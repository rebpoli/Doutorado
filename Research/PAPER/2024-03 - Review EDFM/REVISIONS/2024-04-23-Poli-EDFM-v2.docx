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3C6E5" w14:textId="77777777" w:rsidR="008F5486" w:rsidRPr="00011930" w:rsidRDefault="000F0FDF" w:rsidP="00011930">
      <w:pPr>
        <w:pStyle w:val="Title"/>
      </w:pPr>
      <w:r w:rsidRPr="00011930">
        <w:t>Advancements and Perspectives in Embedded Discrete Fracture Models (EDFM)</w:t>
      </w:r>
    </w:p>
    <w:p w14:paraId="34A216DC" w14:textId="76367484" w:rsidR="008F5486" w:rsidRPr="00C22471" w:rsidRDefault="000F0FDF" w:rsidP="002C2E33">
      <w:pPr>
        <w:rPr>
          <w:lang w:val="pt-BR"/>
        </w:rPr>
      </w:pPr>
      <w:r w:rsidRPr="00C22471">
        <w:rPr>
          <w:lang w:val="pt-BR"/>
        </w:rPr>
        <w:t>Renato Poli</w:t>
      </w:r>
      <w:r w:rsidRPr="00C22471">
        <w:rPr>
          <w:vertAlign w:val="superscript"/>
          <w:lang w:val="pt-BR"/>
        </w:rPr>
        <w:t>1</w:t>
      </w:r>
      <w:r w:rsidRPr="00C22471">
        <w:rPr>
          <w:lang w:val="pt-BR"/>
        </w:rPr>
        <w:t>, Marcos Vitor Barbosa Machado</w:t>
      </w:r>
      <w:r w:rsidR="00011930" w:rsidRPr="00C22471">
        <w:rPr>
          <w:vertAlign w:val="superscript"/>
          <w:lang w:val="pt-BR"/>
        </w:rPr>
        <w:t>2</w:t>
      </w:r>
      <w:r w:rsidRPr="00C22471">
        <w:rPr>
          <w:lang w:val="pt-BR"/>
        </w:rPr>
        <w:t xml:space="preserve">, </w:t>
      </w:r>
      <w:proofErr w:type="spellStart"/>
      <w:r w:rsidRPr="00C22471">
        <w:rPr>
          <w:lang w:val="pt-BR"/>
        </w:rPr>
        <w:t>and</w:t>
      </w:r>
      <w:proofErr w:type="spellEnd"/>
      <w:r w:rsidRPr="00C22471">
        <w:rPr>
          <w:lang w:val="pt-BR"/>
        </w:rPr>
        <w:t xml:space="preserve"> </w:t>
      </w:r>
      <w:proofErr w:type="spellStart"/>
      <w:r w:rsidRPr="00C22471">
        <w:rPr>
          <w:lang w:val="pt-BR"/>
        </w:rPr>
        <w:t>Kamy</w:t>
      </w:r>
      <w:proofErr w:type="spellEnd"/>
      <w:r w:rsidRPr="00C22471">
        <w:rPr>
          <w:lang w:val="pt-BR"/>
        </w:rPr>
        <w:t xml:space="preserve"> Sepehrnoori</w:t>
      </w:r>
      <w:r w:rsidRPr="00C22471">
        <w:rPr>
          <w:vertAlign w:val="superscript"/>
          <w:lang w:val="pt-BR"/>
        </w:rPr>
        <w:t>1</w:t>
      </w:r>
    </w:p>
    <w:p w14:paraId="4953BD54" w14:textId="7481B4EA" w:rsidR="008F5486" w:rsidRPr="00457243" w:rsidRDefault="000F0FDF" w:rsidP="00457243">
      <w:pPr>
        <w:spacing w:before="240"/>
        <w:rPr>
          <w:sz w:val="20"/>
          <w:szCs w:val="18"/>
        </w:rPr>
      </w:pPr>
      <w:r w:rsidRPr="00457243">
        <w:rPr>
          <w:sz w:val="20"/>
          <w:szCs w:val="18"/>
          <w:vertAlign w:val="superscript"/>
        </w:rPr>
        <w:t>1</w:t>
      </w:r>
      <w:r w:rsidRPr="00457243">
        <w:rPr>
          <w:sz w:val="20"/>
          <w:szCs w:val="18"/>
        </w:rPr>
        <w:t>The University of Texas at Austin, 200 E. Dean Keeton St., Austin, TX 78712, United States</w:t>
      </w:r>
    </w:p>
    <w:p w14:paraId="2C931D54" w14:textId="43AABBE6" w:rsidR="008F5486" w:rsidRPr="006A7EFF" w:rsidRDefault="000F0FDF" w:rsidP="00457243">
      <w:pPr>
        <w:spacing w:before="0"/>
        <w:rPr>
          <w:sz w:val="20"/>
          <w:lang w:val="pt-BR"/>
        </w:rPr>
      </w:pPr>
      <w:r w:rsidRPr="006A7EFF">
        <w:rPr>
          <w:sz w:val="20"/>
          <w:vertAlign w:val="superscript"/>
          <w:lang w:val="pt-BR"/>
        </w:rPr>
        <w:t>2</w:t>
      </w:r>
      <w:r w:rsidRPr="006A7EFF">
        <w:rPr>
          <w:sz w:val="20"/>
          <w:lang w:val="pt-BR"/>
        </w:rPr>
        <w:t>Petrobras, Petr</w:t>
      </w:r>
      <w:r w:rsidR="00AF3B96">
        <w:rPr>
          <w:sz w:val="20"/>
          <w:lang w:val="pt-BR"/>
        </w:rPr>
        <w:t>ó</w:t>
      </w:r>
      <w:r w:rsidRPr="006A7EFF">
        <w:rPr>
          <w:sz w:val="20"/>
          <w:lang w:val="pt-BR"/>
        </w:rPr>
        <w:t>leo Brasileiro S.A., 28 Henrique Valadares Av., Rio de Janeiro, RJ, Brazil</w:t>
      </w:r>
    </w:p>
    <w:p w14:paraId="79A96D1F" w14:textId="09701C31" w:rsidR="008F5486" w:rsidRPr="00011930" w:rsidRDefault="00457243" w:rsidP="00011930">
      <w:pPr>
        <w:pStyle w:val="Heading1"/>
      </w:pPr>
      <w:r>
        <w:t>Abstract</w:t>
      </w:r>
    </w:p>
    <w:p w14:paraId="07015717" w14:textId="1651ED00" w:rsidR="00011930" w:rsidRPr="00011930" w:rsidRDefault="00011930" w:rsidP="00011930">
      <w:pPr>
        <w:spacing w:before="115" w:line="254" w:lineRule="auto"/>
        <w:ind w:right="54" w:hanging="6"/>
        <w:rPr>
          <w:sz w:val="22"/>
          <w:szCs w:val="20"/>
        </w:rPr>
      </w:pPr>
      <w:r w:rsidRPr="00011930">
        <w:rPr>
          <w:sz w:val="22"/>
          <w:szCs w:val="20"/>
        </w:rPr>
        <w:t>The Embedded Discrete Fracture Model (EDFM) has emerged as a prominent technology for embedding the hydraulic behavior of rock joints in reservoir numerical models. This paper critically reviews</w:t>
      </w:r>
      <w:r w:rsidR="00AF3B96">
        <w:rPr>
          <w:sz w:val="22"/>
          <w:szCs w:val="20"/>
        </w:rPr>
        <w:t xml:space="preserve"> its fundamentals,</w:t>
      </w:r>
      <w:r w:rsidRPr="00011930">
        <w:rPr>
          <w:sz w:val="22"/>
          <w:szCs w:val="20"/>
        </w:rPr>
        <w:t xml:space="preserve"> the latest developments</w:t>
      </w:r>
      <w:r w:rsidR="00F372C0">
        <w:rPr>
          <w:sz w:val="22"/>
          <w:szCs w:val="20"/>
        </w:rPr>
        <w:t>,</w:t>
      </w:r>
      <w:r w:rsidRPr="00011930">
        <w:rPr>
          <w:sz w:val="22"/>
          <w:szCs w:val="20"/>
        </w:rPr>
        <w:t xml:space="preserve"> and opportunities for further research. The literature is extensive regarding novel algorithms attempting to reach more accurate and computationally effective estimates. While hydraulic fracture models seem suitable for their purposes, their assumptions </w:t>
      </w:r>
      <w:r w:rsidR="00AF3B96">
        <w:rPr>
          <w:sz w:val="22"/>
          <w:szCs w:val="20"/>
        </w:rPr>
        <w:t>might be</w:t>
      </w:r>
      <w:r w:rsidR="00AF3B96" w:rsidRPr="00011930">
        <w:rPr>
          <w:sz w:val="22"/>
          <w:szCs w:val="20"/>
        </w:rPr>
        <w:t xml:space="preserve"> </w:t>
      </w:r>
      <w:r w:rsidRPr="00011930">
        <w:rPr>
          <w:sz w:val="22"/>
          <w:szCs w:val="20"/>
        </w:rPr>
        <w:t xml:space="preserve">excessively simplistic and unrealistic when assessing naturally fractured reservoirs. The paper begins by examining fractures as physical characteristics and the key mechanisms to be considered when integrating them into numerical </w:t>
      </w:r>
      <w:r w:rsidR="00AF3B96">
        <w:rPr>
          <w:sz w:val="22"/>
          <w:szCs w:val="20"/>
        </w:rPr>
        <w:t xml:space="preserve">flow </w:t>
      </w:r>
      <w:r w:rsidRPr="00011930">
        <w:rPr>
          <w:sz w:val="22"/>
          <w:szCs w:val="20"/>
        </w:rPr>
        <w:t>simulators. The use of the EDFM technique shows promising for simulating capillary continuity and buoyancy effects in a multiphase</w:t>
      </w:r>
      <w:r w:rsidR="00AF3B96">
        <w:rPr>
          <w:sz w:val="22"/>
          <w:szCs w:val="20"/>
        </w:rPr>
        <w:t xml:space="preserve"> and</w:t>
      </w:r>
      <w:r w:rsidRPr="00011930">
        <w:rPr>
          <w:sz w:val="22"/>
          <w:szCs w:val="20"/>
        </w:rPr>
        <w:t xml:space="preserve"> multicomponent case. However, there are significant limitations that hinder its widespread adoption in field-scale for reservoir performance evaluation. </w:t>
      </w:r>
      <w:r w:rsidR="00E418AE">
        <w:rPr>
          <w:sz w:val="22"/>
          <w:szCs w:val="20"/>
        </w:rPr>
        <w:t>In this regard, t</w:t>
      </w:r>
      <w:r w:rsidR="00294F2E">
        <w:rPr>
          <w:sz w:val="22"/>
          <w:szCs w:val="20"/>
        </w:rPr>
        <w:t>he</w:t>
      </w:r>
      <w:r w:rsidRPr="00011930">
        <w:rPr>
          <w:sz w:val="22"/>
          <w:szCs w:val="20"/>
        </w:rPr>
        <w:t xml:space="preserve"> lack of public-domain realistic benchmarks to validate and compare the potential of each method</w:t>
      </w:r>
      <w:r w:rsidR="00294F2E">
        <w:rPr>
          <w:sz w:val="22"/>
          <w:szCs w:val="20"/>
        </w:rPr>
        <w:t xml:space="preserve"> </w:t>
      </w:r>
      <w:r w:rsidR="00492D2F">
        <w:rPr>
          <w:sz w:val="22"/>
          <w:szCs w:val="20"/>
        </w:rPr>
        <w:t xml:space="preserve">reinforces </w:t>
      </w:r>
      <w:r w:rsidR="00F37241">
        <w:rPr>
          <w:sz w:val="22"/>
          <w:szCs w:val="20"/>
        </w:rPr>
        <w:t>the difficulties of performing</w:t>
      </w:r>
      <w:r w:rsidR="00492D2F">
        <w:rPr>
          <w:sz w:val="22"/>
          <w:szCs w:val="20"/>
        </w:rPr>
        <w:t xml:space="preserve"> broader application</w:t>
      </w:r>
      <w:r w:rsidR="00F37241">
        <w:rPr>
          <w:sz w:val="22"/>
          <w:szCs w:val="20"/>
        </w:rPr>
        <w:t xml:space="preserve">s </w:t>
      </w:r>
      <w:r w:rsidR="00492D2F">
        <w:rPr>
          <w:sz w:val="22"/>
          <w:szCs w:val="20"/>
        </w:rPr>
        <w:t>of th</w:t>
      </w:r>
      <w:r w:rsidR="00142CEE">
        <w:rPr>
          <w:sz w:val="22"/>
          <w:szCs w:val="20"/>
        </w:rPr>
        <w:t>e EDFM techniques in large-scale models</w:t>
      </w:r>
      <w:r w:rsidRPr="00011930">
        <w:rPr>
          <w:sz w:val="22"/>
          <w:szCs w:val="20"/>
        </w:rPr>
        <w:t>.</w:t>
      </w:r>
    </w:p>
    <w:p w14:paraId="24A68428" w14:textId="4DA3C5A6" w:rsidR="008F5486" w:rsidRPr="00011930" w:rsidRDefault="000F0FDF" w:rsidP="002C2E33">
      <w:pPr>
        <w:spacing w:before="360" w:line="240" w:lineRule="auto"/>
        <w:rPr>
          <w:i/>
          <w:iCs/>
          <w:sz w:val="20"/>
          <w:szCs w:val="18"/>
        </w:rPr>
      </w:pPr>
      <w:r w:rsidRPr="00011930">
        <w:rPr>
          <w:i/>
          <w:iCs/>
          <w:sz w:val="20"/>
          <w:szCs w:val="18"/>
        </w:rPr>
        <w:t>Keywords: EDFM</w:t>
      </w:r>
      <w:r w:rsidR="00F52405">
        <w:rPr>
          <w:i/>
          <w:iCs/>
          <w:sz w:val="20"/>
          <w:szCs w:val="18"/>
        </w:rPr>
        <w:t>;</w:t>
      </w:r>
      <w:r w:rsidRPr="00011930">
        <w:rPr>
          <w:i/>
          <w:iCs/>
          <w:sz w:val="20"/>
          <w:szCs w:val="18"/>
        </w:rPr>
        <w:t xml:space="preserve"> Naturally Fractured Reservoirs</w:t>
      </w:r>
      <w:r w:rsidR="00F52405">
        <w:rPr>
          <w:i/>
          <w:iCs/>
          <w:sz w:val="20"/>
          <w:szCs w:val="18"/>
        </w:rPr>
        <w:t>;</w:t>
      </w:r>
      <w:r w:rsidRPr="00011930">
        <w:rPr>
          <w:i/>
          <w:iCs/>
          <w:sz w:val="20"/>
          <w:szCs w:val="18"/>
        </w:rPr>
        <w:t xml:space="preserve"> Embedded fractures</w:t>
      </w:r>
      <w:r w:rsidR="00F52405">
        <w:rPr>
          <w:i/>
          <w:iCs/>
          <w:sz w:val="20"/>
          <w:szCs w:val="18"/>
        </w:rPr>
        <w:t>;</w:t>
      </w:r>
      <w:r w:rsidRPr="00011930">
        <w:rPr>
          <w:i/>
          <w:iCs/>
          <w:sz w:val="20"/>
          <w:szCs w:val="18"/>
        </w:rPr>
        <w:t xml:space="preserve"> Discrete Fracture Models</w:t>
      </w:r>
      <w:r w:rsidR="00F52405">
        <w:rPr>
          <w:i/>
          <w:iCs/>
          <w:sz w:val="20"/>
          <w:szCs w:val="18"/>
        </w:rPr>
        <w:t>;</w:t>
      </w:r>
      <w:r w:rsidRPr="00011930">
        <w:rPr>
          <w:i/>
          <w:iCs/>
          <w:sz w:val="20"/>
          <w:szCs w:val="18"/>
        </w:rPr>
        <w:t xml:space="preserve"> Reservoir flow simulation</w:t>
      </w:r>
      <w:r w:rsidR="00F52405">
        <w:rPr>
          <w:i/>
          <w:iCs/>
          <w:sz w:val="20"/>
          <w:szCs w:val="18"/>
        </w:rPr>
        <w:t>;</w:t>
      </w:r>
      <w:r w:rsidRPr="00011930">
        <w:rPr>
          <w:i/>
          <w:iCs/>
          <w:sz w:val="20"/>
          <w:szCs w:val="18"/>
        </w:rPr>
        <w:t xml:space="preserve"> Numerical methods</w:t>
      </w:r>
      <w:r w:rsidR="00F52405">
        <w:rPr>
          <w:i/>
          <w:iCs/>
          <w:sz w:val="20"/>
          <w:szCs w:val="18"/>
        </w:rPr>
        <w:t>.</w:t>
      </w:r>
    </w:p>
    <w:p w14:paraId="5443E7AD" w14:textId="5B570263" w:rsidR="008F5486" w:rsidRPr="00011930" w:rsidRDefault="000F0FDF" w:rsidP="00011930">
      <w:pPr>
        <w:pStyle w:val="Heading1"/>
      </w:pPr>
      <w:r w:rsidRPr="00011930">
        <w:t>I</w:t>
      </w:r>
      <w:r w:rsidR="00457243">
        <w:t>ntroduction</w:t>
      </w:r>
    </w:p>
    <w:p w14:paraId="4C1BAA32" w14:textId="6E21D0E9" w:rsidR="008F5486" w:rsidRPr="00011930" w:rsidRDefault="000F0FDF" w:rsidP="00011930">
      <w:r w:rsidRPr="00011930">
        <w:t xml:space="preserve">Significant hydrocarbon reserves are produced from Naturally Fractured Reservoirs (NFR) and tight plays developed with Hydraulically Fractured (HF) wells. Using numerical models to characterize, forecast, and support design decisions is currently common practice. Numerical models are tools for engineers and geoscientists to test hypotheses and increase understanding of reservoir behavior </w:t>
      </w:r>
      <w:r w:rsidR="0071345D">
        <w:t>to</w:t>
      </w:r>
      <w:r w:rsidRPr="00011930">
        <w:t xml:space="preserve"> drive sensible decisions and communicate with stakeholders. The modeling technique depends on data availability and the physical understanding of the problem under analysis (Starfield and Cundall, 1988). The design tradeoff in discrete fracture modeling is preventing excessive complexity without denying the existence and relevance of the joints. The design starts from the physical description of the joints, which is unique for each accumulation.</w:t>
      </w:r>
    </w:p>
    <w:p w14:paraId="5C5D0B8A" w14:textId="0335D268" w:rsidR="008F5486" w:rsidRPr="00011930" w:rsidRDefault="000F0FDF" w:rsidP="00011930">
      <w:r w:rsidRPr="00011930">
        <w:lastRenderedPageBreak/>
        <w:t xml:space="preserve">The fundamental classification of fractures regards their genesis, whether they are originally present in the field as Natural Fractures (NFs) or artificially man-made features as Hydraulic Fractures (HF). While NFs are sparsely distributed on the reservoir domain, Hydraulic Fractures (HF) are stimulation techniques to enhance the well-reservoir coupling. The literature is comprehensive in both cases. It is important to consider HF and NF in distinct ways because of their unique spatial position and geometry </w:t>
      </w:r>
      <w:r w:rsidR="0071345D">
        <w:t>for</w:t>
      </w:r>
      <w:r w:rsidRPr="00011930">
        <w:t xml:space="preserve"> the field pressure gradient distribution.</w:t>
      </w:r>
    </w:p>
    <w:p w14:paraId="7890A2FE" w14:textId="68E098F6" w:rsidR="008F5486" w:rsidRPr="00011930" w:rsidRDefault="000F0FDF" w:rsidP="00011930">
      <w:r w:rsidRPr="00011930">
        <w:t xml:space="preserve">There is reasonable information on fracture attributes for HF modeling: their geometries are anticipated as a design parameter, and their permeabilities are a consequence of the proppant or can be estimated from the residual aperture. While dealing with NFs, however, the fracture network geometry and hydraulic conductivity are highly uncertain, fundamentally based on geosciences conceptualization and analogs. Unlike intact rock, it is impractical to sample fractures or keep their in situ conditions behavior on the way to the laboratory. Hence, numerical calibration eventually relies on production data that cannot characterize individual joints but rather the overall behavior of the network as an equivalent continuous. The lack of physical meaning of the parameters may lead </w:t>
      </w:r>
      <w:r w:rsidR="0071345D">
        <w:t xml:space="preserve">to </w:t>
      </w:r>
      <w:r w:rsidRPr="00011930">
        <w:t xml:space="preserve">history-matching into </w:t>
      </w:r>
      <w:r w:rsidR="00AC2E41">
        <w:t>unpredictable</w:t>
      </w:r>
      <w:r w:rsidR="00AC2E41" w:rsidRPr="00011930">
        <w:t xml:space="preserve"> </w:t>
      </w:r>
      <w:r w:rsidRPr="00011930">
        <w:t xml:space="preserve">results </w:t>
      </w:r>
      <w:r w:rsidR="00FB12F5">
        <w:t>(</w:t>
      </w:r>
      <w:r w:rsidRPr="00011930">
        <w:t>Sahimi</w:t>
      </w:r>
      <w:r w:rsidR="00FB12F5">
        <w:t>,</w:t>
      </w:r>
      <w:r w:rsidRPr="00011930">
        <w:t xml:space="preserve"> 1993).</w:t>
      </w:r>
    </w:p>
    <w:p w14:paraId="572A924C" w14:textId="5E0724C1" w:rsidR="008F5486" w:rsidRPr="00011930" w:rsidRDefault="000F0FDF" w:rsidP="00011930">
      <w:r w:rsidRPr="00011930">
        <w:t xml:space="preserve">Intuitively, one cannot expect a single model to fit all possible NF scenarios. A thorough geologic understanding of the genesis of the fractures is the definite starting point. A multidisciplinary team must investigate and promote sensible data acquisition from production instruments, logs, laboratory, and well-testing. Data interpretation and statistical analysis must be used sensibly together as </w:t>
      </w:r>
      <w:r w:rsidR="0071345D">
        <w:t>concluding</w:t>
      </w:r>
      <w:r w:rsidRPr="00011930">
        <w:t xml:space="preserve"> deterministic or long single runs is misleading, as they offer little or no predictability (Nelson, 2001). Hence, probabilistic models, sensitivity analyses, and history matching are preferred and demand</w:t>
      </w:r>
      <w:r w:rsidR="00011930">
        <w:t xml:space="preserve"> </w:t>
      </w:r>
      <w:r w:rsidRPr="00011930">
        <w:t>fast optimization loops.</w:t>
      </w:r>
    </w:p>
    <w:p w14:paraId="173B52FD" w14:textId="33E839E0" w:rsidR="008F5486" w:rsidRPr="00011930" w:rsidRDefault="000F0FDF" w:rsidP="00011930">
      <w:r w:rsidRPr="00011930">
        <w:t xml:space="preserve">The challenge is, therefore, to navigate existing technologies to enable physically consistent fracture-aware workflows, providing fast assessment cycles while coping with high uncertainties. While each technology has its particular application niche, this paper focuses on recent progress in developing Embedded Discrete Fracture Models (EDFM). EDFM has received significant attention in the past decade, with significant advancements reported. The idea </w:t>
      </w:r>
      <w:r w:rsidR="0071345D">
        <w:t>of embedding</w:t>
      </w:r>
      <w:r w:rsidRPr="00011930">
        <w:t xml:space="preserve"> fractures as nonconforming entities into existing models has proven to accurately solve field-scale models with notable performance (Yu et al., 2021).</w:t>
      </w:r>
    </w:p>
    <w:p w14:paraId="59EB8488" w14:textId="77777777" w:rsidR="008F5486" w:rsidRPr="00011930" w:rsidRDefault="000F0FDF" w:rsidP="00011930">
      <w:r w:rsidRPr="00011930">
        <w:lastRenderedPageBreak/>
        <w:t>The paper is organized as follows: the next section briefs the physical conceptualization of fractures and rock joints and the relevant phenomena to model in the numerical counterparts. Then, a critical review of the history and the state-of-the-art of fracture models and EDFM is presented, acknowledging recent progress and identifying open issues and areas of research interest. While geological, geophysical, and data acquisition workflows and techniques are essential to a complete understanding of the topic, they are outside the scope of this manuscript.</w:t>
      </w:r>
    </w:p>
    <w:p w14:paraId="5DD8B812" w14:textId="77777777" w:rsidR="008F5486" w:rsidRPr="00011930" w:rsidRDefault="000F0FDF" w:rsidP="00011930">
      <w:pPr>
        <w:pStyle w:val="Heading1"/>
      </w:pPr>
      <w:r w:rsidRPr="00011930">
        <w:t>Fractures as physical features</w:t>
      </w:r>
    </w:p>
    <w:p w14:paraId="5E1A7769" w14:textId="5CDAA9F1" w:rsidR="008F5486" w:rsidRPr="00011930" w:rsidRDefault="000F0FDF" w:rsidP="00011930">
      <w:r w:rsidRPr="00011930">
        <w:t>Fractures are defined as breaks or mechanical discontinuities in rock that consist of two rough surfaces in partial contact</w:t>
      </w:r>
      <w:r w:rsidR="00DF0FC3">
        <w:t xml:space="preserve">, </w:t>
      </w:r>
      <w:r w:rsidRPr="00011930">
        <w:t>complex in shape and often filled with mineral precipitates or transport materials (Viswanathan et al., 2022). Their occurrence is linked to deformation after mechanical stress or to physical diagenesis (Nelson, 2001). If connected void spaces are present along the fracture, they may comprise low porosity fluid conduits, potentially being a primary drainage mechanism of the reservoir. However, when cracks are filled with fine impermeable material, the fluid transmissibility is significantly penalized perpendicularly to its faces.</w:t>
      </w:r>
    </w:p>
    <w:p w14:paraId="3863CE10" w14:textId="1D4CC1DA" w:rsidR="008F5486" w:rsidRPr="00011930" w:rsidRDefault="000F0FDF" w:rsidP="00011930">
      <w:r w:rsidRPr="00011930">
        <w:t>A Naturally Fractured Reservoir (NFR) is defined as a reservoir in which naturally occurring fractures either have or are predicted to have a significant effect on reservoir fluid flow (Nelson, 2001). The author classifies NFRs according to the relevance of the fractures to the fluid flow, that is: Type 1 – fractures are essential for drainage, providing essential porosity and permeability; Type</w:t>
      </w:r>
      <w:r w:rsidR="0071345D">
        <w:t>s</w:t>
      </w:r>
      <w:r w:rsidRPr="00011930">
        <w:t xml:space="preserve"> 2 and 3 – fractures offer essential or assistance permeability enhancement (both the fracture network and the matrix continuum contribute to fluid flow); Type 4 – fractures negatively impact fluid flow as barriers</w:t>
      </w:r>
      <w:r w:rsidR="00CC2E93">
        <w:t xml:space="preserve"> or </w:t>
      </w:r>
      <w:r w:rsidR="00B042AE">
        <w:t>as a high-conducting path</w:t>
      </w:r>
      <w:r w:rsidRPr="00011930">
        <w:t xml:space="preserve">, incurring in </w:t>
      </w:r>
      <w:r w:rsidR="00B042AE">
        <w:t xml:space="preserve">a </w:t>
      </w:r>
      <w:r w:rsidRPr="00011930">
        <w:t>strong flow anisotropy.</w:t>
      </w:r>
    </w:p>
    <w:p w14:paraId="67E50A43" w14:textId="7D59337D" w:rsidR="008F5486" w:rsidRPr="00011930" w:rsidRDefault="000F0FDF" w:rsidP="00011930">
      <w:r w:rsidRPr="00011930">
        <w:t xml:space="preserve">Identifying the NFR type is the first step to optimally translate the fractures into the models. In </w:t>
      </w:r>
      <w:ins w:id="0" w:author="Microsoft Office User" w:date="2024-04-23T11:32:00Z">
        <w:r w:rsidR="001F36C1">
          <w:t>T</w:t>
        </w:r>
      </w:ins>
      <w:del w:id="1" w:author="Microsoft Office User" w:date="2024-04-23T11:32:00Z">
        <w:r w:rsidRPr="00011930" w:rsidDel="001F36C1">
          <w:delText>t</w:delText>
        </w:r>
      </w:del>
      <w:r w:rsidRPr="00011930">
        <w:t xml:space="preserve">ype 1, for example, the fracture network controls the overall reservoir drainage, likely with fluid channeling and slow matrix imbibition; in </w:t>
      </w:r>
      <w:r w:rsidR="0071345D">
        <w:t>T</w:t>
      </w:r>
      <w:r w:rsidRPr="00011930">
        <w:t>ype 3, on the other limit, fluid flow is likely to occur more homogeneously, as matrix-matrix flow is non-negligible.</w:t>
      </w:r>
    </w:p>
    <w:p w14:paraId="58C78CFF" w14:textId="77777777" w:rsidR="008F5486" w:rsidRPr="00011930" w:rsidRDefault="000F0FDF" w:rsidP="00011930">
      <w:r w:rsidRPr="00011930">
        <w:t xml:space="preserve">Man-made HFs are engineering-designed and positioned across the well to enhance well productivity or injectivity. They are mostly considered tensile in nature and are supported either by added proppant or wall roughness in case of nonuniform acidizing. The uncertainties in HF </w:t>
      </w:r>
      <w:r w:rsidRPr="00011930">
        <w:lastRenderedPageBreak/>
        <w:t>geometry are bounded by operational parameters, analog wells, well logs, and pressure tests. It is reasonable to assume planar geometry, although some authors show HF is rarely planar and is, in fact, a complex network to be calibrated to an effective planar representation (Fisher et al., 2005; Gale et al., 2024; Guerrero et al., 2022; Manchanda et al., 2020).</w:t>
      </w:r>
    </w:p>
    <w:p w14:paraId="7A78F89C" w14:textId="283F378D" w:rsidR="008F5486" w:rsidRPr="00011930" w:rsidRDefault="000F0FDF" w:rsidP="00011930">
      <w:r w:rsidRPr="00011930">
        <w:t xml:space="preserve">Natural Fractures (NF) studies present distinct challenges. NF genesis is multifactorial, resulting in wide ranges of uncertainties and site-dependent behavior (Lee et al., 2001; Bourbiaux et al., 2002). NF can be cemented or open, span from seismic to millimetric scales, be interconnected or standalone, etc., so that rules of thumb do not apply (Aguilera, 1998). Authors have tried for many years to find correlations to understand the hydraulic behavior through estimates of fracture aperture, rugosity, contact area, and geometry with limited success (Viswanathan et al., 2022; Candela et al., 2012). Nevertheless, the lubrication theory (also known as the cubic law) is often used to characterize fluid flow inside </w:t>
      </w:r>
      <w:r w:rsidR="0051253A">
        <w:t>an</w:t>
      </w:r>
      <w:r w:rsidRPr="00011930">
        <w:t xml:space="preserve"> NF, even though the complexity of NF networks departs by far from the assumptions behind the equations. </w:t>
      </w:r>
      <w:r w:rsidR="0051253A">
        <w:t>Recent</w:t>
      </w:r>
      <w:r w:rsidRPr="00011930">
        <w:t xml:space="preserve"> work shows that the cubic law estimates result in up to 100 times excessive transmissibility and cannot forecast the varied degrees of flow anisotropy seen in a typical fracture network (Frash et al., 2019; Oliveira et al., 2019).</w:t>
      </w:r>
    </w:p>
    <w:p w14:paraId="0BA04BD2" w14:textId="4493B0A5" w:rsidR="004B4BDC" w:rsidRDefault="000F0FDF" w:rsidP="00011930">
      <w:r w:rsidRPr="00011930">
        <w:t>As HF are designed to be major fluid channels to the well, large pressure gradients are expected from the fracture to the surrounding matrix. In this case, cubic law may approximate reasonably</w:t>
      </w:r>
      <w:r w:rsidR="00205F09">
        <w:t>,</w:t>
      </w:r>
      <w:r w:rsidRPr="00011930">
        <w:t xml:space="preserve"> and viscous fluid transport is likely to control the fracture-matrix fluid exchange. In NF, on the other hand, pressure gradients are typically not expected to be significant across matrix blocks due to the small pressure gradient along the surrounding fractures. In these cases, capillary continuity, buoyancy, and multiphase interaction physics become more relevant than Darcy’s straightforward viscous flow. Designers must now consider various mechanisms, like counter- and co-current flows and capillary continuity. (Blunt, 2017; Firoozabadi, 2000; Bina et al., 2020). Although intrinsically scale-dependent, building up a solid laboratory test program is the key to understanding the reservoir’s fundamental drainage mechanisms, and results must be used after upscaling considerations (Horie et al., 1990; Lemonnier and Bourbiaux, 2010).</w:t>
      </w:r>
    </w:p>
    <w:p w14:paraId="6A21EAD4" w14:textId="21747459" w:rsidR="008F5486" w:rsidRPr="00011930" w:rsidRDefault="000F0FDF" w:rsidP="00011930">
      <w:pPr>
        <w:pStyle w:val="Heading1"/>
      </w:pPr>
      <w:r w:rsidRPr="00011930">
        <w:t>Fractures as numerical entities</w:t>
      </w:r>
    </w:p>
    <w:p w14:paraId="323ABE14" w14:textId="77777777" w:rsidR="008F5486" w:rsidRPr="00011930" w:rsidRDefault="000F0FDF" w:rsidP="00011930">
      <w:r w:rsidRPr="00011930">
        <w:t xml:space="preserve">Mathematical models of fractured reservoirs date back to the 1960s (Barenblatt et al., 1960; </w:t>
      </w:r>
      <w:r w:rsidRPr="00011930">
        <w:lastRenderedPageBreak/>
        <w:t>Warren and Root, 1963). The early models represented fractures as a collection of joints with regular geometry approximated by an effective continuum. Barenblatt et al. (1960) understood the need to deal with the fracture collection as a whole, considering it impractical to model each fracture individually. At the time, the models were targeted to transient well test interpretations of naturally fractured conventional reservoirs, and authors could define two numerical parameters to describe the network dynamics: a characteristic time and a characteristic distance. After that, following the evolution and commercial adoption of flow simulators, more interest was seen in numerical models for fractures, using the idealized concepts as a basis for the framework.</w:t>
      </w:r>
    </w:p>
    <w:p w14:paraId="129AD0CC" w14:textId="2B7684A6" w:rsidR="008F5486" w:rsidRPr="00011930" w:rsidRDefault="000F0FDF" w:rsidP="00011930">
      <w:r w:rsidRPr="00011930">
        <w:t xml:space="preserve">Long et al. (1982) discussed the scale of the fractures and their interconnectivity in </w:t>
      </w:r>
      <w:r w:rsidR="003130AA">
        <w:t>high-permeability</w:t>
      </w:r>
      <w:r w:rsidRPr="00011930">
        <w:t xml:space="preserve"> large-scale paths. From the author’s perspective, single fractures are only relevant as segments of large features and won’t significantly impact global system drainage unless combined into large-scale effective elements. Kazemi et al. (1976) and Gilman and Kazemi (1983) extended the model to multiphase to account for capillary forces, which were not </w:t>
      </w:r>
      <w:r w:rsidRPr="00C22471">
        <w:t>considered so far</w:t>
      </w:r>
      <w:r w:rsidR="0051253A" w:rsidRPr="00C22471">
        <w:t>,</w:t>
      </w:r>
      <w:r w:rsidRPr="00C22471">
        <w:t xml:space="preserve"> and</w:t>
      </w:r>
      <w:r w:rsidRPr="00011930">
        <w:t xml:space="preserve"> formulated the multiphase mathematical background still used today in modern simulators.</w:t>
      </w:r>
    </w:p>
    <w:p w14:paraId="5848D92E" w14:textId="0036D5A5" w:rsidR="008F5486" w:rsidRPr="00011930" w:rsidRDefault="000F0FDF" w:rsidP="00011930">
      <w:r w:rsidRPr="00011930">
        <w:t xml:space="preserve">The multiphase physics was further investigated by Hinkley and Davis (1986) and more recently by Elputranto and Yucel Akkutlu (2020), who </w:t>
      </w:r>
      <w:r w:rsidR="00FB6483">
        <w:t>were</w:t>
      </w:r>
      <w:r w:rsidR="00FB6483" w:rsidRPr="00011930">
        <w:t xml:space="preserve"> </w:t>
      </w:r>
      <w:r w:rsidRPr="00011930">
        <w:t xml:space="preserve">concerned with capillary end effects in fractured tight rocks. The issue is that the capillary pressure discontinuity, as idealized in early models, may mislead the analysis. As natural fractures are distributed irregularly, much more capillary continuity is expected than in idealized geometries. That means one can expect a significant contribution from gravity-driven co-current flows and an environment more favorable to recovery </w:t>
      </w:r>
      <w:r w:rsidR="0051253A">
        <w:t>factors</w:t>
      </w:r>
      <w:r w:rsidRPr="00011930">
        <w:t xml:space="preserve"> (</w:t>
      </w:r>
      <w:proofErr w:type="spellStart"/>
      <w:r w:rsidRPr="00011930">
        <w:t>Firoozabadi</w:t>
      </w:r>
      <w:proofErr w:type="spellEnd"/>
      <w:r w:rsidRPr="00011930">
        <w:t>, 2000; Cardwell Jr and Parsons, 1949; Labastie, 1990; Horie et al., 1990).</w:t>
      </w:r>
    </w:p>
    <w:p w14:paraId="7DC0A6F4" w14:textId="77777777" w:rsidR="008F5486" w:rsidRPr="00011930" w:rsidRDefault="000F0FDF" w:rsidP="00011930">
      <w:r w:rsidRPr="00011930">
        <w:t xml:space="preserve">A Discrete Fracture Network (DFN) is a geometrical description of a set of fractures and their interconnections, explicitly and individually. While the literature is not uniform in classifying the different numerical approaches to modeling a DFN and its impact on drainage, this work divides fracture models into two major classes: (1) conforming and (2) non-conforming. In conforming fracture models, the features are explicitly represented in the numerical mesh. In contrast, in non-conforming models, they are embedded as an equivalent continuum with no impact in the </w:t>
      </w:r>
      <w:r w:rsidRPr="00011930">
        <w:lastRenderedPageBreak/>
        <w:t>original mesh.</w:t>
      </w:r>
    </w:p>
    <w:p w14:paraId="62D1D866" w14:textId="69D96545" w:rsidR="008F5486" w:rsidRPr="00011930" w:rsidRDefault="000F0FDF" w:rsidP="00011930">
      <w:r w:rsidRPr="00011930">
        <w:t>Conforming meshes algorithms represent the fractures by local grid refinements (LGR) (Henn et al., 2000; Bourbiaux et al., 2002) or as elements reduced (or mixed) in dimensions – i.e., 2D elements in a 3D environment or 1D elements in a 2D environment. In LGR, the low porosity and high permeability of the narrow elements representing the fractures have a high computational cost and are impractical for most applications. Improvements and practical aspects given simulation time and numerical limitations</w:t>
      </w:r>
      <w:r w:rsidR="006A7EFF">
        <w:t>, such as effective fracture aperture,</w:t>
      </w:r>
      <w:r w:rsidRPr="00011930">
        <w:t xml:space="preserve"> are discussed in detail by Reiss (1980).</w:t>
      </w:r>
    </w:p>
    <w:p w14:paraId="2767A157" w14:textId="77777777" w:rsidR="008F5486" w:rsidRDefault="000F0FDF" w:rsidP="00011930">
      <w:r w:rsidRPr="00011930">
        <w:t>Using elements of reduced dimensions benefits from the fact that the fracture aperture is orders of magnitude smaller than its length and height and that no significant pressure drop or flow is expected inside the fracture along the thin axis. Hence, this dimension may be reduced analytically. Still, this approach is only suitable for small domains due to the high computational when many fractures are to be mapped. Moreover, just like any conforming algorithm, any modification in fracture geometry requires full re-meshing and costly model re-processing, which harms iterative workflows.</w:t>
      </w:r>
    </w:p>
    <w:p w14:paraId="4DA549BE" w14:textId="5D88548F" w:rsidR="008F5486" w:rsidRPr="00011930" w:rsidRDefault="000F0FDF" w:rsidP="00011930">
      <w:r w:rsidRPr="00011930">
        <w:t>Non-conforming approaches are preferred in field scale models where performance is critical</w:t>
      </w:r>
      <w:r w:rsidR="00F608E7">
        <w:t>,</w:t>
      </w:r>
      <w:r w:rsidRPr="00011930">
        <w:t xml:space="preserve"> and fracture geometries carry high uncertainty. In this case, fractures are embedded in the continuum either as an effective medium or by introducing additional Representative Elementary Volumes (REV) for each fracture, such as in classic dual porosity and dual permeability models (DKDP) or </w:t>
      </w:r>
      <w:r w:rsidR="003130AA">
        <w:t>embedded</w:t>
      </w:r>
      <w:r w:rsidRPr="00011930">
        <w:t xml:space="preserve"> models, like EDFM.</w:t>
      </w:r>
    </w:p>
    <w:p w14:paraId="590ACE45" w14:textId="78AFF81C" w:rsidR="008F5486" w:rsidRPr="00011930" w:rsidRDefault="000F0FDF" w:rsidP="00011930">
      <w:r w:rsidRPr="00011930">
        <w:t xml:space="preserve">DKDP was proposed originally by Barenblatt et al. (1960) and applied to well-testing interpretation by Warren and Root (1963). The idea was to include two equivalent media (matrix and fractures) with the same </w:t>
      </w:r>
      <w:r w:rsidR="00067743" w:rsidRPr="00011930">
        <w:t>grid block</w:t>
      </w:r>
      <w:r w:rsidRPr="00011930">
        <w:t xml:space="preserve"> distribution and size. Transfer functions (or shape factors) were originally proposed by Gilman and Kazemi (1983) and Kazemi (1969) to quantify the communication between the two media. Those formulations assume quasi-steady-state flow, which is valid for most cases of interest. The Multiple Interacting Continua (MINC) method offers an alternative whenever long transients are to be investigated. This might be the case for non-isothermal or accurate multiphase flows, in which characteristic times of heat and fluid exchange between fracture and matrix can be long.</w:t>
      </w:r>
    </w:p>
    <w:p w14:paraId="6BED1BC3" w14:textId="35DA1F01" w:rsidR="004B4BDC" w:rsidRDefault="000F0FDF" w:rsidP="00011930">
      <w:r w:rsidRPr="00011930">
        <w:t xml:space="preserve">In all cases, upscaling processes must be used to find the effective continua parameters for the </w:t>
      </w:r>
      <w:r w:rsidRPr="00011930">
        <w:lastRenderedPageBreak/>
        <w:t>DFN (mainly porosity, permeability, and shape factors), which are later calibrated during data assimilation (interchangeably known as history matching), as by Long et al. (1982); Oda (1985); Ahmed Elfeel and Geiger (2012).</w:t>
      </w:r>
    </w:p>
    <w:p w14:paraId="06A2A15F" w14:textId="77777777" w:rsidR="00457243" w:rsidRPr="00011930" w:rsidRDefault="00457243" w:rsidP="00457243">
      <w:r w:rsidRPr="00011930">
        <w:t>Accurate results have been reported in conforming and non-conforming models for large-scale fractures with known geometries. In the case of diffuse fracture geometries, many features are present, and discrete fracture models may add too many degrees of freedom to the model. As the approach works for small models, field-scale models may become overcomplex and counterproductive, and design teams may lose intellectual control of the model. In this case, embedding fractures in the continua either by classic models or upscaled effective discrete models is generally more sensible.</w:t>
      </w:r>
    </w:p>
    <w:p w14:paraId="28157681" w14:textId="110AA457" w:rsidR="00457243" w:rsidRDefault="00F608E7" w:rsidP="00457243">
      <w:r>
        <w:t xml:space="preserve">Figure </w:t>
      </w:r>
      <w:r>
        <w:fldChar w:fldCharType="begin"/>
      </w:r>
      <w:r>
        <w:instrText xml:space="preserve"> REF fig_frac_models \h </w:instrText>
      </w:r>
      <w:r>
        <w:fldChar w:fldCharType="separate"/>
      </w:r>
      <w:r w:rsidR="005E04CD">
        <w:rPr>
          <w:noProof/>
        </w:rPr>
        <w:t>1</w:t>
      </w:r>
      <w:r>
        <w:fldChar w:fldCharType="end"/>
      </w:r>
      <w:r>
        <w:t xml:space="preserve"> and</w:t>
      </w:r>
      <w:r w:rsidR="00457243" w:rsidRPr="00011930">
        <w:t xml:space="preserve"> Table </w:t>
      </w:r>
      <w:r w:rsidR="0084086B">
        <w:fldChar w:fldCharType="begin"/>
      </w:r>
      <w:r w:rsidR="0084086B">
        <w:instrText xml:space="preserve"> REF tab_frac_tech \h </w:instrText>
      </w:r>
      <w:r w:rsidR="0084086B">
        <w:fldChar w:fldCharType="separate"/>
      </w:r>
      <w:r w:rsidR="005E04CD">
        <w:rPr>
          <w:noProof/>
        </w:rPr>
        <w:t>1</w:t>
      </w:r>
      <w:r w:rsidR="0084086B">
        <w:fldChar w:fldCharType="end"/>
      </w:r>
      <w:r w:rsidR="00457243" w:rsidRPr="00011930">
        <w:t xml:space="preserve"> </w:t>
      </w:r>
      <w:r>
        <w:t xml:space="preserve">present </w:t>
      </w:r>
      <w:r w:rsidR="00457243" w:rsidRPr="00011930">
        <w:t xml:space="preserve">popular fracture models, but </w:t>
      </w:r>
      <w:r w:rsidR="0051253A">
        <w:t xml:space="preserve">the </w:t>
      </w:r>
      <w:r w:rsidR="00457243" w:rsidRPr="00011930">
        <w:t>details of each are beyond the scope of this paper. Recent benchmarks are found in Berre et al. (2021) and Flemisch et al. (2018).</w:t>
      </w:r>
    </w:p>
    <w:p w14:paraId="55497CF0" w14:textId="77777777" w:rsidR="00F608E7" w:rsidRDefault="00F608E7" w:rsidP="00F608E7">
      <w:pPr>
        <w:pStyle w:val="Figure"/>
        <w:tabs>
          <w:tab w:val="center" w:pos="1560"/>
          <w:tab w:val="center" w:pos="4820"/>
          <w:tab w:val="center" w:pos="8222"/>
        </w:tabs>
        <w:jc w:val="both"/>
        <w:rPr>
          <w:noProof/>
        </w:rPr>
      </w:pPr>
      <w:r>
        <w:rPr>
          <w:noProof/>
        </w:rPr>
        <w:tab/>
      </w:r>
      <w:r>
        <w:rPr>
          <w:noProof/>
        </w:rPr>
        <w:drawing>
          <wp:inline distT="0" distB="0" distL="0" distR="0" wp14:anchorId="78782B68" wp14:editId="352630F0">
            <wp:extent cx="1830128" cy="1686560"/>
            <wp:effectExtent l="0" t="0" r="0" b="8890"/>
            <wp:docPr id="418816229" name="Picture 3" descr="A cube with many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816229" name="Picture 3" descr="A cube with many square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2160" cy="1688433"/>
                    </a:xfrm>
                    <a:prstGeom prst="rect">
                      <a:avLst/>
                    </a:prstGeom>
                    <a:noFill/>
                    <a:ln>
                      <a:noFill/>
                    </a:ln>
                  </pic:spPr>
                </pic:pic>
              </a:graphicData>
            </a:graphic>
          </wp:inline>
        </w:drawing>
      </w:r>
      <w:r>
        <w:rPr>
          <w:noProof/>
        </w:rPr>
        <w:tab/>
        <w:t xml:space="preserve">  </w:t>
      </w:r>
      <w:r>
        <w:rPr>
          <w:noProof/>
        </w:rPr>
        <w:drawing>
          <wp:inline distT="0" distB="0" distL="0" distR="0" wp14:anchorId="15304048" wp14:editId="771EBC81">
            <wp:extent cx="1240971" cy="1686523"/>
            <wp:effectExtent l="0" t="0" r="0" b="9525"/>
            <wp:docPr id="1871669476" name="Imagem 24" descr="A crossword puzzle with a grid of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69476" name="Imagem 24" descr="A crossword puzzle with a grid of squar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3626" cy="1703722"/>
                    </a:xfrm>
                    <a:prstGeom prst="rect">
                      <a:avLst/>
                    </a:prstGeom>
                    <a:noFill/>
                    <a:ln>
                      <a:noFill/>
                    </a:ln>
                  </pic:spPr>
                </pic:pic>
              </a:graphicData>
            </a:graphic>
          </wp:inline>
        </w:drawing>
      </w:r>
      <w:r>
        <w:rPr>
          <w:noProof/>
        </w:rPr>
        <w:tab/>
      </w:r>
      <w:r w:rsidRPr="00CE194E">
        <w:rPr>
          <w:noProof/>
        </w:rPr>
        <w:t xml:space="preserve"> </w:t>
      </w:r>
      <w:r>
        <w:rPr>
          <w:noProof/>
        </w:rPr>
        <w:drawing>
          <wp:inline distT="0" distB="0" distL="0" distR="0" wp14:anchorId="7132A376" wp14:editId="3EB5D6C9">
            <wp:extent cx="1938024" cy="1743075"/>
            <wp:effectExtent l="0" t="0" r="5080" b="0"/>
            <wp:docPr id="1873987617" name="Picture 6" descr="A drawing of a glass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87617" name="Picture 6" descr="A drawing of a glass box&#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0583" cy="1745377"/>
                    </a:xfrm>
                    <a:prstGeom prst="rect">
                      <a:avLst/>
                    </a:prstGeom>
                    <a:noFill/>
                    <a:ln>
                      <a:noFill/>
                    </a:ln>
                  </pic:spPr>
                </pic:pic>
              </a:graphicData>
            </a:graphic>
          </wp:inline>
        </w:drawing>
      </w:r>
    </w:p>
    <w:p w14:paraId="08D0ECEA" w14:textId="77777777" w:rsidR="006C4CAD" w:rsidRDefault="006C4CAD" w:rsidP="006C4CAD">
      <w:pPr>
        <w:pStyle w:val="Figure-Legend"/>
      </w:pPr>
      <w:r>
        <w:t xml:space="preserve">Figure </w:t>
      </w:r>
      <w:bookmarkStart w:id="2" w:name="fig_frac_models"/>
      <w:r>
        <w:fldChar w:fldCharType="begin"/>
      </w:r>
      <w:r>
        <w:instrText xml:space="preserve">  \seq fig</w:instrText>
      </w:r>
      <w:r>
        <w:fldChar w:fldCharType="separate"/>
      </w:r>
      <w:r>
        <w:rPr>
          <w:noProof/>
        </w:rPr>
        <w:t>1</w:t>
      </w:r>
      <w:r>
        <w:fldChar w:fldCharType="end"/>
      </w:r>
      <w:bookmarkEnd w:id="2"/>
      <w:r>
        <w:t xml:space="preserve"> – Popular effective numeric fracture models, from left to right: 2</w:t>
      </w:r>
      <m:oMath>
        <m:r>
          <m:rPr>
            <m:sty m:val="bi"/>
          </m:rPr>
          <w:rPr>
            <w:rFonts w:ascii="Cambria Math" w:hAnsi="Cambria Math"/>
          </w:rPr>
          <m:t>ϕ</m:t>
        </m:r>
      </m:oMath>
      <w:r>
        <w:t>2K, LGR, and elements of reduced dimension.</w:t>
      </w:r>
    </w:p>
    <w:p w14:paraId="6500A493" w14:textId="1D3C12F9" w:rsidR="008F5486" w:rsidRPr="00011930" w:rsidRDefault="000F0FDF" w:rsidP="00011930">
      <w:pPr>
        <w:pStyle w:val="Table-Legend"/>
      </w:pPr>
      <w:r w:rsidRPr="00011930">
        <w:t xml:space="preserve">Table </w:t>
      </w:r>
      <w:bookmarkStart w:id="3" w:name="tab_frac_tech"/>
      <w:r w:rsidR="0084086B">
        <w:fldChar w:fldCharType="begin"/>
      </w:r>
      <w:r w:rsidR="0084086B">
        <w:instrText xml:space="preserve"> \seq tab </w:instrText>
      </w:r>
      <w:r w:rsidR="0084086B">
        <w:fldChar w:fldCharType="separate"/>
      </w:r>
      <w:r w:rsidR="005E04CD">
        <w:rPr>
          <w:noProof/>
        </w:rPr>
        <w:t>1</w:t>
      </w:r>
      <w:r w:rsidR="0084086B">
        <w:fldChar w:fldCharType="end"/>
      </w:r>
      <w:bookmarkEnd w:id="3"/>
      <w:r w:rsidRPr="00011930">
        <w:t>. Relevant fracture models published in the literature.</w:t>
      </w:r>
    </w:p>
    <w:tbl>
      <w:tblPr>
        <w:tblW w:w="10120" w:type="dxa"/>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right w:w="57" w:type="dxa"/>
        </w:tblCellMar>
        <w:tblLook w:val="01E0" w:firstRow="1" w:lastRow="1" w:firstColumn="1" w:lastColumn="1" w:noHBand="0" w:noVBand="0"/>
      </w:tblPr>
      <w:tblGrid>
        <w:gridCol w:w="1813"/>
        <w:gridCol w:w="3119"/>
        <w:gridCol w:w="5188"/>
      </w:tblGrid>
      <w:tr w:rsidR="00396E0C" w:rsidRPr="00011930" w14:paraId="082B3501" w14:textId="77777777" w:rsidTr="00F608E7">
        <w:trPr>
          <w:trHeight w:val="283"/>
        </w:trPr>
        <w:tc>
          <w:tcPr>
            <w:tcW w:w="1813" w:type="dxa"/>
            <w:vMerge w:val="restart"/>
            <w:vAlign w:val="center"/>
          </w:tcPr>
          <w:p w14:paraId="64B6990E" w14:textId="77777777" w:rsidR="00396E0C" w:rsidRPr="00457243" w:rsidRDefault="00396E0C" w:rsidP="00F608E7">
            <w:pPr>
              <w:pStyle w:val="Tight"/>
              <w:rPr>
                <w:rFonts w:cs="Arial"/>
                <w:sz w:val="20"/>
                <w:szCs w:val="18"/>
              </w:rPr>
            </w:pPr>
            <w:r w:rsidRPr="00457243">
              <w:rPr>
                <w:rFonts w:cs="Arial"/>
                <w:sz w:val="20"/>
                <w:szCs w:val="18"/>
              </w:rPr>
              <w:t>Non-conforming</w:t>
            </w:r>
          </w:p>
        </w:tc>
        <w:tc>
          <w:tcPr>
            <w:tcW w:w="3119" w:type="dxa"/>
          </w:tcPr>
          <w:p w14:paraId="322409B8" w14:textId="5BC1812B" w:rsidR="00396E0C" w:rsidRPr="00457243" w:rsidRDefault="00396E0C" w:rsidP="00F608E7">
            <w:pPr>
              <w:pStyle w:val="Tight"/>
              <w:rPr>
                <w:rFonts w:cs="Arial"/>
                <w:sz w:val="20"/>
                <w:szCs w:val="18"/>
              </w:rPr>
            </w:pPr>
            <w:r w:rsidRPr="00457243">
              <w:rPr>
                <w:rFonts w:cs="Arial"/>
                <w:sz w:val="20"/>
                <w:szCs w:val="18"/>
              </w:rPr>
              <w:t>Effective continuum model (1</w:t>
            </w:r>
            <m:oMath>
              <m:r>
                <w:rPr>
                  <w:rFonts w:ascii="Cambria Math" w:hAnsi="Cambria Math" w:cs="Arial"/>
                  <w:sz w:val="20"/>
                  <w:szCs w:val="18"/>
                </w:rPr>
                <m:t>ϕ</m:t>
              </m:r>
            </m:oMath>
            <w:r w:rsidRPr="00457243">
              <w:rPr>
                <w:rFonts w:cs="Arial"/>
                <w:sz w:val="20"/>
                <w:szCs w:val="18"/>
              </w:rPr>
              <w:t>)</w:t>
            </w:r>
          </w:p>
        </w:tc>
        <w:tc>
          <w:tcPr>
            <w:tcW w:w="5188" w:type="dxa"/>
          </w:tcPr>
          <w:p w14:paraId="5CB0DD6B" w14:textId="2300E898" w:rsidR="00396E0C" w:rsidRPr="00457243" w:rsidRDefault="00396E0C" w:rsidP="00F608E7">
            <w:pPr>
              <w:pStyle w:val="Tight"/>
              <w:rPr>
                <w:rFonts w:cs="Arial"/>
                <w:sz w:val="20"/>
                <w:szCs w:val="18"/>
              </w:rPr>
            </w:pPr>
            <w:r w:rsidRPr="00457243">
              <w:rPr>
                <w:rFonts w:cs="Arial"/>
                <w:sz w:val="20"/>
                <w:szCs w:val="18"/>
              </w:rPr>
              <w:t>(Wu, 1999)</w:t>
            </w:r>
          </w:p>
        </w:tc>
      </w:tr>
      <w:tr w:rsidR="00396E0C" w:rsidRPr="001F36C1" w14:paraId="7B7B871B" w14:textId="77777777" w:rsidTr="00F608E7">
        <w:trPr>
          <w:trHeight w:val="283"/>
        </w:trPr>
        <w:tc>
          <w:tcPr>
            <w:tcW w:w="1813" w:type="dxa"/>
            <w:vMerge/>
          </w:tcPr>
          <w:p w14:paraId="2DE494FA" w14:textId="77777777" w:rsidR="00396E0C" w:rsidRPr="00457243" w:rsidRDefault="00396E0C" w:rsidP="00F608E7">
            <w:pPr>
              <w:pStyle w:val="Tight"/>
              <w:rPr>
                <w:rFonts w:cs="Arial"/>
                <w:sz w:val="20"/>
                <w:szCs w:val="18"/>
              </w:rPr>
            </w:pPr>
          </w:p>
        </w:tc>
        <w:tc>
          <w:tcPr>
            <w:tcW w:w="3119" w:type="dxa"/>
          </w:tcPr>
          <w:p w14:paraId="35340AB2" w14:textId="44D2C257" w:rsidR="00396E0C" w:rsidRPr="00457243" w:rsidRDefault="00396E0C" w:rsidP="00F608E7">
            <w:pPr>
              <w:pStyle w:val="Tight"/>
              <w:rPr>
                <w:rFonts w:cs="Arial"/>
                <w:sz w:val="20"/>
                <w:szCs w:val="18"/>
              </w:rPr>
            </w:pPr>
            <w:r w:rsidRPr="00457243">
              <w:rPr>
                <w:rFonts w:cs="Arial"/>
                <w:sz w:val="20"/>
                <w:szCs w:val="18"/>
              </w:rPr>
              <w:t>Warren and Root (2</w:t>
            </w:r>
            <m:oMath>
              <m:r>
                <w:rPr>
                  <w:rFonts w:ascii="Cambria Math" w:hAnsi="Cambria Math" w:cs="Arial"/>
                  <w:sz w:val="20"/>
                  <w:szCs w:val="18"/>
                </w:rPr>
                <m:t>ϕ</m:t>
              </m:r>
            </m:oMath>
            <w:r w:rsidRPr="00457243">
              <w:rPr>
                <w:rFonts w:cs="Arial"/>
                <w:sz w:val="20"/>
                <w:szCs w:val="18"/>
              </w:rPr>
              <w:t>2K)</w:t>
            </w:r>
          </w:p>
        </w:tc>
        <w:tc>
          <w:tcPr>
            <w:tcW w:w="5188" w:type="dxa"/>
          </w:tcPr>
          <w:p w14:paraId="288B1A45" w14:textId="4F15FB3C" w:rsidR="00396E0C" w:rsidRPr="006A7EFF" w:rsidRDefault="00396E0C" w:rsidP="00F608E7">
            <w:pPr>
              <w:pStyle w:val="Tight"/>
              <w:rPr>
                <w:sz w:val="20"/>
                <w:lang w:val="nl-NL"/>
              </w:rPr>
            </w:pPr>
            <w:r w:rsidRPr="006A7EFF">
              <w:rPr>
                <w:sz w:val="20"/>
                <w:lang w:val="nl-NL"/>
              </w:rPr>
              <w:t xml:space="preserve">(Barenblatt et al., 1960; Warren and Root, 1963) </w:t>
            </w:r>
          </w:p>
        </w:tc>
      </w:tr>
      <w:tr w:rsidR="00396E0C" w:rsidRPr="001F36C1" w14:paraId="12FDF21A" w14:textId="77777777" w:rsidTr="00F608E7">
        <w:trPr>
          <w:trHeight w:val="283"/>
        </w:trPr>
        <w:tc>
          <w:tcPr>
            <w:tcW w:w="1813" w:type="dxa"/>
            <w:vMerge/>
          </w:tcPr>
          <w:p w14:paraId="4CFAFFEF" w14:textId="77777777" w:rsidR="00396E0C" w:rsidRPr="006A7EFF" w:rsidRDefault="00396E0C" w:rsidP="00F608E7">
            <w:pPr>
              <w:pStyle w:val="Tight"/>
              <w:rPr>
                <w:sz w:val="20"/>
                <w:lang w:val="nl-NL"/>
              </w:rPr>
            </w:pPr>
          </w:p>
        </w:tc>
        <w:tc>
          <w:tcPr>
            <w:tcW w:w="3119" w:type="dxa"/>
          </w:tcPr>
          <w:p w14:paraId="543947AB" w14:textId="2B60E9AD" w:rsidR="00396E0C" w:rsidRPr="00457243" w:rsidRDefault="00396E0C" w:rsidP="00F608E7">
            <w:pPr>
              <w:pStyle w:val="Tight"/>
              <w:rPr>
                <w:rFonts w:cs="Arial"/>
                <w:sz w:val="20"/>
                <w:szCs w:val="18"/>
              </w:rPr>
            </w:pPr>
            <w:r w:rsidRPr="00457243">
              <w:rPr>
                <w:rFonts w:cs="Arial"/>
                <w:sz w:val="20"/>
                <w:szCs w:val="18"/>
              </w:rPr>
              <w:t>Multiporosity</w:t>
            </w:r>
          </w:p>
        </w:tc>
        <w:tc>
          <w:tcPr>
            <w:tcW w:w="5188" w:type="dxa"/>
          </w:tcPr>
          <w:p w14:paraId="347F4EC7" w14:textId="47B96A53" w:rsidR="00396E0C" w:rsidRPr="006A7EFF" w:rsidRDefault="00396E0C" w:rsidP="00F608E7">
            <w:pPr>
              <w:pStyle w:val="Tight"/>
              <w:rPr>
                <w:sz w:val="20"/>
                <w:lang w:val="da-DK"/>
              </w:rPr>
            </w:pPr>
            <w:r w:rsidRPr="006A7EFF">
              <w:rPr>
                <w:sz w:val="20"/>
                <w:lang w:val="da-DK"/>
              </w:rPr>
              <w:t>(Bai et al., 1993; Abdassah and Ershaghi, 1986)</w:t>
            </w:r>
          </w:p>
        </w:tc>
      </w:tr>
      <w:tr w:rsidR="00396E0C" w:rsidRPr="00011930" w14:paraId="4F5BB17D" w14:textId="77777777" w:rsidTr="00F608E7">
        <w:trPr>
          <w:trHeight w:val="283"/>
        </w:trPr>
        <w:tc>
          <w:tcPr>
            <w:tcW w:w="1813" w:type="dxa"/>
            <w:vMerge/>
          </w:tcPr>
          <w:p w14:paraId="333D7FB3" w14:textId="77777777" w:rsidR="00396E0C" w:rsidRPr="006A7EFF" w:rsidRDefault="00396E0C" w:rsidP="00F608E7">
            <w:pPr>
              <w:pStyle w:val="Tight"/>
              <w:rPr>
                <w:sz w:val="20"/>
                <w:lang w:val="da-DK"/>
              </w:rPr>
            </w:pPr>
          </w:p>
        </w:tc>
        <w:tc>
          <w:tcPr>
            <w:tcW w:w="3119" w:type="dxa"/>
          </w:tcPr>
          <w:p w14:paraId="5958CEF7" w14:textId="706E806D" w:rsidR="00396E0C" w:rsidRPr="00457243" w:rsidRDefault="00396E0C" w:rsidP="00F608E7">
            <w:pPr>
              <w:pStyle w:val="Tight"/>
              <w:rPr>
                <w:rFonts w:cs="Arial"/>
                <w:sz w:val="20"/>
                <w:szCs w:val="18"/>
              </w:rPr>
            </w:pPr>
            <w:r w:rsidRPr="00457243">
              <w:rPr>
                <w:rFonts w:cs="Arial"/>
                <w:sz w:val="20"/>
                <w:szCs w:val="18"/>
              </w:rPr>
              <w:t xml:space="preserve">MINC </w:t>
            </w:r>
          </w:p>
        </w:tc>
        <w:tc>
          <w:tcPr>
            <w:tcW w:w="5188" w:type="dxa"/>
          </w:tcPr>
          <w:p w14:paraId="3F08CADF" w14:textId="186991FF" w:rsidR="00396E0C" w:rsidRPr="00457243" w:rsidRDefault="00396E0C" w:rsidP="00F608E7">
            <w:pPr>
              <w:pStyle w:val="Tight"/>
              <w:rPr>
                <w:rFonts w:cs="Arial"/>
                <w:sz w:val="20"/>
                <w:szCs w:val="18"/>
              </w:rPr>
            </w:pPr>
            <w:r w:rsidRPr="00457243">
              <w:rPr>
                <w:rFonts w:cs="Arial"/>
                <w:sz w:val="20"/>
                <w:szCs w:val="18"/>
              </w:rPr>
              <w:t>(Pruess and Narasimhan, 1985)</w:t>
            </w:r>
          </w:p>
        </w:tc>
      </w:tr>
      <w:tr w:rsidR="00396E0C" w:rsidRPr="00011930" w14:paraId="62A8F71A" w14:textId="77777777" w:rsidTr="00F608E7">
        <w:trPr>
          <w:trHeight w:val="283"/>
        </w:trPr>
        <w:tc>
          <w:tcPr>
            <w:tcW w:w="1813" w:type="dxa"/>
            <w:vMerge/>
          </w:tcPr>
          <w:p w14:paraId="5C1E61C8" w14:textId="77777777" w:rsidR="00396E0C" w:rsidRPr="00457243" w:rsidRDefault="00396E0C" w:rsidP="00F608E7">
            <w:pPr>
              <w:pStyle w:val="Tight"/>
              <w:rPr>
                <w:rFonts w:cs="Arial"/>
                <w:sz w:val="20"/>
                <w:szCs w:val="18"/>
              </w:rPr>
            </w:pPr>
          </w:p>
        </w:tc>
        <w:tc>
          <w:tcPr>
            <w:tcW w:w="3119" w:type="dxa"/>
          </w:tcPr>
          <w:p w14:paraId="149A0DC6" w14:textId="17376712" w:rsidR="00396E0C" w:rsidRPr="00457243" w:rsidRDefault="00396E0C" w:rsidP="00F608E7">
            <w:pPr>
              <w:pStyle w:val="Tight"/>
              <w:rPr>
                <w:rFonts w:cs="Arial"/>
                <w:sz w:val="20"/>
                <w:szCs w:val="18"/>
              </w:rPr>
            </w:pPr>
            <w:r w:rsidRPr="00457243">
              <w:rPr>
                <w:rFonts w:cs="Arial"/>
                <w:sz w:val="20"/>
                <w:szCs w:val="18"/>
              </w:rPr>
              <w:t xml:space="preserve">EDFM </w:t>
            </w:r>
          </w:p>
        </w:tc>
        <w:tc>
          <w:tcPr>
            <w:tcW w:w="5188" w:type="dxa"/>
          </w:tcPr>
          <w:p w14:paraId="750F2FC8" w14:textId="7FBCFEB9" w:rsidR="00396E0C" w:rsidRPr="00457243" w:rsidRDefault="00396E0C" w:rsidP="00F608E7">
            <w:pPr>
              <w:pStyle w:val="Tight"/>
              <w:rPr>
                <w:rFonts w:cs="Arial"/>
                <w:sz w:val="20"/>
                <w:szCs w:val="18"/>
              </w:rPr>
            </w:pPr>
            <w:r w:rsidRPr="00457243">
              <w:rPr>
                <w:rFonts w:cs="Arial"/>
                <w:sz w:val="20"/>
                <w:szCs w:val="18"/>
              </w:rPr>
              <w:t>(Moinfar et al., 2013)</w:t>
            </w:r>
          </w:p>
        </w:tc>
      </w:tr>
      <w:tr w:rsidR="00396E0C" w:rsidRPr="00011930" w14:paraId="142C1894" w14:textId="77777777" w:rsidTr="00F608E7">
        <w:trPr>
          <w:trHeight w:val="283"/>
        </w:trPr>
        <w:tc>
          <w:tcPr>
            <w:tcW w:w="1813" w:type="dxa"/>
            <w:vMerge/>
          </w:tcPr>
          <w:p w14:paraId="071C8C92" w14:textId="77777777" w:rsidR="00396E0C" w:rsidRPr="00457243" w:rsidRDefault="00396E0C" w:rsidP="00F608E7">
            <w:pPr>
              <w:pStyle w:val="Tight"/>
              <w:rPr>
                <w:rFonts w:cs="Arial"/>
                <w:sz w:val="20"/>
                <w:szCs w:val="18"/>
              </w:rPr>
            </w:pPr>
          </w:p>
        </w:tc>
        <w:tc>
          <w:tcPr>
            <w:tcW w:w="3119" w:type="dxa"/>
          </w:tcPr>
          <w:p w14:paraId="6D4974A2" w14:textId="76B19B9B" w:rsidR="00396E0C" w:rsidRPr="00457243" w:rsidRDefault="00396E0C" w:rsidP="00F608E7">
            <w:pPr>
              <w:pStyle w:val="Tight"/>
              <w:rPr>
                <w:rFonts w:cs="Arial"/>
                <w:sz w:val="20"/>
                <w:szCs w:val="18"/>
              </w:rPr>
            </w:pPr>
            <w:r w:rsidRPr="00457243">
              <w:rPr>
                <w:rFonts w:cs="Arial"/>
                <w:sz w:val="20"/>
                <w:szCs w:val="18"/>
              </w:rPr>
              <w:t xml:space="preserve">pEDFM </w:t>
            </w:r>
          </w:p>
        </w:tc>
        <w:tc>
          <w:tcPr>
            <w:tcW w:w="5188" w:type="dxa"/>
          </w:tcPr>
          <w:p w14:paraId="360C6283" w14:textId="086C8F12" w:rsidR="00396E0C" w:rsidRPr="00457243" w:rsidRDefault="00396E0C" w:rsidP="00F608E7">
            <w:pPr>
              <w:pStyle w:val="Tight"/>
              <w:rPr>
                <w:rFonts w:cs="Arial"/>
                <w:sz w:val="20"/>
                <w:szCs w:val="18"/>
              </w:rPr>
            </w:pPr>
            <w:r w:rsidRPr="00457243">
              <w:rPr>
                <w:rFonts w:cs="Arial"/>
                <w:sz w:val="20"/>
                <w:szCs w:val="18"/>
              </w:rPr>
              <w:t>(Tene et al., 2017)</w:t>
            </w:r>
          </w:p>
        </w:tc>
      </w:tr>
      <w:tr w:rsidR="00396E0C" w:rsidRPr="00011930" w14:paraId="201744F3" w14:textId="77777777" w:rsidTr="00F608E7">
        <w:trPr>
          <w:trHeight w:val="283"/>
        </w:trPr>
        <w:tc>
          <w:tcPr>
            <w:tcW w:w="1813" w:type="dxa"/>
            <w:vMerge/>
          </w:tcPr>
          <w:p w14:paraId="7AB7A933" w14:textId="77777777" w:rsidR="00396E0C" w:rsidRPr="00457243" w:rsidRDefault="00396E0C" w:rsidP="00F608E7">
            <w:pPr>
              <w:pStyle w:val="Tight"/>
              <w:rPr>
                <w:rFonts w:cs="Arial"/>
                <w:sz w:val="20"/>
                <w:szCs w:val="18"/>
              </w:rPr>
            </w:pPr>
          </w:p>
        </w:tc>
        <w:tc>
          <w:tcPr>
            <w:tcW w:w="3119" w:type="dxa"/>
          </w:tcPr>
          <w:p w14:paraId="72E2F5A5" w14:textId="16AB86BE" w:rsidR="00396E0C" w:rsidRPr="00457243" w:rsidRDefault="00396E0C" w:rsidP="00F608E7">
            <w:pPr>
              <w:pStyle w:val="Tight"/>
              <w:rPr>
                <w:rFonts w:cs="Arial"/>
                <w:sz w:val="20"/>
                <w:szCs w:val="18"/>
              </w:rPr>
            </w:pPr>
            <w:r w:rsidRPr="00457243">
              <w:rPr>
                <w:rFonts w:cs="Arial"/>
                <w:sz w:val="20"/>
                <w:szCs w:val="18"/>
              </w:rPr>
              <w:t>cEDFM</w:t>
            </w:r>
          </w:p>
        </w:tc>
        <w:tc>
          <w:tcPr>
            <w:tcW w:w="5188" w:type="dxa"/>
          </w:tcPr>
          <w:p w14:paraId="07F6BF58" w14:textId="7EC99080" w:rsidR="00396E0C" w:rsidRPr="00457243" w:rsidRDefault="00396E0C" w:rsidP="00F608E7">
            <w:pPr>
              <w:pStyle w:val="Tight"/>
              <w:rPr>
                <w:rFonts w:cs="Arial"/>
                <w:sz w:val="20"/>
                <w:szCs w:val="18"/>
              </w:rPr>
            </w:pPr>
            <w:r w:rsidRPr="00457243">
              <w:rPr>
                <w:rFonts w:cs="Arial"/>
                <w:sz w:val="20"/>
                <w:szCs w:val="18"/>
              </w:rPr>
              <w:t>(Chai, 2018)</w:t>
            </w:r>
          </w:p>
        </w:tc>
      </w:tr>
      <w:tr w:rsidR="00396E0C" w:rsidRPr="00011930" w14:paraId="2B8BF492" w14:textId="77777777" w:rsidTr="00F608E7">
        <w:trPr>
          <w:trHeight w:val="283"/>
        </w:trPr>
        <w:tc>
          <w:tcPr>
            <w:tcW w:w="1813" w:type="dxa"/>
            <w:vMerge/>
          </w:tcPr>
          <w:p w14:paraId="4913387E" w14:textId="77777777" w:rsidR="00396E0C" w:rsidRPr="00457243" w:rsidRDefault="00396E0C" w:rsidP="00F608E7">
            <w:pPr>
              <w:pStyle w:val="Tight"/>
              <w:rPr>
                <w:rFonts w:cs="Arial"/>
                <w:sz w:val="20"/>
                <w:szCs w:val="18"/>
              </w:rPr>
            </w:pPr>
          </w:p>
        </w:tc>
        <w:tc>
          <w:tcPr>
            <w:tcW w:w="3119" w:type="dxa"/>
          </w:tcPr>
          <w:p w14:paraId="016B1770" w14:textId="0773138C" w:rsidR="00396E0C" w:rsidRPr="00457243" w:rsidRDefault="00396E0C" w:rsidP="00F608E7">
            <w:pPr>
              <w:pStyle w:val="Tight"/>
              <w:rPr>
                <w:rFonts w:cs="Arial"/>
                <w:sz w:val="20"/>
                <w:szCs w:val="18"/>
              </w:rPr>
            </w:pPr>
            <w:r w:rsidRPr="00457243">
              <w:rPr>
                <w:rFonts w:cs="Arial"/>
                <w:sz w:val="20"/>
                <w:szCs w:val="18"/>
              </w:rPr>
              <w:t>XFEM</w:t>
            </w:r>
          </w:p>
        </w:tc>
        <w:tc>
          <w:tcPr>
            <w:tcW w:w="5188" w:type="dxa"/>
          </w:tcPr>
          <w:p w14:paraId="046ED91E" w14:textId="56259BFD" w:rsidR="00396E0C" w:rsidRPr="00457243" w:rsidRDefault="00396E0C" w:rsidP="00F608E7">
            <w:pPr>
              <w:pStyle w:val="Tight"/>
              <w:rPr>
                <w:rFonts w:cs="Arial"/>
                <w:sz w:val="20"/>
                <w:szCs w:val="18"/>
              </w:rPr>
            </w:pPr>
            <w:r w:rsidRPr="00457243">
              <w:rPr>
                <w:rFonts w:cs="Arial"/>
                <w:sz w:val="20"/>
                <w:szCs w:val="18"/>
              </w:rPr>
              <w:t>(Fumagalli and Scotti, 2012)</w:t>
            </w:r>
          </w:p>
        </w:tc>
      </w:tr>
      <w:tr w:rsidR="00396E0C" w:rsidRPr="00D665CE" w14:paraId="6A75905F" w14:textId="77777777" w:rsidTr="00F608E7">
        <w:trPr>
          <w:trHeight w:val="283"/>
        </w:trPr>
        <w:tc>
          <w:tcPr>
            <w:tcW w:w="1813" w:type="dxa"/>
            <w:vMerge w:val="restart"/>
            <w:vAlign w:val="center"/>
          </w:tcPr>
          <w:p w14:paraId="7C9D26C0" w14:textId="77777777" w:rsidR="00396E0C" w:rsidRPr="00457243" w:rsidRDefault="00396E0C" w:rsidP="00F608E7">
            <w:pPr>
              <w:pStyle w:val="Tight"/>
              <w:rPr>
                <w:rFonts w:cs="Arial"/>
                <w:sz w:val="20"/>
                <w:szCs w:val="18"/>
              </w:rPr>
            </w:pPr>
            <w:r w:rsidRPr="00457243">
              <w:rPr>
                <w:rFonts w:cs="Arial"/>
                <w:sz w:val="20"/>
                <w:szCs w:val="18"/>
              </w:rPr>
              <w:lastRenderedPageBreak/>
              <w:t>Conforming</w:t>
            </w:r>
          </w:p>
        </w:tc>
        <w:tc>
          <w:tcPr>
            <w:tcW w:w="3119" w:type="dxa"/>
          </w:tcPr>
          <w:p w14:paraId="61241F5F" w14:textId="6FB5AD45" w:rsidR="00396E0C" w:rsidRPr="00457243" w:rsidRDefault="00396E0C" w:rsidP="00F608E7">
            <w:pPr>
              <w:pStyle w:val="Tight"/>
              <w:rPr>
                <w:rFonts w:cs="Arial"/>
                <w:sz w:val="20"/>
                <w:szCs w:val="18"/>
              </w:rPr>
            </w:pPr>
            <w:r w:rsidRPr="00457243">
              <w:rPr>
                <w:rFonts w:cs="Arial"/>
                <w:sz w:val="20"/>
                <w:szCs w:val="18"/>
              </w:rPr>
              <w:t>Lower-dimensional elements</w:t>
            </w:r>
          </w:p>
        </w:tc>
        <w:tc>
          <w:tcPr>
            <w:tcW w:w="5188" w:type="dxa"/>
          </w:tcPr>
          <w:p w14:paraId="0CEFE6CA" w14:textId="0E13AE64" w:rsidR="00396E0C" w:rsidRPr="006A7EFF" w:rsidRDefault="00396E0C" w:rsidP="00F608E7">
            <w:pPr>
              <w:pStyle w:val="Tight"/>
              <w:rPr>
                <w:sz w:val="20"/>
                <w:lang w:val="es-ES"/>
              </w:rPr>
            </w:pPr>
            <w:r w:rsidRPr="006A7EFF">
              <w:rPr>
                <w:sz w:val="20"/>
                <w:lang w:val="es-ES"/>
              </w:rPr>
              <w:t>(Karimi-Fard et al., 2004; Oda, 1986)</w:t>
            </w:r>
          </w:p>
        </w:tc>
      </w:tr>
      <w:tr w:rsidR="00396E0C" w:rsidRPr="001F36C1" w14:paraId="5E60F05B" w14:textId="77777777" w:rsidTr="00F608E7">
        <w:trPr>
          <w:trHeight w:val="283"/>
        </w:trPr>
        <w:tc>
          <w:tcPr>
            <w:tcW w:w="1813" w:type="dxa"/>
            <w:vMerge/>
          </w:tcPr>
          <w:p w14:paraId="3253C735" w14:textId="77777777" w:rsidR="00396E0C" w:rsidRPr="006A7EFF" w:rsidRDefault="00396E0C" w:rsidP="00F608E7">
            <w:pPr>
              <w:pStyle w:val="Tight"/>
              <w:rPr>
                <w:sz w:val="20"/>
                <w:lang w:val="es-ES"/>
              </w:rPr>
            </w:pPr>
          </w:p>
        </w:tc>
        <w:tc>
          <w:tcPr>
            <w:tcW w:w="3119" w:type="dxa"/>
          </w:tcPr>
          <w:p w14:paraId="530E102C" w14:textId="42382A61" w:rsidR="00396E0C" w:rsidRPr="00457243" w:rsidRDefault="00396E0C" w:rsidP="00F608E7">
            <w:pPr>
              <w:pStyle w:val="Tight"/>
              <w:rPr>
                <w:rFonts w:cs="Arial"/>
                <w:sz w:val="20"/>
                <w:szCs w:val="18"/>
              </w:rPr>
            </w:pPr>
            <w:r w:rsidRPr="00457243">
              <w:rPr>
                <w:rFonts w:cs="Arial"/>
                <w:sz w:val="20"/>
                <w:szCs w:val="18"/>
              </w:rPr>
              <w:t>Local Grid Refinement (LGR)</w:t>
            </w:r>
          </w:p>
        </w:tc>
        <w:tc>
          <w:tcPr>
            <w:tcW w:w="5188" w:type="dxa"/>
          </w:tcPr>
          <w:p w14:paraId="5D8F529B" w14:textId="3947AF0F" w:rsidR="00396E0C" w:rsidRPr="006A7EFF" w:rsidRDefault="00396E0C" w:rsidP="00F608E7">
            <w:pPr>
              <w:pStyle w:val="Tight"/>
              <w:rPr>
                <w:sz w:val="20"/>
                <w:lang w:val="fr-FR"/>
              </w:rPr>
            </w:pPr>
            <w:r w:rsidRPr="006A7EFF">
              <w:rPr>
                <w:sz w:val="20"/>
                <w:lang w:val="fr-FR"/>
              </w:rPr>
              <w:t>(Henn et al., 2000; Bourbiaux et al., 2002)</w:t>
            </w:r>
          </w:p>
        </w:tc>
      </w:tr>
    </w:tbl>
    <w:p w14:paraId="2B768FCC" w14:textId="77777777" w:rsidR="008F5486" w:rsidRPr="00011930" w:rsidRDefault="000F0FDF" w:rsidP="00457243">
      <w:pPr>
        <w:pStyle w:val="Heading1"/>
        <w:spacing w:before="480"/>
      </w:pPr>
      <w:r w:rsidRPr="00011930">
        <w:t>EDFM formulation</w:t>
      </w:r>
    </w:p>
    <w:p w14:paraId="7E774758" w14:textId="572D1578" w:rsidR="008F5486" w:rsidRPr="00011930" w:rsidRDefault="000F0FDF" w:rsidP="00011930">
      <w:r w:rsidRPr="00011930">
        <w:t xml:space="preserve">This section reviews the EDFM history and common grounds. Extensive discussion and validation of the technique are found in Sepehrnoori et al. </w:t>
      </w:r>
      <w:r w:rsidRPr="006C4CAD">
        <w:rPr>
          <w:lang w:val="fr-FR"/>
        </w:rPr>
        <w:t xml:space="preserve">(2020); </w:t>
      </w:r>
      <w:proofErr w:type="spellStart"/>
      <w:r w:rsidRPr="006C4CAD">
        <w:rPr>
          <w:lang w:val="fr-FR"/>
        </w:rPr>
        <w:t>Moinfar</w:t>
      </w:r>
      <w:proofErr w:type="spellEnd"/>
      <w:r w:rsidRPr="006C4CAD">
        <w:rPr>
          <w:lang w:val="fr-FR"/>
        </w:rPr>
        <w:t xml:space="preserve"> et al. (2013); </w:t>
      </w:r>
      <w:proofErr w:type="spellStart"/>
      <w:r w:rsidR="002C6ABD" w:rsidRPr="006C4CAD">
        <w:rPr>
          <w:lang w:val="fr-FR"/>
        </w:rPr>
        <w:t>Caval</w:t>
      </w:r>
      <w:r w:rsidR="00A55121" w:rsidRPr="006C4CAD">
        <w:rPr>
          <w:lang w:val="fr-FR"/>
        </w:rPr>
        <w:t>cante</w:t>
      </w:r>
      <w:proofErr w:type="spellEnd"/>
      <w:r w:rsidR="00A55121" w:rsidRPr="006C4CAD">
        <w:rPr>
          <w:lang w:val="fr-FR"/>
        </w:rPr>
        <w:t xml:space="preserve"> Filho et al. (2015); </w:t>
      </w:r>
      <w:r w:rsidRPr="006C4CAD">
        <w:rPr>
          <w:lang w:val="fr-FR"/>
        </w:rPr>
        <w:t xml:space="preserve">Xu et al. </w:t>
      </w:r>
      <w:r w:rsidRPr="00011930">
        <w:t>(2017).</w:t>
      </w:r>
    </w:p>
    <w:p w14:paraId="40F8EAB0" w14:textId="77777777" w:rsidR="008F5486" w:rsidRPr="00011930" w:rsidRDefault="000F0FDF" w:rsidP="00011930">
      <w:r w:rsidRPr="00011930">
        <w:t>The first use of the EDFM principles was proposed by Hearn et al. (1997) and, a few years later, Lee et al. (2001) and Li and Lee (2008) made progress on similar grounds. At the time, formulations were limited to Cartesian meshes and simplified fracture geometries. Moinfar et al. (2013) expanded the idea for 3D with inclined fractures and proposed the EDFM naming for the method family. In the coming years, many researchers expanded EDFM in different directions by incorporating more complex mesh setups and fracture geometries, chemo-thermo-mechanics, and new formulations in various target applications.</w:t>
      </w:r>
    </w:p>
    <w:p w14:paraId="2850352F" w14:textId="77777777" w:rsidR="008F5486" w:rsidRPr="00011930" w:rsidRDefault="000F0FDF" w:rsidP="00011930">
      <w:r w:rsidRPr="00011930">
        <w:t>EDFM workflow starts by characterizing the fracture network as a set of discrete lower dimensional entities (2D in a 3D model or 1D in a 2D model). Additional Representative Elementary Volumes (REV) are assigned for each effective discrete entity, and the new REVs are then analytically connected to the geometrically co-located elements by redefining element connectivity. As the fracture REVs are not present in the mesh of matrix elements, special non-neighboring connections link the fracture REVs to the original matrix ones. Conventional well-established reservoir flow simulators can then solve the new model so that the original EDFM engines can be seen as a preprocessor.</w:t>
      </w:r>
    </w:p>
    <w:p w14:paraId="28151E59" w14:textId="03E69499" w:rsidR="008F5486" w:rsidRPr="00011930" w:rsidRDefault="000F0FDF" w:rsidP="00011930">
      <w:r w:rsidRPr="00011930">
        <w:t>The elementary entity of the method is a fracture segment, defined as the slice of a given fracture intersecting a matrix block</w:t>
      </w:r>
      <w:r w:rsidR="005E04CD">
        <w:t xml:space="preserve"> (Fig. </w:t>
      </w:r>
      <w:r w:rsidR="005E04CD">
        <w:fldChar w:fldCharType="begin"/>
      </w:r>
      <w:r w:rsidR="005E04CD">
        <w:instrText xml:space="preserve"> REF fig_edfm \h </w:instrText>
      </w:r>
      <w:r w:rsidR="005E04CD">
        <w:fldChar w:fldCharType="separate"/>
      </w:r>
      <w:r w:rsidR="005E04CD">
        <w:rPr>
          <w:noProof/>
        </w:rPr>
        <w:t>2</w:t>
      </w:r>
      <w:r w:rsidR="005E04CD">
        <w:fldChar w:fldCharType="end"/>
      </w:r>
      <w:r w:rsidR="005E04CD">
        <w:t>)</w:t>
      </w:r>
      <w:r w:rsidRPr="00011930">
        <w:t>. The segment will be associated with a new REV, with an assigned fluid volume and connectivity to the matrix blocks. The REV porosity represents the fluid volume and is defined as</w:t>
      </w:r>
    </w:p>
    <w:p w14:paraId="1B289BEC" w14:textId="6FDF64B8" w:rsidR="004B4BDC" w:rsidRPr="00011930" w:rsidRDefault="00B75473" w:rsidP="00B75473">
      <w:pPr>
        <w:pStyle w:val="Eqn"/>
      </w:pPr>
      <w:r>
        <w:tab/>
      </w:r>
      <m:oMath>
        <m:sSub>
          <m:sSubPr>
            <m:ctrlPr>
              <w:rPr>
                <w:rFonts w:ascii="Cambria Math" w:hAnsi="Cambria Math"/>
              </w:rPr>
            </m:ctrlPr>
          </m:sSubPr>
          <m:e>
            <m:r>
              <w:rPr>
                <w:rFonts w:ascii="Cambria Math" w:hAnsi="Cambria Math"/>
              </w:rPr>
              <m:t>ϕ</m:t>
            </m:r>
          </m:e>
          <m:sub>
            <m:r>
              <w:rPr>
                <w:rFonts w:ascii="Cambria Math" w:hAnsi="Cambria Math"/>
              </w:rPr>
              <m:t>f</m:t>
            </m:r>
          </m:sub>
        </m:sSub>
        <m:r>
          <m:rPr>
            <m:sty m:val="p"/>
          </m:rPr>
          <w:rPr>
            <w:rFonts w:ascii="Cambria Math" w:hAnsi="Cambria Math"/>
          </w:rPr>
          <m:t>=</m:t>
        </m:r>
        <m:f>
          <m:fPr>
            <m:ctrlPr>
              <w:rPr>
                <w:rFonts w:ascii="Cambria Math" w:hAnsi="Cambria Math"/>
              </w:rPr>
            </m:ctrlPr>
          </m:fPr>
          <m:num>
            <m:r>
              <w:rPr>
                <w:rFonts w:ascii="Cambria Math" w:hAnsi="Cambria Math"/>
              </w:rPr>
              <m:t>w S</m:t>
            </m:r>
          </m:num>
          <m:den>
            <m:sSub>
              <m:sSubPr>
                <m:ctrlPr>
                  <w:rPr>
                    <w:rFonts w:ascii="Cambria Math" w:hAnsi="Cambria Math"/>
                  </w:rPr>
                </m:ctrlPr>
              </m:sSubPr>
              <m:e>
                <m:r>
                  <w:rPr>
                    <w:rFonts w:ascii="Cambria Math" w:hAnsi="Cambria Math"/>
                  </w:rPr>
                  <m:t>V</m:t>
                </m:r>
              </m:e>
              <m:sub>
                <m:r>
                  <w:rPr>
                    <w:rFonts w:ascii="Cambria Math" w:hAnsi="Cambria Math"/>
                  </w:rPr>
                  <m:t>b</m:t>
                </m:r>
              </m:sub>
            </m:sSub>
          </m:den>
        </m:f>
      </m:oMath>
      <w:r w:rsidR="004B4BDC" w:rsidRPr="00011930">
        <w:tab/>
        <w:t>(</w:t>
      </w:r>
      <w:r w:rsidR="00192F1F">
        <w:fldChar w:fldCharType="begin"/>
      </w:r>
      <w:r w:rsidR="00192F1F">
        <w:instrText xml:space="preserve"> \seq eqn </w:instrText>
      </w:r>
      <w:r w:rsidR="00192F1F">
        <w:fldChar w:fldCharType="separate"/>
      </w:r>
      <w:r w:rsidR="00F608E7">
        <w:rPr>
          <w:noProof/>
        </w:rPr>
        <w:t>1</w:t>
      </w:r>
      <w:r w:rsidR="00192F1F">
        <w:rPr>
          <w:noProof/>
        </w:rPr>
        <w:fldChar w:fldCharType="end"/>
      </w:r>
      <w:r w:rsidR="004B4BDC" w:rsidRPr="00011930">
        <w:t>)</w:t>
      </w:r>
    </w:p>
    <w:p w14:paraId="0EF824B2" w14:textId="46570550" w:rsidR="008F5486" w:rsidRPr="00011930" w:rsidRDefault="000F0FDF" w:rsidP="00011930">
      <w:r w:rsidRPr="00011930">
        <w:t xml:space="preserve">where </w:t>
      </w:r>
      <m:oMath>
        <m:r>
          <w:rPr>
            <w:rFonts w:ascii="Cambria Math" w:hAnsi="Cambria Math"/>
          </w:rPr>
          <m:t>w</m:t>
        </m:r>
      </m:oMath>
      <w:r w:rsidRPr="00011930">
        <w:t xml:space="preserve"> is the fracture aperture, </w:t>
      </w:r>
      <m:oMath>
        <m:r>
          <w:rPr>
            <w:rFonts w:ascii="Cambria Math" w:hAnsi="Cambria Math"/>
          </w:rPr>
          <m:t>S</m:t>
        </m:r>
      </m:oMath>
      <w:r w:rsidRPr="00011930">
        <w:t xml:space="preserve"> is the surface area of the segment,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sidRPr="00011930">
        <w:t xml:space="preserve"> is the bulk volume of the numerical element in which the segment will be represented.</w:t>
      </w:r>
    </w:p>
    <w:p w14:paraId="60A47077" w14:textId="2B82F024" w:rsidR="008F5486" w:rsidRDefault="000F0FDF" w:rsidP="00011930">
      <w:r w:rsidRPr="00011930">
        <w:lastRenderedPageBreak/>
        <w:t xml:space="preserve">In field scale models, w is in the order of millimeters, whereas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sidRPr="00011930">
        <w:t xml:space="preserve"> is typically in the </w:t>
      </w:r>
      <m:oMath>
        <m:sSup>
          <m:sSupPr>
            <m:ctrlPr>
              <w:rPr>
                <w:rFonts w:ascii="Cambria Math" w:hAnsi="Cambria Math"/>
                <w:i/>
              </w:rPr>
            </m:ctrlPr>
          </m:sSupPr>
          <m:e>
            <m:r>
              <w:rPr>
                <w:rFonts w:ascii="Cambria Math" w:hAnsi="Cambria Math"/>
              </w:rPr>
              <m:t>10</m:t>
            </m:r>
          </m:e>
          <m:sup>
            <m:r>
              <w:rPr>
                <w:rFonts w:ascii="Cambria Math" w:hAnsi="Cambria Math"/>
                <w:vertAlign w:val="superscript"/>
              </w:rPr>
              <m:t>2</m:t>
            </m:r>
          </m:sup>
        </m:sSup>
        <m:r>
          <w:rPr>
            <w:rFonts w:ascii="Cambria Math" w:hAnsi="Cambria Math"/>
          </w:rPr>
          <m:t>-</m:t>
        </m:r>
        <m:sSup>
          <m:sSupPr>
            <m:ctrlPr>
              <w:rPr>
                <w:rFonts w:ascii="Cambria Math" w:hAnsi="Cambria Math"/>
                <w:i/>
                <w:vertAlign w:val="superscript"/>
              </w:rPr>
            </m:ctrlPr>
          </m:sSupPr>
          <m:e>
            <m:r>
              <w:rPr>
                <w:rFonts w:ascii="Cambria Math" w:hAnsi="Cambria Math"/>
              </w:rPr>
              <m:t>10</m:t>
            </m:r>
            <m:ctrlPr>
              <w:rPr>
                <w:rFonts w:ascii="Cambria Math" w:hAnsi="Cambria Math"/>
                <w:i/>
              </w:rPr>
            </m:ctrlPr>
          </m:e>
          <m:sup>
            <m:r>
              <w:rPr>
                <w:rFonts w:ascii="Cambria Math" w:hAnsi="Cambria Math"/>
                <w:vertAlign w:val="superscript"/>
              </w:rPr>
              <m:t>6</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vertAlign w:val="superscript"/>
              </w:rPr>
              <m:t>3</m:t>
            </m:r>
          </m:sup>
        </m:sSup>
      </m:oMath>
      <w:r w:rsidRPr="00011930">
        <w:t xml:space="preserve"> range. Hence, </w:t>
      </w:r>
      <m:oMath>
        <m:sSub>
          <m:sSubPr>
            <m:ctrlPr>
              <w:rPr>
                <w:rFonts w:ascii="Cambria Math" w:hAnsi="Cambria Math"/>
                <w:i/>
              </w:rPr>
            </m:ctrlPr>
          </m:sSubPr>
          <m:e>
            <m:r>
              <w:rPr>
                <w:rFonts w:ascii="Cambria Math" w:hAnsi="Cambria Math"/>
              </w:rPr>
              <m:t>ϕ</m:t>
            </m:r>
          </m:e>
          <m:sub>
            <m:r>
              <w:rPr>
                <w:rFonts w:ascii="Cambria Math" w:hAnsi="Cambria Math"/>
              </w:rPr>
              <m:t>f</m:t>
            </m:r>
          </m:sub>
        </m:sSub>
      </m:oMath>
      <w:r w:rsidRPr="00011930">
        <w:t xml:space="preserve"> will tend to be small (</w:t>
      </w:r>
      <m:oMath>
        <m:r>
          <w:rPr>
            <w:rFonts w:ascii="Cambria Math" w:hAnsi="Cambria Math"/>
          </w:rPr>
          <m:t>&lt; 0.01%</m:t>
        </m:r>
      </m:oMath>
      <w:r w:rsidRPr="00011930">
        <w:t xml:space="preserve">) and drive the solver into numerical issues. It is a common practice to set a lower bound to </w:t>
      </w:r>
      <m:oMath>
        <m:sSub>
          <m:sSubPr>
            <m:ctrlPr>
              <w:rPr>
                <w:rFonts w:ascii="Cambria Math" w:hAnsi="Cambria Math"/>
                <w:i/>
              </w:rPr>
            </m:ctrlPr>
          </m:sSubPr>
          <m:e>
            <m:r>
              <w:rPr>
                <w:rFonts w:ascii="Cambria Math" w:hAnsi="Cambria Math"/>
              </w:rPr>
              <m:t>ϕ</m:t>
            </m:r>
          </m:e>
          <m:sub>
            <m:r>
              <w:rPr>
                <w:rFonts w:ascii="Cambria Math" w:hAnsi="Cambria Math"/>
              </w:rPr>
              <m:t>f</m:t>
            </m:r>
          </m:sub>
        </m:sSub>
      </m:oMath>
      <w:r w:rsidRPr="00011930">
        <w:t xml:space="preserve"> to avoid numerical issues.</w:t>
      </w:r>
    </w:p>
    <w:p w14:paraId="42CC39AF" w14:textId="77777777" w:rsidR="005E04CD" w:rsidRDefault="005E04CD" w:rsidP="005E04CD">
      <w:pPr>
        <w:pStyle w:val="Figure-Legend"/>
      </w:pPr>
      <w:r w:rsidRPr="00B75473">
        <w:t xml:space="preserve">Figure </w:t>
      </w:r>
      <w:bookmarkStart w:id="4" w:name="fig_edfm"/>
      <w:r>
        <w:fldChar w:fldCharType="begin"/>
      </w:r>
      <w:r>
        <w:instrText xml:space="preserve"> \seq fig </w:instrText>
      </w:r>
      <w:r>
        <w:fldChar w:fldCharType="separate"/>
      </w:r>
      <w:r>
        <w:rPr>
          <w:noProof/>
        </w:rPr>
        <w:t>2</w:t>
      </w:r>
      <w:r>
        <w:fldChar w:fldCharType="end"/>
      </w:r>
      <w:bookmarkEnd w:id="4"/>
      <w:r w:rsidRPr="00B75473">
        <w:t xml:space="preserve">. </w:t>
      </w:r>
      <w:r>
        <w:t>(a) F</w:t>
      </w:r>
      <w:r w:rsidRPr="00B75473">
        <w:t>racture segment</w:t>
      </w:r>
      <w:r>
        <w:t>s</w:t>
      </w:r>
      <w:r w:rsidRPr="00B75473">
        <w:t xml:space="preserve"> crossing matrix </w:t>
      </w:r>
      <w:r>
        <w:t xml:space="preserve">volumes, and (b) the new fracture volumes and </w:t>
      </w:r>
      <w:proofErr w:type="spellStart"/>
      <w:r>
        <w:t>transmissibilities</w:t>
      </w:r>
      <w:proofErr w:type="spellEnd"/>
      <w:r>
        <w:t xml:space="preserve"> to be calculated between them and the existing volumes</w:t>
      </w:r>
      <w:r w:rsidRPr="00B75473">
        <w:t>.</w:t>
      </w:r>
    </w:p>
    <w:p w14:paraId="29497A5E" w14:textId="031B20F6" w:rsidR="001253D3" w:rsidRDefault="001253D3" w:rsidP="005E04CD">
      <w:pPr>
        <w:pStyle w:val="Figure"/>
      </w:pPr>
      <w:r w:rsidRPr="00827608">
        <w:rPr>
          <w:noProof/>
        </w:rPr>
        <w:drawing>
          <wp:inline distT="0" distB="0" distL="0" distR="0" wp14:anchorId="2063F92D" wp14:editId="06D6F598">
            <wp:extent cx="5112000" cy="2163600"/>
            <wp:effectExtent l="0" t="0" r="0" b="8255"/>
            <wp:docPr id="714547822" name="Imagem 20" descr="For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547822" name="Imagem 20" descr="Forma&#10;&#10;Descrição gerada automaticamente com confiança mé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12000" cy="2163600"/>
                    </a:xfrm>
                    <a:prstGeom prst="rect">
                      <a:avLst/>
                    </a:prstGeom>
                    <a:noFill/>
                    <a:ln>
                      <a:noFill/>
                    </a:ln>
                  </pic:spPr>
                </pic:pic>
              </a:graphicData>
            </a:graphic>
          </wp:inline>
        </w:drawing>
      </w:r>
    </w:p>
    <w:p w14:paraId="60140C7F" w14:textId="44A93178" w:rsidR="008F5486" w:rsidRPr="00011930" w:rsidRDefault="000F0FDF" w:rsidP="00011930">
      <w:r w:rsidRPr="00011930">
        <w:t xml:space="preserve">The additional connectivity (or transmissibility) to be added to the model must account for (i) the fluid flow throughout the interconnected fracture segments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011930">
        <w:t xml:space="preserve">; (ii) the fluid flow between intersecting fractures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11930">
        <w:t xml:space="preserve">; and (iii) the fluid flow from the fracture to the surrounding matrix block </w:t>
      </w:r>
      <m:oMath>
        <m:sSub>
          <m:sSubPr>
            <m:ctrlPr>
              <w:rPr>
                <w:rFonts w:ascii="Cambria Math" w:hAnsi="Cambria Math"/>
                <w:i/>
              </w:rPr>
            </m:ctrlPr>
          </m:sSubPr>
          <m:e>
            <m:r>
              <w:rPr>
                <w:rFonts w:ascii="Cambria Math" w:hAnsi="Cambria Math"/>
              </w:rPr>
              <m:t>T</m:t>
            </m:r>
          </m:e>
          <m:sub>
            <m:r>
              <w:rPr>
                <w:rFonts w:ascii="Cambria Math" w:hAnsi="Cambria Math"/>
              </w:rPr>
              <m:t>FM</m:t>
            </m:r>
          </m:sub>
        </m:sSub>
      </m:oMath>
      <w:r w:rsidRPr="00011930">
        <w:t>.</w:t>
      </w:r>
      <w:r w:rsidR="002C0ED6">
        <w:t xml:space="preserve"> </w:t>
      </w:r>
      <w:r w:rsidRPr="00011930">
        <w:t>The flow equations formulation for two segments of the same fracture follows a two-point flux approximation that is</w:t>
      </w:r>
    </w:p>
    <w:p w14:paraId="60DD3F76" w14:textId="6B6D713B" w:rsidR="004B4BDC" w:rsidRPr="00011930" w:rsidRDefault="00B75473" w:rsidP="00B75473">
      <w:pPr>
        <w:pStyle w:val="Eqn"/>
      </w:pPr>
      <w:r>
        <w:tab/>
      </w:r>
      <m:oMath>
        <m:sSub>
          <m:sSubPr>
            <m:ctrlPr>
              <w:rPr>
                <w:rFonts w:ascii="Cambria Math" w:hAnsi="Cambria Math"/>
              </w:rPr>
            </m:ctrlPr>
          </m:sSubPr>
          <m:e>
            <m:r>
              <w:rPr>
                <w:rFonts w:ascii="Cambria Math" w:hAnsi="Cambria Math"/>
              </w:rPr>
              <m:t>T</m:t>
            </m:r>
          </m:e>
          <m:sub>
            <m:r>
              <w:rPr>
                <w:rFonts w:ascii="Cambria Math" w:hAnsi="Cambria Math"/>
              </w:rPr>
              <m:t>F</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num>
          <m:den>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j</m:t>
                </m:r>
              </m:sub>
            </m:sSub>
          </m:den>
        </m:f>
        <m:r>
          <m:rPr>
            <m:sty m:val="p"/>
          </m:rPr>
          <w:rPr>
            <w:rFonts w:ascii="Cambria Math" w:hAnsi="Cambria Math"/>
          </w:rPr>
          <m:t xml:space="preserve">   </m:t>
        </m:r>
      </m:oMath>
      <w:r w:rsidR="004B4BDC" w:rsidRPr="00011930">
        <w:t xml:space="preserve">, </w:t>
      </w: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κ</m:t>
            </m:r>
          </m:e>
          <m:sub>
            <m:r>
              <w:rPr>
                <w:rFonts w:ascii="Cambria Math" w:hAnsi="Cambria Math"/>
              </w:rPr>
              <m:t>f</m:t>
            </m:r>
          </m:sub>
        </m:sSub>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m:t>
                </m:r>
              </m:sub>
            </m:sSub>
          </m:num>
          <m:den>
            <m:sSub>
              <m:sSubPr>
                <m:ctrlPr>
                  <w:rPr>
                    <w:rFonts w:ascii="Cambria Math" w:hAnsi="Cambria Math"/>
                  </w:rPr>
                </m:ctrlPr>
              </m:sSubPr>
              <m:e>
                <m:r>
                  <w:rPr>
                    <w:rFonts w:ascii="Cambria Math" w:hAnsi="Cambria Math"/>
                  </w:rPr>
                  <m:t>d</m:t>
                </m:r>
              </m:e>
              <m:sub>
                <m:r>
                  <w:rPr>
                    <w:rFonts w:ascii="Cambria Math" w:hAnsi="Cambria Math"/>
                  </w:rPr>
                  <m:t>i</m:t>
                </m:r>
              </m:sub>
            </m:sSub>
          </m:den>
        </m:f>
      </m:oMath>
      <w:r w:rsidR="004B4BDC" w:rsidRPr="00011930">
        <w:t xml:space="preserve">    , </w:t>
      </w:r>
      <m:oMath>
        <m:sSub>
          <m:sSubPr>
            <m:ctrlPr>
              <w:rPr>
                <w:rFonts w:ascii="Cambria Math" w:hAnsi="Cambria Math"/>
              </w:rPr>
            </m:ctrlPr>
          </m:sSubPr>
          <m:e>
            <m:r>
              <w:rPr>
                <w:rFonts w:ascii="Cambria Math" w:hAnsi="Cambria Math"/>
              </w:rPr>
              <m:t>T</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κ</m:t>
            </m:r>
          </m:e>
          <m:sub>
            <m:r>
              <w:rPr>
                <w:rFonts w:ascii="Cambria Math" w:hAnsi="Cambria Math"/>
              </w:rPr>
              <m:t>f</m:t>
            </m:r>
          </m:sub>
        </m:sSub>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j</m:t>
                </m:r>
              </m:sub>
            </m:sSub>
          </m:num>
          <m:den>
            <m:sSub>
              <m:sSubPr>
                <m:ctrlPr>
                  <w:rPr>
                    <w:rFonts w:ascii="Cambria Math" w:hAnsi="Cambria Math"/>
                  </w:rPr>
                </m:ctrlPr>
              </m:sSubPr>
              <m:e>
                <m:r>
                  <w:rPr>
                    <w:rFonts w:ascii="Cambria Math" w:hAnsi="Cambria Math"/>
                  </w:rPr>
                  <m:t>d</m:t>
                </m:r>
              </m:e>
              <m:sub>
                <m:r>
                  <w:rPr>
                    <w:rFonts w:ascii="Cambria Math" w:hAnsi="Cambria Math"/>
                  </w:rPr>
                  <m:t>j</m:t>
                </m:r>
              </m:sub>
            </m:sSub>
          </m:den>
        </m:f>
      </m:oMath>
      <w:r w:rsidR="004B4BDC" w:rsidRPr="00011930">
        <w:t xml:space="preserve">  </w:t>
      </w:r>
      <w:r w:rsidR="004B4BDC" w:rsidRPr="00011930">
        <w:tab/>
        <w:t>(</w:t>
      </w:r>
      <w:r w:rsidR="00192F1F">
        <w:fldChar w:fldCharType="begin"/>
      </w:r>
      <w:r w:rsidR="00192F1F">
        <w:instrText xml:space="preserve"> \seq eqn </w:instrText>
      </w:r>
      <w:r w:rsidR="00192F1F">
        <w:fldChar w:fldCharType="separate"/>
      </w:r>
      <w:r w:rsidR="00F608E7">
        <w:rPr>
          <w:noProof/>
        </w:rPr>
        <w:t>2</w:t>
      </w:r>
      <w:r w:rsidR="00192F1F">
        <w:rPr>
          <w:noProof/>
        </w:rPr>
        <w:fldChar w:fldCharType="end"/>
      </w:r>
      <w:r w:rsidR="004B4BDC" w:rsidRPr="00011930">
        <w:t>)</w:t>
      </w:r>
    </w:p>
    <w:p w14:paraId="53CB1C11" w14:textId="71ECE3AF" w:rsidR="008F5486" w:rsidRPr="00011930" w:rsidRDefault="000F0FDF" w:rsidP="00011930">
      <w:r w:rsidRPr="00011930">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11930">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Pr="00011930">
        <w:t xml:space="preserve"> are the transmissibility of each segment to their contact, </w:t>
      </w:r>
      <m:oMath>
        <m:sSub>
          <m:sSubPr>
            <m:ctrlPr>
              <w:rPr>
                <w:rFonts w:ascii="Cambria Math" w:hAnsi="Cambria Math"/>
                <w:i/>
              </w:rPr>
            </m:ctrlPr>
          </m:sSubPr>
          <m:e>
            <m:r>
              <w:rPr>
                <w:rFonts w:ascii="Cambria Math" w:hAnsi="Cambria Math"/>
              </w:rPr>
              <m:t>κ</m:t>
            </m:r>
          </m:e>
          <m:sub>
            <m:r>
              <w:rPr>
                <w:rFonts w:ascii="Cambria Math" w:hAnsi="Cambria Math"/>
              </w:rPr>
              <m:t>f</m:t>
            </m:r>
          </m:sub>
        </m:sSub>
      </m:oMath>
      <w:r w:rsidRPr="00011930">
        <w:t xml:space="preserve"> stands for the fracture permeability,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011930">
        <w:t xml:space="preserve"> is the contact area between the two segments, and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Pr="00011930">
        <w:t xml:space="preserve"> is the distance from the fracture centroid to the common face.</w:t>
      </w:r>
    </w:p>
    <w:p w14:paraId="548FBF2B" w14:textId="77777777" w:rsidR="008F5486" w:rsidRPr="00011930" w:rsidRDefault="000F0FDF" w:rsidP="00011930">
      <w:r w:rsidRPr="00011930">
        <w:t>In case of fracture intersection, the transmissibility is</w:t>
      </w:r>
    </w:p>
    <w:p w14:paraId="150E060E" w14:textId="23423F95" w:rsidR="007B642C" w:rsidRPr="00011930" w:rsidRDefault="00B75473" w:rsidP="00B75473">
      <w:pPr>
        <w:pStyle w:val="Eqn"/>
      </w:pPr>
      <w:r>
        <w:tab/>
      </w: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κ</m:t>
            </m:r>
          </m:e>
          <m:sub>
            <m:r>
              <w:rPr>
                <w:rFonts w:ascii="Cambria Math" w:hAnsi="Cambria Math"/>
              </w:rPr>
              <m:t>f</m:t>
            </m:r>
          </m:sub>
        </m:sSub>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L</m:t>
                </m:r>
              </m:e>
              <m:sub>
                <m:r>
                  <w:rPr>
                    <w:rFonts w:ascii="Cambria Math" w:hAnsi="Cambria Math"/>
                  </w:rPr>
                  <m:t>i</m:t>
                </m:r>
              </m:sub>
            </m:sSub>
          </m:num>
          <m:den>
            <m:sSub>
              <m:sSubPr>
                <m:ctrlPr>
                  <w:rPr>
                    <w:rFonts w:ascii="Cambria Math" w:hAnsi="Cambria Math"/>
                  </w:rPr>
                </m:ctrlPr>
              </m:sSubPr>
              <m:e>
                <m:r>
                  <w:rPr>
                    <w:rFonts w:ascii="Cambria Math" w:hAnsi="Cambria Math"/>
                  </w:rPr>
                  <m:t>d</m:t>
                </m:r>
              </m:e>
              <m:sub>
                <m:r>
                  <w:rPr>
                    <w:rFonts w:ascii="Cambria Math" w:hAnsi="Cambria Math"/>
                  </w:rPr>
                  <m:t>ij</m:t>
                </m:r>
              </m:sub>
            </m:sSub>
          </m:den>
        </m:f>
        <m:r>
          <m:rPr>
            <m:sty m:val="p"/>
          </m:rPr>
          <w:rPr>
            <w:rFonts w:ascii="Cambria Math" w:hAnsi="Cambria Math"/>
          </w:rPr>
          <m:t xml:space="preserve"> </m:t>
        </m:r>
      </m:oMath>
      <w:r w:rsidRPr="00B75473">
        <w:t xml:space="preserve"> ,      </w:t>
      </w: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m:t>
        </m:r>
        <m:f>
          <m:fPr>
            <m:ctrlPr>
              <w:rPr>
                <w:rFonts w:ascii="Cambria Math" w:hAnsi="Cambria Math"/>
              </w:rPr>
            </m:ctrlPr>
          </m:fPr>
          <m:num>
            <m:nary>
              <m:naryPr>
                <m:supHide m:val="1"/>
                <m:ctrlPr>
                  <w:rPr>
                    <w:rFonts w:ascii="Cambria Math" w:hAnsi="Cambria Math"/>
                  </w:rPr>
                </m:ctrlPr>
              </m:naryPr>
              <m:sub>
                <m:sSub>
                  <m:sSubPr>
                    <m:ctrlPr>
                      <w:rPr>
                        <w:rFonts w:ascii="Cambria Math" w:hAnsi="Cambria Math"/>
                      </w:rPr>
                    </m:ctrlPr>
                  </m:sSubPr>
                  <m:e>
                    <m:r>
                      <w:rPr>
                        <w:rFonts w:ascii="Cambria Math" w:hAnsi="Cambria Math"/>
                      </w:rPr>
                      <m:t>S</m:t>
                    </m:r>
                  </m:e>
                  <m:sub>
                    <m:r>
                      <w:rPr>
                        <w:rFonts w:ascii="Cambria Math" w:hAnsi="Cambria Math"/>
                      </w:rPr>
                      <m:t>i</m:t>
                    </m:r>
                  </m:sub>
                </m:sSub>
              </m:sub>
              <m:sup/>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i</m:t>
                    </m:r>
                  </m:sub>
                </m:sSub>
              </m:e>
            </m:nary>
            <m:r>
              <m:rPr>
                <m:sty m:val="p"/>
              </m:rPr>
              <w:rPr>
                <w:rFonts w:ascii="Cambria Math" w:hAnsi="Cambria Math"/>
              </w:rPr>
              <m:t>+</m:t>
            </m:r>
            <m:nary>
              <m:naryPr>
                <m:supHide m:val="1"/>
                <m:ctrlPr>
                  <w:rPr>
                    <w:rFonts w:ascii="Cambria Math" w:hAnsi="Cambria Math"/>
                  </w:rPr>
                </m:ctrlPr>
              </m:naryPr>
              <m:sub>
                <m:sSub>
                  <m:sSubPr>
                    <m:ctrlPr>
                      <w:rPr>
                        <w:rFonts w:ascii="Cambria Math" w:hAnsi="Cambria Math"/>
                      </w:rPr>
                    </m:ctrlPr>
                  </m:sSubPr>
                  <m:e>
                    <m:r>
                      <w:rPr>
                        <w:rFonts w:ascii="Cambria Math" w:hAnsi="Cambria Math"/>
                      </w:rPr>
                      <m:t>S</m:t>
                    </m:r>
                  </m:e>
                  <m:sub>
                    <m:r>
                      <w:rPr>
                        <w:rFonts w:ascii="Cambria Math" w:hAnsi="Cambria Math"/>
                      </w:rPr>
                      <m:t>j</m:t>
                    </m:r>
                  </m:sub>
                </m:sSub>
              </m:sub>
              <m:sup/>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j</m:t>
                    </m:r>
                  </m:sub>
                </m:sSub>
              </m:e>
            </m:nary>
          </m:num>
          <m:den>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den>
        </m:f>
        <m:r>
          <m:rPr>
            <m:sty m:val="p"/>
          </m:rPr>
          <w:rPr>
            <w:rFonts w:ascii="Cambria Math" w:hAnsi="Cambria Math"/>
          </w:rPr>
          <m:t xml:space="preserve"> </m:t>
        </m:r>
      </m:oMath>
      <w:r w:rsidR="007B642C" w:rsidRPr="00011930">
        <w:tab/>
        <w:t>(</w:t>
      </w:r>
      <w:r w:rsidR="00192F1F">
        <w:fldChar w:fldCharType="begin"/>
      </w:r>
      <w:r w:rsidR="00192F1F">
        <w:instrText xml:space="preserve"> \seq eqn </w:instrText>
      </w:r>
      <w:r w:rsidR="00192F1F">
        <w:fldChar w:fldCharType="separate"/>
      </w:r>
      <w:r w:rsidR="00F608E7">
        <w:rPr>
          <w:noProof/>
        </w:rPr>
        <w:t>3</w:t>
      </w:r>
      <w:r w:rsidR="00192F1F">
        <w:rPr>
          <w:noProof/>
        </w:rPr>
        <w:fldChar w:fldCharType="end"/>
      </w:r>
      <w:r w:rsidR="007B642C" w:rsidRPr="00011930">
        <w:t>)</w:t>
      </w:r>
    </w:p>
    <w:p w14:paraId="18C71D2D" w14:textId="4F19CD5D" w:rsidR="008F5486" w:rsidRPr="00011930" w:rsidRDefault="007B642C" w:rsidP="00011930">
      <w:r w:rsidRPr="00011930">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011930">
        <w:t xml:space="preserve"> is the fracture aperture,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Pr="00011930">
        <w:t xml:space="preserve"> is the length of the intersecting segment, and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Pr="00011930">
        <w:t xml:space="preserve"> is the distance from the segment centroid to the intersection line </w:t>
      </w:r>
      <m:oMath>
        <m:r>
          <w:rPr>
            <w:rFonts w:ascii="Cambria Math" w:hAnsi="Cambria Math"/>
          </w:rPr>
          <m:t>j</m:t>
        </m:r>
      </m:oMath>
      <w:r w:rsidRPr="00011930">
        <w:t>.</w:t>
      </w:r>
    </w:p>
    <w:p w14:paraId="65A376D7" w14:textId="77777777" w:rsidR="007B642C" w:rsidRPr="00011930" w:rsidRDefault="000F0FDF" w:rsidP="00011930">
      <w:r w:rsidRPr="00011930">
        <w:lastRenderedPageBreak/>
        <w:t>Finally, the transmissibility from the fracture to the surrounding matrix block is geometrically estimated as</w:t>
      </w:r>
    </w:p>
    <w:p w14:paraId="3127219B" w14:textId="46DD7AE6" w:rsidR="007B642C" w:rsidRPr="00011930" w:rsidRDefault="00B75473" w:rsidP="00B75473">
      <w:pPr>
        <w:pStyle w:val="Eqn"/>
      </w:pPr>
      <w:r>
        <w:tab/>
      </w:r>
      <m:oMath>
        <m:sSub>
          <m:sSubPr>
            <m:ctrlPr>
              <w:rPr>
                <w:rFonts w:ascii="Cambria Math" w:hAnsi="Cambria Math"/>
              </w:rPr>
            </m:ctrlPr>
          </m:sSubPr>
          <m:e>
            <m:r>
              <w:rPr>
                <w:rFonts w:ascii="Cambria Math" w:hAnsi="Cambria Math"/>
              </w:rPr>
              <m:t>T</m:t>
            </m:r>
          </m:e>
          <m:sub>
            <m:r>
              <w:rPr>
                <w:rFonts w:ascii="Cambria Math" w:hAnsi="Cambria Math"/>
              </w:rPr>
              <m:t>FM</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f</m:t>
                </m:r>
              </m:sub>
            </m:sSub>
            <m:r>
              <m:rPr>
                <m:sty m:val="p"/>
              </m:rPr>
              <w:rPr>
                <w:rFonts w:ascii="Cambria Math" w:hAnsi="Cambria Math"/>
              </w:rPr>
              <m:t xml:space="preserve"> </m:t>
            </m:r>
            <m:d>
              <m:dPr>
                <m:ctrlPr>
                  <w:rPr>
                    <w:rFonts w:ascii="Cambria Math" w:hAnsi="Cambria Math"/>
                  </w:rPr>
                </m:ctrlPr>
              </m:dPr>
              <m:e>
                <m:sSub>
                  <m:sSubPr>
                    <m:ctrlPr>
                      <w:rPr>
                        <w:rFonts w:ascii="Cambria Math" w:hAnsi="Cambria Math"/>
                        <w:b/>
                        <w:bCs/>
                      </w:rPr>
                    </m:ctrlPr>
                  </m:sSubPr>
                  <m:e>
                    <m:r>
                      <m:rPr>
                        <m:sty m:val="bi"/>
                      </m:rPr>
                      <w:rPr>
                        <w:rFonts w:ascii="Cambria Math" w:hAnsi="Cambria Math"/>
                      </w:rPr>
                      <m:t>κ</m:t>
                    </m:r>
                  </m:e>
                  <m:sub>
                    <m:r>
                      <m:rPr>
                        <m:sty m:val="bi"/>
                      </m:rPr>
                      <w:rPr>
                        <w:rFonts w:ascii="Cambria Math" w:hAnsi="Cambria Math"/>
                      </w:rPr>
                      <m:t>M</m:t>
                    </m:r>
                  </m:sub>
                </m:sSub>
                <m:r>
                  <m:rPr>
                    <m:sty m:val="p"/>
                  </m:rPr>
                  <w:rPr>
                    <w:rFonts w:ascii="Cambria Math" w:hAnsi="Cambria Math"/>
                  </w:rPr>
                  <m:t>∙</m:t>
                </m:r>
                <m:r>
                  <m:rPr>
                    <m:sty m:val="b"/>
                  </m:rPr>
                  <w:rPr>
                    <w:rFonts w:ascii="Cambria Math" w:hAnsi="Cambria Math"/>
                  </w:rPr>
                  <m:t>n</m:t>
                </m:r>
                <m:ctrlPr>
                  <w:rPr>
                    <w:rFonts w:ascii="Cambria Math" w:hAnsi="Cambria Math"/>
                    <w:b/>
                    <w:bCs/>
                  </w:rPr>
                </m:ctrlPr>
              </m:e>
            </m:d>
            <m:r>
              <m:rPr>
                <m:sty m:val="b"/>
              </m:rPr>
              <w:rPr>
                <w:rFonts w:ascii="Cambria Math" w:hAnsi="Cambria Math"/>
              </w:rPr>
              <m:t>∙n</m:t>
            </m:r>
          </m:num>
          <m:den>
            <m:sSub>
              <m:sSubPr>
                <m:ctrlPr>
                  <w:rPr>
                    <w:rFonts w:ascii="Cambria Math" w:hAnsi="Cambria Math"/>
                  </w:rPr>
                </m:ctrlPr>
              </m:sSubPr>
              <m:e>
                <m:r>
                  <w:rPr>
                    <w:rFonts w:ascii="Cambria Math" w:hAnsi="Cambria Math"/>
                  </w:rPr>
                  <m:t>d</m:t>
                </m:r>
              </m:e>
              <m:sub>
                <m:r>
                  <w:rPr>
                    <w:rFonts w:ascii="Cambria Math" w:hAnsi="Cambria Math"/>
                  </w:rPr>
                  <m:t>FM</m:t>
                </m:r>
              </m:sub>
            </m:sSub>
          </m:den>
        </m:f>
      </m:oMath>
      <w:r w:rsidR="007B642C" w:rsidRPr="00011930">
        <w:t xml:space="preserve">   ,     </w:t>
      </w:r>
      <m:oMath>
        <m:sSub>
          <m:sSubPr>
            <m:ctrlPr>
              <w:rPr>
                <w:rFonts w:ascii="Cambria Math" w:hAnsi="Cambria Math"/>
              </w:rPr>
            </m:ctrlPr>
          </m:sSubPr>
          <m:e>
            <m:r>
              <w:rPr>
                <w:rFonts w:ascii="Cambria Math" w:hAnsi="Cambria Math"/>
              </w:rPr>
              <m:t>d</m:t>
            </m:r>
          </m:e>
          <m:sub>
            <m:r>
              <w:rPr>
                <w:rFonts w:ascii="Cambria Math" w:hAnsi="Cambria Math"/>
              </w:rPr>
              <m:t>FM</m:t>
            </m:r>
          </m:sub>
        </m:sSub>
        <m:r>
          <m:rPr>
            <m:sty m:val="p"/>
          </m:rPr>
          <w:rPr>
            <w:rFonts w:ascii="Cambria Math" w:hAnsi="Cambria Math"/>
          </w:rPr>
          <m:t>=</m:t>
        </m:r>
        <m:f>
          <m:fPr>
            <m:ctrlPr>
              <w:rPr>
                <w:rFonts w:ascii="Cambria Math" w:hAnsi="Cambria Math"/>
              </w:rPr>
            </m:ctrlPr>
          </m:fPr>
          <m:num>
            <m:nary>
              <m:naryPr>
                <m:supHide m:val="1"/>
                <m:ctrlPr>
                  <w:rPr>
                    <w:rFonts w:ascii="Cambria Math" w:hAnsi="Cambria Math"/>
                  </w:rPr>
                </m:ctrlPr>
              </m:naryPr>
              <m:sub>
                <m:r>
                  <w:rPr>
                    <w:rFonts w:ascii="Cambria Math" w:hAnsi="Cambria Math"/>
                  </w:rPr>
                  <m:t>V</m:t>
                </m:r>
              </m:sub>
              <m:sup/>
              <m:e>
                <m:sSub>
                  <m:sSubPr>
                    <m:ctrlPr>
                      <w:rPr>
                        <w:rFonts w:ascii="Cambria Math" w:hAnsi="Cambria Math"/>
                      </w:rPr>
                    </m:ctrlPr>
                  </m:sSubPr>
                  <m:e>
                    <m:r>
                      <w:rPr>
                        <w:rFonts w:ascii="Cambria Math" w:hAnsi="Cambria Math"/>
                      </w:rPr>
                      <m:t>x</m:t>
                    </m:r>
                  </m:e>
                  <m:sub>
                    <m:r>
                      <w:rPr>
                        <w:rFonts w:ascii="Cambria Math" w:hAnsi="Cambria Math"/>
                      </w:rPr>
                      <m:t>n</m:t>
                    </m:r>
                  </m:sub>
                </m:sSub>
              </m:e>
            </m:nary>
            <m:r>
              <w:rPr>
                <w:rFonts w:ascii="Cambria Math" w:hAnsi="Cambria Math"/>
              </w:rPr>
              <m:t>dV</m:t>
            </m:r>
          </m:num>
          <m:den>
            <m:r>
              <w:rPr>
                <w:rFonts w:ascii="Cambria Math" w:hAnsi="Cambria Math"/>
              </w:rPr>
              <m:t>V</m:t>
            </m:r>
          </m:den>
        </m:f>
      </m:oMath>
      <w:r w:rsidR="007B642C" w:rsidRPr="00011930">
        <w:tab/>
        <w:t>(</w:t>
      </w:r>
      <w:r w:rsidR="00192F1F">
        <w:fldChar w:fldCharType="begin"/>
      </w:r>
      <w:r w:rsidR="00192F1F">
        <w:instrText xml:space="preserve"> \seq eqn </w:instrText>
      </w:r>
      <w:r w:rsidR="00192F1F">
        <w:fldChar w:fldCharType="separate"/>
      </w:r>
      <w:r w:rsidR="00F608E7">
        <w:rPr>
          <w:noProof/>
        </w:rPr>
        <w:t>4</w:t>
      </w:r>
      <w:r w:rsidR="00192F1F">
        <w:rPr>
          <w:noProof/>
        </w:rPr>
        <w:fldChar w:fldCharType="end"/>
      </w:r>
      <w:r w:rsidR="007B642C" w:rsidRPr="00011930">
        <w:t>)</w:t>
      </w:r>
    </w:p>
    <w:p w14:paraId="6CF97467" w14:textId="61489032" w:rsidR="008F5486" w:rsidRPr="00011930" w:rsidRDefault="000F0FDF" w:rsidP="00011930">
      <w:r w:rsidRPr="00011930">
        <w:t xml:space="preserve">where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Pr="00011930">
        <w:t xml:space="preserve"> is the area of the fracture segment open to flow, </w:t>
      </w:r>
      <m:oMath>
        <m:r>
          <m:rPr>
            <m:sty m:val="b"/>
          </m:rPr>
          <w:rPr>
            <w:rFonts w:ascii="Cambria Math" w:hAnsi="Cambria Math"/>
          </w:rPr>
          <m:t>n</m:t>
        </m:r>
      </m:oMath>
      <w:r w:rsidR="007B642C" w:rsidRPr="00011930">
        <w:t xml:space="preserve"> </w:t>
      </w:r>
      <w:r w:rsidRPr="00011930">
        <w:t xml:space="preserve">is the vector normal to the fracture surface, </w:t>
      </w:r>
      <m:oMath>
        <m:sSub>
          <m:sSubPr>
            <m:ctrlPr>
              <w:rPr>
                <w:rFonts w:ascii="Cambria Math" w:hAnsi="Cambria Math"/>
                <w:i/>
              </w:rPr>
            </m:ctrlPr>
          </m:sSubPr>
          <m:e>
            <m:r>
              <w:rPr>
                <w:rFonts w:ascii="Cambria Math" w:hAnsi="Cambria Math"/>
              </w:rPr>
              <m:t>κ</m:t>
            </m:r>
          </m:e>
          <m:sub>
            <m:r>
              <w:rPr>
                <w:rFonts w:ascii="Cambria Math" w:hAnsi="Cambria Math"/>
              </w:rPr>
              <m:t>M</m:t>
            </m:r>
          </m:sub>
        </m:sSub>
        <m:r>
          <w:rPr>
            <w:rFonts w:ascii="Cambria Math" w:hAnsi="Cambria Math"/>
          </w:rPr>
          <m:t xml:space="preserve"> </m:t>
        </m:r>
      </m:oMath>
      <w:r w:rsidRPr="00011930">
        <w:t xml:space="preserve">is the matrix permeability tensor, </w:t>
      </w:r>
      <m:oMath>
        <m:sSub>
          <m:sSubPr>
            <m:ctrlPr>
              <w:rPr>
                <w:rFonts w:ascii="Cambria Math" w:hAnsi="Cambria Math"/>
                <w:i/>
              </w:rPr>
            </m:ctrlPr>
          </m:sSubPr>
          <m:e>
            <m:r>
              <w:rPr>
                <w:rFonts w:ascii="Cambria Math" w:hAnsi="Cambria Math"/>
              </w:rPr>
              <m:t>d</m:t>
            </m:r>
          </m:e>
          <m:sub>
            <m:r>
              <w:rPr>
                <w:rFonts w:ascii="Cambria Math" w:hAnsi="Cambria Math"/>
              </w:rPr>
              <m:t>FM</m:t>
            </m:r>
          </m:sub>
        </m:sSub>
      </m:oMath>
      <w:r w:rsidRPr="00011930">
        <w:t xml:space="preserve"> is the normal average distance between the fracture and the matrix,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011930">
        <w:t xml:space="preserve"> is the shortest distance measured from each infinitesimal volume in </w:t>
      </w:r>
      <m:oMath>
        <m:r>
          <w:rPr>
            <w:rFonts w:ascii="Cambria Math" w:hAnsi="Cambria Math"/>
          </w:rPr>
          <m:t>V</m:t>
        </m:r>
      </m:oMath>
      <w:r w:rsidRPr="00011930">
        <w:t xml:space="preserve"> to the fracture plane (see Fig. 1).</w:t>
      </w:r>
    </w:p>
    <w:p w14:paraId="38F39246" w14:textId="1EC095FD" w:rsidR="008F5486" w:rsidRPr="00011930" w:rsidRDefault="000F0FDF" w:rsidP="00011930">
      <w:r w:rsidRPr="00011930">
        <w:t>As described, the original developments in EDFM could represent planar fractures in 2D Cartesian meshes. Later, the technology was deployed towards more complex mesh descriptions, namely corner</w:t>
      </w:r>
      <w:r w:rsidR="00A55121">
        <w:t>-</w:t>
      </w:r>
      <w:r w:rsidRPr="00011930">
        <w:t>point (Xu et al., 2019) and unstructured grids (Xu et al., 2020). The novel formulations enabled mixed representations: that is, fractures can now be represented by lower dimensional and embedded elements on the same numerical framework. Moreover, preexisting models may now be used as bases for EDFM studies, avoiding costly mesh conversions.</w:t>
      </w:r>
    </w:p>
    <w:p w14:paraId="733F4ED5" w14:textId="77777777" w:rsidR="008F5486" w:rsidRPr="00011930" w:rsidRDefault="000F0FDF" w:rsidP="00011930">
      <w:r w:rsidRPr="00011930">
        <w:t>Limitations on fracture geometry were overcome by (Xu et al., 2017). The authors validated EDFM on the representation of complex natural fracture networks and complex networks of hydraulic fractures whose geometry was estimated by numerical simulators.</w:t>
      </w:r>
    </w:p>
    <w:p w14:paraId="11391BF3" w14:textId="77777777" w:rsidR="008F5486" w:rsidRPr="00011930" w:rsidRDefault="000F0FDF" w:rsidP="00B75473">
      <w:pPr>
        <w:pStyle w:val="Heading1"/>
      </w:pPr>
      <w:r w:rsidRPr="00011930">
        <w:t>Low-permeability fractures</w:t>
      </w:r>
    </w:p>
    <w:p w14:paraId="56F1F811" w14:textId="77777777" w:rsidR="008F5486" w:rsidRPr="00011930" w:rsidRDefault="000F0FDF" w:rsidP="00011930">
      <w:r w:rsidRPr="00011930">
        <w:t>As discussed previously, fracture simulation techniques were originally thought of to incorporate additional flow permeability into the existing matrix REVs. However, natural fractures appear in different flavors: while continuous open joints enhance fluid flow, cemented fractures are restrictions.</w:t>
      </w:r>
    </w:p>
    <w:p w14:paraId="1BC68642" w14:textId="191AD670" w:rsidR="008F5486" w:rsidRPr="00011930" w:rsidRDefault="000F0FDF" w:rsidP="00011930">
      <w:r w:rsidRPr="00011930">
        <w:t xml:space="preserve">The ability to deal with low-permeability fractures using EDFM was proposed by Tene et al. (2017) by the name of </w:t>
      </w:r>
      <w:r w:rsidR="006904A8">
        <w:t>Projection-based</w:t>
      </w:r>
      <w:r w:rsidRPr="00011930">
        <w:t xml:space="preserve"> EDFM (pEDFM). The idea is to penalize the original Matrix-to-Matrix transmissibilities at the cell interfaces (Fig. </w:t>
      </w:r>
      <w:r w:rsidR="005E04CD">
        <w:fldChar w:fldCharType="begin"/>
      </w:r>
      <w:r w:rsidR="005E04CD">
        <w:instrText xml:space="preserve"> REF fig_pedfm_cedfm \h </w:instrText>
      </w:r>
      <w:r w:rsidR="005E04CD">
        <w:fldChar w:fldCharType="separate"/>
      </w:r>
      <w:r w:rsidR="005E04CD">
        <w:rPr>
          <w:noProof/>
        </w:rPr>
        <w:t>3</w:t>
      </w:r>
      <w:r w:rsidR="005E04CD">
        <w:fldChar w:fldCharType="end"/>
      </w:r>
      <w:r w:rsidRPr="00011930">
        <w:t>). pEDFM adds value to history matching and uncertainty assessment, as the overall mesh is kept static, enabling fast optimization loops even with extreme anisotropy ratios.</w:t>
      </w:r>
    </w:p>
    <w:p w14:paraId="5CDB66B8" w14:textId="1FF23991" w:rsidR="007B642C" w:rsidRPr="00011930" w:rsidRDefault="000F0FDF" w:rsidP="00011930">
      <w:r w:rsidRPr="00011930">
        <w:lastRenderedPageBreak/>
        <w:t xml:space="preserve">pEDFM projects the fracture path at the matrix cells’ interfaces along each dimension </w:t>
      </w:r>
      <m:oMath>
        <m:sSub>
          <m:sSubPr>
            <m:ctrlPr>
              <w:rPr>
                <w:rFonts w:ascii="Cambria Math" w:hAnsi="Cambria Math"/>
                <w:i/>
              </w:rPr>
            </m:ctrlPr>
          </m:sSubPr>
          <m:e>
            <m:r>
              <w:rPr>
                <w:rFonts w:ascii="Cambria Math" w:hAnsi="Cambria Math"/>
              </w:rPr>
              <m:t>x</m:t>
            </m:r>
          </m:e>
          <m:sub>
            <m:r>
              <w:rPr>
                <w:rFonts w:ascii="Cambria Math" w:hAnsi="Cambria Math"/>
              </w:rPr>
              <m:t>e</m:t>
            </m:r>
          </m:sub>
        </m:sSub>
      </m:oMath>
      <w:r w:rsidRPr="00011930">
        <w:t>, with surface areas</w:t>
      </w:r>
      <w:r w:rsidR="002C0ED6">
        <w:t xml:space="preserve"> </w:t>
      </w:r>
      <m:oMath>
        <m:sSub>
          <m:sSubPr>
            <m:ctrlPr>
              <w:rPr>
                <w:rFonts w:ascii="Cambria Math" w:hAnsi="Cambria Math"/>
                <w:i/>
              </w:rPr>
            </m:ctrlPr>
          </m:sSubPr>
          <m:e>
            <m:r>
              <w:rPr>
                <w:rFonts w:ascii="Cambria Math" w:hAnsi="Cambria Math"/>
              </w:rPr>
              <m:t>A</m:t>
            </m:r>
          </m:e>
          <m:sub>
            <m:r>
              <w:rPr>
                <w:rFonts w:ascii="Cambria Math" w:hAnsi="Cambria Math"/>
              </w:rPr>
              <m:t>if⊥</m:t>
            </m:r>
            <m:sSub>
              <m:sSubPr>
                <m:ctrlPr>
                  <w:rPr>
                    <w:rFonts w:ascii="Cambria Math" w:hAnsi="Cambria Math"/>
                    <w:i/>
                  </w:rPr>
                </m:ctrlPr>
              </m:sSubPr>
              <m:e>
                <m:r>
                  <w:rPr>
                    <w:rFonts w:ascii="Cambria Math" w:hAnsi="Cambria Math"/>
                  </w:rPr>
                  <m:t>x</m:t>
                </m:r>
              </m:e>
              <m:sub>
                <m:r>
                  <w:rPr>
                    <w:rFonts w:ascii="Cambria Math" w:hAnsi="Cambria Math"/>
                  </w:rPr>
                  <m:t>e</m:t>
                </m:r>
              </m:sub>
            </m:sSub>
          </m:sub>
        </m:sSub>
      </m:oMath>
      <w:r w:rsidRPr="00011930">
        <w:t>. The M-M transmissibilities ar</w:t>
      </w:r>
      <w:r w:rsidR="007B642C" w:rsidRPr="00011930">
        <w:t>e</w:t>
      </w:r>
    </w:p>
    <w:p w14:paraId="7746C809" w14:textId="2BBCA8B9" w:rsidR="007B642C" w:rsidRPr="00011930" w:rsidRDefault="00457243" w:rsidP="00B75473">
      <w:pPr>
        <w:pStyle w:val="Eqn"/>
      </w:pPr>
      <w:r>
        <w:tab/>
      </w:r>
      <m:oMath>
        <m:sSub>
          <m:sSubPr>
            <m:ctrlPr>
              <w:rPr>
                <w:rFonts w:ascii="Cambria Math" w:hAnsi="Cambria Math"/>
                <w:i/>
              </w:rPr>
            </m:ctrlPr>
          </m:sSubPr>
          <m:e>
            <m:r>
              <w:rPr>
                <w:rFonts w:ascii="Cambria Math" w:hAnsi="Cambria Math"/>
              </w:rPr>
              <m:t>T</m:t>
            </m:r>
          </m:e>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e</m:t>
                </m:r>
              </m:sub>
            </m:sSub>
          </m:sub>
        </m:sSub>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e</m:t>
                </m:r>
              </m:sub>
            </m:sSub>
          </m:sub>
        </m:sSub>
        <m:f>
          <m:fPr>
            <m:ctrlPr>
              <w:rPr>
                <w:rFonts w:ascii="Cambria Math" w:hAnsi="Cambria Math"/>
                <w:i/>
                <w:lang w:val="pt-BR"/>
              </w:rPr>
            </m:ctrlPr>
          </m:fPr>
          <m:num>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if⊥</m:t>
                </m:r>
                <m:sSub>
                  <m:sSubPr>
                    <m:ctrlPr>
                      <w:rPr>
                        <w:rFonts w:ascii="Cambria Math" w:hAnsi="Cambria Math"/>
                        <w:i/>
                      </w:rPr>
                    </m:ctrlPr>
                  </m:sSubPr>
                  <m:e>
                    <m:r>
                      <w:rPr>
                        <w:rFonts w:ascii="Cambria Math" w:hAnsi="Cambria Math"/>
                      </w:rPr>
                      <m:t>x</m:t>
                    </m:r>
                  </m:e>
                  <m:sub>
                    <m:r>
                      <w:rPr>
                        <w:rFonts w:ascii="Cambria Math" w:hAnsi="Cambria Math"/>
                      </w:rPr>
                      <m:t>e</m:t>
                    </m:r>
                  </m:sub>
                </m:sSub>
              </m:sub>
            </m:sSub>
            <m:ctrlPr>
              <w:rPr>
                <w:rFonts w:ascii="Cambria Math" w:hAnsi="Cambria Math"/>
                <w:i/>
              </w:rPr>
            </m:ctrlPr>
          </m:num>
          <m:den>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e</m:t>
                </m:r>
              </m:sub>
            </m:sSub>
          </m:den>
        </m:f>
      </m:oMath>
      <w:r w:rsidR="007B642C" w:rsidRPr="00011930">
        <w:tab/>
      </w:r>
      <w:r w:rsidR="00B75473">
        <w:t>(</w:t>
      </w:r>
      <w:r w:rsidR="00192F1F">
        <w:fldChar w:fldCharType="begin"/>
      </w:r>
      <w:r w:rsidR="00192F1F">
        <w:instrText xml:space="preserve"> \seq eqn </w:instrText>
      </w:r>
      <w:r w:rsidR="00192F1F">
        <w:fldChar w:fldCharType="separate"/>
      </w:r>
      <w:r w:rsidR="00F608E7">
        <w:rPr>
          <w:noProof/>
        </w:rPr>
        <w:t>5</w:t>
      </w:r>
      <w:r w:rsidR="00192F1F">
        <w:rPr>
          <w:noProof/>
        </w:rPr>
        <w:fldChar w:fldCharType="end"/>
      </w:r>
      <w:r w:rsidR="00B75473">
        <w:t>)</w:t>
      </w:r>
    </w:p>
    <w:p w14:paraId="6FB646FB" w14:textId="14AD523B" w:rsidR="008F5486" w:rsidRDefault="000F0FDF" w:rsidP="00011930">
      <w:r w:rsidRPr="00011930">
        <w:t xml:space="preserve">where </w:t>
      </w:r>
      <m:oMath>
        <m:sSub>
          <m:sSubPr>
            <m:ctrlPr>
              <w:rPr>
                <w:rFonts w:ascii="Cambria Math" w:hAnsi="Cambria Math"/>
                <w:i/>
              </w:rPr>
            </m:ctrlPr>
          </m:sSubPr>
          <m:e>
            <m:r>
              <w:rPr>
                <w:rFonts w:ascii="Cambria Math" w:hAnsi="Cambria Math"/>
              </w:rPr>
              <m:t>κ</m:t>
            </m:r>
          </m:e>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e</m:t>
                </m:r>
              </m:sub>
            </m:sSub>
          </m:sub>
        </m:sSub>
      </m:oMath>
      <w:r w:rsidRPr="00011930">
        <w:t xml:space="preserve"> is the fluid mobility between the matrix cell </w:t>
      </w:r>
      <m:oMath>
        <m:r>
          <w:rPr>
            <w:rFonts w:ascii="Cambria Math" w:hAnsi="Cambria Math"/>
          </w:rPr>
          <m:t>i</m:t>
        </m:r>
      </m:oMath>
      <w:r w:rsidRPr="00011930">
        <w:t xml:space="preserve"> and its neighbor in </w:t>
      </w:r>
      <w:r w:rsidR="00FB6483">
        <w:t xml:space="preserve">the </w:t>
      </w:r>
      <w:r w:rsidRPr="00011930">
        <w:t xml:space="preserve">direction </w:t>
      </w:r>
      <m:oMath>
        <m:sSub>
          <m:sSubPr>
            <m:ctrlPr>
              <w:rPr>
                <w:rFonts w:ascii="Cambria Math" w:hAnsi="Cambria Math"/>
                <w:i/>
              </w:rPr>
            </m:ctrlPr>
          </m:sSubPr>
          <m:e>
            <m:r>
              <w:rPr>
                <w:rFonts w:ascii="Cambria Math" w:hAnsi="Cambria Math"/>
              </w:rPr>
              <m:t>x</m:t>
            </m:r>
          </m:e>
          <m:sub>
            <m:r>
              <w:rPr>
                <w:rFonts w:ascii="Cambria Math" w:hAnsi="Cambria Math"/>
              </w:rPr>
              <m:t>e</m:t>
            </m:r>
          </m:sub>
        </m:sSub>
      </m:oMath>
      <w:r w:rsidRPr="00011930">
        <w:t xml:space="preserve">. The fracture </w:t>
      </w:r>
      <w:r w:rsidR="00FB6483">
        <w:t>transmissibility</w:t>
      </w:r>
      <w:r w:rsidR="00FB6483" w:rsidRPr="00011930">
        <w:t xml:space="preserve"> </w:t>
      </w:r>
      <w:r w:rsidRPr="00011930">
        <w:t>enhancements are similar to the base EDFM technique, except that they are projected to the matrix cell interfaces as</w:t>
      </w:r>
    </w:p>
    <w:p w14:paraId="147360E6" w14:textId="722B368B" w:rsidR="007B642C" w:rsidRPr="00011930" w:rsidRDefault="00457243" w:rsidP="00B75473">
      <w:pPr>
        <w:pStyle w:val="Eqn"/>
      </w:pPr>
      <w:r>
        <w:tab/>
      </w:r>
      <m:oMath>
        <m:sSub>
          <m:sSubPr>
            <m:ctrlPr>
              <w:rPr>
                <w:rFonts w:ascii="Cambria Math" w:hAnsi="Cambria Math"/>
                <w:i/>
              </w:rPr>
            </m:ctrlPr>
          </m:sSubPr>
          <m:e>
            <m:r>
              <w:rPr>
                <w:rFonts w:ascii="Cambria Math" w:hAnsi="Cambria Math"/>
              </w:rPr>
              <m:t>T</m:t>
            </m:r>
          </m:e>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e</m:t>
                </m:r>
              </m:sub>
            </m:sSub>
          </m:sub>
        </m:sSub>
        <m:r>
          <w:rPr>
            <w:rFonts w:ascii="Cambria Math" w:hAnsi="Cambria Math"/>
          </w:rPr>
          <m:t>=</m:t>
        </m:r>
        <m:sSub>
          <m:sSubPr>
            <m:ctrlPr>
              <w:rPr>
                <w:rFonts w:ascii="Cambria Math" w:hAnsi="Cambria Math"/>
                <w:i/>
              </w:rPr>
            </m:ctrlPr>
          </m:sSubPr>
          <m:e>
            <m:r>
              <w:rPr>
                <w:rFonts w:ascii="Cambria Math" w:hAnsi="Cambria Math"/>
              </w:rPr>
              <m:t>κ</m:t>
            </m:r>
          </m:e>
          <m:sub>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f</m:t>
            </m:r>
          </m:sub>
        </m:sSub>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if⊥</m:t>
                </m:r>
                <m:sSub>
                  <m:sSubPr>
                    <m:ctrlPr>
                      <w:rPr>
                        <w:rFonts w:ascii="Cambria Math" w:hAnsi="Cambria Math"/>
                        <w:i/>
                      </w:rPr>
                    </m:ctrlPr>
                  </m:sSubPr>
                  <m:e>
                    <m:r>
                      <w:rPr>
                        <w:rFonts w:ascii="Cambria Math" w:hAnsi="Cambria Math"/>
                      </w:rPr>
                      <m:t>x</m:t>
                    </m:r>
                  </m:e>
                  <m:sub>
                    <m:r>
                      <w:rPr>
                        <w:rFonts w:ascii="Cambria Math" w:hAnsi="Cambria Math"/>
                      </w:rPr>
                      <m:t>e</m:t>
                    </m:r>
                  </m:sub>
                </m:sSub>
              </m:sub>
            </m:sSub>
          </m:num>
          <m:den>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i</m:t>
                    </m:r>
                  </m:e>
                  <m:sub>
                    <m:r>
                      <w:rPr>
                        <w:rFonts w:ascii="Cambria Math" w:hAnsi="Cambria Math"/>
                      </w:rPr>
                      <m:t>e</m:t>
                    </m:r>
                  </m:sub>
                </m:sSub>
              </m:sub>
            </m:sSub>
            <m:r>
              <w:rPr>
                <w:rFonts w:ascii="Cambria Math" w:hAnsi="Cambria Math"/>
              </w:rPr>
              <m:t>f</m:t>
            </m:r>
          </m:den>
        </m:f>
      </m:oMath>
      <w:r w:rsidR="007B642C" w:rsidRPr="00011930">
        <w:tab/>
        <w:t>(</w:t>
      </w:r>
      <w:r w:rsidR="00192F1F">
        <w:fldChar w:fldCharType="begin"/>
      </w:r>
      <w:r w:rsidR="00192F1F">
        <w:instrText xml:space="preserve"> \seq eqn </w:instrText>
      </w:r>
      <w:r w:rsidR="00192F1F">
        <w:fldChar w:fldCharType="separate"/>
      </w:r>
      <w:r w:rsidR="00F608E7">
        <w:rPr>
          <w:noProof/>
        </w:rPr>
        <w:t>6</w:t>
      </w:r>
      <w:r w:rsidR="00192F1F">
        <w:rPr>
          <w:noProof/>
        </w:rPr>
        <w:fldChar w:fldCharType="end"/>
      </w:r>
      <w:r w:rsidR="007B642C" w:rsidRPr="00011930">
        <w:t>)</w:t>
      </w:r>
      <w:r>
        <w:t>/</w:t>
      </w:r>
    </w:p>
    <w:p w14:paraId="4A07F279" w14:textId="061BFAE2" w:rsidR="008F5486" w:rsidRPr="00011930" w:rsidRDefault="000F0FDF" w:rsidP="00011930">
      <w:r w:rsidRPr="00011930">
        <w:t xml:space="preserve">The limiting condition of a fluid-blocking fracture would represent a split between the reservoir volumes (compartmentalization). As it makes sense, a significant error emerges if large cells are used. One might also consider that volumes might be confined between two blocking fractures if they are mapped to opposing faces of the volume, which would not be physical or would drop excessive volume apart. Such an approach suggests that pEDFM requires fine meshes near the fluid-blocking fractures, for which Li et al. (2023) </w:t>
      </w:r>
      <w:r w:rsidR="006904A8">
        <w:t>investigate</w:t>
      </w:r>
      <w:r w:rsidRPr="00011930">
        <w:t xml:space="preserve"> a solution with adaptive re-meshing.</w:t>
      </w:r>
    </w:p>
    <w:p w14:paraId="2DEDEF3D" w14:textId="316DAE35" w:rsidR="008F5486" w:rsidRPr="00011930" w:rsidRDefault="000F0FDF" w:rsidP="00011930">
      <w:r w:rsidRPr="00011930">
        <w:t>Chai (2018) advances in that direction with the Compartmental EDFM (cEDFM), which enables unstructured cell volume split (</w:t>
      </w:r>
      <w:r w:rsidR="005E04CD">
        <w:t xml:space="preserve">Fig. </w:t>
      </w:r>
      <w:r w:rsidR="005E04CD">
        <w:fldChar w:fldCharType="begin"/>
      </w:r>
      <w:r w:rsidR="005E04CD">
        <w:instrText xml:space="preserve"> REF fig_pedfm_cedfm \h </w:instrText>
      </w:r>
      <w:r w:rsidR="005E04CD">
        <w:fldChar w:fldCharType="separate"/>
      </w:r>
      <w:r w:rsidR="005E04CD">
        <w:rPr>
          <w:noProof/>
        </w:rPr>
        <w:t>3</w:t>
      </w:r>
      <w:r w:rsidR="005E04CD">
        <w:fldChar w:fldCharType="end"/>
      </w:r>
      <w:r w:rsidRPr="00011930">
        <w:t xml:space="preserve">). In </w:t>
      </w:r>
      <w:proofErr w:type="spellStart"/>
      <w:r w:rsidRPr="00011930">
        <w:t>cEDFM</w:t>
      </w:r>
      <w:proofErr w:type="spellEnd"/>
      <w:r w:rsidRPr="00011930">
        <w:t xml:space="preserve">, the matrix REV is split into separate domains, one on each fracture side, non-conforming to the mesh. After the splitting process, a connection graph is built, in which the REVs are represented as nodes and the transmissibilities as edges. This data structure is convenient for applying upscaling methods and calculating the necessary transmissibilities between the fracture volumes and the surrounding matrix blocks. Details of the cEDFM </w:t>
      </w:r>
      <w:r w:rsidR="00E01B34" w:rsidRPr="00011930">
        <w:t>transmissibility</w:t>
      </w:r>
      <w:r w:rsidRPr="00011930">
        <w:t xml:space="preserve"> calculations follow similar EDFM ideas and are out of the scope of this manuscript.</w:t>
      </w:r>
    </w:p>
    <w:p w14:paraId="1BFFC47D" w14:textId="77777777" w:rsidR="008F5486" w:rsidRDefault="000F0FDF" w:rsidP="00011930">
      <w:r w:rsidRPr="00011930">
        <w:t>Although cEDFM was validated in a proprietary simulator with the freedom to modify the core code, it seems possible to implement it as a preprocessor of commercial simulators. As the number of new volume domains increases with the network’s complexity, upscaling techniques for the cEDFM connectivity graph are a natural improvement to seek in an effort to minimize the number of effective numerical entities representing the DFN.</w:t>
      </w:r>
    </w:p>
    <w:p w14:paraId="1FD7F49A" w14:textId="77777777" w:rsidR="00067743" w:rsidRDefault="00067743" w:rsidP="00067743">
      <w:pPr>
        <w:pStyle w:val="Figure"/>
      </w:pPr>
      <w:r>
        <w:rPr>
          <w:noProof/>
        </w:rPr>
        <w:lastRenderedPageBreak/>
        <w:drawing>
          <wp:inline distT="0" distB="0" distL="0" distR="0" wp14:anchorId="45F0B686" wp14:editId="3E96FDAF">
            <wp:extent cx="4739005" cy="1605915"/>
            <wp:effectExtent l="0" t="0" r="4445" b="0"/>
            <wp:docPr id="552311849" name="Imagem 13" descr="For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11849" name="Imagem 13" descr="Forma&#10;&#10;Descrição gerada automaticamente com confiança mé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39005" cy="1605915"/>
                    </a:xfrm>
                    <a:prstGeom prst="rect">
                      <a:avLst/>
                    </a:prstGeom>
                    <a:noFill/>
                    <a:ln>
                      <a:noFill/>
                    </a:ln>
                  </pic:spPr>
                </pic:pic>
              </a:graphicData>
            </a:graphic>
          </wp:inline>
        </w:drawing>
      </w:r>
    </w:p>
    <w:p w14:paraId="70C911EC" w14:textId="33D1EABB" w:rsidR="00067743" w:rsidRPr="00011930" w:rsidRDefault="00067743" w:rsidP="006C4CAD">
      <w:pPr>
        <w:pStyle w:val="Figure-Legend"/>
      </w:pPr>
      <w:r w:rsidRPr="00011930">
        <w:t xml:space="preserve">Figure </w:t>
      </w:r>
      <w:bookmarkStart w:id="5" w:name="fig_pedfm_cedfm"/>
      <w:r w:rsidR="005E04CD">
        <w:fldChar w:fldCharType="begin"/>
      </w:r>
      <w:r w:rsidR="005E04CD">
        <w:instrText xml:space="preserve"> \seq fig </w:instrText>
      </w:r>
      <w:r w:rsidR="005E04CD">
        <w:fldChar w:fldCharType="separate"/>
      </w:r>
      <w:r w:rsidR="005E04CD">
        <w:rPr>
          <w:noProof/>
        </w:rPr>
        <w:t>3</w:t>
      </w:r>
      <w:r w:rsidR="005E04CD">
        <w:fldChar w:fldCharType="end"/>
      </w:r>
      <w:bookmarkEnd w:id="5"/>
      <w:r w:rsidR="005E04CD">
        <w:fldChar w:fldCharType="begin"/>
      </w:r>
      <w:r w:rsidR="005E04CD">
        <w:instrText xml:space="preserve"> \swq fig </w:instrText>
      </w:r>
      <w:r w:rsidR="005E04CD">
        <w:fldChar w:fldCharType="end"/>
      </w:r>
      <w:r w:rsidRPr="00011930">
        <w:t>.</w:t>
      </w:r>
      <w:r>
        <w:t xml:space="preserve"> EDFM strategies to represent a</w:t>
      </w:r>
      <w:r w:rsidRPr="00011930">
        <w:t xml:space="preserve"> fracture segment crossing a matrix block.</w:t>
      </w:r>
      <w:r>
        <w:t xml:space="preserve"> The connectors with rounded corners represent the included or modified transmissibilities. While cEDFM splits the matrix in two volumes, pEDFM updates the matrix-to-matrix transmissibilities by projecting the fracture in the cell boundary.</w:t>
      </w:r>
    </w:p>
    <w:p w14:paraId="2E0D9222" w14:textId="77777777" w:rsidR="008F5486" w:rsidRPr="00011930" w:rsidRDefault="000F0FDF" w:rsidP="00B75473">
      <w:pPr>
        <w:pStyle w:val="Heading1"/>
      </w:pPr>
      <w:r w:rsidRPr="00011930">
        <w:t>Enhanced transmissibility calculation</w:t>
      </w:r>
    </w:p>
    <w:p w14:paraId="59ABFEBD" w14:textId="7EE67F7A" w:rsidR="008F5486" w:rsidRPr="00011930" w:rsidRDefault="000F0FDF" w:rsidP="00011930">
      <w:r w:rsidRPr="00011930">
        <w:t xml:space="preserve">Significant effort has been devoted to improving transmissibility calculations. </w:t>
      </w:r>
      <w:r w:rsidR="0051253A">
        <w:t>This</w:t>
      </w:r>
      <w:r w:rsidRPr="00011930">
        <w:t xml:space="preserve"> is the case in the Integrally EDFM (iEDFM) (Shao and Di, 2018), where the fracture network inside a given block is considered altogether in a simple yet powerful upscaling technique. The advantage is to reduce the number of new REVs and connectivity as neighboring fractures are merged. Similarly, there has also been progress in using multiscale simulations to compute the transmissibility calculations, allowing for the numerical incorporation of complex physics into the field-scale models. Losapio and Scotti (2023) developed an algorithm in that direction. However, the solution is costly and significantly increases the design optimization loops. As the author points out, this might be an interesting research topic for machine learning and artificial intelligence algorithms.</w:t>
      </w:r>
    </w:p>
    <w:p w14:paraId="36587114" w14:textId="55483ED0" w:rsidR="008F5486" w:rsidRPr="00011930" w:rsidRDefault="000F0FDF" w:rsidP="00011930">
      <w:r w:rsidRPr="00011930">
        <w:t xml:space="preserve">One weakness of most EDFM transmissibility calculation strategies is disregarding multiphase aspects and relying on highly uncertain data. After all, field data reveals the connectivity among the joints only globally and at a later time when the field has already been developed. Pursuing highly accurate characterization without reliable data for calibration is pointless. One alternative is to build up local fine-grained and physically rich models, more suitable for addressing phenomenological approaches. The idea would be to enhance overall physical understanding and constrain the uncertainties of large-scale models. This </w:t>
      </w:r>
      <w:r w:rsidR="006904A8">
        <w:t>seems</w:t>
      </w:r>
      <w:r w:rsidR="006904A8" w:rsidRPr="00011930">
        <w:t xml:space="preserve"> </w:t>
      </w:r>
      <w:r w:rsidRPr="00011930">
        <w:t>like a fruitful research topic to be explored, especially considering data-driven multiscale strategies.</w:t>
      </w:r>
    </w:p>
    <w:p w14:paraId="0C151774" w14:textId="77777777" w:rsidR="008F5486" w:rsidRPr="00011930" w:rsidRDefault="000F0FDF" w:rsidP="00B75473">
      <w:pPr>
        <w:pStyle w:val="Heading1"/>
      </w:pPr>
      <w:r w:rsidRPr="00011930">
        <w:lastRenderedPageBreak/>
        <w:t>Geological considerations</w:t>
      </w:r>
    </w:p>
    <w:p w14:paraId="20318466" w14:textId="77777777" w:rsidR="008F5486" w:rsidRPr="00011930" w:rsidRDefault="000F0FDF" w:rsidP="00011930">
      <w:r w:rsidRPr="00011930">
        <w:t>Fracture modeling has poor and highly uncertain calibration data regarding quality and spatiality. The predictability of a fracture model eventually relies on the physical understanding of the problem derived from geoscience studies. That means that the quality of a model is directly linked to its ability to enhance multidisciplinary communication and implement and test high-level understandings of the fracture network attributes. Hence, design cycles and numerical methodologies must include the geosciences and human interventions, both in adding new interpretations to the models and getting feedback from them.</w:t>
      </w:r>
    </w:p>
    <w:p w14:paraId="380C9438" w14:textId="32CF8C79" w:rsidR="008F5486" w:rsidRPr="00011930" w:rsidRDefault="000F0FDF" w:rsidP="00011930">
      <w:r w:rsidRPr="00011930">
        <w:t>It is challenging or even impossible to build a generic correlation between fracture geometry and hydraulic behavior, and</w:t>
      </w:r>
      <w:r w:rsidR="007B642C" w:rsidRPr="00011930">
        <w:t xml:space="preserve"> </w:t>
      </w:r>
      <w:r w:rsidRPr="00011930">
        <w:t xml:space="preserve">the simplistic idea of fracture flow controlled by average apertures and planar geometries is unrealistic. A geometrical description must include, besides the </w:t>
      </w:r>
      <w:r w:rsidR="006904A8">
        <w:t>fracture's</w:t>
      </w:r>
      <w:r w:rsidRPr="00011930">
        <w:t xml:space="preserve"> large-scale geometry path, at least its roughness, aperture, contact area, and history (Viswanathan et al., 2022</w:t>
      </w:r>
      <w:r w:rsidR="00EB6354">
        <w:t>; Hakami, 1995</w:t>
      </w:r>
      <w:r w:rsidRPr="00011930">
        <w:t>). Frash et al. (2019) and Pyrak-Nolte et al. (1987) show, for example, that the lubrication theory in parallel plates (cubic law) is not applicable for natural fractures, as a geometry-to-transmissibility correlation is complex and the lubrication theory assumptions are excessively restrictive. Besides, laboratory investigations have important scale and mechanical limitations that usually invalidate the findings.</w:t>
      </w:r>
    </w:p>
    <w:p w14:paraId="559EEB1B" w14:textId="77777777" w:rsidR="008F5486" w:rsidRPr="00011930" w:rsidRDefault="000F0FDF" w:rsidP="00011930">
      <w:r w:rsidRPr="00011930">
        <w:t>Hence, the design team must agree on the nature of the fracture network and essential attributes before assigning fracture conductivity. Even though EDFM provides a framework to model discrete fractures, one must be aware of detaching the geometry of the fracture from its numerical counterpart. As much as W&amp;R models map complex natural fracture networks as a continuum by assuming the equivalent geometry of regularly spaced cubic blocks, discrete fractures must be interpreted as numerical representations of interconnected multiscale joints. The best approach, thus, is to seek higher-level parameters in geosciences to characterize the fractured medium as effective features.</w:t>
      </w:r>
    </w:p>
    <w:p w14:paraId="53A39073" w14:textId="77777777" w:rsidR="008F5486" w:rsidRPr="00011930" w:rsidRDefault="000F0FDF" w:rsidP="00B75473">
      <w:pPr>
        <w:pStyle w:val="Heading1"/>
      </w:pPr>
      <w:r w:rsidRPr="00011930">
        <w:t>Multiphase flow</w:t>
      </w:r>
    </w:p>
    <w:p w14:paraId="44E98011" w14:textId="77777777" w:rsidR="008F5486" w:rsidRPr="00011930" w:rsidRDefault="000F0FDF" w:rsidP="00011930">
      <w:r w:rsidRPr="00011930">
        <w:t xml:space="preserve">The drainage mechanisms in a flow simulator are the forces in the domain that control the rock and fluid interactions. The major forces to consider in a given porous media are gravitational, viscous, and capillary. Their preponderance in the overall equilibrium varies with the composition </w:t>
      </w:r>
      <w:r w:rsidRPr="00011930">
        <w:lastRenderedPageBreak/>
        <w:t>of the materials, the geometry of the pore structure, the height of the reservoir, and the pressure gradients imposed, etc.</w:t>
      </w:r>
    </w:p>
    <w:p w14:paraId="4CE2E26B" w14:textId="6CA504E3" w:rsidR="008F5486" w:rsidRDefault="000F0FDF" w:rsidP="00011930">
      <w:r w:rsidRPr="00011930">
        <w:t xml:space="preserve">When calculations are performed in idealized geometries and multiphase flow is left open for the reader’s discretion, considering capillary pressure and relative permeability as a function of fluid saturation might be enough to embed multiphase physics into the NFR numerical models. However, in naturally fractured reservoirs, many aspects of capillary continuity, spontaneous imbibition, </w:t>
      </w:r>
      <w:r w:rsidRPr="00011930">
        <w:t>counter-current</w:t>
      </w:r>
      <w:r w:rsidR="0051253A" w:rsidRPr="006D75FB">
        <w:t>,</w:t>
      </w:r>
      <w:r w:rsidRPr="00011930">
        <w:t xml:space="preserve"> and c</w:t>
      </w:r>
      <w:r w:rsidRPr="00011930">
        <w:t xml:space="preserve">o-current flow patterns, and their numerical counterparts remain open and have received little attention from the EDFM community (Saidi, 1983; Labastie, 1990; Van Golf-Racht, 1996; Lemonnier and </w:t>
      </w:r>
      <w:proofErr w:type="spellStart"/>
      <w:r w:rsidRPr="00011930">
        <w:t>Bourbiaux</w:t>
      </w:r>
      <w:proofErr w:type="spellEnd"/>
      <w:r w:rsidRPr="00011930">
        <w:t>, 2010).</w:t>
      </w:r>
    </w:p>
    <w:p w14:paraId="3714FF55" w14:textId="7D1B7412" w:rsidR="008F5486" w:rsidRDefault="000F0FDF" w:rsidP="00011930">
      <w:r w:rsidRPr="00011930">
        <w:t xml:space="preserve">As relative permeability embeds capillary-controlled behavior into larger scale Darcy’s viscous flow formulation (Cense and Berg, 2009), its use in NFR is not straightforward. When derived from laboratory tests, relative permeabilities map the behavior along the matrix. Similarly, along the fractures, capillary pressure is routinely considered negligible, and relative permeabilities are set as linear, close to an X-shape (Romm and Blake, 1966). However, work by Pieters and Graves (1994) shows this is untrue even for idealized parallel plates. When capillary forces are considered, Firoozabadi and Hauge (1990) and Karimi-Fard et al. (2004) show additional deviation, with a bias to produce over-pessimistic recovery estimates when the X-shape relative permeability is used. After all, multiphase flow in the fracture and porous medium depends on complex physics and fluid-rock interactions, and predicting relative permeabilities is not straightforward and likely impossible with current </w:t>
      </w:r>
      <w:r w:rsidRPr="006D75FB">
        <w:t>technology</w:t>
      </w:r>
      <w:r w:rsidR="006F3E77" w:rsidRPr="006D75FB">
        <w:t xml:space="preserve"> (Fig</w:t>
      </w:r>
      <w:r w:rsidR="0051253A" w:rsidRPr="006D75FB">
        <w:t>s</w:t>
      </w:r>
      <w:r w:rsidR="006F3E77" w:rsidRPr="006D75FB">
        <w:t xml:space="preserve">. </w:t>
      </w:r>
      <w:r w:rsidR="006F3E77" w:rsidRPr="006D75FB">
        <w:fldChar w:fldCharType="begin"/>
      </w:r>
      <w:r w:rsidR="006F3E77" w:rsidRPr="006D75FB">
        <w:instrText xml:space="preserve"> REF fig_capillary \h </w:instrText>
      </w:r>
      <w:r w:rsidR="0051253A" w:rsidRPr="006D75FB">
        <w:instrText xml:space="preserve"> \* MERGEFORMAT </w:instrText>
      </w:r>
      <w:r w:rsidR="006F3E77" w:rsidRPr="006D75FB">
        <w:fldChar w:fldCharType="separate"/>
      </w:r>
      <w:r w:rsidR="006F3E77" w:rsidRPr="006D75FB">
        <w:rPr>
          <w:noProof/>
        </w:rPr>
        <w:t>4</w:t>
      </w:r>
      <w:r w:rsidR="006F3E77" w:rsidRPr="006D75FB">
        <w:fldChar w:fldCharType="end"/>
      </w:r>
      <w:r w:rsidR="006F3E77" w:rsidRPr="006D75FB">
        <w:t xml:space="preserve"> and </w:t>
      </w:r>
      <w:r w:rsidR="006F3E77" w:rsidRPr="006D75FB">
        <w:fldChar w:fldCharType="begin"/>
      </w:r>
      <w:r w:rsidR="006F3E77" w:rsidRPr="006D75FB">
        <w:instrText xml:space="preserve"> REF fig_cocurrent \h </w:instrText>
      </w:r>
      <w:r w:rsidR="0051253A" w:rsidRPr="006D75FB">
        <w:instrText xml:space="preserve"> \* MERGEFORMAT </w:instrText>
      </w:r>
      <w:r w:rsidR="006F3E77" w:rsidRPr="006D75FB">
        <w:fldChar w:fldCharType="separate"/>
      </w:r>
      <w:r w:rsidR="006F3E77" w:rsidRPr="006D75FB">
        <w:rPr>
          <w:noProof/>
        </w:rPr>
        <w:t>5</w:t>
      </w:r>
      <w:r w:rsidR="006F3E77" w:rsidRPr="006D75FB">
        <w:fldChar w:fldCharType="end"/>
      </w:r>
      <w:r w:rsidR="006F3E77" w:rsidRPr="006D75FB">
        <w:t>)</w:t>
      </w:r>
      <w:r w:rsidRPr="006D75FB">
        <w:t>.</w:t>
      </w:r>
    </w:p>
    <w:p w14:paraId="1A91B506" w14:textId="0F14F213" w:rsidR="006F3E77" w:rsidRDefault="000F0FDF" w:rsidP="00011930">
      <w:r w:rsidRPr="00011930">
        <w:t xml:space="preserve">The imbibition dynamics of NFRs subject to waterflooding enhance oil recovery in water-wet </w:t>
      </w:r>
      <w:r w:rsidR="008F6000">
        <w:t xml:space="preserve">(WW) </w:t>
      </w:r>
      <w:r w:rsidRPr="00011930">
        <w:t>formations</w:t>
      </w:r>
      <w:r w:rsidR="006F3E77">
        <w:t>,</w:t>
      </w:r>
      <w:r w:rsidRPr="00011930">
        <w:t xml:space="preserve"> reduces oil recovery in strongly oil-wet formations</w:t>
      </w:r>
      <w:r w:rsidR="006F3E77">
        <w:t>,</w:t>
      </w:r>
      <w:r w:rsidRPr="00011930">
        <w:t xml:space="preserve"> and, in mixed wet rocks, the recovery varies and can be even more favorable than the WW scenarios (Karimi-Fard et al., 2004; </w:t>
      </w:r>
      <w:r w:rsidR="006F3E77" w:rsidRPr="00011930">
        <w:t>Wu, 2015</w:t>
      </w:r>
      <w:r w:rsidR="006F3E77">
        <w:t xml:space="preserve">; </w:t>
      </w:r>
      <w:r w:rsidRPr="00011930">
        <w:t xml:space="preserve">Blunt, 2017; </w:t>
      </w:r>
      <w:proofErr w:type="spellStart"/>
      <w:r w:rsidRPr="00011930">
        <w:t>Alhammadi</w:t>
      </w:r>
      <w:proofErr w:type="spellEnd"/>
      <w:r w:rsidRPr="00011930">
        <w:t xml:space="preserve"> et al., 2017).</w:t>
      </w:r>
      <w:r w:rsidR="006F3E77">
        <w:t xml:space="preserve"> </w:t>
      </w:r>
      <w:r w:rsidR="00ED7AA3">
        <w:t>The</w:t>
      </w:r>
      <w:r w:rsidRPr="00011930">
        <w:t xml:space="preserve"> assumption that fluid flow in an NFR occurs mainly inside fractures breaks down when multiphase effects are considered</w:t>
      </w:r>
      <w:r w:rsidR="006F3E77">
        <w:t xml:space="preserve">: </w:t>
      </w:r>
      <w:r w:rsidRPr="00011930">
        <w:t>as the capillary pressure inside fractures is usually non-negligible, capillary continuity throughout a fracture set is probably greater than anticipated, gravity and co-current flow play a role as primary drainage mechanisms and imbibition of the natural fractures delay the water breakthrough</w:t>
      </w:r>
      <w:r w:rsidR="006F3E77">
        <w:t xml:space="preserve"> (Fig. </w:t>
      </w:r>
      <w:r w:rsidR="006F3E77">
        <w:fldChar w:fldCharType="begin"/>
      </w:r>
      <w:r w:rsidR="006F3E77">
        <w:instrText xml:space="preserve"> REF fig_waterflood \h </w:instrText>
      </w:r>
      <w:r w:rsidR="006F3E77">
        <w:fldChar w:fldCharType="separate"/>
      </w:r>
      <w:r w:rsidR="006F3E77">
        <w:rPr>
          <w:noProof/>
        </w:rPr>
        <w:t>6</w:t>
      </w:r>
      <w:r w:rsidR="006F3E77">
        <w:fldChar w:fldCharType="end"/>
      </w:r>
      <w:r w:rsidR="006F3E77">
        <w:t>)</w:t>
      </w:r>
      <w:r w:rsidRPr="00011930">
        <w:t>.</w:t>
      </w:r>
    </w:p>
    <w:p w14:paraId="3B943F43" w14:textId="16BDBB02" w:rsidR="008F5486" w:rsidRDefault="006F3E77" w:rsidP="00011930">
      <w:r w:rsidRPr="00011930">
        <w:t xml:space="preserve">It must be underlined that although laboratory testing of fractured rock is not trivial, </w:t>
      </w:r>
      <w:r>
        <w:t xml:space="preserve">the </w:t>
      </w:r>
      <w:r>
        <w:lastRenderedPageBreak/>
        <w:t>investigation of</w:t>
      </w:r>
      <w:r w:rsidRPr="00011930">
        <w:t xml:space="preserve"> the imbibition mechanisms </w:t>
      </w:r>
      <w:r>
        <w:t xml:space="preserve">of a given rock </w:t>
      </w:r>
      <w:r w:rsidRPr="00011930">
        <w:t>in the pore scale is fundamental</w:t>
      </w:r>
      <w:del w:id="6" w:author="Microsoft Office User" w:date="2024-04-23T11:47:00Z">
        <w:r w:rsidDel="0051253A">
          <w:delText>,</w:delText>
        </w:r>
      </w:del>
      <w:r>
        <w:t xml:space="preserve"> so that</w:t>
      </w:r>
      <w:r w:rsidRPr="00011930">
        <w:t xml:space="preserve"> </w:t>
      </w:r>
      <w:r>
        <w:t>f</w:t>
      </w:r>
      <w:r w:rsidR="000F0FDF" w:rsidRPr="00011930">
        <w:t xml:space="preserve">racture models </w:t>
      </w:r>
      <w:r>
        <w:t xml:space="preserve">and overall analysis can </w:t>
      </w:r>
      <w:r w:rsidR="000F0FDF" w:rsidRPr="00011930">
        <w:t>go beyond simplistic idealized geometries</w:t>
      </w:r>
      <w:r>
        <w:t xml:space="preserve">, and successfully </w:t>
      </w:r>
      <w:r w:rsidR="000F0FDF" w:rsidRPr="00011930">
        <w:t>find representative realistic estimates.</w:t>
      </w:r>
    </w:p>
    <w:p w14:paraId="6B26C193" w14:textId="77777777" w:rsidR="005E04CD" w:rsidRDefault="005E04CD" w:rsidP="006F3E77">
      <w:pPr>
        <w:pStyle w:val="Figure"/>
      </w:pPr>
      <w:r w:rsidRPr="006F3E77">
        <w:rPr>
          <w:noProof/>
        </w:rPr>
        <w:drawing>
          <wp:inline distT="0" distB="0" distL="0" distR="0" wp14:anchorId="3CA7C068" wp14:editId="0A8D335F">
            <wp:extent cx="3371850" cy="2152650"/>
            <wp:effectExtent l="0" t="0" r="0" b="0"/>
            <wp:docPr id="576513034" name="Imagem 17" descr="Uma imagem contendo Padrão do plano de fu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13034" name="Imagem 17" descr="Uma imagem contendo Padrão do plano de fundo&#10;&#10;Descrição gerada automa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71850" cy="2152650"/>
                    </a:xfrm>
                    <a:prstGeom prst="rect">
                      <a:avLst/>
                    </a:prstGeom>
                    <a:noFill/>
                    <a:ln>
                      <a:noFill/>
                    </a:ln>
                  </pic:spPr>
                </pic:pic>
              </a:graphicData>
            </a:graphic>
          </wp:inline>
        </w:drawing>
      </w:r>
    </w:p>
    <w:p w14:paraId="40D0E5EA" w14:textId="77777777" w:rsidR="006D75FB" w:rsidRPr="005E04CD" w:rsidRDefault="006D75FB" w:rsidP="006D75FB">
      <w:pPr>
        <w:pStyle w:val="Figure-Legend"/>
      </w:pPr>
      <w:r>
        <w:t xml:space="preserve">Figure </w:t>
      </w:r>
      <w:bookmarkStart w:id="7" w:name="fig_capillary"/>
      <w:r>
        <w:fldChar w:fldCharType="begin"/>
      </w:r>
      <w:r>
        <w:instrText xml:space="preserve"> \seq fig </w:instrText>
      </w:r>
      <w:r>
        <w:fldChar w:fldCharType="separate"/>
      </w:r>
      <w:r>
        <w:rPr>
          <w:noProof/>
        </w:rPr>
        <w:t>4</w:t>
      </w:r>
      <w:r>
        <w:fldChar w:fldCharType="end"/>
      </w:r>
      <w:bookmarkEnd w:id="7"/>
      <w:r>
        <w:t xml:space="preserve"> – On the left figure, higher moveable oil and oil recovery are expected due to capillary continuity across matrix blocks surrounded by fractures. On the right, lower moveable oil and oil recovery are expected due to capillary </w:t>
      </w:r>
      <w:r w:rsidRPr="006F3E77">
        <w:t>discontinuity</w:t>
      </w:r>
      <w:r>
        <w:t>.</w:t>
      </w:r>
    </w:p>
    <w:p w14:paraId="61C77A32" w14:textId="77777777" w:rsidR="005E04CD" w:rsidRDefault="005E04CD" w:rsidP="006D75FB">
      <w:pPr>
        <w:pStyle w:val="Figure"/>
      </w:pPr>
      <w:r w:rsidRPr="006D75FB">
        <w:drawing>
          <wp:inline distT="0" distB="0" distL="0" distR="0" wp14:anchorId="65F871F7" wp14:editId="07390240">
            <wp:extent cx="3229200" cy="1702800"/>
            <wp:effectExtent l="0" t="0" r="0" b="0"/>
            <wp:docPr id="1337562904" name="Imagem 6" descr="Uma imagem contendo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62904" name="Imagem 6" descr="Uma imagem contendo Esquemático&#10;&#10;Descrição gerad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29200" cy="1702800"/>
                    </a:xfrm>
                    <a:prstGeom prst="rect">
                      <a:avLst/>
                    </a:prstGeom>
                    <a:noFill/>
                    <a:ln>
                      <a:noFill/>
                    </a:ln>
                  </pic:spPr>
                </pic:pic>
              </a:graphicData>
            </a:graphic>
          </wp:inline>
        </w:drawing>
      </w:r>
    </w:p>
    <w:p w14:paraId="1B119EB4" w14:textId="77777777" w:rsidR="006D75FB" w:rsidRDefault="006D75FB" w:rsidP="006D75FB">
      <w:pPr>
        <w:pStyle w:val="Figure-Legend"/>
      </w:pPr>
      <w:r>
        <w:t xml:space="preserve">Figure </w:t>
      </w:r>
      <w:bookmarkStart w:id="8" w:name="fig_cocurrent"/>
      <w:r>
        <w:fldChar w:fldCharType="begin"/>
      </w:r>
      <w:r>
        <w:instrText xml:space="preserve"> \seq fig </w:instrText>
      </w:r>
      <w:r>
        <w:fldChar w:fldCharType="separate"/>
      </w:r>
      <w:r>
        <w:rPr>
          <w:noProof/>
        </w:rPr>
        <w:t>5</w:t>
      </w:r>
      <w:r>
        <w:fldChar w:fldCharType="end"/>
      </w:r>
      <w:bookmarkEnd w:id="8"/>
      <w:r>
        <w:t xml:space="preserve"> –Co-current, buoyancy-driven imbibition (left) and counter-current capillary driven fracture-matrix </w:t>
      </w:r>
      <w:r w:rsidRPr="006D75FB">
        <w:t>interactions</w:t>
      </w:r>
      <w:r>
        <w:t xml:space="preserve"> (right).</w:t>
      </w:r>
    </w:p>
    <w:p w14:paraId="2AD67523" w14:textId="77777777" w:rsidR="00833BA0" w:rsidRDefault="00833BA0" w:rsidP="006F3E77">
      <w:pPr>
        <w:pStyle w:val="Figure"/>
      </w:pPr>
      <w:r w:rsidRPr="006F3E77">
        <w:rPr>
          <w:noProof/>
        </w:rPr>
        <w:drawing>
          <wp:inline distT="0" distB="0" distL="0" distR="0" wp14:anchorId="5EB4D489" wp14:editId="68BA2507">
            <wp:extent cx="5052695" cy="2133197"/>
            <wp:effectExtent l="0" t="0" r="0" b="635"/>
            <wp:docPr id="1853327373" name="Imagem 23" descr="Tela de computador co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327373" name="Imagem 23" descr="Tela de computador com fundo branco&#10;&#10;Descrição gerada automaticamente com confiança média"/>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099"/>
                    <a:stretch/>
                  </pic:blipFill>
                  <pic:spPr bwMode="auto">
                    <a:xfrm>
                      <a:off x="0" y="0"/>
                      <a:ext cx="5055609" cy="2134427"/>
                    </a:xfrm>
                    <a:prstGeom prst="rect">
                      <a:avLst/>
                    </a:prstGeom>
                    <a:noFill/>
                    <a:ln>
                      <a:noFill/>
                    </a:ln>
                    <a:extLst>
                      <a:ext uri="{53640926-AAD7-44D8-BBD7-CCE9431645EC}">
                        <a14:shadowObscured xmlns:a14="http://schemas.microsoft.com/office/drawing/2010/main"/>
                      </a:ext>
                    </a:extLst>
                  </pic:spPr>
                </pic:pic>
              </a:graphicData>
            </a:graphic>
          </wp:inline>
        </w:drawing>
      </w:r>
    </w:p>
    <w:p w14:paraId="4B14FDF1" w14:textId="77777777" w:rsidR="006D75FB" w:rsidRDefault="006D75FB" w:rsidP="006D75FB">
      <w:pPr>
        <w:pStyle w:val="Figure-Legend"/>
      </w:pPr>
      <w:r>
        <w:t xml:space="preserve">Figure </w:t>
      </w:r>
      <w:bookmarkStart w:id="9" w:name="fig_waterflood"/>
      <w:r>
        <w:fldChar w:fldCharType="begin"/>
      </w:r>
      <w:r>
        <w:instrText xml:space="preserve"> \seq fig </w:instrText>
      </w:r>
      <w:r>
        <w:fldChar w:fldCharType="separate"/>
      </w:r>
      <w:r>
        <w:rPr>
          <w:noProof/>
        </w:rPr>
        <w:t>6</w:t>
      </w:r>
      <w:r>
        <w:fldChar w:fldCharType="end"/>
      </w:r>
      <w:bookmarkEnd w:id="9"/>
      <w:r>
        <w:t xml:space="preserve"> – Example of matrix imbibition during waterflooding in a water-oil system, considering two wettability scenarios (</w:t>
      </w:r>
      <w:r w:rsidRPr="00011930">
        <w:t>Karimi-Fard</w:t>
      </w:r>
      <w:r>
        <w:t xml:space="preserve"> et al, 2004). The rock on the right is notably more water wet.</w:t>
      </w:r>
    </w:p>
    <w:p w14:paraId="414BCFF2" w14:textId="5605687F" w:rsidR="008F5486" w:rsidRPr="00011930" w:rsidRDefault="000F0FDF" w:rsidP="00011930">
      <w:r w:rsidRPr="00011930">
        <w:t xml:space="preserve">Similar issues arise in the evaluation of gas injection and carbon storage. March et al. (2018) </w:t>
      </w:r>
      <w:r w:rsidR="006904A8">
        <w:t>present</w:t>
      </w:r>
      <w:r w:rsidRPr="00011930">
        <w:t xml:space="preserve"> strategies in a dual porosity model concerning the non-wetting nature of the injected fluid and the need for specialized transfer functions. Machado et al. (2024) </w:t>
      </w:r>
      <w:r w:rsidR="00A16643">
        <w:t>explore</w:t>
      </w:r>
      <w:r w:rsidRPr="00011930">
        <w:t xml:space="preserve"> a similar idea </w:t>
      </w:r>
      <w:r w:rsidR="00A16643">
        <w:t xml:space="preserve">by </w:t>
      </w:r>
      <w:r w:rsidRPr="00011930">
        <w:t>comparing EDFM, LGR, and dual porosity models, additionally considering chemical reactions. In all cases, the presence of fractures cannot be neglected when estimating the optimal injection strategy and the site’s storage capacity.</w:t>
      </w:r>
    </w:p>
    <w:p w14:paraId="14755241" w14:textId="1A080291" w:rsidR="008F5486" w:rsidRPr="00011930" w:rsidRDefault="000F0FDF" w:rsidP="00011930">
      <w:r w:rsidRPr="00011930">
        <w:t xml:space="preserve">Wu et al. (2004) further </w:t>
      </w:r>
      <w:r w:rsidR="00A16643">
        <w:t>discuss</w:t>
      </w:r>
      <w:r w:rsidRPr="00011930">
        <w:t xml:space="preserve"> potential numerical issues. Finite difference flow simulators use upstream approximations for the derivatives as a numerical stabilization technique. This implies that the fracture’s relative permeability dominates the process when fluid flows from the fracture to the matrix. This is unrealistic, as the permeability of the most restrictive block controls the equivalent permeability between two blocks with contrasting permeability. The proposed solution is to model the fracture-matrix interface physics instead of relying on matrix and fracture parameters alone. While EDFM </w:t>
      </w:r>
      <w:r w:rsidR="006904A8">
        <w:t>seems</w:t>
      </w:r>
      <w:r w:rsidR="006904A8" w:rsidRPr="00011930">
        <w:t xml:space="preserve"> </w:t>
      </w:r>
      <w:r w:rsidRPr="00011930">
        <w:t>like an interesting approach to controlling capillary continuity and buoyancy of each numerical effective feature, a clear recommendation is still an open research area.</w:t>
      </w:r>
    </w:p>
    <w:p w14:paraId="250EB739" w14:textId="24857AFB" w:rsidR="008F5486" w:rsidRPr="00011930" w:rsidRDefault="006F3E77" w:rsidP="00011930">
      <w:r>
        <w:t>B</w:t>
      </w:r>
      <w:r w:rsidR="000F0FDF" w:rsidRPr="00011930">
        <w:t xml:space="preserve">enchmarks and validation procedures for multiphase flow in NFRs are scarce, as work found in the literature tends to focus on the assessment of </w:t>
      </w:r>
      <w:ins w:id="10" w:author="Microsoft Office User" w:date="2024-04-23T11:48:00Z">
        <w:r w:rsidR="0051253A">
          <w:t xml:space="preserve">the </w:t>
        </w:r>
      </w:ins>
      <w:r w:rsidR="000F0FDF" w:rsidRPr="00011930">
        <w:t xml:space="preserve">accuracy and performance of algorithms in single-phase flow scenarios (Berre et al., 2021; Flemisch et al., 2018). The strategy is indeed suitable for estimates related to stimulated wells and hydraulic fractures but eventually misleads </w:t>
      </w:r>
      <w:r w:rsidR="000F0FDF" w:rsidRPr="00011930">
        <w:lastRenderedPageBreak/>
        <w:t>and oversimplifies the analysis for naturally fractured reservoirs.</w:t>
      </w:r>
    </w:p>
    <w:p w14:paraId="1CCC9684" w14:textId="77777777" w:rsidR="008F5486" w:rsidRPr="00011930" w:rsidRDefault="000F0FDF" w:rsidP="00B75473">
      <w:pPr>
        <w:pStyle w:val="Heading1"/>
      </w:pPr>
      <w:r w:rsidRPr="00011930">
        <w:t>Thermo-Hydro-Chemo-Mechanical (THCM)</w:t>
      </w:r>
    </w:p>
    <w:p w14:paraId="6FB717B3" w14:textId="77777777" w:rsidR="008F5486" w:rsidRPr="00011930" w:rsidRDefault="000F0FDF" w:rsidP="00011930">
      <w:r w:rsidRPr="00011930">
        <w:t>Most of the advancements seen in EDFM lately relate to applications beyond hydraulic flow. Pei (2022) has recently used EDFM to model fully coupled mechanics and hydraulic flow, which can handle time-dependent aspects of fracture transmissibility as a response to stress and pressure dynamics. Ren and Younis (2019) presented an algorithm to model isothermal complex fracture propagation in a hybrid XFEM-EDFM strategy. One key aspect is the ability to track the fracture path, an important degree of freedom in this class of algorithms. Despite the historical research effort, strategies for fracture tracking in THM-coupled processes in 3D are not yet consolidated.</w:t>
      </w:r>
    </w:p>
    <w:p w14:paraId="5E150E62" w14:textId="384EA285" w:rsidR="008F5486" w:rsidRPr="00011930" w:rsidRDefault="000F0FDF" w:rsidP="00011930">
      <w:r w:rsidRPr="00011930">
        <w:t xml:space="preserve">EDFM has also been extended to Enhanced Geothermal Systems (EGS), in which the coupling between energy exchange and fluid flow </w:t>
      </w:r>
      <w:r w:rsidR="00AB0FBE">
        <w:t>is</w:t>
      </w:r>
      <w:r w:rsidRPr="00011930">
        <w:t xml:space="preserve"> primary for the design (Murphy, 1978; Ghassemi, 2012; Sun et al., 2021; Rao et al., 2022). Besides the understanding of the energy exchange along the reservoir, thermal stresses are likely to trigger mechanical events, such as fracture propagation, fault reactivation, and well integrity. These events in EGS applications differ significantly from stimulation jobs. As the latter are operated for a few hours with generally neglected localized thermal stresses, EGS operates for years, and thermally induced stresses likely propagate fractures in non-planar geometries. It is unclear how to map secondary fractures as effective discrete fractures and numerical simulation of long-term propagation is still an area of active development.</w:t>
      </w:r>
    </w:p>
    <w:p w14:paraId="68D5B637" w14:textId="77777777" w:rsidR="008F5486" w:rsidRPr="00011930" w:rsidRDefault="000F0FDF" w:rsidP="00011930">
      <w:r w:rsidRPr="00011930">
        <w:t>Most simulators dealing with mechanical coupling restrict the analysis to linear time-dependent transmissibilities as a response to linear elasticity. That is, the fracture conductivity reduces as effective stresses rise due to depletion or cooling (de Sousa Junior et al., 2016; Pei, 2022). Proppant distribution and crushing due to elevated effective stresses have also been studied, for example, by Yu et al. (2015). However, fundamental nonlinear phenomena, such as plasticity, creep, hysteresis, and large strains, are often neglected or left as future work.</w:t>
      </w:r>
    </w:p>
    <w:p w14:paraId="69BC5C68" w14:textId="77777777" w:rsidR="008F5486" w:rsidRPr="00011930" w:rsidRDefault="000F0FDF" w:rsidP="00011930">
      <w:r w:rsidRPr="00011930">
        <w:t xml:space="preserve">Recently, with the emergent interest in carbon capture and storage (CCS), workflows are challenged to model reactive transport (Machado et al., 2024). EDFM has been computationally effective and could capture reactive phenomena inside each fracture individually. Most importantly, EDFM could be used as a preprocessor, taking advantage of the existing </w:t>
      </w:r>
      <w:r w:rsidRPr="00011930">
        <w:lastRenderedPageBreak/>
        <w:t>commercial simulator engines for thermodynamically intensive computation.</w:t>
      </w:r>
    </w:p>
    <w:p w14:paraId="67ABDE72" w14:textId="77777777" w:rsidR="008F5486" w:rsidRPr="00011930" w:rsidRDefault="000F0FDF" w:rsidP="00B75473">
      <w:pPr>
        <w:pStyle w:val="Heading1"/>
      </w:pPr>
      <w:r w:rsidRPr="00011930">
        <w:t>Data assimilation under uncertainties</w:t>
      </w:r>
    </w:p>
    <w:p w14:paraId="4781B120" w14:textId="77777777" w:rsidR="008F5486" w:rsidRPr="00011930" w:rsidRDefault="000F0FDF" w:rsidP="00011930">
      <w:r w:rsidRPr="00011930">
        <w:t>Fracture-aware workflows and optimization loops must cope with a highly uncertain characterization environment. Narrowing data uncertainty is a long-term ongoing effort, although the physical attributes of the problem limit the range of success. The data assimilation and sensitivity analysis approach must consider probabilistic tools to enhance understanding and provide reliable results under uncertainty. Estimating the uncertainty degree of each piece of information is challenging, but awareness is crucial to avoid time-consuming, over-accurate optimization processes that are impossible to calibrate.</w:t>
      </w:r>
    </w:p>
    <w:p w14:paraId="5575002D" w14:textId="2F1DA155" w:rsidR="008F5486" w:rsidRPr="00011930" w:rsidRDefault="006904A8" w:rsidP="00011930">
      <w:r>
        <w:t>The</w:t>
      </w:r>
      <w:r w:rsidRPr="00011930">
        <w:t xml:space="preserve"> optimization method in use cannot assume the fracture network or individual fracture conductivities are known. A better approach is to consider every simulation run as a probabilistic realization to be interpreted as an intermediate result to feed the global probabilistic interpretation. Moreover, designers must avoid the excessive number of parameters.</w:t>
      </w:r>
    </w:p>
    <w:p w14:paraId="0494993D" w14:textId="77777777" w:rsidR="008F5486" w:rsidRPr="00011930" w:rsidRDefault="000F0FDF" w:rsidP="00011930">
      <w:r w:rsidRPr="00011930">
        <w:t>Depending on the scale of analysis, a fracture network may consist of thousands to millions of fractures. There is a need to control higher-level parameters – like fracture genesis, large-scale path, anisotropy, or global transmissibility multipliers – to get control of the optimization process. In these loops, upscaling methods control the fracture network in each realization, an open area for research that may take advantage of recent AI and multiscale data assimilation techniques (Yu et al., 2018; Kim et al., 2021; Liu et al., 2023).</w:t>
      </w:r>
    </w:p>
    <w:p w14:paraId="53C7794C" w14:textId="4170DF8E" w:rsidR="008F5486" w:rsidRPr="00011930" w:rsidRDefault="000F0FDF" w:rsidP="00011930">
      <w:r w:rsidRPr="00011930">
        <w:t xml:space="preserve">The evolution of such algorithms and automatic history matching, e.g., by Canchumuni et al. (2021), shows the potential to reduce human interaction times. However, optimization workflows still demand visualization, assessment, and validation in postprocessing, which is limiting for many applications of novel methods. Work by de Sousa Junior et al. (2016) is one example where visually interpreting coupled </w:t>
      </w:r>
      <w:r w:rsidR="00E01B34" w:rsidRPr="00011930">
        <w:t>geomechanically</w:t>
      </w:r>
      <w:r w:rsidRPr="00011930">
        <w:t xml:space="preserve"> processes in fractures was central.</w:t>
      </w:r>
    </w:p>
    <w:p w14:paraId="6838076E" w14:textId="7E176496" w:rsidR="007B642C" w:rsidRPr="00011930" w:rsidRDefault="000F0FDF" w:rsidP="00011930">
      <w:r w:rsidRPr="00011930">
        <w:t xml:space="preserve">We acknowledge that the use of EDFM in standard industry workflows has made significant progress as the tools become more user-friendly, fast, reliable, and integrated into existing workflows. For now, </w:t>
      </w:r>
      <w:r w:rsidR="00C513CF">
        <w:t>pre-and</w:t>
      </w:r>
      <w:r w:rsidRPr="00011930">
        <w:t xml:space="preserve"> post-processing tools and optimization loops are likely the limiting ones. Consistent results visualization is essential for calibrating, extracting information, and communicating with geoscientists and stakeholders.</w:t>
      </w:r>
    </w:p>
    <w:p w14:paraId="21ABA50E" w14:textId="4881FC26" w:rsidR="008F5486" w:rsidRPr="00011930" w:rsidRDefault="000F0FDF" w:rsidP="00B75473">
      <w:pPr>
        <w:pStyle w:val="Heading1"/>
      </w:pPr>
      <w:r w:rsidRPr="00011930">
        <w:lastRenderedPageBreak/>
        <w:t>Performance and accuracy</w:t>
      </w:r>
    </w:p>
    <w:p w14:paraId="50E7C222" w14:textId="77777777" w:rsidR="008F5486" w:rsidRPr="00011930" w:rsidRDefault="000F0FDF" w:rsidP="00011930">
      <w:r w:rsidRPr="00011930">
        <w:t>Reservoir flow models are currently built of as many as 100 million active elements. As models grow, performance becomes an issue even for modern computers. EDFM has proven to be a computationally efficient framework to model discrete fractures, preventing local grid refinement while maintaining accuracy. One must pay special attention to the grid sensitivity of each algorithm. As EDFM and related models are supposed to oppose local grid refinement, it loses value as the grid is refined. Effective techniques must be tested and validated for grid sensitivity and present accurate results with sufficient large meshes.</w:t>
      </w:r>
    </w:p>
    <w:p w14:paraId="660F6718" w14:textId="37819E86" w:rsidR="008F5486" w:rsidRPr="00011930" w:rsidRDefault="000F0FDF" w:rsidP="00011930">
      <w:r w:rsidRPr="00011930">
        <w:t xml:space="preserve">Yu et al. (2021) </w:t>
      </w:r>
      <w:r w:rsidR="006904A8">
        <w:t>have</w:t>
      </w:r>
      <w:r w:rsidRPr="00011930">
        <w:t xml:space="preserve"> successfully stressed the idea of a large model with a million fractures. In single-phase benchmarks, it has also been competitive in accuracy and computational cost (Berre et al., 2021; Flemisch et al., 2018). Unlike most other methods, EDFM can use commercial simulator engines, meaning that multiphase behavior, complex thermodynamics, well control, </w:t>
      </w:r>
      <w:r w:rsidR="00847B23" w:rsidRPr="00011930">
        <w:t>pre-</w:t>
      </w:r>
      <w:r w:rsidRPr="00011930">
        <w:t xml:space="preserve"> and post-processing, and uncertainty analysis framework are available with no extra development.</w:t>
      </w:r>
    </w:p>
    <w:p w14:paraId="77F2EE44" w14:textId="48F16B5C" w:rsidR="008F5486" w:rsidRPr="00011930" w:rsidRDefault="000F0FDF" w:rsidP="00011930">
      <w:r w:rsidRPr="00011930">
        <w:t xml:space="preserve">As methodologies are proposed, benchmarking against simplistic approaches must be avoided. For example, single-porosity or local grid refined (LGR) are rarely used in real-life field-scale simulations. Instead, commercial software has consolidated dual-porosity W&amp;R </w:t>
      </w:r>
      <w:r w:rsidR="000C49CC">
        <w:t>variatio</w:t>
      </w:r>
      <w:r w:rsidR="00975448">
        <w:t>ns</w:t>
      </w:r>
      <w:r w:rsidRPr="00011930">
        <w:t>, which work well for dense sets of NF</w:t>
      </w:r>
      <w:r w:rsidR="00847B23">
        <w:t>s</w:t>
      </w:r>
      <w:r w:rsidRPr="00011930">
        <w:t>. To the best of our knowledge, there are no consistent public-domain benchmarks for multiphase flow assessment in fractured porous media. As discussed in previous sections, while single-phase tests are enough for Hydraulic Fractured Wells, that is certainly not true for Naturally Fractured Reservoirs. Proposing comprehensive, public-domain NFR benchmarks and reference metrics for accuracy and computational performance is an important research area.</w:t>
      </w:r>
    </w:p>
    <w:p w14:paraId="3DAB8BC8" w14:textId="77777777" w:rsidR="008F5486" w:rsidRPr="00011930" w:rsidRDefault="000F0FDF" w:rsidP="00011930">
      <w:r w:rsidRPr="00011930">
        <w:t>Finally, the validation of a given model must assess the ability of the model to predicting the behavior of the reservoir, in opposition to simply history matching the data. This may be true even for well-established dual-porosity models, in which many parameters are offered as degrees of freedom to history matching but may lack physical meaning and hence, predictability (Sahimi, 1993).</w:t>
      </w:r>
    </w:p>
    <w:p w14:paraId="1B5D047C" w14:textId="77777777" w:rsidR="008F5486" w:rsidRPr="00011930" w:rsidRDefault="000F0FDF" w:rsidP="00B75473">
      <w:pPr>
        <w:pStyle w:val="Heading1"/>
      </w:pPr>
      <w:r w:rsidRPr="00011930">
        <w:lastRenderedPageBreak/>
        <w:t>Closure</w:t>
      </w:r>
    </w:p>
    <w:p w14:paraId="23146EBC" w14:textId="28D7EFF1" w:rsidR="00927BAC" w:rsidRDefault="000F0FDF" w:rsidP="00D6307C">
      <w:r w:rsidRPr="00011930">
        <w:t xml:space="preserve">This </w:t>
      </w:r>
      <w:r w:rsidR="00D665CE">
        <w:t>manuscript looked into</w:t>
      </w:r>
      <w:r w:rsidRPr="00011930">
        <w:t xml:space="preserve"> the latest development of EDFM frameworks, willing to identify important open issues and research opportunities. Table </w:t>
      </w:r>
      <w:r w:rsidR="0084086B">
        <w:fldChar w:fldCharType="begin"/>
      </w:r>
      <w:r w:rsidR="0084086B">
        <w:instrText xml:space="preserve"> REF tab_summ_recom \h </w:instrText>
      </w:r>
      <w:r w:rsidR="0084086B">
        <w:fldChar w:fldCharType="separate"/>
      </w:r>
      <w:r w:rsidR="00F608E7">
        <w:rPr>
          <w:noProof/>
        </w:rPr>
        <w:t>2</w:t>
      </w:r>
      <w:r w:rsidR="0084086B">
        <w:fldChar w:fldCharType="end"/>
      </w:r>
      <w:r w:rsidRPr="00011930">
        <w:t xml:space="preserve"> presents a summary and recommendations</w:t>
      </w:r>
      <w:r w:rsidR="00927BAC">
        <w:t xml:space="preserve"> for selected scenarios</w:t>
      </w:r>
      <w:r w:rsidRPr="00011930">
        <w:t>.</w:t>
      </w:r>
      <w:r w:rsidR="00E45FAA">
        <w:t xml:space="preserve"> </w:t>
      </w:r>
      <w:r w:rsidRPr="00011930">
        <w:t xml:space="preserve">While </w:t>
      </w:r>
      <w:r w:rsidR="00927BAC">
        <w:t>the technique's progress</w:t>
      </w:r>
      <w:r w:rsidRPr="00011930">
        <w:t xml:space="preserve"> is evident, fundamental </w:t>
      </w:r>
      <w:r w:rsidR="00D27804">
        <w:t>questions</w:t>
      </w:r>
      <w:r w:rsidR="00D27804" w:rsidRPr="00011930">
        <w:t xml:space="preserve"> </w:t>
      </w:r>
      <w:r w:rsidRPr="00011930">
        <w:t>remain open</w:t>
      </w:r>
      <w:r w:rsidR="00BB1437">
        <w:t>, such as:</w:t>
      </w:r>
    </w:p>
    <w:p w14:paraId="4B480A1D" w14:textId="7E6389B8" w:rsidR="00BB1437" w:rsidRDefault="00A946C6" w:rsidP="00BB1437">
      <w:pPr>
        <w:pStyle w:val="ListParagraph"/>
        <w:numPr>
          <w:ilvl w:val="0"/>
          <w:numId w:val="2"/>
        </w:numPr>
        <w:ind w:left="357" w:hanging="357"/>
      </w:pPr>
      <w:r>
        <w:t xml:space="preserve">The multidisciplinary fracture characterization </w:t>
      </w:r>
      <w:r w:rsidR="0049354A">
        <w:t xml:space="preserve">culture </w:t>
      </w:r>
      <w:r>
        <w:t xml:space="preserve">has </w:t>
      </w:r>
      <w:r w:rsidR="0049354A">
        <w:t xml:space="preserve">long </w:t>
      </w:r>
      <w:r>
        <w:t xml:space="preserve">seen </w:t>
      </w:r>
      <w:r w:rsidR="00BB1437">
        <w:t xml:space="preserve">distancing </w:t>
      </w:r>
      <w:r>
        <w:t xml:space="preserve">between </w:t>
      </w:r>
      <w:r w:rsidR="007D5A29">
        <w:t xml:space="preserve">geoscientists </w:t>
      </w:r>
      <w:r>
        <w:t xml:space="preserve">and </w:t>
      </w:r>
      <w:r w:rsidR="007D5A29">
        <w:t>simulation engineer</w:t>
      </w:r>
      <w:r w:rsidR="00E45FAA">
        <w:t>s</w:t>
      </w:r>
      <w:r>
        <w:t>.</w:t>
      </w:r>
      <w:r w:rsidR="0049354A">
        <w:t xml:space="preserve"> </w:t>
      </w:r>
      <w:r w:rsidR="004C6CAA">
        <w:t>Narrowing th</w:t>
      </w:r>
      <w:r w:rsidR="00E45FAA">
        <w:t>is</w:t>
      </w:r>
      <w:r w:rsidR="004C6CAA">
        <w:t xml:space="preserve"> gap </w:t>
      </w:r>
      <w:r w:rsidR="00E45FAA">
        <w:t>will</w:t>
      </w:r>
      <w:r w:rsidR="004C6CAA">
        <w:t xml:space="preserve"> </w:t>
      </w:r>
      <w:r w:rsidR="00E45FAA">
        <w:t xml:space="preserve">enable </w:t>
      </w:r>
      <w:r w:rsidR="001C18C4">
        <w:t xml:space="preserve">the </w:t>
      </w:r>
      <w:r w:rsidR="00E45FAA">
        <w:t xml:space="preserve">assimilation of </w:t>
      </w:r>
      <w:r w:rsidR="004C6CAA" w:rsidRPr="00E972C4">
        <w:t xml:space="preserve">stochastic </w:t>
      </w:r>
      <w:r w:rsidR="004C6CAA">
        <w:t xml:space="preserve">techniques </w:t>
      </w:r>
      <w:r w:rsidR="005701FC">
        <w:t>built after</w:t>
      </w:r>
      <w:r w:rsidR="004C6CAA">
        <w:t xml:space="preserve"> </w:t>
      </w:r>
      <w:r w:rsidR="005701FC">
        <w:t xml:space="preserve">data and </w:t>
      </w:r>
      <w:r w:rsidR="00FB4390">
        <w:t xml:space="preserve">interpretation </w:t>
      </w:r>
      <w:r w:rsidR="004C6CAA" w:rsidRPr="00E972C4">
        <w:t>from outcrops, cores, image logs, seismic</w:t>
      </w:r>
      <w:r w:rsidR="00BB1437">
        <w:t xml:space="preserve"> surveys</w:t>
      </w:r>
      <w:r w:rsidR="004C6CAA" w:rsidRPr="00E972C4">
        <w:t>, and field measurements</w:t>
      </w:r>
      <w:r w:rsidR="004C6CAA">
        <w:t>.</w:t>
      </w:r>
      <w:r w:rsidR="0049354A">
        <w:t xml:space="preserve"> With such a framework in place, history matching to field data and uncertainty assessment of the DFN attributes </w:t>
      </w:r>
      <w:r w:rsidR="00E45FAA">
        <w:t xml:space="preserve">enhance team communication and </w:t>
      </w:r>
      <w:r w:rsidR="0049354A">
        <w:t xml:space="preserve">aggregate phenomenologic </w:t>
      </w:r>
      <w:r w:rsidR="00E45FAA">
        <w:t>findings</w:t>
      </w:r>
      <w:r w:rsidR="0049354A">
        <w:t>.</w:t>
      </w:r>
    </w:p>
    <w:p w14:paraId="6CBBEBA5" w14:textId="7590140A" w:rsidR="003C65D5" w:rsidRDefault="00E45FAA" w:rsidP="00BB1437">
      <w:pPr>
        <w:pStyle w:val="ListParagraph"/>
        <w:numPr>
          <w:ilvl w:val="0"/>
          <w:numId w:val="2"/>
        </w:numPr>
        <w:ind w:left="357" w:hanging="357"/>
      </w:pPr>
      <w:r>
        <w:t>The c</w:t>
      </w:r>
      <w:r w:rsidR="009C2E25">
        <w:t xml:space="preserve">onsolidation of upscaling </w:t>
      </w:r>
      <w:r w:rsidR="00995368">
        <w:t>processes and</w:t>
      </w:r>
      <w:r w:rsidR="009C2E25">
        <w:t xml:space="preserve"> field-data assimilation techniques still </w:t>
      </w:r>
      <w:r w:rsidR="001C18C4">
        <w:t>needs thorough investigation. Considering that numerical discrete fractures are effective representations of large collections of complex smaller joints, their attributes, like fracture aperture or roughness, cannot be derived from direct correlation to direct geometrical observation</w:t>
      </w:r>
      <w:r w:rsidR="001C4ACC">
        <w:t xml:space="preserve">. </w:t>
      </w:r>
      <w:r w:rsidR="00F841C0">
        <w:t xml:space="preserve">Instead, </w:t>
      </w:r>
      <w:r w:rsidR="007373F5" w:rsidRPr="007373F5">
        <w:t xml:space="preserve">the </w:t>
      </w:r>
      <w:r w:rsidR="001C4ACC">
        <w:t xml:space="preserve">attributes </w:t>
      </w:r>
      <w:r w:rsidR="00F841C0">
        <w:t xml:space="preserve">are </w:t>
      </w:r>
      <w:r w:rsidR="00473166">
        <w:t>intrinsically</w:t>
      </w:r>
      <w:r w:rsidR="001C4ACC">
        <w:t xml:space="preserve"> multiscale, multifactorial</w:t>
      </w:r>
      <w:r w:rsidR="00927BAC">
        <w:t>,</w:t>
      </w:r>
      <w:r w:rsidR="001C4ACC">
        <w:t xml:space="preserve"> and highly uncertain.</w:t>
      </w:r>
    </w:p>
    <w:p w14:paraId="6414B611" w14:textId="68A96EF8" w:rsidR="00D6307C" w:rsidRDefault="008D33A5" w:rsidP="00BB1437">
      <w:pPr>
        <w:pStyle w:val="ListParagraph"/>
        <w:numPr>
          <w:ilvl w:val="0"/>
          <w:numId w:val="2"/>
        </w:numPr>
        <w:ind w:left="357" w:hanging="357"/>
      </w:pPr>
      <w:r>
        <w:t>A</w:t>
      </w:r>
      <w:r w:rsidRPr="00011930">
        <w:t xml:space="preserve"> comprehensive set of</w:t>
      </w:r>
      <w:r>
        <w:t xml:space="preserve"> geologically consistent, p</w:t>
      </w:r>
      <w:r w:rsidR="00D6307C" w:rsidRPr="00011930">
        <w:t xml:space="preserve">ublic-domain benchmarks covering </w:t>
      </w:r>
      <w:r w:rsidR="00927BAC">
        <w:t>a wide range of complex fracture networks would enable the assessment of available methodologies' actual scalability and accuracy</w:t>
      </w:r>
      <w:r w:rsidR="00D6307C" w:rsidRPr="00011930">
        <w:t>.</w:t>
      </w:r>
      <w:r w:rsidR="00DD0125">
        <w:t xml:space="preserve"> </w:t>
      </w:r>
      <w:r w:rsidR="00983CCF">
        <w:t xml:space="preserve">Current benchmarks </w:t>
      </w:r>
      <w:r w:rsidR="008E5409">
        <w:t>are notably simplistic and limited to single-phase flow</w:t>
      </w:r>
      <w:r w:rsidR="00B324E0">
        <w:t xml:space="preserve"> in isothermal and mechanically stable </w:t>
      </w:r>
      <w:r w:rsidR="00927BAC">
        <w:t>environments</w:t>
      </w:r>
      <w:r w:rsidR="0049354A">
        <w:t xml:space="preserve">. </w:t>
      </w:r>
      <w:r w:rsidR="00927BAC">
        <w:t>Remarkably, t</w:t>
      </w:r>
      <w:r w:rsidR="00927BAC" w:rsidRPr="00011930">
        <w:t xml:space="preserve">he significant differences in drainage mechanisms between </w:t>
      </w:r>
      <w:r w:rsidR="00927BAC">
        <w:t xml:space="preserve">NF </w:t>
      </w:r>
      <w:r w:rsidR="00927BAC" w:rsidRPr="00011930">
        <w:t xml:space="preserve">and </w:t>
      </w:r>
      <w:r w:rsidR="00927BAC">
        <w:t xml:space="preserve">HF </w:t>
      </w:r>
      <w:r w:rsidR="00927BAC" w:rsidRPr="00011930">
        <w:t xml:space="preserve">suggest that </w:t>
      </w:r>
      <w:r w:rsidR="00927BAC">
        <w:t>each case</w:t>
      </w:r>
      <w:r w:rsidR="00927BAC" w:rsidRPr="00011930">
        <w:t xml:space="preserve"> </w:t>
      </w:r>
      <w:r w:rsidR="00927BAC">
        <w:t>demands particular setups</w:t>
      </w:r>
      <w:r w:rsidR="00927BAC" w:rsidRPr="00011930">
        <w:t>.</w:t>
      </w:r>
    </w:p>
    <w:p w14:paraId="3A104826" w14:textId="62B5A5CA" w:rsidR="0049354A" w:rsidRDefault="00E45FAA" w:rsidP="00BB1437">
      <w:pPr>
        <w:pStyle w:val="ListParagraph"/>
        <w:numPr>
          <w:ilvl w:val="0"/>
          <w:numId w:val="2"/>
        </w:numPr>
        <w:ind w:left="357" w:hanging="357"/>
      </w:pPr>
      <w:r>
        <w:t>Novel d</w:t>
      </w:r>
      <w:r w:rsidR="009C2E25">
        <w:t xml:space="preserve">iscrete fracture models </w:t>
      </w:r>
      <w:r>
        <w:t xml:space="preserve">must assess </w:t>
      </w:r>
      <w:r w:rsidR="0049354A">
        <w:t>multiphase capillary-driven fluid imbibition dynamics</w:t>
      </w:r>
      <w:r w:rsidR="001C18C4">
        <w:t xml:space="preserve">, especially when targeting naturally fractured reservoirs. Similarly, thermally induced fracture opening and extension and their mechanical interaction still need </w:t>
      </w:r>
      <w:r>
        <w:t>further understanding.</w:t>
      </w:r>
    </w:p>
    <w:p w14:paraId="20B98027" w14:textId="5E977304" w:rsidR="0049354A" w:rsidRDefault="001C18C4" w:rsidP="00BB1437">
      <w:pPr>
        <w:pStyle w:val="ListParagraph"/>
        <w:numPr>
          <w:ilvl w:val="0"/>
          <w:numId w:val="2"/>
        </w:numPr>
        <w:ind w:left="357" w:hanging="357"/>
      </w:pPr>
      <w:r>
        <w:t>Most</w:t>
      </w:r>
      <w:r w:rsidR="00BB1437">
        <w:t xml:space="preserve"> of the </w:t>
      </w:r>
      <w:r w:rsidR="00927BAC">
        <w:t>techniques</w:t>
      </w:r>
      <w:r w:rsidR="00327B02">
        <w:t xml:space="preserve"> </w:t>
      </w:r>
      <w:r w:rsidR="005701FC">
        <w:t xml:space="preserve">discussed in this paper </w:t>
      </w:r>
      <w:r w:rsidR="00327B02">
        <w:t xml:space="preserve">are still </w:t>
      </w:r>
      <w:r w:rsidR="009049F9" w:rsidRPr="009049F9">
        <w:t>li</w:t>
      </w:r>
      <w:r w:rsidR="009049F9">
        <w:t>mited to academic investigation</w:t>
      </w:r>
      <w:r w:rsidR="00236D38">
        <w:t xml:space="preserve">. </w:t>
      </w:r>
      <w:r w:rsidR="00927BAC">
        <w:t xml:space="preserve">Establishing a discrete fracture framework in commercial software for field-scale at industry </w:t>
      </w:r>
      <w:r w:rsidR="00927BAC">
        <w:lastRenderedPageBreak/>
        <w:t>standards is the key to</w:t>
      </w:r>
      <w:r w:rsidR="005D775E">
        <w:t xml:space="preserve"> moving forward</w:t>
      </w:r>
      <w:r w:rsidR="005701FC">
        <w:t xml:space="preserve">. </w:t>
      </w:r>
      <w:r w:rsidR="00E45FAA">
        <w:t>T</w:t>
      </w:r>
      <w:r w:rsidR="0049354A">
        <w:t>raining of s</w:t>
      </w:r>
      <w:r w:rsidR="0049354A" w:rsidRPr="0049354A">
        <w:t xml:space="preserve">ubsurface technicians </w:t>
      </w:r>
      <w:r w:rsidR="0049354A">
        <w:t>has been extensive in dual porosity strategies for a long time, and shifting to a discrete modeling culture is costly and not immediate.</w:t>
      </w:r>
      <w:r w:rsidR="00E45FAA">
        <w:t xml:space="preserve"> For example, the lack of integrated pre</w:t>
      </w:r>
      <w:r>
        <w:t xml:space="preserve"> and </w:t>
      </w:r>
      <w:r w:rsidR="00E45FAA">
        <w:t>post-processing tools for fluid flow simulation and visualization is crucial in human-assisted history matching</w:t>
      </w:r>
      <w:r>
        <w:t>. It limits</w:t>
      </w:r>
      <w:r w:rsidR="00E45FAA">
        <w:t xml:space="preserve"> the use of the models across decision-making chains.</w:t>
      </w:r>
    </w:p>
    <w:p w14:paraId="62D16486" w14:textId="269743EF" w:rsidR="0084086B" w:rsidRPr="00011930" w:rsidRDefault="009465F9" w:rsidP="001E4AFE">
      <w:pPr>
        <w:pStyle w:val="Table-Legend"/>
      </w:pPr>
      <w:r w:rsidRPr="00011930">
        <w:t xml:space="preserve">Table </w:t>
      </w:r>
      <w:bookmarkStart w:id="11" w:name="tab_summ_recom"/>
      <w:r>
        <w:fldChar w:fldCharType="begin"/>
      </w:r>
      <w:r>
        <w:instrText xml:space="preserve"> \seq tab </w:instrText>
      </w:r>
      <w:r>
        <w:fldChar w:fldCharType="separate"/>
      </w:r>
      <w:r w:rsidR="00F608E7">
        <w:rPr>
          <w:noProof/>
        </w:rPr>
        <w:t>2</w:t>
      </w:r>
      <w:r>
        <w:fldChar w:fldCharType="end"/>
      </w:r>
      <w:bookmarkEnd w:id="11"/>
      <w:r w:rsidRPr="00011930">
        <w:t xml:space="preserve">. Recommended techniques for </w:t>
      </w:r>
      <w:r w:rsidRPr="001E4AFE">
        <w:t>selected</w:t>
      </w:r>
      <w:r w:rsidRPr="00011930">
        <w:t xml:space="preserve"> fracture </w:t>
      </w:r>
      <w:r w:rsidR="00927BAC">
        <w:t>types</w:t>
      </w:r>
      <w:r w:rsidRPr="00011930">
        <w:t xml:space="preserve"> </w:t>
      </w:r>
      <w:r w:rsidR="00927BAC">
        <w:t>and</w:t>
      </w:r>
      <w:r w:rsidRPr="00011930">
        <w:t xml:space="preserve"> application scenario</w:t>
      </w:r>
      <w:r w:rsidR="00927BAC">
        <w:t>s</w:t>
      </w:r>
      <w:r w:rsidRPr="00011930">
        <w:t>.</w:t>
      </w:r>
    </w:p>
    <w:tbl>
      <w:tblPr>
        <w:tblW w:w="0" w:type="auto"/>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1E0" w:firstRow="1" w:lastRow="1" w:firstColumn="1" w:lastColumn="1" w:noHBand="0" w:noVBand="0"/>
      </w:tblPr>
      <w:tblGrid>
        <w:gridCol w:w="2242"/>
        <w:gridCol w:w="2741"/>
        <w:gridCol w:w="4792"/>
      </w:tblGrid>
      <w:tr w:rsidR="0084086B" w:rsidRPr="00B75473" w14:paraId="481A1717" w14:textId="77777777" w:rsidTr="001E4AFE">
        <w:trPr>
          <w:trHeight w:val="250"/>
        </w:trPr>
        <w:tc>
          <w:tcPr>
            <w:tcW w:w="2242" w:type="dxa"/>
            <w:tcBorders>
              <w:bottom w:val="double" w:sz="4" w:space="0" w:color="000000"/>
            </w:tcBorders>
          </w:tcPr>
          <w:p w14:paraId="160A4512" w14:textId="77777777" w:rsidR="0084086B" w:rsidRPr="00B75473" w:rsidRDefault="0084086B" w:rsidP="00E718B9">
            <w:pPr>
              <w:pStyle w:val="Tight"/>
              <w:rPr>
                <w:sz w:val="20"/>
                <w:szCs w:val="18"/>
              </w:rPr>
            </w:pPr>
          </w:p>
        </w:tc>
        <w:tc>
          <w:tcPr>
            <w:tcW w:w="2741" w:type="dxa"/>
            <w:tcBorders>
              <w:bottom w:val="double" w:sz="4" w:space="0" w:color="000000"/>
            </w:tcBorders>
          </w:tcPr>
          <w:p w14:paraId="23087598" w14:textId="77777777" w:rsidR="0084086B" w:rsidRPr="00B75473" w:rsidRDefault="0084086B" w:rsidP="00E718B9">
            <w:pPr>
              <w:pStyle w:val="Tight"/>
              <w:rPr>
                <w:b/>
                <w:bCs/>
                <w:sz w:val="20"/>
                <w:szCs w:val="18"/>
              </w:rPr>
            </w:pPr>
            <w:r w:rsidRPr="00B75473">
              <w:rPr>
                <w:b/>
                <w:bCs/>
                <w:sz w:val="20"/>
                <w:szCs w:val="18"/>
              </w:rPr>
              <w:t>Recommended Technique</w:t>
            </w:r>
          </w:p>
        </w:tc>
        <w:tc>
          <w:tcPr>
            <w:tcW w:w="4792" w:type="dxa"/>
            <w:tcBorders>
              <w:bottom w:val="double" w:sz="4" w:space="0" w:color="000000"/>
            </w:tcBorders>
          </w:tcPr>
          <w:p w14:paraId="16940896" w14:textId="77777777" w:rsidR="0084086B" w:rsidRPr="00B75473" w:rsidRDefault="0084086B" w:rsidP="00E718B9">
            <w:pPr>
              <w:pStyle w:val="Tight"/>
              <w:rPr>
                <w:b/>
                <w:bCs/>
                <w:sz w:val="20"/>
                <w:szCs w:val="18"/>
              </w:rPr>
            </w:pPr>
            <w:r w:rsidRPr="00B75473">
              <w:rPr>
                <w:b/>
                <w:bCs/>
                <w:sz w:val="20"/>
                <w:szCs w:val="18"/>
              </w:rPr>
              <w:t>Reasoning</w:t>
            </w:r>
          </w:p>
        </w:tc>
      </w:tr>
      <w:tr w:rsidR="0084086B" w:rsidRPr="00B75473" w14:paraId="2847EFC8" w14:textId="77777777" w:rsidTr="001E4AFE">
        <w:trPr>
          <w:trHeight w:val="1446"/>
        </w:trPr>
        <w:tc>
          <w:tcPr>
            <w:tcW w:w="2242" w:type="dxa"/>
            <w:tcBorders>
              <w:top w:val="double" w:sz="4" w:space="0" w:color="000000"/>
            </w:tcBorders>
          </w:tcPr>
          <w:p w14:paraId="2BF4BAD4" w14:textId="77777777" w:rsidR="0084086B" w:rsidRPr="00B75473" w:rsidRDefault="0084086B" w:rsidP="00E718B9">
            <w:pPr>
              <w:pStyle w:val="Tight"/>
              <w:rPr>
                <w:sz w:val="20"/>
                <w:szCs w:val="18"/>
              </w:rPr>
            </w:pPr>
            <w:r w:rsidRPr="00B75473">
              <w:rPr>
                <w:sz w:val="20"/>
                <w:szCs w:val="18"/>
              </w:rPr>
              <w:t>Hydraulic Fracture</w:t>
            </w:r>
          </w:p>
        </w:tc>
        <w:tc>
          <w:tcPr>
            <w:tcW w:w="2741" w:type="dxa"/>
            <w:tcBorders>
              <w:top w:val="double" w:sz="4" w:space="0" w:color="000000"/>
            </w:tcBorders>
          </w:tcPr>
          <w:p w14:paraId="66B018F3" w14:textId="77777777" w:rsidR="0084086B" w:rsidRPr="00B75473" w:rsidRDefault="0084086B" w:rsidP="00E718B9">
            <w:pPr>
              <w:pStyle w:val="Tight"/>
              <w:rPr>
                <w:sz w:val="20"/>
                <w:szCs w:val="18"/>
              </w:rPr>
            </w:pPr>
            <w:r w:rsidRPr="00B75473">
              <w:rPr>
                <w:sz w:val="20"/>
                <w:szCs w:val="18"/>
              </w:rPr>
              <w:t>EDFM or Conforming</w:t>
            </w:r>
          </w:p>
        </w:tc>
        <w:tc>
          <w:tcPr>
            <w:tcW w:w="4792" w:type="dxa"/>
            <w:tcBorders>
              <w:top w:val="double" w:sz="4" w:space="0" w:color="000000"/>
            </w:tcBorders>
          </w:tcPr>
          <w:p w14:paraId="0CBA1C7D" w14:textId="77777777" w:rsidR="0084086B" w:rsidRPr="00B75473" w:rsidRDefault="0084086B" w:rsidP="00E718B9">
            <w:pPr>
              <w:pStyle w:val="Tight"/>
              <w:rPr>
                <w:sz w:val="20"/>
                <w:szCs w:val="18"/>
              </w:rPr>
            </w:pPr>
            <w:r w:rsidRPr="00B75473">
              <w:rPr>
                <w:sz w:val="20"/>
                <w:szCs w:val="18"/>
              </w:rPr>
              <w:t>Fractures are designed with a well-known geometry, and multiphase flow is less relevant.</w:t>
            </w:r>
          </w:p>
          <w:p w14:paraId="5AE3A4B3" w14:textId="77777777" w:rsidR="0084086B" w:rsidRPr="00B75473" w:rsidRDefault="0084086B" w:rsidP="00E718B9">
            <w:pPr>
              <w:pStyle w:val="Tight"/>
              <w:rPr>
                <w:sz w:val="20"/>
                <w:szCs w:val="18"/>
              </w:rPr>
            </w:pPr>
            <w:r w:rsidRPr="00B75473">
              <w:rPr>
                <w:sz w:val="20"/>
                <w:szCs w:val="18"/>
              </w:rPr>
              <w:t>EDFM can be faithful to the fracture geometry and is computationally efficient.</w:t>
            </w:r>
          </w:p>
          <w:p w14:paraId="6A325731" w14:textId="4A2BB2BB" w:rsidR="0084086B" w:rsidRPr="00B75473" w:rsidRDefault="0084086B" w:rsidP="00E718B9">
            <w:pPr>
              <w:pStyle w:val="Tight"/>
              <w:rPr>
                <w:sz w:val="20"/>
                <w:szCs w:val="18"/>
              </w:rPr>
            </w:pPr>
            <w:r w:rsidRPr="00B75473">
              <w:rPr>
                <w:sz w:val="20"/>
                <w:szCs w:val="18"/>
              </w:rPr>
              <w:t>Conforming methods are also suitable and efficient for low-density</w:t>
            </w:r>
            <w:r>
              <w:rPr>
                <w:sz w:val="20"/>
                <w:szCs w:val="18"/>
              </w:rPr>
              <w:t xml:space="preserve"> </w:t>
            </w:r>
            <w:r w:rsidRPr="00B75473">
              <w:rPr>
                <w:sz w:val="20"/>
                <w:szCs w:val="18"/>
              </w:rPr>
              <w:t>fracture networks with known geometries.</w:t>
            </w:r>
          </w:p>
        </w:tc>
      </w:tr>
      <w:tr w:rsidR="0084086B" w:rsidRPr="00B75473" w14:paraId="76F40E88" w14:textId="77777777" w:rsidTr="001E4AFE">
        <w:trPr>
          <w:trHeight w:val="715"/>
        </w:trPr>
        <w:tc>
          <w:tcPr>
            <w:tcW w:w="2242" w:type="dxa"/>
          </w:tcPr>
          <w:p w14:paraId="6AC6A498" w14:textId="77777777" w:rsidR="0084086B" w:rsidRPr="00B75473" w:rsidRDefault="0084086B" w:rsidP="00E718B9">
            <w:pPr>
              <w:pStyle w:val="Tight"/>
              <w:rPr>
                <w:sz w:val="20"/>
                <w:szCs w:val="18"/>
              </w:rPr>
            </w:pPr>
            <w:r w:rsidRPr="00B75473">
              <w:rPr>
                <w:sz w:val="20"/>
                <w:szCs w:val="18"/>
              </w:rPr>
              <w:t>Natural Fracture</w:t>
            </w:r>
          </w:p>
          <w:p w14:paraId="61A54C5C" w14:textId="77777777" w:rsidR="0084086B" w:rsidRPr="00B75473" w:rsidRDefault="0084086B" w:rsidP="00E718B9">
            <w:pPr>
              <w:pStyle w:val="Tight"/>
              <w:rPr>
                <w:sz w:val="20"/>
                <w:szCs w:val="18"/>
              </w:rPr>
            </w:pPr>
            <w:r w:rsidRPr="00B75473">
              <w:rPr>
                <w:sz w:val="20"/>
                <w:szCs w:val="18"/>
              </w:rPr>
              <w:t>(type 1)</w:t>
            </w:r>
          </w:p>
        </w:tc>
        <w:tc>
          <w:tcPr>
            <w:tcW w:w="2741" w:type="dxa"/>
          </w:tcPr>
          <w:p w14:paraId="1D6F4A0E" w14:textId="77777777" w:rsidR="0084086B" w:rsidRPr="00B75473" w:rsidRDefault="0084086B" w:rsidP="00E718B9">
            <w:pPr>
              <w:pStyle w:val="Tight"/>
              <w:rPr>
                <w:sz w:val="20"/>
                <w:szCs w:val="18"/>
              </w:rPr>
            </w:pPr>
            <w:r w:rsidRPr="00B75473">
              <w:rPr>
                <w:sz w:val="20"/>
                <w:szCs w:val="18"/>
              </w:rPr>
              <w:t>EDFM or</w:t>
            </w:r>
          </w:p>
          <w:p w14:paraId="5178AC63" w14:textId="77777777" w:rsidR="0084086B" w:rsidRPr="00B75473" w:rsidRDefault="0084086B" w:rsidP="00E718B9">
            <w:pPr>
              <w:pStyle w:val="Tight"/>
              <w:rPr>
                <w:sz w:val="20"/>
                <w:szCs w:val="18"/>
              </w:rPr>
            </w:pPr>
            <w:r w:rsidRPr="00B75473">
              <w:rPr>
                <w:sz w:val="20"/>
                <w:szCs w:val="18"/>
              </w:rPr>
              <w:t>Effective continuum (1</w:t>
            </w:r>
            <m:oMath>
              <m:r>
                <w:rPr>
                  <w:rFonts w:ascii="Cambria Math" w:hAnsi="Cambria Math"/>
                  <w:sz w:val="20"/>
                  <w:szCs w:val="18"/>
                </w:rPr>
                <m:t>ϕ</m:t>
              </m:r>
            </m:oMath>
            <w:r w:rsidRPr="00B75473">
              <w:rPr>
                <w:sz w:val="20"/>
                <w:szCs w:val="18"/>
              </w:rPr>
              <w:t>)</w:t>
            </w:r>
          </w:p>
        </w:tc>
        <w:tc>
          <w:tcPr>
            <w:tcW w:w="4792" w:type="dxa"/>
          </w:tcPr>
          <w:p w14:paraId="1D7A3FBD" w14:textId="557D521F" w:rsidR="0084086B" w:rsidRPr="00B75473" w:rsidRDefault="0084086B" w:rsidP="00E718B9">
            <w:pPr>
              <w:pStyle w:val="Tight"/>
              <w:rPr>
                <w:sz w:val="20"/>
                <w:szCs w:val="18"/>
              </w:rPr>
            </w:pPr>
            <w:r w:rsidRPr="00B75473">
              <w:rPr>
                <w:sz w:val="20"/>
                <w:szCs w:val="18"/>
              </w:rPr>
              <w:t xml:space="preserve">The matrix is irrelevant </w:t>
            </w:r>
            <w:r w:rsidR="00637402">
              <w:rPr>
                <w:sz w:val="20"/>
                <w:szCs w:val="18"/>
              </w:rPr>
              <w:t>for</w:t>
            </w:r>
            <w:r w:rsidRPr="00B75473">
              <w:rPr>
                <w:sz w:val="20"/>
                <w:szCs w:val="18"/>
              </w:rPr>
              <w:t xml:space="preserve"> the flow</w:t>
            </w:r>
            <w:r w:rsidR="00637402">
              <w:rPr>
                <w:sz w:val="20"/>
                <w:szCs w:val="18"/>
              </w:rPr>
              <w:t xml:space="preserve"> and for connate fluid storage</w:t>
            </w:r>
            <w:r w:rsidRPr="00B75473">
              <w:rPr>
                <w:sz w:val="20"/>
                <w:szCs w:val="18"/>
              </w:rPr>
              <w:t>.</w:t>
            </w:r>
          </w:p>
          <w:p w14:paraId="75EBED1B" w14:textId="77777777" w:rsidR="0084086B" w:rsidRPr="00B75473" w:rsidRDefault="0084086B" w:rsidP="00E718B9">
            <w:pPr>
              <w:pStyle w:val="Tight"/>
              <w:rPr>
                <w:sz w:val="20"/>
                <w:szCs w:val="18"/>
              </w:rPr>
            </w:pPr>
            <w:r w:rsidRPr="00B75473">
              <w:rPr>
                <w:sz w:val="20"/>
                <w:szCs w:val="18"/>
              </w:rPr>
              <w:t>Fracture distribution and their connectivity can be represented by EDFM or by an upscaled single porosity effective continuum model.</w:t>
            </w:r>
          </w:p>
        </w:tc>
      </w:tr>
      <w:tr w:rsidR="0084086B" w:rsidRPr="00B75473" w14:paraId="65B6EC29" w14:textId="77777777" w:rsidTr="001E4AFE">
        <w:trPr>
          <w:trHeight w:val="715"/>
        </w:trPr>
        <w:tc>
          <w:tcPr>
            <w:tcW w:w="2242" w:type="dxa"/>
          </w:tcPr>
          <w:p w14:paraId="0BDE5CA3" w14:textId="77777777" w:rsidR="0084086B" w:rsidRPr="00B75473" w:rsidRDefault="0084086B" w:rsidP="00E718B9">
            <w:pPr>
              <w:pStyle w:val="Tight"/>
              <w:rPr>
                <w:sz w:val="20"/>
                <w:szCs w:val="18"/>
              </w:rPr>
            </w:pPr>
            <w:r w:rsidRPr="00B75473">
              <w:rPr>
                <w:sz w:val="20"/>
                <w:szCs w:val="18"/>
              </w:rPr>
              <w:t>Natural Fracture</w:t>
            </w:r>
          </w:p>
          <w:p w14:paraId="6C949BF9" w14:textId="77777777" w:rsidR="0084086B" w:rsidRPr="00B75473" w:rsidRDefault="0084086B" w:rsidP="00E718B9">
            <w:pPr>
              <w:pStyle w:val="Tight"/>
              <w:rPr>
                <w:sz w:val="20"/>
                <w:szCs w:val="18"/>
              </w:rPr>
            </w:pPr>
            <w:r w:rsidRPr="00B75473">
              <w:rPr>
                <w:sz w:val="20"/>
                <w:szCs w:val="18"/>
              </w:rPr>
              <w:t>(type 2, 3)</w:t>
            </w:r>
          </w:p>
        </w:tc>
        <w:tc>
          <w:tcPr>
            <w:tcW w:w="2741" w:type="dxa"/>
          </w:tcPr>
          <w:p w14:paraId="1C309998" w14:textId="43C44475" w:rsidR="0084086B" w:rsidRPr="00B75473" w:rsidRDefault="0084086B" w:rsidP="00E718B9">
            <w:pPr>
              <w:pStyle w:val="Tight"/>
              <w:rPr>
                <w:sz w:val="20"/>
                <w:szCs w:val="18"/>
              </w:rPr>
            </w:pPr>
            <w:r w:rsidRPr="00B75473">
              <w:rPr>
                <w:sz w:val="20"/>
                <w:szCs w:val="18"/>
              </w:rPr>
              <w:t>EDFM or 2</w:t>
            </w:r>
            <m:oMath>
              <m:r>
                <w:rPr>
                  <w:rFonts w:ascii="Cambria Math" w:hAnsi="Cambria Math"/>
                  <w:sz w:val="20"/>
                  <w:szCs w:val="18"/>
                </w:rPr>
                <m:t>ϕ</m:t>
              </m:r>
            </m:oMath>
            <w:r w:rsidRPr="00B75473">
              <w:rPr>
                <w:sz w:val="20"/>
                <w:szCs w:val="18"/>
              </w:rPr>
              <w:t>2K</w:t>
            </w:r>
          </w:p>
        </w:tc>
        <w:tc>
          <w:tcPr>
            <w:tcW w:w="4792" w:type="dxa"/>
          </w:tcPr>
          <w:p w14:paraId="0F8112B2" w14:textId="2E118C8A" w:rsidR="0084086B" w:rsidRPr="00B75473" w:rsidRDefault="0084086B" w:rsidP="00E718B9">
            <w:pPr>
              <w:pStyle w:val="Tight"/>
              <w:rPr>
                <w:sz w:val="20"/>
                <w:szCs w:val="18"/>
              </w:rPr>
            </w:pPr>
            <w:r w:rsidRPr="00B75473">
              <w:rPr>
                <w:sz w:val="20"/>
                <w:szCs w:val="18"/>
              </w:rPr>
              <w:t>The contrast between matrix and fracture conductivities can be modeled as a continuum using dual porosity or directly related to an effective geometry with EDFM.</w:t>
            </w:r>
          </w:p>
        </w:tc>
      </w:tr>
      <w:tr w:rsidR="0084086B" w:rsidRPr="00B75473" w14:paraId="64D9BB48" w14:textId="77777777" w:rsidTr="001E4AFE">
        <w:trPr>
          <w:trHeight w:val="968"/>
        </w:trPr>
        <w:tc>
          <w:tcPr>
            <w:tcW w:w="2242" w:type="dxa"/>
            <w:tcBorders>
              <w:bottom w:val="double" w:sz="4" w:space="0" w:color="000000"/>
            </w:tcBorders>
          </w:tcPr>
          <w:p w14:paraId="358ED542" w14:textId="77777777" w:rsidR="0084086B" w:rsidRPr="00B75473" w:rsidRDefault="0084086B" w:rsidP="00E718B9">
            <w:pPr>
              <w:pStyle w:val="Tight"/>
              <w:rPr>
                <w:sz w:val="20"/>
                <w:szCs w:val="18"/>
              </w:rPr>
            </w:pPr>
            <w:r w:rsidRPr="00B75473">
              <w:rPr>
                <w:sz w:val="20"/>
                <w:szCs w:val="18"/>
              </w:rPr>
              <w:t>Natural Fracture</w:t>
            </w:r>
          </w:p>
          <w:p w14:paraId="43982230" w14:textId="77777777" w:rsidR="0084086B" w:rsidRPr="00B75473" w:rsidRDefault="0084086B" w:rsidP="00E718B9">
            <w:pPr>
              <w:pStyle w:val="Tight"/>
              <w:rPr>
                <w:sz w:val="20"/>
                <w:szCs w:val="18"/>
              </w:rPr>
            </w:pPr>
            <w:r w:rsidRPr="00B75473">
              <w:rPr>
                <w:sz w:val="20"/>
                <w:szCs w:val="18"/>
              </w:rPr>
              <w:t>(type 4)</w:t>
            </w:r>
          </w:p>
        </w:tc>
        <w:tc>
          <w:tcPr>
            <w:tcW w:w="2741" w:type="dxa"/>
            <w:tcBorders>
              <w:bottom w:val="double" w:sz="4" w:space="0" w:color="000000"/>
            </w:tcBorders>
          </w:tcPr>
          <w:p w14:paraId="3E6463C7" w14:textId="77777777" w:rsidR="0084086B" w:rsidRPr="00B75473" w:rsidRDefault="0084086B" w:rsidP="00E718B9">
            <w:pPr>
              <w:pStyle w:val="Tight"/>
              <w:rPr>
                <w:sz w:val="20"/>
                <w:szCs w:val="18"/>
              </w:rPr>
            </w:pPr>
            <w:r w:rsidRPr="00B75473">
              <w:rPr>
                <w:sz w:val="20"/>
                <w:szCs w:val="18"/>
              </w:rPr>
              <w:t>pEDFM, cEDFM or</w:t>
            </w:r>
          </w:p>
          <w:p w14:paraId="2C54A90E" w14:textId="77777777" w:rsidR="0084086B" w:rsidRPr="00B75473" w:rsidRDefault="0084086B" w:rsidP="00E718B9">
            <w:pPr>
              <w:pStyle w:val="Tight"/>
              <w:rPr>
                <w:sz w:val="20"/>
                <w:szCs w:val="18"/>
              </w:rPr>
            </w:pPr>
            <w:r w:rsidRPr="00B75473">
              <w:rPr>
                <w:sz w:val="20"/>
                <w:szCs w:val="18"/>
              </w:rPr>
              <w:t>Conforming</w:t>
            </w:r>
          </w:p>
        </w:tc>
        <w:tc>
          <w:tcPr>
            <w:tcW w:w="4792" w:type="dxa"/>
            <w:tcBorders>
              <w:bottom w:val="double" w:sz="4" w:space="0" w:color="000000"/>
            </w:tcBorders>
          </w:tcPr>
          <w:p w14:paraId="46E636CE" w14:textId="00AA85E1" w:rsidR="0084086B" w:rsidRPr="00B75473" w:rsidRDefault="0084086B" w:rsidP="00E718B9">
            <w:pPr>
              <w:pStyle w:val="Tight"/>
              <w:rPr>
                <w:sz w:val="20"/>
                <w:szCs w:val="18"/>
              </w:rPr>
            </w:pPr>
            <w:r w:rsidRPr="00B75473">
              <w:rPr>
                <w:sz w:val="20"/>
                <w:szCs w:val="18"/>
              </w:rPr>
              <w:t xml:space="preserve">Fractures with </w:t>
            </w:r>
            <w:r w:rsidR="0058724D">
              <w:rPr>
                <w:sz w:val="20"/>
                <w:szCs w:val="18"/>
              </w:rPr>
              <w:t>large</w:t>
            </w:r>
            <w:r w:rsidR="0058724D" w:rsidRPr="00B75473">
              <w:rPr>
                <w:sz w:val="20"/>
                <w:szCs w:val="18"/>
              </w:rPr>
              <w:t xml:space="preserve"> </w:t>
            </w:r>
            <w:r w:rsidRPr="00B75473">
              <w:rPr>
                <w:sz w:val="20"/>
                <w:szCs w:val="18"/>
              </w:rPr>
              <w:t>extensions whose geometry is mapped from seismic</w:t>
            </w:r>
            <w:r>
              <w:rPr>
                <w:sz w:val="20"/>
                <w:szCs w:val="18"/>
              </w:rPr>
              <w:t xml:space="preserve"> </w:t>
            </w:r>
            <w:r w:rsidRPr="00B75473">
              <w:rPr>
                <w:sz w:val="20"/>
                <w:szCs w:val="18"/>
              </w:rPr>
              <w:t>data with low uncertainty can be conformed to the grid.</w:t>
            </w:r>
          </w:p>
          <w:p w14:paraId="08D169EF" w14:textId="77777777" w:rsidR="0084086B" w:rsidRPr="00B75473" w:rsidRDefault="0084086B" w:rsidP="00E718B9">
            <w:pPr>
              <w:pStyle w:val="Tight"/>
              <w:rPr>
                <w:sz w:val="20"/>
                <w:szCs w:val="18"/>
              </w:rPr>
            </w:pPr>
            <w:r w:rsidRPr="00B75473">
              <w:rPr>
                <w:sz w:val="20"/>
                <w:szCs w:val="18"/>
              </w:rPr>
              <w:t>Sub-seismic features are likely to take advantage of pEDFM or cEDFM flexibility</w:t>
            </w:r>
          </w:p>
        </w:tc>
      </w:tr>
      <w:tr w:rsidR="0084086B" w:rsidRPr="00B75473" w14:paraId="480F6A1F" w14:textId="77777777" w:rsidTr="001E4AFE">
        <w:trPr>
          <w:trHeight w:val="729"/>
        </w:trPr>
        <w:tc>
          <w:tcPr>
            <w:tcW w:w="2242" w:type="dxa"/>
            <w:tcBorders>
              <w:top w:val="double" w:sz="4" w:space="0" w:color="000000"/>
            </w:tcBorders>
          </w:tcPr>
          <w:p w14:paraId="0FF2A19C" w14:textId="77777777" w:rsidR="0084086B" w:rsidRPr="00B75473" w:rsidRDefault="0084086B" w:rsidP="00E718B9">
            <w:pPr>
              <w:pStyle w:val="Tight"/>
              <w:rPr>
                <w:sz w:val="20"/>
                <w:szCs w:val="18"/>
              </w:rPr>
            </w:pPr>
            <w:r w:rsidRPr="00B75473">
              <w:rPr>
                <w:sz w:val="20"/>
                <w:szCs w:val="18"/>
              </w:rPr>
              <w:t>Waterflooding</w:t>
            </w:r>
          </w:p>
        </w:tc>
        <w:tc>
          <w:tcPr>
            <w:tcW w:w="2741" w:type="dxa"/>
            <w:tcBorders>
              <w:top w:val="double" w:sz="4" w:space="0" w:color="000000"/>
            </w:tcBorders>
          </w:tcPr>
          <w:p w14:paraId="6A2E9916" w14:textId="77777777" w:rsidR="0084086B" w:rsidRPr="00B75473" w:rsidRDefault="0084086B" w:rsidP="00E718B9">
            <w:pPr>
              <w:pStyle w:val="Tight"/>
              <w:rPr>
                <w:sz w:val="20"/>
                <w:szCs w:val="18"/>
              </w:rPr>
            </w:pPr>
            <w:r w:rsidRPr="00B75473">
              <w:rPr>
                <w:sz w:val="20"/>
                <w:szCs w:val="18"/>
              </w:rPr>
              <w:t>EDFM or 2</w:t>
            </w:r>
            <w:del w:id="12" w:author="Microsoft Office User" w:date="2024-04-23T11:53:00Z">
              <w:r w:rsidRPr="00B75473" w:rsidDel="00AC57DB">
                <w:rPr>
                  <w:sz w:val="20"/>
                  <w:szCs w:val="18"/>
                </w:rPr>
                <w:delText xml:space="preserve"> </w:delText>
              </w:r>
            </w:del>
            <m:oMath>
              <m:r>
                <w:rPr>
                  <w:rFonts w:ascii="Cambria Math" w:hAnsi="Cambria Math"/>
                  <w:sz w:val="20"/>
                  <w:szCs w:val="18"/>
                </w:rPr>
                <m:t>ϕ</m:t>
              </m:r>
            </m:oMath>
            <w:r w:rsidRPr="00B75473">
              <w:rPr>
                <w:sz w:val="20"/>
                <w:szCs w:val="18"/>
              </w:rPr>
              <w:t>2K</w:t>
            </w:r>
          </w:p>
        </w:tc>
        <w:tc>
          <w:tcPr>
            <w:tcW w:w="4792" w:type="dxa"/>
            <w:tcBorders>
              <w:top w:val="double" w:sz="4" w:space="0" w:color="000000"/>
            </w:tcBorders>
          </w:tcPr>
          <w:p w14:paraId="18B3E2C5" w14:textId="28DEC236" w:rsidR="0084086B" w:rsidRPr="00B75473" w:rsidRDefault="0084086B" w:rsidP="00E718B9">
            <w:pPr>
              <w:pStyle w:val="Tight"/>
              <w:rPr>
                <w:sz w:val="20"/>
                <w:szCs w:val="18"/>
              </w:rPr>
            </w:pPr>
            <w:r w:rsidRPr="00B75473">
              <w:rPr>
                <w:sz w:val="20"/>
                <w:szCs w:val="18"/>
              </w:rPr>
              <w:t>Multiphase flow raises concerns about how to represent the fracture’s</w:t>
            </w:r>
            <w:r>
              <w:rPr>
                <w:sz w:val="20"/>
                <w:szCs w:val="18"/>
              </w:rPr>
              <w:t xml:space="preserve"> </w:t>
            </w:r>
            <w:r w:rsidRPr="00B75473">
              <w:rPr>
                <w:sz w:val="20"/>
                <w:szCs w:val="18"/>
              </w:rPr>
              <w:t>role in this context in both approaches and how to calibrate the transfer function in the DPDK approach.</w:t>
            </w:r>
          </w:p>
        </w:tc>
      </w:tr>
      <w:tr w:rsidR="0084086B" w:rsidRPr="00B75473" w14:paraId="07A3A555" w14:textId="77777777" w:rsidTr="001E4AFE">
        <w:trPr>
          <w:trHeight w:val="715"/>
        </w:trPr>
        <w:tc>
          <w:tcPr>
            <w:tcW w:w="2242" w:type="dxa"/>
          </w:tcPr>
          <w:p w14:paraId="1266F6D7" w14:textId="77777777" w:rsidR="0084086B" w:rsidRPr="00B75473" w:rsidRDefault="0084086B" w:rsidP="00E718B9">
            <w:pPr>
              <w:pStyle w:val="Tight"/>
              <w:rPr>
                <w:sz w:val="20"/>
                <w:szCs w:val="18"/>
              </w:rPr>
            </w:pPr>
            <w:r w:rsidRPr="00B75473">
              <w:rPr>
                <w:sz w:val="20"/>
                <w:szCs w:val="18"/>
              </w:rPr>
              <w:t>Gas-EOR and Storage</w:t>
            </w:r>
          </w:p>
        </w:tc>
        <w:tc>
          <w:tcPr>
            <w:tcW w:w="2741" w:type="dxa"/>
          </w:tcPr>
          <w:p w14:paraId="131845D6" w14:textId="77777777" w:rsidR="0084086B" w:rsidRPr="00B75473" w:rsidRDefault="0084086B" w:rsidP="00E718B9">
            <w:pPr>
              <w:pStyle w:val="Tight"/>
              <w:rPr>
                <w:sz w:val="20"/>
                <w:szCs w:val="18"/>
              </w:rPr>
            </w:pPr>
            <w:r w:rsidRPr="00B75473">
              <w:rPr>
                <w:sz w:val="20"/>
                <w:szCs w:val="18"/>
              </w:rPr>
              <w:t>EDFM</w:t>
            </w:r>
          </w:p>
        </w:tc>
        <w:tc>
          <w:tcPr>
            <w:tcW w:w="4792" w:type="dxa"/>
          </w:tcPr>
          <w:p w14:paraId="253BF145" w14:textId="04CD5150" w:rsidR="0084086B" w:rsidRPr="00B75473" w:rsidRDefault="0084086B" w:rsidP="00E718B9">
            <w:pPr>
              <w:pStyle w:val="Tight"/>
              <w:rPr>
                <w:sz w:val="20"/>
                <w:szCs w:val="18"/>
              </w:rPr>
            </w:pPr>
            <w:r w:rsidRPr="00B75473">
              <w:rPr>
                <w:sz w:val="20"/>
                <w:szCs w:val="18"/>
              </w:rPr>
              <w:t>Multiphase flow raises concerns about representing the fracture’s role</w:t>
            </w:r>
            <w:r>
              <w:rPr>
                <w:sz w:val="20"/>
                <w:szCs w:val="18"/>
              </w:rPr>
              <w:t xml:space="preserve"> </w:t>
            </w:r>
            <w:r w:rsidRPr="00B75473">
              <w:rPr>
                <w:sz w:val="20"/>
                <w:szCs w:val="18"/>
              </w:rPr>
              <w:t>in this context in both approaches. However, EDFM tends to be computationally more efficient in reactive transport.</w:t>
            </w:r>
          </w:p>
        </w:tc>
      </w:tr>
      <w:tr w:rsidR="0084086B" w:rsidRPr="00B75473" w14:paraId="3156C013" w14:textId="77777777" w:rsidTr="001E4AFE">
        <w:trPr>
          <w:trHeight w:val="490"/>
        </w:trPr>
        <w:tc>
          <w:tcPr>
            <w:tcW w:w="2242" w:type="dxa"/>
            <w:tcBorders>
              <w:bottom w:val="double" w:sz="4" w:space="0" w:color="000000"/>
            </w:tcBorders>
          </w:tcPr>
          <w:p w14:paraId="2C0A6960" w14:textId="77777777" w:rsidR="0084086B" w:rsidRPr="00B75473" w:rsidRDefault="0084086B" w:rsidP="00E718B9">
            <w:pPr>
              <w:pStyle w:val="Tight"/>
              <w:rPr>
                <w:sz w:val="20"/>
                <w:szCs w:val="18"/>
              </w:rPr>
            </w:pPr>
            <w:r w:rsidRPr="00B75473">
              <w:rPr>
                <w:sz w:val="20"/>
                <w:szCs w:val="18"/>
              </w:rPr>
              <w:t>Stemflooding</w:t>
            </w:r>
          </w:p>
        </w:tc>
        <w:tc>
          <w:tcPr>
            <w:tcW w:w="2741" w:type="dxa"/>
            <w:tcBorders>
              <w:bottom w:val="double" w:sz="4" w:space="0" w:color="000000"/>
            </w:tcBorders>
          </w:tcPr>
          <w:p w14:paraId="267943E5" w14:textId="77777777" w:rsidR="0084086B" w:rsidRPr="00B75473" w:rsidRDefault="0084086B" w:rsidP="00E718B9">
            <w:pPr>
              <w:pStyle w:val="Tight"/>
              <w:rPr>
                <w:sz w:val="20"/>
                <w:szCs w:val="18"/>
              </w:rPr>
            </w:pPr>
            <w:r w:rsidRPr="00B75473">
              <w:rPr>
                <w:sz w:val="20"/>
                <w:szCs w:val="18"/>
              </w:rPr>
              <w:t>2</w:t>
            </w:r>
            <m:oMath>
              <m:r>
                <w:rPr>
                  <w:rFonts w:ascii="Cambria Math" w:hAnsi="Cambria Math"/>
                  <w:sz w:val="20"/>
                  <w:szCs w:val="18"/>
                </w:rPr>
                <m:t>ϕ</m:t>
              </m:r>
            </m:oMath>
            <w:r w:rsidRPr="00B75473">
              <w:rPr>
                <w:sz w:val="20"/>
                <w:szCs w:val="18"/>
              </w:rPr>
              <w:t>2K or MINC</w:t>
            </w:r>
          </w:p>
        </w:tc>
        <w:tc>
          <w:tcPr>
            <w:tcW w:w="4792" w:type="dxa"/>
            <w:tcBorders>
              <w:bottom w:val="double" w:sz="4" w:space="0" w:color="000000"/>
            </w:tcBorders>
          </w:tcPr>
          <w:p w14:paraId="152E6EA0" w14:textId="17C1E44D" w:rsidR="0084086B" w:rsidRPr="00B75473" w:rsidRDefault="0084086B" w:rsidP="00E718B9">
            <w:pPr>
              <w:pStyle w:val="Tight"/>
              <w:rPr>
                <w:sz w:val="20"/>
                <w:szCs w:val="18"/>
              </w:rPr>
            </w:pPr>
            <w:r w:rsidRPr="00B75473">
              <w:rPr>
                <w:sz w:val="20"/>
                <w:szCs w:val="18"/>
              </w:rPr>
              <w:t>It’s unclear if EDFM can handle heat flow when coupled with commercial simulators.</w:t>
            </w:r>
          </w:p>
        </w:tc>
      </w:tr>
      <w:tr w:rsidR="0084086B" w:rsidRPr="00B75473" w14:paraId="6F2DD318" w14:textId="77777777" w:rsidTr="001E4AFE">
        <w:trPr>
          <w:trHeight w:val="729"/>
        </w:trPr>
        <w:tc>
          <w:tcPr>
            <w:tcW w:w="2242" w:type="dxa"/>
            <w:tcBorders>
              <w:top w:val="double" w:sz="4" w:space="0" w:color="000000"/>
            </w:tcBorders>
          </w:tcPr>
          <w:p w14:paraId="68136B79" w14:textId="77777777" w:rsidR="0084086B" w:rsidRPr="00B75473" w:rsidRDefault="0084086B" w:rsidP="00E718B9">
            <w:pPr>
              <w:pStyle w:val="Tight"/>
              <w:rPr>
                <w:sz w:val="20"/>
                <w:szCs w:val="18"/>
              </w:rPr>
            </w:pPr>
            <w:r w:rsidRPr="00B75473">
              <w:rPr>
                <w:sz w:val="20"/>
                <w:szCs w:val="18"/>
              </w:rPr>
              <w:t>Iterative workflows</w:t>
            </w:r>
          </w:p>
        </w:tc>
        <w:tc>
          <w:tcPr>
            <w:tcW w:w="2741" w:type="dxa"/>
            <w:tcBorders>
              <w:top w:val="double" w:sz="4" w:space="0" w:color="000000"/>
            </w:tcBorders>
          </w:tcPr>
          <w:p w14:paraId="4C0EE13D" w14:textId="77777777" w:rsidR="0084086B" w:rsidRPr="00B75473" w:rsidRDefault="0084086B" w:rsidP="00E718B9">
            <w:pPr>
              <w:pStyle w:val="Tight"/>
              <w:rPr>
                <w:sz w:val="20"/>
                <w:szCs w:val="18"/>
              </w:rPr>
            </w:pPr>
            <w:r w:rsidRPr="00B75473">
              <w:rPr>
                <w:sz w:val="20"/>
                <w:szCs w:val="18"/>
              </w:rPr>
              <w:t>2</w:t>
            </w:r>
            <m:oMath>
              <m:r>
                <w:rPr>
                  <w:rFonts w:ascii="Cambria Math" w:hAnsi="Cambria Math"/>
                  <w:sz w:val="20"/>
                  <w:szCs w:val="18"/>
                </w:rPr>
                <m:t>ϕ</m:t>
              </m:r>
            </m:oMath>
            <w:r w:rsidRPr="00B75473">
              <w:rPr>
                <w:sz w:val="20"/>
                <w:szCs w:val="18"/>
              </w:rPr>
              <w:t>2K or EDFM</w:t>
            </w:r>
          </w:p>
        </w:tc>
        <w:tc>
          <w:tcPr>
            <w:tcW w:w="4792" w:type="dxa"/>
            <w:tcBorders>
              <w:top w:val="double" w:sz="4" w:space="0" w:color="000000"/>
            </w:tcBorders>
          </w:tcPr>
          <w:p w14:paraId="4AE285A4" w14:textId="77DD142A" w:rsidR="0084086B" w:rsidRPr="00B75473" w:rsidRDefault="0084086B" w:rsidP="00E718B9">
            <w:pPr>
              <w:pStyle w:val="Tight"/>
              <w:rPr>
                <w:sz w:val="20"/>
                <w:szCs w:val="18"/>
              </w:rPr>
            </w:pPr>
            <w:r w:rsidRPr="00B75473">
              <w:rPr>
                <w:sz w:val="20"/>
                <w:szCs w:val="18"/>
              </w:rPr>
              <w:t xml:space="preserve">One must avoid costly operations like re-meshing and property </w:t>
            </w:r>
            <w:r w:rsidR="00F36261">
              <w:rPr>
                <w:sz w:val="20"/>
                <w:szCs w:val="18"/>
              </w:rPr>
              <w:t>redistribution</w:t>
            </w:r>
            <w:r w:rsidRPr="00B75473">
              <w:rPr>
                <w:sz w:val="20"/>
                <w:szCs w:val="18"/>
              </w:rPr>
              <w:t xml:space="preserve"> during iterative workflows. Hence more flexible schemes are</w:t>
            </w:r>
            <w:r w:rsidR="007A77B1">
              <w:rPr>
                <w:sz w:val="20"/>
                <w:szCs w:val="18"/>
              </w:rPr>
              <w:t xml:space="preserve"> </w:t>
            </w:r>
            <w:r w:rsidRPr="00B75473">
              <w:rPr>
                <w:sz w:val="20"/>
                <w:szCs w:val="18"/>
              </w:rPr>
              <w:t>preferred.</w:t>
            </w:r>
          </w:p>
        </w:tc>
      </w:tr>
    </w:tbl>
    <w:p w14:paraId="11A0913C" w14:textId="77777777" w:rsidR="009465F9" w:rsidRDefault="0084086B">
      <w:pPr>
        <w:spacing w:before="0" w:line="240" w:lineRule="auto"/>
        <w:jc w:val="left"/>
      </w:pPr>
      <w:r>
        <w:br w:type="page"/>
      </w:r>
    </w:p>
    <w:p w14:paraId="022D3685" w14:textId="3B04B287" w:rsidR="008F5486" w:rsidRPr="00011930" w:rsidRDefault="00396E0C" w:rsidP="00B75473">
      <w:pPr>
        <w:pStyle w:val="Heading1"/>
      </w:pPr>
      <w:r>
        <w:lastRenderedPageBreak/>
        <w:t>References</w:t>
      </w:r>
    </w:p>
    <w:p w14:paraId="1B913588" w14:textId="77777777" w:rsidR="008F5486" w:rsidRPr="00011930" w:rsidRDefault="000F0FDF" w:rsidP="002C0ED6">
      <w:pPr>
        <w:pStyle w:val="References"/>
      </w:pPr>
      <w:r w:rsidRPr="00011930">
        <w:t>Abdassah, D. and Ershaghi, I. (1986). Triple-porosity systems for representing naturally fractured reservoirs. SPE Formation Evaluation, 1(02):113–127.</w:t>
      </w:r>
    </w:p>
    <w:p w14:paraId="2CBF5224" w14:textId="77777777" w:rsidR="008F5486" w:rsidRPr="00011930" w:rsidRDefault="000F0FDF" w:rsidP="002C0ED6">
      <w:pPr>
        <w:pStyle w:val="References"/>
      </w:pPr>
      <w:r w:rsidRPr="00011930">
        <w:t>Aguilera, R. (1998). Geologic aspects of naturally fractured reservoirs. The Leading Edge, 17(12):1667–1670.</w:t>
      </w:r>
    </w:p>
    <w:p w14:paraId="42BEEE3E" w14:textId="24FBFCFA" w:rsidR="008F5486" w:rsidRPr="00011930" w:rsidRDefault="000F0FDF" w:rsidP="002C0ED6">
      <w:pPr>
        <w:pStyle w:val="References"/>
      </w:pPr>
      <w:r w:rsidRPr="00011930">
        <w:t>Ahmed Elfeel, M. and Geiger, S. (2012). Static and dynamic assessment of dfn permeability upscaling. In SPE Europec featured at EAGE Conference and Exhibition, pages SPE–154369. SPE.</w:t>
      </w:r>
    </w:p>
    <w:p w14:paraId="31C69F16" w14:textId="77777777" w:rsidR="008F5486" w:rsidRPr="00011930" w:rsidRDefault="000F0FDF" w:rsidP="002C0ED6">
      <w:pPr>
        <w:pStyle w:val="References"/>
      </w:pPr>
      <w:r w:rsidRPr="00011930">
        <w:t>Alhammadi, A. M., AlRatrout, A., Singh, K., Bijeljic, B., and Blunt, M. J. (2017). In situ characterization of mixed-wettability in a reservoir rock at subsurface conditions. Scientific reports, 7(1):10753.</w:t>
      </w:r>
    </w:p>
    <w:p w14:paraId="2BD1CB50" w14:textId="77777777" w:rsidR="008F5486" w:rsidRPr="00011930" w:rsidRDefault="000F0FDF" w:rsidP="002C0ED6">
      <w:pPr>
        <w:pStyle w:val="References"/>
      </w:pPr>
      <w:r w:rsidRPr="00011930">
        <w:t>Bai, M., Elsworth, D., and Roegiers, J.-C. (1993). Multiporosity/multipermeability approach to the simulation of naturally fractured reservoirs. Water Resources Research, 29(6):1621–1633.</w:t>
      </w:r>
    </w:p>
    <w:p w14:paraId="2A717802" w14:textId="77777777" w:rsidR="008F5486" w:rsidRPr="00011930" w:rsidRDefault="000F0FDF" w:rsidP="002C0ED6">
      <w:pPr>
        <w:pStyle w:val="References"/>
      </w:pPr>
      <w:r w:rsidRPr="00011930">
        <w:t>Barenblatt, G. I., Zheltov, I. P., and Kochina, I. (1960). Basic concepts in the theory of seepage of homogeneous liquids in fissured rocks [strata]. Journal of applied mathematics and mechanics, 24(5):1286–1303.</w:t>
      </w:r>
    </w:p>
    <w:p w14:paraId="5E15A430" w14:textId="77777777" w:rsidR="008F5486" w:rsidRPr="00011930" w:rsidRDefault="000F0FDF" w:rsidP="002C0ED6">
      <w:pPr>
        <w:pStyle w:val="References"/>
      </w:pPr>
      <w:r w:rsidRPr="00011930">
        <w:t>Berre, I., Boon, W. M., Flemisch, B., Fumagalli, A., Gla¨ser, D., Keilegavlen, E., Scotti, A., Stefansson, I., Tatomir, A., Brenner, K., et al. (2021). Verification benchmarks for single-phase flow in three-dimensional fractured porous media. Advances in Water Resources, 147:103759.</w:t>
      </w:r>
    </w:p>
    <w:p w14:paraId="00EA38EB" w14:textId="3E217223" w:rsidR="008F5486" w:rsidRPr="00011930" w:rsidRDefault="000F0FDF" w:rsidP="002C0ED6">
      <w:pPr>
        <w:pStyle w:val="References"/>
      </w:pPr>
      <w:r w:rsidRPr="00011930">
        <w:t>Bina, O., Aminshahidy, B., Dadvar, M., and Moghadasi, J. (2020). Capillary continuity in fractured porous media; part ii:</w:t>
      </w:r>
      <w:r w:rsidR="00AC57DB">
        <w:t xml:space="preserve"> </w:t>
      </w:r>
      <w:r w:rsidRPr="00011930">
        <w:t>Evaluation of fracture capillary pressure in the presence of liquid bridges using a novel microfluidic approach. Journal of Molecular Liquids, 314:113666.</w:t>
      </w:r>
    </w:p>
    <w:p w14:paraId="34965222" w14:textId="69A85F7D" w:rsidR="008F5486" w:rsidRPr="00011930" w:rsidRDefault="000F0FDF" w:rsidP="002C0ED6">
      <w:pPr>
        <w:pStyle w:val="References"/>
      </w:pPr>
      <w:r w:rsidRPr="00011930">
        <w:t xml:space="preserve">Blunt, M. J. (2017). </w:t>
      </w:r>
      <w:r w:rsidRPr="006D75FB">
        <w:rPr>
          <w:i/>
        </w:rPr>
        <w:t>Multiphase flow in permeable media: A pore-scale perspective</w:t>
      </w:r>
      <w:r w:rsidRPr="00011930">
        <w:t xml:space="preserve">. Cambridge </w:t>
      </w:r>
      <w:r w:rsidR="00AC57DB">
        <w:t>University Press</w:t>
      </w:r>
      <w:r w:rsidRPr="00011930">
        <w:t>.</w:t>
      </w:r>
      <w:r w:rsidR="00AC57DB">
        <w:t xml:space="preserve"> Books should be italicized. </w:t>
      </w:r>
    </w:p>
    <w:p w14:paraId="05D9B620" w14:textId="7663AEBC" w:rsidR="008F5486" w:rsidRPr="00011930" w:rsidRDefault="000F0FDF" w:rsidP="002C0ED6">
      <w:pPr>
        <w:pStyle w:val="References"/>
      </w:pPr>
      <w:r w:rsidRPr="00011930">
        <w:t xml:space="preserve">Bourbiaux, B., Basquet, R., Cacas, M.-C., Daniel, J.-M., and Sarda, S. (2002). An integrated workflow to account for multi-scale fractures in reservoir simulation models: implementation and benefits. In Abu Dhabi </w:t>
      </w:r>
      <w:r w:rsidR="00AC57DB">
        <w:t>International Petroleum</w:t>
      </w:r>
      <w:r w:rsidRPr="00011930">
        <w:t xml:space="preserve"> exhibition and conference, pages SPE–78489. SPE.</w:t>
      </w:r>
    </w:p>
    <w:p w14:paraId="0C2CAB74" w14:textId="77777777" w:rsidR="008F5486" w:rsidRPr="00011930" w:rsidRDefault="000F0FDF" w:rsidP="002C0ED6">
      <w:pPr>
        <w:pStyle w:val="References"/>
      </w:pPr>
      <w:r w:rsidRPr="00011930">
        <w:t>Canchumuni, S. W., Castro, J. D., Potratz, J., Emerick, A. A., and Pacheco, M. A. C. (2021). Recent developments combining ensemble smoother and deep generative networks for facies history matching. Computational Geosciences, 25:433–466.</w:t>
      </w:r>
    </w:p>
    <w:p w14:paraId="28BA375A" w14:textId="77777777" w:rsidR="008F5486" w:rsidRPr="00011930" w:rsidRDefault="000F0FDF" w:rsidP="002C0ED6">
      <w:pPr>
        <w:pStyle w:val="References"/>
      </w:pPr>
      <w:r w:rsidRPr="00011930">
        <w:t>Candela, T., Renard, F., Klinger, Y., Mair, K., Schmittbuhl, J., and Brodsky, E. E. (2012). Roughness of fault surfaces over nine decades of length scales. Journal of Geophysical Research: Solid Earth, 117(B8).</w:t>
      </w:r>
    </w:p>
    <w:p w14:paraId="0AEA4E5A" w14:textId="77777777" w:rsidR="008F5486" w:rsidRPr="00011930" w:rsidRDefault="000F0FDF" w:rsidP="002C0ED6">
      <w:pPr>
        <w:pStyle w:val="References"/>
      </w:pPr>
      <w:r w:rsidRPr="00011930">
        <w:t>Cardwell Jr, W. and Parsons, R. (1949). Gravity drainage theory. Transactions of the AIME, 179(01):199–215.</w:t>
      </w:r>
    </w:p>
    <w:p w14:paraId="59CC9BF0" w14:textId="77777777" w:rsidR="008F5486" w:rsidRPr="00011930" w:rsidRDefault="000F0FDF" w:rsidP="002C0ED6">
      <w:pPr>
        <w:pStyle w:val="References"/>
      </w:pPr>
      <w:r w:rsidRPr="00011930">
        <w:t>Cense, A. and Berg, S. (2009). The viscous-capillary paradox in 2-phase flow in porous media. In International Symposium of the Society of Core Analysts held in Noordwijk, The Netherlands, pages 27–30.</w:t>
      </w:r>
    </w:p>
    <w:p w14:paraId="19872217" w14:textId="77777777" w:rsidR="008F5486" w:rsidRPr="001C18C4" w:rsidRDefault="000F0FDF" w:rsidP="002C0ED6">
      <w:pPr>
        <w:pStyle w:val="References"/>
        <w:rPr>
          <w:lang w:val="pt-BR"/>
        </w:rPr>
      </w:pPr>
      <w:r w:rsidRPr="00011930">
        <w:lastRenderedPageBreak/>
        <w:t xml:space="preserve">Chai, Z. (2018). An Efficient Method for Fractured Shale Reservoir Simulation &amp; History Matching: The CEDFM Approach. </w:t>
      </w:r>
      <w:r w:rsidRPr="001C18C4">
        <w:rPr>
          <w:lang w:val="pt-BR"/>
        </w:rPr>
        <w:t>PhD thesis.</w:t>
      </w:r>
    </w:p>
    <w:p w14:paraId="70338AB1" w14:textId="77777777" w:rsidR="008F5486" w:rsidRPr="00011930" w:rsidRDefault="000F0FDF" w:rsidP="002C0ED6">
      <w:pPr>
        <w:pStyle w:val="References"/>
      </w:pPr>
      <w:r w:rsidRPr="001C18C4">
        <w:rPr>
          <w:lang w:val="pt-BR"/>
        </w:rPr>
        <w:t xml:space="preserve">de Sousa Junior, L. C., dos Santos, L. O. S., de Souza Rios, V., Arau´jo, C., Celes, W., and Sepehrnoori, K. (2016). </w:t>
      </w:r>
      <w:r w:rsidRPr="00011930">
        <w:t>Methodology for geomechanically controlled transmissibility through active natural fractures in reservoir simulation. Journal of Petroleum Science and Engineering, 147:7–14.</w:t>
      </w:r>
    </w:p>
    <w:p w14:paraId="045CAD4D" w14:textId="77777777" w:rsidR="008F5486" w:rsidRPr="00011930" w:rsidRDefault="000F0FDF" w:rsidP="002C0ED6">
      <w:pPr>
        <w:pStyle w:val="References"/>
      </w:pPr>
      <w:r w:rsidRPr="00011930">
        <w:t>Elputranto, R. and Yucel Akkutlu, I. (2020). Near-fracture capillary end effect on shale-gas and water production. SPE Journal, 25(04):2041–2054.</w:t>
      </w:r>
    </w:p>
    <w:p w14:paraId="72712655" w14:textId="77777777" w:rsidR="008F5486" w:rsidRPr="00011930" w:rsidRDefault="000F0FDF" w:rsidP="002C0ED6">
      <w:pPr>
        <w:pStyle w:val="References"/>
      </w:pPr>
      <w:r w:rsidRPr="00011930">
        <w:t>Firoozabadi, A. (2000). Recovery mechanisms in fractured reservoirs and field performance. Journal of Canadian Petroleum Technology, 39(11).</w:t>
      </w:r>
    </w:p>
    <w:p w14:paraId="79D87007" w14:textId="77777777" w:rsidR="008F5486" w:rsidRPr="00011930" w:rsidRDefault="000F0FDF" w:rsidP="002C0ED6">
      <w:pPr>
        <w:pStyle w:val="References"/>
      </w:pPr>
      <w:r w:rsidRPr="00011930">
        <w:t>Firoozabadi, A. and Hauge, J. (1990). Capillary pressure in fractured porous media (includes associated papers 21892 and 22212). Journal of Petroleum Technology, 42(06):784–791.</w:t>
      </w:r>
    </w:p>
    <w:p w14:paraId="7F4EC522" w14:textId="7593B5AC" w:rsidR="008F5486" w:rsidRPr="00011930" w:rsidRDefault="000F0FDF" w:rsidP="002C0ED6">
      <w:pPr>
        <w:pStyle w:val="References"/>
      </w:pPr>
      <w:r w:rsidRPr="00011930">
        <w:t xml:space="preserve">Fisher, M. K., Wright, C. A., Davidson, B. M., </w:t>
      </w:r>
      <w:proofErr w:type="spellStart"/>
      <w:r w:rsidRPr="00921885">
        <w:t>Steinsberger</w:t>
      </w:r>
      <w:proofErr w:type="spellEnd"/>
      <w:r w:rsidRPr="00921885">
        <w:t>, N. P., Buckler, W. S., Goodwin, A., and Fielder, E. O. (2005). Integrating fracture mapping technologies</w:t>
      </w:r>
      <w:r w:rsidRPr="00011930">
        <w:t xml:space="preserve"> to improve stimulations in the </w:t>
      </w:r>
      <w:r w:rsidR="00AC57DB">
        <w:t>Barnett</w:t>
      </w:r>
      <w:r w:rsidRPr="00011930">
        <w:t xml:space="preserve"> shale. SPE Production &amp; Facilities, 20(02):85–93.</w:t>
      </w:r>
    </w:p>
    <w:p w14:paraId="0BEDAEA7" w14:textId="77777777" w:rsidR="008F5486" w:rsidRPr="00011930" w:rsidRDefault="000F0FDF" w:rsidP="002C0ED6">
      <w:pPr>
        <w:pStyle w:val="References"/>
      </w:pPr>
      <w:r w:rsidRPr="00011930">
        <w:t>Flemisch, B., Berre, I., Boon, W., Fumagalli, A., Schwenck, N., Scotti, A., Stefansson, I., and Tatomir, A. (2018). Benchmarks for single-phase flow in fractured porous media. Advances in Water Resources, 111:239–258.</w:t>
      </w:r>
    </w:p>
    <w:p w14:paraId="3851F58A" w14:textId="77777777" w:rsidR="008F5486" w:rsidRPr="00011930" w:rsidRDefault="000F0FDF" w:rsidP="002C0ED6">
      <w:pPr>
        <w:pStyle w:val="References"/>
      </w:pPr>
      <w:r w:rsidRPr="00011930">
        <w:t>Frash, L. P., Carey, J. W., and Welch, N. J. (2019). Scalable en echelon shear-fracture aperture-roughness mechanism: Theory, validation, and implications. Journal of Geophysical Research: Solid Earth, 124(1):957–977.</w:t>
      </w:r>
    </w:p>
    <w:p w14:paraId="3B4583CD" w14:textId="77777777" w:rsidR="008F5486" w:rsidRPr="00011930" w:rsidRDefault="000F0FDF" w:rsidP="002C0ED6">
      <w:pPr>
        <w:pStyle w:val="References"/>
      </w:pPr>
      <w:r w:rsidRPr="00011930">
        <w:t>Fumagalli, A. and Scotti, A. (2012). A reduced model for flow and transport in fractured porous media with non-matching grids. In Numerical Mathematics and Advanced Applications 2011: Proceedings of ENUMATH 2011, the 9th European Conference on Numerical Mathematics and Advanced Applications, Leicester, September 2011, pages 499–507. Springer.</w:t>
      </w:r>
    </w:p>
    <w:p w14:paraId="74DE330D" w14:textId="1D0348E2" w:rsidR="008F5486" w:rsidRPr="00011930" w:rsidRDefault="000F0FDF" w:rsidP="002C0ED6">
      <w:pPr>
        <w:pStyle w:val="References"/>
      </w:pPr>
      <w:r w:rsidRPr="00011930">
        <w:t>Gale, J. F. W., Elliott, S. J., Rysak, B. G., and Laubach, S. E. (2024). The critical role of core in understanding hydraulic fracturing. Geological Society, London, Special Publications, 527(1):</w:t>
      </w:r>
      <w:ins w:id="13" w:author="Microsoft Office User" w:date="2024-04-23T11:57:00Z">
        <w:r w:rsidR="00AC57DB">
          <w:t xml:space="preserve"> </w:t>
        </w:r>
      </w:ins>
      <w:r w:rsidRPr="00011930">
        <w:t>SP527–2021.</w:t>
      </w:r>
    </w:p>
    <w:p w14:paraId="0B5962ED" w14:textId="77777777" w:rsidR="008F5486" w:rsidRPr="00011930" w:rsidRDefault="000F0FDF" w:rsidP="002C0ED6">
      <w:pPr>
        <w:pStyle w:val="References"/>
      </w:pPr>
      <w:r w:rsidRPr="00011930">
        <w:t>Ghassemi, A. (2012). A review of some rock mechanics issues in geothermal reservoir development. Geotechnical and Geological Engineering, 30:647–664.</w:t>
      </w:r>
    </w:p>
    <w:p w14:paraId="7F34D278" w14:textId="074620CD" w:rsidR="008F5486" w:rsidRPr="00011930" w:rsidRDefault="000F0FDF" w:rsidP="002C0ED6">
      <w:pPr>
        <w:pStyle w:val="References"/>
      </w:pPr>
      <w:r w:rsidRPr="00011930">
        <w:t xml:space="preserve">Gilman, J. R. and Kazemi, H. (1983). Improvements in simulation of naturally fractured reservoirs. Society of </w:t>
      </w:r>
      <w:r w:rsidR="00AC57DB">
        <w:t>Petroleum Engineers</w:t>
      </w:r>
      <w:r w:rsidRPr="00011930">
        <w:t xml:space="preserve"> Journal, 23(04):695–707.</w:t>
      </w:r>
    </w:p>
    <w:p w14:paraId="287B4486" w14:textId="77777777" w:rsidR="008F5486" w:rsidRDefault="000F0FDF" w:rsidP="002C0ED6">
      <w:pPr>
        <w:pStyle w:val="References"/>
      </w:pPr>
      <w:r w:rsidRPr="00011930">
        <w:t>Guerrero, J. O., Espinoza, D. N., and Gale, J. F. (2022). High resolution hfts2 slant core imaging through x-ray computed micro tomography. In Unconventional Resources Technology Conference, 20–22 June 2022, pages 880–897. Unconventional Resources Technology Conference (URTeC).</w:t>
      </w:r>
    </w:p>
    <w:p w14:paraId="776E08AC" w14:textId="3F8DC91A" w:rsidR="00972293" w:rsidRPr="00011930" w:rsidRDefault="00972293" w:rsidP="00972293">
      <w:pPr>
        <w:pStyle w:val="References"/>
      </w:pPr>
      <w:r>
        <w:t>Hakami, E.</w:t>
      </w:r>
      <w:r w:rsidR="00787088">
        <w:t xml:space="preserve"> (1995)</w:t>
      </w:r>
      <w:r>
        <w:t xml:space="preserve"> Aperture distribution of rock fractures, Ph.D. thesis, Dep</w:t>
      </w:r>
      <w:r w:rsidR="002130EB">
        <w:t>artment</w:t>
      </w:r>
      <w:r>
        <w:t>. of Civ</w:t>
      </w:r>
      <w:r w:rsidR="002130EB">
        <w:t>il</w:t>
      </w:r>
      <w:r>
        <w:t xml:space="preserve"> and Environ</w:t>
      </w:r>
      <w:r w:rsidR="002130EB">
        <w:t xml:space="preserve">ment </w:t>
      </w:r>
      <w:r>
        <w:t>Eng</w:t>
      </w:r>
      <w:r w:rsidR="002130EB">
        <w:t>ineering</w:t>
      </w:r>
      <w:r>
        <w:t>, R</w:t>
      </w:r>
      <w:r w:rsidR="00F2344F">
        <w:t>oyal</w:t>
      </w:r>
      <w:r>
        <w:t xml:space="preserve"> Inst</w:t>
      </w:r>
      <w:r w:rsidR="00F2344F">
        <w:t>itute</w:t>
      </w:r>
      <w:r>
        <w:t xml:space="preserve"> of Technol</w:t>
      </w:r>
      <w:r w:rsidR="00F2344F">
        <w:t>ogy</w:t>
      </w:r>
      <w:r>
        <w:t>,</w:t>
      </w:r>
      <w:r w:rsidR="002130EB">
        <w:t xml:space="preserve"> </w:t>
      </w:r>
      <w:r>
        <w:t>Stockholm.</w:t>
      </w:r>
    </w:p>
    <w:p w14:paraId="1C009722" w14:textId="01C200F1" w:rsidR="008F5486" w:rsidRPr="00011930" w:rsidRDefault="000F0FDF" w:rsidP="002C0ED6">
      <w:pPr>
        <w:pStyle w:val="References"/>
      </w:pPr>
      <w:r w:rsidRPr="00011930">
        <w:t xml:space="preserve">Hearn, C. L., Al-Emadi, I. A. A., Worley, P. L., and Taylor, R. D. (1997). Improved oil recovery in a tight reservoir with conductive faults, </w:t>
      </w:r>
      <w:r w:rsidR="003C040F">
        <w:t>ISND,</w:t>
      </w:r>
      <w:r w:rsidRPr="00011930">
        <w:t xml:space="preserve"> </w:t>
      </w:r>
      <w:r w:rsidR="00F12CD3">
        <w:t>S</w:t>
      </w:r>
      <w:r w:rsidRPr="00011930">
        <w:t xml:space="preserve">huaiba, </w:t>
      </w:r>
      <w:r w:rsidR="00AC57DB">
        <w:t>Qatar</w:t>
      </w:r>
      <w:r w:rsidRPr="00011930">
        <w:t>. In</w:t>
      </w:r>
      <w:r w:rsidRPr="00011930">
        <w:t xml:space="preserve"> SPE Annual Technical </w:t>
      </w:r>
      <w:r w:rsidRPr="00011930">
        <w:lastRenderedPageBreak/>
        <w:t>Conference and Exhibition, pages SPE–38908. SPE.</w:t>
      </w:r>
    </w:p>
    <w:p w14:paraId="5DB2ADA5" w14:textId="77777777" w:rsidR="008F5486" w:rsidRPr="00011930" w:rsidRDefault="000F0FDF" w:rsidP="002C0ED6">
      <w:pPr>
        <w:pStyle w:val="References"/>
      </w:pPr>
      <w:r w:rsidRPr="00011930">
        <w:t>Henn, N., Boubiaux, B., Quintard, M., and Sakthikumar, S. (2000). Modelling fluid flow in reservoirs crossed by multiscale fractures-a new approach. In ECMOR VII-7th European Conference on the Mathematics of Oil Recovery, pages cp–57. European Association of Geoscientists &amp; Engineers.</w:t>
      </w:r>
    </w:p>
    <w:p w14:paraId="2ABC78EC" w14:textId="0597B19B" w:rsidR="008F5486" w:rsidRPr="00011930" w:rsidRDefault="000F0FDF" w:rsidP="002C0ED6">
      <w:pPr>
        <w:pStyle w:val="References"/>
      </w:pPr>
      <w:r w:rsidRPr="00011930">
        <w:t>Hinkley, R. and Davis, L. (1986). Capillary pressure discontinuities and end effects in homogeneous composite cores: effect of flow rate and wettability. In SPE Annual Technical Conference and Exhibition, pages SPE–15596. SPE.</w:t>
      </w:r>
    </w:p>
    <w:p w14:paraId="1B77B161" w14:textId="77777777" w:rsidR="008F5486" w:rsidRPr="00011930" w:rsidRDefault="000F0FDF" w:rsidP="002C0ED6">
      <w:pPr>
        <w:pStyle w:val="References"/>
      </w:pPr>
      <w:r w:rsidRPr="00011930">
        <w:t>Horie, T., Firoozabadi, A., and Ishimoto, K. (1990). Laboratory studies of capillary interaction in fracture/matrix systems. SPE Reservoir Engineering, 5(03):353–360.</w:t>
      </w:r>
    </w:p>
    <w:p w14:paraId="59DCA031" w14:textId="0D7F1184" w:rsidR="008F5486" w:rsidRPr="00011930" w:rsidRDefault="000F0FDF" w:rsidP="002C0ED6">
      <w:pPr>
        <w:pStyle w:val="References"/>
      </w:pPr>
      <w:r w:rsidRPr="00011930">
        <w:t xml:space="preserve">Karimi-Fard, M., Durlofsky, L. J., and Aziz, K. (2004). An efficient discrete-fracture model applicable for general-purpose reservoir simulators. SPE </w:t>
      </w:r>
      <w:r w:rsidR="00F12CD3">
        <w:t>Journal</w:t>
      </w:r>
      <w:r w:rsidRPr="00011930">
        <w:t>, 9(02):227–236.</w:t>
      </w:r>
    </w:p>
    <w:p w14:paraId="7FFA5C5A" w14:textId="75B95463" w:rsidR="008F5486" w:rsidRPr="00011930" w:rsidRDefault="000F0FDF" w:rsidP="002C0ED6">
      <w:pPr>
        <w:pStyle w:val="References"/>
      </w:pPr>
      <w:r w:rsidRPr="00011930">
        <w:t xml:space="preserve">Kazemi, H. (1969). Pressure transient analysis of naturally fractured reservoirs with uniform fracture distribution. Society of </w:t>
      </w:r>
      <w:r w:rsidR="00F12CD3">
        <w:t>Petroleum Engineers</w:t>
      </w:r>
      <w:r w:rsidRPr="00011930">
        <w:t xml:space="preserve"> Journal, 9(04):451–462.</w:t>
      </w:r>
    </w:p>
    <w:p w14:paraId="5655E114" w14:textId="77777777" w:rsidR="008F5486" w:rsidRPr="00011930" w:rsidRDefault="000F0FDF" w:rsidP="002C0ED6">
      <w:pPr>
        <w:pStyle w:val="References"/>
      </w:pPr>
      <w:r w:rsidRPr="00011930">
        <w:t>Kazemi, H., Merrill Jr, L., Porterfield, K., and Zeman, P. (1976). Numerical simulation of water-oil flow in naturally fractured reservoirs. Society of Petroleum Engineers Journal, 16(06):317–326.</w:t>
      </w:r>
    </w:p>
    <w:p w14:paraId="37A8A0AC" w14:textId="77777777" w:rsidR="008F5486" w:rsidRPr="00011930" w:rsidRDefault="000F0FDF" w:rsidP="002C0ED6">
      <w:pPr>
        <w:pStyle w:val="References"/>
      </w:pPr>
      <w:r w:rsidRPr="00011930">
        <w:t>Kim, H., Onishi, T., Chen, H., and Datta-Gupta, A. (2021). Parameterization of embedded discrete fracture models (edfm) for efficient history matching of fractured reservoirs. Journal of Petroleum Science and Engineering, 204:108681.</w:t>
      </w:r>
    </w:p>
    <w:p w14:paraId="5B28A93F" w14:textId="27852B33" w:rsidR="008F5486" w:rsidRPr="00011930" w:rsidRDefault="000F0FDF" w:rsidP="002C0ED6">
      <w:pPr>
        <w:pStyle w:val="References"/>
      </w:pPr>
      <w:r w:rsidRPr="00011930">
        <w:t>Labastie, A. (1990). Capillary continuity between blocks of a fractured reservoir. In SPE Annual Technical Conference and Exhibition, pages SPE–20515. SPE.</w:t>
      </w:r>
    </w:p>
    <w:p w14:paraId="41F1A9A8" w14:textId="3AD71D97" w:rsidR="008F5486" w:rsidRPr="00011930" w:rsidRDefault="000F0FDF" w:rsidP="002C0ED6">
      <w:pPr>
        <w:pStyle w:val="References"/>
      </w:pPr>
      <w:r w:rsidRPr="00011930">
        <w:t xml:space="preserve">Lee, S. H., Lough, </w:t>
      </w:r>
      <w:r w:rsidRPr="00DF0FC3">
        <w:t>M.,</w:t>
      </w:r>
      <w:r w:rsidR="00DF0FC3" w:rsidRPr="00DF0FC3">
        <w:t xml:space="preserve"> </w:t>
      </w:r>
      <w:r w:rsidRPr="00DF0FC3">
        <w:t>and Jensen</w:t>
      </w:r>
      <w:r w:rsidRPr="00011930">
        <w:t>, C. (2001). Hierarchical modeling of flow in naturally fractured formations with multiple length scales. Water resources research, 37(3):443–455.</w:t>
      </w:r>
    </w:p>
    <w:p w14:paraId="6F066EB7" w14:textId="77777777" w:rsidR="008F5486" w:rsidRPr="001C18C4" w:rsidRDefault="000F0FDF" w:rsidP="002C0ED6">
      <w:pPr>
        <w:pStyle w:val="References"/>
        <w:rPr>
          <w:lang w:val="fr-FR"/>
        </w:rPr>
      </w:pPr>
      <w:r w:rsidRPr="00011930">
        <w:t xml:space="preserve">Lemonnier, P. and Bourbiaux, B. (2010). Simulation of naturally fractured reservoirs. state of the art-part 1–physical mechanisms and simulator formulation. </w:t>
      </w:r>
      <w:r w:rsidRPr="001C18C4">
        <w:rPr>
          <w:lang w:val="fr-FR"/>
        </w:rPr>
        <w:t>Oil &amp; Gas Science and Technology–Revue de l’Institut Franc¸ais du Pe´trole, 65(2):239–262.</w:t>
      </w:r>
    </w:p>
    <w:p w14:paraId="64D256C4" w14:textId="77777777" w:rsidR="008F5486" w:rsidRPr="00011930" w:rsidRDefault="000F0FDF" w:rsidP="002C0ED6">
      <w:pPr>
        <w:pStyle w:val="References"/>
      </w:pPr>
      <w:r w:rsidRPr="001C18C4">
        <w:rPr>
          <w:lang w:val="it-IT"/>
        </w:rPr>
        <w:t xml:space="preserve">Li, J., Tang, H., Zhang, Y., and Li, X. (2023). </w:t>
      </w:r>
      <w:r w:rsidRPr="00011930">
        <w:t>An adaptive grid refinement method for flow-based embedded discrete fracture models. In SPE Reservoir Simulation Conference?, page D021S007R004. SPE.</w:t>
      </w:r>
    </w:p>
    <w:p w14:paraId="745799CE" w14:textId="56CAFF59" w:rsidR="008F5486" w:rsidRPr="00011930" w:rsidRDefault="000F0FDF" w:rsidP="002C0ED6">
      <w:pPr>
        <w:pStyle w:val="References"/>
      </w:pPr>
      <w:r w:rsidRPr="00011930">
        <w:t xml:space="preserve">Li, L. and Lee, S. H. (2008). Efficient field-scale simulation of black oil in a naturally fractured reservoir through discrete fracture networks and homogenized media. SPE Reservoir </w:t>
      </w:r>
      <w:r w:rsidR="00F12CD3">
        <w:t>Evaluation</w:t>
      </w:r>
      <w:r w:rsidRPr="00011930">
        <w:t xml:space="preserve"> &amp; </w:t>
      </w:r>
      <w:r w:rsidR="00F12CD3">
        <w:t>E</w:t>
      </w:r>
      <w:r w:rsidRPr="00011930">
        <w:t>ngineering, 11(04):750–758.</w:t>
      </w:r>
    </w:p>
    <w:p w14:paraId="5FB476A9" w14:textId="77777777" w:rsidR="008F5486" w:rsidRPr="00011930" w:rsidRDefault="000F0FDF" w:rsidP="002C0ED6">
      <w:pPr>
        <w:pStyle w:val="References"/>
      </w:pPr>
      <w:r w:rsidRPr="00011930">
        <w:t>Liu, C., Xie, H., Mao, Z., Yu, W., Li, N., Gong, Y., Leines, J., Miao, J., and Sepehrnoori, K. (2023). Edfm-ai for calibration of hydraulic and natural fracture geometry. In ARMA US Rock Mechanics/Geomechanics Symposium, pages ARMA–2023. ARMA.</w:t>
      </w:r>
    </w:p>
    <w:p w14:paraId="293910EE" w14:textId="77777777" w:rsidR="008F5486" w:rsidRPr="00011930" w:rsidRDefault="000F0FDF" w:rsidP="002C0ED6">
      <w:pPr>
        <w:pStyle w:val="References"/>
      </w:pPr>
      <w:r w:rsidRPr="00011930">
        <w:t>Long, J. C., Remer, J., Wilson, C., and Witherspoon, P. (1982). Porous media equivalents for networks of discontinuous fractures. Water resources research, 18(3):645–658.</w:t>
      </w:r>
    </w:p>
    <w:p w14:paraId="0D4B44A5" w14:textId="77777777" w:rsidR="008F5486" w:rsidRPr="00011930" w:rsidRDefault="000F0FDF" w:rsidP="002C0ED6">
      <w:pPr>
        <w:pStyle w:val="References"/>
      </w:pPr>
      <w:r w:rsidRPr="00011930">
        <w:t xml:space="preserve">Losapio, D. and Scotti, A. (2023). Local embedded discrete fracture model (ledfm). Advances in </w:t>
      </w:r>
      <w:r w:rsidRPr="00011930">
        <w:lastRenderedPageBreak/>
        <w:t>Water Resources, 171:104361.</w:t>
      </w:r>
    </w:p>
    <w:p w14:paraId="1B951AAD" w14:textId="308866A5" w:rsidR="008F5486" w:rsidRPr="00011930" w:rsidRDefault="000F0FDF" w:rsidP="002C0ED6">
      <w:pPr>
        <w:pStyle w:val="References"/>
      </w:pPr>
      <w:r w:rsidRPr="00011930">
        <w:t xml:space="preserve">Machado, M. V. B., Delshad, M., and Sepehrnoori, K. (2024). A computationally efficient approach to model reactive transport during </w:t>
      </w:r>
      <w:r w:rsidR="00F12CD3">
        <w:t>CO2</w:t>
      </w:r>
      <w:r w:rsidRPr="00011930">
        <w:t xml:space="preserve"> storage in naturally fractured saline aquifers. Geoenergy Science and Engineering, page 212768.</w:t>
      </w:r>
    </w:p>
    <w:p w14:paraId="422D232F" w14:textId="77777777" w:rsidR="008F5486" w:rsidRPr="00011930" w:rsidRDefault="000F0FDF" w:rsidP="002C0ED6">
      <w:pPr>
        <w:pStyle w:val="References"/>
      </w:pPr>
      <w:r w:rsidRPr="00011930">
        <w:t>Manchanda, R., Shrivastava, K., Zheng, S., and Sharma, M. (2020). A new mechanism for the formation of hydraulic fracture swarms. In SPE Hydraulic Fracturing Technology Conference and Exhibition, page D021S003R005. SPE.</w:t>
      </w:r>
    </w:p>
    <w:p w14:paraId="58AB8EBA" w14:textId="77777777" w:rsidR="008F5486" w:rsidRPr="00011930" w:rsidRDefault="000F0FDF" w:rsidP="002C0ED6">
      <w:pPr>
        <w:pStyle w:val="References"/>
      </w:pPr>
      <w:r w:rsidRPr="00011930">
        <w:t>March, R., Doster, F., and Geiger, S. (2018). Assessment of co2 storage potential in naturally fractured reservoirs with dual-porosity models. Water Resources Research, 54(3):1650–1668.</w:t>
      </w:r>
    </w:p>
    <w:p w14:paraId="488F4871" w14:textId="77777777" w:rsidR="008F5486" w:rsidRPr="00011930" w:rsidRDefault="000F0FDF" w:rsidP="002C0ED6">
      <w:pPr>
        <w:pStyle w:val="References"/>
      </w:pPr>
      <w:r w:rsidRPr="00011930">
        <w:t>Moinfar, A., Sepehrnoori, K., Johns, R. T., and Varavei, A. (2013). Coupled geomechanics and flow simulation for an embedded discrete fracture model. In SPE reservoir simulation symposium. OnePetro.</w:t>
      </w:r>
    </w:p>
    <w:p w14:paraId="3BDAECD8" w14:textId="77777777" w:rsidR="008F5486" w:rsidRPr="00011930" w:rsidRDefault="000F0FDF" w:rsidP="002C0ED6">
      <w:pPr>
        <w:pStyle w:val="References"/>
      </w:pPr>
      <w:r w:rsidRPr="00011930">
        <w:t>Murphy, H. D. (1978). Thermal stress cracking and the enhancement of heat extraction from fractured geothermal reservoirs. Technical report, Los Alamos National Lab.(LANL), Los Alamos, NM (United States).</w:t>
      </w:r>
    </w:p>
    <w:p w14:paraId="58BCF37B" w14:textId="77777777" w:rsidR="008F5486" w:rsidRPr="00011930" w:rsidRDefault="000F0FDF" w:rsidP="002C0ED6">
      <w:pPr>
        <w:pStyle w:val="References"/>
      </w:pPr>
      <w:r w:rsidRPr="00011930">
        <w:t>Nelson, R. A. (2001). Geologic analysis of naturally fractured reservoirs, volume 1. Gulf Professional Publishing. Oda, M. (1985). Permeability tensor for discontinuous rock masses. Geotechnique, 35(4):483–495.</w:t>
      </w:r>
    </w:p>
    <w:p w14:paraId="63D5ADCB" w14:textId="77777777" w:rsidR="008F5486" w:rsidRPr="001C18C4" w:rsidRDefault="000F0FDF" w:rsidP="002C0ED6">
      <w:pPr>
        <w:pStyle w:val="References"/>
        <w:rPr>
          <w:lang w:val="pt-BR"/>
        </w:rPr>
      </w:pPr>
      <w:r w:rsidRPr="00011930">
        <w:t xml:space="preserve">Oda, M. (1986). An equivalent continuum model for coupled stress and fluid flow analysis in jointed rock masses. </w:t>
      </w:r>
      <w:r w:rsidRPr="001C18C4">
        <w:rPr>
          <w:lang w:val="pt-BR"/>
        </w:rPr>
        <w:t>Water resources research, 22(13):1845–1856.</w:t>
      </w:r>
    </w:p>
    <w:p w14:paraId="1779251B" w14:textId="6997106E" w:rsidR="008F5486" w:rsidRPr="00011930" w:rsidRDefault="000F0FDF" w:rsidP="002C0ED6">
      <w:pPr>
        <w:pStyle w:val="References"/>
      </w:pPr>
      <w:r w:rsidRPr="001C18C4">
        <w:rPr>
          <w:lang w:val="pt-BR"/>
        </w:rPr>
        <w:t xml:space="preserve">Oliveira, T. A., Cruz, N. M., Cruz, J. M., Cunha, R. S., and Matos, M. (2019). </w:t>
      </w:r>
      <w:r w:rsidRPr="00011930">
        <w:t xml:space="preserve">Faults, fractures and karst zones characterization in a pre-salt reservoir using geometric attributes. In Sixteenth International Congress of the Brazilian Geophysical </w:t>
      </w:r>
      <w:r w:rsidR="006914FF">
        <w:t>Society</w:t>
      </w:r>
      <w:r w:rsidRPr="00011930">
        <w:t>, Rio de Janeiro, pages 19–22.</w:t>
      </w:r>
    </w:p>
    <w:p w14:paraId="1D9146EA" w14:textId="77777777" w:rsidR="008F5486" w:rsidRPr="00011930" w:rsidRDefault="000F0FDF" w:rsidP="002C0ED6">
      <w:pPr>
        <w:pStyle w:val="References"/>
      </w:pPr>
      <w:r w:rsidRPr="00011930">
        <w:t>Pei, Y. (2022). Coupled geomechanics and multiphase flow modeling in naturally and hydraulically fractured reservoirs. PhD thesis, University of Texas at Austin.</w:t>
      </w:r>
    </w:p>
    <w:p w14:paraId="695A4B22" w14:textId="77777777" w:rsidR="008F5486" w:rsidRPr="00011930" w:rsidRDefault="000F0FDF" w:rsidP="002C0ED6">
      <w:pPr>
        <w:pStyle w:val="References"/>
      </w:pPr>
      <w:r w:rsidRPr="00011930">
        <w:t>Pieters, D. and Graves, R. (1994). Fracture relative permeability: linear or non-linear function of saturation. In SPE International Oil Conference and Exhibition in Mexico, pages SPE–28701. SPE.</w:t>
      </w:r>
    </w:p>
    <w:p w14:paraId="4801462C" w14:textId="77777777" w:rsidR="008F5486" w:rsidRPr="00011930" w:rsidRDefault="000F0FDF" w:rsidP="002C0ED6">
      <w:pPr>
        <w:pStyle w:val="References"/>
      </w:pPr>
      <w:r w:rsidRPr="00011930">
        <w:t>Pruess, K. and Narasimhan, T. (1985). A practical method for modeling fluid and heat flow in fractured porous media. Society of Petroleum Engineers Journal, 25(01):14–26.</w:t>
      </w:r>
    </w:p>
    <w:p w14:paraId="73EDD242" w14:textId="77777777" w:rsidR="008F5486" w:rsidRPr="00011930" w:rsidRDefault="000F0FDF" w:rsidP="002C0ED6">
      <w:pPr>
        <w:pStyle w:val="References"/>
      </w:pPr>
      <w:r w:rsidRPr="00011930">
        <w:t>Pyrak-Nolte, L. J., Myer, L. R., Cook, N. G., and Witherspoon, P. A. (1987). Hydraulic and mechanical properties of natural fractures in low permeability rock. In ISRM Congress, pages ISRM–6CONGRESS. ISRM.</w:t>
      </w:r>
    </w:p>
    <w:p w14:paraId="05A82ABC" w14:textId="77777777" w:rsidR="008F5486" w:rsidRPr="00011930" w:rsidRDefault="000F0FDF" w:rsidP="002C0ED6">
      <w:pPr>
        <w:pStyle w:val="References"/>
      </w:pPr>
      <w:r w:rsidRPr="00011930">
        <w:t>Rao, X., Xin, L., He, Y., Fang, X., Gong, R., Wang, F., Zhao, H., Shi, J., Xu, Y., and Dai, W. (2022). Numerical simulation of two-phase heat and mass transfer in fractured reservoirs based on projection-based embedded discrete fracture model (pedfm). Journal of Petroleum Science and Engineering, 208:109323.</w:t>
      </w:r>
    </w:p>
    <w:p w14:paraId="1F7C3269" w14:textId="77777777" w:rsidR="008F5486" w:rsidRPr="00011930" w:rsidRDefault="000F0FDF" w:rsidP="002C0ED6">
      <w:pPr>
        <w:pStyle w:val="References"/>
      </w:pPr>
      <w:r w:rsidRPr="00011930">
        <w:t>Reiss, L. H. (1980). The reservoir engineering aspects of fractured formations. Editions Technip.</w:t>
      </w:r>
    </w:p>
    <w:p w14:paraId="7AA69DE3" w14:textId="77777777" w:rsidR="008F5486" w:rsidRPr="00011930" w:rsidRDefault="000F0FDF" w:rsidP="002C0ED6">
      <w:pPr>
        <w:pStyle w:val="References"/>
      </w:pPr>
      <w:r w:rsidRPr="00011930">
        <w:t>Ren, G. and Younis, R. M. (2019). A numerical method for hydraulic fracture propagation using embedded meshes. In SPE Reservoir Simulation Conference. OnePetro.</w:t>
      </w:r>
    </w:p>
    <w:p w14:paraId="6504130F" w14:textId="635E3F59" w:rsidR="008F5486" w:rsidRPr="00011930" w:rsidRDefault="000F0FDF" w:rsidP="002C0ED6">
      <w:pPr>
        <w:pStyle w:val="References"/>
      </w:pPr>
      <w:r w:rsidRPr="00011930">
        <w:lastRenderedPageBreak/>
        <w:t>Romm, E. S. and Blake, W. R. (1966). Fluid flow in fractured rocks / by Evgenii S. Romm; translated by William R. Blake.</w:t>
      </w:r>
    </w:p>
    <w:p w14:paraId="685C218E" w14:textId="77777777" w:rsidR="008F5486" w:rsidRPr="00011930" w:rsidRDefault="000F0FDF" w:rsidP="002C0ED6">
      <w:pPr>
        <w:pStyle w:val="References"/>
      </w:pPr>
      <w:r w:rsidRPr="00011930">
        <w:t>Phillips Petroleum Company, Bartlesville, Okla.</w:t>
      </w:r>
    </w:p>
    <w:p w14:paraId="31802F23" w14:textId="77777777" w:rsidR="008F5486" w:rsidRPr="00011930" w:rsidRDefault="000F0FDF" w:rsidP="002C0ED6">
      <w:pPr>
        <w:pStyle w:val="References"/>
      </w:pPr>
      <w:r w:rsidRPr="00011930">
        <w:t>Sahimi, M. (1993). Flow phenomena in rocks: from continuum models to fractals, percolation, cellular automata, and simulated annealing. Reviews of modern physics, 65(4):1393.</w:t>
      </w:r>
    </w:p>
    <w:p w14:paraId="74C3D8F1" w14:textId="5C123483" w:rsidR="008F5486" w:rsidRPr="00011930" w:rsidRDefault="000F0FDF" w:rsidP="002C0ED6">
      <w:pPr>
        <w:pStyle w:val="References"/>
      </w:pPr>
      <w:r w:rsidRPr="00011930">
        <w:t xml:space="preserve">Saidi, A. (1983). Simulation of naturally fractured reservoirs. </w:t>
      </w:r>
      <w:r w:rsidRPr="001C18C4">
        <w:rPr>
          <w:lang w:val="fr-FR"/>
        </w:rPr>
        <w:t>In SPE Reservoir Simulation Conference, pages SPE–12270.</w:t>
      </w:r>
      <w:r w:rsidR="00B75473" w:rsidRPr="001C18C4">
        <w:rPr>
          <w:lang w:val="fr-FR"/>
        </w:rPr>
        <w:t xml:space="preserve"> </w:t>
      </w:r>
      <w:r w:rsidRPr="00011930">
        <w:t>SPE.</w:t>
      </w:r>
    </w:p>
    <w:p w14:paraId="18669BFA" w14:textId="77777777" w:rsidR="008F5486" w:rsidRPr="00011930" w:rsidRDefault="000F0FDF" w:rsidP="002C0ED6">
      <w:pPr>
        <w:pStyle w:val="References"/>
      </w:pPr>
      <w:r w:rsidRPr="00011930">
        <w:t xml:space="preserve">Sepehrnoori, K., Xu, Y., and Yu, W. (2020). </w:t>
      </w:r>
      <w:r w:rsidRPr="00BC0F75">
        <w:rPr>
          <w:i/>
        </w:rPr>
        <w:t>Embedded discrete fracture modeling and application in reservoir simulation</w:t>
      </w:r>
      <w:r w:rsidRPr="00BC0F75">
        <w:t>. Elsevier</w:t>
      </w:r>
      <w:r w:rsidRPr="00011930">
        <w:t>.</w:t>
      </w:r>
    </w:p>
    <w:p w14:paraId="337A7434" w14:textId="77777777" w:rsidR="008F5486" w:rsidRPr="00011930" w:rsidRDefault="000F0FDF" w:rsidP="002C0ED6">
      <w:pPr>
        <w:pStyle w:val="References"/>
      </w:pPr>
      <w:r w:rsidRPr="00011930">
        <w:t>Shao, R. and Di, Y. (2018). An integrally embedded discrete fracture model with a semi-analytic transmissibility calculation method. Energies, 11(12):3491.</w:t>
      </w:r>
    </w:p>
    <w:p w14:paraId="7BC8B312" w14:textId="77777777" w:rsidR="008F5486" w:rsidRPr="00011930" w:rsidRDefault="000F0FDF" w:rsidP="002C0ED6">
      <w:pPr>
        <w:pStyle w:val="References"/>
      </w:pPr>
      <w:r w:rsidRPr="00011930">
        <w:t>Starfield, A. M. and Cundall, P. (1988). Towards a methodology for rock mechanics modelling. In International Journal of Rock Mechanics and Mining Sciences &amp; Geomechanics Abstracts, volume 25, pages 99–106. Elsevier.</w:t>
      </w:r>
    </w:p>
    <w:p w14:paraId="5D8AC4FB" w14:textId="77777777" w:rsidR="008F5486" w:rsidRPr="00011930" w:rsidRDefault="000F0FDF" w:rsidP="002C0ED6">
      <w:pPr>
        <w:pStyle w:val="References"/>
      </w:pPr>
      <w:r w:rsidRPr="00011930">
        <w:t>Sun, H., Yu, W., Wu, K., Sepehrnoori, K., and Miao, J. (2021). A powerful thermal-edfm for modeling enhanced geothermal system with 3d complex fracture networks. In ARMA US Rock Mechanics/Geomechanics Symposium, pages ARMA–2021. ARMA.</w:t>
      </w:r>
    </w:p>
    <w:p w14:paraId="2FB3AC5F" w14:textId="77777777" w:rsidR="008F5486" w:rsidRPr="00011930" w:rsidRDefault="000F0FDF" w:rsidP="002C0ED6">
      <w:pPr>
        <w:pStyle w:val="References"/>
      </w:pPr>
      <w:r w:rsidRPr="001C18C4">
        <w:rPr>
          <w:lang w:val="da-DK"/>
        </w:rPr>
        <w:t xml:space="preserve">T¸ ene, M., Bosma, S. B., Al Kobaisi, M. S., and Hajibeygi, H. (2017). </w:t>
      </w:r>
      <w:r w:rsidRPr="00011930">
        <w:t>Projection-based embedded discrete fracture model (pedfm). Advances in Water Resources, 105:205–216.</w:t>
      </w:r>
    </w:p>
    <w:p w14:paraId="1AE89487" w14:textId="77777777" w:rsidR="008F5486" w:rsidRPr="00011930" w:rsidRDefault="000F0FDF" w:rsidP="002C0ED6">
      <w:pPr>
        <w:pStyle w:val="References"/>
      </w:pPr>
      <w:r w:rsidRPr="00011930">
        <w:t>Van Golf-Racht, T. (1996). Naturally-fractured carbonate reservoirs. In Developments in Petroleum Science, volume 44, pages 683–771. Elsevier.</w:t>
      </w:r>
    </w:p>
    <w:p w14:paraId="6796B49D" w14:textId="77777777" w:rsidR="008F5486" w:rsidRPr="00011930" w:rsidRDefault="000F0FDF" w:rsidP="002C0ED6">
      <w:pPr>
        <w:pStyle w:val="References"/>
      </w:pPr>
      <w:r w:rsidRPr="00011930">
        <w:t>Viswanathan, H. S., Ajo-Franklin, J., Birkholzer, J. T., Carey, J. W., Guglielmi, Y., Hyman, J., Karra, S., Pyrak-Nolte, L., Rajaram, H., Srinivasan, G., et al. (2022). From fluid flow to coupled processes in fractured rock: Recent advances and new frontiers. Reviews of Geophysics, 60(1):e2021RG000744.</w:t>
      </w:r>
    </w:p>
    <w:p w14:paraId="1B9BE65F" w14:textId="77777777" w:rsidR="008F5486" w:rsidRPr="00011930" w:rsidRDefault="000F0FDF" w:rsidP="002C0ED6">
      <w:pPr>
        <w:pStyle w:val="References"/>
      </w:pPr>
      <w:r w:rsidRPr="00011930">
        <w:t>Warren, J. E. and Root, P. J. (1963). The behavior of naturally fractured reservoirs. Society of Petroleum Engineers Journal, 3(03):245–255.</w:t>
      </w:r>
    </w:p>
    <w:p w14:paraId="46E17D3D" w14:textId="77777777" w:rsidR="008F5486" w:rsidRPr="00011930" w:rsidRDefault="000F0FDF" w:rsidP="002C0ED6">
      <w:pPr>
        <w:pStyle w:val="References"/>
      </w:pPr>
      <w:r w:rsidRPr="00011930">
        <w:t>Wu, Y. S. (1999). On the effective continuum method for modeling multiphase flow, multicomponent transport and heat transfer in fractured rock. Technical report, Berkeley National Laboratory, Earth Sciences Division.</w:t>
      </w:r>
    </w:p>
    <w:p w14:paraId="538E65E0" w14:textId="31B12F0C" w:rsidR="008F5486" w:rsidRPr="00011930" w:rsidRDefault="000F0FDF" w:rsidP="002C0ED6">
      <w:pPr>
        <w:pStyle w:val="References"/>
      </w:pPr>
      <w:r w:rsidRPr="00011930">
        <w:t xml:space="preserve">Wu, Y.-S. (2015). Multiphase fluid flow in porous and fractured reservoirs. Gulf </w:t>
      </w:r>
      <w:r w:rsidR="00DB353C">
        <w:t>Professional Publishing</w:t>
      </w:r>
      <w:r w:rsidRPr="00011930">
        <w:t>.</w:t>
      </w:r>
    </w:p>
    <w:p w14:paraId="18E71E9D" w14:textId="77777777" w:rsidR="008F5486" w:rsidRPr="00011930" w:rsidRDefault="000F0FDF" w:rsidP="002C0ED6">
      <w:pPr>
        <w:pStyle w:val="References"/>
      </w:pPr>
      <w:r w:rsidRPr="00011930">
        <w:t>Wu, Y.-S., Pan, L., and Pruess, K. (2004). A physically based approach for modeling multiphase fracture–matrix interaction in fractured porous media. Advances in Water Resources, 27(9):875–887.</w:t>
      </w:r>
    </w:p>
    <w:p w14:paraId="758E3783" w14:textId="77777777" w:rsidR="008F5486" w:rsidRPr="00011930" w:rsidRDefault="000F0FDF" w:rsidP="002C0ED6">
      <w:pPr>
        <w:pStyle w:val="References"/>
      </w:pPr>
      <w:r w:rsidRPr="00011930">
        <w:t>Xu, Y., Cavalcante Filho, J., Yu, W., and Sepehrnoori, K. (2017). Discrete-fracture modeling of complex hydraulic-fracture geometries in reservoir simulators. SPE Reservoir Evaluation &amp; Engineering, 20(02):403–422.</w:t>
      </w:r>
    </w:p>
    <w:p w14:paraId="6BF48B8E" w14:textId="77777777" w:rsidR="008F5486" w:rsidRPr="00011930" w:rsidRDefault="000F0FDF" w:rsidP="002C0ED6">
      <w:pPr>
        <w:pStyle w:val="References"/>
      </w:pPr>
      <w:r w:rsidRPr="00011930">
        <w:t xml:space="preserve">Xu, Y., Fernandes, B. R. B., Marcondes, F., and Sepehrnoori, K. (2019). Embedded discrete fracture modeling for compositional reservoir simulation using corner-point grids. Journal of </w:t>
      </w:r>
      <w:r w:rsidRPr="00011930">
        <w:lastRenderedPageBreak/>
        <w:t>Petroleum Science and Engineering, 177:41–52.</w:t>
      </w:r>
    </w:p>
    <w:p w14:paraId="1F9AC73D" w14:textId="77777777" w:rsidR="008F5486" w:rsidRPr="00011930" w:rsidRDefault="000F0FDF" w:rsidP="002C0ED6">
      <w:pPr>
        <w:pStyle w:val="References"/>
      </w:pPr>
      <w:r w:rsidRPr="00011930">
        <w:t>Xu, Y., Lima, I. d. C. M., Marcondes, F., and Sepehrnoori, K. (2020). Development of an embedded discrete fracture model for 2d and 3d unstructured grids using an element-based finite volume method. Journal of Petroleum Science and Engineering, 195:107725.</w:t>
      </w:r>
    </w:p>
    <w:p w14:paraId="0FDA445B" w14:textId="77777777" w:rsidR="008F5486" w:rsidRPr="00011930" w:rsidRDefault="000F0FDF" w:rsidP="002C0ED6">
      <w:pPr>
        <w:pStyle w:val="References"/>
      </w:pPr>
      <w:r w:rsidRPr="00011930">
        <w:t>Yu, W., Gupta, A., Vaidya, R. N., and Sepehrnoori, K. (2021). Efficient modeling of unconventional well performance with millions of natural and hydraulic fractures using embedded discrete fracture model edfm. In SPE Middle East Oil &amp; Gas Show and Conference. OnePetro.</w:t>
      </w:r>
    </w:p>
    <w:p w14:paraId="437D1EB1" w14:textId="3A2B0697" w:rsidR="008F5486" w:rsidRPr="00011930" w:rsidRDefault="000F0FDF" w:rsidP="002C0ED6">
      <w:pPr>
        <w:pStyle w:val="References"/>
      </w:pPr>
      <w:r w:rsidRPr="00011930">
        <w:t xml:space="preserve">Yu, W., </w:t>
      </w:r>
      <w:r w:rsidRPr="00CF177B">
        <w:t xml:space="preserve">Tripoppoom, S., Sepehrnoori, K., and Miao, J. (2018). An automatic history-matching workflow for unconventional reservoirs coupling </w:t>
      </w:r>
      <w:r w:rsidR="00BC0F75" w:rsidRPr="00CF177B">
        <w:t>MSMC</w:t>
      </w:r>
      <w:r w:rsidRPr="00CF177B">
        <w:t xml:space="preserve"> and non-intrusive </w:t>
      </w:r>
      <w:r w:rsidR="00E31812" w:rsidRPr="00CF177B">
        <w:t>EDFM</w:t>
      </w:r>
      <w:r w:rsidRPr="00CF177B">
        <w:t xml:space="preserve"> methods. In SPE Annual Technical Conference and Exhibition</w:t>
      </w:r>
      <w:r w:rsidR="00CE6755" w:rsidRPr="00CF177B">
        <w:t>.</w:t>
      </w:r>
    </w:p>
    <w:p w14:paraId="5BA8F18A" w14:textId="01698AC9" w:rsidR="004B4BDC" w:rsidRPr="00011930" w:rsidRDefault="000F0FDF" w:rsidP="002C0ED6">
      <w:pPr>
        <w:pStyle w:val="References"/>
      </w:pPr>
      <w:r w:rsidRPr="001C18C4">
        <w:rPr>
          <w:lang w:val="de-DE"/>
        </w:rPr>
        <w:t xml:space="preserve">Yu, W., Zhang, T., Du, S., and Sepehrnoori, K. (2015). </w:t>
      </w:r>
      <w:r w:rsidRPr="00011930">
        <w:t>Numerical study of the effect of uneven proppant distribution between multiple fractures on shale gas well performance. Fuel, 142:189–198.</w:t>
      </w:r>
    </w:p>
    <w:sectPr w:rsidR="004B4BDC" w:rsidRPr="00011930" w:rsidSect="008526FF">
      <w:footerReference w:type="even" r:id="rId16"/>
      <w:footerReference w:type="first" r:id="rId17"/>
      <w:pgSz w:w="12240" w:h="15840"/>
      <w:pgMar w:top="1440" w:right="1080" w:bottom="1440" w:left="1080" w:header="0" w:footer="648" w:gutter="0"/>
      <w:lnNumType w:countBy="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FED7A3" w14:textId="77777777" w:rsidR="00222D78" w:rsidRDefault="00222D78">
      <w:pPr>
        <w:spacing w:before="0" w:line="240" w:lineRule="auto"/>
      </w:pPr>
      <w:r>
        <w:separator/>
      </w:r>
    </w:p>
  </w:endnote>
  <w:endnote w:type="continuationSeparator" w:id="0">
    <w:p w14:paraId="5A6268E6" w14:textId="77777777" w:rsidR="00222D78" w:rsidRDefault="00222D78">
      <w:pPr>
        <w:spacing w:before="0" w:line="240" w:lineRule="auto"/>
      </w:pPr>
      <w:r>
        <w:continuationSeparator/>
      </w:r>
    </w:p>
  </w:endnote>
  <w:endnote w:type="continuationNotice" w:id="1">
    <w:p w14:paraId="372D2B90" w14:textId="77777777" w:rsidR="00222D78" w:rsidRDefault="00222D78">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AAD1B" w14:textId="6E496F8B" w:rsidR="00706D59" w:rsidRDefault="00085FDE">
    <w:pPr>
      <w:pStyle w:val="Footer"/>
    </w:pPr>
    <w:ins w:id="14" w:author="Renato Espirito Basso Poli" w:date="2024-04-09T15:19:00Z">
      <w:r>
        <w:rPr>
          <w:noProof/>
        </w:rPr>
        <mc:AlternateContent>
          <mc:Choice Requires="wps">
            <w:drawing>
              <wp:anchor distT="0" distB="0" distL="0" distR="0" simplePos="0" relativeHeight="251659264" behindDoc="0" locked="0" layoutInCell="1" allowOverlap="1" wp14:anchorId="12490EFA" wp14:editId="70468CB3">
                <wp:simplePos x="635" y="635"/>
                <wp:positionH relativeFrom="page">
                  <wp:align>left</wp:align>
                </wp:positionH>
                <wp:positionV relativeFrom="page">
                  <wp:align>bottom</wp:align>
                </wp:positionV>
                <wp:extent cx="443865" cy="443865"/>
                <wp:effectExtent l="0" t="0" r="3175" b="0"/>
                <wp:wrapNone/>
                <wp:docPr id="1019091888" name="Caixa de Texto 2" descr="PÚBL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30EE113" w14:textId="0CDD6D46" w:rsidR="00085FDE" w:rsidRPr="00085FDE" w:rsidRDefault="00085FDE" w:rsidP="00085FDE">
                            <w:pPr>
                              <w:rPr>
                                <w:ins w:id="15" w:author="Renato Espirito Basso Poli" w:date="2024-04-09T15:19:00Z"/>
                                <w:rFonts w:ascii="Trebuchet MS" w:eastAsia="Trebuchet MS" w:hAnsi="Trebuchet MS" w:cs="Trebuchet MS"/>
                                <w:noProof/>
                                <w:color w:val="737373"/>
                                <w:sz w:val="18"/>
                                <w:szCs w:val="18"/>
                              </w:rPr>
                            </w:pPr>
                            <w:ins w:id="16" w:author="Renato Espirito Basso Poli" w:date="2024-04-09T15:19:00Z">
                              <w:r w:rsidRPr="00085FDE">
                                <w:rPr>
                                  <w:rFonts w:ascii="Trebuchet MS" w:eastAsia="Trebuchet MS" w:hAnsi="Trebuchet MS" w:cs="Trebuchet MS"/>
                                  <w:noProof/>
                                  <w:color w:val="737373"/>
                                  <w:sz w:val="18"/>
                                  <w:szCs w:val="18"/>
                                </w:rPr>
                                <w:t>PÚBLICA</w:t>
                              </w:r>
                            </w:ins>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2490EFA" id="_x0000_t202" coordsize="21600,21600" o:spt="202" path="m,l,21600r21600,l21600,xe">
                <v:stroke joinstyle="miter"/>
                <v:path gradientshapeok="t" o:connecttype="rect"/>
              </v:shapetype>
              <v:shape id="Caixa de Texto 2" o:spid="_x0000_s1026" type="#_x0000_t202" alt="PÚBLICA" style="position:absolute;left:0;text-align:left;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230EE113" w14:textId="0CDD6D46" w:rsidR="00085FDE" w:rsidRPr="00085FDE" w:rsidRDefault="00085FDE" w:rsidP="00085FDE">
                      <w:pPr>
                        <w:rPr>
                          <w:ins w:id="17" w:author="Renato Espirito Basso Poli" w:date="2024-04-09T15:19:00Z"/>
                          <w:rFonts w:ascii="Trebuchet MS" w:eastAsia="Trebuchet MS" w:hAnsi="Trebuchet MS" w:cs="Trebuchet MS"/>
                          <w:noProof/>
                          <w:color w:val="737373"/>
                          <w:sz w:val="18"/>
                          <w:szCs w:val="18"/>
                        </w:rPr>
                      </w:pPr>
                      <w:ins w:id="18" w:author="Renato Espirito Basso Poli" w:date="2024-04-09T15:19:00Z">
                        <w:r w:rsidRPr="00085FDE">
                          <w:rPr>
                            <w:rFonts w:ascii="Trebuchet MS" w:eastAsia="Trebuchet MS" w:hAnsi="Trebuchet MS" w:cs="Trebuchet MS"/>
                            <w:noProof/>
                            <w:color w:val="737373"/>
                            <w:sz w:val="18"/>
                            <w:szCs w:val="18"/>
                          </w:rPr>
                          <w:t>PÚBLICA</w:t>
                        </w:r>
                      </w:ins>
                    </w:p>
                  </w:txbxContent>
                </v:textbox>
                <w10:wrap anchorx="page" anchory="page"/>
              </v:shape>
            </w:pict>
          </mc:Fallback>
        </mc:AlternateContent>
      </w:r>
    </w:ins>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10376" w14:textId="6C64FED2" w:rsidR="00706D59" w:rsidRDefault="00085FDE">
    <w:pPr>
      <w:pStyle w:val="Footer"/>
    </w:pPr>
    <w:ins w:id="19" w:author="Renato Espirito Basso Poli" w:date="2024-04-09T15:19:00Z">
      <w:r>
        <w:rPr>
          <w:noProof/>
        </w:rPr>
        <mc:AlternateContent>
          <mc:Choice Requires="wps">
            <w:drawing>
              <wp:anchor distT="0" distB="0" distL="0" distR="0" simplePos="0" relativeHeight="251658240" behindDoc="0" locked="0" layoutInCell="1" allowOverlap="1" wp14:anchorId="7990BC3E" wp14:editId="5D9FFF78">
                <wp:simplePos x="635" y="635"/>
                <wp:positionH relativeFrom="page">
                  <wp:align>left</wp:align>
                </wp:positionH>
                <wp:positionV relativeFrom="page">
                  <wp:align>bottom</wp:align>
                </wp:positionV>
                <wp:extent cx="443865" cy="443865"/>
                <wp:effectExtent l="0" t="0" r="3175" b="0"/>
                <wp:wrapNone/>
                <wp:docPr id="320710886" name="Caixa de Texto 1" descr="PÚBL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660FAE8" w14:textId="218641D1" w:rsidR="00085FDE" w:rsidRPr="00085FDE" w:rsidRDefault="00085FDE" w:rsidP="00085FDE">
                            <w:pPr>
                              <w:rPr>
                                <w:ins w:id="20" w:author="Renato Espirito Basso Poli" w:date="2024-04-09T15:19:00Z"/>
                                <w:rFonts w:ascii="Trebuchet MS" w:eastAsia="Trebuchet MS" w:hAnsi="Trebuchet MS" w:cs="Trebuchet MS"/>
                                <w:noProof/>
                                <w:color w:val="737373"/>
                                <w:sz w:val="18"/>
                                <w:szCs w:val="18"/>
                              </w:rPr>
                            </w:pPr>
                            <w:ins w:id="21" w:author="Renato Espirito Basso Poli" w:date="2024-04-09T15:19:00Z">
                              <w:r w:rsidRPr="00085FDE">
                                <w:rPr>
                                  <w:rFonts w:ascii="Trebuchet MS" w:eastAsia="Trebuchet MS" w:hAnsi="Trebuchet MS" w:cs="Trebuchet MS"/>
                                  <w:noProof/>
                                  <w:color w:val="737373"/>
                                  <w:sz w:val="18"/>
                                  <w:szCs w:val="18"/>
                                </w:rPr>
                                <w:t>PÚBLICA</w:t>
                              </w:r>
                            </w:ins>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990BC3E" id="_x0000_t202" coordsize="21600,21600" o:spt="202" path="m,l,21600r21600,l21600,xe">
                <v:stroke joinstyle="miter"/>
                <v:path gradientshapeok="t" o:connecttype="rect"/>
              </v:shapetype>
              <v:shape id="Caixa de Texto 1" o:spid="_x0000_s1027" type="#_x0000_t202" alt="PÚBLICA"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1660FAE8" w14:textId="218641D1" w:rsidR="00085FDE" w:rsidRPr="00085FDE" w:rsidRDefault="00085FDE" w:rsidP="00085FDE">
                      <w:pPr>
                        <w:rPr>
                          <w:ins w:id="22" w:author="Renato Espirito Basso Poli" w:date="2024-04-09T15:19:00Z"/>
                          <w:rFonts w:ascii="Trebuchet MS" w:eastAsia="Trebuchet MS" w:hAnsi="Trebuchet MS" w:cs="Trebuchet MS"/>
                          <w:noProof/>
                          <w:color w:val="737373"/>
                          <w:sz w:val="18"/>
                          <w:szCs w:val="18"/>
                        </w:rPr>
                      </w:pPr>
                      <w:ins w:id="23" w:author="Renato Espirito Basso Poli" w:date="2024-04-09T15:19:00Z">
                        <w:r w:rsidRPr="00085FDE">
                          <w:rPr>
                            <w:rFonts w:ascii="Trebuchet MS" w:eastAsia="Trebuchet MS" w:hAnsi="Trebuchet MS" w:cs="Trebuchet MS"/>
                            <w:noProof/>
                            <w:color w:val="737373"/>
                            <w:sz w:val="18"/>
                            <w:szCs w:val="18"/>
                          </w:rPr>
                          <w:t>PÚBLICA</w:t>
                        </w:r>
                      </w:ins>
                    </w:p>
                  </w:txbxContent>
                </v:textbox>
                <w10:wrap anchorx="page" anchory="page"/>
              </v:shape>
            </w:pict>
          </mc:Fallback>
        </mc:AlternateConten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40B324" w14:textId="77777777" w:rsidR="00222D78" w:rsidRDefault="00222D78">
      <w:pPr>
        <w:spacing w:before="0" w:line="240" w:lineRule="auto"/>
      </w:pPr>
      <w:r>
        <w:separator/>
      </w:r>
    </w:p>
  </w:footnote>
  <w:footnote w:type="continuationSeparator" w:id="0">
    <w:p w14:paraId="367E468F" w14:textId="77777777" w:rsidR="00222D78" w:rsidRDefault="00222D78">
      <w:pPr>
        <w:spacing w:before="0" w:line="240" w:lineRule="auto"/>
      </w:pPr>
      <w:r>
        <w:continuationSeparator/>
      </w:r>
    </w:p>
  </w:footnote>
  <w:footnote w:type="continuationNotice" w:id="1">
    <w:p w14:paraId="4AFD1C84" w14:textId="77777777" w:rsidR="00222D78" w:rsidRDefault="00222D78">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313BA"/>
    <w:multiLevelType w:val="hybridMultilevel"/>
    <w:tmpl w:val="ED3A8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4903F7"/>
    <w:multiLevelType w:val="hybridMultilevel"/>
    <w:tmpl w:val="A0C67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8104058">
    <w:abstractNumId w:val="0"/>
  </w:num>
  <w:num w:numId="2" w16cid:durableId="119349663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crosoft Office User">
    <w15:presenceInfo w15:providerId="None" w15:userId="Microsoft Office User"/>
  </w15:person>
  <w15:person w15:author="Renato Espirito Basso Poli">
    <w15:presenceInfo w15:providerId="AD" w15:userId="S::rpoli@petrobras.com.br::dc570be7-1e84-40aa-a0eb-c0f6f2f777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hideSpellingErrors/>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486"/>
    <w:rsid w:val="00011930"/>
    <w:rsid w:val="00026BD7"/>
    <w:rsid w:val="00030C2A"/>
    <w:rsid w:val="000373A6"/>
    <w:rsid w:val="0004522F"/>
    <w:rsid w:val="000500EA"/>
    <w:rsid w:val="00062BA8"/>
    <w:rsid w:val="00067743"/>
    <w:rsid w:val="00083560"/>
    <w:rsid w:val="00085FDE"/>
    <w:rsid w:val="000B3D08"/>
    <w:rsid w:val="000C432E"/>
    <w:rsid w:val="000C49CC"/>
    <w:rsid w:val="000C4A09"/>
    <w:rsid w:val="000D09BC"/>
    <w:rsid w:val="000D4124"/>
    <w:rsid w:val="000E34D7"/>
    <w:rsid w:val="000E74B9"/>
    <w:rsid w:val="000F0FDF"/>
    <w:rsid w:val="000F5607"/>
    <w:rsid w:val="001109FA"/>
    <w:rsid w:val="0012033A"/>
    <w:rsid w:val="00121AF3"/>
    <w:rsid w:val="001253D3"/>
    <w:rsid w:val="00125707"/>
    <w:rsid w:val="00127ACF"/>
    <w:rsid w:val="00142CEE"/>
    <w:rsid w:val="00143671"/>
    <w:rsid w:val="001560D5"/>
    <w:rsid w:val="0017055F"/>
    <w:rsid w:val="00170ACD"/>
    <w:rsid w:val="00170BBB"/>
    <w:rsid w:val="00192F1F"/>
    <w:rsid w:val="00195A0C"/>
    <w:rsid w:val="001A3180"/>
    <w:rsid w:val="001B5F99"/>
    <w:rsid w:val="001C18C4"/>
    <w:rsid w:val="001C28D1"/>
    <w:rsid w:val="001C4ACC"/>
    <w:rsid w:val="001E4AFE"/>
    <w:rsid w:val="001F36C1"/>
    <w:rsid w:val="001F3DF7"/>
    <w:rsid w:val="001F5EE5"/>
    <w:rsid w:val="00202F65"/>
    <w:rsid w:val="00205F09"/>
    <w:rsid w:val="002130EB"/>
    <w:rsid w:val="00222D78"/>
    <w:rsid w:val="0022371B"/>
    <w:rsid w:val="002356AD"/>
    <w:rsid w:val="002360C8"/>
    <w:rsid w:val="00236D38"/>
    <w:rsid w:val="00251621"/>
    <w:rsid w:val="002651AB"/>
    <w:rsid w:val="002839E4"/>
    <w:rsid w:val="00294F2E"/>
    <w:rsid w:val="002C0ED6"/>
    <w:rsid w:val="002C2CF5"/>
    <w:rsid w:val="002C2E33"/>
    <w:rsid w:val="002C6ABD"/>
    <w:rsid w:val="002D784C"/>
    <w:rsid w:val="002E5C4C"/>
    <w:rsid w:val="002F283F"/>
    <w:rsid w:val="002F2E0E"/>
    <w:rsid w:val="003130AA"/>
    <w:rsid w:val="00320DE8"/>
    <w:rsid w:val="00326B1C"/>
    <w:rsid w:val="00327B02"/>
    <w:rsid w:val="00352033"/>
    <w:rsid w:val="00352C2B"/>
    <w:rsid w:val="003607AE"/>
    <w:rsid w:val="00366543"/>
    <w:rsid w:val="00367179"/>
    <w:rsid w:val="003769C1"/>
    <w:rsid w:val="003872C5"/>
    <w:rsid w:val="00387F06"/>
    <w:rsid w:val="0039026A"/>
    <w:rsid w:val="00396E0C"/>
    <w:rsid w:val="003C040F"/>
    <w:rsid w:val="003C2645"/>
    <w:rsid w:val="003C33CE"/>
    <w:rsid w:val="003C65D5"/>
    <w:rsid w:val="003D2A4E"/>
    <w:rsid w:val="003D6935"/>
    <w:rsid w:val="003F219D"/>
    <w:rsid w:val="004061BA"/>
    <w:rsid w:val="004219D6"/>
    <w:rsid w:val="00424F81"/>
    <w:rsid w:val="00447DCE"/>
    <w:rsid w:val="00451D04"/>
    <w:rsid w:val="00457243"/>
    <w:rsid w:val="00462D65"/>
    <w:rsid w:val="00473166"/>
    <w:rsid w:val="00476016"/>
    <w:rsid w:val="00476D1D"/>
    <w:rsid w:val="0048378A"/>
    <w:rsid w:val="00486067"/>
    <w:rsid w:val="004919B5"/>
    <w:rsid w:val="00492D2F"/>
    <w:rsid w:val="0049354A"/>
    <w:rsid w:val="004B4BDC"/>
    <w:rsid w:val="004C424E"/>
    <w:rsid w:val="004C6CAA"/>
    <w:rsid w:val="004D3B70"/>
    <w:rsid w:val="004E5F24"/>
    <w:rsid w:val="0051253A"/>
    <w:rsid w:val="005220C1"/>
    <w:rsid w:val="005437B0"/>
    <w:rsid w:val="00552ED8"/>
    <w:rsid w:val="005701FC"/>
    <w:rsid w:val="00572C39"/>
    <w:rsid w:val="005772B2"/>
    <w:rsid w:val="005824A9"/>
    <w:rsid w:val="0058724D"/>
    <w:rsid w:val="005906CA"/>
    <w:rsid w:val="005D775E"/>
    <w:rsid w:val="005E04CD"/>
    <w:rsid w:val="00604AF7"/>
    <w:rsid w:val="00604E50"/>
    <w:rsid w:val="006116A3"/>
    <w:rsid w:val="0061309D"/>
    <w:rsid w:val="0062056B"/>
    <w:rsid w:val="006229C5"/>
    <w:rsid w:val="006311B9"/>
    <w:rsid w:val="00637402"/>
    <w:rsid w:val="00637861"/>
    <w:rsid w:val="006407E8"/>
    <w:rsid w:val="00667AF2"/>
    <w:rsid w:val="006773AC"/>
    <w:rsid w:val="00685BCD"/>
    <w:rsid w:val="006904A8"/>
    <w:rsid w:val="006914FF"/>
    <w:rsid w:val="00694B3B"/>
    <w:rsid w:val="006A6D24"/>
    <w:rsid w:val="006A7EFF"/>
    <w:rsid w:val="006B0430"/>
    <w:rsid w:val="006B1701"/>
    <w:rsid w:val="006B23B7"/>
    <w:rsid w:val="006C4700"/>
    <w:rsid w:val="006C4CAD"/>
    <w:rsid w:val="006D75FB"/>
    <w:rsid w:val="006F3E77"/>
    <w:rsid w:val="006F5D2C"/>
    <w:rsid w:val="007000AA"/>
    <w:rsid w:val="00700EDC"/>
    <w:rsid w:val="00706B20"/>
    <w:rsid w:val="00706D59"/>
    <w:rsid w:val="0071345D"/>
    <w:rsid w:val="00714AAC"/>
    <w:rsid w:val="00723187"/>
    <w:rsid w:val="00727957"/>
    <w:rsid w:val="007328FF"/>
    <w:rsid w:val="007373F5"/>
    <w:rsid w:val="00752EC4"/>
    <w:rsid w:val="00767BC7"/>
    <w:rsid w:val="00786583"/>
    <w:rsid w:val="00787088"/>
    <w:rsid w:val="00793B4F"/>
    <w:rsid w:val="00795EEF"/>
    <w:rsid w:val="007A54D8"/>
    <w:rsid w:val="007A77B1"/>
    <w:rsid w:val="007B642C"/>
    <w:rsid w:val="007C4B9D"/>
    <w:rsid w:val="007D0B4A"/>
    <w:rsid w:val="007D2BDF"/>
    <w:rsid w:val="007D5A29"/>
    <w:rsid w:val="008167D1"/>
    <w:rsid w:val="00820C92"/>
    <w:rsid w:val="00827608"/>
    <w:rsid w:val="00827655"/>
    <w:rsid w:val="00830FF6"/>
    <w:rsid w:val="00833BA0"/>
    <w:rsid w:val="0084086B"/>
    <w:rsid w:val="008412CD"/>
    <w:rsid w:val="00845F7A"/>
    <w:rsid w:val="00847177"/>
    <w:rsid w:val="00847B23"/>
    <w:rsid w:val="008526FF"/>
    <w:rsid w:val="00865BBE"/>
    <w:rsid w:val="008763AB"/>
    <w:rsid w:val="00885559"/>
    <w:rsid w:val="00887ADB"/>
    <w:rsid w:val="008A2E41"/>
    <w:rsid w:val="008B057B"/>
    <w:rsid w:val="008B438A"/>
    <w:rsid w:val="008D33A5"/>
    <w:rsid w:val="008E5409"/>
    <w:rsid w:val="008F5486"/>
    <w:rsid w:val="008F6000"/>
    <w:rsid w:val="009049F9"/>
    <w:rsid w:val="00904A70"/>
    <w:rsid w:val="00921885"/>
    <w:rsid w:val="009224A5"/>
    <w:rsid w:val="0092515F"/>
    <w:rsid w:val="00927BAC"/>
    <w:rsid w:val="00936C49"/>
    <w:rsid w:val="009465F9"/>
    <w:rsid w:val="00952BD3"/>
    <w:rsid w:val="00953151"/>
    <w:rsid w:val="009618EE"/>
    <w:rsid w:val="00972293"/>
    <w:rsid w:val="00975448"/>
    <w:rsid w:val="0098286C"/>
    <w:rsid w:val="00983CCF"/>
    <w:rsid w:val="00995368"/>
    <w:rsid w:val="009B2F5E"/>
    <w:rsid w:val="009B39D9"/>
    <w:rsid w:val="009C2E25"/>
    <w:rsid w:val="009D4A09"/>
    <w:rsid w:val="009D6737"/>
    <w:rsid w:val="009D7AC1"/>
    <w:rsid w:val="009E5C3D"/>
    <w:rsid w:val="00A16643"/>
    <w:rsid w:val="00A2047D"/>
    <w:rsid w:val="00A55121"/>
    <w:rsid w:val="00A762B4"/>
    <w:rsid w:val="00A946C6"/>
    <w:rsid w:val="00AA5F0F"/>
    <w:rsid w:val="00AB0FBE"/>
    <w:rsid w:val="00AB587D"/>
    <w:rsid w:val="00AC2E41"/>
    <w:rsid w:val="00AC57DB"/>
    <w:rsid w:val="00AC64B2"/>
    <w:rsid w:val="00AE290E"/>
    <w:rsid w:val="00AF3B96"/>
    <w:rsid w:val="00AF4DD7"/>
    <w:rsid w:val="00AF5223"/>
    <w:rsid w:val="00B0156D"/>
    <w:rsid w:val="00B042AE"/>
    <w:rsid w:val="00B324E0"/>
    <w:rsid w:val="00B35029"/>
    <w:rsid w:val="00B466C8"/>
    <w:rsid w:val="00B75473"/>
    <w:rsid w:val="00B75B58"/>
    <w:rsid w:val="00B83135"/>
    <w:rsid w:val="00B9687C"/>
    <w:rsid w:val="00BA2EC5"/>
    <w:rsid w:val="00BA5931"/>
    <w:rsid w:val="00BA66CC"/>
    <w:rsid w:val="00BB1437"/>
    <w:rsid w:val="00BC0F75"/>
    <w:rsid w:val="00BC30C8"/>
    <w:rsid w:val="00C058E4"/>
    <w:rsid w:val="00C12E71"/>
    <w:rsid w:val="00C2007B"/>
    <w:rsid w:val="00C22471"/>
    <w:rsid w:val="00C275E5"/>
    <w:rsid w:val="00C423A5"/>
    <w:rsid w:val="00C5065D"/>
    <w:rsid w:val="00C513CF"/>
    <w:rsid w:val="00C614D1"/>
    <w:rsid w:val="00C647B3"/>
    <w:rsid w:val="00C7534F"/>
    <w:rsid w:val="00C8244C"/>
    <w:rsid w:val="00C82777"/>
    <w:rsid w:val="00C828EA"/>
    <w:rsid w:val="00CA3BDC"/>
    <w:rsid w:val="00CB65B3"/>
    <w:rsid w:val="00CC2E93"/>
    <w:rsid w:val="00CC791F"/>
    <w:rsid w:val="00CE194E"/>
    <w:rsid w:val="00CE6755"/>
    <w:rsid w:val="00CF177B"/>
    <w:rsid w:val="00CF2AB4"/>
    <w:rsid w:val="00D27804"/>
    <w:rsid w:val="00D3262C"/>
    <w:rsid w:val="00D35927"/>
    <w:rsid w:val="00D35F8E"/>
    <w:rsid w:val="00D4099D"/>
    <w:rsid w:val="00D43688"/>
    <w:rsid w:val="00D47E7E"/>
    <w:rsid w:val="00D550C2"/>
    <w:rsid w:val="00D6307C"/>
    <w:rsid w:val="00D640A2"/>
    <w:rsid w:val="00D665CE"/>
    <w:rsid w:val="00D715FC"/>
    <w:rsid w:val="00D74E2B"/>
    <w:rsid w:val="00D76BAE"/>
    <w:rsid w:val="00D76FE0"/>
    <w:rsid w:val="00D9025D"/>
    <w:rsid w:val="00DB2E6A"/>
    <w:rsid w:val="00DB353C"/>
    <w:rsid w:val="00DC1AB1"/>
    <w:rsid w:val="00DD0125"/>
    <w:rsid w:val="00DD7BD2"/>
    <w:rsid w:val="00DF0FC3"/>
    <w:rsid w:val="00DF240D"/>
    <w:rsid w:val="00E01B34"/>
    <w:rsid w:val="00E31812"/>
    <w:rsid w:val="00E332C6"/>
    <w:rsid w:val="00E418AE"/>
    <w:rsid w:val="00E45FAA"/>
    <w:rsid w:val="00E75C06"/>
    <w:rsid w:val="00E80992"/>
    <w:rsid w:val="00E8571F"/>
    <w:rsid w:val="00E9064A"/>
    <w:rsid w:val="00E93DDF"/>
    <w:rsid w:val="00E95B97"/>
    <w:rsid w:val="00E972C4"/>
    <w:rsid w:val="00EB6354"/>
    <w:rsid w:val="00EC00C8"/>
    <w:rsid w:val="00ED7AA3"/>
    <w:rsid w:val="00EF2402"/>
    <w:rsid w:val="00F12CD3"/>
    <w:rsid w:val="00F2344F"/>
    <w:rsid w:val="00F36261"/>
    <w:rsid w:val="00F37241"/>
    <w:rsid w:val="00F372C0"/>
    <w:rsid w:val="00F522F2"/>
    <w:rsid w:val="00F52405"/>
    <w:rsid w:val="00F5261C"/>
    <w:rsid w:val="00F57F63"/>
    <w:rsid w:val="00F608E7"/>
    <w:rsid w:val="00F62301"/>
    <w:rsid w:val="00F679B4"/>
    <w:rsid w:val="00F72D84"/>
    <w:rsid w:val="00F841C0"/>
    <w:rsid w:val="00F85098"/>
    <w:rsid w:val="00F95233"/>
    <w:rsid w:val="00FA36D8"/>
    <w:rsid w:val="00FA4404"/>
    <w:rsid w:val="00FA6CD9"/>
    <w:rsid w:val="00FB12F5"/>
    <w:rsid w:val="00FB3F2C"/>
    <w:rsid w:val="00FB4390"/>
    <w:rsid w:val="00FB6483"/>
    <w:rsid w:val="00FC7405"/>
    <w:rsid w:val="00FE4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4EB8B6"/>
  <w15:docId w15:val="{60B73DC6-989B-4AC0-9ECF-BF8CBDA51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E0C"/>
    <w:pPr>
      <w:spacing w:before="120" w:line="360" w:lineRule="auto"/>
      <w:jc w:val="both"/>
    </w:pPr>
    <w:rPr>
      <w:rFonts w:ascii="Arial" w:eastAsia="Times New Roman" w:hAnsi="Arial" w:cs="Times New Roman"/>
      <w:sz w:val="24"/>
    </w:rPr>
  </w:style>
  <w:style w:type="paragraph" w:styleId="Heading1">
    <w:name w:val="heading 1"/>
    <w:basedOn w:val="Normal"/>
    <w:uiPriority w:val="9"/>
    <w:qFormat/>
    <w:rsid w:val="00457243"/>
    <w:pPr>
      <w:keepNext/>
      <w:spacing w:before="360" w:after="240"/>
      <w:outlineLvl w:val="0"/>
    </w:pPr>
    <w:rPr>
      <w:rFonts w:eastAsia="Arial" w:cs="Arial"/>
      <w:b/>
      <w:bCs/>
      <w:szCs w:val="24"/>
    </w:rPr>
  </w:style>
  <w:style w:type="paragraph" w:styleId="Heading2">
    <w:name w:val="heading 2"/>
    <w:basedOn w:val="Normal"/>
    <w:uiPriority w:val="9"/>
    <w:unhideWhenUsed/>
    <w:qFormat/>
    <w:pPr>
      <w:ind w:left="133"/>
      <w:outlineLvl w:val="1"/>
    </w:pPr>
    <w:rPr>
      <w:rFonts w:eastAsia="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33" w:right="851"/>
    </w:pPr>
    <w:rPr>
      <w:rFonts w:ascii="Times New Roman" w:hAnsi="Times New Roman"/>
      <w:sz w:val="20"/>
      <w:szCs w:val="20"/>
    </w:rPr>
  </w:style>
  <w:style w:type="paragraph" w:styleId="Title">
    <w:name w:val="Title"/>
    <w:basedOn w:val="Normal"/>
    <w:uiPriority w:val="10"/>
    <w:qFormat/>
    <w:rsid w:val="002C2E33"/>
    <w:pPr>
      <w:spacing w:after="120" w:line="240" w:lineRule="auto"/>
    </w:pPr>
    <w:rPr>
      <w:rFonts w:eastAsia="Arial" w:cs="Arial"/>
      <w:b/>
      <w:bCs/>
      <w:sz w:val="28"/>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10" w:lineRule="exact"/>
      <w:ind w:left="122"/>
    </w:pPr>
    <w:rPr>
      <w:rFonts w:ascii="Times New Roman" w:hAnsi="Times New Roman"/>
    </w:rPr>
  </w:style>
  <w:style w:type="character" w:styleId="PlaceholderText">
    <w:name w:val="Placeholder Text"/>
    <w:basedOn w:val="DefaultParagraphFont"/>
    <w:uiPriority w:val="99"/>
    <w:semiHidden/>
    <w:rsid w:val="004B4BDC"/>
    <w:rPr>
      <w:color w:val="666666"/>
    </w:rPr>
  </w:style>
  <w:style w:type="paragraph" w:customStyle="1" w:styleId="Table-Legend">
    <w:name w:val="Table-Legend"/>
    <w:basedOn w:val="Normal"/>
    <w:qFormat/>
    <w:rsid w:val="001E4AFE"/>
    <w:pPr>
      <w:keepNext/>
      <w:spacing w:before="240" w:after="120" w:line="240" w:lineRule="auto"/>
      <w:jc w:val="center"/>
    </w:pPr>
    <w:rPr>
      <w:b/>
      <w:bCs/>
      <w:sz w:val="22"/>
    </w:rPr>
  </w:style>
  <w:style w:type="paragraph" w:styleId="Header">
    <w:name w:val="header"/>
    <w:basedOn w:val="Normal"/>
    <w:link w:val="HeaderChar"/>
    <w:uiPriority w:val="99"/>
    <w:unhideWhenUsed/>
    <w:rsid w:val="00011930"/>
    <w:pPr>
      <w:tabs>
        <w:tab w:val="center" w:pos="4419"/>
        <w:tab w:val="right" w:pos="8838"/>
      </w:tabs>
      <w:spacing w:before="0"/>
    </w:pPr>
  </w:style>
  <w:style w:type="character" w:customStyle="1" w:styleId="HeaderChar">
    <w:name w:val="Header Char"/>
    <w:basedOn w:val="DefaultParagraphFont"/>
    <w:link w:val="Header"/>
    <w:uiPriority w:val="99"/>
    <w:rsid w:val="00011930"/>
    <w:rPr>
      <w:rFonts w:ascii="Arial" w:eastAsia="Times New Roman" w:hAnsi="Arial" w:cs="Times New Roman"/>
      <w:sz w:val="24"/>
    </w:rPr>
  </w:style>
  <w:style w:type="paragraph" w:styleId="Footer">
    <w:name w:val="footer"/>
    <w:basedOn w:val="Normal"/>
    <w:link w:val="FooterChar"/>
    <w:uiPriority w:val="99"/>
    <w:unhideWhenUsed/>
    <w:rsid w:val="00011930"/>
    <w:pPr>
      <w:tabs>
        <w:tab w:val="center" w:pos="4419"/>
        <w:tab w:val="right" w:pos="8838"/>
      </w:tabs>
      <w:spacing w:before="0"/>
    </w:pPr>
  </w:style>
  <w:style w:type="character" w:customStyle="1" w:styleId="FooterChar">
    <w:name w:val="Footer Char"/>
    <w:basedOn w:val="DefaultParagraphFont"/>
    <w:link w:val="Footer"/>
    <w:uiPriority w:val="99"/>
    <w:rsid w:val="00011930"/>
    <w:rPr>
      <w:rFonts w:ascii="Arial" w:eastAsia="Times New Roman" w:hAnsi="Arial" w:cs="Times New Roman"/>
      <w:sz w:val="24"/>
    </w:rPr>
  </w:style>
  <w:style w:type="paragraph" w:customStyle="1" w:styleId="Eqn">
    <w:name w:val="Eqn"/>
    <w:basedOn w:val="Normal"/>
    <w:link w:val="EqnChar"/>
    <w:qFormat/>
    <w:rsid w:val="00396E0C"/>
    <w:pPr>
      <w:tabs>
        <w:tab w:val="center" w:pos="4536"/>
        <w:tab w:val="right" w:pos="10064"/>
      </w:tabs>
    </w:pPr>
  </w:style>
  <w:style w:type="character" w:customStyle="1" w:styleId="EqnChar">
    <w:name w:val="Eqn Char"/>
    <w:basedOn w:val="DefaultParagraphFont"/>
    <w:link w:val="Eqn"/>
    <w:rsid w:val="00396E0C"/>
    <w:rPr>
      <w:rFonts w:ascii="Arial" w:eastAsia="Times New Roman" w:hAnsi="Arial" w:cs="Times New Roman"/>
      <w:sz w:val="24"/>
    </w:rPr>
  </w:style>
  <w:style w:type="paragraph" w:customStyle="1" w:styleId="Figure-Legend">
    <w:name w:val="Figure-Legend"/>
    <w:basedOn w:val="Normal"/>
    <w:qFormat/>
    <w:rsid w:val="006D75FB"/>
    <w:pPr>
      <w:keepLines/>
      <w:widowControl/>
      <w:spacing w:before="0" w:after="360" w:line="240" w:lineRule="auto"/>
      <w:jc w:val="center"/>
    </w:pPr>
    <w:rPr>
      <w:b/>
      <w:bCs/>
      <w:sz w:val="22"/>
      <w:szCs w:val="20"/>
    </w:rPr>
  </w:style>
  <w:style w:type="paragraph" w:customStyle="1" w:styleId="Figure">
    <w:name w:val="Figure"/>
    <w:basedOn w:val="Normal"/>
    <w:qFormat/>
    <w:rsid w:val="00C058E4"/>
    <w:pPr>
      <w:keepNext/>
      <w:spacing w:before="240"/>
      <w:jc w:val="center"/>
    </w:pPr>
  </w:style>
  <w:style w:type="paragraph" w:customStyle="1" w:styleId="Tight">
    <w:name w:val="Tight"/>
    <w:basedOn w:val="Normal"/>
    <w:qFormat/>
    <w:rsid w:val="00396E0C"/>
    <w:pPr>
      <w:spacing w:before="0" w:line="240" w:lineRule="auto"/>
      <w:jc w:val="left"/>
    </w:pPr>
  </w:style>
  <w:style w:type="character" w:styleId="LineNumber">
    <w:name w:val="line number"/>
    <w:basedOn w:val="DefaultParagraphFont"/>
    <w:uiPriority w:val="99"/>
    <w:semiHidden/>
    <w:unhideWhenUsed/>
    <w:rsid w:val="00396E0C"/>
  </w:style>
  <w:style w:type="paragraph" w:customStyle="1" w:styleId="References">
    <w:name w:val="References"/>
    <w:basedOn w:val="Normal"/>
    <w:qFormat/>
    <w:rsid w:val="002C0ED6"/>
    <w:pPr>
      <w:spacing w:line="240" w:lineRule="auto"/>
    </w:pPr>
  </w:style>
  <w:style w:type="paragraph" w:styleId="Revision">
    <w:name w:val="Revision"/>
    <w:hidden/>
    <w:uiPriority w:val="99"/>
    <w:semiHidden/>
    <w:rsid w:val="0071345D"/>
    <w:pPr>
      <w:widowControl/>
      <w:autoSpaceDE/>
      <w:autoSpaceDN/>
    </w:pPr>
    <w:rPr>
      <w:rFonts w:ascii="Arial" w:eastAsia="Times New Roman" w:hAnsi="Arial" w:cs="Times New Roman"/>
      <w:sz w:val="24"/>
    </w:rPr>
  </w:style>
  <w:style w:type="character" w:styleId="CommentReference">
    <w:name w:val="annotation reference"/>
    <w:basedOn w:val="DefaultParagraphFont"/>
    <w:uiPriority w:val="99"/>
    <w:semiHidden/>
    <w:unhideWhenUsed/>
    <w:rsid w:val="00251621"/>
    <w:rPr>
      <w:sz w:val="16"/>
      <w:szCs w:val="16"/>
    </w:rPr>
  </w:style>
  <w:style w:type="paragraph" w:styleId="CommentText">
    <w:name w:val="annotation text"/>
    <w:basedOn w:val="Normal"/>
    <w:link w:val="CommentTextChar"/>
    <w:uiPriority w:val="99"/>
    <w:unhideWhenUsed/>
    <w:rsid w:val="00251621"/>
    <w:pPr>
      <w:spacing w:line="240" w:lineRule="auto"/>
    </w:pPr>
    <w:rPr>
      <w:sz w:val="20"/>
      <w:szCs w:val="20"/>
    </w:rPr>
  </w:style>
  <w:style w:type="character" w:customStyle="1" w:styleId="CommentTextChar">
    <w:name w:val="Comment Text Char"/>
    <w:basedOn w:val="DefaultParagraphFont"/>
    <w:link w:val="CommentText"/>
    <w:uiPriority w:val="99"/>
    <w:rsid w:val="00251621"/>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251621"/>
    <w:rPr>
      <w:b/>
      <w:bCs/>
    </w:rPr>
  </w:style>
  <w:style w:type="character" w:customStyle="1" w:styleId="CommentSubjectChar">
    <w:name w:val="Comment Subject Char"/>
    <w:basedOn w:val="CommentTextChar"/>
    <w:link w:val="CommentSubject"/>
    <w:uiPriority w:val="99"/>
    <w:semiHidden/>
    <w:rsid w:val="00251621"/>
    <w:rPr>
      <w:rFonts w:ascii="Arial" w:eastAsia="Times New Roman" w:hAnsi="Arial" w:cs="Times New Roman"/>
      <w:b/>
      <w:bCs/>
      <w:sz w:val="20"/>
      <w:szCs w:val="20"/>
    </w:rPr>
  </w:style>
  <w:style w:type="character" w:styleId="Hyperlink">
    <w:name w:val="Hyperlink"/>
    <w:basedOn w:val="DefaultParagraphFont"/>
    <w:uiPriority w:val="99"/>
    <w:unhideWhenUsed/>
    <w:rsid w:val="00A55121"/>
    <w:rPr>
      <w:color w:val="0000FF" w:themeColor="hyperlink"/>
      <w:u w:val="single"/>
    </w:rPr>
  </w:style>
  <w:style w:type="character" w:styleId="UnresolvedMention">
    <w:name w:val="Unresolved Mention"/>
    <w:basedOn w:val="DefaultParagraphFont"/>
    <w:uiPriority w:val="99"/>
    <w:semiHidden/>
    <w:unhideWhenUsed/>
    <w:rsid w:val="00A551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16708-DA73-4672-94AF-BFF16AE19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27</Pages>
  <Words>8936</Words>
  <Characters>54027</Characters>
  <Application>Microsoft Office Word</Application>
  <DocSecurity>0</DocSecurity>
  <Lines>3001</Lines>
  <Paragraphs>2331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 Poli</dc:creator>
  <cp:lastModifiedBy>Renato Poli</cp:lastModifiedBy>
  <cp:revision>161</cp:revision>
  <dcterms:created xsi:type="dcterms:W3CDTF">2024-04-19T15:41:00Z</dcterms:created>
  <dcterms:modified xsi:type="dcterms:W3CDTF">2024-04-23T20:17:00Z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2024-04-02T00:00:00Z</vt:filetime>
  </property>
  <property fmtid="{D5CDD505-2E9C-101B-9397-08002B2CF9AE}" pid="3" name="Creator">
    <vt:lpwstr>TeX</vt:lpwstr>
  </property>
  <property fmtid="{D5CDD505-2E9C-101B-9397-08002B2CF9AE}" pid="4" name="LastSaved">
    <vt:filetime>2024-04-02T00:00:00Z</vt:filetime>
  </property>
  <property fmtid="{D5CDD505-2E9C-101B-9397-08002B2CF9AE}" pid="5" name="PTEX.Fullbanner">
    <vt:lpwstr>This is pdfTeX, Version 3.141592653-2.6-1.40.24 (TeX Live 2022) kpathsea version 6.3.4</vt:lpwstr>
  </property>
  <property fmtid="{D5CDD505-2E9C-101B-9397-08002B2CF9AE}" pid="6" name="Producer">
    <vt:lpwstr>3-Heights(TM) PDF Security Shell 4.8.25.2 (http://www.pdf-tools.com)</vt:lpwstr>
  </property>
  <property fmtid="{D5CDD505-2E9C-101B-9397-08002B2CF9AE}" pid="7" name="ClassificationContentMarkingFooterShapeIds">
    <vt:lpwstr>131da8e6,3cbe1bb0,2c9a8cff</vt:lpwstr>
  </property>
  <property fmtid="{D5CDD505-2E9C-101B-9397-08002B2CF9AE}" pid="8" name="ClassificationContentMarkingFooterFontProps">
    <vt:lpwstr>#737373,9,Trebuchet MS</vt:lpwstr>
  </property>
  <property fmtid="{D5CDD505-2E9C-101B-9397-08002B2CF9AE}" pid="9" name="ClassificationContentMarkingFooterText">
    <vt:lpwstr>PÚBLICA</vt:lpwstr>
  </property>
  <property fmtid="{D5CDD505-2E9C-101B-9397-08002B2CF9AE}" pid="10" name="MSIP_Label_140b9f7d-8e3a-482f-9702-4b7ffc40985a_Enabled">
    <vt:lpwstr>true</vt:lpwstr>
  </property>
  <property fmtid="{D5CDD505-2E9C-101B-9397-08002B2CF9AE}" pid="11" name="MSIP_Label_140b9f7d-8e3a-482f-9702-4b7ffc40985a_SetDate">
    <vt:lpwstr>2024-04-09T15:48:05Z</vt:lpwstr>
  </property>
  <property fmtid="{D5CDD505-2E9C-101B-9397-08002B2CF9AE}" pid="12" name="MSIP_Label_140b9f7d-8e3a-482f-9702-4b7ffc40985a_Method">
    <vt:lpwstr>Privileged</vt:lpwstr>
  </property>
  <property fmtid="{D5CDD505-2E9C-101B-9397-08002B2CF9AE}" pid="13" name="MSIP_Label_140b9f7d-8e3a-482f-9702-4b7ffc40985a_Name">
    <vt:lpwstr>Pública</vt:lpwstr>
  </property>
  <property fmtid="{D5CDD505-2E9C-101B-9397-08002B2CF9AE}" pid="14" name="MSIP_Label_140b9f7d-8e3a-482f-9702-4b7ffc40985a_SiteId">
    <vt:lpwstr>5b6f6241-9a57-4be4-8e50-1dfa72e79a57</vt:lpwstr>
  </property>
  <property fmtid="{D5CDD505-2E9C-101B-9397-08002B2CF9AE}" pid="15" name="MSIP_Label_140b9f7d-8e3a-482f-9702-4b7ffc40985a_ActionId">
    <vt:lpwstr>a0d733b3-9d1b-4695-a330-60c8164bb0a7</vt:lpwstr>
  </property>
  <property fmtid="{D5CDD505-2E9C-101B-9397-08002B2CF9AE}" pid="16" name="MSIP_Label_140b9f7d-8e3a-482f-9702-4b7ffc40985a_ContentBits">
    <vt:lpwstr>2</vt:lpwstr>
  </property>
  <property fmtid="{D5CDD505-2E9C-101B-9397-08002B2CF9AE}" pid="17" name="GrammarlyDocumentId">
    <vt:lpwstr>e8cc00f8f3279e7d9d8fc881c40d7ffa94a5e42a23faca976290c59ae8efd6d7</vt:lpwstr>
  </property>
</Properties>
</file>