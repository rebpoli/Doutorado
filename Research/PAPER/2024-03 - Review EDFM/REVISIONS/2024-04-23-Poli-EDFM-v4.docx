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B2AC1" w14:textId="77777777" w:rsidR="000C713E" w:rsidRPr="00011930" w:rsidRDefault="000C713E" w:rsidP="00011930">
      <w:pPr>
        <w:pStyle w:val="Title"/>
      </w:pPr>
      <w:r w:rsidRPr="00011930">
        <w:t>Advancements and Perspectives in Embedded Discrete Fracture Models (EDFM)</w:t>
      </w:r>
    </w:p>
    <w:p w14:paraId="7D740673" w14:textId="77777777" w:rsidR="000C713E" w:rsidRPr="00C22471" w:rsidRDefault="000C713E"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67286FE6" w14:textId="77777777" w:rsidR="000C713E" w:rsidRPr="00457243" w:rsidRDefault="000C713E"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1559A9CB" w14:textId="77777777" w:rsidR="000C713E" w:rsidRPr="006A7EFF" w:rsidRDefault="000C713E" w:rsidP="00457243">
      <w:pPr>
        <w:spacing w:before="0"/>
        <w:rPr>
          <w:sz w:val="20"/>
          <w:lang w:val="pt-BR"/>
        </w:rPr>
      </w:pPr>
      <w:r w:rsidRPr="006A7EFF">
        <w:rPr>
          <w:sz w:val="20"/>
          <w:vertAlign w:val="superscript"/>
          <w:lang w:val="pt-BR"/>
        </w:rPr>
        <w:t>2</w:t>
      </w:r>
      <w:r w:rsidRPr="006A7EFF">
        <w:rPr>
          <w:sz w:val="20"/>
          <w:lang w:val="pt-BR"/>
        </w:rPr>
        <w:t>Petrobras, Petr</w:t>
      </w:r>
      <w:r>
        <w:rPr>
          <w:sz w:val="20"/>
          <w:lang w:val="pt-BR"/>
        </w:rPr>
        <w:t>ó</w:t>
      </w:r>
      <w:r w:rsidRPr="006A7EFF">
        <w:rPr>
          <w:sz w:val="20"/>
          <w:lang w:val="pt-BR"/>
        </w:rPr>
        <w:t xml:space="preserve">leo Brasileiro S.A., 28 Henrique Valadares Av., Rio de Janeiro, RJ, </w:t>
      </w:r>
      <w:proofErr w:type="spellStart"/>
      <w:r w:rsidRPr="006A7EFF">
        <w:rPr>
          <w:sz w:val="20"/>
          <w:lang w:val="pt-BR"/>
        </w:rPr>
        <w:t>Brazil</w:t>
      </w:r>
      <w:proofErr w:type="spellEnd"/>
    </w:p>
    <w:p w14:paraId="2BD37F0E" w14:textId="77777777" w:rsidR="000C713E" w:rsidRPr="00011930" w:rsidRDefault="000C713E" w:rsidP="00011930">
      <w:pPr>
        <w:pStyle w:val="Heading1"/>
      </w:pPr>
      <w:r>
        <w:t>Abstract</w:t>
      </w:r>
    </w:p>
    <w:p w14:paraId="6BBDF94D" w14:textId="77777777" w:rsidR="000C713E" w:rsidRPr="00011930" w:rsidRDefault="000C713E"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w:t>
      </w:r>
      <w:r>
        <w:rPr>
          <w:sz w:val="22"/>
          <w:szCs w:val="20"/>
        </w:rPr>
        <w:t xml:space="preserve"> its fundamentals,</w:t>
      </w:r>
      <w:r w:rsidRPr="00011930">
        <w:rPr>
          <w:sz w:val="22"/>
          <w:szCs w:val="20"/>
        </w:rPr>
        <w:t xml:space="preserve"> the latest developments</w:t>
      </w:r>
      <w:r>
        <w:rPr>
          <w:sz w:val="22"/>
          <w:szCs w:val="20"/>
        </w:rPr>
        <w:t>,</w:t>
      </w:r>
      <w:r w:rsidRPr="00011930">
        <w:rPr>
          <w:sz w:val="22"/>
          <w:szCs w:val="20"/>
        </w:rPr>
        <w:t xml:space="preserve"> and opportunities for further research. The literature is extensive regarding novel algorithms attempting to reach more accurate and computationally effective estimates. While hydraulic fracture models seem suitable for their purposes, their assumptions </w:t>
      </w:r>
      <w:r>
        <w:rPr>
          <w:sz w:val="22"/>
          <w:szCs w:val="20"/>
        </w:rPr>
        <w:t>might be</w:t>
      </w:r>
      <w:r w:rsidRPr="00011930">
        <w:rPr>
          <w:sz w:val="22"/>
          <w:szCs w:val="20"/>
        </w:rPr>
        <w:t xml:space="preserve"> excessively simplistic and unrealistic when assessing naturally fractured reservoirs. The paper begins by examining fractures as physical characteristics and the key mechanisms to be considered when integrating them into numerical </w:t>
      </w:r>
      <w:r>
        <w:rPr>
          <w:sz w:val="22"/>
          <w:szCs w:val="20"/>
        </w:rPr>
        <w:t xml:space="preserve">flow </w:t>
      </w:r>
      <w:r w:rsidRPr="00011930">
        <w:rPr>
          <w:sz w:val="22"/>
          <w:szCs w:val="20"/>
        </w:rPr>
        <w:t>simulators. The use of the EDFM technique shows promising for simulating capillary continuity and buoyancy effects in a multiphase</w:t>
      </w:r>
      <w:r>
        <w:rPr>
          <w:sz w:val="22"/>
          <w:szCs w:val="20"/>
        </w:rPr>
        <w:t xml:space="preserve"> and</w:t>
      </w:r>
      <w:r w:rsidRPr="00011930">
        <w:rPr>
          <w:sz w:val="22"/>
          <w:szCs w:val="20"/>
        </w:rPr>
        <w:t xml:space="preserve"> multicomponent case. However, there are significant limitations that hinder its widespread adoption in field-scale for reservoir performance evaluation. </w:t>
      </w:r>
      <w:r>
        <w:rPr>
          <w:sz w:val="22"/>
          <w:szCs w:val="20"/>
        </w:rPr>
        <w:t>In this regard, the</w:t>
      </w:r>
      <w:r w:rsidRPr="00011930">
        <w:rPr>
          <w:sz w:val="22"/>
          <w:szCs w:val="20"/>
        </w:rPr>
        <w:t xml:space="preserve"> lack of public-domain realistic benchmarks to validate and compare the potential of each method</w:t>
      </w:r>
      <w:r>
        <w:rPr>
          <w:sz w:val="22"/>
          <w:szCs w:val="20"/>
        </w:rPr>
        <w:t xml:space="preserve"> reinforces the difficulties of performing broader applications of the EDFM techniques in large-scale models</w:t>
      </w:r>
      <w:r w:rsidRPr="00011930">
        <w:rPr>
          <w:sz w:val="22"/>
          <w:szCs w:val="20"/>
        </w:rPr>
        <w:t>.</w:t>
      </w:r>
    </w:p>
    <w:p w14:paraId="7211E82B" w14:textId="77777777" w:rsidR="000C713E" w:rsidRPr="00011930" w:rsidRDefault="000C713E" w:rsidP="002C2E33">
      <w:pPr>
        <w:spacing w:before="360" w:line="240" w:lineRule="auto"/>
        <w:rPr>
          <w:i/>
          <w:iCs/>
          <w:sz w:val="20"/>
          <w:szCs w:val="18"/>
        </w:rPr>
      </w:pPr>
      <w:r w:rsidRPr="00011930">
        <w:rPr>
          <w:i/>
          <w:iCs/>
          <w:sz w:val="20"/>
          <w:szCs w:val="18"/>
        </w:rPr>
        <w:t>Keywords: EDFM</w:t>
      </w:r>
      <w:r>
        <w:rPr>
          <w:i/>
          <w:iCs/>
          <w:sz w:val="20"/>
          <w:szCs w:val="18"/>
        </w:rPr>
        <w:t>;</w:t>
      </w:r>
      <w:r w:rsidRPr="00011930">
        <w:rPr>
          <w:i/>
          <w:iCs/>
          <w:sz w:val="20"/>
          <w:szCs w:val="18"/>
        </w:rPr>
        <w:t xml:space="preserve"> Naturally Fractured Reservoirs</w:t>
      </w:r>
      <w:r>
        <w:rPr>
          <w:i/>
          <w:iCs/>
          <w:sz w:val="20"/>
          <w:szCs w:val="18"/>
        </w:rPr>
        <w:t>;</w:t>
      </w:r>
      <w:r w:rsidRPr="00011930">
        <w:rPr>
          <w:i/>
          <w:iCs/>
          <w:sz w:val="20"/>
          <w:szCs w:val="18"/>
        </w:rPr>
        <w:t xml:space="preserve"> Embedded fractures</w:t>
      </w:r>
      <w:r>
        <w:rPr>
          <w:i/>
          <w:iCs/>
          <w:sz w:val="20"/>
          <w:szCs w:val="18"/>
        </w:rPr>
        <w:t>;</w:t>
      </w:r>
      <w:r w:rsidRPr="00011930">
        <w:rPr>
          <w:i/>
          <w:iCs/>
          <w:sz w:val="20"/>
          <w:szCs w:val="18"/>
        </w:rPr>
        <w:t xml:space="preserve"> Discrete Fracture Models</w:t>
      </w:r>
      <w:r>
        <w:rPr>
          <w:i/>
          <w:iCs/>
          <w:sz w:val="20"/>
          <w:szCs w:val="18"/>
        </w:rPr>
        <w:t>;</w:t>
      </w:r>
      <w:r w:rsidRPr="00011930">
        <w:rPr>
          <w:i/>
          <w:iCs/>
          <w:sz w:val="20"/>
          <w:szCs w:val="18"/>
        </w:rPr>
        <w:t xml:space="preserve"> Reservoir flow simulation</w:t>
      </w:r>
      <w:r>
        <w:rPr>
          <w:i/>
          <w:iCs/>
          <w:sz w:val="20"/>
          <w:szCs w:val="18"/>
        </w:rPr>
        <w:t>;</w:t>
      </w:r>
      <w:r w:rsidRPr="00011930">
        <w:rPr>
          <w:i/>
          <w:iCs/>
          <w:sz w:val="20"/>
          <w:szCs w:val="18"/>
        </w:rPr>
        <w:t xml:space="preserve"> Numerical methods</w:t>
      </w:r>
      <w:r>
        <w:rPr>
          <w:i/>
          <w:iCs/>
          <w:sz w:val="20"/>
          <w:szCs w:val="18"/>
        </w:rPr>
        <w:t>.</w:t>
      </w:r>
    </w:p>
    <w:p w14:paraId="3404BAB9" w14:textId="77777777" w:rsidR="000C713E" w:rsidRPr="00011930" w:rsidRDefault="000C713E" w:rsidP="00011930">
      <w:pPr>
        <w:pStyle w:val="Heading1"/>
      </w:pPr>
      <w:r w:rsidRPr="00011930">
        <w:t>I</w:t>
      </w:r>
      <w:r>
        <w:t>ntroduction</w:t>
      </w:r>
    </w:p>
    <w:p w14:paraId="347C23D9" w14:textId="0AEE0197" w:rsidR="000C713E" w:rsidRPr="00011930" w:rsidRDefault="000C713E" w:rsidP="00011930">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r>
        <w:t>to</w:t>
      </w:r>
      <w:r w:rsidRPr="00011930">
        <w:t xml:space="preserve"> drive sensible decisions and communicate with stakeholders. The modeling technique depends on data availability and the physical understanding of the problem under analysis </w:t>
      </w:r>
      <w:sdt>
        <w:sdtPr>
          <w:rPr>
            <w:color w:val="000000"/>
          </w:rPr>
          <w:tag w:val="MENDELEY_CITATION_v3_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"/>
          <w:id w:val="-1342853010"/>
          <w:placeholder>
            <w:docPart w:val="DefaultPlaceholder_-1854013440"/>
          </w:placeholder>
        </w:sdtPr>
        <w:sdtContent>
          <w:r w:rsidR="003E668E" w:rsidRPr="003E668E">
            <w:rPr>
              <w:color w:val="000000"/>
            </w:rPr>
            <w:t>[1]</w:t>
          </w:r>
        </w:sdtContent>
      </w:sdt>
      <w:r w:rsidRPr="00011930">
        <w:t>. The design tradeoff in discrete fracture modeling is preventing excessive complexity without denying the existence and relevance of the joints. The design starts from the physical description of the joints, which is unique for each accumulation.</w:t>
      </w:r>
    </w:p>
    <w:p w14:paraId="1978111A" w14:textId="77777777" w:rsidR="000C713E" w:rsidRPr="00011930" w:rsidRDefault="000C713E" w:rsidP="00011930">
      <w:r w:rsidRPr="00011930">
        <w:t xml:space="preserve">The fundamental classification of fractures regards their genesis, whether they are originally </w:t>
      </w:r>
      <w:r w:rsidRPr="00011930">
        <w:lastRenderedPageBreak/>
        <w:t xml:space="preserve">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r>
        <w:t>for</w:t>
      </w:r>
      <w:r w:rsidRPr="00011930">
        <w:t xml:space="preserve"> the field pressure gradient distribution.</w:t>
      </w:r>
    </w:p>
    <w:p w14:paraId="2E34E10C" w14:textId="7221E4A5" w:rsidR="000C713E" w:rsidRPr="00011930" w:rsidRDefault="000C713E"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w:t>
      </w:r>
      <w:proofErr w:type="gramStart"/>
      <w:r w:rsidRPr="00011930">
        <w:t>in situ</w:t>
      </w:r>
      <w:proofErr w:type="gramEnd"/>
      <w:r w:rsidRPr="00011930">
        <w:t xml:space="preserve">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r>
        <w:t xml:space="preserve">to </w:t>
      </w:r>
      <w:r w:rsidRPr="00011930">
        <w:t xml:space="preserve">history-matching into </w:t>
      </w:r>
      <w:r>
        <w:t>unpredictable</w:t>
      </w:r>
      <w:r w:rsidRPr="00011930">
        <w:t xml:space="preserve"> results </w:t>
      </w:r>
      <w:sdt>
        <w:sdtPr>
          <w:rPr>
            <w:color w:val="000000"/>
          </w:rPr>
          <w:tag w:val="MENDELEY_CITATION_v3_eyJjaXRhdGlvbklEIjoiTUVOREVMRVlfQ0lUQVRJT05fM2VmZDU5YjAtMGUzMS00MWM1LTg2ZTAtNGQ0Nzg2ZDk5MDQ3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
          <w:id w:val="1755008222"/>
          <w:placeholder>
            <w:docPart w:val="DefaultPlaceholder_-1854013440"/>
          </w:placeholder>
        </w:sdtPr>
        <w:sdtContent>
          <w:r w:rsidR="003E668E" w:rsidRPr="003E668E">
            <w:rPr>
              <w:color w:val="000000"/>
            </w:rPr>
            <w:t>[2]</w:t>
          </w:r>
        </w:sdtContent>
      </w:sdt>
      <w:r w:rsidRPr="00011930">
        <w:t>.</w:t>
      </w:r>
    </w:p>
    <w:p w14:paraId="3DAA5197" w14:textId="11C7712D" w:rsidR="000C713E" w:rsidRPr="00011930" w:rsidRDefault="000C713E" w:rsidP="00011930">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r>
        <w:t>concluding</w:t>
      </w:r>
      <w:r w:rsidRPr="00011930">
        <w:t xml:space="preserve"> deterministic or long single runs is misleading, as they offer little or no predictability </w:t>
      </w:r>
      <w:sdt>
        <w:sdtPr>
          <w:rPr>
            <w:color w:val="000000"/>
          </w:rPr>
          <w:tag w:val="MENDELEY_CITATION_v3_eyJjaXRhdGlvbklEIjoiTUVOREVMRVlfQ0lUQVRJT05fNjk4MjFlMjAtMzdiYS00YmNkLTg0NDItOTIwZjE1ZjY1NTZh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660923325"/>
          <w:placeholder>
            <w:docPart w:val="DefaultPlaceholder_-1854013440"/>
          </w:placeholder>
        </w:sdtPr>
        <w:sdtContent>
          <w:r w:rsidR="003E668E" w:rsidRPr="003E668E">
            <w:rPr>
              <w:color w:val="000000"/>
            </w:rPr>
            <w:t>[3]</w:t>
          </w:r>
        </w:sdtContent>
      </w:sdt>
      <w:r w:rsidRPr="00011930">
        <w:t>. Hence, probabilistic models, sensitivity analyses, and history matching are preferred and demand</w:t>
      </w:r>
      <w:r>
        <w:t xml:space="preserve"> </w:t>
      </w:r>
      <w:r w:rsidRPr="00011930">
        <w:t>fast optimization loops.</w:t>
      </w:r>
    </w:p>
    <w:p w14:paraId="4A08EB97" w14:textId="1D56C08B" w:rsidR="000C713E" w:rsidRPr="00011930" w:rsidRDefault="000C713E" w:rsidP="00011930">
      <w:r w:rsidRPr="00011930">
        <w:t xml:space="preserve">The challenge is, therefore, to navigate existing technologies to enable physically consistent fracture-aware workflows, providing fast assessment cycles while coping with high uncertainties. While each technology has its </w:t>
      </w:r>
      <w:proofErr w:type="gramStart"/>
      <w:r w:rsidRPr="00011930">
        <w:t>particular application</w:t>
      </w:r>
      <w:proofErr w:type="gramEnd"/>
      <w:r w:rsidRPr="00011930">
        <w:t xml:space="preserve"> niche, this paper focuses on recent progress in developing Embedded Discrete Fracture Models (EDFM). EDFM has received significant attention in the past decade, with significant advancements reported. The idea </w:t>
      </w:r>
      <w:r>
        <w:t>of embedding</w:t>
      </w:r>
      <w:r w:rsidRPr="00011930">
        <w:t xml:space="preserve"> fractures as nonconforming entities into existing models has proven to accurately solve field-scale models with notable performance </w:t>
      </w:r>
      <w:sdt>
        <w:sdtPr>
          <w:rPr>
            <w:color w:val="000000"/>
          </w:rPr>
          <w:tag w:val="MENDELEY_CITATION_v3_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"/>
          <w:id w:val="-2086366592"/>
          <w:placeholder>
            <w:docPart w:val="DefaultPlaceholder_-1854013440"/>
          </w:placeholder>
        </w:sdtPr>
        <w:sdtContent>
          <w:r w:rsidR="003E668E" w:rsidRPr="003E668E">
            <w:rPr>
              <w:color w:val="000000"/>
            </w:rPr>
            <w:t>[4]</w:t>
          </w:r>
        </w:sdtContent>
      </w:sdt>
      <w:r w:rsidRPr="00011930">
        <w:t>.</w:t>
      </w:r>
    </w:p>
    <w:p w14:paraId="5342E29C" w14:textId="77777777" w:rsidR="000C713E" w:rsidRPr="00011930" w:rsidRDefault="000C713E" w:rsidP="00011930">
      <w:r w:rsidRPr="00011930">
        <w:t xml:space="preserve">The paper is organized as follows: the next section briefs the physical conceptualization of fractures and rock joints and the relevant phenomena to model in the numerical counterparts. </w:t>
      </w:r>
      <w:r w:rsidRPr="00011930">
        <w:lastRenderedPageBreak/>
        <w:t>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47FC63F2" w14:textId="77777777" w:rsidR="000C713E" w:rsidRPr="00011930" w:rsidRDefault="000C713E" w:rsidP="00011930">
      <w:pPr>
        <w:pStyle w:val="Heading1"/>
      </w:pPr>
      <w:r w:rsidRPr="00011930">
        <w:t>Fractures as physical features</w:t>
      </w:r>
    </w:p>
    <w:p w14:paraId="38931C9F" w14:textId="2992C9A7" w:rsidR="000C713E" w:rsidRPr="00011930" w:rsidRDefault="000C713E" w:rsidP="00011930">
      <w:r w:rsidRPr="00011930">
        <w:t>Fractures are defined as breaks or mechanical discontinuities in rock that consist of two rough surfaces in partial contact</w:t>
      </w:r>
      <w:r>
        <w:t xml:space="preserve">, </w:t>
      </w:r>
      <w:r w:rsidRPr="00011930">
        <w:t xml:space="preserve">complex in shape and often filled with mineral precipitates or transport materials </w:t>
      </w:r>
      <w:sdt>
        <w:sdtPr>
          <w:rPr>
            <w:color w:val="000000"/>
          </w:rPr>
          <w:tag w:val="MENDELEY_CITATION_v3_eyJjaXRhdGlvbklEIjoiTUVOREVMRVlfQ0lUQVRJT05fOGI5NmVjNzUtZjNhNy00MzI2LWEwNmEtYzFhYzc4ODkwMzg1IiwicHJvcGVydGllcyI6eyJub3RlSW5kZXgiOjB9LCJpc0VkaXRlZCI6ZmFsc2UsIm1hbnVhbE92ZXJyaWRlIjp7ImNpdGVwcm9jVGV4dCI6Ils1XSIsImlzTWFudWFsbHlPdmVycmlkZGVuIjpmYWxzZS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J9LCJpc1RlbXBvcmFyeSI6ZmFsc2V9XX0="/>
          <w:id w:val="1021287046"/>
          <w:placeholder>
            <w:docPart w:val="DefaultPlaceholder_-1854013440"/>
          </w:placeholder>
        </w:sdtPr>
        <w:sdtContent>
          <w:r w:rsidR="003E668E" w:rsidRPr="003E668E">
            <w:rPr>
              <w:color w:val="000000"/>
            </w:rPr>
            <w:t>[5]</w:t>
          </w:r>
        </w:sdtContent>
      </w:sdt>
      <w:r w:rsidRPr="00011930">
        <w:t xml:space="preserve">. Their occurrence is linked to deformation after mechanical stress or to physical diagenesis </w:t>
      </w:r>
      <w:sdt>
        <w:sdtPr>
          <w:rPr>
            <w:color w:val="000000"/>
          </w:rPr>
          <w:tag w:val="MENDELEY_CITATION_v3_eyJjaXRhdGlvbklEIjoiTUVOREVMRVlfQ0lUQVRJT05fNjk3N2M4NDUtNWYzOC00Nzk2LTg5MWQtMzUxOGE3YjIxY2Iw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1670903881"/>
          <w:placeholder>
            <w:docPart w:val="DefaultPlaceholder_-1854013440"/>
          </w:placeholder>
        </w:sdtPr>
        <w:sdtContent>
          <w:r w:rsidR="003E668E" w:rsidRPr="003E668E">
            <w:rPr>
              <w:color w:val="000000"/>
            </w:rPr>
            <w:t>[3]</w:t>
          </w:r>
        </w:sdtContent>
      </w:sdt>
      <w:r w:rsidRPr="00011930">
        <w:t>.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7EBDD434" w14:textId="76CC83E8" w:rsidR="000C713E" w:rsidRPr="00011930" w:rsidRDefault="000C713E" w:rsidP="00011930">
      <w:r w:rsidRPr="00011930">
        <w:t xml:space="preserve">A Naturally Fractured Reservoir (NFR) is defined as a reservoir in which naturally occurring fractures either have or are predicted to have a significant effect on reservoir fluid flow </w:t>
      </w:r>
      <w:sdt>
        <w:sdtPr>
          <w:rPr>
            <w:color w:val="000000"/>
          </w:rPr>
          <w:tag w:val="MENDELEY_CITATION_v3_eyJjaXRhdGlvbklEIjoiTUVOREVMRVlfQ0lUQVRJT05fN2EwYTFmMjctNzkwYy00M2I3LWFmNGMtNDRjY2QxMjhlNjA0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1053851916"/>
          <w:placeholder>
            <w:docPart w:val="DefaultPlaceholder_-1854013440"/>
          </w:placeholder>
        </w:sdtPr>
        <w:sdtContent>
          <w:r w:rsidR="003E668E" w:rsidRPr="003E668E">
            <w:rPr>
              <w:color w:val="000000"/>
            </w:rPr>
            <w:t>[3]</w:t>
          </w:r>
        </w:sdtContent>
      </w:sdt>
      <w:r w:rsidRPr="00011930">
        <w:t>. The author classifies NFRs according to the relevance of the fractures to the fluid flow, that is: Type 1 – fractures are essential for drainage, providing essential porosity and permeability; Type</w:t>
      </w:r>
      <w:r>
        <w:t>s</w:t>
      </w:r>
      <w:r w:rsidRPr="00011930">
        <w:t xml:space="preserve"> 2 and 3 – fractures offer essential or assistance permeability enhancement (both the fracture network and the matrix continuum contribute to fluid flow); Type 4 – fractures negatively impact fluid flow as barriers</w:t>
      </w:r>
      <w:r>
        <w:t xml:space="preserve"> or as a high-conducting path</w:t>
      </w:r>
      <w:r w:rsidRPr="00011930">
        <w:t xml:space="preserve">, incurring in </w:t>
      </w:r>
      <w:r>
        <w:t xml:space="preserve">a </w:t>
      </w:r>
      <w:r w:rsidRPr="00011930">
        <w:t>strong flow anisotropy.</w:t>
      </w:r>
    </w:p>
    <w:p w14:paraId="5382C3EE" w14:textId="77777777" w:rsidR="000C713E" w:rsidRPr="00011930" w:rsidRDefault="000C713E" w:rsidP="00011930">
      <w:r w:rsidRPr="00011930">
        <w:t xml:space="preserve">Identifying the NFR type is the first step to optimally translate the fractures into the models. In </w:t>
      </w:r>
      <w:r>
        <w:t>T</w:t>
      </w:r>
      <w:r w:rsidRPr="00011930">
        <w:t xml:space="preserve">ype 1, for example, the fracture network controls the overall reservoir drainage, likely with fluid channeling and slow matrix imbibition; in </w:t>
      </w:r>
      <w:r>
        <w:t>T</w:t>
      </w:r>
      <w:r w:rsidRPr="00011930">
        <w:t>ype 3, on the other limit, fluid flow is likely to occur more homogeneously, as matrix-matrix flow is non-negligible.</w:t>
      </w:r>
    </w:p>
    <w:p w14:paraId="5AA350CF" w14:textId="1F412B22" w:rsidR="000C713E" w:rsidRDefault="000C713E"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geometry are bounded by operational parameters, analog wells, well logs, and pressure tests. It is reasonable to assume planar geometry, although some authors show HF is rarely planar and is, in fact, a complex network to be calibrated to an effective planar representation </w:t>
      </w:r>
      <w:sdt>
        <w:sdtPr>
          <w:rPr>
            <w:color w:val="000000"/>
          </w:rPr>
          <w:tag w:val="MENDELEY_CITATION_v3_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"/>
          <w:id w:val="181870352"/>
          <w:placeholder>
            <w:docPart w:val="DefaultPlaceholder_-1854013440"/>
          </w:placeholder>
        </w:sdtPr>
        <w:sdtContent>
          <w:r w:rsidR="003E668E" w:rsidRPr="003E668E">
            <w:rPr>
              <w:color w:val="000000"/>
            </w:rPr>
            <w:t>[6–9]</w:t>
          </w:r>
        </w:sdtContent>
      </w:sdt>
      <w:r>
        <w:t>.</w:t>
      </w:r>
    </w:p>
    <w:p w14:paraId="465FFCC0" w14:textId="314B9AF8" w:rsidR="000C713E" w:rsidRPr="00D85ABF" w:rsidRDefault="000C713E" w:rsidP="00011930">
      <w:r w:rsidRPr="00011930">
        <w:lastRenderedPageBreak/>
        <w:t xml:space="preserve">Natural Fractures (NF) studies present distinct challenges. NF genesis is multifactorial, resulting in wide ranges of uncertainties and site-dependent behavior </w:t>
      </w:r>
      <w:sdt>
        <w:sdtPr>
          <w:rPr>
            <w:color w:val="000000"/>
          </w:rPr>
          <w:tag w:val="MENDELEY_CITATION_v3_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"/>
          <w:id w:val="-1382934872"/>
          <w:placeholder>
            <w:docPart w:val="DefaultPlaceholder_-1854013440"/>
          </w:placeholder>
        </w:sdtPr>
        <w:sdtContent>
          <w:r w:rsidR="003E668E" w:rsidRPr="003E668E">
            <w:rPr>
              <w:color w:val="000000"/>
            </w:rPr>
            <w:t>[10,11]</w:t>
          </w:r>
        </w:sdtContent>
      </w:sdt>
      <w:r w:rsidRPr="00011930">
        <w:t xml:space="preserve">. NF can be cemented or open, span from seismic to millimetric scales, be interconnected or standalone, etc., so that rules of thumb do not apply </w:t>
      </w:r>
      <w:sdt>
        <w:sdtPr>
          <w:rPr>
            <w:color w:val="000000"/>
          </w:rPr>
          <w:tag w:val="MENDELEY_CITATION_v3_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"/>
          <w:id w:val="557970977"/>
          <w:placeholder>
            <w:docPart w:val="DefaultPlaceholder_-1854013440"/>
          </w:placeholder>
        </w:sdtPr>
        <w:sdtContent>
          <w:r w:rsidR="003E668E" w:rsidRPr="003E668E">
            <w:rPr>
              <w:color w:val="000000"/>
            </w:rPr>
            <w:t>[12]</w:t>
          </w:r>
        </w:sdtContent>
      </w:sdt>
      <w:r w:rsidRPr="00011930">
        <w:t xml:space="preserve">. Authors have tried for many years to find correlations to understand the hydraulic behavior through estimates of fracture aperture, rugosity, contact area, and geometry with limited success </w:t>
      </w:r>
      <w:sdt>
        <w:sdtPr>
          <w:rPr>
            <w:color w:val="000000"/>
          </w:rPr>
          <w:tag w:val="MENDELEY_CITATION_v3_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"/>
          <w:id w:val="-1403529665"/>
          <w:placeholder>
            <w:docPart w:val="DefaultPlaceholder_-1854013440"/>
          </w:placeholder>
        </w:sdtPr>
        <w:sdtContent>
          <w:r w:rsidR="003E668E" w:rsidRPr="003E668E">
            <w:rPr>
              <w:color w:val="000000"/>
            </w:rPr>
            <w:t>[5,13]</w:t>
          </w:r>
        </w:sdtContent>
      </w:sdt>
      <w:r w:rsidRPr="00011930">
        <w:t xml:space="preserve">. Nevertheless, the lubrication theory (also known as the cubic law) is often used to characterize fluid flow inside </w:t>
      </w:r>
      <w:r>
        <w:t>an</w:t>
      </w:r>
      <w:r w:rsidRPr="00011930">
        <w:t xml:space="preserve"> NF, even though the complexity of NF networks departs by far from the assumptions behind the equations. </w:t>
      </w:r>
      <w:r>
        <w:t>Recent</w:t>
      </w:r>
      <w:r w:rsidRPr="00011930">
        <w:t xml:space="preserve"> work shows that the cubic law estimates result in up to 100 times excessive transmissibility and cannot forecast the varied degrees of flow anisotropy seen in a typical fracture network </w:t>
      </w:r>
      <w:sdt>
        <w:sdtPr>
          <w:rPr>
            <w:color w:val="000000"/>
          </w:rPr>
          <w:tag w:val="MENDELEY_CITATION_v3_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"/>
          <w:id w:val="409125054"/>
          <w:placeholder>
            <w:docPart w:val="DefaultPlaceholder_-1854013440"/>
          </w:placeholder>
        </w:sdtPr>
        <w:sdtContent>
          <w:r w:rsidR="003E668E" w:rsidRPr="003E668E">
            <w:rPr>
              <w:color w:val="000000"/>
            </w:rPr>
            <w:t>[14,15]</w:t>
          </w:r>
        </w:sdtContent>
      </w:sdt>
      <w:r w:rsidRPr="00D85ABF">
        <w:t>.</w:t>
      </w:r>
    </w:p>
    <w:p w14:paraId="6B702CA3" w14:textId="25818D04" w:rsidR="000C713E" w:rsidRDefault="000C713E" w:rsidP="00011930">
      <w:r w:rsidRPr="00011930">
        <w:t>As HF are designed to be major fluid channels to the well, large pressure gradients are expected from the fracture to the surrounding matrix. In this case, cubic law may approximate reasonably</w:t>
      </w:r>
      <w:r>
        <w:t>,</w:t>
      </w:r>
      <w:r w:rsidRPr="00011930">
        <w:t xml:space="preserve">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w:t>
      </w:r>
      <w:sdt>
        <w:sdtPr>
          <w:rPr>
            <w:color w:val="000000"/>
          </w:rPr>
          <w:tag w:val="MENDELEY_CITATION_v3_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"/>
          <w:id w:val="549502526"/>
          <w:placeholder>
            <w:docPart w:val="DefaultPlaceholder_-1854013440"/>
          </w:placeholder>
        </w:sdtPr>
        <w:sdtContent>
          <w:r w:rsidR="003E668E" w:rsidRPr="003E668E">
            <w:rPr>
              <w:color w:val="000000"/>
            </w:rPr>
            <w:t>[16–18]</w:t>
          </w:r>
        </w:sdtContent>
      </w:sdt>
      <w:r w:rsidRPr="00011930">
        <w:t xml:space="preserve">. Although intrinsically scale-dependent, building up a solid laboratory test program is the key to understanding the reservoir’s fundamental drainage mechanisms, and results must be used after upscaling considerations </w:t>
      </w:r>
      <w:sdt>
        <w:sdtPr>
          <w:rPr>
            <w:color w:val="000000"/>
          </w:rPr>
          <w:tag w:val="MENDELEY_CITATION_v3_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
          <w:id w:val="1387533454"/>
          <w:placeholder>
            <w:docPart w:val="DefaultPlaceholder_-1854013440"/>
          </w:placeholder>
        </w:sdtPr>
        <w:sdtContent>
          <w:r w:rsidR="003E668E" w:rsidRPr="003E668E">
            <w:rPr>
              <w:color w:val="000000"/>
            </w:rPr>
            <w:t>[19,20]</w:t>
          </w:r>
        </w:sdtContent>
      </w:sdt>
      <w:r w:rsidRPr="00011930">
        <w:t>.</w:t>
      </w:r>
    </w:p>
    <w:p w14:paraId="496D4FB7" w14:textId="77777777" w:rsidR="000C713E" w:rsidRPr="00011930" w:rsidRDefault="000C713E" w:rsidP="00011930">
      <w:pPr>
        <w:pStyle w:val="Heading1"/>
      </w:pPr>
      <w:r w:rsidRPr="00011930">
        <w:t>Fractures as numerical entities</w:t>
      </w:r>
    </w:p>
    <w:p w14:paraId="01980BE8" w14:textId="11E002DF" w:rsidR="000C713E" w:rsidRPr="00011930" w:rsidRDefault="000C713E" w:rsidP="00011930">
      <w:r w:rsidRPr="00011930">
        <w:t>Mathematical models of fractured reservoirs date back to the 1960s</w:t>
      </w:r>
      <w:r w:rsidR="00275DBC">
        <w:t xml:space="preserve"> </w:t>
      </w:r>
      <w:sdt>
        <w:sdtPr>
          <w:rPr>
            <w:color w:val="000000"/>
          </w:rPr>
          <w:tag w:val="MENDELEY_CITATION_v3_eyJjaXRhdGlvbklEIjoiTUVOREVMRVlfQ0lUQVRJT05fYWI3MDRlZDktNzNkYi00MzBlLWE5ODMtMjVmNWMyMmM2YjA5IiwicHJvcGVydGllcyI6eyJub3RlSW5kZXgiOjB9LCJpc0VkaXRlZCI6ZmFsc2UsIm1hbnVhbE92ZXJyaWRlIjp7ImlzTWFudWFsbHlPdmVycmlkZGVuIjpmYWxzZSwiY2l0ZXByb2NUZXh0IjoiWzI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1dfQ=="/>
          <w:id w:val="-1051616919"/>
          <w:placeholder>
            <w:docPart w:val="DefaultPlaceholder_-1854013440"/>
          </w:placeholder>
        </w:sdtPr>
        <w:sdtContent>
          <w:r w:rsidR="003E668E" w:rsidRPr="003E668E">
            <w:rPr>
              <w:color w:val="000000"/>
            </w:rPr>
            <w:t>[21]</w:t>
          </w:r>
        </w:sdtContent>
      </w:sdt>
      <w:r w:rsidR="00275DBC">
        <w:t>.</w:t>
      </w:r>
      <w:r w:rsidRPr="00011930">
        <w:t xml:space="preserve"> The early models represented fractures as a collection of joints with regular geometry approximated by an effective continuum. </w:t>
      </w:r>
      <w:sdt>
        <w:sdtPr>
          <w:rPr>
            <w:color w:val="000000"/>
          </w:rPr>
          <w:tag w:val="MENDELEY_CITATION_v3_eyJjaXRhdGlvbklEIjoiTUVOREVMRVlfQ0lUQVRJT05fYzA2NTBlNjYtYjFhYy00YmU5LTk0ZDktMDRiYjExMDNiZmFhIiwicHJvcGVydGllcyI6eyJub3RlSW5kZXgiOjAsIm1vZGUiOiJjb21wb3NpdGUifSwiaXNFZGl0ZWQiOmZhbHNlLCJtYW51YWxPdmVycmlkZSI6eyJpc01hbnVhbGx5T3ZlcnJpZGRlbiI6dHJ1ZSwiY2l0ZXByb2NUZXh0IjoiW05PX1BSSU5URURfRk9STV0gWzIxXSIsIm1hbnVhbE92ZXJyaWRlVGV4dCI6IkJhcmVuYmxhdHQgZXQgYWw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
          <w:id w:val="-2020233701"/>
          <w:placeholder>
            <w:docPart w:val="DefaultPlaceholder_-1854013440"/>
          </w:placeholder>
        </w:sdtPr>
        <w:sdtContent>
          <w:proofErr w:type="spellStart"/>
          <w:r w:rsidR="003E668E" w:rsidRPr="003E668E">
            <w:rPr>
              <w:color w:val="000000"/>
            </w:rPr>
            <w:t>Barenblatt</w:t>
          </w:r>
          <w:proofErr w:type="spellEnd"/>
          <w:r w:rsidR="003E668E" w:rsidRPr="003E668E">
            <w:rPr>
              <w:color w:val="000000"/>
            </w:rPr>
            <w:t xml:space="preserve"> et al [21]</w:t>
          </w:r>
        </w:sdtContent>
      </w:sdt>
      <w:r w:rsidRPr="00011930">
        <w:t xml:space="preserve"> understood the need to deal with the fracture </w:t>
      </w:r>
      <w:proofErr w:type="gramStart"/>
      <w:r w:rsidRPr="00011930">
        <w:t>collection as a whole, considering</w:t>
      </w:r>
      <w:proofErr w:type="gramEnd"/>
      <w:r w:rsidRPr="00011930">
        <w:t xml:space="preserve">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w:t>
      </w:r>
      <w:r w:rsidRPr="00011930">
        <w:lastRenderedPageBreak/>
        <w:t>commercial adoption of flow simulators, more interest was seen in numerical models for fractures, using the idealized concepts as a basis for the framework.</w:t>
      </w:r>
    </w:p>
    <w:p w14:paraId="410D7063" w14:textId="76F2A8F7" w:rsidR="000C713E" w:rsidRPr="00011930" w:rsidRDefault="00000000" w:rsidP="00011930">
      <w:sdt>
        <w:sdtPr>
          <w:rPr>
            <w:color w:val="000000"/>
          </w:rPr>
          <w:tag w:val="MENDELEY_CITATION_v3_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"/>
          <w:id w:val="-1382244621"/>
          <w:placeholder>
            <w:docPart w:val="DefaultPlaceholder_-1854013440"/>
          </w:placeholder>
        </w:sdtPr>
        <w:sdtContent>
          <w:r w:rsidR="003E668E" w:rsidRPr="003E668E">
            <w:rPr>
              <w:color w:val="000000"/>
            </w:rPr>
            <w:t>Long et al. [22]</w:t>
          </w:r>
        </w:sdtContent>
      </w:sdt>
      <w:r w:rsidR="000C713E" w:rsidRPr="00011930">
        <w:t xml:space="preserve"> discussed the scale of the fractures and their interconnectivity in </w:t>
      </w:r>
      <w:r w:rsidR="000C713E">
        <w:t>high-permeability</w:t>
      </w:r>
      <w:r w:rsidR="000C713E" w:rsidRPr="00011930">
        <w:t xml:space="preserve"> large-scale paths. From the author’s perspective, single fractures are only relevant as segments of large features and won’t significantly impact global system drainage unless combined into large-scale effective elements. </w:t>
      </w:r>
      <w:sdt>
        <w:sdtPr>
          <w:rPr>
            <w:color w:val="000000"/>
          </w:rPr>
          <w:tag w:val="MENDELEY_CITATION_v3_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"/>
          <w:id w:val="-1312084852"/>
          <w:placeholder>
            <w:docPart w:val="DefaultPlaceholder_-1854013440"/>
          </w:placeholder>
        </w:sdtPr>
        <w:sdtContent>
          <w:r w:rsidR="003E668E" w:rsidRPr="003E668E">
            <w:rPr>
              <w:color w:val="000000"/>
            </w:rPr>
            <w:t>Gilman and Kazemi [23,24]</w:t>
          </w:r>
        </w:sdtContent>
      </w:sdt>
      <w:r w:rsidR="000C713E" w:rsidRPr="00011930">
        <w:t xml:space="preserve"> extended the model to multiphase to account for capillary forces, which were not </w:t>
      </w:r>
      <w:r w:rsidR="000C713E" w:rsidRPr="00C22471">
        <w:t>considered so far, and</w:t>
      </w:r>
      <w:r w:rsidR="000C713E" w:rsidRPr="00011930">
        <w:t xml:space="preserve"> formulated the multiphase mathematical background still used today in modern simulators.</w:t>
      </w:r>
    </w:p>
    <w:p w14:paraId="3B9D6D25" w14:textId="3C967CE5" w:rsidR="000C713E" w:rsidRPr="00011930" w:rsidRDefault="000C713E" w:rsidP="00011930">
      <w:r w:rsidRPr="00011930">
        <w:t>The multiphase physics was further investigated by</w:t>
      </w:r>
      <w:r w:rsidR="00E83DAE">
        <w:t xml:space="preserve"> </w:t>
      </w:r>
      <w:sdt>
        <w:sdtPr>
          <w:rPr>
            <w:color w:val="000000"/>
          </w:rPr>
          <w:tag w:val="MENDELEY_CITATION_v3_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"/>
          <w:id w:val="1953203328"/>
          <w:placeholder>
            <w:docPart w:val="DefaultPlaceholder_-1854013440"/>
          </w:placeholder>
        </w:sdtPr>
        <w:sdtContent>
          <w:r w:rsidR="003E668E" w:rsidRPr="003E668E">
            <w:rPr>
              <w:color w:val="000000"/>
            </w:rPr>
            <w:t>Hinkley and Davis [25]</w:t>
          </w:r>
        </w:sdtContent>
      </w:sdt>
      <w:r w:rsidRPr="00011930">
        <w:t xml:space="preserve"> and more recently by </w:t>
      </w:r>
      <w:sdt>
        <w:sdtPr>
          <w:rPr>
            <w:color w:val="000000"/>
          </w:rPr>
          <w:tag w:val="MENDELEY_CITATION_v3_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"/>
          <w:id w:val="783998150"/>
          <w:placeholder>
            <w:docPart w:val="DefaultPlaceholder_-1854013440"/>
          </w:placeholder>
        </w:sdtPr>
        <w:sdtContent>
          <w:proofErr w:type="spellStart"/>
          <w:r w:rsidR="003E668E" w:rsidRPr="003E668E">
            <w:rPr>
              <w:color w:val="000000"/>
            </w:rPr>
            <w:t>Elputranto</w:t>
          </w:r>
          <w:proofErr w:type="spellEnd"/>
          <w:r w:rsidR="003E668E" w:rsidRPr="003E668E">
            <w:rPr>
              <w:color w:val="000000"/>
            </w:rPr>
            <w:t xml:space="preserve"> et al. [26]</w:t>
          </w:r>
        </w:sdtContent>
      </w:sdt>
      <w:r w:rsidR="00F97397">
        <w:t xml:space="preserve"> </w:t>
      </w:r>
      <w:r w:rsidRPr="00011930">
        <w:t xml:space="preserve">who </w:t>
      </w:r>
      <w:r>
        <w:t>were</w:t>
      </w:r>
      <w:r w:rsidRPr="00011930">
        <w:t xml:space="preserve"> 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w:t>
      </w:r>
      <w:r>
        <w:t>factors</w:t>
      </w:r>
      <w:r w:rsidR="0022314A">
        <w:t xml:space="preserve"> </w:t>
      </w:r>
      <w:sdt>
        <w:sdtPr>
          <w:rPr>
            <w:color w:val="000000"/>
          </w:rPr>
          <w:tag w:val="MENDELEY_CITATION_v3_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"/>
          <w:id w:val="-1445452273"/>
          <w:placeholder>
            <w:docPart w:val="DefaultPlaceholder_-1854013440"/>
          </w:placeholder>
        </w:sdtPr>
        <w:sdtContent>
          <w:r w:rsidR="003E668E" w:rsidRPr="003E668E">
            <w:rPr>
              <w:color w:val="000000"/>
            </w:rPr>
            <w:t>[17,19,27,28]</w:t>
          </w:r>
        </w:sdtContent>
      </w:sdt>
      <w:r w:rsidR="00D95721">
        <w:t>.</w:t>
      </w:r>
    </w:p>
    <w:p w14:paraId="2170E7F4" w14:textId="77777777" w:rsidR="000C713E" w:rsidRPr="00011930" w:rsidRDefault="000C713E" w:rsidP="00011930">
      <w:r w:rsidRPr="00011930">
        <w:t>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original mesh.</w:t>
      </w:r>
    </w:p>
    <w:p w14:paraId="037F485F" w14:textId="6D2CD3A4" w:rsidR="000C713E" w:rsidRPr="00011930" w:rsidRDefault="000C713E" w:rsidP="00011930">
      <w:r w:rsidRPr="00011930">
        <w:t>Conforming meshes algorithms represent the fractures by local grid refinements (LGR)</w:t>
      </w:r>
      <w:r w:rsidR="00B47EDE">
        <w:t xml:space="preserve"> </w:t>
      </w:r>
      <w:sdt>
        <w:sdtPr>
          <w:rPr>
            <w:color w:val="000000"/>
          </w:rPr>
          <w:tag w:val="MENDELEY_CITATION_v3_eyJjaXRhdGlvbklEIjoiTUVOREVMRVlfQ0lUQVRJT05fYjk2MjVmMzUtNjRiZi00MWJiLWJkZWQtOTg1ZDdjODM5Yzc3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
          <w:id w:val="613788838"/>
          <w:placeholder>
            <w:docPart w:val="DefaultPlaceholder_-1854013440"/>
          </w:placeholder>
        </w:sdtPr>
        <w:sdtContent>
          <w:r w:rsidR="003E668E" w:rsidRPr="003E668E">
            <w:rPr>
              <w:color w:val="000000"/>
            </w:rPr>
            <w:t>[10,29]</w:t>
          </w:r>
        </w:sdtContent>
      </w:sdt>
      <w:r w:rsidRPr="00011930">
        <w:t xml:space="preserve">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w:t>
      </w:r>
      <w:r>
        <w:t>, such as effective fracture aperture,</w:t>
      </w:r>
      <w:r w:rsidRPr="00011930">
        <w:t xml:space="preserve"> are discussed in detail by</w:t>
      </w:r>
      <w:r w:rsidR="009E0AB5">
        <w:t xml:space="preserve"> </w:t>
      </w:r>
      <w:sdt>
        <w:sdtPr>
          <w:rPr>
            <w:color w:val="000000"/>
          </w:rPr>
          <w:tag w:val="MENDELEY_CITATION_v3_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"/>
          <w:id w:val="-1411611147"/>
          <w:placeholder>
            <w:docPart w:val="DefaultPlaceholder_-1854013440"/>
          </w:placeholder>
        </w:sdtPr>
        <w:sdtContent>
          <w:r w:rsidR="003E668E" w:rsidRPr="003E668E">
            <w:rPr>
              <w:color w:val="000000"/>
            </w:rPr>
            <w:t>Reiss [30]</w:t>
          </w:r>
        </w:sdtContent>
      </w:sdt>
      <w:r w:rsidRPr="00011930">
        <w:t>.</w:t>
      </w:r>
    </w:p>
    <w:p w14:paraId="450817FD" w14:textId="77777777" w:rsidR="000C713E" w:rsidRDefault="000C713E" w:rsidP="00011930">
      <w:r w:rsidRPr="00011930">
        <w:t xml:space="preserve">Using elements of reduced dimensions benefits from the fact that the fracture aperture is orders of magnitude smaller than its length and height and that no significant pressure </w:t>
      </w:r>
      <w:proofErr w:type="gramStart"/>
      <w:r w:rsidRPr="00011930">
        <w:t>drop</w:t>
      </w:r>
      <w:proofErr w:type="gramEnd"/>
      <w:r w:rsidRPr="00011930">
        <w:t xml:space="preserve"> or flow is </w:t>
      </w:r>
      <w:r w:rsidRPr="00011930">
        <w:lastRenderedPageBreak/>
        <w:t>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628D1695" w14:textId="77777777" w:rsidR="000C713E" w:rsidRPr="00011930" w:rsidRDefault="000C713E" w:rsidP="00011930">
      <w:r w:rsidRPr="00011930">
        <w:t>Non-conforming approaches are preferred in field scale models where performance is critical</w:t>
      </w:r>
      <w:r>
        <w:t>,</w:t>
      </w:r>
      <w:r w:rsidRPr="00011930">
        <w:t xml:space="preserve">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r>
        <w:t>embedded</w:t>
      </w:r>
      <w:r w:rsidRPr="00011930">
        <w:t xml:space="preserve"> models, like EDFM.</w:t>
      </w:r>
    </w:p>
    <w:p w14:paraId="59A82B84" w14:textId="0B4936C1" w:rsidR="000C713E" w:rsidRPr="00011930" w:rsidRDefault="000C713E" w:rsidP="00011930">
      <w:r w:rsidRPr="00011930">
        <w:t xml:space="preserve">DKDP was proposed originally by </w:t>
      </w:r>
      <w:sdt>
        <w:sdtPr>
          <w:rPr>
            <w:color w:val="000000"/>
          </w:rPr>
          <w:tag w:val="MENDELEY_CITATION_v3_eyJjaXRhdGlvbklEIjoiTUVOREVMRVlfQ0lUQVRJT05fOGQxOTI1NTctZWMyZS00YzI2LTk2MDItM2YwYmRjNzM3NTNkIiwicHJvcGVydGllcyI6eyJub3RlSW5kZXgiOjAsIm1vZGUiOiJjb21wb3NpdGUifSwiaXNFZGl0ZWQiOmZhbHNlLCJtYW51YWxPdmVycmlkZSI6eyJpc01hbnVhbGx5T3ZlcnJpZGRlbiI6dHJ1ZSwiY2l0ZXByb2NUZXh0IjoiW05PX1BSSU5URURfRk9STV0gWzIxXSIsIm1hbnVhbE92ZXJyaWRlVGV4dCI6IkJhcmVuYmxhdHQ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
          <w:id w:val="1188106510"/>
          <w:placeholder>
            <w:docPart w:val="DefaultPlaceholder_-1854013440"/>
          </w:placeholder>
        </w:sdtPr>
        <w:sdtContent>
          <w:proofErr w:type="spellStart"/>
          <w:r w:rsidR="003E668E" w:rsidRPr="003E668E">
            <w:rPr>
              <w:color w:val="000000"/>
            </w:rPr>
            <w:t>Barenblatt</w:t>
          </w:r>
          <w:proofErr w:type="spellEnd"/>
          <w:r w:rsidR="003E668E" w:rsidRPr="003E668E">
            <w:rPr>
              <w:color w:val="000000"/>
            </w:rPr>
            <w:t xml:space="preserve"> [21]</w:t>
          </w:r>
        </w:sdtContent>
      </w:sdt>
      <w:r w:rsidR="002C2443">
        <w:rPr>
          <w:color w:val="000000"/>
        </w:rPr>
        <w:t xml:space="preserve"> </w:t>
      </w:r>
      <w:r w:rsidRPr="00011930">
        <w:t>and applied to well-testing interpretation by</w:t>
      </w:r>
      <w:r w:rsidR="002C2443">
        <w:t xml:space="preserve"> </w:t>
      </w:r>
      <w:sdt>
        <w:sdtPr>
          <w:rPr>
            <w:color w:val="000000"/>
          </w:rPr>
          <w:tag w:val="MENDELEY_CITATION_v3_eyJjaXRhdGlvbklEIjoiTUVOREVMRVlfQ0lUQVRJT05fNjUyYTI4ZWEtNmQ4ZS00YmJhLTk2YTAtNWViNTk1ZmRlMDFjIiwicHJvcGVydGllcyI6eyJub3RlSW5kZXgiOjAsIm1vZGUiOiJjb21wb3NpdGUifSwiaXNFZGl0ZWQiOmZhbHNlLCJtYW51YWxPdmVycmlkZSI6eyJpc01hbnVhbGx5T3ZlcnJpZGRlbiI6dHJ1ZSwiY2l0ZXByb2NUZXh0IjoiW05PX1BSSU5URURfRk9STV0gWzMxXSIsIm1hbnVhbE92ZXJyaWRlVGV4dCI6IldhcnJlbiAmIFJvb3QgWzMxXSJ9LCJjaXRhdGlvbkl0ZW1zIjpbeyJkaXNwbGF5QXMiOiJjb21wb3NpdGUiLCJsYWJlbCI6InBhZ2UiLC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UsInN1cHByZXNzLWF1dGhvciI6ZmFsc2UsImNvbXBvc2l0ZSI6dHJ1ZSwiYXV0aG9yLW9ubHkiOmZhbHNlfV19"/>
          <w:id w:val="22611235"/>
          <w:placeholder>
            <w:docPart w:val="DefaultPlaceholder_-1854013440"/>
          </w:placeholder>
        </w:sdtPr>
        <w:sdtContent>
          <w:r w:rsidR="003E668E">
            <w:t>Warren &amp; Root [31]</w:t>
          </w:r>
        </w:sdtContent>
      </w:sdt>
      <w:r w:rsidRPr="00011930">
        <w:t xml:space="preserve">. The idea was to include two equivalent media (matrix and fractures) with the same grid block distribution and size. Transfer functions (or shape factors) were originally proposed by </w:t>
      </w:r>
      <w:sdt>
        <w:sdtPr>
          <w:rPr>
            <w:color w:val="000000"/>
          </w:rPr>
          <w:tag w:val="MENDELEY_CITATION_v3_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"/>
          <w:id w:val="1868178651"/>
          <w:placeholder>
            <w:docPart w:val="DefaultPlaceholder_-1854013440"/>
          </w:placeholder>
        </w:sdtPr>
        <w:sdtContent>
          <w:r w:rsidR="003E668E" w:rsidRPr="003E668E">
            <w:rPr>
              <w:color w:val="000000"/>
            </w:rPr>
            <w:t>Gilman and Kazemi [24,32]</w:t>
          </w:r>
        </w:sdtContent>
      </w:sdt>
      <w:r w:rsidRPr="00011930">
        <w:t xml:space="preserve">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239A5B8B" w14:textId="4D2C8640" w:rsidR="000C713E" w:rsidRDefault="000C713E" w:rsidP="00011930">
      <w:r w:rsidRPr="00011930">
        <w:t>In all cases, upscaling processes must be used to find the effective continua parameters for the DFN (mainly porosity, permeability, and shape factors), which are later calibrated during data assimilation (interchangeably known as history matching)</w:t>
      </w:r>
      <w:r w:rsidR="00FF370C">
        <w:t>,</w:t>
      </w:r>
      <w:r w:rsidRPr="00011930">
        <w:t xml:space="preserve"> as by </w:t>
      </w:r>
      <w:sdt>
        <w:sdtPr>
          <w:rPr>
            <w:color w:val="000000"/>
          </w:rPr>
          <w:tag w:val="MENDELEY_CITATION_v3_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"/>
          <w:id w:val="749474817"/>
          <w:placeholder>
            <w:docPart w:val="DefaultPlaceholder_-1854013440"/>
          </w:placeholder>
        </w:sdtPr>
        <w:sdtContent>
          <w:r w:rsidR="003E668E" w:rsidRPr="003E668E">
            <w:rPr>
              <w:color w:val="000000"/>
            </w:rPr>
            <w:t>Long, Oda and Geiger [22,33,34]</w:t>
          </w:r>
        </w:sdtContent>
      </w:sdt>
      <w:r w:rsidRPr="00011930">
        <w:t>.</w:t>
      </w:r>
    </w:p>
    <w:p w14:paraId="73B6AF3F" w14:textId="77777777" w:rsidR="000C713E" w:rsidRPr="00011930" w:rsidRDefault="000C713E"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426DF63A" w14:textId="38E7E66A" w:rsidR="000C713E" w:rsidRDefault="000C713E" w:rsidP="00457243">
      <w:r>
        <w:lastRenderedPageBreak/>
        <w:t xml:space="preserve">Figure </w:t>
      </w:r>
      <w:r>
        <w:fldChar w:fldCharType="begin"/>
      </w:r>
      <w:r>
        <w:instrText xml:space="preserve"> REF fig_frac_models \h </w:instrText>
      </w:r>
      <w:r>
        <w:fldChar w:fldCharType="separate"/>
      </w:r>
      <w:r w:rsidR="007630D4">
        <w:rPr>
          <w:noProof/>
        </w:rPr>
        <w:t>1</w:t>
      </w:r>
      <w:r>
        <w:fldChar w:fldCharType="end"/>
      </w:r>
      <w:r>
        <w:t xml:space="preserve"> and</w:t>
      </w:r>
      <w:r w:rsidRPr="00011930">
        <w:t xml:space="preserve"> Table </w:t>
      </w:r>
      <w:r>
        <w:fldChar w:fldCharType="begin"/>
      </w:r>
      <w:r>
        <w:instrText xml:space="preserve"> REF tab_frac_tech \h </w:instrText>
      </w:r>
      <w:r>
        <w:fldChar w:fldCharType="separate"/>
      </w:r>
      <w:r w:rsidR="007630D4">
        <w:rPr>
          <w:noProof/>
        </w:rPr>
        <w:t>1</w:t>
      </w:r>
      <w:r>
        <w:fldChar w:fldCharType="end"/>
      </w:r>
      <w:r w:rsidRPr="00011930">
        <w:t xml:space="preserve"> </w:t>
      </w:r>
      <w:r>
        <w:t xml:space="preserve">present </w:t>
      </w:r>
      <w:r w:rsidRPr="00011930">
        <w:t xml:space="preserve">popular fracture models, but </w:t>
      </w:r>
      <w:r>
        <w:t xml:space="preserve">the </w:t>
      </w:r>
      <w:r w:rsidRPr="00011930">
        <w:t xml:space="preserve">details of each are beyond the scope of this paper. Recent benchmarks are found in </w:t>
      </w:r>
      <w:sdt>
        <w:sdtPr>
          <w:rPr>
            <w:color w:val="000000"/>
          </w:rPr>
          <w:tag w:val="MENDELEY_CITATION_v3_eyJjaXRhdGlvbklEIjoiTUVOREVMRVlfQ0lUQVRJT05fZTc1ZmZjZjItYzZiYy00ZjkzLWI0M2QtZWZhYmQwMGJkYThkIiwicHJvcGVydGllcyI6eyJub3RlSW5kZXgiOjB9LCJpc0VkaXRlZCI6ZmFsc2UsIm1hbnVhbE92ZXJyaWRlIjp7ImlzTWFudWFsbHlPdmVycmlkZGVuIjp0cnVlLCJjaXRlcHJvY1RleHQiOiJbMzUsMzZdIiwibWFudWFsT3ZlcnJpZGVUZXh0IjoiWzM1LDM2XS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1515423765"/>
          <w:placeholder>
            <w:docPart w:val="DefaultPlaceholder_-1854013440"/>
          </w:placeholder>
        </w:sdtPr>
        <w:sdtContent>
          <w:r w:rsidR="003E668E" w:rsidRPr="003E668E">
            <w:rPr>
              <w:color w:val="000000"/>
            </w:rPr>
            <w:t>[35,36]</w:t>
          </w:r>
        </w:sdtContent>
      </w:sdt>
      <w:r w:rsidRPr="00011930">
        <w:t>.</w:t>
      </w:r>
    </w:p>
    <w:p w14:paraId="0F8BF01B" w14:textId="77777777" w:rsidR="000C713E" w:rsidRDefault="000C713E" w:rsidP="00F608E7">
      <w:pPr>
        <w:pStyle w:val="Figure"/>
        <w:tabs>
          <w:tab w:val="center" w:pos="1560"/>
          <w:tab w:val="center" w:pos="4820"/>
          <w:tab w:val="center" w:pos="8222"/>
        </w:tabs>
        <w:jc w:val="both"/>
        <w:rPr>
          <w:noProof/>
        </w:rPr>
      </w:pPr>
      <w:r>
        <w:rPr>
          <w:noProof/>
        </w:rPr>
        <w:tab/>
      </w:r>
      <w:r>
        <w:rPr>
          <w:noProof/>
        </w:rPr>
        <w:drawing>
          <wp:inline distT="0" distB="0" distL="0" distR="0" wp14:anchorId="5A25427E" wp14:editId="6274CC9D">
            <wp:extent cx="1830128" cy="1686560"/>
            <wp:effectExtent l="0" t="0" r="0" b="8890"/>
            <wp:docPr id="418816229" name="Picture 3" descr="A cube with man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229" name="Picture 3" descr="A cube with many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160" cy="1688433"/>
                    </a:xfrm>
                    <a:prstGeom prst="rect">
                      <a:avLst/>
                    </a:prstGeom>
                    <a:noFill/>
                    <a:ln>
                      <a:noFill/>
                    </a:ln>
                  </pic:spPr>
                </pic:pic>
              </a:graphicData>
            </a:graphic>
          </wp:inline>
        </w:drawing>
      </w:r>
      <w:r>
        <w:rPr>
          <w:noProof/>
        </w:rPr>
        <w:tab/>
        <w:t xml:space="preserve">  </w:t>
      </w:r>
      <w:r>
        <w:rPr>
          <w:noProof/>
        </w:rPr>
        <w:drawing>
          <wp:inline distT="0" distB="0" distL="0" distR="0" wp14:anchorId="35DA9201" wp14:editId="1D200A94">
            <wp:extent cx="1240971" cy="1686523"/>
            <wp:effectExtent l="0" t="0" r="0" b="9525"/>
            <wp:docPr id="1871669476" name="Imagem 24" descr="A crossword puzzle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476" name="Imagem 24" descr="A crossword puzzle with a grid of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3626" cy="1703722"/>
                    </a:xfrm>
                    <a:prstGeom prst="rect">
                      <a:avLst/>
                    </a:prstGeom>
                    <a:noFill/>
                    <a:ln>
                      <a:noFill/>
                    </a:ln>
                  </pic:spPr>
                </pic:pic>
              </a:graphicData>
            </a:graphic>
          </wp:inline>
        </w:drawing>
      </w:r>
      <w:r>
        <w:rPr>
          <w:noProof/>
        </w:rPr>
        <w:tab/>
      </w:r>
      <w:r w:rsidRPr="00CE194E">
        <w:rPr>
          <w:noProof/>
        </w:rPr>
        <w:t xml:space="preserve"> </w:t>
      </w:r>
      <w:r>
        <w:rPr>
          <w:noProof/>
        </w:rPr>
        <w:drawing>
          <wp:inline distT="0" distB="0" distL="0" distR="0" wp14:anchorId="71429DEA" wp14:editId="23B10528">
            <wp:extent cx="1938024" cy="1743075"/>
            <wp:effectExtent l="0" t="0" r="5080" b="0"/>
            <wp:docPr id="1873987617" name="Picture 6" descr="A drawing of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617" name="Picture 6" descr="A drawing of a glass box&#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583" cy="1745377"/>
                    </a:xfrm>
                    <a:prstGeom prst="rect">
                      <a:avLst/>
                    </a:prstGeom>
                    <a:noFill/>
                    <a:ln>
                      <a:noFill/>
                    </a:ln>
                  </pic:spPr>
                </pic:pic>
              </a:graphicData>
            </a:graphic>
          </wp:inline>
        </w:drawing>
      </w:r>
    </w:p>
    <w:p w14:paraId="0686F7E8" w14:textId="2AE01C11" w:rsidR="000C713E" w:rsidRDefault="000C713E" w:rsidP="006C4CAD">
      <w:pPr>
        <w:pStyle w:val="Figure-Legend"/>
      </w:pPr>
      <w:r>
        <w:t xml:space="preserve">Figure </w:t>
      </w:r>
      <w:bookmarkStart w:id="0" w:name="fig_frac_models"/>
      <w:r>
        <w:fldChar w:fldCharType="begin"/>
      </w:r>
      <w:r>
        <w:instrText xml:space="preserve">  \seq fig</w:instrText>
      </w:r>
      <w:r>
        <w:fldChar w:fldCharType="separate"/>
      </w:r>
      <w:r w:rsidR="007630D4">
        <w:rPr>
          <w:noProof/>
        </w:rPr>
        <w:t>1</w:t>
      </w:r>
      <w:r>
        <w:fldChar w:fldCharType="end"/>
      </w:r>
      <w:bookmarkEnd w:id="0"/>
      <w:r>
        <w:t xml:space="preserve"> – Popular effective numeric fracture models, from left to right: 2</w:t>
      </w:r>
      <m:oMath>
        <m:r>
          <m:rPr>
            <m:sty m:val="bi"/>
          </m:rPr>
          <w:rPr>
            <w:rFonts w:ascii="Cambria Math" w:hAnsi="Cambria Math"/>
          </w:rPr>
          <m:t>ϕ</m:t>
        </m:r>
      </m:oMath>
      <w:r>
        <w:t>2K, LGR, and elements of reduced dimension.</w:t>
      </w:r>
    </w:p>
    <w:p w14:paraId="02E12653" w14:textId="5AFB674E" w:rsidR="000C713E" w:rsidRPr="00011930" w:rsidRDefault="000C713E" w:rsidP="00011930">
      <w:pPr>
        <w:pStyle w:val="Table-Legend"/>
      </w:pPr>
      <w:r w:rsidRPr="00011930">
        <w:t xml:space="preserve">Table </w:t>
      </w:r>
      <w:bookmarkStart w:id="1" w:name="tab_frac_tech"/>
      <w:r>
        <w:fldChar w:fldCharType="begin"/>
      </w:r>
      <w:r>
        <w:instrText xml:space="preserve"> \seq tab </w:instrText>
      </w:r>
      <w:r>
        <w:fldChar w:fldCharType="separate"/>
      </w:r>
      <w:r w:rsidR="007630D4">
        <w:rPr>
          <w:noProof/>
        </w:rPr>
        <w:t>1</w:t>
      </w:r>
      <w:r>
        <w:fldChar w:fldCharType="end"/>
      </w:r>
      <w:bookmarkEnd w:id="1"/>
      <w:r w:rsidRPr="00011930">
        <w:t>.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0C713E" w:rsidRPr="00011930" w14:paraId="36019E21" w14:textId="77777777" w:rsidTr="00F608E7">
        <w:trPr>
          <w:trHeight w:val="283"/>
        </w:trPr>
        <w:tc>
          <w:tcPr>
            <w:tcW w:w="1813" w:type="dxa"/>
            <w:vMerge w:val="restart"/>
            <w:vAlign w:val="center"/>
          </w:tcPr>
          <w:p w14:paraId="1287E39F" w14:textId="77777777" w:rsidR="000C713E" w:rsidRPr="00457243" w:rsidRDefault="000C713E" w:rsidP="00F608E7">
            <w:pPr>
              <w:pStyle w:val="Tight"/>
              <w:rPr>
                <w:rFonts w:cs="Arial"/>
                <w:sz w:val="20"/>
                <w:szCs w:val="18"/>
              </w:rPr>
            </w:pPr>
            <w:r w:rsidRPr="00457243">
              <w:rPr>
                <w:rFonts w:cs="Arial"/>
                <w:sz w:val="20"/>
                <w:szCs w:val="18"/>
              </w:rPr>
              <w:t>Non-conforming</w:t>
            </w:r>
          </w:p>
        </w:tc>
        <w:tc>
          <w:tcPr>
            <w:tcW w:w="3119" w:type="dxa"/>
          </w:tcPr>
          <w:p w14:paraId="0233F75A" w14:textId="77777777" w:rsidR="000C713E" w:rsidRPr="00FF4DA9" w:rsidRDefault="000C713E" w:rsidP="00F608E7">
            <w:pPr>
              <w:pStyle w:val="Tight"/>
              <w:rPr>
                <w:rFonts w:cs="Arial"/>
                <w:sz w:val="20"/>
                <w:szCs w:val="20"/>
              </w:rPr>
            </w:pPr>
            <w:r w:rsidRPr="00FF4DA9">
              <w:rPr>
                <w:rFonts w:cs="Arial"/>
                <w:sz w:val="20"/>
                <w:szCs w:val="20"/>
              </w:rPr>
              <w:t>Effective continuum model (1</w:t>
            </w:r>
            <m:oMath>
              <m:r>
                <w:rPr>
                  <w:rFonts w:ascii="Cambria Math" w:hAnsi="Cambria Math" w:cs="Arial"/>
                  <w:sz w:val="20"/>
                  <w:szCs w:val="20"/>
                </w:rPr>
                <m:t>ϕ</m:t>
              </m:r>
            </m:oMath>
            <w:r w:rsidRPr="00FF4DA9">
              <w:rPr>
                <w:rFonts w:cs="Arial"/>
                <w:sz w:val="20"/>
                <w:szCs w:val="20"/>
              </w:rPr>
              <w:t>)</w:t>
            </w:r>
          </w:p>
        </w:tc>
        <w:tc>
          <w:tcPr>
            <w:tcW w:w="5188" w:type="dxa"/>
          </w:tcPr>
          <w:p w14:paraId="1EA4DEBC" w14:textId="44B7A598" w:rsidR="000C713E" w:rsidRPr="00FF4DA9" w:rsidRDefault="00000000" w:rsidP="00F608E7">
            <w:pPr>
              <w:pStyle w:val="Tight"/>
              <w:rPr>
                <w:rFonts w:cs="Arial"/>
                <w:sz w:val="20"/>
                <w:szCs w:val="20"/>
              </w:rPr>
            </w:pPr>
            <w:sdt>
              <w:sdtPr>
                <w:rPr>
                  <w:rFonts w:cs="Arial"/>
                  <w:color w:val="000000"/>
                  <w:sz w:val="20"/>
                  <w:szCs w:val="20"/>
                </w:rPr>
                <w:tag w:val="MENDELEY_CITATION_v3_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"/>
                <w:id w:val="-2042198437"/>
                <w:placeholder>
                  <w:docPart w:val="DefaultPlaceholder_-1854013440"/>
                </w:placeholder>
              </w:sdtPr>
              <w:sdtContent>
                <w:r w:rsidR="003E668E" w:rsidRPr="003E668E">
                  <w:rPr>
                    <w:rFonts w:cs="Arial"/>
                    <w:color w:val="000000"/>
                    <w:sz w:val="20"/>
                    <w:szCs w:val="20"/>
                  </w:rPr>
                  <w:t>[37]</w:t>
                </w:r>
              </w:sdtContent>
            </w:sdt>
          </w:p>
        </w:tc>
      </w:tr>
      <w:tr w:rsidR="000C713E" w:rsidRPr="001F36C1" w14:paraId="5EDDA863" w14:textId="77777777" w:rsidTr="00F608E7">
        <w:trPr>
          <w:trHeight w:val="283"/>
        </w:trPr>
        <w:tc>
          <w:tcPr>
            <w:tcW w:w="1813" w:type="dxa"/>
            <w:vMerge/>
          </w:tcPr>
          <w:p w14:paraId="771C1B92" w14:textId="77777777" w:rsidR="000C713E" w:rsidRPr="00457243" w:rsidRDefault="000C713E" w:rsidP="00F608E7">
            <w:pPr>
              <w:pStyle w:val="Tight"/>
              <w:rPr>
                <w:rFonts w:cs="Arial"/>
                <w:sz w:val="20"/>
                <w:szCs w:val="18"/>
              </w:rPr>
            </w:pPr>
          </w:p>
        </w:tc>
        <w:tc>
          <w:tcPr>
            <w:tcW w:w="3119" w:type="dxa"/>
          </w:tcPr>
          <w:p w14:paraId="0C5AAA1A" w14:textId="77777777" w:rsidR="000C713E" w:rsidRPr="00FF4DA9" w:rsidRDefault="000C713E" w:rsidP="00F608E7">
            <w:pPr>
              <w:pStyle w:val="Tight"/>
              <w:rPr>
                <w:rFonts w:cs="Arial"/>
                <w:sz w:val="20"/>
                <w:szCs w:val="20"/>
              </w:rPr>
            </w:pPr>
            <w:r w:rsidRPr="00FF4DA9">
              <w:rPr>
                <w:rFonts w:cs="Arial"/>
                <w:sz w:val="20"/>
                <w:szCs w:val="20"/>
              </w:rPr>
              <w:t>Warren and Root (2</w:t>
            </w:r>
            <m:oMath>
              <m:r>
                <w:rPr>
                  <w:rFonts w:ascii="Cambria Math" w:hAnsi="Cambria Math" w:cs="Arial"/>
                  <w:sz w:val="20"/>
                  <w:szCs w:val="20"/>
                </w:rPr>
                <m:t>ϕ</m:t>
              </m:r>
            </m:oMath>
            <w:r w:rsidRPr="00FF4DA9">
              <w:rPr>
                <w:rFonts w:cs="Arial"/>
                <w:sz w:val="20"/>
                <w:szCs w:val="20"/>
              </w:rPr>
              <w:t>2K)</w:t>
            </w:r>
          </w:p>
        </w:tc>
        <w:tc>
          <w:tcPr>
            <w:tcW w:w="5188" w:type="dxa"/>
          </w:tcPr>
          <w:sdt>
            <w:sdtPr>
              <w:rPr>
                <w:color w:val="000000"/>
                <w:sz w:val="20"/>
                <w:szCs w:val="20"/>
                <w:lang w:val="nl-NL"/>
              </w:rPr>
              <w:tag w:val="MENDELEY_CITATION_v3_eyJjaXRhdGlvbklEIjoiTUVOREVMRVlfQ0lUQVRJT05fNzJhNzcxYzgtYmZkYi00MDk1LWI0ZGUtOTBkNzk3MjRiM2NmIiwicHJvcGVydGllcyI6eyJub3RlSW5kZXgiOjB9LCJpc0VkaXRlZCI6ZmFsc2UsIm1hbnVhbE92ZXJyaWRlIjp7ImlzTWFudWFsbHlPdmVycmlkZGVuIjpmYWxzZSwiY2l0ZXByb2NUZXh0IjoiWzIxLDM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0sey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V9XX0="/>
              <w:id w:val="-1174958489"/>
              <w:placeholder>
                <w:docPart w:val="DefaultPlaceholder_-1854013440"/>
              </w:placeholder>
            </w:sdtPr>
            <w:sdtContent>
              <w:p w14:paraId="0D3C56E1" w14:textId="6902A6F9" w:rsidR="000C713E" w:rsidRPr="00FF4DA9" w:rsidRDefault="003E668E" w:rsidP="00F608E7">
                <w:pPr>
                  <w:pStyle w:val="Tight"/>
                  <w:rPr>
                    <w:sz w:val="20"/>
                    <w:szCs w:val="20"/>
                    <w:lang w:val="nl-NL"/>
                  </w:rPr>
                </w:pPr>
                <w:r w:rsidRPr="003E668E">
                  <w:rPr>
                    <w:color w:val="000000"/>
                    <w:sz w:val="20"/>
                    <w:szCs w:val="20"/>
                  </w:rPr>
                  <w:t>[21,31]</w:t>
                </w:r>
              </w:p>
            </w:sdtContent>
          </w:sdt>
        </w:tc>
      </w:tr>
      <w:tr w:rsidR="000C713E" w:rsidRPr="001F36C1" w14:paraId="63DD1448" w14:textId="77777777" w:rsidTr="00F608E7">
        <w:trPr>
          <w:trHeight w:val="283"/>
        </w:trPr>
        <w:tc>
          <w:tcPr>
            <w:tcW w:w="1813" w:type="dxa"/>
            <w:vMerge/>
          </w:tcPr>
          <w:p w14:paraId="7891D612" w14:textId="77777777" w:rsidR="000C713E" w:rsidRPr="006A7EFF" w:rsidRDefault="000C713E" w:rsidP="00F608E7">
            <w:pPr>
              <w:pStyle w:val="Tight"/>
              <w:rPr>
                <w:sz w:val="20"/>
                <w:lang w:val="nl-NL"/>
              </w:rPr>
            </w:pPr>
          </w:p>
        </w:tc>
        <w:tc>
          <w:tcPr>
            <w:tcW w:w="3119" w:type="dxa"/>
          </w:tcPr>
          <w:p w14:paraId="0DCE7743" w14:textId="77777777" w:rsidR="000C713E" w:rsidRPr="00FF4DA9" w:rsidRDefault="000C713E" w:rsidP="00F608E7">
            <w:pPr>
              <w:pStyle w:val="Tight"/>
              <w:rPr>
                <w:rFonts w:cs="Arial"/>
                <w:sz w:val="20"/>
                <w:szCs w:val="20"/>
              </w:rPr>
            </w:pPr>
            <w:proofErr w:type="spellStart"/>
            <w:r w:rsidRPr="00FF4DA9">
              <w:rPr>
                <w:rFonts w:cs="Arial"/>
                <w:sz w:val="20"/>
                <w:szCs w:val="20"/>
              </w:rPr>
              <w:t>Multiporosity</w:t>
            </w:r>
            <w:proofErr w:type="spellEnd"/>
          </w:p>
        </w:tc>
        <w:sdt>
          <w:sdtPr>
            <w:rPr>
              <w:color w:val="000000"/>
              <w:sz w:val="20"/>
              <w:szCs w:val="20"/>
              <w:lang w:val="da-DK"/>
            </w:rPr>
            <w:tag w:val="MENDELEY_CITATION_v3_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"/>
            <w:id w:val="142784665"/>
            <w:placeholder>
              <w:docPart w:val="DefaultPlaceholder_-1854013440"/>
            </w:placeholder>
          </w:sdtPr>
          <w:sdtContent>
            <w:tc>
              <w:tcPr>
                <w:tcW w:w="5188" w:type="dxa"/>
              </w:tcPr>
              <w:p w14:paraId="44C20F98" w14:textId="21793C87" w:rsidR="000C713E" w:rsidRPr="00FF4DA9" w:rsidRDefault="003E668E" w:rsidP="00F608E7">
                <w:pPr>
                  <w:pStyle w:val="Tight"/>
                  <w:rPr>
                    <w:sz w:val="20"/>
                    <w:szCs w:val="20"/>
                    <w:lang w:val="da-DK"/>
                  </w:rPr>
                </w:pPr>
                <w:r w:rsidRPr="003E668E">
                  <w:rPr>
                    <w:color w:val="000000"/>
                    <w:sz w:val="20"/>
                    <w:szCs w:val="20"/>
                  </w:rPr>
                  <w:t>[38,39]</w:t>
                </w:r>
              </w:p>
            </w:tc>
          </w:sdtContent>
        </w:sdt>
      </w:tr>
      <w:tr w:rsidR="000C713E" w:rsidRPr="00011930" w14:paraId="20263E0E" w14:textId="77777777" w:rsidTr="00F608E7">
        <w:trPr>
          <w:trHeight w:val="283"/>
        </w:trPr>
        <w:tc>
          <w:tcPr>
            <w:tcW w:w="1813" w:type="dxa"/>
            <w:vMerge/>
          </w:tcPr>
          <w:p w14:paraId="335FF4BC" w14:textId="77777777" w:rsidR="000C713E" w:rsidRPr="006A7EFF" w:rsidRDefault="000C713E" w:rsidP="00F608E7">
            <w:pPr>
              <w:pStyle w:val="Tight"/>
              <w:rPr>
                <w:sz w:val="20"/>
                <w:lang w:val="da-DK"/>
              </w:rPr>
            </w:pPr>
          </w:p>
        </w:tc>
        <w:tc>
          <w:tcPr>
            <w:tcW w:w="3119" w:type="dxa"/>
          </w:tcPr>
          <w:p w14:paraId="033C9D54" w14:textId="77777777" w:rsidR="000C713E" w:rsidRPr="00FF4DA9" w:rsidRDefault="000C713E" w:rsidP="00F608E7">
            <w:pPr>
              <w:pStyle w:val="Tight"/>
              <w:rPr>
                <w:rFonts w:cs="Arial"/>
                <w:sz w:val="20"/>
                <w:szCs w:val="20"/>
              </w:rPr>
            </w:pPr>
            <w:r w:rsidRPr="00FF4DA9">
              <w:rPr>
                <w:rFonts w:cs="Arial"/>
                <w:sz w:val="20"/>
                <w:szCs w:val="20"/>
              </w:rPr>
              <w:t xml:space="preserve">MINC </w:t>
            </w:r>
          </w:p>
        </w:tc>
        <w:sdt>
          <w:sdtPr>
            <w:rPr>
              <w:rFonts w:cs="Arial"/>
              <w:color w:val="000000"/>
              <w:sz w:val="20"/>
              <w:szCs w:val="20"/>
            </w:rPr>
            <w:tag w:val="MENDELEY_CITATION_v3_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"/>
            <w:id w:val="982502459"/>
            <w:placeholder>
              <w:docPart w:val="DefaultPlaceholder_-1854013440"/>
            </w:placeholder>
          </w:sdtPr>
          <w:sdtContent>
            <w:tc>
              <w:tcPr>
                <w:tcW w:w="5188" w:type="dxa"/>
              </w:tcPr>
              <w:p w14:paraId="476C4880" w14:textId="53B3F858" w:rsidR="000C713E" w:rsidRPr="00FF4DA9" w:rsidRDefault="003E668E" w:rsidP="00F608E7">
                <w:pPr>
                  <w:pStyle w:val="Tight"/>
                  <w:rPr>
                    <w:rFonts w:cs="Arial"/>
                    <w:sz w:val="20"/>
                    <w:szCs w:val="20"/>
                  </w:rPr>
                </w:pPr>
                <w:r w:rsidRPr="003E668E">
                  <w:rPr>
                    <w:color w:val="000000"/>
                    <w:sz w:val="20"/>
                    <w:szCs w:val="20"/>
                  </w:rPr>
                  <w:t>[40]</w:t>
                </w:r>
              </w:p>
            </w:tc>
          </w:sdtContent>
        </w:sdt>
      </w:tr>
      <w:tr w:rsidR="000C713E" w:rsidRPr="00011930" w14:paraId="4CD5C95F" w14:textId="77777777" w:rsidTr="00F608E7">
        <w:trPr>
          <w:trHeight w:val="283"/>
        </w:trPr>
        <w:tc>
          <w:tcPr>
            <w:tcW w:w="1813" w:type="dxa"/>
            <w:vMerge/>
          </w:tcPr>
          <w:p w14:paraId="76276A9C" w14:textId="77777777" w:rsidR="000C713E" w:rsidRPr="00457243" w:rsidRDefault="000C713E" w:rsidP="00F608E7">
            <w:pPr>
              <w:pStyle w:val="Tight"/>
              <w:rPr>
                <w:rFonts w:cs="Arial"/>
                <w:sz w:val="20"/>
                <w:szCs w:val="18"/>
              </w:rPr>
            </w:pPr>
          </w:p>
        </w:tc>
        <w:tc>
          <w:tcPr>
            <w:tcW w:w="3119" w:type="dxa"/>
          </w:tcPr>
          <w:p w14:paraId="6131E678" w14:textId="77777777" w:rsidR="000C713E" w:rsidRPr="00FF4DA9" w:rsidRDefault="000C713E" w:rsidP="00F608E7">
            <w:pPr>
              <w:pStyle w:val="Tight"/>
              <w:rPr>
                <w:rFonts w:cs="Arial"/>
                <w:sz w:val="20"/>
                <w:szCs w:val="20"/>
              </w:rPr>
            </w:pPr>
            <w:r w:rsidRPr="00FF4DA9">
              <w:rPr>
                <w:rFonts w:cs="Arial"/>
                <w:sz w:val="20"/>
                <w:szCs w:val="20"/>
              </w:rPr>
              <w:t xml:space="preserve">EDFM </w:t>
            </w:r>
          </w:p>
        </w:tc>
        <w:sdt>
          <w:sdtPr>
            <w:rPr>
              <w:rFonts w:cs="Arial"/>
              <w:color w:val="000000"/>
              <w:sz w:val="20"/>
              <w:szCs w:val="20"/>
            </w:rPr>
            <w:tag w:val="MENDELEY_CITATION_v3_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"/>
            <w:id w:val="-720283318"/>
            <w:placeholder>
              <w:docPart w:val="DefaultPlaceholder_-1854013440"/>
            </w:placeholder>
          </w:sdtPr>
          <w:sdtContent>
            <w:tc>
              <w:tcPr>
                <w:tcW w:w="5188" w:type="dxa"/>
              </w:tcPr>
              <w:p w14:paraId="526376EA" w14:textId="4AA74EAB" w:rsidR="000C713E" w:rsidRPr="00FF4DA9" w:rsidRDefault="003E668E" w:rsidP="00F608E7">
                <w:pPr>
                  <w:pStyle w:val="Tight"/>
                  <w:rPr>
                    <w:rFonts w:cs="Arial"/>
                    <w:sz w:val="20"/>
                    <w:szCs w:val="20"/>
                  </w:rPr>
                </w:pPr>
                <w:r w:rsidRPr="003E668E">
                  <w:rPr>
                    <w:rFonts w:cs="Arial"/>
                    <w:color w:val="000000"/>
                    <w:sz w:val="20"/>
                    <w:szCs w:val="20"/>
                  </w:rPr>
                  <w:t>[41]</w:t>
                </w:r>
              </w:p>
            </w:tc>
          </w:sdtContent>
        </w:sdt>
      </w:tr>
      <w:tr w:rsidR="000C713E" w:rsidRPr="00011930" w14:paraId="6CB27A70" w14:textId="77777777" w:rsidTr="00F608E7">
        <w:trPr>
          <w:trHeight w:val="283"/>
        </w:trPr>
        <w:tc>
          <w:tcPr>
            <w:tcW w:w="1813" w:type="dxa"/>
            <w:vMerge/>
          </w:tcPr>
          <w:p w14:paraId="409B1D99" w14:textId="77777777" w:rsidR="000C713E" w:rsidRPr="00457243" w:rsidRDefault="000C713E" w:rsidP="00F608E7">
            <w:pPr>
              <w:pStyle w:val="Tight"/>
              <w:rPr>
                <w:rFonts w:cs="Arial"/>
                <w:sz w:val="20"/>
                <w:szCs w:val="18"/>
              </w:rPr>
            </w:pPr>
          </w:p>
        </w:tc>
        <w:tc>
          <w:tcPr>
            <w:tcW w:w="3119" w:type="dxa"/>
          </w:tcPr>
          <w:p w14:paraId="19CB597D" w14:textId="77777777" w:rsidR="000C713E" w:rsidRPr="00FF4DA9" w:rsidRDefault="000C713E" w:rsidP="00F608E7">
            <w:pPr>
              <w:pStyle w:val="Tight"/>
              <w:rPr>
                <w:rFonts w:cs="Arial"/>
                <w:sz w:val="20"/>
                <w:szCs w:val="20"/>
              </w:rPr>
            </w:pPr>
            <w:proofErr w:type="spellStart"/>
            <w:r w:rsidRPr="00FF4DA9">
              <w:rPr>
                <w:rFonts w:cs="Arial"/>
                <w:sz w:val="20"/>
                <w:szCs w:val="20"/>
              </w:rPr>
              <w:t>pEDFM</w:t>
            </w:r>
            <w:proofErr w:type="spellEnd"/>
            <w:r w:rsidRPr="00FF4DA9">
              <w:rPr>
                <w:rFonts w:cs="Arial"/>
                <w:sz w:val="20"/>
                <w:szCs w:val="20"/>
              </w:rPr>
              <w:t xml:space="preserve"> </w:t>
            </w:r>
          </w:p>
        </w:tc>
        <w:sdt>
          <w:sdtPr>
            <w:rPr>
              <w:rFonts w:cs="Arial"/>
              <w:color w:val="000000"/>
              <w:sz w:val="20"/>
              <w:szCs w:val="20"/>
            </w:rPr>
            <w:tag w:val="MENDELEY_CITATION_v3_eyJjaXRhdGlvbklEIjoiTUVOREVMRVlfQ0lUQVRJT05fYTg5NzU0M2EtYWQyNC00N2MxLWI3YzctZmM5NGY2MzE1YjAzIiwicHJvcGVydGllcyI6eyJub3RlSW5kZXgiOjB9LCJpc0VkaXRlZCI6ZmFsc2UsIm1hbnVhbE92ZXJyaWRlIjp7ImlzTWFudWFsbHlPdmVycmlkZGVuIjpmYWxzZSwiY2l0ZXByb2NUZXh0IjoiWzQyXSIsIm1hbnVhbE92ZXJyaWRlVGV4dCI6IiJ9LCJjaXRhdGlvbkl0ZW1zIjpbey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fV19"/>
            <w:id w:val="263196031"/>
            <w:placeholder>
              <w:docPart w:val="DefaultPlaceholder_-1854013440"/>
            </w:placeholder>
          </w:sdtPr>
          <w:sdtContent>
            <w:tc>
              <w:tcPr>
                <w:tcW w:w="5188" w:type="dxa"/>
              </w:tcPr>
              <w:p w14:paraId="2934E142" w14:textId="2897D5E3" w:rsidR="000C713E" w:rsidRPr="00FF4DA9" w:rsidRDefault="003E668E" w:rsidP="00F608E7">
                <w:pPr>
                  <w:pStyle w:val="Tight"/>
                  <w:rPr>
                    <w:rFonts w:cs="Arial"/>
                    <w:sz w:val="20"/>
                    <w:szCs w:val="20"/>
                  </w:rPr>
                </w:pPr>
                <w:r w:rsidRPr="003E668E">
                  <w:rPr>
                    <w:rFonts w:cs="Arial"/>
                    <w:color w:val="000000"/>
                    <w:sz w:val="20"/>
                    <w:szCs w:val="20"/>
                  </w:rPr>
                  <w:t>[42]</w:t>
                </w:r>
              </w:p>
            </w:tc>
          </w:sdtContent>
        </w:sdt>
      </w:tr>
      <w:tr w:rsidR="000C713E" w:rsidRPr="00011930" w14:paraId="5536DF60" w14:textId="77777777" w:rsidTr="00F608E7">
        <w:trPr>
          <w:trHeight w:val="283"/>
        </w:trPr>
        <w:tc>
          <w:tcPr>
            <w:tcW w:w="1813" w:type="dxa"/>
            <w:vMerge/>
          </w:tcPr>
          <w:p w14:paraId="1610163F" w14:textId="77777777" w:rsidR="000C713E" w:rsidRPr="00457243" w:rsidRDefault="000C713E" w:rsidP="00F608E7">
            <w:pPr>
              <w:pStyle w:val="Tight"/>
              <w:rPr>
                <w:rFonts w:cs="Arial"/>
                <w:sz w:val="20"/>
                <w:szCs w:val="18"/>
              </w:rPr>
            </w:pPr>
          </w:p>
        </w:tc>
        <w:tc>
          <w:tcPr>
            <w:tcW w:w="3119" w:type="dxa"/>
          </w:tcPr>
          <w:p w14:paraId="02323699" w14:textId="77777777" w:rsidR="000C713E" w:rsidRPr="00FF4DA9" w:rsidRDefault="000C713E" w:rsidP="00F608E7">
            <w:pPr>
              <w:pStyle w:val="Tight"/>
              <w:rPr>
                <w:rFonts w:cs="Arial"/>
                <w:sz w:val="20"/>
                <w:szCs w:val="20"/>
              </w:rPr>
            </w:pPr>
            <w:proofErr w:type="spellStart"/>
            <w:r w:rsidRPr="00FF4DA9">
              <w:rPr>
                <w:rFonts w:cs="Arial"/>
                <w:sz w:val="20"/>
                <w:szCs w:val="20"/>
              </w:rPr>
              <w:t>cEDFM</w:t>
            </w:r>
            <w:proofErr w:type="spellEnd"/>
          </w:p>
        </w:tc>
        <w:tc>
          <w:tcPr>
            <w:tcW w:w="5188" w:type="dxa"/>
          </w:tcPr>
          <w:sdt>
            <w:sdtPr>
              <w:rPr>
                <w:rFonts w:cs="Arial"/>
                <w:color w:val="000000"/>
                <w:sz w:val="20"/>
                <w:szCs w:val="20"/>
              </w:rPr>
              <w:tag w:val="MENDELEY_CITATION_v3_eyJjaXRhdGlvbklEIjoiTUVOREVMRVlfQ0lUQVRJT05fZjljODM2NGYtY2IxMy00M2NiLWIzNGYtYTBiY2M3NTQyZDZhIiwicHJvcGVydGllcyI6eyJub3RlSW5kZXgiOjB9LCJpc0VkaXRlZCI6ZmFsc2UsIm1hbnVhbE92ZXJyaWRlIjp7ImlzTWFudWFsbHlPdmVycmlkZGVuIjpmYWxzZSwiY2l0ZXByb2NUZXh0IjoiWzQzXSIsIm1hbnVhbE92ZXJyaWRlVGV4dCI6IiJ9LCJjaXRhdGlvbkl0ZW1zIjpbey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V9XX0="/>
              <w:id w:val="1193887259"/>
              <w:placeholder>
                <w:docPart w:val="DefaultPlaceholder_-1854013440"/>
              </w:placeholder>
            </w:sdtPr>
            <w:sdtContent>
              <w:p w14:paraId="5B65388A" w14:textId="73BC5E29" w:rsidR="000C713E" w:rsidRPr="00FF4DA9" w:rsidRDefault="003E668E" w:rsidP="00F608E7">
                <w:pPr>
                  <w:pStyle w:val="Tight"/>
                  <w:rPr>
                    <w:rFonts w:cs="Arial"/>
                    <w:sz w:val="20"/>
                    <w:szCs w:val="20"/>
                  </w:rPr>
                </w:pPr>
                <w:r w:rsidRPr="003E668E">
                  <w:rPr>
                    <w:rFonts w:cs="Arial"/>
                    <w:color w:val="000000"/>
                    <w:sz w:val="20"/>
                    <w:szCs w:val="20"/>
                  </w:rPr>
                  <w:t>[43]</w:t>
                </w:r>
              </w:p>
            </w:sdtContent>
          </w:sdt>
        </w:tc>
      </w:tr>
      <w:tr w:rsidR="000C713E" w:rsidRPr="00011930" w14:paraId="595BCB47" w14:textId="77777777" w:rsidTr="00F608E7">
        <w:trPr>
          <w:trHeight w:val="283"/>
        </w:trPr>
        <w:tc>
          <w:tcPr>
            <w:tcW w:w="1813" w:type="dxa"/>
            <w:vMerge/>
          </w:tcPr>
          <w:p w14:paraId="35243D2B" w14:textId="77777777" w:rsidR="000C713E" w:rsidRPr="00457243" w:rsidRDefault="000C713E" w:rsidP="00F608E7">
            <w:pPr>
              <w:pStyle w:val="Tight"/>
              <w:rPr>
                <w:rFonts w:cs="Arial"/>
                <w:sz w:val="20"/>
                <w:szCs w:val="18"/>
              </w:rPr>
            </w:pPr>
          </w:p>
        </w:tc>
        <w:tc>
          <w:tcPr>
            <w:tcW w:w="3119" w:type="dxa"/>
          </w:tcPr>
          <w:p w14:paraId="4A4B658D" w14:textId="77777777" w:rsidR="000C713E" w:rsidRPr="00FF4DA9" w:rsidRDefault="000C713E" w:rsidP="00F608E7">
            <w:pPr>
              <w:pStyle w:val="Tight"/>
              <w:rPr>
                <w:rFonts w:cs="Arial"/>
                <w:sz w:val="20"/>
                <w:szCs w:val="20"/>
              </w:rPr>
            </w:pPr>
            <w:r w:rsidRPr="00FF4DA9">
              <w:rPr>
                <w:rFonts w:cs="Arial"/>
                <w:sz w:val="20"/>
                <w:szCs w:val="20"/>
              </w:rPr>
              <w:t>XFEM</w:t>
            </w:r>
          </w:p>
        </w:tc>
        <w:sdt>
          <w:sdtPr>
            <w:rPr>
              <w:rFonts w:cs="Arial"/>
              <w:color w:val="000000"/>
              <w:sz w:val="20"/>
              <w:szCs w:val="20"/>
            </w:rPr>
            <w:tag w:val="MENDELEY_CITATION_v3_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"/>
            <w:id w:val="-1174796136"/>
            <w:placeholder>
              <w:docPart w:val="DefaultPlaceholder_-1854013440"/>
            </w:placeholder>
          </w:sdtPr>
          <w:sdtContent>
            <w:tc>
              <w:tcPr>
                <w:tcW w:w="5188" w:type="dxa"/>
              </w:tcPr>
              <w:p w14:paraId="49839E46" w14:textId="2597B490" w:rsidR="000C713E" w:rsidRPr="00FF4DA9" w:rsidRDefault="003E668E" w:rsidP="00F608E7">
                <w:pPr>
                  <w:pStyle w:val="Tight"/>
                  <w:rPr>
                    <w:rFonts w:cs="Arial"/>
                    <w:sz w:val="20"/>
                    <w:szCs w:val="20"/>
                  </w:rPr>
                </w:pPr>
                <w:r w:rsidRPr="003E668E">
                  <w:rPr>
                    <w:color w:val="000000"/>
                    <w:sz w:val="20"/>
                    <w:szCs w:val="20"/>
                  </w:rPr>
                  <w:t>[44]</w:t>
                </w:r>
              </w:p>
            </w:tc>
          </w:sdtContent>
        </w:sdt>
      </w:tr>
      <w:tr w:rsidR="000C713E" w:rsidRPr="00D665CE" w14:paraId="17FDE909" w14:textId="77777777" w:rsidTr="00F608E7">
        <w:trPr>
          <w:trHeight w:val="283"/>
        </w:trPr>
        <w:tc>
          <w:tcPr>
            <w:tcW w:w="1813" w:type="dxa"/>
            <w:vMerge w:val="restart"/>
            <w:vAlign w:val="center"/>
          </w:tcPr>
          <w:p w14:paraId="3192598E" w14:textId="77777777" w:rsidR="000C713E" w:rsidRPr="00457243" w:rsidRDefault="000C713E" w:rsidP="00F608E7">
            <w:pPr>
              <w:pStyle w:val="Tight"/>
              <w:rPr>
                <w:rFonts w:cs="Arial"/>
                <w:sz w:val="20"/>
                <w:szCs w:val="18"/>
              </w:rPr>
            </w:pPr>
            <w:r w:rsidRPr="00457243">
              <w:rPr>
                <w:rFonts w:cs="Arial"/>
                <w:sz w:val="20"/>
                <w:szCs w:val="18"/>
              </w:rPr>
              <w:t>Conforming</w:t>
            </w:r>
          </w:p>
        </w:tc>
        <w:tc>
          <w:tcPr>
            <w:tcW w:w="3119" w:type="dxa"/>
          </w:tcPr>
          <w:p w14:paraId="5682729A" w14:textId="77777777" w:rsidR="000C713E" w:rsidRPr="00FF4DA9" w:rsidRDefault="000C713E" w:rsidP="00F608E7">
            <w:pPr>
              <w:pStyle w:val="Tight"/>
              <w:rPr>
                <w:rFonts w:cs="Arial"/>
                <w:sz w:val="20"/>
                <w:szCs w:val="20"/>
              </w:rPr>
            </w:pPr>
            <w:r w:rsidRPr="00FF4DA9">
              <w:rPr>
                <w:rFonts w:cs="Arial"/>
                <w:sz w:val="20"/>
                <w:szCs w:val="20"/>
              </w:rPr>
              <w:t>Lower-dimensional elements</w:t>
            </w:r>
          </w:p>
        </w:tc>
        <w:tc>
          <w:tcPr>
            <w:tcW w:w="5188" w:type="dxa"/>
          </w:tcPr>
          <w:sdt>
            <w:sdtPr>
              <w:rPr>
                <w:color w:val="000000"/>
                <w:sz w:val="20"/>
                <w:szCs w:val="20"/>
                <w:lang w:val="es-ES"/>
              </w:rPr>
              <w:tag w:val="MENDELEY_CITATION_v3_eyJjaXRhdGlvbklEIjoiTUVOREVMRVlfQ0lUQVRJT05fY2ZjMThlOWUtZDAyMi00NGViLTllNzEtNWIwNWQyNGYwMTNmIiwicHJvcGVydGllcyI6eyJub3RlSW5kZXgiOjB9LCJpc0VkaXRlZCI6ZmFsc2UsIm1hbnVhbE92ZXJyaWRlIjp7ImlzTWFudWFsbHlPdmVycmlkZGVuIjpmYWxzZSwiY2l0ZXByb2NUZXh0IjoiWzMzLD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XX0="/>
              <w:id w:val="1463614560"/>
              <w:placeholder>
                <w:docPart w:val="DefaultPlaceholder_-1854013440"/>
              </w:placeholder>
            </w:sdtPr>
            <w:sdtContent>
              <w:p w14:paraId="65736BDD" w14:textId="5CDC477F" w:rsidR="000C713E" w:rsidRPr="00FF4DA9" w:rsidRDefault="003E668E" w:rsidP="00F608E7">
                <w:pPr>
                  <w:pStyle w:val="Tight"/>
                  <w:rPr>
                    <w:sz w:val="20"/>
                    <w:szCs w:val="20"/>
                    <w:lang w:val="es-ES"/>
                  </w:rPr>
                </w:pPr>
                <w:r w:rsidRPr="003E668E">
                  <w:rPr>
                    <w:color w:val="000000"/>
                    <w:sz w:val="20"/>
                    <w:szCs w:val="20"/>
                    <w:lang w:val="es-ES"/>
                  </w:rPr>
                  <w:t>[33,45]</w:t>
                </w:r>
              </w:p>
            </w:sdtContent>
          </w:sdt>
        </w:tc>
      </w:tr>
      <w:tr w:rsidR="000C713E" w:rsidRPr="001F36C1" w14:paraId="7C47F803" w14:textId="77777777" w:rsidTr="00F608E7">
        <w:trPr>
          <w:trHeight w:val="283"/>
        </w:trPr>
        <w:tc>
          <w:tcPr>
            <w:tcW w:w="1813" w:type="dxa"/>
            <w:vMerge/>
          </w:tcPr>
          <w:p w14:paraId="02E1B964" w14:textId="77777777" w:rsidR="000C713E" w:rsidRPr="006A7EFF" w:rsidRDefault="000C713E" w:rsidP="00F608E7">
            <w:pPr>
              <w:pStyle w:val="Tight"/>
              <w:rPr>
                <w:sz w:val="20"/>
                <w:lang w:val="es-ES"/>
              </w:rPr>
            </w:pPr>
          </w:p>
        </w:tc>
        <w:tc>
          <w:tcPr>
            <w:tcW w:w="3119" w:type="dxa"/>
          </w:tcPr>
          <w:p w14:paraId="2891F0DE" w14:textId="77777777" w:rsidR="000C713E" w:rsidRPr="00FF4DA9" w:rsidRDefault="000C713E" w:rsidP="00F608E7">
            <w:pPr>
              <w:pStyle w:val="Tight"/>
              <w:rPr>
                <w:rFonts w:cs="Arial"/>
                <w:sz w:val="20"/>
                <w:szCs w:val="20"/>
              </w:rPr>
            </w:pPr>
            <w:r w:rsidRPr="00FF4DA9">
              <w:rPr>
                <w:rFonts w:cs="Arial"/>
                <w:sz w:val="20"/>
                <w:szCs w:val="20"/>
              </w:rPr>
              <w:t>Local Grid Refinement (LGR)</w:t>
            </w:r>
          </w:p>
        </w:tc>
        <w:sdt>
          <w:sdtPr>
            <w:rPr>
              <w:color w:val="000000"/>
              <w:sz w:val="20"/>
              <w:szCs w:val="20"/>
              <w:lang w:val="fr-FR"/>
            </w:rPr>
            <w:tag w:val="MENDELEY_CITATION_v3_eyJjaXRhdGlvbklEIjoiTUVOREVMRVlfQ0lUQVRJT05fMmM2OWFkNTUtNzk5ZC00NGM5LWE0ZDEtYmM3MGVmMzMyM2Zh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
            <w:id w:val="786083751"/>
            <w:placeholder>
              <w:docPart w:val="DefaultPlaceholder_-1854013440"/>
            </w:placeholder>
          </w:sdtPr>
          <w:sdtContent>
            <w:tc>
              <w:tcPr>
                <w:tcW w:w="5188" w:type="dxa"/>
              </w:tcPr>
              <w:p w14:paraId="01D24FB1" w14:textId="36191D56" w:rsidR="000C713E" w:rsidRPr="00FF4DA9" w:rsidRDefault="003E668E" w:rsidP="00F608E7">
                <w:pPr>
                  <w:pStyle w:val="Tight"/>
                  <w:rPr>
                    <w:sz w:val="20"/>
                    <w:szCs w:val="20"/>
                    <w:lang w:val="fr-FR"/>
                  </w:rPr>
                </w:pPr>
                <w:r w:rsidRPr="003E668E">
                  <w:rPr>
                    <w:color w:val="000000"/>
                    <w:sz w:val="20"/>
                    <w:szCs w:val="20"/>
                    <w:lang w:val="fr-FR"/>
                  </w:rPr>
                  <w:t>[10,29]</w:t>
                </w:r>
              </w:p>
            </w:tc>
          </w:sdtContent>
        </w:sdt>
      </w:tr>
    </w:tbl>
    <w:p w14:paraId="70028C91" w14:textId="77777777" w:rsidR="000C713E" w:rsidRPr="00011930" w:rsidRDefault="000C713E" w:rsidP="00457243">
      <w:pPr>
        <w:pStyle w:val="Heading1"/>
        <w:spacing w:before="480"/>
      </w:pPr>
      <w:r w:rsidRPr="00011930">
        <w:t>EDFM formulation</w:t>
      </w:r>
    </w:p>
    <w:p w14:paraId="2CD782CC" w14:textId="452C92BC" w:rsidR="000C713E" w:rsidRPr="00011930" w:rsidRDefault="000C713E" w:rsidP="00011930">
      <w:r w:rsidRPr="00011930">
        <w:t xml:space="preserve">This section reviews the EDFM history and common grounds. Extensive discussion and validation of the technique are found in </w:t>
      </w:r>
      <w:sdt>
        <w:sdtPr>
          <w:rPr>
            <w:color w:val="000000"/>
          </w:rPr>
          <w:tag w:val="MENDELEY_CITATION_v3_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
          <w:id w:val="1963921938"/>
          <w:placeholder>
            <w:docPart w:val="DefaultPlaceholder_-1854013440"/>
          </w:placeholder>
        </w:sdtPr>
        <w:sdtContent>
          <w:r w:rsidR="003E668E" w:rsidRPr="003E668E">
            <w:rPr>
              <w:color w:val="000000"/>
            </w:rPr>
            <w:t>[41,46–48]</w:t>
          </w:r>
        </w:sdtContent>
      </w:sdt>
      <w:r w:rsidRPr="00011930">
        <w:t>.</w:t>
      </w:r>
    </w:p>
    <w:p w14:paraId="62C1AA25" w14:textId="04E57295" w:rsidR="000C713E" w:rsidRPr="00011930" w:rsidRDefault="000C713E" w:rsidP="00011930">
      <w:r w:rsidRPr="00011930">
        <w:t xml:space="preserve">The first use of the EDFM principles was proposed by </w:t>
      </w:r>
      <w:sdt>
        <w:sdtPr>
          <w:rPr>
            <w:color w:val="000000"/>
          </w:rPr>
          <w:tag w:val="MENDELEY_CITATION_v3_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"/>
          <w:id w:val="414904798"/>
          <w:placeholder>
            <w:docPart w:val="DefaultPlaceholder_-1854013440"/>
          </w:placeholder>
        </w:sdtPr>
        <w:sdtContent>
          <w:r w:rsidR="003E668E" w:rsidRPr="003E668E">
            <w:rPr>
              <w:color w:val="000000"/>
            </w:rPr>
            <w:t>Hearn [49]</w:t>
          </w:r>
        </w:sdtContent>
      </w:sdt>
      <w:r w:rsidRPr="00011930">
        <w:t xml:space="preserve"> and, a few years later, </w:t>
      </w:r>
      <w:sdt>
        <w:sdtPr>
          <w:rPr>
            <w:color w:val="000000"/>
          </w:rPr>
          <w:tag w:val="MENDELEY_CITATION_v3_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"/>
          <w:id w:val="2142682717"/>
          <w:placeholder>
            <w:docPart w:val="DefaultPlaceholder_-1854013440"/>
          </w:placeholder>
        </w:sdtPr>
        <w:sdtContent>
          <w:r w:rsidR="003E668E" w:rsidRPr="003E668E">
            <w:rPr>
              <w:color w:val="000000"/>
            </w:rPr>
            <w:t>Lee [50]</w:t>
          </w:r>
        </w:sdtContent>
      </w:sdt>
      <w:r w:rsidRPr="00011930">
        <w:t xml:space="preserve"> and </w:t>
      </w:r>
      <w:sdt>
        <w:sdtPr>
          <w:rPr>
            <w:color w:val="000000"/>
          </w:rPr>
          <w:tag w:val="MENDELEY_CITATION_v3_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"/>
          <w:id w:val="398877938"/>
          <w:placeholder>
            <w:docPart w:val="DefaultPlaceholder_-1854013440"/>
          </w:placeholder>
        </w:sdtPr>
        <w:sdtContent>
          <w:r w:rsidR="003E668E" w:rsidRPr="003E668E">
            <w:rPr>
              <w:color w:val="000000"/>
            </w:rPr>
            <w:t>Li [51]</w:t>
          </w:r>
        </w:sdtContent>
      </w:sdt>
      <w:r w:rsidRPr="00011930">
        <w:t xml:space="preserve"> made progress on similar grounds. At the time, formulations were limited to Cartesian meshes and simplified fracture geometries. </w:t>
      </w:r>
      <w:sdt>
        <w:sdtPr>
          <w:rPr>
            <w:color w:val="000000"/>
          </w:rPr>
          <w:tag w:val="MENDELEY_CITATION_v3_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"/>
          <w:id w:val="-1052302621"/>
          <w:placeholder>
            <w:docPart w:val="DefaultPlaceholder_-1854013440"/>
          </w:placeholder>
        </w:sdtPr>
        <w:sdtContent>
          <w:proofErr w:type="spellStart"/>
          <w:r w:rsidR="003E668E" w:rsidRPr="003E668E">
            <w:rPr>
              <w:color w:val="000000"/>
            </w:rPr>
            <w:t>Moinfar</w:t>
          </w:r>
          <w:proofErr w:type="spellEnd"/>
          <w:r w:rsidR="003E668E" w:rsidRPr="003E668E">
            <w:rPr>
              <w:color w:val="000000"/>
            </w:rPr>
            <w:t xml:space="preserve"> [41]</w:t>
          </w:r>
        </w:sdtContent>
      </w:sdt>
      <w:r w:rsidRPr="00011930">
        <w:t xml:space="preserve">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w:t>
      </w:r>
      <w:r w:rsidRPr="00011930">
        <w:lastRenderedPageBreak/>
        <w:t>various target applications.</w:t>
      </w:r>
    </w:p>
    <w:p w14:paraId="3AA925B5" w14:textId="77777777" w:rsidR="000C713E" w:rsidRPr="00011930" w:rsidRDefault="000C713E"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0618698C" w14:textId="55398F84" w:rsidR="000C713E" w:rsidRPr="00011930" w:rsidRDefault="000C713E" w:rsidP="00011930">
      <w:r w:rsidRPr="00011930">
        <w:t>The elementary entity of the method is a fracture segment, defined as the slice of a given fracture intersecting a matrix block</w:t>
      </w:r>
      <w:r>
        <w:t xml:space="preserve"> (Fig. </w:t>
      </w:r>
      <w:r>
        <w:fldChar w:fldCharType="begin"/>
      </w:r>
      <w:r>
        <w:instrText xml:space="preserve"> REF fig_edfm \h </w:instrText>
      </w:r>
      <w:r>
        <w:fldChar w:fldCharType="separate"/>
      </w:r>
      <w:r w:rsidR="007630D4">
        <w:rPr>
          <w:noProof/>
        </w:rPr>
        <w:t>2</w:t>
      </w:r>
      <w:r>
        <w:fldChar w:fldCharType="end"/>
      </w:r>
      <w:r>
        <w:t>)</w:t>
      </w:r>
      <w:r w:rsidRPr="00011930">
        <w:t>. The segment will be associated with a new REV, with an assigned fluid volume and connectivity to the matrix blocks. The REV porosity represents the fluid volume and is defined as</w:t>
      </w:r>
    </w:p>
    <w:p w14:paraId="7195DCB3" w14:textId="6AEBDC2B" w:rsidR="000C713E" w:rsidRPr="00011930" w:rsidRDefault="000C713E"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 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Pr="00011930">
        <w:tab/>
        <w:t>(</w:t>
      </w:r>
      <w:r>
        <w:fldChar w:fldCharType="begin"/>
      </w:r>
      <w:r>
        <w:instrText xml:space="preserve"> \seq eqn </w:instrText>
      </w:r>
      <w:r>
        <w:fldChar w:fldCharType="separate"/>
      </w:r>
      <w:r w:rsidR="007630D4">
        <w:rPr>
          <w:noProof/>
        </w:rPr>
        <w:t>1</w:t>
      </w:r>
      <w:r>
        <w:rPr>
          <w:noProof/>
        </w:rPr>
        <w:fldChar w:fldCharType="end"/>
      </w:r>
      <w:r w:rsidRPr="00011930">
        <w:t>)</w:t>
      </w:r>
    </w:p>
    <w:p w14:paraId="1D40ABC0" w14:textId="77777777" w:rsidR="000C713E" w:rsidRPr="00011930" w:rsidRDefault="000C713E" w:rsidP="00011930">
      <w:r w:rsidRPr="00011930">
        <w:t xml:space="preserve">where </w:t>
      </w:r>
      <m:oMath>
        <m:r>
          <w:rPr>
            <w:rFonts w:ascii="Cambria Math" w:hAnsi="Cambria Math"/>
          </w:rPr>
          <m:t>w</m:t>
        </m:r>
      </m:oMath>
      <w:r w:rsidRPr="00011930">
        <w:t xml:space="preserve"> is the fracture aperture, </w:t>
      </w:r>
      <m:oMath>
        <m:r>
          <w:rPr>
            <w:rFonts w:ascii="Cambria Math" w:hAnsi="Cambria Math"/>
          </w:rPr>
          <m:t>S</m:t>
        </m:r>
      </m:oMath>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5509ADCE" w14:textId="77777777" w:rsidR="000C713E" w:rsidRDefault="000C713E" w:rsidP="00011930">
      <w:r w:rsidRPr="00011930">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743D04EC" w14:textId="77777777" w:rsidR="000C713E" w:rsidRDefault="000C713E" w:rsidP="005E04CD">
      <w:pPr>
        <w:pStyle w:val="Figure"/>
      </w:pPr>
      <w:r w:rsidRPr="00827608">
        <w:rPr>
          <w:noProof/>
        </w:rPr>
        <w:lastRenderedPageBreak/>
        <w:drawing>
          <wp:inline distT="0" distB="0" distL="0" distR="0" wp14:anchorId="591F9FC7" wp14:editId="2D4183BD">
            <wp:extent cx="5112000" cy="2163600"/>
            <wp:effectExtent l="0" t="0" r="0" b="8255"/>
            <wp:docPr id="714547822" name="Imagem 20"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7822" name="Imagem 20" descr="Forma&#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2000" cy="2163600"/>
                    </a:xfrm>
                    <a:prstGeom prst="rect">
                      <a:avLst/>
                    </a:prstGeom>
                    <a:noFill/>
                    <a:ln>
                      <a:noFill/>
                    </a:ln>
                  </pic:spPr>
                </pic:pic>
              </a:graphicData>
            </a:graphic>
          </wp:inline>
        </w:drawing>
      </w:r>
    </w:p>
    <w:p w14:paraId="07200AED" w14:textId="77777777" w:rsidR="003818C3" w:rsidRDefault="003818C3" w:rsidP="003818C3">
      <w:pPr>
        <w:pStyle w:val="Figure-Legend"/>
      </w:pPr>
      <w:r w:rsidRPr="00B75473">
        <w:t xml:space="preserve">Figure </w:t>
      </w:r>
      <w:bookmarkStart w:id="2" w:name="fig_edfm"/>
      <w:r>
        <w:fldChar w:fldCharType="begin"/>
      </w:r>
      <w:r>
        <w:instrText xml:space="preserve"> \seq fig </w:instrText>
      </w:r>
      <w:r>
        <w:fldChar w:fldCharType="separate"/>
      </w:r>
      <w:r>
        <w:rPr>
          <w:noProof/>
        </w:rPr>
        <w:t>2</w:t>
      </w:r>
      <w:r>
        <w:fldChar w:fldCharType="end"/>
      </w:r>
      <w:bookmarkEnd w:id="2"/>
      <w:r w:rsidRPr="00B75473">
        <w:t xml:space="preserve">. </w:t>
      </w:r>
      <w:r>
        <w:t>(a) F</w:t>
      </w:r>
      <w:r w:rsidRPr="00B75473">
        <w:t>racture segment</w:t>
      </w:r>
      <w:r>
        <w:t>s</w:t>
      </w:r>
      <w:r w:rsidRPr="00B75473">
        <w:t xml:space="preserve"> crossing matrix </w:t>
      </w:r>
      <w:r>
        <w:t xml:space="preserve">volumes, and (b) the new fracture volumes and </w:t>
      </w:r>
      <w:proofErr w:type="spellStart"/>
      <w:r>
        <w:t>transmissibilities</w:t>
      </w:r>
      <w:proofErr w:type="spellEnd"/>
      <w:r>
        <w:t xml:space="preserve"> to be calculated between them and the existing volumes</w:t>
      </w:r>
      <w:r w:rsidRPr="00B75473">
        <w:t>.</w:t>
      </w:r>
    </w:p>
    <w:p w14:paraId="63F2BF34" w14:textId="77777777" w:rsidR="000C713E" w:rsidRPr="00011930" w:rsidRDefault="000C713E" w:rsidP="00011930">
      <w:r w:rsidRPr="00011930">
        <w:t>The additional connectivity (or transmissibility) to be added to the model must account for (</w:t>
      </w:r>
      <w:proofErr w:type="spellStart"/>
      <w:r w:rsidRPr="00011930">
        <w:t>i</w:t>
      </w:r>
      <w:proofErr w:type="spellEnd"/>
      <w:r w:rsidRPr="00011930">
        <w:t xml:space="preserve">)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t xml:space="preserve"> </w:t>
      </w:r>
      <w:r w:rsidRPr="00011930">
        <w:t>The flow equations formulation for two segments of the same fracture follows a two-point flux approximation that is</w:t>
      </w:r>
    </w:p>
    <w:p w14:paraId="729E1643" w14:textId="6A75B87B" w:rsidR="000C713E" w:rsidRPr="00011930" w:rsidRDefault="000C713E"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Pr="00011930">
        <w:t xml:space="preserve">  </w:t>
      </w:r>
      <w:proofErr w:type="gramStart"/>
      <w:r w:rsidRPr="00011930">
        <w:t xml:space="preserve">  ,</w:t>
      </w:r>
      <w:proofErr w:type="gramEnd"/>
      <w:r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Pr="00011930">
        <w:t xml:space="preserve">  </w:t>
      </w:r>
      <w:r w:rsidRPr="00011930">
        <w:tab/>
        <w:t>(</w:t>
      </w:r>
      <w:r>
        <w:fldChar w:fldCharType="begin"/>
      </w:r>
      <w:r>
        <w:instrText xml:space="preserve"> \seq eqn </w:instrText>
      </w:r>
      <w:r>
        <w:fldChar w:fldCharType="separate"/>
      </w:r>
      <w:r w:rsidR="007630D4">
        <w:rPr>
          <w:noProof/>
        </w:rPr>
        <w:t>2</w:t>
      </w:r>
      <w:r>
        <w:rPr>
          <w:noProof/>
        </w:rPr>
        <w:fldChar w:fldCharType="end"/>
      </w:r>
      <w:r w:rsidRPr="00011930">
        <w:t>)</w:t>
      </w:r>
    </w:p>
    <w:p w14:paraId="35C90984" w14:textId="77777777" w:rsidR="000C713E" w:rsidRPr="00011930" w:rsidRDefault="000C713E" w:rsidP="00011930">
      <w:r w:rsidRPr="00011930">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7C7EEC7C" w14:textId="77777777" w:rsidR="000C713E" w:rsidRPr="00011930" w:rsidRDefault="000C713E" w:rsidP="00011930">
      <w:r w:rsidRPr="00011930">
        <w:t xml:space="preserve">In case of fracture intersection, the transmissibility </w:t>
      </w:r>
      <w:r>
        <w:t xml:space="preserve">between the intersecting fractures </w:t>
      </w:r>
      <w:r w:rsidRPr="00011930">
        <w:t>is</w:t>
      </w:r>
    </w:p>
    <w:p w14:paraId="2C434197" w14:textId="66308FC6" w:rsidR="000C713E" w:rsidRPr="00011930" w:rsidRDefault="000C713E"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w:t>
      </w:r>
      <w:proofErr w:type="gramStart"/>
      <w:r w:rsidRPr="00B75473">
        <w:t xml:space="preserve">,   </w:t>
      </w:r>
      <w:proofErr w:type="gramEnd"/>
      <w:r w:rsidRPr="00B75473">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Pr="00011930">
        <w:tab/>
        <w:t>(</w:t>
      </w:r>
      <w:r>
        <w:fldChar w:fldCharType="begin"/>
      </w:r>
      <w:r>
        <w:instrText xml:space="preserve"> \seq eqn </w:instrText>
      </w:r>
      <w:r>
        <w:fldChar w:fldCharType="separate"/>
      </w:r>
      <w:r w:rsidR="007630D4">
        <w:rPr>
          <w:noProof/>
        </w:rPr>
        <w:t>3</w:t>
      </w:r>
      <w:r>
        <w:rPr>
          <w:noProof/>
        </w:rPr>
        <w:fldChar w:fldCharType="end"/>
      </w:r>
      <w:r w:rsidRPr="00011930">
        <w:t>)</w:t>
      </w:r>
    </w:p>
    <w:p w14:paraId="2B38111A" w14:textId="77777777" w:rsidR="000C713E" w:rsidRPr="00011930" w:rsidRDefault="000C713E" w:rsidP="00011930">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w:t>
      </w:r>
      <w:r>
        <w:t xml:space="preserve"> aperture of the </w:t>
      </w:r>
      <w:r w:rsidRPr="00011930">
        <w:t xml:space="preserve">fracture </w:t>
      </w:r>
      <w:r>
        <w:t xml:space="preserve">segment </w:t>
      </w:r>
      <m:oMath>
        <m:r>
          <w:rPr>
            <w:rFonts w:ascii="Cambria Math" w:hAnsi="Cambria Math"/>
          </w:rPr>
          <m:t>i</m:t>
        </m:r>
      </m:oMath>
      <w:r w:rsidRPr="00011930">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w:t>
      </w:r>
      <w:r>
        <w:t xml:space="preserve"> weighted </w:t>
      </w:r>
      <w:proofErr w:type="spellStart"/>
      <w:r>
        <w:t>avarage</w:t>
      </w:r>
      <w:proofErr w:type="spellEnd"/>
      <w:r w:rsidRPr="00011930">
        <w:t xml:space="preserve"> distance from </w:t>
      </w:r>
      <w:r>
        <w:t xml:space="preserve">each </w:t>
      </w:r>
      <w:r w:rsidRPr="00011930">
        <w:t xml:space="preserve">segment centroid to the intersection line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is the distance from the fracture area differential element to the intersection, and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refer to the total area of the fracture and its differential element</w:t>
      </w:r>
      <w:r w:rsidRPr="00011930">
        <w:t>.</w:t>
      </w:r>
    </w:p>
    <w:p w14:paraId="20F4E4B8" w14:textId="77777777" w:rsidR="000C713E" w:rsidRPr="00011930" w:rsidRDefault="000C713E" w:rsidP="00011930">
      <w:r w:rsidRPr="00011930">
        <w:t>Finally, the transmissibility from the fracture to the surrounding matrix block is geometrically estimated as</w:t>
      </w:r>
    </w:p>
    <w:p w14:paraId="6DF72B40" w14:textId="13D3C3CA" w:rsidR="000C713E" w:rsidRPr="00011930" w:rsidRDefault="000C713E" w:rsidP="00B75473">
      <w:pPr>
        <w:pStyle w:val="Eqn"/>
      </w:pPr>
      <w:r>
        <w:lastRenderedPageBreak/>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Pr="00011930">
        <w:t xml:space="preserve">   </w:t>
      </w:r>
      <w:proofErr w:type="gramStart"/>
      <w:r w:rsidRPr="00011930">
        <w:t xml:space="preserve">,   </w:t>
      </w:r>
      <w:proofErr w:type="gramEnd"/>
      <w:r w:rsidRPr="00011930">
        <w:t xml:space="preserve">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Pr="00011930">
        <w:tab/>
        <w:t>(</w:t>
      </w:r>
      <w:r>
        <w:fldChar w:fldCharType="begin"/>
      </w:r>
      <w:r>
        <w:instrText xml:space="preserve"> \seq eqn </w:instrText>
      </w:r>
      <w:r>
        <w:fldChar w:fldCharType="separate"/>
      </w:r>
      <w:r w:rsidR="007630D4">
        <w:rPr>
          <w:noProof/>
        </w:rPr>
        <w:t>4</w:t>
      </w:r>
      <w:r>
        <w:rPr>
          <w:noProof/>
        </w:rPr>
        <w:fldChar w:fldCharType="end"/>
      </w:r>
      <w:r w:rsidRPr="00011930">
        <w:t>)</w:t>
      </w:r>
    </w:p>
    <w:p w14:paraId="3E43303C" w14:textId="77777777" w:rsidR="000C713E" w:rsidRPr="00011930" w:rsidRDefault="000C713E"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Pr="00011930">
        <w:t xml:space="preserve"> 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w:t>
      </w:r>
    </w:p>
    <w:p w14:paraId="329E3C8C" w14:textId="01862391" w:rsidR="000C713E" w:rsidRPr="00011930" w:rsidRDefault="000C713E" w:rsidP="00011930">
      <w:r w:rsidRPr="00011930">
        <w:t>As described, the original developments in EDFM could represent planar fractures in 2D Cartesian meshes. Later, the technology was deployed towards more complex mesh descriptions, namely corner</w:t>
      </w:r>
      <w:r>
        <w:t>-</w:t>
      </w:r>
      <w:r w:rsidRPr="00011930">
        <w:t xml:space="preserve">point </w:t>
      </w:r>
      <w:sdt>
        <w:sdtPr>
          <w:rPr>
            <w:color w:val="000000"/>
          </w:rPr>
          <w:tag w:val="MENDELEY_CITATION_v3_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OV1dfSwicGFnZSI6IjQxLTUyIiwicHVibGlzaGVyIjoiRWxzZXZpZXIiLCJ2b2x1bWUiOiIxNzcifSwiaXNUZW1wb3JhcnkiOmZhbHNlfV19"/>
          <w:id w:val="1296725670"/>
          <w:placeholder>
            <w:docPart w:val="DefaultPlaceholder_-1854013440"/>
          </w:placeholder>
        </w:sdtPr>
        <w:sdtContent>
          <w:r w:rsidR="003E668E" w:rsidRPr="003E668E">
            <w:rPr>
              <w:color w:val="000000"/>
            </w:rPr>
            <w:t>[51]</w:t>
          </w:r>
        </w:sdtContent>
      </w:sdt>
      <w:r w:rsidRPr="00011930">
        <w:t xml:space="preserve"> and unstructured grids </w:t>
      </w:r>
      <w:sdt>
        <w:sdtPr>
          <w:rPr>
            <w:color w:val="000000"/>
          </w:rPr>
          <w:tag w:val="MENDELEY_CITATION_v3_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pc3N1ZWQiOnsiZGF0ZS1wYXJ0cyI6W1syMDIwXV19LCJwYWdlIjoiMTA3NzI1IiwicHVibGlzaGVyIjoiRWxzZXZpZXIiLCJ2b2x1bWUiOiIxOTUifSwiaXNUZW1wb3JhcnkiOmZhbHNlfV19"/>
          <w:id w:val="1385833821"/>
          <w:placeholder>
            <w:docPart w:val="DefaultPlaceholder_-1854013440"/>
          </w:placeholder>
        </w:sdtPr>
        <w:sdtContent>
          <w:r w:rsidR="003E668E" w:rsidRPr="003E668E">
            <w:rPr>
              <w:color w:val="000000"/>
            </w:rPr>
            <w:t>[52]</w:t>
          </w:r>
        </w:sdtContent>
      </w:sdt>
      <w:r w:rsidRPr="00011930">
        <w:t>. The novel formulations enabled mixed representations: that is, fractures can now be represented by lower dimensional and embedded elements on the same numerical framework. Moreover, preexisting models may now be used as bases for EDFM studies, avoiding costly mesh conversions.</w:t>
      </w:r>
    </w:p>
    <w:p w14:paraId="7B859D06" w14:textId="7B995E22" w:rsidR="000C713E" w:rsidRPr="00011930" w:rsidRDefault="000C713E" w:rsidP="00011930">
      <w:r w:rsidRPr="00011930">
        <w:t xml:space="preserve">Limitations on fracture geometry were overcome by </w:t>
      </w:r>
      <w:sdt>
        <w:sdtPr>
          <w:rPr>
            <w:color w:val="000000"/>
          </w:rPr>
          <w:tag w:val="MENDELEY_CITATION_v3_eyJjaXRhdGlvbklEIjoiTUVOREVMRVlfQ0lUQVRJT05fZDhiYTVhZWYtZmI5OS00OWQ1LThhMTktMmI4NTgzODMwNDhjIiwicHJvcGVydGllcyI6eyJub3RlSW5kZXgiOjB9LCJpc0VkaXRlZCI6ZmFsc2UsIm1hbnVhbE92ZXJyaWRlIjp7ImlzTWFudWFsbHlPdmVycmlkZGVuIjp0cnVlLCJjaXRlcHJvY1RleHQiOiJbNDhdIiwibWFudWFsT3ZlcnJpZGVUZXh0IjoiWHUgWzQ4XSJ9LCJjaXRhdGlvbkl0ZW1zIjpb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
          <w:id w:val="-2049523797"/>
          <w:placeholder>
            <w:docPart w:val="DefaultPlaceholder_-1854013440"/>
          </w:placeholder>
        </w:sdtPr>
        <w:sdtContent>
          <w:r w:rsidR="003E668E" w:rsidRPr="003E668E">
            <w:rPr>
              <w:color w:val="000000"/>
            </w:rPr>
            <w:t>Xu [48]</w:t>
          </w:r>
        </w:sdtContent>
      </w:sdt>
      <w:r w:rsidRPr="00011930">
        <w:t>. The authors validated EDFM on the representation of complex natural fracture networks and complex networks of hydraulic fractures whose geometry was estimated by numerical simulators.</w:t>
      </w:r>
    </w:p>
    <w:p w14:paraId="4FE5EB09" w14:textId="77777777" w:rsidR="000C713E" w:rsidRPr="00011930" w:rsidRDefault="000C713E" w:rsidP="00B75473">
      <w:pPr>
        <w:pStyle w:val="Heading1"/>
      </w:pPr>
      <w:r w:rsidRPr="00011930">
        <w:t>Low-permeability fractures</w:t>
      </w:r>
    </w:p>
    <w:p w14:paraId="42769BD9" w14:textId="77777777" w:rsidR="000C713E" w:rsidRPr="00011930" w:rsidRDefault="000C713E"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5B45BD08" w14:textId="72ABAEF9" w:rsidR="000C713E" w:rsidRPr="00011930" w:rsidRDefault="000C713E" w:rsidP="00011930">
      <w:r w:rsidRPr="00011930">
        <w:t xml:space="preserve">The ability to deal with low-permeability fractures using EDFM was proposed by </w:t>
      </w:r>
      <w:sdt>
        <w:sdtPr>
          <w:rPr>
            <w:color w:val="000000"/>
          </w:rPr>
          <w:tag w:val="MENDELEY_CITATION_v3_eyJjaXRhdGlvbklEIjoiTUVOREVMRVlfQ0lUQVRJT05fNWJhNjhkMzAtNTg4OS00NjY3LTk5OWItZTM0MDY2M2NlMDliIiwicHJvcGVydGllcyI6eyJub3RlSW5kZXgiOjAsIm1vZGUiOiJjb21wb3NpdGUifSwiaXNFZGl0ZWQiOmZhbHNlLCJtYW51YWxPdmVycmlkZSI6eyJpc01hbnVhbGx5T3ZlcnJpZGRlbiI6dHJ1ZSwiY2l0ZXByb2NUZXh0IjoiW05PX1BSSU5URURfRk9STV0gWzQyXSIsIm1hbnVhbE92ZXJyaWRlVGV4dCI6IlRlbmUgWzQyXSJ9LCJjaXRhdGlvbkl0ZW1zIjpbeyJkaXNwbGF5QXMiOiJjb21wb3NpdGUiLCJsYWJlbCI6InBhZ2UiLC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LCJzdXBwcmVzcy1hdXRob3IiOmZhbHNlLCJjb21wb3NpdGUiOnRydWUsImF1dGhvci1vbmx5IjpmYWxzZX1dfQ=="/>
          <w:id w:val="748926836"/>
          <w:placeholder>
            <w:docPart w:val="DefaultPlaceholder_-1854013440"/>
          </w:placeholder>
        </w:sdtPr>
        <w:sdtContent>
          <w:r w:rsidR="003E668E" w:rsidRPr="003E668E">
            <w:rPr>
              <w:color w:val="000000"/>
            </w:rPr>
            <w:t>Tene [42]</w:t>
          </w:r>
        </w:sdtContent>
      </w:sdt>
      <w:r w:rsidRPr="00011930">
        <w:t xml:space="preserve"> by the name of </w:t>
      </w:r>
      <w:r>
        <w:t>Projection-based</w:t>
      </w:r>
      <w:r w:rsidRPr="00011930">
        <w:t xml:space="preserve"> EDFM (</w:t>
      </w:r>
      <w:proofErr w:type="spellStart"/>
      <w:r w:rsidRPr="00011930">
        <w:t>pEDFM</w:t>
      </w:r>
      <w:proofErr w:type="spellEnd"/>
      <w:r w:rsidRPr="00011930">
        <w:t xml:space="preserve">). The idea is to penalize the original Matrix-to-Matrix </w:t>
      </w:r>
      <w:proofErr w:type="spellStart"/>
      <w:r w:rsidRPr="00011930">
        <w:t>transmissibilities</w:t>
      </w:r>
      <w:proofErr w:type="spellEnd"/>
      <w:r w:rsidRPr="00011930">
        <w:t xml:space="preserve"> at the cell interfaces (Fig. </w:t>
      </w:r>
      <w:r>
        <w:fldChar w:fldCharType="begin"/>
      </w:r>
      <w:r>
        <w:instrText xml:space="preserve"> REF fig_pedfm_cedfm \h </w:instrText>
      </w:r>
      <w:r>
        <w:fldChar w:fldCharType="separate"/>
      </w:r>
      <w:r w:rsidR="007630D4">
        <w:rPr>
          <w:noProof/>
        </w:rPr>
        <w:t>3</w:t>
      </w:r>
      <w:r>
        <w:fldChar w:fldCharType="end"/>
      </w:r>
      <w:r w:rsidRPr="00011930">
        <w:t xml:space="preserve">). </w:t>
      </w:r>
      <w:proofErr w:type="spellStart"/>
      <w:r w:rsidRPr="00011930">
        <w:t>pEDFM</w:t>
      </w:r>
      <w:proofErr w:type="spellEnd"/>
      <w:r w:rsidRPr="00011930">
        <w:t xml:space="preserve"> adds value to history matching and uncertainty assessment, as the overall mesh is kept static, enabling fast optimization loops even with extreme anisotropy ratios.</w:t>
      </w:r>
    </w:p>
    <w:p w14:paraId="1D71B6A6" w14:textId="77777777" w:rsidR="000C713E" w:rsidRPr="00011930" w:rsidRDefault="000C713E" w:rsidP="00011930">
      <w:proofErr w:type="spellStart"/>
      <w:r w:rsidRPr="00011930">
        <w:t>pEDFM</w:t>
      </w:r>
      <w:proofErr w:type="spellEnd"/>
      <w:r w:rsidRPr="00011930">
        <w:t xml:space="preserve">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The M-M transmissibilities are</w:t>
      </w:r>
    </w:p>
    <w:p w14:paraId="2E78B082" w14:textId="7B5A9E8B" w:rsidR="000C713E" w:rsidRPr="00011930" w:rsidRDefault="000C713E"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Pr="00011930">
        <w:tab/>
      </w:r>
      <w:r>
        <w:t>(</w:t>
      </w:r>
      <w:r>
        <w:fldChar w:fldCharType="begin"/>
      </w:r>
      <w:r>
        <w:instrText xml:space="preserve"> \seq eqn </w:instrText>
      </w:r>
      <w:r>
        <w:fldChar w:fldCharType="separate"/>
      </w:r>
      <w:r w:rsidR="007630D4">
        <w:rPr>
          <w:noProof/>
        </w:rPr>
        <w:t>5</w:t>
      </w:r>
      <w:r>
        <w:rPr>
          <w:noProof/>
        </w:rPr>
        <w:fldChar w:fldCharType="end"/>
      </w:r>
      <w:r>
        <w:t>)</w:t>
      </w:r>
    </w:p>
    <w:p w14:paraId="67183986" w14:textId="77777777" w:rsidR="000C713E" w:rsidRDefault="000C713E" w:rsidP="00011930">
      <w:r w:rsidRPr="00011930">
        <w:lastRenderedPageBreak/>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w:t>
      </w:r>
      <w:r>
        <w:t xml:space="preserve">the </w:t>
      </w:r>
      <w:r w:rsidRPr="00011930">
        <w:t xml:space="preserve">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r>
        <w:t>transmissibility</w:t>
      </w:r>
      <w:r w:rsidRPr="00011930">
        <w:t xml:space="preserve"> enhancements are </w:t>
      </w:r>
      <w:proofErr w:type="gramStart"/>
      <w:r w:rsidRPr="00011930">
        <w:t>similar to</w:t>
      </w:r>
      <w:proofErr w:type="gramEnd"/>
      <w:r w:rsidRPr="00011930">
        <w:t xml:space="preserve"> the base EDFM technique, except that they are projected to the matrix cell interfaces as</w:t>
      </w:r>
    </w:p>
    <w:p w14:paraId="2763C2C4" w14:textId="1D3A47D9" w:rsidR="000C713E" w:rsidRPr="00011930" w:rsidRDefault="000C713E"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Pr="00011930">
        <w:tab/>
        <w:t>(</w:t>
      </w:r>
      <w:r>
        <w:fldChar w:fldCharType="begin"/>
      </w:r>
      <w:r>
        <w:instrText xml:space="preserve"> \seq eqn </w:instrText>
      </w:r>
      <w:r>
        <w:fldChar w:fldCharType="separate"/>
      </w:r>
      <w:r w:rsidR="007630D4">
        <w:rPr>
          <w:noProof/>
        </w:rPr>
        <w:t>6</w:t>
      </w:r>
      <w:r>
        <w:rPr>
          <w:noProof/>
        </w:rPr>
        <w:fldChar w:fldCharType="end"/>
      </w:r>
      <w:r w:rsidRPr="00011930">
        <w:t>)</w:t>
      </w:r>
      <w:r>
        <w:t>/</w:t>
      </w:r>
    </w:p>
    <w:p w14:paraId="3933A10F" w14:textId="7F02E544" w:rsidR="000C713E" w:rsidRPr="00011930" w:rsidRDefault="000C713E"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w:t>
      </w:r>
      <w:proofErr w:type="spellStart"/>
      <w:r w:rsidRPr="00011930">
        <w:t>pEDFM</w:t>
      </w:r>
      <w:proofErr w:type="spellEnd"/>
      <w:r w:rsidRPr="00011930">
        <w:t xml:space="preserve"> requires fine meshes near the fluid-blocking fractures, for which </w:t>
      </w:r>
      <w:sdt>
        <w:sdtPr>
          <w:rPr>
            <w:color w:val="000000"/>
          </w:rPr>
          <w:tag w:val="MENDELEY_CITATION_v3_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"/>
          <w:id w:val="-1259519897"/>
          <w:placeholder>
            <w:docPart w:val="DefaultPlaceholder_-1854013440"/>
          </w:placeholder>
        </w:sdtPr>
        <w:sdtContent>
          <w:r w:rsidR="003E668E" w:rsidRPr="003E668E">
            <w:rPr>
              <w:color w:val="000000"/>
            </w:rPr>
            <w:t>Li [54]</w:t>
          </w:r>
        </w:sdtContent>
      </w:sdt>
      <w:r w:rsidRPr="00011930">
        <w:t xml:space="preserve"> </w:t>
      </w:r>
      <w:r>
        <w:t>investigate</w:t>
      </w:r>
      <w:r w:rsidRPr="00011930">
        <w:t xml:space="preserve"> a solution with adaptive re-meshing.</w:t>
      </w:r>
    </w:p>
    <w:p w14:paraId="0CB69DB6" w14:textId="6EE75F78" w:rsidR="000C713E" w:rsidRPr="00011930" w:rsidRDefault="00000000" w:rsidP="00011930">
      <w:sdt>
        <w:sdtPr>
          <w:rPr>
            <w:color w:val="000000"/>
          </w:rPr>
          <w:tag w:val="MENDELEY_CITATION_v3_eyJjaXRhdGlvbklEIjoiTUVOREVMRVlfQ0lUQVRJT05fNmIzYjk1ZTgtY2RiMC00NmFmLWFkOTUtMWVkMTc2MTEwMDk5IiwicHJvcGVydGllcyI6eyJub3RlSW5kZXgiOjAsIm1vZGUiOiJjb21wb3NpdGUifSwiaXNFZGl0ZWQiOmZhbHNlLCJtYW51YWxPdmVycmlkZSI6eyJpc01hbnVhbGx5T3ZlcnJpZGRlbiI6dHJ1ZSwiY2l0ZXByb2NUZXh0IjoiW05PX1BSSU5URURfRk9STV0gWzQzXSIsIm1hbnVhbE92ZXJyaWRlVGV4dCI6IkNoYWkgWzQzXSJ9LCJjaXRhdGlvbkl0ZW1zIjpbeyJkaXNwbGF5QXMiOiJjb21wb3NpdGUiLCJsYWJlbCI6InBhZ2UiLC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UsInN1cHByZXNzLWF1dGhvciI6ZmFsc2UsImNvbXBvc2l0ZSI6dHJ1ZSwiYXV0aG9yLW9ubHkiOmZhbHNlfV19"/>
          <w:id w:val="1708054025"/>
          <w:placeholder>
            <w:docPart w:val="DefaultPlaceholder_-1854013440"/>
          </w:placeholder>
        </w:sdtPr>
        <w:sdtContent>
          <w:r w:rsidR="003E668E" w:rsidRPr="003E668E">
            <w:rPr>
              <w:color w:val="000000"/>
            </w:rPr>
            <w:t>Chai [43]</w:t>
          </w:r>
        </w:sdtContent>
      </w:sdt>
      <w:r w:rsidR="000C713E" w:rsidRPr="00011930">
        <w:t xml:space="preserve"> advances in that direction with the Compartmental EDFM (</w:t>
      </w:r>
      <w:proofErr w:type="spellStart"/>
      <w:r w:rsidR="000C713E" w:rsidRPr="00011930">
        <w:t>cEDFM</w:t>
      </w:r>
      <w:proofErr w:type="spellEnd"/>
      <w:r w:rsidR="000C713E" w:rsidRPr="00011930">
        <w:t>), which enables unstructured cell volume split (</w:t>
      </w:r>
      <w:r w:rsidR="000C713E">
        <w:t xml:space="preserve">Fig. </w:t>
      </w:r>
      <w:r w:rsidR="000C713E">
        <w:fldChar w:fldCharType="begin"/>
      </w:r>
      <w:r w:rsidR="000C713E">
        <w:instrText xml:space="preserve"> REF fig_pedfm_cedfm \h </w:instrText>
      </w:r>
      <w:r w:rsidR="000C713E">
        <w:fldChar w:fldCharType="separate"/>
      </w:r>
      <w:r w:rsidR="007630D4">
        <w:rPr>
          <w:noProof/>
        </w:rPr>
        <w:t>3</w:t>
      </w:r>
      <w:r w:rsidR="000C713E">
        <w:fldChar w:fldCharType="end"/>
      </w:r>
      <w:r w:rsidR="000C713E" w:rsidRPr="00011930">
        <w:t xml:space="preserve">). In </w:t>
      </w:r>
      <w:proofErr w:type="spellStart"/>
      <w:r w:rsidR="000C713E" w:rsidRPr="00011930">
        <w:t>cEDFM</w:t>
      </w:r>
      <w:proofErr w:type="spellEnd"/>
      <w:r w:rsidR="000C713E" w:rsidRPr="00011930">
        <w:t xml:space="preserve">, the matrix REV is split into separate domains, one on each fracture side, non-conforming to the mesh. After the splitting process, a connection graph is built, in which the REVs are represented as nodes and the </w:t>
      </w:r>
      <w:proofErr w:type="spellStart"/>
      <w:r w:rsidR="000C713E" w:rsidRPr="00011930">
        <w:t>transmissibilities</w:t>
      </w:r>
      <w:proofErr w:type="spellEnd"/>
      <w:r w:rsidR="000C713E" w:rsidRPr="00011930">
        <w:t xml:space="preserve"> as edges. This data structure is convenient for applying upscaling methods and calculating the necessary </w:t>
      </w:r>
      <w:proofErr w:type="spellStart"/>
      <w:r w:rsidR="000C713E" w:rsidRPr="00011930">
        <w:t>transmissibilities</w:t>
      </w:r>
      <w:proofErr w:type="spellEnd"/>
      <w:r w:rsidR="000C713E" w:rsidRPr="00011930">
        <w:t xml:space="preserve"> between the fracture volumes and the surrounding matrix blocks. Details of the </w:t>
      </w:r>
      <w:proofErr w:type="spellStart"/>
      <w:r w:rsidR="000C713E" w:rsidRPr="00011930">
        <w:t>cEDFM</w:t>
      </w:r>
      <w:proofErr w:type="spellEnd"/>
      <w:r w:rsidR="000C713E" w:rsidRPr="00011930">
        <w:t xml:space="preserve"> transmissibility calculations follow similar EDFM ideas and are out of the scope of this manuscript.</w:t>
      </w:r>
    </w:p>
    <w:p w14:paraId="54CCF9C0" w14:textId="77777777" w:rsidR="000C713E" w:rsidRDefault="000C713E" w:rsidP="00011930">
      <w:r w:rsidRPr="00011930">
        <w:t xml:space="preserve">Although </w:t>
      </w:r>
      <w:proofErr w:type="spellStart"/>
      <w:r w:rsidRPr="00011930">
        <w:t>cEDFM</w:t>
      </w:r>
      <w:proofErr w:type="spellEnd"/>
      <w:r w:rsidRPr="00011930">
        <w:t xml:space="preserve"> was validated in a proprietary simulator with the freedom to modify the core code, it seems possible to implement it as a preprocessor of commercial simulators. As the number of new volume domains increases with the network’s complexity, upscaling techniques for the </w:t>
      </w:r>
      <w:proofErr w:type="spellStart"/>
      <w:r w:rsidRPr="00011930">
        <w:t>cEDFM</w:t>
      </w:r>
      <w:proofErr w:type="spellEnd"/>
      <w:r w:rsidRPr="00011930">
        <w:t xml:space="preserve"> connectivity graph are a natural improvement to seek </w:t>
      </w:r>
      <w:proofErr w:type="gramStart"/>
      <w:r w:rsidRPr="00011930">
        <w:t>in an effort to</w:t>
      </w:r>
      <w:proofErr w:type="gramEnd"/>
      <w:r w:rsidRPr="00011930">
        <w:t xml:space="preserve"> minimize the number of effective numerical entities representing the DFN.</w:t>
      </w:r>
    </w:p>
    <w:p w14:paraId="56962226" w14:textId="77777777" w:rsidR="000C713E" w:rsidRDefault="000C713E" w:rsidP="00067743">
      <w:pPr>
        <w:pStyle w:val="Figure"/>
      </w:pPr>
      <w:r>
        <w:rPr>
          <w:noProof/>
        </w:rPr>
        <w:lastRenderedPageBreak/>
        <w:drawing>
          <wp:inline distT="0" distB="0" distL="0" distR="0" wp14:anchorId="4567B975" wp14:editId="3742A881">
            <wp:extent cx="4739005" cy="1605915"/>
            <wp:effectExtent l="0" t="0" r="4445" b="0"/>
            <wp:docPr id="552311849" name="Imagem 13"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1849" name="Imagem 13" descr="Forma&#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9005" cy="1605915"/>
                    </a:xfrm>
                    <a:prstGeom prst="rect">
                      <a:avLst/>
                    </a:prstGeom>
                    <a:noFill/>
                    <a:ln>
                      <a:noFill/>
                    </a:ln>
                  </pic:spPr>
                </pic:pic>
              </a:graphicData>
            </a:graphic>
          </wp:inline>
        </w:drawing>
      </w:r>
    </w:p>
    <w:p w14:paraId="58A8FF1E" w14:textId="3F3F8352" w:rsidR="000C713E" w:rsidRPr="00011930" w:rsidRDefault="000C713E" w:rsidP="006C4CAD">
      <w:pPr>
        <w:pStyle w:val="Figure-Legend"/>
      </w:pPr>
      <w:r w:rsidRPr="00011930">
        <w:t xml:space="preserve">Figure </w:t>
      </w:r>
      <w:bookmarkStart w:id="3" w:name="fig_pedfm_cedfm"/>
      <w:r>
        <w:fldChar w:fldCharType="begin"/>
      </w:r>
      <w:r>
        <w:instrText xml:space="preserve"> \seq fig </w:instrText>
      </w:r>
      <w:r>
        <w:fldChar w:fldCharType="separate"/>
      </w:r>
      <w:r w:rsidR="007630D4">
        <w:rPr>
          <w:noProof/>
        </w:rPr>
        <w:t>3</w:t>
      </w:r>
      <w:r>
        <w:fldChar w:fldCharType="end"/>
      </w:r>
      <w:bookmarkEnd w:id="3"/>
      <w:r>
        <w:fldChar w:fldCharType="begin"/>
      </w:r>
      <w:r>
        <w:instrText xml:space="preserve"> \swq fig </w:instrText>
      </w:r>
      <w:r>
        <w:fldChar w:fldCharType="end"/>
      </w:r>
      <w:r w:rsidRPr="00011930">
        <w:t>.</w:t>
      </w:r>
      <w:r>
        <w:t xml:space="preserve"> EDFM strategies to represent a</w:t>
      </w:r>
      <w:r w:rsidRPr="00011930">
        <w:t xml:space="preserve"> fracture segment crossing a matrix block.</w:t>
      </w:r>
      <w:r>
        <w:t xml:space="preserve"> The connectors with rounded corners represent the included or modified </w:t>
      </w:r>
      <w:proofErr w:type="spellStart"/>
      <w:r>
        <w:t>transmissibilities</w:t>
      </w:r>
      <w:proofErr w:type="spellEnd"/>
      <w:r>
        <w:t xml:space="preserve">. While </w:t>
      </w:r>
      <w:proofErr w:type="spellStart"/>
      <w:r>
        <w:t>cEDFM</w:t>
      </w:r>
      <w:proofErr w:type="spellEnd"/>
      <w:r>
        <w:t xml:space="preserve"> splits the matrix in two volumes, </w:t>
      </w:r>
      <w:proofErr w:type="spellStart"/>
      <w:r>
        <w:t>pEDFM</w:t>
      </w:r>
      <w:proofErr w:type="spellEnd"/>
      <w:r>
        <w:t xml:space="preserve"> updates the matrix-to-matrix </w:t>
      </w:r>
      <w:proofErr w:type="spellStart"/>
      <w:r>
        <w:t>transmissibilities</w:t>
      </w:r>
      <w:proofErr w:type="spellEnd"/>
      <w:r>
        <w:t xml:space="preserve"> by projecting the fracture in the cell boundary.</w:t>
      </w:r>
    </w:p>
    <w:p w14:paraId="665010A4" w14:textId="77777777" w:rsidR="000C713E" w:rsidRPr="00011930" w:rsidRDefault="000C713E" w:rsidP="00B75473">
      <w:pPr>
        <w:pStyle w:val="Heading1"/>
      </w:pPr>
      <w:r w:rsidRPr="00011930">
        <w:t>Enhanced transmissibility calculation</w:t>
      </w:r>
    </w:p>
    <w:p w14:paraId="289B4F40" w14:textId="19E4F060" w:rsidR="000C713E" w:rsidRPr="00011930" w:rsidRDefault="000C713E" w:rsidP="00011930">
      <w:r w:rsidRPr="00011930">
        <w:t xml:space="preserve">Significant effort has been devoted to improving transmissibility calculations. </w:t>
      </w:r>
      <w:r>
        <w:t>This</w:t>
      </w:r>
      <w:r w:rsidRPr="00011930">
        <w:t xml:space="preserve"> is the case in the Integrally EDFM (</w:t>
      </w:r>
      <w:proofErr w:type="spellStart"/>
      <w:r w:rsidRPr="00011930">
        <w:t>iEDFM</w:t>
      </w:r>
      <w:proofErr w:type="spellEnd"/>
      <w:r w:rsidRPr="00011930">
        <w:t xml:space="preserve">) </w:t>
      </w:r>
      <w:sdt>
        <w:sdtPr>
          <w:rPr>
            <w:color w:val="000000"/>
          </w:rPr>
          <w:tag w:val="MENDELEY_CITATION_v3_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"/>
          <w:id w:val="-449938425"/>
          <w:placeholder>
            <w:docPart w:val="DefaultPlaceholder_-1854013440"/>
          </w:placeholder>
        </w:sdtPr>
        <w:sdtContent>
          <w:r w:rsidR="003E668E" w:rsidRPr="003E668E">
            <w:rPr>
              <w:color w:val="000000"/>
            </w:rPr>
            <w:t>[54]</w:t>
          </w:r>
        </w:sdtContent>
      </w:sdt>
      <w:r w:rsidRPr="00011930">
        <w:t xml:space="preserve">,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w:t>
      </w:r>
      <w:sdt>
        <w:sdtPr>
          <w:rPr>
            <w:color w:val="000000"/>
          </w:rPr>
          <w:tag w:val="MENDELEY_CITATION_v3_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"/>
          <w:id w:val="-1409533025"/>
          <w:placeholder>
            <w:docPart w:val="DefaultPlaceholder_-1854013440"/>
          </w:placeholder>
        </w:sdtPr>
        <w:sdtContent>
          <w:r w:rsidR="003E668E" w:rsidRPr="003E668E">
            <w:rPr>
              <w:color w:val="000000"/>
            </w:rPr>
            <w:t>Losapio [56]</w:t>
          </w:r>
        </w:sdtContent>
      </w:sdt>
      <w:r w:rsidRPr="00011930">
        <w:t xml:space="preserve">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693C24C3" w14:textId="77777777" w:rsidR="000C713E" w:rsidRPr="00011930" w:rsidRDefault="000C713E" w:rsidP="00011930">
      <w:r w:rsidRPr="00011930">
        <w:t xml:space="preserve">One weakness of most EDFM transmissibility calculation strategies is disregarding multiphase aspects and relying on highly uncertain data. After all, field data reveals the connectivity among the joints only globally and </w:t>
      </w:r>
      <w:proofErr w:type="gramStart"/>
      <w:r w:rsidRPr="00011930">
        <w:t>at a later time</w:t>
      </w:r>
      <w:proofErr w:type="gramEnd"/>
      <w:r w:rsidRPr="00011930">
        <w:t xml:space="preserv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r>
        <w:t>seems</w:t>
      </w:r>
      <w:r w:rsidRPr="00011930">
        <w:t xml:space="preserve"> like a fruitful research topic to be explored, especially considering data-driven multiscale strategies.</w:t>
      </w:r>
    </w:p>
    <w:p w14:paraId="435B36DD" w14:textId="77777777" w:rsidR="000C713E" w:rsidRPr="00011930" w:rsidRDefault="000C713E" w:rsidP="00B75473">
      <w:pPr>
        <w:pStyle w:val="Heading1"/>
      </w:pPr>
      <w:r w:rsidRPr="00011930">
        <w:lastRenderedPageBreak/>
        <w:t>Geological considerations</w:t>
      </w:r>
    </w:p>
    <w:p w14:paraId="1D5496F3" w14:textId="77777777" w:rsidR="000C713E" w:rsidRPr="00011930" w:rsidRDefault="000C713E" w:rsidP="00011930">
      <w:r w:rsidRPr="00011930">
        <w:t xml:space="preserve">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w:t>
      </w:r>
      <w:proofErr w:type="gramStart"/>
      <w:r w:rsidRPr="00011930">
        <w:t>fracture</w:t>
      </w:r>
      <w:proofErr w:type="gramEnd"/>
      <w:r w:rsidRPr="00011930">
        <w:t xml:space="preserve"> network attributes. Hence, design cycles and numerical methodologies must include </w:t>
      </w:r>
      <w:proofErr w:type="gramStart"/>
      <w:r w:rsidRPr="00011930">
        <w:t>the geosciences</w:t>
      </w:r>
      <w:proofErr w:type="gramEnd"/>
      <w:r w:rsidRPr="00011930">
        <w:t xml:space="preserve"> and human interventions, both in adding new interpretations to the models and getting feedback from them.</w:t>
      </w:r>
    </w:p>
    <w:p w14:paraId="512FB9E0" w14:textId="6626E981" w:rsidR="000C713E" w:rsidRPr="00011930" w:rsidRDefault="000C713E" w:rsidP="00011930">
      <w:r w:rsidRPr="00011930">
        <w:t xml:space="preserve">It is challenging or even impossible to build a generic correlation between fracture geometry and hydraulic behavior, and the simplistic idea of fracture flow controlled by average apertures and planar geometries is unrealistic. A geometrical description must include, besides the </w:t>
      </w:r>
      <w:r>
        <w:t>fracture's</w:t>
      </w:r>
      <w:r w:rsidRPr="00011930">
        <w:t xml:space="preserve"> large-scale geometry path, at least its roughness, aperture, contact area, and history </w:t>
      </w:r>
      <w:sdt>
        <w:sdtPr>
          <w:rPr>
            <w:color w:val="000000"/>
          </w:rPr>
          <w:tag w:val="MENDELEY_CITATION_v3_eyJjaXRhdGlvbklEIjoiTUVOREVMRVlfQ0lUQVRJT05fZDA4ZDY4MjUtMzc5Zi00Mjc1LTllZjMtYWQyOThiNmNmNjZiIiwicHJvcGVydGllcyI6eyJub3RlSW5kZXgiOjB9LCJpc0VkaXRlZCI6ZmFsc2UsIm1hbnVhbE92ZXJyaWRlIjp7ImlzTWFudWFsbHlPdmVycmlkZGVuIjpmYWxzZSwiY2l0ZXByb2NUZXh0IjoiWzUsNTZdIi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"/>
          <w:id w:val="1784455685"/>
          <w:placeholder>
            <w:docPart w:val="DefaultPlaceholder_-1854013440"/>
          </w:placeholder>
        </w:sdtPr>
        <w:sdtContent>
          <w:r w:rsidR="003E668E" w:rsidRPr="003E668E">
            <w:rPr>
              <w:color w:val="000000"/>
            </w:rPr>
            <w:t>[5,56]</w:t>
          </w:r>
        </w:sdtContent>
      </w:sdt>
      <w:r w:rsidRPr="00011930">
        <w:t xml:space="preserve">. </w:t>
      </w:r>
      <w:sdt>
        <w:sdtPr>
          <w:rPr>
            <w:color w:val="000000"/>
          </w:rPr>
          <w:tag w:val="MENDELEY_CITATION_v3_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"/>
          <w:id w:val="-1396974500"/>
          <w:placeholder>
            <w:docPart w:val="DefaultPlaceholder_-1854013440"/>
          </w:placeholder>
        </w:sdtPr>
        <w:sdtContent>
          <w:r w:rsidR="003E668E" w:rsidRPr="003E668E">
            <w:rPr>
              <w:color w:val="000000"/>
            </w:rPr>
            <w:t xml:space="preserve">Frash and </w:t>
          </w:r>
          <w:proofErr w:type="spellStart"/>
          <w:r w:rsidR="003E668E" w:rsidRPr="003E668E">
            <w:rPr>
              <w:color w:val="000000"/>
            </w:rPr>
            <w:t>Pyrak</w:t>
          </w:r>
          <w:proofErr w:type="spellEnd"/>
          <w:r w:rsidR="003E668E" w:rsidRPr="003E668E">
            <w:rPr>
              <w:color w:val="000000"/>
            </w:rPr>
            <w:t>-Nolte [15,59]</w:t>
          </w:r>
        </w:sdtContent>
      </w:sdt>
      <w:r w:rsidRPr="00011930">
        <w:t xml:space="preserve"> show, for example, that the lubrication theory in parallel plates (cubic law) is not applicable for natural fractures, as a geometry-to-transmissibility correlation is </w:t>
      </w:r>
      <w:proofErr w:type="gramStart"/>
      <w:r w:rsidRPr="00011930">
        <w:t>complex</w:t>
      </w:r>
      <w:proofErr w:type="gramEnd"/>
      <w:r w:rsidRPr="00011930">
        <w:t xml:space="preserve"> and the lubrication theory assumptions are excessively restrictive. Besides, laboratory investigations have important scale and mechanical limitations that usually invalidate the findings.</w:t>
      </w:r>
    </w:p>
    <w:p w14:paraId="2EFA98CC" w14:textId="77777777" w:rsidR="000C713E" w:rsidRPr="00011930" w:rsidRDefault="000C713E"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EC49C74" w14:textId="77777777" w:rsidR="000C713E" w:rsidRPr="00011930" w:rsidRDefault="000C713E" w:rsidP="00B75473">
      <w:pPr>
        <w:pStyle w:val="Heading1"/>
      </w:pPr>
      <w:r w:rsidRPr="00011930">
        <w:t>Multiphase flow</w:t>
      </w:r>
    </w:p>
    <w:p w14:paraId="37B2FFE2" w14:textId="77777777" w:rsidR="000C713E" w:rsidRPr="00011930" w:rsidRDefault="000C713E" w:rsidP="00011930">
      <w:r w:rsidRPr="00011930">
        <w:t xml:space="preserve">The drainage mechanisms in a flow simulator are the forces in the domain that control the rock and fluid interactions. The major forces to consider </w:t>
      </w:r>
      <w:proofErr w:type="gramStart"/>
      <w:r w:rsidRPr="00011930">
        <w:t>in a given</w:t>
      </w:r>
      <w:proofErr w:type="gramEnd"/>
      <w:r w:rsidRPr="00011930">
        <w:t xml:space="preserve"> porous media are gravitational, viscous, and capillary. Their preponderance in the overall equilibrium varies with the composition </w:t>
      </w:r>
      <w:r w:rsidRPr="00011930">
        <w:lastRenderedPageBreak/>
        <w:t>of the materials, the geometry of the pore structure, the height of the reservoir, and the pressure gradients imposed, etc.</w:t>
      </w:r>
    </w:p>
    <w:p w14:paraId="193D442B" w14:textId="47C6D23B" w:rsidR="00254CDB" w:rsidRDefault="000C713E" w:rsidP="00011930">
      <w:r w:rsidRPr="00011930">
        <w:t>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w:t>
      </w:r>
      <w:r w:rsidRPr="006D75FB">
        <w:t>,</w:t>
      </w:r>
      <w:r w:rsidRPr="00011930">
        <w:t xml:space="preserve"> and co-current flow patterns, and their numerical counterparts remain open and have received little attention from the EDFM community </w:t>
      </w:r>
      <w:sdt>
        <w:sdtPr>
          <w:rPr>
            <w:color w:val="000000"/>
          </w:rPr>
          <w:tag w:val="MENDELEY_CITATION_v3_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
          <w:id w:val="-1545440547"/>
          <w:placeholder>
            <w:docPart w:val="DefaultPlaceholder_-1854013440"/>
          </w:placeholder>
        </w:sdtPr>
        <w:sdtContent>
          <w:r w:rsidR="003E668E" w:rsidRPr="003E668E">
            <w:rPr>
              <w:color w:val="000000"/>
            </w:rPr>
            <w:t>[20,28,58,59]</w:t>
          </w:r>
        </w:sdtContent>
      </w:sdt>
      <w:r w:rsidR="00E8777A">
        <w:t>.</w:t>
      </w:r>
    </w:p>
    <w:p w14:paraId="0B93F313" w14:textId="5C3FCE83" w:rsidR="000C713E" w:rsidRDefault="000C713E" w:rsidP="00011930">
      <w:r w:rsidRPr="00011930">
        <w:t xml:space="preserve">As relative permeability embeds capillary-controlled behavior into larger scale Darcy’s viscous flow formulation </w:t>
      </w:r>
      <w:sdt>
        <w:sdtPr>
          <w:rPr>
            <w:color w:val="000000"/>
          </w:rPr>
          <w:tag w:val="MENDELEY_CITATION_v3_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"/>
          <w:id w:val="-2126536471"/>
          <w:placeholder>
            <w:docPart w:val="DefaultPlaceholder_-1854013440"/>
          </w:placeholder>
        </w:sdtPr>
        <w:sdtContent>
          <w:r w:rsidR="003E668E" w:rsidRPr="003E668E">
            <w:rPr>
              <w:color w:val="000000"/>
            </w:rPr>
            <w:t>[60]</w:t>
          </w:r>
        </w:sdtContent>
      </w:sdt>
      <w:r w:rsidRPr="00011930">
        <w:t xml:space="preserve">,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w:t>
      </w:r>
      <w:sdt>
        <w:sdtPr>
          <w:rPr>
            <w:color w:val="000000"/>
          </w:rPr>
          <w:tag w:val="MENDELEY_CITATION_v3_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"/>
          <w:id w:val="-1850092084"/>
          <w:placeholder>
            <w:docPart w:val="DefaultPlaceholder_-1854013440"/>
          </w:placeholder>
        </w:sdtPr>
        <w:sdtContent>
          <w:r w:rsidR="003E668E" w:rsidRPr="003E668E">
            <w:rPr>
              <w:color w:val="000000"/>
            </w:rPr>
            <w:t>[61]</w:t>
          </w:r>
        </w:sdtContent>
      </w:sdt>
      <w:r w:rsidRPr="00011930">
        <w:t xml:space="preserve">. However, work by </w:t>
      </w:r>
      <w:sdt>
        <w:sdtPr>
          <w:rPr>
            <w:color w:val="000000"/>
          </w:rPr>
          <w:tag w:val="MENDELEY_CITATION_v3_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"/>
          <w:id w:val="-1775782829"/>
          <w:placeholder>
            <w:docPart w:val="DefaultPlaceholder_-1854013440"/>
          </w:placeholder>
        </w:sdtPr>
        <w:sdtContent>
          <w:r w:rsidR="003E668E" w:rsidRPr="003E668E">
            <w:rPr>
              <w:color w:val="000000"/>
            </w:rPr>
            <w:t>Pieters [66]</w:t>
          </w:r>
        </w:sdtContent>
      </w:sdt>
      <w:r w:rsidRPr="00011930">
        <w:t xml:space="preserve"> shows this is untrue even for idealized parallel plates. When capillary forces are considered, </w:t>
      </w:r>
      <w:sdt>
        <w:sdtPr>
          <w:rPr>
            <w:color w:val="000000"/>
          </w:rPr>
          <w:tag w:val="MENDELEY_CITATION_v3_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
          <w:id w:val="-1658992658"/>
          <w:placeholder>
            <w:docPart w:val="DefaultPlaceholder_-1854013440"/>
          </w:placeholder>
        </w:sdtPr>
        <w:sdtContent>
          <w:proofErr w:type="spellStart"/>
          <w:r w:rsidR="003E668E" w:rsidRPr="003E668E">
            <w:rPr>
              <w:color w:val="000000"/>
            </w:rPr>
            <w:t>Firoozabadi</w:t>
          </w:r>
          <w:proofErr w:type="spellEnd"/>
          <w:r w:rsidR="003E668E" w:rsidRPr="003E668E">
            <w:rPr>
              <w:color w:val="000000"/>
            </w:rPr>
            <w:t xml:space="preserve"> and Karimi-Fard [45, 67]</w:t>
          </w:r>
        </w:sdtContent>
      </w:sdt>
      <w:r w:rsidRPr="00011930">
        <w:t xml:space="preserve">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w:t>
      </w:r>
      <w:r w:rsidRPr="006D75FB">
        <w:t xml:space="preserve">technology (Figs. </w:t>
      </w:r>
      <w:r w:rsidRPr="006D75FB">
        <w:fldChar w:fldCharType="begin"/>
      </w:r>
      <w:r w:rsidRPr="006D75FB">
        <w:instrText xml:space="preserve"> REF fig_capillary \h  \* MERGEFORMAT </w:instrText>
      </w:r>
      <w:r w:rsidRPr="006D75FB">
        <w:fldChar w:fldCharType="separate"/>
      </w:r>
      <w:r w:rsidR="007630D4">
        <w:rPr>
          <w:noProof/>
        </w:rPr>
        <w:t>4</w:t>
      </w:r>
      <w:r w:rsidRPr="006D75FB">
        <w:fldChar w:fldCharType="end"/>
      </w:r>
      <w:r w:rsidRPr="006D75FB">
        <w:t xml:space="preserve"> and </w:t>
      </w:r>
      <w:r w:rsidRPr="006D75FB">
        <w:fldChar w:fldCharType="begin"/>
      </w:r>
      <w:r w:rsidRPr="006D75FB">
        <w:instrText xml:space="preserve"> REF fig_cocurrent \h  \* MERGEFORMAT </w:instrText>
      </w:r>
      <w:r w:rsidRPr="006D75FB">
        <w:fldChar w:fldCharType="separate"/>
      </w:r>
      <w:r w:rsidR="007630D4">
        <w:rPr>
          <w:noProof/>
        </w:rPr>
        <w:t>5</w:t>
      </w:r>
      <w:r w:rsidRPr="006D75FB">
        <w:fldChar w:fldCharType="end"/>
      </w:r>
      <w:r w:rsidRPr="006D75FB">
        <w:t>).</w:t>
      </w:r>
    </w:p>
    <w:p w14:paraId="45E0CC2F" w14:textId="2DF0EB7B" w:rsidR="000C713E" w:rsidRDefault="000C713E" w:rsidP="00011930">
      <w:r w:rsidRPr="00011930">
        <w:t xml:space="preserve">The imbibition dynamics of NFRs subject to waterflooding enhance oil recovery in water-wet </w:t>
      </w:r>
      <w:r>
        <w:t xml:space="preserve">(WW) </w:t>
      </w:r>
      <w:r w:rsidRPr="00011930">
        <w:t>formations</w:t>
      </w:r>
      <w:r>
        <w:t>,</w:t>
      </w:r>
      <w:r w:rsidRPr="00011930">
        <w:t xml:space="preserve"> reduces oil recovery in strongly oil-wet formations</w:t>
      </w:r>
      <w:r>
        <w:t>,</w:t>
      </w:r>
      <w:r w:rsidRPr="00011930">
        <w:t xml:space="preserve"> and, in mixed wet rocks, the recovery varies and can be even more favorable than the WW scenarios </w:t>
      </w:r>
      <w:sdt>
        <w:sdtPr>
          <w:rPr>
            <w:color w:val="000000"/>
          </w:rPr>
          <w:tag w:val="MENDELEY_CITATION_v3_eyJjaXRhdGlvbklEIjoiTUVOREVMRVlfQ0lUQVRJT05fYWNkYjk3MjctMTIyZS00MGI3LTlkZDctMzBiZDI3ZjVlMmViIiwicHJvcGVydGllcyI6eyJub3RlSW5kZXgiOjB9LCJpc0VkaXRlZCI6ZmFsc2UsIm1hbnVhbE92ZXJyaWRlIjp7ImlzTWFudWFsbHlPdmVycmlkZGVuIjpmYWxzZSwiY2l0ZXByb2NUZXh0IjoiWzE4LDQ1LDY0LDY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"/>
          <w:id w:val="-307783622"/>
          <w:placeholder>
            <w:docPart w:val="DefaultPlaceholder_-1854013440"/>
          </w:placeholder>
        </w:sdtPr>
        <w:sdtContent>
          <w:r w:rsidR="003E668E" w:rsidRPr="003E668E">
            <w:rPr>
              <w:color w:val="000000"/>
            </w:rPr>
            <w:t>[18,45,64,65]</w:t>
          </w:r>
        </w:sdtContent>
      </w:sdt>
      <w:r w:rsidRPr="00011930">
        <w:t>.</w:t>
      </w:r>
      <w:r>
        <w:t xml:space="preserve"> The</w:t>
      </w:r>
      <w:r w:rsidRPr="00011930">
        <w:t xml:space="preserve"> assumption that fluid flow in an NFR occurs mainly inside fractures breaks down when multiphase effects are considered</w:t>
      </w:r>
      <w:r>
        <w:t xml:space="preserve">: </w:t>
      </w:r>
      <w:r w:rsidRPr="00011930">
        <w:t>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w:t>
      </w:r>
      <w:r>
        <w:t xml:space="preserve"> (Fig. </w:t>
      </w:r>
      <w:r>
        <w:fldChar w:fldCharType="begin"/>
      </w:r>
      <w:r>
        <w:instrText xml:space="preserve"> REF fig_waterflood \h </w:instrText>
      </w:r>
      <w:r>
        <w:fldChar w:fldCharType="separate"/>
      </w:r>
      <w:r w:rsidR="007630D4">
        <w:rPr>
          <w:noProof/>
        </w:rPr>
        <w:t>6</w:t>
      </w:r>
      <w:r>
        <w:fldChar w:fldCharType="end"/>
      </w:r>
      <w:r>
        <w:t>)</w:t>
      </w:r>
      <w:r w:rsidRPr="00011930">
        <w:t>.</w:t>
      </w:r>
    </w:p>
    <w:p w14:paraId="5C060E53" w14:textId="77777777" w:rsidR="000C713E" w:rsidRDefault="000C713E" w:rsidP="00011930">
      <w:r w:rsidRPr="00011930">
        <w:t xml:space="preserve">It must be underlined that although laboratory testing of fractured rock is not trivial, </w:t>
      </w:r>
      <w:r>
        <w:t>the investigation of</w:t>
      </w:r>
      <w:r w:rsidRPr="00011930">
        <w:t xml:space="preserve"> the imbibition mechanisms </w:t>
      </w:r>
      <w:r>
        <w:t xml:space="preserve">of a given rock </w:t>
      </w:r>
      <w:r w:rsidRPr="00011930">
        <w:t>in the pore scale is fundamental</w:t>
      </w:r>
      <w:r>
        <w:t xml:space="preserve"> so that</w:t>
      </w:r>
      <w:r w:rsidRPr="00011930">
        <w:t xml:space="preserve"> </w:t>
      </w:r>
      <w:r>
        <w:t>f</w:t>
      </w:r>
      <w:r w:rsidRPr="00011930">
        <w:t xml:space="preserve">racture models </w:t>
      </w:r>
      <w:r>
        <w:t xml:space="preserve">and overall analysis can </w:t>
      </w:r>
      <w:r w:rsidRPr="00011930">
        <w:t>go beyond simplistic idealized geometries</w:t>
      </w:r>
      <w:r>
        <w:t xml:space="preserve">, and successfully </w:t>
      </w:r>
      <w:r w:rsidRPr="00011930">
        <w:t>find representative realistic estimates.</w:t>
      </w:r>
    </w:p>
    <w:p w14:paraId="6F606B87" w14:textId="77777777" w:rsidR="000C713E" w:rsidRDefault="000C713E" w:rsidP="006F3E77">
      <w:pPr>
        <w:pStyle w:val="Figure"/>
      </w:pPr>
      <w:r w:rsidRPr="006F3E77">
        <w:rPr>
          <w:noProof/>
        </w:rPr>
        <w:lastRenderedPageBreak/>
        <w:drawing>
          <wp:inline distT="0" distB="0" distL="0" distR="0" wp14:anchorId="13471F07" wp14:editId="2A7E11EE">
            <wp:extent cx="3371850" cy="2152650"/>
            <wp:effectExtent l="0" t="0" r="0" b="0"/>
            <wp:docPr id="576513034" name="Imagem 17"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3034" name="Imagem 17" descr="Uma imagem contendo Padrão do plano de fund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14:paraId="610A1107" w14:textId="3A2ED68F" w:rsidR="000C713E" w:rsidRPr="005E04CD" w:rsidRDefault="000C713E" w:rsidP="006D75FB">
      <w:pPr>
        <w:pStyle w:val="Figure-Legend"/>
      </w:pPr>
      <w:r>
        <w:t xml:space="preserve">Figure </w:t>
      </w:r>
      <w:bookmarkStart w:id="4" w:name="fig_capillary"/>
      <w:r>
        <w:fldChar w:fldCharType="begin"/>
      </w:r>
      <w:r>
        <w:instrText xml:space="preserve"> \seq fig </w:instrText>
      </w:r>
      <w:r>
        <w:fldChar w:fldCharType="separate"/>
      </w:r>
      <w:r w:rsidR="007630D4">
        <w:rPr>
          <w:noProof/>
        </w:rPr>
        <w:t>4</w:t>
      </w:r>
      <w:r>
        <w:fldChar w:fldCharType="end"/>
      </w:r>
      <w:bookmarkEnd w:id="4"/>
      <w:r>
        <w:t xml:space="preserve"> – On the left figure, higher moveable oil and oil recovery are expected due to capillary continuity across matrix blocks surrounded by fractures. On the right, lower moveable oil and oil recovery are expected due to capillary </w:t>
      </w:r>
      <w:r w:rsidRPr="006F3E77">
        <w:t>discontinuity</w:t>
      </w:r>
      <w:r>
        <w:t>.</w:t>
      </w:r>
    </w:p>
    <w:p w14:paraId="5A3C2477" w14:textId="77777777" w:rsidR="000C713E" w:rsidRDefault="000C713E" w:rsidP="006D75FB">
      <w:pPr>
        <w:pStyle w:val="Figure"/>
      </w:pPr>
      <w:r w:rsidRPr="006D75FB">
        <w:rPr>
          <w:noProof/>
        </w:rPr>
        <w:drawing>
          <wp:inline distT="0" distB="0" distL="0" distR="0" wp14:anchorId="4182AEC1" wp14:editId="4D76ED0B">
            <wp:extent cx="3229200" cy="1702800"/>
            <wp:effectExtent l="0" t="0" r="0" b="0"/>
            <wp:docPr id="1337562904" name="Imagem 6"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2904" name="Imagem 6" descr="Uma imagem contendo Esquemátic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9200" cy="1702800"/>
                    </a:xfrm>
                    <a:prstGeom prst="rect">
                      <a:avLst/>
                    </a:prstGeom>
                    <a:noFill/>
                    <a:ln>
                      <a:noFill/>
                    </a:ln>
                  </pic:spPr>
                </pic:pic>
              </a:graphicData>
            </a:graphic>
          </wp:inline>
        </w:drawing>
      </w:r>
    </w:p>
    <w:p w14:paraId="504FCAC9" w14:textId="23038A76" w:rsidR="000C713E" w:rsidRDefault="000C713E" w:rsidP="006D75FB">
      <w:pPr>
        <w:pStyle w:val="Figure-Legend"/>
      </w:pPr>
      <w:r>
        <w:t xml:space="preserve">Figure </w:t>
      </w:r>
      <w:bookmarkStart w:id="5" w:name="fig_cocurrent"/>
      <w:r>
        <w:fldChar w:fldCharType="begin"/>
      </w:r>
      <w:r>
        <w:instrText xml:space="preserve"> \seq fig </w:instrText>
      </w:r>
      <w:r>
        <w:fldChar w:fldCharType="separate"/>
      </w:r>
      <w:r w:rsidR="007630D4">
        <w:rPr>
          <w:noProof/>
        </w:rPr>
        <w:t>5</w:t>
      </w:r>
      <w:r>
        <w:fldChar w:fldCharType="end"/>
      </w:r>
      <w:bookmarkEnd w:id="5"/>
      <w:r>
        <w:t xml:space="preserve"> –Co-current, buoyancy-driven imbibition (left) and counter-current capillary driven fracture-matrix </w:t>
      </w:r>
      <w:r w:rsidRPr="006D75FB">
        <w:t>interactions</w:t>
      </w:r>
      <w:r>
        <w:t xml:space="preserve"> (right).</w:t>
      </w:r>
    </w:p>
    <w:p w14:paraId="20236DE5" w14:textId="77777777" w:rsidR="000C713E" w:rsidRDefault="000C713E" w:rsidP="006F3E77">
      <w:pPr>
        <w:pStyle w:val="Figure"/>
      </w:pPr>
      <w:r w:rsidRPr="006F3E77">
        <w:rPr>
          <w:noProof/>
        </w:rPr>
        <w:drawing>
          <wp:inline distT="0" distB="0" distL="0" distR="0" wp14:anchorId="66708B0C" wp14:editId="06933337">
            <wp:extent cx="5052695" cy="2133197"/>
            <wp:effectExtent l="0" t="0" r="0" b="635"/>
            <wp:docPr id="1853327373" name="Imagem 23" descr="Tela de computador co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7373" name="Imagem 23" descr="Tela de computador com fundo branco&#10;&#10;Descrição gerada automaticamente com confiança méd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99"/>
                    <a:stretch/>
                  </pic:blipFill>
                  <pic:spPr bwMode="auto">
                    <a:xfrm>
                      <a:off x="0" y="0"/>
                      <a:ext cx="5055609" cy="2134427"/>
                    </a:xfrm>
                    <a:prstGeom prst="rect">
                      <a:avLst/>
                    </a:prstGeom>
                    <a:noFill/>
                    <a:ln>
                      <a:noFill/>
                    </a:ln>
                    <a:extLst>
                      <a:ext uri="{53640926-AAD7-44D8-BBD7-CCE9431645EC}">
                        <a14:shadowObscured xmlns:a14="http://schemas.microsoft.com/office/drawing/2010/main"/>
                      </a:ext>
                    </a:extLst>
                  </pic:spPr>
                </pic:pic>
              </a:graphicData>
            </a:graphic>
          </wp:inline>
        </w:drawing>
      </w:r>
    </w:p>
    <w:p w14:paraId="0A3B9AC0" w14:textId="16C3E55A" w:rsidR="000C713E" w:rsidRDefault="000C713E" w:rsidP="006D75FB">
      <w:pPr>
        <w:pStyle w:val="Figure-Legend"/>
      </w:pPr>
      <w:r>
        <w:t xml:space="preserve">Figure </w:t>
      </w:r>
      <w:bookmarkStart w:id="6" w:name="fig_waterflood"/>
      <w:r>
        <w:fldChar w:fldCharType="begin"/>
      </w:r>
      <w:r>
        <w:instrText xml:space="preserve"> \seq fig </w:instrText>
      </w:r>
      <w:r>
        <w:fldChar w:fldCharType="separate"/>
      </w:r>
      <w:r w:rsidR="007630D4">
        <w:rPr>
          <w:noProof/>
        </w:rPr>
        <w:t>6</w:t>
      </w:r>
      <w:r>
        <w:fldChar w:fldCharType="end"/>
      </w:r>
      <w:bookmarkEnd w:id="6"/>
      <w:r>
        <w:t xml:space="preserve"> – Example of matrix imbibition during waterflooding in a water-oil system, considering two wettability </w:t>
      </w:r>
      <w:r w:rsidRPr="00FE78CC">
        <w:t xml:space="preserve">scenarios </w:t>
      </w:r>
      <w:sdt>
        <w:sdtPr>
          <w:rPr>
            <w:b w:val="0"/>
            <w:color w:val="000000"/>
          </w:rPr>
          <w:tag w:val="MENDELEY_CITATION_v3_eyJjaXRhdGlvbklEIjoiTUVOREVMRVlfQ0lUQVRJT05fZmEyNzdmM2QtYTcyNi00ZTA3LTk4NTQtNmQzYjVjOGJjZTMyIiwicHJvcGVydGllcyI6eyJub3RlSW5kZXgiOjB9LCJpc0VkaXRlZCI6ZmFsc2UsIm1hbnVhbE92ZXJyaWRlIjp7ImlzTWFudWFsbHlPdmVycmlkZGVuIjpmYWxzZSwiY2l0ZXByb2NUZXh0IjoiWz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
          <w:id w:val="1313371576"/>
          <w:placeholder>
            <w:docPart w:val="DefaultPlaceholder_-1854013440"/>
          </w:placeholder>
        </w:sdtPr>
        <w:sdtContent>
          <w:r w:rsidR="003E668E" w:rsidRPr="003E668E">
            <w:rPr>
              <w:b w:val="0"/>
              <w:color w:val="000000"/>
            </w:rPr>
            <w:t>[45]</w:t>
          </w:r>
        </w:sdtContent>
      </w:sdt>
      <w:r w:rsidRPr="00FE78CC">
        <w:t>. The</w:t>
      </w:r>
      <w:r>
        <w:t xml:space="preserve"> rock on the right is notably more water wet.</w:t>
      </w:r>
    </w:p>
    <w:p w14:paraId="2BAC5FD7" w14:textId="32F97452" w:rsidR="000C713E" w:rsidRPr="00011930" w:rsidRDefault="000C713E" w:rsidP="00011930">
      <w:r w:rsidRPr="00011930">
        <w:lastRenderedPageBreak/>
        <w:t xml:space="preserve">Similar issues arise in the evaluation of gas injection and carbon storage. </w:t>
      </w:r>
      <w:sdt>
        <w:sdtPr>
          <w:rPr>
            <w:color w:val="000000"/>
          </w:rPr>
          <w:tag w:val="MENDELEY_CITATION_v3_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"/>
          <w:id w:val="414902070"/>
          <w:placeholder>
            <w:docPart w:val="DefaultPlaceholder_-1854013440"/>
          </w:placeholder>
        </w:sdtPr>
        <w:sdtContent>
          <w:r w:rsidR="003E668E" w:rsidRPr="003E668E">
            <w:rPr>
              <w:color w:val="000000"/>
            </w:rPr>
            <w:t>March [70]</w:t>
          </w:r>
        </w:sdtContent>
      </w:sdt>
      <w:r w:rsidRPr="00011930">
        <w:t xml:space="preserve"> </w:t>
      </w:r>
      <w:r>
        <w:t>present</w:t>
      </w:r>
      <w:r w:rsidRPr="00011930">
        <w:t xml:space="preserve"> strategies in a dual porosity model concerning the non-wetting nature of the injected fluid and the need for specialized transfer functions.</w:t>
      </w:r>
      <w:r w:rsidR="007849F6">
        <w:t xml:space="preserve"> </w:t>
      </w:r>
      <w:sdt>
        <w:sdtPr>
          <w:rPr>
            <w:color w:val="000000"/>
          </w:rPr>
          <w:tag w:val="MENDELEY_CITATION_v3_eyJjaXRhdGlvbklEIjoiTUVOREVMRVlfQ0lUQVRJT05fZWYyMGViNTctY2Y4Yy00YTg2LWFiYzAtMWE1MTRkNjg4M2M3IiwicHJvcGVydGllcyI6eyJub3RlSW5kZXgiOjAsIm1vZGUiOiJjb21wb3NpdGUifSwiaXNFZGl0ZWQiOmZhbHNlLCJtYW51YWxPdmVycmlkZSI6eyJpc01hbnVhbGx5T3ZlcnJpZGRlbiI6dHJ1ZSwiY2l0ZXByb2NUZXh0IjoiW05PX1BSSU5URURfRk9STV0gWzY3XSIsIm1hbnVhbE92ZXJyaWRlVGV4dCI6Ik1hY2hhZG8gWzcxXSJ9LCJjaXRhdGlvbkl0ZW1zIjpbeyJkaXNwbGF5QXMiOiJjb21wb3NpdGUiLCJsYWJlbCI6InBhZ2UiLC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LCJzdXBwcmVzcy1hdXRob3IiOmZhbHNlLCJjb21wb3NpdGUiOnRydWUsImF1dGhvci1vbmx5IjpmYWxzZX1dfQ=="/>
          <w:id w:val="-1459106377"/>
          <w:placeholder>
            <w:docPart w:val="DefaultPlaceholder_-1854013440"/>
          </w:placeholder>
        </w:sdtPr>
        <w:sdtContent>
          <w:r w:rsidR="003E668E" w:rsidRPr="003E668E">
            <w:rPr>
              <w:color w:val="000000"/>
            </w:rPr>
            <w:t>Machado [71]</w:t>
          </w:r>
        </w:sdtContent>
      </w:sdt>
      <w:r w:rsidRPr="00011930">
        <w:t xml:space="preserve"> </w:t>
      </w:r>
      <w:r>
        <w:t>explore</w:t>
      </w:r>
      <w:r w:rsidRPr="00011930">
        <w:t xml:space="preserve"> a similar idea </w:t>
      </w:r>
      <w:r>
        <w:t xml:space="preserve">by </w:t>
      </w:r>
      <w:r w:rsidRPr="00011930">
        <w:t>comparing EDFM, LGR, and dual porosity models, additionally considering chemical reactions. In all cases, the presence of fractures cannot be neglected when estimating the optimal injection strategy and the site’s storage capacity.</w:t>
      </w:r>
    </w:p>
    <w:p w14:paraId="0EE57567" w14:textId="04D23E33" w:rsidR="000C713E" w:rsidRPr="00011930" w:rsidRDefault="00000000" w:rsidP="00011930">
      <w:sdt>
        <w:sdtPr>
          <w:rPr>
            <w:color w:val="000000"/>
          </w:rPr>
          <w:tag w:val="MENDELEY_CITATION_v3_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"/>
          <w:id w:val="1888833242"/>
          <w:placeholder>
            <w:docPart w:val="DefaultPlaceholder_-1854013440"/>
          </w:placeholder>
        </w:sdtPr>
        <w:sdtContent>
          <w:r w:rsidR="003E668E" w:rsidRPr="003E668E">
            <w:rPr>
              <w:color w:val="000000"/>
            </w:rPr>
            <w:t>Wu [72]</w:t>
          </w:r>
        </w:sdtContent>
      </w:sdt>
      <w:r w:rsidR="00D62B93">
        <w:rPr>
          <w:color w:val="000000"/>
        </w:rPr>
        <w:t xml:space="preserve"> </w:t>
      </w:r>
      <w:r w:rsidR="000C713E" w:rsidRPr="00011930">
        <w:t xml:space="preserve">further </w:t>
      </w:r>
      <w:r w:rsidR="000C713E">
        <w:t>discuss</w:t>
      </w:r>
      <w:r w:rsidR="000C713E"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w:t>
      </w:r>
      <w:r w:rsidR="000C713E">
        <w:t>seems</w:t>
      </w:r>
      <w:r w:rsidR="000C713E" w:rsidRPr="00011930">
        <w:t xml:space="preserve"> like an interesting approach to controlling capillary continuity and buoyancy of each numerical effective feature, a clear recommendation is still an open research area.</w:t>
      </w:r>
    </w:p>
    <w:p w14:paraId="13D5B009" w14:textId="799F428B" w:rsidR="000C713E" w:rsidRPr="00011930" w:rsidRDefault="000C713E" w:rsidP="00011930">
      <w:r>
        <w:t>B</w:t>
      </w:r>
      <w:r w:rsidRPr="00011930">
        <w:t xml:space="preserve">enchmarks and validation procedures for multiphase flow in NFRs are scarce, as work found in the literature tends to focus on the assessment of </w:t>
      </w:r>
      <w:r>
        <w:t xml:space="preserve">the </w:t>
      </w:r>
      <w:r w:rsidRPr="00011930">
        <w:t xml:space="preserve">accuracy and performance of algorithms in single-phase flow scenarios </w:t>
      </w:r>
      <w:sdt>
        <w:sdtPr>
          <w:rPr>
            <w:color w:val="000000"/>
          </w:rPr>
          <w:tag w:val="MENDELEY_CITATION_v3_eyJjaXRhdGlvbklEIjoiTUVOREVMRVlfQ0lUQVRJT05fZmZlNmM0NzYtYTQ2YS00OGUxLWIzNDctMmVmZWNjMTEwNTkw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326136046"/>
          <w:placeholder>
            <w:docPart w:val="DefaultPlaceholder_-1854013440"/>
          </w:placeholder>
        </w:sdtPr>
        <w:sdtContent>
          <w:r w:rsidR="003E668E" w:rsidRPr="003E668E">
            <w:rPr>
              <w:color w:val="000000"/>
            </w:rPr>
            <w:t>[35,36]</w:t>
          </w:r>
        </w:sdtContent>
      </w:sdt>
      <w:r w:rsidRPr="00011930">
        <w:t>. The strategy is indeed suitable for estimates related to stimulated wells and hydraulic fractures but eventually misleads and oversimplifies the analysis for naturally fractured reservoirs.</w:t>
      </w:r>
    </w:p>
    <w:p w14:paraId="07CF04EB" w14:textId="77777777" w:rsidR="000C713E" w:rsidRPr="00011930" w:rsidRDefault="000C713E" w:rsidP="00B75473">
      <w:pPr>
        <w:pStyle w:val="Heading1"/>
      </w:pPr>
      <w:r w:rsidRPr="00011930">
        <w:t>Thermo-Hydro-Chemo-Mechanical (THCM)</w:t>
      </w:r>
    </w:p>
    <w:p w14:paraId="2BFC4EF7" w14:textId="58AEC40D" w:rsidR="000C713E" w:rsidRPr="00011930" w:rsidRDefault="000C713E" w:rsidP="00011930">
      <w:r w:rsidRPr="00011930">
        <w:t xml:space="preserve">Most of the advancements seen in EDFM lately relate to applications beyond hydraulic flow. </w:t>
      </w:r>
      <w:sdt>
        <w:sdtPr>
          <w:rPr>
            <w:color w:val="000000"/>
          </w:rPr>
          <w:tag w:val="MENDELEY_CITATION_v3_eyJjaXRhdGlvbklEIjoiTUVOREVMRVlfQ0lUQVRJT05fMDk5NmVkMTYtNjllNS00YzFlLWI2YjAtNjZkZGVjMzM5YjIwIiwicHJvcGVydGllcyI6eyJub3RlSW5kZXgiOjAsIm1vZGUiOiJjb21wb3NpdGUifSwiaXNFZGl0ZWQiOmZhbHNlLCJtYW51YWxPdmVycmlkZSI6eyJpc01hbnVhbGx5T3ZlcnJpZGRlbiI6dHJ1ZSwiY2l0ZXByb2NUZXh0IjoiW05PX1BSSU5URURfRk9STV0gWzY5XSIsIm1hbnVhbE92ZXJyaWRlVGV4dCI6IlBlaSBbNzNdIn0sImNpdGF0aW9uSXRlbXMiOlt7ImRpc3BsYXlBcyI6ImNvbXBvc2l0ZSIsImxhYmVsIjoicGFnZSIs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Swic3VwcHJlc3MtYXV0aG9yIjpmYWxzZSwiY29tcG9zaXRlIjp0cnVlLCJhdXRob3Itb25seSI6ZmFsc2V9XX0="/>
          <w:id w:val="621344593"/>
          <w:placeholder>
            <w:docPart w:val="DefaultPlaceholder_-1854013440"/>
          </w:placeholder>
        </w:sdtPr>
        <w:sdtContent>
          <w:r w:rsidR="003E668E" w:rsidRPr="003E668E">
            <w:rPr>
              <w:color w:val="000000"/>
            </w:rPr>
            <w:t>Pei [73]</w:t>
          </w:r>
        </w:sdtContent>
      </w:sdt>
      <w:r w:rsidR="00D62B93">
        <w:rPr>
          <w:color w:val="000000"/>
        </w:rPr>
        <w:t xml:space="preserve"> </w:t>
      </w:r>
      <w:r w:rsidRPr="00011930">
        <w:t xml:space="preserve">has recently used EDFM to model fully coupled mechanics and hydraulic flow, which can handle time-dependent aspects of fracture transmissibility as a response to stress and pressure dynamics. </w:t>
      </w:r>
      <w:sdt>
        <w:sdtPr>
          <w:rPr>
            <w:color w:val="000000"/>
          </w:rPr>
          <w:tag w:val="MENDELEY_CITATION_v3_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"/>
          <w:id w:val="-1126852964"/>
          <w:placeholder>
            <w:docPart w:val="DefaultPlaceholder_-1854013440"/>
          </w:placeholder>
        </w:sdtPr>
        <w:sdtContent>
          <w:r w:rsidR="003E668E" w:rsidRPr="003E668E">
            <w:rPr>
              <w:color w:val="000000"/>
            </w:rPr>
            <w:t>Ren [74]</w:t>
          </w:r>
        </w:sdtContent>
      </w:sdt>
      <w:r w:rsidRPr="00011930">
        <w:t xml:space="preserve">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096E17ED" w14:textId="79B79D6C" w:rsidR="000C713E" w:rsidRPr="00011930" w:rsidRDefault="000C713E" w:rsidP="00436709">
      <w:r w:rsidRPr="00011930">
        <w:t xml:space="preserve">EDFM has also been extended to Enhanced Geothermal Systems (EGS), in which the coupling </w:t>
      </w:r>
      <w:r w:rsidRPr="00011930">
        <w:lastRenderedPageBreak/>
        <w:t xml:space="preserve">between energy exchange and fluid flow </w:t>
      </w:r>
      <w:r>
        <w:t>is</w:t>
      </w:r>
      <w:r w:rsidRPr="00011930">
        <w:t xml:space="preserve"> primary for the design </w:t>
      </w:r>
      <w:sdt>
        <w:sdtPr>
          <w:rPr>
            <w:color w:val="000000"/>
          </w:rPr>
          <w:tag w:val="MENDELEY_CITATION_v3_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"/>
          <w:id w:val="34245393"/>
          <w:placeholder>
            <w:docPart w:val="DefaultPlaceholder_-1854013440"/>
          </w:placeholder>
        </w:sdtPr>
        <w:sdtContent>
          <w:r w:rsidR="003E668E" w:rsidRPr="003E668E">
            <w:rPr>
              <w:color w:val="000000"/>
            </w:rPr>
            <w:t>[71–74]</w:t>
          </w:r>
        </w:sdtContent>
      </w:sdt>
      <w:r w:rsidRPr="00011930">
        <w:t>.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5F98896E" w14:textId="1DA5AB65" w:rsidR="000C713E" w:rsidRPr="00011930" w:rsidRDefault="000C713E" w:rsidP="00011930">
      <w:r w:rsidRPr="00011930">
        <w:t xml:space="preserve">Most simulators dealing with mechanical coupling restrict the analysis to linear time-dependent </w:t>
      </w:r>
      <w:proofErr w:type="spellStart"/>
      <w:r w:rsidRPr="00011930">
        <w:t>transmissibilities</w:t>
      </w:r>
      <w:proofErr w:type="spellEnd"/>
      <w:r w:rsidRPr="00011930">
        <w:t xml:space="preserve"> as a response to linear elasticity. That is, the fracture conductivity reduces as effective stresses rise due to depletion or cooling </w:t>
      </w:r>
      <w:sdt>
        <w:sdtPr>
          <w:rPr>
            <w:color w:val="000000"/>
          </w:rPr>
          <w:tag w:val="MENDELEY_CITATION_v3_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X1dfQ=="/>
          <w:id w:val="-700014730"/>
          <w:placeholder>
            <w:docPart w:val="DefaultPlaceholder_-1854013440"/>
          </w:placeholder>
        </w:sdtPr>
        <w:sdtContent>
          <w:r w:rsidR="003E668E" w:rsidRPr="003E668E">
            <w:rPr>
              <w:color w:val="000000"/>
            </w:rPr>
            <w:t>[69,75]</w:t>
          </w:r>
        </w:sdtContent>
      </w:sdt>
      <w:r w:rsidRPr="00582E06">
        <w:t xml:space="preserve">. </w:t>
      </w:r>
      <w:r w:rsidRPr="00011930">
        <w:t xml:space="preserve">Proppant distribution and crushing due to elevated effective stresses have also been studied, for example, by </w:t>
      </w:r>
      <w:sdt>
        <w:sdtPr>
          <w:rPr>
            <w:color w:val="000000"/>
          </w:rPr>
          <w:tag w:val="MENDELEY_CITATION_v3_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"/>
          <w:id w:val="-345558250"/>
          <w:placeholder>
            <w:docPart w:val="DefaultPlaceholder_-1854013440"/>
          </w:placeholder>
        </w:sdtPr>
        <w:sdtContent>
          <w:r w:rsidR="003E668E" w:rsidRPr="003E668E">
            <w:rPr>
              <w:color w:val="000000"/>
            </w:rPr>
            <w:t>Yu [80]</w:t>
          </w:r>
        </w:sdtContent>
      </w:sdt>
      <w:r w:rsidRPr="00011930">
        <w:t>. However, fundamental nonlinear phenomena, such as plasticity, creep, hysteresis, and large strains, are often neglected or left as future work.</w:t>
      </w:r>
    </w:p>
    <w:p w14:paraId="79DD32D9" w14:textId="40FEB7AB" w:rsidR="000C713E" w:rsidRPr="00011930" w:rsidRDefault="000C713E" w:rsidP="00011930">
      <w:r w:rsidRPr="00011930">
        <w:t xml:space="preserve">Recently, with the emergent interest in carbon capture and storage (CCS), workflows are challenged to model reactive transport </w:t>
      </w:r>
      <w:sdt>
        <w:sdtPr>
          <w:rPr>
            <w:color w:val="000000"/>
          </w:rPr>
          <w:tag w:val="MENDELEY_CITATION_v3_eyJjaXRhdGlvbklEIjoiTUVOREVMRVlfQ0lUQVRJT05fMjdiNTY1ZGYtNTI1Yy00ZGE0LTg1YjYtMmFmODU1Njg5MDczIiwicHJvcGVydGllcyI6eyJub3RlSW5kZXgiOjB9LCJpc0VkaXRlZCI6ZmFsc2UsIm1hbnVhbE92ZXJyaWRlIjp7ImlzTWFudWFsbHlPdmVycmlkZGVuIjpmYWxzZSwiY2l0ZXByb2NUZXh0IjoiWzY3XSIsIm1hbnVhbE92ZXJyaWRlVGV4dCI6IiJ9LCJjaXRhdGlvbkl0ZW1zIjpbey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fV19"/>
          <w:id w:val="2145692814"/>
          <w:placeholder>
            <w:docPart w:val="DefaultPlaceholder_-1854013440"/>
          </w:placeholder>
        </w:sdtPr>
        <w:sdtContent>
          <w:r w:rsidR="003E668E" w:rsidRPr="003E668E">
            <w:rPr>
              <w:color w:val="000000"/>
            </w:rPr>
            <w:t>[67]</w:t>
          </w:r>
        </w:sdtContent>
      </w:sdt>
      <w:r w:rsidRPr="00011930">
        <w:t>. EDFM has been computationally effective and could capture reactive phenomena inside each fracture individually. Most importantly, EDFM could be used as a preprocessor, taking advantage of the existing commercial simulator engines for thermodynamically intensive computation.</w:t>
      </w:r>
    </w:p>
    <w:p w14:paraId="35F4B2A2" w14:textId="77777777" w:rsidR="000C713E" w:rsidRPr="00011930" w:rsidRDefault="000C713E" w:rsidP="00B75473">
      <w:pPr>
        <w:pStyle w:val="Heading1"/>
      </w:pPr>
      <w:r w:rsidRPr="00011930">
        <w:t>Data assimilation under uncertainties</w:t>
      </w:r>
    </w:p>
    <w:p w14:paraId="0775B7D0" w14:textId="77777777" w:rsidR="000C713E" w:rsidRPr="00011930" w:rsidRDefault="000C713E"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4A195A90" w14:textId="77777777" w:rsidR="000C713E" w:rsidRPr="00011930" w:rsidRDefault="000C713E" w:rsidP="00011930">
      <w:r>
        <w:t>The</w:t>
      </w:r>
      <w:r w:rsidRPr="00011930">
        <w:t xml:space="preserve"> optimization method in use cannot assume the fracture network or individual fracture conductivities are known. A better approach is to consider every simulation run as a probabilistic </w:t>
      </w:r>
      <w:r w:rsidRPr="00011930">
        <w:lastRenderedPageBreak/>
        <w:t>realization to be interpreted as an intermediate result to feed the global probabilistic interpretation. Moreover, designers must avoid the excessive number of parameters.</w:t>
      </w:r>
    </w:p>
    <w:p w14:paraId="56BBC23D" w14:textId="7B025C83" w:rsidR="00DE0EA2" w:rsidRDefault="000C713E" w:rsidP="00011930">
      <w:r w:rsidRPr="00011930">
        <w:t xml:space="preserve">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w:t>
      </w:r>
      <w:sdt>
        <w:sdtPr>
          <w:rPr>
            <w:color w:val="000000"/>
          </w:rPr>
          <w:tag w:val="MENDELEY_CITATION_v3_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"/>
          <w:id w:val="188890030"/>
          <w:placeholder>
            <w:docPart w:val="DefaultPlaceholder_-1854013440"/>
          </w:placeholder>
        </w:sdtPr>
        <w:sdtContent>
          <w:r w:rsidR="003E668E" w:rsidRPr="003E668E">
            <w:rPr>
              <w:color w:val="000000"/>
            </w:rPr>
            <w:t>[77–79]</w:t>
          </w:r>
        </w:sdtContent>
      </w:sdt>
      <w:r w:rsidR="00970E8D">
        <w:rPr>
          <w:color w:val="000000"/>
        </w:rPr>
        <w:t>.</w:t>
      </w:r>
    </w:p>
    <w:p w14:paraId="1E9885F6" w14:textId="21311D84" w:rsidR="000C713E" w:rsidRPr="00011930" w:rsidRDefault="000C713E" w:rsidP="00011930">
      <w:r w:rsidRPr="00011930">
        <w:t xml:space="preserve">The evolution of such algorithms and automatic history matching, e.g., by </w:t>
      </w:r>
      <w:sdt>
        <w:sdtPr>
          <w:rPr>
            <w:color w:val="000000"/>
          </w:rPr>
          <w:tag w:val="MENDELEY_CITATION_v3_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"/>
          <w:id w:val="-785570682"/>
          <w:placeholder>
            <w:docPart w:val="DefaultPlaceholder_-1854013440"/>
          </w:placeholder>
        </w:sdtPr>
        <w:sdtContent>
          <w:proofErr w:type="spellStart"/>
          <w:r w:rsidR="003E668E" w:rsidRPr="003E668E">
            <w:rPr>
              <w:color w:val="000000"/>
            </w:rPr>
            <w:t>Canchumuni</w:t>
          </w:r>
          <w:proofErr w:type="spellEnd"/>
          <w:r w:rsidR="003E668E" w:rsidRPr="003E668E">
            <w:rPr>
              <w:color w:val="000000"/>
            </w:rPr>
            <w:t xml:space="preserve"> [84]</w:t>
          </w:r>
        </w:sdtContent>
      </w:sdt>
      <w:r w:rsidRPr="00011930">
        <w:t xml:space="preserve">, shows the potential to reduce human interaction times. However, optimization workflows still demand visualization, assessment, and validation in postprocessing, which is limiting for many applications of novel methods. Work by </w:t>
      </w:r>
      <w:sdt>
        <w:sdtPr>
          <w:rPr>
            <w:color w:val="000000"/>
          </w:rPr>
          <w:tag w:val="MENDELEY_CITATION_v3_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Nl1dfSwicGFnZSI6IjctMTQiLCJwdWJsaXNoZXIiOiJFbHNldmllciIsInZvbHVtZSI6IjE0NyJ9LCJpc1RlbXBvcmFyeSI6ZmFsc2UsInN1cHByZXNzLWF1dGhvciI6ZmFsc2UsImNvbXBvc2l0ZSI6dHJ1ZSwiYXV0aG9yLW9ubHkiOmZhbHNlfV19"/>
          <w:id w:val="-1450928786"/>
          <w:placeholder>
            <w:docPart w:val="DefaultPlaceholder_-1854013440"/>
          </w:placeholder>
        </w:sdtPr>
        <w:sdtContent>
          <w:r w:rsidR="003E668E" w:rsidRPr="003E668E">
            <w:rPr>
              <w:color w:val="000000"/>
            </w:rPr>
            <w:t>Sousa Jr. [79]</w:t>
          </w:r>
        </w:sdtContent>
      </w:sdt>
      <w:r w:rsidRPr="00011930">
        <w:t xml:space="preserve"> is one example where visually interpreting coupled geomechanically processes in fractures was central.</w:t>
      </w:r>
    </w:p>
    <w:p w14:paraId="5C57FF37" w14:textId="77777777" w:rsidR="000C713E" w:rsidRPr="00011930" w:rsidRDefault="000C713E" w:rsidP="00011930">
      <w:r w:rsidRPr="00011930">
        <w:t xml:space="preserve">We acknowledge that the use of EDFM in standard industry workflows has made significant progress as the tools become more user-friendly, fast, reliable, and integrated into existing workflows. For now, </w:t>
      </w:r>
      <w:r>
        <w:t>pre-and</w:t>
      </w:r>
      <w:r w:rsidRPr="00011930">
        <w:t xml:space="preserve"> post-processing tools and optimization loops are likely the limiting ones. Consistent results visualization is essential for calibrating, extracting information, and communicating with geoscientists and stakeholders.</w:t>
      </w:r>
    </w:p>
    <w:p w14:paraId="36E6BA72" w14:textId="77777777" w:rsidR="000C713E" w:rsidRPr="00011930" w:rsidRDefault="000C713E" w:rsidP="00B75473">
      <w:pPr>
        <w:pStyle w:val="Heading1"/>
      </w:pPr>
      <w:r w:rsidRPr="00011930">
        <w:t>Performance and accuracy</w:t>
      </w:r>
    </w:p>
    <w:p w14:paraId="4C8B7C9B" w14:textId="77777777" w:rsidR="000C713E" w:rsidRPr="00011930" w:rsidRDefault="000C713E"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1E38344E" w14:textId="5564E86B" w:rsidR="000C713E" w:rsidRPr="00011930" w:rsidRDefault="00000000" w:rsidP="00011930">
      <w:sdt>
        <w:sdtPr>
          <w:rPr>
            <w:color w:val="000000"/>
          </w:rPr>
          <w:tag w:val="MENDELEY_CITATION_v3_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"/>
          <w:id w:val="-135573295"/>
          <w:placeholder>
            <w:docPart w:val="DefaultPlaceholder_-1854013440"/>
          </w:placeholder>
        </w:sdtPr>
        <w:sdtContent>
          <w:r w:rsidR="003E668E" w:rsidRPr="003E668E">
            <w:rPr>
              <w:color w:val="000000"/>
            </w:rPr>
            <w:t>Yu [85]</w:t>
          </w:r>
        </w:sdtContent>
      </w:sdt>
      <w:r w:rsidR="000C713E" w:rsidRPr="00011930">
        <w:t xml:space="preserve"> </w:t>
      </w:r>
      <w:r w:rsidR="000C713E">
        <w:t>have</w:t>
      </w:r>
      <w:r w:rsidR="000C713E" w:rsidRPr="00011930">
        <w:t xml:space="preserve"> successfully stressed the idea of a large model with a million fractures. In single-phase benchmarks, it has also been competitive in accuracy and computational cost </w:t>
      </w:r>
      <w:sdt>
        <w:sdtPr>
          <w:rPr>
            <w:color w:val="000000"/>
          </w:rPr>
          <w:tag w:val="MENDELEY_CITATION_v3_eyJjaXRhdGlvbklEIjoiTUVOREVMRVlfQ0lUQVRJT05fYjU2ZDE2MGItNjU1OS00YjVhLWE2ZjEtN2E3OWZlM2FjMjNm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314729643"/>
          <w:placeholder>
            <w:docPart w:val="DefaultPlaceholder_-1854013440"/>
          </w:placeholder>
        </w:sdtPr>
        <w:sdtContent>
          <w:r w:rsidR="003E668E" w:rsidRPr="003E668E">
            <w:rPr>
              <w:color w:val="000000"/>
            </w:rPr>
            <w:t>[35,36]</w:t>
          </w:r>
        </w:sdtContent>
      </w:sdt>
      <w:r w:rsidR="004620DA">
        <w:rPr>
          <w:color w:val="000000"/>
        </w:rPr>
        <w:t>.</w:t>
      </w:r>
      <w:r w:rsidR="000C713E" w:rsidRPr="00011930">
        <w:t xml:space="preserve"> Unlike most other methods, EDFM can use commercial simulator engines, meaning that </w:t>
      </w:r>
      <w:r w:rsidR="000C713E" w:rsidRPr="00011930">
        <w:lastRenderedPageBreak/>
        <w:t>multiphase behavior, complex thermodynamics, well control, pre- and post-processing, and uncertainty analysis framework are available with no extra development.</w:t>
      </w:r>
    </w:p>
    <w:p w14:paraId="6D3B60AF" w14:textId="77777777" w:rsidR="000C713E" w:rsidRPr="00011930" w:rsidRDefault="000C713E" w:rsidP="00011930">
      <w:r w:rsidRPr="00011930">
        <w:t xml:space="preserve">As methodologies are proposed, benchmarking against simplistic approaches must be avoided. For example, single-porosity or local grid refined (LGR) are rarely used in real-life field-scale simulations. Instead, commercial software has consolidated dual-porosity W&amp;R </w:t>
      </w:r>
      <w:r>
        <w:t>variations</w:t>
      </w:r>
      <w:r w:rsidRPr="00011930">
        <w:t>, which work well for dense sets of NF</w:t>
      </w:r>
      <w:r>
        <w:t>s</w:t>
      </w:r>
      <w:r w:rsidRPr="00011930">
        <w:t>.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19F91D4D" w14:textId="68C9D3E6" w:rsidR="000C713E" w:rsidRPr="00011930" w:rsidRDefault="000C713E" w:rsidP="00011930">
      <w:r w:rsidRPr="00011930">
        <w:t xml:space="preserve">Finally, the validation of a given model must assess the ability of the model to </w:t>
      </w:r>
      <w:proofErr w:type="gramStart"/>
      <w:r w:rsidRPr="00011930">
        <w:t>predicting</w:t>
      </w:r>
      <w:proofErr w:type="gramEnd"/>
      <w:r w:rsidRPr="00011930">
        <w:t xml:space="preserve"> the behavior of the reservoir, in opposition to simply history matching the data. This may be true even for well-established dual-porosity models, in which many parameters are offered as degrees of freedom to history matching but may lack physical meaning and hence, predictability </w:t>
      </w:r>
      <w:sdt>
        <w:sdtPr>
          <w:rPr>
            <w:color w:val="000000"/>
          </w:rPr>
          <w:tag w:val="MENDELEY_CITATION_v3_eyJjaXRhdGlvbklEIjoiTUVOREVMRVlfQ0lUQVRJT05fZmYwNjJkOTItMGRjMC00NGQ5LWI1MDgtNzRjMWQ5NTA0NDdl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
          <w:id w:val="300361512"/>
          <w:placeholder>
            <w:docPart w:val="DefaultPlaceholder_-1854013440"/>
          </w:placeholder>
        </w:sdtPr>
        <w:sdtContent>
          <w:r w:rsidR="003E668E" w:rsidRPr="003E668E">
            <w:rPr>
              <w:color w:val="000000"/>
            </w:rPr>
            <w:t>[2]</w:t>
          </w:r>
        </w:sdtContent>
      </w:sdt>
      <w:r w:rsidRPr="00011930">
        <w:t>.</w:t>
      </w:r>
    </w:p>
    <w:p w14:paraId="04E5D30A" w14:textId="77777777" w:rsidR="000C713E" w:rsidRPr="00011930" w:rsidRDefault="000C713E" w:rsidP="00B75473">
      <w:pPr>
        <w:pStyle w:val="Heading1"/>
      </w:pPr>
      <w:r w:rsidRPr="00011930">
        <w:t>Closure</w:t>
      </w:r>
    </w:p>
    <w:p w14:paraId="7FDDE5B8" w14:textId="6304D0F7" w:rsidR="000C713E" w:rsidRDefault="000C713E" w:rsidP="00D6307C">
      <w:r w:rsidRPr="00011930">
        <w:t xml:space="preserve">This </w:t>
      </w:r>
      <w:r>
        <w:t xml:space="preserve">manuscript </w:t>
      </w:r>
      <w:proofErr w:type="gramStart"/>
      <w:r>
        <w:t>looked into</w:t>
      </w:r>
      <w:proofErr w:type="gramEnd"/>
      <w:r w:rsidRPr="00011930">
        <w:t xml:space="preserve"> the latest development of EDFM frameworks, willing to identify important open issues and research opportunities. Table </w:t>
      </w:r>
      <w:r>
        <w:fldChar w:fldCharType="begin"/>
      </w:r>
      <w:r>
        <w:instrText xml:space="preserve"> REF tab_summ_recom \h </w:instrText>
      </w:r>
      <w:r>
        <w:fldChar w:fldCharType="separate"/>
      </w:r>
      <w:r w:rsidR="007630D4">
        <w:rPr>
          <w:noProof/>
        </w:rPr>
        <w:t>2</w:t>
      </w:r>
      <w:r>
        <w:fldChar w:fldCharType="end"/>
      </w:r>
      <w:r w:rsidRPr="00011930">
        <w:t xml:space="preserve"> presents a summary and recommendations</w:t>
      </w:r>
      <w:r>
        <w:t xml:space="preserve"> for selected scenarios</w:t>
      </w:r>
      <w:r w:rsidRPr="00011930">
        <w:t>.</w:t>
      </w:r>
      <w:r>
        <w:t xml:space="preserve"> </w:t>
      </w:r>
      <w:r w:rsidRPr="00011930">
        <w:t xml:space="preserve">While </w:t>
      </w:r>
      <w:r>
        <w:t>the technique's progress</w:t>
      </w:r>
      <w:r w:rsidRPr="00011930">
        <w:t xml:space="preserve"> is evident, fundamental </w:t>
      </w:r>
      <w:r>
        <w:t>questions</w:t>
      </w:r>
      <w:r w:rsidRPr="00011930">
        <w:t xml:space="preserve"> remain open</w:t>
      </w:r>
      <w:r>
        <w:t>, such as:</w:t>
      </w:r>
    </w:p>
    <w:p w14:paraId="7EC2C1CB" w14:textId="77777777" w:rsidR="000C713E" w:rsidRDefault="000C713E" w:rsidP="00BB1437">
      <w:pPr>
        <w:pStyle w:val="ListParagraph"/>
        <w:numPr>
          <w:ilvl w:val="0"/>
          <w:numId w:val="2"/>
        </w:numPr>
        <w:ind w:left="357" w:hanging="357"/>
      </w:pPr>
      <w:r>
        <w:t xml:space="preserve">The multidisciplinary fracture characterization culture has long seen distancing between geoscientists and simulation engineers. Narrowing this gap will enable the assimilation of </w:t>
      </w:r>
      <w:r w:rsidRPr="00E972C4">
        <w:t xml:space="preserve">stochastic </w:t>
      </w:r>
      <w:r>
        <w:t xml:space="preserve">techniques built after data and interpretation </w:t>
      </w:r>
      <w:r w:rsidRPr="00E972C4">
        <w:t>from outcrops, cores, image logs, seismic</w:t>
      </w:r>
      <w:r>
        <w:t xml:space="preserve"> surveys</w:t>
      </w:r>
      <w:r w:rsidRPr="00E972C4">
        <w:t>, and field measurements</w:t>
      </w:r>
      <w:r>
        <w:t xml:space="preserve">. With such a framework in place, history matching to field data and uncertainty assessment of the DFN attributes enhance team communication and aggregate </w:t>
      </w:r>
      <w:proofErr w:type="spellStart"/>
      <w:r>
        <w:t>phenomenologic</w:t>
      </w:r>
      <w:proofErr w:type="spellEnd"/>
      <w:r>
        <w:t xml:space="preserve"> findings.</w:t>
      </w:r>
    </w:p>
    <w:p w14:paraId="109195FD" w14:textId="77777777" w:rsidR="000C713E" w:rsidRDefault="000C713E" w:rsidP="00BB1437">
      <w:pPr>
        <w:pStyle w:val="ListParagraph"/>
        <w:numPr>
          <w:ilvl w:val="0"/>
          <w:numId w:val="2"/>
        </w:numPr>
        <w:ind w:left="357" w:hanging="357"/>
      </w:pPr>
      <w:r>
        <w:t xml:space="preserve">The consolidation of upscaling processes and field-data assimilation techniques still needs thorough investigation. Considering that numerical discrete fractures are effective </w:t>
      </w:r>
      <w:r>
        <w:lastRenderedPageBreak/>
        <w:t xml:space="preserve">representations of large collections of complex smaller joints, their attributes, like fracture aperture or roughness, cannot be derived from direct correlation to direct geometrical observation. Instead, </w:t>
      </w:r>
      <w:r w:rsidRPr="007373F5">
        <w:t xml:space="preserve">the </w:t>
      </w:r>
      <w:r>
        <w:t>attributes are intrinsically multiscale, multifactorial, and highly uncertain.</w:t>
      </w:r>
    </w:p>
    <w:p w14:paraId="3C33CD86" w14:textId="77777777" w:rsidR="000C713E" w:rsidRDefault="000C713E" w:rsidP="00BB1437">
      <w:pPr>
        <w:pStyle w:val="ListParagraph"/>
        <w:numPr>
          <w:ilvl w:val="0"/>
          <w:numId w:val="2"/>
        </w:numPr>
        <w:ind w:left="357" w:hanging="357"/>
      </w:pPr>
      <w:r>
        <w:t>A</w:t>
      </w:r>
      <w:r w:rsidRPr="00011930">
        <w:t xml:space="preserve"> comprehensive set of</w:t>
      </w:r>
      <w:r>
        <w:t xml:space="preserve"> geologically consistent, p</w:t>
      </w:r>
      <w:r w:rsidRPr="00011930">
        <w:t xml:space="preserve">ublic-domain benchmarks covering </w:t>
      </w:r>
      <w:r>
        <w:t>a wide range of complex fracture networks would enable the assessment of available methodologies' actual scalability and accuracy</w:t>
      </w:r>
      <w:r w:rsidRPr="00011930">
        <w:t>.</w:t>
      </w:r>
      <w:r>
        <w:t xml:space="preserve"> Current benchmarks are notably simplistic and limited to single-phase flow in isothermal and mechanically stable environments. Remarkably, t</w:t>
      </w:r>
      <w:r w:rsidRPr="00011930">
        <w:t xml:space="preserve">he significant differences in drainage mechanisms between </w:t>
      </w:r>
      <w:r>
        <w:t xml:space="preserve">NF </w:t>
      </w:r>
      <w:r w:rsidRPr="00011930">
        <w:t xml:space="preserve">and </w:t>
      </w:r>
      <w:r>
        <w:t xml:space="preserve">HF </w:t>
      </w:r>
      <w:r w:rsidRPr="00011930">
        <w:t xml:space="preserve">suggest that </w:t>
      </w:r>
      <w:r>
        <w:t>each case</w:t>
      </w:r>
      <w:r w:rsidRPr="00011930">
        <w:t xml:space="preserve"> </w:t>
      </w:r>
      <w:r>
        <w:t xml:space="preserve">demands </w:t>
      </w:r>
      <w:proofErr w:type="gramStart"/>
      <w:r>
        <w:t>particular setups</w:t>
      </w:r>
      <w:proofErr w:type="gramEnd"/>
      <w:r w:rsidRPr="00011930">
        <w:t>.</w:t>
      </w:r>
    </w:p>
    <w:p w14:paraId="2A605384" w14:textId="77777777" w:rsidR="000C713E" w:rsidRDefault="000C713E" w:rsidP="00BB1437">
      <w:pPr>
        <w:pStyle w:val="ListParagraph"/>
        <w:numPr>
          <w:ilvl w:val="0"/>
          <w:numId w:val="2"/>
        </w:numPr>
        <w:ind w:left="357" w:hanging="357"/>
      </w:pPr>
      <w:r>
        <w:t xml:space="preserve">Novel discrete fracture models must assess multiphase capillary-driven fluid imbibition dynamics, especially when targeting naturally fractured reservoirs. Similarly, thermally induced fracture </w:t>
      </w:r>
      <w:proofErr w:type="gramStart"/>
      <w:r>
        <w:t>opening</w:t>
      </w:r>
      <w:proofErr w:type="gramEnd"/>
      <w:r>
        <w:t xml:space="preserve"> and extension and their mechanical interaction still need further understanding.</w:t>
      </w:r>
    </w:p>
    <w:p w14:paraId="4C70AD85" w14:textId="77777777" w:rsidR="000C713E" w:rsidRDefault="000C713E" w:rsidP="00BB1437">
      <w:pPr>
        <w:pStyle w:val="ListParagraph"/>
        <w:numPr>
          <w:ilvl w:val="0"/>
          <w:numId w:val="2"/>
        </w:numPr>
        <w:ind w:left="357" w:hanging="357"/>
      </w:pPr>
      <w:r>
        <w:t xml:space="preserve">Most of the techniques discussed in this paper are still </w:t>
      </w:r>
      <w:r w:rsidRPr="009049F9">
        <w:t>li</w:t>
      </w:r>
      <w:r>
        <w:t>mited to academic investigation. Establishing a discrete fracture framework in commercial software for field-scale at industry standards is the key to moving forward. Training of s</w:t>
      </w:r>
      <w:r w:rsidRPr="0049354A">
        <w:t xml:space="preserve">ubsurface technicians </w:t>
      </w:r>
      <w:r>
        <w:t xml:space="preserve">has been extensive in dual porosity strategies for a long time, and shifting to a discrete modeling culture is costly and not immediate. For example, the lack of integrated </w:t>
      </w:r>
      <w:proofErr w:type="gramStart"/>
      <w:r>
        <w:t>pre</w:t>
      </w:r>
      <w:proofErr w:type="gramEnd"/>
      <w:r>
        <w:t xml:space="preserve"> and post-processing tools for fluid flow simulation and visualization is crucial in human-assisted history matching. It limits the use of the models across decision-making chains.</w:t>
      </w:r>
    </w:p>
    <w:p w14:paraId="19BD947F" w14:textId="5A21574A" w:rsidR="000C713E" w:rsidRPr="00011930" w:rsidRDefault="000C713E" w:rsidP="001E4AFE">
      <w:pPr>
        <w:pStyle w:val="Table-Legend"/>
      </w:pPr>
      <w:r w:rsidRPr="00011930">
        <w:t xml:space="preserve">Table </w:t>
      </w:r>
      <w:bookmarkStart w:id="7" w:name="tab_summ_recom"/>
      <w:r>
        <w:fldChar w:fldCharType="begin"/>
      </w:r>
      <w:r>
        <w:instrText xml:space="preserve"> \seq tab </w:instrText>
      </w:r>
      <w:r>
        <w:fldChar w:fldCharType="separate"/>
      </w:r>
      <w:r w:rsidR="007630D4">
        <w:rPr>
          <w:noProof/>
        </w:rPr>
        <w:t>2</w:t>
      </w:r>
      <w:r>
        <w:fldChar w:fldCharType="end"/>
      </w:r>
      <w:bookmarkEnd w:id="7"/>
      <w:r w:rsidRPr="00011930">
        <w:t xml:space="preserve">. Recommended techniques for </w:t>
      </w:r>
      <w:r w:rsidRPr="001E4AFE">
        <w:t>selected</w:t>
      </w:r>
      <w:r w:rsidRPr="00011930">
        <w:t xml:space="preserve"> fracture </w:t>
      </w:r>
      <w:r>
        <w:t>types</w:t>
      </w:r>
      <w:r w:rsidRPr="00011930">
        <w:t xml:space="preserve"> </w:t>
      </w:r>
      <w:r>
        <w:t>and</w:t>
      </w:r>
      <w:r w:rsidRPr="00011930">
        <w:t xml:space="preserve"> application scenario</w:t>
      </w:r>
      <w:r>
        <w:t>s</w:t>
      </w:r>
      <w:r w:rsidRPr="00011930">
        <w:t>.</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4792"/>
      </w:tblGrid>
      <w:tr w:rsidR="000C713E" w:rsidRPr="00B75473" w14:paraId="08CDCAFF" w14:textId="77777777" w:rsidTr="001E4AFE">
        <w:trPr>
          <w:trHeight w:val="250"/>
        </w:trPr>
        <w:tc>
          <w:tcPr>
            <w:tcW w:w="2242" w:type="dxa"/>
            <w:tcBorders>
              <w:bottom w:val="double" w:sz="4" w:space="0" w:color="000000"/>
            </w:tcBorders>
          </w:tcPr>
          <w:p w14:paraId="18F68310" w14:textId="77777777" w:rsidR="000C713E" w:rsidRPr="00B75473" w:rsidRDefault="000C713E" w:rsidP="00E718B9">
            <w:pPr>
              <w:pStyle w:val="Tight"/>
              <w:rPr>
                <w:sz w:val="20"/>
                <w:szCs w:val="18"/>
              </w:rPr>
            </w:pPr>
          </w:p>
        </w:tc>
        <w:tc>
          <w:tcPr>
            <w:tcW w:w="2741" w:type="dxa"/>
            <w:tcBorders>
              <w:bottom w:val="double" w:sz="4" w:space="0" w:color="000000"/>
            </w:tcBorders>
          </w:tcPr>
          <w:p w14:paraId="440EB5C2" w14:textId="77777777" w:rsidR="000C713E" w:rsidRPr="00B75473" w:rsidRDefault="000C713E" w:rsidP="00E718B9">
            <w:pPr>
              <w:pStyle w:val="Tight"/>
              <w:rPr>
                <w:b/>
                <w:bCs/>
                <w:sz w:val="20"/>
                <w:szCs w:val="18"/>
              </w:rPr>
            </w:pPr>
            <w:r w:rsidRPr="00B75473">
              <w:rPr>
                <w:b/>
                <w:bCs/>
                <w:sz w:val="20"/>
                <w:szCs w:val="18"/>
              </w:rPr>
              <w:t>Recommended Technique</w:t>
            </w:r>
          </w:p>
        </w:tc>
        <w:tc>
          <w:tcPr>
            <w:tcW w:w="4792" w:type="dxa"/>
            <w:tcBorders>
              <w:bottom w:val="double" w:sz="4" w:space="0" w:color="000000"/>
            </w:tcBorders>
          </w:tcPr>
          <w:p w14:paraId="035FAF1E" w14:textId="77777777" w:rsidR="000C713E" w:rsidRPr="00B75473" w:rsidRDefault="000C713E" w:rsidP="00E718B9">
            <w:pPr>
              <w:pStyle w:val="Tight"/>
              <w:rPr>
                <w:b/>
                <w:bCs/>
                <w:sz w:val="20"/>
                <w:szCs w:val="18"/>
              </w:rPr>
            </w:pPr>
            <w:r w:rsidRPr="00B75473">
              <w:rPr>
                <w:b/>
                <w:bCs/>
                <w:sz w:val="20"/>
                <w:szCs w:val="18"/>
              </w:rPr>
              <w:t>Reasoning</w:t>
            </w:r>
          </w:p>
        </w:tc>
      </w:tr>
      <w:tr w:rsidR="000C713E" w:rsidRPr="00B75473" w14:paraId="523D9A34" w14:textId="77777777" w:rsidTr="001E4AFE">
        <w:trPr>
          <w:trHeight w:val="1446"/>
        </w:trPr>
        <w:tc>
          <w:tcPr>
            <w:tcW w:w="2242" w:type="dxa"/>
            <w:tcBorders>
              <w:top w:val="double" w:sz="4" w:space="0" w:color="000000"/>
            </w:tcBorders>
          </w:tcPr>
          <w:p w14:paraId="59F15BD9" w14:textId="77777777" w:rsidR="000C713E" w:rsidRPr="00B75473" w:rsidRDefault="000C713E" w:rsidP="00E718B9">
            <w:pPr>
              <w:pStyle w:val="Tight"/>
              <w:rPr>
                <w:sz w:val="20"/>
                <w:szCs w:val="18"/>
              </w:rPr>
            </w:pPr>
            <w:r w:rsidRPr="00B75473">
              <w:rPr>
                <w:sz w:val="20"/>
                <w:szCs w:val="18"/>
              </w:rPr>
              <w:t>Hydraulic Fracture</w:t>
            </w:r>
          </w:p>
        </w:tc>
        <w:tc>
          <w:tcPr>
            <w:tcW w:w="2741" w:type="dxa"/>
            <w:tcBorders>
              <w:top w:val="double" w:sz="4" w:space="0" w:color="000000"/>
            </w:tcBorders>
          </w:tcPr>
          <w:p w14:paraId="1B5D6B0D" w14:textId="77777777" w:rsidR="000C713E" w:rsidRPr="00B75473" w:rsidRDefault="000C713E" w:rsidP="00E718B9">
            <w:pPr>
              <w:pStyle w:val="Tight"/>
              <w:rPr>
                <w:sz w:val="20"/>
                <w:szCs w:val="18"/>
              </w:rPr>
            </w:pPr>
            <w:r w:rsidRPr="00B75473">
              <w:rPr>
                <w:sz w:val="20"/>
                <w:szCs w:val="18"/>
              </w:rPr>
              <w:t xml:space="preserve">EDFM or </w:t>
            </w:r>
            <w:proofErr w:type="gramStart"/>
            <w:r w:rsidRPr="00B75473">
              <w:rPr>
                <w:sz w:val="20"/>
                <w:szCs w:val="18"/>
              </w:rPr>
              <w:t>Conforming</w:t>
            </w:r>
            <w:proofErr w:type="gramEnd"/>
          </w:p>
        </w:tc>
        <w:tc>
          <w:tcPr>
            <w:tcW w:w="4792" w:type="dxa"/>
            <w:tcBorders>
              <w:top w:val="double" w:sz="4" w:space="0" w:color="000000"/>
            </w:tcBorders>
          </w:tcPr>
          <w:p w14:paraId="69E095AE" w14:textId="77777777" w:rsidR="000C713E" w:rsidRPr="00B75473" w:rsidRDefault="000C713E" w:rsidP="00E718B9">
            <w:pPr>
              <w:pStyle w:val="Tight"/>
              <w:rPr>
                <w:sz w:val="20"/>
                <w:szCs w:val="18"/>
              </w:rPr>
            </w:pPr>
            <w:r w:rsidRPr="00B75473">
              <w:rPr>
                <w:sz w:val="20"/>
                <w:szCs w:val="18"/>
              </w:rPr>
              <w:t>Fractures are designed with a well-known geometry, and multiphase flow is less relevant.</w:t>
            </w:r>
          </w:p>
          <w:p w14:paraId="67DB2ABF" w14:textId="77777777" w:rsidR="000C713E" w:rsidRPr="00B75473" w:rsidRDefault="000C713E" w:rsidP="00E718B9">
            <w:pPr>
              <w:pStyle w:val="Tight"/>
              <w:rPr>
                <w:sz w:val="20"/>
                <w:szCs w:val="18"/>
              </w:rPr>
            </w:pPr>
            <w:r w:rsidRPr="00B75473">
              <w:rPr>
                <w:sz w:val="20"/>
                <w:szCs w:val="18"/>
              </w:rPr>
              <w:t xml:space="preserve">EDFM can be faithful to </w:t>
            </w:r>
            <w:proofErr w:type="gramStart"/>
            <w:r w:rsidRPr="00B75473">
              <w:rPr>
                <w:sz w:val="20"/>
                <w:szCs w:val="18"/>
              </w:rPr>
              <w:t>the fracture</w:t>
            </w:r>
            <w:proofErr w:type="gramEnd"/>
            <w:r w:rsidRPr="00B75473">
              <w:rPr>
                <w:sz w:val="20"/>
                <w:szCs w:val="18"/>
              </w:rPr>
              <w:t xml:space="preserve"> geometry and is computationally efficient.</w:t>
            </w:r>
          </w:p>
          <w:p w14:paraId="5E03C8DC" w14:textId="77777777" w:rsidR="000C713E" w:rsidRPr="00B75473" w:rsidRDefault="000C713E" w:rsidP="00E718B9">
            <w:pPr>
              <w:pStyle w:val="Tight"/>
              <w:rPr>
                <w:sz w:val="20"/>
                <w:szCs w:val="18"/>
              </w:rPr>
            </w:pPr>
            <w:r w:rsidRPr="00B75473">
              <w:rPr>
                <w:sz w:val="20"/>
                <w:szCs w:val="18"/>
              </w:rPr>
              <w:t>Conforming methods are also suitable and efficient for low-density</w:t>
            </w:r>
            <w:r>
              <w:rPr>
                <w:sz w:val="20"/>
                <w:szCs w:val="18"/>
              </w:rPr>
              <w:t xml:space="preserve"> </w:t>
            </w:r>
            <w:r w:rsidRPr="00B75473">
              <w:rPr>
                <w:sz w:val="20"/>
                <w:szCs w:val="18"/>
              </w:rPr>
              <w:t>fracture networks with known geometries.</w:t>
            </w:r>
          </w:p>
        </w:tc>
      </w:tr>
      <w:tr w:rsidR="000C713E" w:rsidRPr="00B75473" w14:paraId="26DE234F" w14:textId="77777777" w:rsidTr="001E4AFE">
        <w:trPr>
          <w:trHeight w:val="715"/>
        </w:trPr>
        <w:tc>
          <w:tcPr>
            <w:tcW w:w="2242" w:type="dxa"/>
          </w:tcPr>
          <w:p w14:paraId="2051A784" w14:textId="77777777" w:rsidR="000C713E" w:rsidRPr="00B75473" w:rsidRDefault="000C713E" w:rsidP="00E718B9">
            <w:pPr>
              <w:pStyle w:val="Tight"/>
              <w:rPr>
                <w:sz w:val="20"/>
                <w:szCs w:val="18"/>
              </w:rPr>
            </w:pPr>
            <w:r w:rsidRPr="00B75473">
              <w:rPr>
                <w:sz w:val="20"/>
                <w:szCs w:val="18"/>
              </w:rPr>
              <w:t>Natural Fracture</w:t>
            </w:r>
          </w:p>
          <w:p w14:paraId="779438A2" w14:textId="77777777" w:rsidR="000C713E" w:rsidRPr="00B75473" w:rsidRDefault="000C713E" w:rsidP="00E718B9">
            <w:pPr>
              <w:pStyle w:val="Tight"/>
              <w:rPr>
                <w:sz w:val="20"/>
                <w:szCs w:val="18"/>
              </w:rPr>
            </w:pPr>
            <w:r w:rsidRPr="00B75473">
              <w:rPr>
                <w:sz w:val="20"/>
                <w:szCs w:val="18"/>
              </w:rPr>
              <w:t>(</w:t>
            </w:r>
            <w:r>
              <w:rPr>
                <w:sz w:val="20"/>
                <w:szCs w:val="18"/>
              </w:rPr>
              <w:t>T</w:t>
            </w:r>
            <w:r w:rsidRPr="00B75473">
              <w:rPr>
                <w:sz w:val="20"/>
                <w:szCs w:val="18"/>
              </w:rPr>
              <w:t>ype 1)</w:t>
            </w:r>
          </w:p>
        </w:tc>
        <w:tc>
          <w:tcPr>
            <w:tcW w:w="2741" w:type="dxa"/>
          </w:tcPr>
          <w:p w14:paraId="0C4D9C36" w14:textId="77777777" w:rsidR="000C713E" w:rsidRPr="00B75473" w:rsidRDefault="000C713E" w:rsidP="00E718B9">
            <w:pPr>
              <w:pStyle w:val="Tight"/>
              <w:rPr>
                <w:sz w:val="20"/>
                <w:szCs w:val="18"/>
              </w:rPr>
            </w:pPr>
            <w:r w:rsidRPr="00B75473">
              <w:rPr>
                <w:sz w:val="20"/>
                <w:szCs w:val="18"/>
              </w:rPr>
              <w:t>EDFM or</w:t>
            </w:r>
          </w:p>
          <w:p w14:paraId="186E72C0" w14:textId="77777777" w:rsidR="000C713E" w:rsidRPr="00B75473" w:rsidRDefault="000C713E" w:rsidP="00E718B9">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4792" w:type="dxa"/>
          </w:tcPr>
          <w:p w14:paraId="6034ECE4" w14:textId="77777777" w:rsidR="000C713E" w:rsidRPr="00B75473" w:rsidRDefault="000C713E" w:rsidP="00E718B9">
            <w:pPr>
              <w:pStyle w:val="Tight"/>
              <w:rPr>
                <w:sz w:val="20"/>
                <w:szCs w:val="18"/>
              </w:rPr>
            </w:pPr>
            <w:r w:rsidRPr="00B75473">
              <w:rPr>
                <w:sz w:val="20"/>
                <w:szCs w:val="18"/>
              </w:rPr>
              <w:t xml:space="preserve">The matrix is irrelevant </w:t>
            </w:r>
            <w:r>
              <w:rPr>
                <w:sz w:val="20"/>
                <w:szCs w:val="18"/>
              </w:rPr>
              <w:t>for</w:t>
            </w:r>
            <w:r w:rsidRPr="00B75473">
              <w:rPr>
                <w:sz w:val="20"/>
                <w:szCs w:val="18"/>
              </w:rPr>
              <w:t xml:space="preserve"> the flow</w:t>
            </w:r>
            <w:r>
              <w:rPr>
                <w:sz w:val="20"/>
                <w:szCs w:val="18"/>
              </w:rPr>
              <w:t xml:space="preserve"> and for connate fluid storage</w:t>
            </w:r>
            <w:r w:rsidRPr="00B75473">
              <w:rPr>
                <w:sz w:val="20"/>
                <w:szCs w:val="18"/>
              </w:rPr>
              <w:t>.</w:t>
            </w:r>
          </w:p>
          <w:p w14:paraId="6970C90F" w14:textId="77777777" w:rsidR="000C713E" w:rsidRPr="00B75473" w:rsidRDefault="000C713E" w:rsidP="00E718B9">
            <w:pPr>
              <w:pStyle w:val="Tight"/>
              <w:rPr>
                <w:sz w:val="20"/>
                <w:szCs w:val="18"/>
              </w:rPr>
            </w:pPr>
            <w:r w:rsidRPr="00B75473">
              <w:rPr>
                <w:sz w:val="20"/>
                <w:szCs w:val="18"/>
              </w:rPr>
              <w:t xml:space="preserve">Fracture distribution and their connectivity can be represented by EDFM or by an upscaled single </w:t>
            </w:r>
            <w:r w:rsidRPr="00B75473">
              <w:rPr>
                <w:sz w:val="20"/>
                <w:szCs w:val="18"/>
              </w:rPr>
              <w:lastRenderedPageBreak/>
              <w:t>porosity effective continuum model.</w:t>
            </w:r>
          </w:p>
        </w:tc>
      </w:tr>
      <w:tr w:rsidR="000C713E" w:rsidRPr="00B75473" w14:paraId="4A4BDA65" w14:textId="77777777" w:rsidTr="001E4AFE">
        <w:trPr>
          <w:trHeight w:val="715"/>
        </w:trPr>
        <w:tc>
          <w:tcPr>
            <w:tcW w:w="2242" w:type="dxa"/>
          </w:tcPr>
          <w:p w14:paraId="32FD65E4" w14:textId="77777777" w:rsidR="000C713E" w:rsidRPr="00B75473" w:rsidRDefault="000C713E" w:rsidP="00E718B9">
            <w:pPr>
              <w:pStyle w:val="Tight"/>
              <w:rPr>
                <w:sz w:val="20"/>
                <w:szCs w:val="18"/>
              </w:rPr>
            </w:pPr>
            <w:r w:rsidRPr="00B75473">
              <w:rPr>
                <w:sz w:val="20"/>
                <w:szCs w:val="18"/>
              </w:rPr>
              <w:lastRenderedPageBreak/>
              <w:t>Natural Fracture</w:t>
            </w:r>
          </w:p>
          <w:p w14:paraId="3E3AADA6" w14:textId="77777777" w:rsidR="000C713E" w:rsidRPr="00B75473" w:rsidRDefault="000C713E" w:rsidP="00E718B9">
            <w:pPr>
              <w:pStyle w:val="Tight"/>
              <w:rPr>
                <w:sz w:val="20"/>
                <w:szCs w:val="18"/>
              </w:rPr>
            </w:pPr>
            <w:r w:rsidRPr="00B75473">
              <w:rPr>
                <w:sz w:val="20"/>
                <w:szCs w:val="18"/>
              </w:rPr>
              <w:t>(</w:t>
            </w:r>
            <w:r>
              <w:rPr>
                <w:sz w:val="20"/>
                <w:szCs w:val="18"/>
              </w:rPr>
              <w:t>T</w:t>
            </w:r>
            <w:r w:rsidRPr="00B75473">
              <w:rPr>
                <w:sz w:val="20"/>
                <w:szCs w:val="18"/>
              </w:rPr>
              <w:t>ype 2, 3)</w:t>
            </w:r>
          </w:p>
        </w:tc>
        <w:tc>
          <w:tcPr>
            <w:tcW w:w="2741" w:type="dxa"/>
          </w:tcPr>
          <w:p w14:paraId="6C24A0A1" w14:textId="77777777" w:rsidR="000C713E" w:rsidRPr="00B75473" w:rsidRDefault="000C713E"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Pr>
          <w:p w14:paraId="54332CD5" w14:textId="77777777" w:rsidR="000C713E" w:rsidRPr="00B75473" w:rsidRDefault="000C713E" w:rsidP="00E718B9">
            <w:pPr>
              <w:pStyle w:val="Tight"/>
              <w:rPr>
                <w:sz w:val="20"/>
                <w:szCs w:val="18"/>
              </w:rPr>
            </w:pPr>
            <w:r w:rsidRPr="00B75473">
              <w:rPr>
                <w:sz w:val="20"/>
                <w:szCs w:val="18"/>
              </w:rPr>
              <w:t>The contrast between matrix and fracture conductivities can be modeled as a continuum using dual porosity or directly related to an effective geometry with EDFM.</w:t>
            </w:r>
          </w:p>
        </w:tc>
      </w:tr>
      <w:tr w:rsidR="000C713E" w:rsidRPr="00B75473" w14:paraId="6B6004E7" w14:textId="77777777" w:rsidTr="001E4AFE">
        <w:trPr>
          <w:trHeight w:val="968"/>
        </w:trPr>
        <w:tc>
          <w:tcPr>
            <w:tcW w:w="2242" w:type="dxa"/>
            <w:tcBorders>
              <w:bottom w:val="double" w:sz="4" w:space="0" w:color="000000"/>
            </w:tcBorders>
          </w:tcPr>
          <w:p w14:paraId="5B062790" w14:textId="77777777" w:rsidR="000C713E" w:rsidRPr="00B75473" w:rsidRDefault="000C713E" w:rsidP="00E718B9">
            <w:pPr>
              <w:pStyle w:val="Tight"/>
              <w:rPr>
                <w:sz w:val="20"/>
                <w:szCs w:val="18"/>
              </w:rPr>
            </w:pPr>
            <w:r w:rsidRPr="00B75473">
              <w:rPr>
                <w:sz w:val="20"/>
                <w:szCs w:val="18"/>
              </w:rPr>
              <w:t>Natural Fracture</w:t>
            </w:r>
          </w:p>
          <w:p w14:paraId="1628951C" w14:textId="77777777" w:rsidR="000C713E" w:rsidRPr="00B75473" w:rsidRDefault="000C713E" w:rsidP="00E718B9">
            <w:pPr>
              <w:pStyle w:val="Tight"/>
              <w:rPr>
                <w:sz w:val="20"/>
                <w:szCs w:val="18"/>
              </w:rPr>
            </w:pPr>
            <w:r w:rsidRPr="00B75473">
              <w:rPr>
                <w:sz w:val="20"/>
                <w:szCs w:val="18"/>
              </w:rPr>
              <w:t>(</w:t>
            </w:r>
            <w:r>
              <w:rPr>
                <w:sz w:val="20"/>
                <w:szCs w:val="18"/>
              </w:rPr>
              <w:t>T</w:t>
            </w:r>
            <w:r w:rsidRPr="00B75473">
              <w:rPr>
                <w:sz w:val="20"/>
                <w:szCs w:val="18"/>
              </w:rPr>
              <w:t>ype 4)</w:t>
            </w:r>
          </w:p>
        </w:tc>
        <w:tc>
          <w:tcPr>
            <w:tcW w:w="2741" w:type="dxa"/>
            <w:tcBorders>
              <w:bottom w:val="double" w:sz="4" w:space="0" w:color="000000"/>
            </w:tcBorders>
          </w:tcPr>
          <w:p w14:paraId="2DED05D3" w14:textId="77777777" w:rsidR="000C713E" w:rsidRPr="00B75473" w:rsidRDefault="000C713E" w:rsidP="00E718B9">
            <w:pPr>
              <w:pStyle w:val="Tight"/>
              <w:rPr>
                <w:sz w:val="20"/>
                <w:szCs w:val="18"/>
              </w:rPr>
            </w:pPr>
            <w:proofErr w:type="spellStart"/>
            <w:r w:rsidRPr="00B75473">
              <w:rPr>
                <w:sz w:val="20"/>
                <w:szCs w:val="18"/>
              </w:rPr>
              <w:t>pEDFM</w:t>
            </w:r>
            <w:proofErr w:type="spellEnd"/>
            <w:r w:rsidRPr="00B75473">
              <w:rPr>
                <w:sz w:val="20"/>
                <w:szCs w:val="18"/>
              </w:rPr>
              <w:t xml:space="preserve">, </w:t>
            </w:r>
            <w:proofErr w:type="spellStart"/>
            <w:r w:rsidRPr="00B75473">
              <w:rPr>
                <w:sz w:val="20"/>
                <w:szCs w:val="18"/>
              </w:rPr>
              <w:t>cEDFM</w:t>
            </w:r>
            <w:proofErr w:type="spellEnd"/>
            <w:r w:rsidRPr="00B75473">
              <w:rPr>
                <w:sz w:val="20"/>
                <w:szCs w:val="18"/>
              </w:rPr>
              <w:t xml:space="preserve"> or</w:t>
            </w:r>
          </w:p>
          <w:p w14:paraId="79054165" w14:textId="77777777" w:rsidR="000C713E" w:rsidRPr="00B75473" w:rsidRDefault="000C713E" w:rsidP="00E718B9">
            <w:pPr>
              <w:pStyle w:val="Tight"/>
              <w:rPr>
                <w:sz w:val="20"/>
                <w:szCs w:val="18"/>
              </w:rPr>
            </w:pPr>
            <w:r w:rsidRPr="00B75473">
              <w:rPr>
                <w:sz w:val="20"/>
                <w:szCs w:val="18"/>
              </w:rPr>
              <w:t>Conforming</w:t>
            </w:r>
          </w:p>
        </w:tc>
        <w:tc>
          <w:tcPr>
            <w:tcW w:w="4792" w:type="dxa"/>
            <w:tcBorders>
              <w:bottom w:val="double" w:sz="4" w:space="0" w:color="000000"/>
            </w:tcBorders>
          </w:tcPr>
          <w:p w14:paraId="59AAC669" w14:textId="77777777" w:rsidR="000C713E" w:rsidRPr="00B75473" w:rsidRDefault="000C713E" w:rsidP="00E718B9">
            <w:pPr>
              <w:pStyle w:val="Tight"/>
              <w:rPr>
                <w:sz w:val="20"/>
                <w:szCs w:val="18"/>
              </w:rPr>
            </w:pPr>
            <w:r w:rsidRPr="00B75473">
              <w:rPr>
                <w:sz w:val="20"/>
                <w:szCs w:val="18"/>
              </w:rPr>
              <w:t xml:space="preserve">Fractures with </w:t>
            </w:r>
            <w:r>
              <w:rPr>
                <w:sz w:val="20"/>
                <w:szCs w:val="18"/>
              </w:rPr>
              <w:t>large</w:t>
            </w:r>
            <w:r w:rsidRPr="00B75473">
              <w:rPr>
                <w:sz w:val="20"/>
                <w:szCs w:val="18"/>
              </w:rPr>
              <w:t xml:space="preserve"> extensions whose geometry is mapped from seismic</w:t>
            </w:r>
            <w:r>
              <w:rPr>
                <w:sz w:val="20"/>
                <w:szCs w:val="18"/>
              </w:rPr>
              <w:t xml:space="preserve"> </w:t>
            </w:r>
            <w:r w:rsidRPr="00B75473">
              <w:rPr>
                <w:sz w:val="20"/>
                <w:szCs w:val="18"/>
              </w:rPr>
              <w:t>data with low uncertainty can be conformed to the grid.</w:t>
            </w:r>
          </w:p>
          <w:p w14:paraId="078A9AC4" w14:textId="77777777" w:rsidR="000C713E" w:rsidRPr="00B75473" w:rsidRDefault="000C713E" w:rsidP="00E718B9">
            <w:pPr>
              <w:pStyle w:val="Tight"/>
              <w:rPr>
                <w:sz w:val="20"/>
                <w:szCs w:val="18"/>
              </w:rPr>
            </w:pPr>
            <w:r w:rsidRPr="00B75473">
              <w:rPr>
                <w:sz w:val="20"/>
                <w:szCs w:val="18"/>
              </w:rPr>
              <w:t xml:space="preserve">Sub-seismic features are likely to take advantage of </w:t>
            </w:r>
            <w:proofErr w:type="spellStart"/>
            <w:r w:rsidRPr="00B75473">
              <w:rPr>
                <w:sz w:val="20"/>
                <w:szCs w:val="18"/>
              </w:rPr>
              <w:t>pEDFM</w:t>
            </w:r>
            <w:proofErr w:type="spellEnd"/>
            <w:r w:rsidRPr="00B75473">
              <w:rPr>
                <w:sz w:val="20"/>
                <w:szCs w:val="18"/>
              </w:rPr>
              <w:t xml:space="preserve"> or </w:t>
            </w:r>
            <w:proofErr w:type="spellStart"/>
            <w:r w:rsidRPr="00B75473">
              <w:rPr>
                <w:sz w:val="20"/>
                <w:szCs w:val="18"/>
              </w:rPr>
              <w:t>cEDFM</w:t>
            </w:r>
            <w:proofErr w:type="spellEnd"/>
            <w:r w:rsidRPr="00B75473">
              <w:rPr>
                <w:sz w:val="20"/>
                <w:szCs w:val="18"/>
              </w:rPr>
              <w:t xml:space="preserve"> flexibility</w:t>
            </w:r>
          </w:p>
        </w:tc>
      </w:tr>
      <w:tr w:rsidR="000C713E" w:rsidRPr="00B75473" w14:paraId="2A8312C0" w14:textId="77777777" w:rsidTr="001E4AFE">
        <w:trPr>
          <w:trHeight w:val="729"/>
        </w:trPr>
        <w:tc>
          <w:tcPr>
            <w:tcW w:w="2242" w:type="dxa"/>
            <w:tcBorders>
              <w:top w:val="double" w:sz="4" w:space="0" w:color="000000"/>
            </w:tcBorders>
          </w:tcPr>
          <w:p w14:paraId="5DA8F87E" w14:textId="77777777" w:rsidR="000C713E" w:rsidRPr="00B75473" w:rsidRDefault="000C713E" w:rsidP="00E718B9">
            <w:pPr>
              <w:pStyle w:val="Tight"/>
              <w:rPr>
                <w:sz w:val="20"/>
                <w:szCs w:val="18"/>
              </w:rPr>
            </w:pPr>
            <w:r w:rsidRPr="00B75473">
              <w:rPr>
                <w:sz w:val="20"/>
                <w:szCs w:val="18"/>
              </w:rPr>
              <w:t>Waterflooding</w:t>
            </w:r>
          </w:p>
        </w:tc>
        <w:tc>
          <w:tcPr>
            <w:tcW w:w="2741" w:type="dxa"/>
            <w:tcBorders>
              <w:top w:val="double" w:sz="4" w:space="0" w:color="000000"/>
            </w:tcBorders>
          </w:tcPr>
          <w:p w14:paraId="3651ED3D" w14:textId="77777777" w:rsidR="000C713E" w:rsidRPr="00B75473" w:rsidRDefault="000C713E"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Borders>
              <w:top w:val="double" w:sz="4" w:space="0" w:color="000000"/>
            </w:tcBorders>
          </w:tcPr>
          <w:p w14:paraId="0007137B" w14:textId="77777777" w:rsidR="000C713E" w:rsidRPr="00B75473" w:rsidRDefault="000C713E" w:rsidP="00E718B9">
            <w:pPr>
              <w:pStyle w:val="Tight"/>
              <w:rPr>
                <w:sz w:val="20"/>
                <w:szCs w:val="18"/>
              </w:rPr>
            </w:pPr>
            <w:r w:rsidRPr="00B75473">
              <w:rPr>
                <w:sz w:val="20"/>
                <w:szCs w:val="18"/>
              </w:rPr>
              <w:t>Multiphase flow raises concerns about how to represent the fracture’s</w:t>
            </w:r>
            <w:r>
              <w:rPr>
                <w:sz w:val="20"/>
                <w:szCs w:val="18"/>
              </w:rPr>
              <w:t xml:space="preserve"> </w:t>
            </w:r>
            <w:r w:rsidRPr="00B75473">
              <w:rPr>
                <w:sz w:val="20"/>
                <w:szCs w:val="18"/>
              </w:rPr>
              <w:t>role in this context in both approaches and how to calibrate the transfer function in the DPDK approach.</w:t>
            </w:r>
          </w:p>
        </w:tc>
      </w:tr>
      <w:tr w:rsidR="000C713E" w:rsidRPr="00B75473" w14:paraId="56194AF7" w14:textId="77777777" w:rsidTr="001E4AFE">
        <w:trPr>
          <w:trHeight w:val="715"/>
        </w:trPr>
        <w:tc>
          <w:tcPr>
            <w:tcW w:w="2242" w:type="dxa"/>
          </w:tcPr>
          <w:p w14:paraId="01732B05" w14:textId="77777777" w:rsidR="000C713E" w:rsidRPr="00B75473" w:rsidRDefault="000C713E" w:rsidP="00E718B9">
            <w:pPr>
              <w:pStyle w:val="Tight"/>
              <w:rPr>
                <w:sz w:val="20"/>
                <w:szCs w:val="18"/>
              </w:rPr>
            </w:pPr>
            <w:r w:rsidRPr="00B75473">
              <w:rPr>
                <w:sz w:val="20"/>
                <w:szCs w:val="18"/>
              </w:rPr>
              <w:t>Gas-EOR and Storage</w:t>
            </w:r>
          </w:p>
        </w:tc>
        <w:tc>
          <w:tcPr>
            <w:tcW w:w="2741" w:type="dxa"/>
          </w:tcPr>
          <w:p w14:paraId="3A4602B5" w14:textId="77777777" w:rsidR="000C713E" w:rsidRPr="00B75473" w:rsidRDefault="000C713E" w:rsidP="00E718B9">
            <w:pPr>
              <w:pStyle w:val="Tight"/>
              <w:rPr>
                <w:sz w:val="20"/>
                <w:szCs w:val="18"/>
              </w:rPr>
            </w:pPr>
            <w:r w:rsidRPr="00B75473">
              <w:rPr>
                <w:sz w:val="20"/>
                <w:szCs w:val="18"/>
              </w:rPr>
              <w:t>EDFM</w:t>
            </w:r>
            <w:r>
              <w:rPr>
                <w:sz w:val="20"/>
                <w:szCs w:val="18"/>
              </w:rPr>
              <w:t xml:space="preserve"> or </w:t>
            </w:r>
            <w:r w:rsidRPr="00B75473">
              <w:rPr>
                <w:sz w:val="20"/>
                <w:szCs w:val="18"/>
              </w:rPr>
              <w:t>2</w:t>
            </w:r>
            <m:oMath>
              <m:r>
                <w:rPr>
                  <w:rFonts w:ascii="Cambria Math" w:hAnsi="Cambria Math"/>
                  <w:sz w:val="20"/>
                  <w:szCs w:val="18"/>
                </w:rPr>
                <m:t>ϕ</m:t>
              </m:r>
            </m:oMath>
            <w:r w:rsidRPr="00B75473">
              <w:rPr>
                <w:sz w:val="20"/>
                <w:szCs w:val="18"/>
              </w:rPr>
              <w:t>2K</w:t>
            </w:r>
          </w:p>
        </w:tc>
        <w:tc>
          <w:tcPr>
            <w:tcW w:w="4792" w:type="dxa"/>
          </w:tcPr>
          <w:p w14:paraId="2AE2B3D2" w14:textId="77777777" w:rsidR="000C713E" w:rsidRPr="00B75473" w:rsidRDefault="000C713E" w:rsidP="00E718B9">
            <w:pPr>
              <w:pStyle w:val="Tight"/>
              <w:rPr>
                <w:sz w:val="20"/>
                <w:szCs w:val="18"/>
              </w:rPr>
            </w:pPr>
            <w:r w:rsidRPr="00B75473">
              <w:rPr>
                <w:sz w:val="20"/>
                <w:szCs w:val="18"/>
              </w:rPr>
              <w:t>Multiphase flow raises concerns about representing the fracture’s role</w:t>
            </w:r>
            <w:r>
              <w:rPr>
                <w:sz w:val="20"/>
                <w:szCs w:val="18"/>
              </w:rPr>
              <w:t xml:space="preserve"> </w:t>
            </w:r>
            <w:r w:rsidRPr="00B75473">
              <w:rPr>
                <w:sz w:val="20"/>
                <w:szCs w:val="18"/>
              </w:rPr>
              <w:t>in this context. However, EDFM tends to be computationally more efficient in reactive transport.</w:t>
            </w:r>
          </w:p>
        </w:tc>
      </w:tr>
      <w:tr w:rsidR="000C713E" w:rsidRPr="00B75473" w14:paraId="05C358E7" w14:textId="77777777" w:rsidTr="001E4AFE">
        <w:trPr>
          <w:trHeight w:val="490"/>
        </w:trPr>
        <w:tc>
          <w:tcPr>
            <w:tcW w:w="2242" w:type="dxa"/>
            <w:tcBorders>
              <w:bottom w:val="double" w:sz="4" w:space="0" w:color="000000"/>
            </w:tcBorders>
          </w:tcPr>
          <w:p w14:paraId="235DD11B" w14:textId="77777777" w:rsidR="000C713E" w:rsidRPr="00B75473" w:rsidRDefault="000C713E" w:rsidP="00E718B9">
            <w:pPr>
              <w:pStyle w:val="Tight"/>
              <w:rPr>
                <w:sz w:val="20"/>
                <w:szCs w:val="18"/>
              </w:rPr>
            </w:pPr>
            <w:proofErr w:type="spellStart"/>
            <w:r w:rsidRPr="00B75473">
              <w:rPr>
                <w:sz w:val="20"/>
                <w:szCs w:val="18"/>
              </w:rPr>
              <w:t>Stemflooding</w:t>
            </w:r>
            <w:proofErr w:type="spellEnd"/>
          </w:p>
        </w:tc>
        <w:tc>
          <w:tcPr>
            <w:tcW w:w="2741" w:type="dxa"/>
            <w:tcBorders>
              <w:bottom w:val="double" w:sz="4" w:space="0" w:color="000000"/>
            </w:tcBorders>
          </w:tcPr>
          <w:p w14:paraId="612BB772" w14:textId="77777777" w:rsidR="000C713E" w:rsidRPr="00B75473" w:rsidRDefault="000C713E"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4792" w:type="dxa"/>
            <w:tcBorders>
              <w:bottom w:val="double" w:sz="4" w:space="0" w:color="000000"/>
            </w:tcBorders>
          </w:tcPr>
          <w:p w14:paraId="65298AEB" w14:textId="77777777" w:rsidR="000C713E" w:rsidRPr="00B75473" w:rsidRDefault="000C713E" w:rsidP="00E718B9">
            <w:pPr>
              <w:pStyle w:val="Tight"/>
              <w:rPr>
                <w:sz w:val="20"/>
                <w:szCs w:val="18"/>
              </w:rPr>
            </w:pPr>
            <w:r w:rsidRPr="00B75473">
              <w:rPr>
                <w:sz w:val="20"/>
                <w:szCs w:val="18"/>
              </w:rPr>
              <w:t>It’s unclear if EDFM can handle heat flow when coupled with commercial simulators.</w:t>
            </w:r>
          </w:p>
        </w:tc>
      </w:tr>
      <w:tr w:rsidR="000C713E" w:rsidRPr="00B75473" w14:paraId="76130263" w14:textId="77777777" w:rsidTr="001E4AFE">
        <w:trPr>
          <w:trHeight w:val="729"/>
        </w:trPr>
        <w:tc>
          <w:tcPr>
            <w:tcW w:w="2242" w:type="dxa"/>
            <w:tcBorders>
              <w:top w:val="double" w:sz="4" w:space="0" w:color="000000"/>
            </w:tcBorders>
          </w:tcPr>
          <w:p w14:paraId="32364F3D" w14:textId="77777777" w:rsidR="000C713E" w:rsidRPr="00B75473" w:rsidRDefault="000C713E" w:rsidP="00E718B9">
            <w:pPr>
              <w:pStyle w:val="Tight"/>
              <w:rPr>
                <w:sz w:val="20"/>
                <w:szCs w:val="18"/>
              </w:rPr>
            </w:pPr>
            <w:r w:rsidRPr="00B75473">
              <w:rPr>
                <w:sz w:val="20"/>
                <w:szCs w:val="18"/>
              </w:rPr>
              <w:t>Iterative workflows</w:t>
            </w:r>
          </w:p>
        </w:tc>
        <w:tc>
          <w:tcPr>
            <w:tcW w:w="2741" w:type="dxa"/>
            <w:tcBorders>
              <w:top w:val="double" w:sz="4" w:space="0" w:color="000000"/>
            </w:tcBorders>
          </w:tcPr>
          <w:p w14:paraId="688AAF46" w14:textId="77777777" w:rsidR="000C713E" w:rsidRPr="00B75473" w:rsidRDefault="000C713E"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4792" w:type="dxa"/>
            <w:tcBorders>
              <w:top w:val="double" w:sz="4" w:space="0" w:color="000000"/>
            </w:tcBorders>
          </w:tcPr>
          <w:p w14:paraId="2B7301A6" w14:textId="77777777" w:rsidR="000C713E" w:rsidRPr="00B75473" w:rsidRDefault="000C713E" w:rsidP="00E718B9">
            <w:pPr>
              <w:pStyle w:val="Tight"/>
              <w:rPr>
                <w:sz w:val="20"/>
                <w:szCs w:val="18"/>
              </w:rPr>
            </w:pPr>
            <w:r w:rsidRPr="00B75473">
              <w:rPr>
                <w:sz w:val="20"/>
                <w:szCs w:val="18"/>
              </w:rPr>
              <w:t xml:space="preserve">One must avoid costly operations like re-meshing and property </w:t>
            </w:r>
            <w:r>
              <w:rPr>
                <w:sz w:val="20"/>
                <w:szCs w:val="18"/>
              </w:rPr>
              <w:t>redistribution</w:t>
            </w:r>
            <w:r w:rsidRPr="00B75473">
              <w:rPr>
                <w:sz w:val="20"/>
                <w:szCs w:val="18"/>
              </w:rPr>
              <w:t xml:space="preserve"> during iterative workflows. Hence more flexible schemes are</w:t>
            </w:r>
            <w:r>
              <w:rPr>
                <w:sz w:val="20"/>
                <w:szCs w:val="18"/>
              </w:rPr>
              <w:t xml:space="preserve"> </w:t>
            </w:r>
            <w:r w:rsidRPr="00B75473">
              <w:rPr>
                <w:sz w:val="20"/>
                <w:szCs w:val="18"/>
              </w:rPr>
              <w:t>preferred.</w:t>
            </w:r>
          </w:p>
        </w:tc>
      </w:tr>
    </w:tbl>
    <w:p w14:paraId="524F7BF0" w14:textId="77777777" w:rsidR="000C713E" w:rsidRDefault="000C713E">
      <w:pPr>
        <w:spacing w:before="0" w:line="240" w:lineRule="auto"/>
        <w:jc w:val="left"/>
      </w:pPr>
      <w:r>
        <w:br w:type="page"/>
      </w:r>
    </w:p>
    <w:sdt>
      <w:sdtPr>
        <w:tag w:val="MENDELEY_BIBLIOGRAPHY"/>
        <w:id w:val="-267617249"/>
        <w:placeholder>
          <w:docPart w:val="DefaultPlaceholder_-1854013440"/>
        </w:placeholder>
      </w:sdtPr>
      <w:sdtContent>
        <w:p w14:paraId="7FA57A43" w14:textId="77777777" w:rsidR="003E668E" w:rsidRDefault="003E668E">
          <w:pPr>
            <w:ind w:hanging="640"/>
            <w:divId w:val="1075857101"/>
            <w:rPr>
              <w:szCs w:val="24"/>
            </w:rPr>
          </w:pPr>
          <w:r>
            <w:t>[1]</w:t>
          </w:r>
          <w:r>
            <w:tab/>
            <w:t xml:space="preserve">Starfield AM, Cundall PA. Towards a methodology for rock mechanics modelling. International Journal of Rock Mechanics and Mining Sciences &amp; Geomechanics Abstracts </w:t>
          </w:r>
          <w:proofErr w:type="gramStart"/>
          <w:r>
            <w:t>1988;25:99</w:t>
          </w:r>
          <w:proofErr w:type="gramEnd"/>
          <w:r>
            <w:t>–106.</w:t>
          </w:r>
        </w:p>
        <w:p w14:paraId="0A506610" w14:textId="77777777" w:rsidR="003E668E" w:rsidRDefault="003E668E">
          <w:pPr>
            <w:ind w:hanging="640"/>
            <w:divId w:val="559950181"/>
          </w:pPr>
          <w:r>
            <w:t>[2]</w:t>
          </w:r>
          <w:r>
            <w:tab/>
          </w:r>
          <w:proofErr w:type="spellStart"/>
          <w:r>
            <w:t>Sahimi</w:t>
          </w:r>
          <w:proofErr w:type="spellEnd"/>
          <w:r>
            <w:t xml:space="preserve"> M. Flow phenomena in rocks: from continuum models to fractals, percolation, cellular automata, and simulated annealing. Rev Mod Phys </w:t>
          </w:r>
          <w:proofErr w:type="gramStart"/>
          <w:r>
            <w:t>1993;65:1393</w:t>
          </w:r>
          <w:proofErr w:type="gramEnd"/>
          <w:r>
            <w:t>.</w:t>
          </w:r>
        </w:p>
        <w:p w14:paraId="496821E5" w14:textId="77777777" w:rsidR="003E668E" w:rsidRDefault="003E668E">
          <w:pPr>
            <w:ind w:hanging="640"/>
            <w:divId w:val="955021132"/>
          </w:pPr>
          <w:r>
            <w:t>[3]</w:t>
          </w:r>
          <w:r>
            <w:tab/>
            <w:t>Nelson RA. Geologic analysis of naturally fractured reservoirs. vol. 1. Gulf Professional Publishing; 2001.</w:t>
          </w:r>
        </w:p>
        <w:p w14:paraId="3AE91CDE" w14:textId="77777777" w:rsidR="003E668E" w:rsidRDefault="003E668E">
          <w:pPr>
            <w:ind w:hanging="640"/>
            <w:divId w:val="559822902"/>
          </w:pPr>
          <w:r>
            <w:t>[4]</w:t>
          </w:r>
          <w:r>
            <w:tab/>
            <w:t xml:space="preserve">Yu W, Gupta A, Vaidya RN, </w:t>
          </w:r>
          <w:proofErr w:type="spellStart"/>
          <w:r>
            <w:t>Sepehrnoori</w:t>
          </w:r>
          <w:proofErr w:type="spellEnd"/>
          <w:r>
            <w:t xml:space="preserve"> K. Efficient Modeling of Unconventional Well Performance with Millions of Natural and Hydraulic Fractures Using Embedded Discrete Fracture Model EDFM. SPE Middle East Oil &amp; Gas Show and Conference, 2021.</w:t>
          </w:r>
        </w:p>
        <w:p w14:paraId="1C053FDA" w14:textId="77777777" w:rsidR="003E668E" w:rsidRDefault="003E668E">
          <w:pPr>
            <w:ind w:hanging="640"/>
            <w:divId w:val="2053847023"/>
          </w:pPr>
          <w:r>
            <w:t>[5]</w:t>
          </w:r>
          <w:r>
            <w:tab/>
            <w:t xml:space="preserve">Viswanathan HS, Ajo-Franklin J, </w:t>
          </w:r>
          <w:proofErr w:type="spellStart"/>
          <w:r>
            <w:t>Birkholzer</w:t>
          </w:r>
          <w:proofErr w:type="spellEnd"/>
          <w:r>
            <w:t xml:space="preserve"> JT, Carey JW, Guglielmi Y, Hyman JD, et al. From fluid flow to coupled processes in fractured rock: Recent advances and new frontiers. Reviews of Geophysics 2022;</w:t>
          </w:r>
          <w:proofErr w:type="gramStart"/>
          <w:r>
            <w:t>60:e</w:t>
          </w:r>
          <w:proofErr w:type="gramEnd"/>
          <w:r>
            <w:t>2021RG000744.</w:t>
          </w:r>
        </w:p>
        <w:p w14:paraId="106F4173" w14:textId="77777777" w:rsidR="003E668E" w:rsidRDefault="003E668E">
          <w:pPr>
            <w:ind w:hanging="640"/>
            <w:divId w:val="2062358578"/>
          </w:pPr>
          <w:r>
            <w:t>[6]</w:t>
          </w:r>
          <w:r>
            <w:tab/>
            <w:t xml:space="preserve">Fisher MK, Wright CA, Davidson BM, </w:t>
          </w:r>
          <w:proofErr w:type="spellStart"/>
          <w:r>
            <w:t>Steinsberger</w:t>
          </w:r>
          <w:proofErr w:type="spellEnd"/>
          <w:r>
            <w:t xml:space="preserve"> NP, Buckler WS, Goodwin A, et al. Integrating fracture mapping technologies to improve stimulations in the Barnett shale. SPE Production \&amp; Facilities </w:t>
          </w:r>
          <w:proofErr w:type="gramStart"/>
          <w:r>
            <w:t>2005;20:85</w:t>
          </w:r>
          <w:proofErr w:type="gramEnd"/>
          <w:r>
            <w:t>–93.</w:t>
          </w:r>
        </w:p>
        <w:p w14:paraId="172E958C" w14:textId="77777777" w:rsidR="003E668E" w:rsidRDefault="003E668E">
          <w:pPr>
            <w:ind w:hanging="640"/>
            <w:divId w:val="1280182394"/>
          </w:pPr>
          <w:r>
            <w:t>[7]</w:t>
          </w:r>
          <w:r>
            <w:tab/>
            <w:t xml:space="preserve">Gale JFW, Elliott SJ, </w:t>
          </w:r>
          <w:proofErr w:type="spellStart"/>
          <w:r>
            <w:t>Rysak</w:t>
          </w:r>
          <w:proofErr w:type="spellEnd"/>
          <w:r>
            <w:t xml:space="preserve"> BG, Laubach SE. The critical role of core in understanding hydraulic fracturing. Geological Society, London, Special Publications 2024;</w:t>
          </w:r>
          <w:proofErr w:type="gramStart"/>
          <w:r>
            <w:t>527:SP</w:t>
          </w:r>
          <w:proofErr w:type="gramEnd"/>
          <w:r>
            <w:t>527--2021.</w:t>
          </w:r>
        </w:p>
        <w:p w14:paraId="712BDB3F" w14:textId="77777777" w:rsidR="003E668E" w:rsidRDefault="003E668E">
          <w:pPr>
            <w:ind w:hanging="640"/>
            <w:divId w:val="766313672"/>
          </w:pPr>
          <w:r>
            <w:t>[8]</w:t>
          </w:r>
          <w:r>
            <w:tab/>
            <w:t>Guerrero JO, Espinoza DN, Gale JFW. High Resolution HFTS2 slant core imaging through X-ray Computed Micro Tomography. Unconventional Resources Technology Conference, 20--22 June 2022, 2022, p. 880–97.</w:t>
          </w:r>
        </w:p>
        <w:p w14:paraId="3A86F35A" w14:textId="77777777" w:rsidR="003E668E" w:rsidRDefault="003E668E">
          <w:pPr>
            <w:ind w:hanging="640"/>
            <w:divId w:val="1725255456"/>
          </w:pPr>
          <w:r>
            <w:t>[9]</w:t>
          </w:r>
          <w:r>
            <w:tab/>
            <w:t>Manchanda R, Shrivastava K, Zheng S, Sharma M. A new mechanism for the formation of hydraulic fracture swarms. SPE Hydraulic Fracturing Technology Conference and Exhibition, 2020, p. D021S003R005.</w:t>
          </w:r>
        </w:p>
        <w:p w14:paraId="66329A16" w14:textId="77777777" w:rsidR="003E668E" w:rsidRDefault="003E668E">
          <w:pPr>
            <w:ind w:hanging="640"/>
            <w:divId w:val="274598573"/>
          </w:pPr>
          <w:r>
            <w:t>[10]</w:t>
          </w:r>
          <w:r>
            <w:tab/>
          </w:r>
          <w:proofErr w:type="spellStart"/>
          <w:r>
            <w:t>Bourbiaux</w:t>
          </w:r>
          <w:proofErr w:type="spellEnd"/>
          <w:r>
            <w:t xml:space="preserve"> B, </w:t>
          </w:r>
          <w:proofErr w:type="spellStart"/>
          <w:r>
            <w:t>Basquet</w:t>
          </w:r>
          <w:proofErr w:type="spellEnd"/>
          <w:r>
            <w:t xml:space="preserve"> R, Cacas M-C, Daniel J-M, Sarda S. An integrated workflow to account for multi-scale fractures in reservoir simulation models: implementation and benefits. Abu Dhabi international petroleum exhibition and conference, 2002.</w:t>
          </w:r>
        </w:p>
        <w:p w14:paraId="3E4E2864" w14:textId="77777777" w:rsidR="003E668E" w:rsidRDefault="003E668E">
          <w:pPr>
            <w:ind w:hanging="640"/>
            <w:divId w:val="144664155"/>
          </w:pPr>
          <w:r>
            <w:lastRenderedPageBreak/>
            <w:t>[11]</w:t>
          </w:r>
          <w:r>
            <w:tab/>
            <w:t xml:space="preserve">Lee SH, Lough MF, and Jensen CL. Hierarchical modeling of flow in naturally fractured formations with multiple length scales. Water </w:t>
          </w:r>
          <w:proofErr w:type="spellStart"/>
          <w:r>
            <w:t>Resour</w:t>
          </w:r>
          <w:proofErr w:type="spellEnd"/>
          <w:r>
            <w:t xml:space="preserve"> Res </w:t>
          </w:r>
          <w:proofErr w:type="gramStart"/>
          <w:r>
            <w:t>2001;37:443</w:t>
          </w:r>
          <w:proofErr w:type="gramEnd"/>
          <w:r>
            <w:t>–55.</w:t>
          </w:r>
        </w:p>
        <w:p w14:paraId="57705B78" w14:textId="77777777" w:rsidR="003E668E" w:rsidRDefault="003E668E">
          <w:pPr>
            <w:ind w:hanging="640"/>
            <w:divId w:val="134684874"/>
          </w:pPr>
          <w:r>
            <w:t>[12]</w:t>
          </w:r>
          <w:r>
            <w:tab/>
            <w:t xml:space="preserve">Aguilera R. Geologic aspects of naturally fractured reservoirs. The Leading Edge </w:t>
          </w:r>
          <w:proofErr w:type="gramStart"/>
          <w:r>
            <w:t>1998;17:1667</w:t>
          </w:r>
          <w:proofErr w:type="gramEnd"/>
          <w:r>
            <w:t>–70.</w:t>
          </w:r>
        </w:p>
        <w:p w14:paraId="0C71EDF4" w14:textId="77777777" w:rsidR="003E668E" w:rsidRDefault="003E668E">
          <w:pPr>
            <w:ind w:hanging="640"/>
            <w:divId w:val="676542862"/>
          </w:pPr>
          <w:r>
            <w:t>[13]</w:t>
          </w:r>
          <w:r>
            <w:tab/>
            <w:t xml:space="preserve">Candela T, Renard F, Klinger Y, Mair K, </w:t>
          </w:r>
          <w:proofErr w:type="spellStart"/>
          <w:r>
            <w:t>Schmittbuhl</w:t>
          </w:r>
          <w:proofErr w:type="spellEnd"/>
          <w:r>
            <w:t xml:space="preserve"> J, Brodsky EE. Roughness of fault surfaces over nine decades of length scales. J </w:t>
          </w:r>
          <w:proofErr w:type="spellStart"/>
          <w:r>
            <w:t>Geophys</w:t>
          </w:r>
          <w:proofErr w:type="spellEnd"/>
          <w:r>
            <w:t xml:space="preserve"> Res Solid Earth 2012;117.</w:t>
          </w:r>
        </w:p>
        <w:p w14:paraId="09C25793" w14:textId="77777777" w:rsidR="003E668E" w:rsidRDefault="003E668E">
          <w:pPr>
            <w:ind w:hanging="640"/>
            <w:divId w:val="2021277018"/>
          </w:pPr>
          <w:r>
            <w:t>[14]</w:t>
          </w:r>
          <w:r>
            <w:tab/>
            <w:t xml:space="preserve">Oliveira TAS, Cruz NMSM, Cruz JMN, Cunha RS, Matos M. Faults, Fractures and Karst Zones Characterization in a Pre-Salt Reservoir using Geometric Attributes. Sixteenth International Congress of the Brazilian Geophysical </w:t>
          </w:r>
          <w:proofErr w:type="spellStart"/>
          <w:r>
            <w:t>Socitty</w:t>
          </w:r>
          <w:proofErr w:type="spellEnd"/>
          <w:r>
            <w:t>, Rio de Janeiro, 2019, p. 19–22.</w:t>
          </w:r>
        </w:p>
        <w:p w14:paraId="7FA66323" w14:textId="77777777" w:rsidR="003E668E" w:rsidRDefault="003E668E">
          <w:pPr>
            <w:ind w:hanging="640"/>
            <w:divId w:val="1881433535"/>
          </w:pPr>
          <w:r>
            <w:t>[15]</w:t>
          </w:r>
          <w:r>
            <w:tab/>
            <w:t xml:space="preserve">Frash LP, Carey JW, Welch NJ. Scalable </w:t>
          </w:r>
          <w:proofErr w:type="spellStart"/>
          <w:r>
            <w:t>en</w:t>
          </w:r>
          <w:proofErr w:type="spellEnd"/>
          <w:r>
            <w:t xml:space="preserve"> echelon shear-fracture aperture-roughness mechanism: Theory, validation, and implications. J </w:t>
          </w:r>
          <w:proofErr w:type="spellStart"/>
          <w:r>
            <w:t>Geophys</w:t>
          </w:r>
          <w:proofErr w:type="spellEnd"/>
          <w:r>
            <w:t xml:space="preserve"> Res Solid Earth </w:t>
          </w:r>
          <w:proofErr w:type="gramStart"/>
          <w:r>
            <w:t>2019;124:957</w:t>
          </w:r>
          <w:proofErr w:type="gramEnd"/>
          <w:r>
            <w:t>–77.</w:t>
          </w:r>
        </w:p>
        <w:p w14:paraId="2D363385" w14:textId="77777777" w:rsidR="003E668E" w:rsidRDefault="003E668E">
          <w:pPr>
            <w:ind w:hanging="640"/>
            <w:divId w:val="1979458496"/>
          </w:pPr>
          <w:r>
            <w:t>[16]</w:t>
          </w:r>
          <w:r>
            <w:tab/>
            <w:t xml:space="preserve">Bina O, </w:t>
          </w:r>
          <w:proofErr w:type="spellStart"/>
          <w:r>
            <w:t>Aminshahidy</w:t>
          </w:r>
          <w:proofErr w:type="spellEnd"/>
          <w:r>
            <w:t xml:space="preserve"> B, Dadvar M, </w:t>
          </w:r>
          <w:proofErr w:type="spellStart"/>
          <w:r>
            <w:t>Moghadasi</w:t>
          </w:r>
          <w:proofErr w:type="spellEnd"/>
          <w:r>
            <w:t xml:space="preserve"> J. Capillary continuity in fractured porous media; part II: Evaluation of fracture capillary pressure in the presence of liquid bridges using a novel microfluidic approach. J Mol </w:t>
          </w:r>
          <w:proofErr w:type="spellStart"/>
          <w:r>
            <w:t>Liq</w:t>
          </w:r>
          <w:proofErr w:type="spellEnd"/>
          <w:r>
            <w:t xml:space="preserve"> </w:t>
          </w:r>
          <w:proofErr w:type="gramStart"/>
          <w:r>
            <w:t>2020;314:113666</w:t>
          </w:r>
          <w:proofErr w:type="gramEnd"/>
          <w:r>
            <w:t>.</w:t>
          </w:r>
        </w:p>
        <w:p w14:paraId="13634E42" w14:textId="77777777" w:rsidR="003E668E" w:rsidRDefault="003E668E">
          <w:pPr>
            <w:ind w:hanging="640"/>
            <w:divId w:val="1880899956"/>
          </w:pPr>
          <w:r>
            <w:t>[17]</w:t>
          </w:r>
          <w:r>
            <w:tab/>
          </w:r>
          <w:proofErr w:type="spellStart"/>
          <w:r>
            <w:t>Firoozabadi</w:t>
          </w:r>
          <w:proofErr w:type="spellEnd"/>
          <w:r>
            <w:t xml:space="preserve"> A. Recovery mechanisms in fractured reservoirs and field performance. Journal of Canadian Petroleum Technology 2000;39.</w:t>
          </w:r>
        </w:p>
        <w:p w14:paraId="63BE04C1" w14:textId="77777777" w:rsidR="003E668E" w:rsidRDefault="003E668E">
          <w:pPr>
            <w:ind w:hanging="640"/>
            <w:divId w:val="158692699"/>
          </w:pPr>
          <w:r>
            <w:t>[18]</w:t>
          </w:r>
          <w:r>
            <w:tab/>
            <w:t xml:space="preserve">Blunt MJ. Multiphase flow in permeable media: A pore-scale perspective. Cambridge </w:t>
          </w:r>
          <w:proofErr w:type="gramStart"/>
          <w:r>
            <w:t>university press</w:t>
          </w:r>
          <w:proofErr w:type="gramEnd"/>
          <w:r>
            <w:t>; 2017.</w:t>
          </w:r>
        </w:p>
        <w:p w14:paraId="0BC94498" w14:textId="77777777" w:rsidR="003E668E" w:rsidRDefault="003E668E">
          <w:pPr>
            <w:ind w:hanging="640"/>
            <w:divId w:val="2076735063"/>
          </w:pPr>
          <w:r>
            <w:t>[19]</w:t>
          </w:r>
          <w:r>
            <w:tab/>
            <w:t xml:space="preserve">Horie T, </w:t>
          </w:r>
          <w:proofErr w:type="spellStart"/>
          <w:r>
            <w:t>Firoozabadi</w:t>
          </w:r>
          <w:proofErr w:type="spellEnd"/>
          <w:r>
            <w:t xml:space="preserve"> A, Ishimoto K. Laboratory studies of capillary interaction in fracture/matrix systems. SPE Reservoir Engineering </w:t>
          </w:r>
          <w:proofErr w:type="gramStart"/>
          <w:r>
            <w:t>1990;5:353</w:t>
          </w:r>
          <w:proofErr w:type="gramEnd"/>
          <w:r>
            <w:t>–60.</w:t>
          </w:r>
        </w:p>
        <w:p w14:paraId="435944F3" w14:textId="77777777" w:rsidR="003E668E" w:rsidRDefault="003E668E">
          <w:pPr>
            <w:ind w:hanging="640"/>
            <w:divId w:val="637959125"/>
          </w:pPr>
          <w:r>
            <w:t>[20]</w:t>
          </w:r>
          <w:r>
            <w:tab/>
            <w:t xml:space="preserve">Lemonnier P, </w:t>
          </w:r>
          <w:proofErr w:type="spellStart"/>
          <w:r>
            <w:t>Bourbiaux</w:t>
          </w:r>
          <w:proofErr w:type="spellEnd"/>
          <w:r>
            <w:t xml:space="preserve"> B. Simulation of naturally fractured reservoirs. state of the art - Part 1 - Physical mechanisms and simulator formulation. Oil &amp; Gas Science and Technology - Revue de </w:t>
          </w:r>
          <w:proofErr w:type="spellStart"/>
          <w:r>
            <w:t>l’Institut</w:t>
          </w:r>
          <w:proofErr w:type="spellEnd"/>
          <w:r>
            <w:t xml:space="preserve"> </w:t>
          </w:r>
          <w:proofErr w:type="spellStart"/>
          <w:r>
            <w:t>Français</w:t>
          </w:r>
          <w:proofErr w:type="spellEnd"/>
          <w:r>
            <w:t xml:space="preserve"> Du </w:t>
          </w:r>
          <w:proofErr w:type="spellStart"/>
          <w:r>
            <w:t>Pétrole</w:t>
          </w:r>
          <w:proofErr w:type="spellEnd"/>
          <w:r>
            <w:t xml:space="preserve"> </w:t>
          </w:r>
          <w:proofErr w:type="gramStart"/>
          <w:r>
            <w:t>2010;65:239</w:t>
          </w:r>
          <w:proofErr w:type="gramEnd"/>
          <w:r>
            <w:t>–62.</w:t>
          </w:r>
        </w:p>
        <w:p w14:paraId="52B6EDED" w14:textId="77777777" w:rsidR="003E668E" w:rsidRDefault="003E668E">
          <w:pPr>
            <w:ind w:hanging="640"/>
            <w:divId w:val="1564827141"/>
          </w:pPr>
          <w:r>
            <w:t>[21]</w:t>
          </w:r>
          <w:r>
            <w:tab/>
          </w:r>
          <w:proofErr w:type="spellStart"/>
          <w:r>
            <w:t>Barenblatt</w:t>
          </w:r>
          <w:proofErr w:type="spellEnd"/>
          <w:r>
            <w:t xml:space="preserve"> GI, </w:t>
          </w:r>
          <w:proofErr w:type="spellStart"/>
          <w:r>
            <w:t>Zheltov</w:t>
          </w:r>
          <w:proofErr w:type="spellEnd"/>
          <w:r>
            <w:t xml:space="preserve"> IP, </w:t>
          </w:r>
          <w:proofErr w:type="spellStart"/>
          <w:r>
            <w:t>Kochina</w:t>
          </w:r>
          <w:proofErr w:type="spellEnd"/>
          <w:r>
            <w:t xml:space="preserve"> IN. Basic concepts in the theory of seepage of homogeneous liquids in fissured rocks [strata]. Journal of Applied Mathematics and Mechanics </w:t>
          </w:r>
          <w:proofErr w:type="gramStart"/>
          <w:r>
            <w:t>1960;24:1286</w:t>
          </w:r>
          <w:proofErr w:type="gramEnd"/>
          <w:r>
            <w:t>–303.</w:t>
          </w:r>
        </w:p>
        <w:p w14:paraId="4ED27A28" w14:textId="77777777" w:rsidR="003E668E" w:rsidRDefault="003E668E">
          <w:pPr>
            <w:ind w:hanging="640"/>
            <w:divId w:val="1923103359"/>
          </w:pPr>
          <w:r>
            <w:lastRenderedPageBreak/>
            <w:t>[22]</w:t>
          </w:r>
          <w:r>
            <w:tab/>
            <w:t xml:space="preserve">Long JCS, Remer JS, Wilson CR, Witherspoon PA. Porous media equivalents for networks of discontinuous fractures. Water </w:t>
          </w:r>
          <w:proofErr w:type="spellStart"/>
          <w:r>
            <w:t>Resour</w:t>
          </w:r>
          <w:proofErr w:type="spellEnd"/>
          <w:r>
            <w:t xml:space="preserve"> Res </w:t>
          </w:r>
          <w:proofErr w:type="gramStart"/>
          <w:r>
            <w:t>1982;18:645</w:t>
          </w:r>
          <w:proofErr w:type="gramEnd"/>
          <w:r>
            <w:t>–58.</w:t>
          </w:r>
        </w:p>
        <w:p w14:paraId="7BA5414C" w14:textId="77777777" w:rsidR="003E668E" w:rsidRDefault="003E668E">
          <w:pPr>
            <w:ind w:hanging="640"/>
            <w:divId w:val="260375830"/>
          </w:pPr>
          <w:r>
            <w:t>[23]</w:t>
          </w:r>
          <w:r>
            <w:tab/>
            <w:t xml:space="preserve">Kazemi H, Merrill Jr LS, Porterfield KL, Zeman PR. Numerical simulation of water-oil flow in naturally fractured reservoirs. Society of Petroleum Engineers Journal </w:t>
          </w:r>
          <w:proofErr w:type="gramStart"/>
          <w:r>
            <w:t>1976;16:317</w:t>
          </w:r>
          <w:proofErr w:type="gramEnd"/>
          <w:r>
            <w:t>–26.</w:t>
          </w:r>
        </w:p>
        <w:p w14:paraId="0DC6E89D" w14:textId="77777777" w:rsidR="003E668E" w:rsidRDefault="003E668E">
          <w:pPr>
            <w:ind w:hanging="640"/>
            <w:divId w:val="1007947072"/>
          </w:pPr>
          <w:r>
            <w:t>[24]</w:t>
          </w:r>
          <w:r>
            <w:tab/>
            <w:t xml:space="preserve">Gilman JR, Kazemi H. Improvements in simulation of naturally fractured reservoirs. Society of Petroleum Engineers Journal </w:t>
          </w:r>
          <w:proofErr w:type="gramStart"/>
          <w:r>
            <w:t>1983;23:695</w:t>
          </w:r>
          <w:proofErr w:type="gramEnd"/>
          <w:r>
            <w:t>–707.</w:t>
          </w:r>
        </w:p>
        <w:p w14:paraId="22D68702" w14:textId="77777777" w:rsidR="003E668E" w:rsidRDefault="003E668E">
          <w:pPr>
            <w:ind w:hanging="640"/>
            <w:divId w:val="98449204"/>
          </w:pPr>
          <w:r>
            <w:t>[25]</w:t>
          </w:r>
          <w:r>
            <w:tab/>
            <w:t>Hinkley RE, Davis LA. Capillary pressure discontinuities and end effects in homogeneous composite cores: effect of flow rate and wettability. SPE Annual Technical Conference and Exhibition, 1986, p. SPE15596.</w:t>
          </w:r>
        </w:p>
        <w:p w14:paraId="1B062581" w14:textId="77777777" w:rsidR="003E668E" w:rsidRDefault="003E668E">
          <w:pPr>
            <w:ind w:hanging="640"/>
            <w:divId w:val="1531719623"/>
          </w:pPr>
          <w:r>
            <w:t>[26]</w:t>
          </w:r>
          <w:r>
            <w:tab/>
          </w:r>
          <w:proofErr w:type="spellStart"/>
          <w:r>
            <w:t>Elputranto</w:t>
          </w:r>
          <w:proofErr w:type="spellEnd"/>
          <w:r>
            <w:t xml:space="preserve"> R, Yucel Akkutlu I. Near-fracture capillary end effect on shale-gas and water production. SPE Journal </w:t>
          </w:r>
          <w:proofErr w:type="gramStart"/>
          <w:r>
            <w:t>2020;25:2041</w:t>
          </w:r>
          <w:proofErr w:type="gramEnd"/>
          <w:r>
            <w:t>–54.</w:t>
          </w:r>
        </w:p>
        <w:p w14:paraId="55D98E2B" w14:textId="77777777" w:rsidR="003E668E" w:rsidRDefault="003E668E">
          <w:pPr>
            <w:ind w:hanging="640"/>
            <w:divId w:val="439643241"/>
          </w:pPr>
          <w:r>
            <w:t>[27]</w:t>
          </w:r>
          <w:r>
            <w:tab/>
            <w:t xml:space="preserve">Cardwell Jr WT, Parsons RL. Gravity drainage theory. Transactions of the AIME </w:t>
          </w:r>
          <w:proofErr w:type="gramStart"/>
          <w:r>
            <w:t>1949;179:199</w:t>
          </w:r>
          <w:proofErr w:type="gramEnd"/>
          <w:r>
            <w:t>–215.</w:t>
          </w:r>
        </w:p>
        <w:p w14:paraId="162FEC54" w14:textId="77777777" w:rsidR="003E668E" w:rsidRDefault="003E668E">
          <w:pPr>
            <w:ind w:hanging="640"/>
            <w:divId w:val="33965545"/>
          </w:pPr>
          <w:r>
            <w:t>[28]</w:t>
          </w:r>
          <w:r>
            <w:tab/>
            <w:t>Labastie A. Capillary continuity between blocks of a fractured reservoir. SPE Annual Technical Conference and Exhibition, 1990, p. SPE20515.</w:t>
          </w:r>
        </w:p>
        <w:p w14:paraId="478A0AC9" w14:textId="77777777" w:rsidR="003E668E" w:rsidRDefault="003E668E">
          <w:pPr>
            <w:ind w:hanging="640"/>
            <w:divId w:val="194277001"/>
          </w:pPr>
          <w:r>
            <w:t>[29]</w:t>
          </w:r>
          <w:r>
            <w:tab/>
            <w:t xml:space="preserve">Henn N, </w:t>
          </w:r>
          <w:proofErr w:type="spellStart"/>
          <w:r>
            <w:t>Boubiaux</w:t>
          </w:r>
          <w:proofErr w:type="spellEnd"/>
          <w:r>
            <w:t xml:space="preserve"> B, Quintard M, Sakthikumar S. Modelling fluid flow in reservoirs crossed by multiscale fractures - A new approach. ECMOR VII-7th European Conference on the Mathematics of Oil Recovery, 2000.</w:t>
          </w:r>
        </w:p>
        <w:p w14:paraId="15CCAAAC" w14:textId="77777777" w:rsidR="003E668E" w:rsidRDefault="003E668E">
          <w:pPr>
            <w:ind w:hanging="640"/>
            <w:divId w:val="576478380"/>
          </w:pPr>
          <w:r>
            <w:t>[30]</w:t>
          </w:r>
          <w:r>
            <w:tab/>
            <w:t>Reiss LH. The reservoir engineering aspects of fractured formations. Editions Technip; 1980.</w:t>
          </w:r>
        </w:p>
        <w:p w14:paraId="67BC404E" w14:textId="77777777" w:rsidR="003E668E" w:rsidRDefault="003E668E">
          <w:pPr>
            <w:ind w:hanging="640"/>
            <w:divId w:val="1801025311"/>
          </w:pPr>
          <w:r>
            <w:t>[31]</w:t>
          </w:r>
          <w:r>
            <w:tab/>
            <w:t xml:space="preserve">Warren JE, Root PJ. The behavior of naturally fractured reservoirs. Society of Petroleum Engineers Journal </w:t>
          </w:r>
          <w:proofErr w:type="gramStart"/>
          <w:r>
            <w:t>1963;3:245</w:t>
          </w:r>
          <w:proofErr w:type="gramEnd"/>
          <w:r>
            <w:t>–55.</w:t>
          </w:r>
        </w:p>
        <w:p w14:paraId="3BFBD68A" w14:textId="77777777" w:rsidR="003E668E" w:rsidRDefault="003E668E">
          <w:pPr>
            <w:ind w:hanging="640"/>
            <w:divId w:val="1527063618"/>
          </w:pPr>
          <w:r>
            <w:t>[32]</w:t>
          </w:r>
          <w:r>
            <w:tab/>
            <w:t xml:space="preserve">Kazemi H. Pressure transient analysis of naturally fractured reservoirs with uniform fracture distribution. Society of Petroleum Engineers Journal </w:t>
          </w:r>
          <w:proofErr w:type="gramStart"/>
          <w:r>
            <w:t>1969;9:451</w:t>
          </w:r>
          <w:proofErr w:type="gramEnd"/>
          <w:r>
            <w:t>–62.</w:t>
          </w:r>
        </w:p>
        <w:p w14:paraId="47623CAE" w14:textId="77777777" w:rsidR="003E668E" w:rsidRDefault="003E668E">
          <w:pPr>
            <w:ind w:hanging="640"/>
            <w:divId w:val="1628438859"/>
          </w:pPr>
          <w:r>
            <w:t>[33]</w:t>
          </w:r>
          <w:r>
            <w:tab/>
            <w:t xml:space="preserve">Oda M. An equivalent continuum model for coupled stress and fluid flow analysis in </w:t>
          </w:r>
          <w:proofErr w:type="gramStart"/>
          <w:r>
            <w:t>jointed</w:t>
          </w:r>
          <w:proofErr w:type="gramEnd"/>
          <w:r>
            <w:t xml:space="preserve"> rock masses. Water </w:t>
          </w:r>
          <w:proofErr w:type="spellStart"/>
          <w:r>
            <w:t>Resour</w:t>
          </w:r>
          <w:proofErr w:type="spellEnd"/>
          <w:r>
            <w:t xml:space="preserve"> Res </w:t>
          </w:r>
          <w:proofErr w:type="gramStart"/>
          <w:r>
            <w:t>1986;22:1845</w:t>
          </w:r>
          <w:proofErr w:type="gramEnd"/>
          <w:r>
            <w:t>–56.</w:t>
          </w:r>
        </w:p>
        <w:p w14:paraId="1EBEC32B" w14:textId="77777777" w:rsidR="003E668E" w:rsidRDefault="003E668E">
          <w:pPr>
            <w:ind w:hanging="640"/>
            <w:divId w:val="469858159"/>
          </w:pPr>
          <w:r>
            <w:t>[34]</w:t>
          </w:r>
          <w:r>
            <w:tab/>
            <w:t xml:space="preserve">Ahmed </w:t>
          </w:r>
          <w:proofErr w:type="spellStart"/>
          <w:r>
            <w:t>Elfeel</w:t>
          </w:r>
          <w:proofErr w:type="spellEnd"/>
          <w:r>
            <w:t xml:space="preserve"> M, Geiger S. Static and dynamic assessment of DFN permeability upscaling. SPE </w:t>
          </w:r>
          <w:proofErr w:type="spellStart"/>
          <w:r>
            <w:t>Europec</w:t>
          </w:r>
          <w:proofErr w:type="spellEnd"/>
          <w:r>
            <w:t xml:space="preserve"> featured at EAGE Conference and </w:t>
          </w:r>
          <w:proofErr w:type="gramStart"/>
          <w:r>
            <w:t>Exhibition?,</w:t>
          </w:r>
          <w:proofErr w:type="gramEnd"/>
          <w:r>
            <w:t xml:space="preserve"> 2012, p. SPE154369.</w:t>
          </w:r>
        </w:p>
        <w:p w14:paraId="175207F0" w14:textId="77777777" w:rsidR="003E668E" w:rsidRDefault="003E668E">
          <w:pPr>
            <w:ind w:hanging="640"/>
            <w:divId w:val="280695223"/>
          </w:pPr>
          <w:r>
            <w:lastRenderedPageBreak/>
            <w:t>[35]</w:t>
          </w:r>
          <w:r>
            <w:tab/>
            <w:t xml:space="preserve">Berre I, Boon WM, </w:t>
          </w:r>
          <w:proofErr w:type="spellStart"/>
          <w:r>
            <w:t>Flemisch</w:t>
          </w:r>
          <w:proofErr w:type="spellEnd"/>
          <w:r>
            <w:t xml:space="preserve"> B, Fumagalli A, Gläser D, </w:t>
          </w:r>
          <w:proofErr w:type="spellStart"/>
          <w:r>
            <w:t>Keilegavlen</w:t>
          </w:r>
          <w:proofErr w:type="spellEnd"/>
          <w:r>
            <w:t xml:space="preserve"> E, et al. Verification benchmarks for single-phase flow in three-dimensional fractured porous media. Adv Water </w:t>
          </w:r>
          <w:proofErr w:type="spellStart"/>
          <w:r>
            <w:t>Resour</w:t>
          </w:r>
          <w:proofErr w:type="spellEnd"/>
          <w:r>
            <w:t xml:space="preserve"> </w:t>
          </w:r>
          <w:proofErr w:type="gramStart"/>
          <w:r>
            <w:t>2021;147:103759</w:t>
          </w:r>
          <w:proofErr w:type="gramEnd"/>
          <w:r>
            <w:t>.</w:t>
          </w:r>
        </w:p>
        <w:p w14:paraId="41074852" w14:textId="77777777" w:rsidR="003E668E" w:rsidRDefault="003E668E">
          <w:pPr>
            <w:ind w:hanging="640"/>
            <w:divId w:val="820002207"/>
          </w:pPr>
          <w:r>
            <w:t>[36]</w:t>
          </w:r>
          <w:r>
            <w:tab/>
          </w:r>
          <w:proofErr w:type="spellStart"/>
          <w:r>
            <w:t>Flemisch</w:t>
          </w:r>
          <w:proofErr w:type="spellEnd"/>
          <w:r>
            <w:t xml:space="preserve"> B, Berre I, Boon W, Fumagalli A, Schwenck N, Scotti A, et al. Benchmarks for single-phase flow in fractured porous media. Adv Water </w:t>
          </w:r>
          <w:proofErr w:type="spellStart"/>
          <w:r>
            <w:t>Resour</w:t>
          </w:r>
          <w:proofErr w:type="spellEnd"/>
          <w:r>
            <w:t xml:space="preserve"> </w:t>
          </w:r>
          <w:proofErr w:type="gramStart"/>
          <w:r>
            <w:t>2018;111:239</w:t>
          </w:r>
          <w:proofErr w:type="gramEnd"/>
          <w:r>
            <w:t>–58.</w:t>
          </w:r>
        </w:p>
        <w:p w14:paraId="4F6E4C3A" w14:textId="77777777" w:rsidR="003E668E" w:rsidRDefault="003E668E">
          <w:pPr>
            <w:ind w:hanging="640"/>
            <w:divId w:val="1548370246"/>
          </w:pPr>
          <w:r>
            <w:t>[37]</w:t>
          </w:r>
          <w:r>
            <w:tab/>
            <w:t>Wu YS. On the Effective Continuum Method for Modeling Multiphase Flow, Multicomponent Transport and Heat Transfer in Fractured Rock. 1999.</w:t>
          </w:r>
        </w:p>
        <w:p w14:paraId="556F3020" w14:textId="77777777" w:rsidR="003E668E" w:rsidRDefault="003E668E">
          <w:pPr>
            <w:ind w:hanging="640"/>
            <w:divId w:val="1371223973"/>
          </w:pPr>
          <w:r>
            <w:t>[38]</w:t>
          </w:r>
          <w:r>
            <w:tab/>
            <w:t xml:space="preserve">Bai M, Elsworth D, Roegiers J-C. </w:t>
          </w:r>
          <w:proofErr w:type="spellStart"/>
          <w:r>
            <w:t>Multiporosity</w:t>
          </w:r>
          <w:proofErr w:type="spellEnd"/>
          <w:r>
            <w:t>/</w:t>
          </w:r>
          <w:proofErr w:type="spellStart"/>
          <w:r>
            <w:t>multipermeability</w:t>
          </w:r>
          <w:proofErr w:type="spellEnd"/>
          <w:r>
            <w:t xml:space="preserve"> approach to the simulation of naturally fractured reservoirs. Water </w:t>
          </w:r>
          <w:proofErr w:type="spellStart"/>
          <w:r>
            <w:t>Resour</w:t>
          </w:r>
          <w:proofErr w:type="spellEnd"/>
          <w:r>
            <w:t xml:space="preserve"> Res </w:t>
          </w:r>
          <w:proofErr w:type="gramStart"/>
          <w:r>
            <w:t>1993;29:1621</w:t>
          </w:r>
          <w:proofErr w:type="gramEnd"/>
          <w:r>
            <w:t>–33.</w:t>
          </w:r>
        </w:p>
        <w:p w14:paraId="25961A69" w14:textId="77777777" w:rsidR="003E668E" w:rsidRDefault="003E668E">
          <w:pPr>
            <w:ind w:hanging="640"/>
            <w:divId w:val="1663925501"/>
          </w:pPr>
          <w:r>
            <w:t>[39]</w:t>
          </w:r>
          <w:r>
            <w:tab/>
          </w:r>
          <w:proofErr w:type="spellStart"/>
          <w:r>
            <w:t>Abdassah</w:t>
          </w:r>
          <w:proofErr w:type="spellEnd"/>
          <w:r>
            <w:t xml:space="preserve"> D, </w:t>
          </w:r>
          <w:proofErr w:type="spellStart"/>
          <w:r>
            <w:t>Ershaghi</w:t>
          </w:r>
          <w:proofErr w:type="spellEnd"/>
          <w:r>
            <w:t xml:space="preserve"> I. Triple-porosity systems for representing naturally fractured reservoirs. SPE Formation Evaluation </w:t>
          </w:r>
          <w:proofErr w:type="gramStart"/>
          <w:r>
            <w:t>1986;1:113</w:t>
          </w:r>
          <w:proofErr w:type="gramEnd"/>
          <w:r>
            <w:t>–27.</w:t>
          </w:r>
        </w:p>
        <w:p w14:paraId="0A7FFF5F" w14:textId="77777777" w:rsidR="003E668E" w:rsidRDefault="003E668E">
          <w:pPr>
            <w:ind w:hanging="640"/>
            <w:divId w:val="1682852677"/>
          </w:pPr>
          <w:r>
            <w:t>[40]</w:t>
          </w:r>
          <w:r>
            <w:tab/>
            <w:t xml:space="preserve">Pruess K, Narasimhan TN. A practical method for modeling fluid and heat flow in fractured porous media. Society of Petroleum Engineers Journal </w:t>
          </w:r>
          <w:proofErr w:type="gramStart"/>
          <w:r>
            <w:t>1985;25:14</w:t>
          </w:r>
          <w:proofErr w:type="gramEnd"/>
          <w:r>
            <w:t>–26.</w:t>
          </w:r>
        </w:p>
        <w:p w14:paraId="6B748F17" w14:textId="77777777" w:rsidR="003E668E" w:rsidRDefault="003E668E">
          <w:pPr>
            <w:ind w:hanging="640"/>
            <w:divId w:val="1423800672"/>
          </w:pPr>
          <w:r>
            <w:t>[41]</w:t>
          </w:r>
          <w:r>
            <w:tab/>
          </w:r>
          <w:proofErr w:type="spellStart"/>
          <w:r>
            <w:t>Moinfar</w:t>
          </w:r>
          <w:proofErr w:type="spellEnd"/>
          <w:r>
            <w:t xml:space="preserve"> A, </w:t>
          </w:r>
          <w:proofErr w:type="spellStart"/>
          <w:r>
            <w:t>Sepehrnoori</w:t>
          </w:r>
          <w:proofErr w:type="spellEnd"/>
          <w:r>
            <w:t xml:space="preserve"> K, Johns RT, </w:t>
          </w:r>
          <w:proofErr w:type="spellStart"/>
          <w:r>
            <w:t>Varavei</w:t>
          </w:r>
          <w:proofErr w:type="spellEnd"/>
          <w:r>
            <w:t xml:space="preserve"> A. Coupled geomechanics and flow simulation for an embedded discrete fracture model. SPE reservoir simulation symposium, 2013.</w:t>
          </w:r>
        </w:p>
        <w:p w14:paraId="71A24C4E" w14:textId="77777777" w:rsidR="003E668E" w:rsidRDefault="003E668E">
          <w:pPr>
            <w:ind w:hanging="640"/>
            <w:divId w:val="359935570"/>
          </w:pPr>
          <w:r>
            <w:t>[42]</w:t>
          </w:r>
          <w:r>
            <w:tab/>
            <w:t xml:space="preserve">Tene M, Bosma SBM, Al </w:t>
          </w:r>
          <w:proofErr w:type="spellStart"/>
          <w:r>
            <w:t>Kobaisi</w:t>
          </w:r>
          <w:proofErr w:type="spellEnd"/>
          <w:r>
            <w:t xml:space="preserve"> MS, </w:t>
          </w:r>
          <w:proofErr w:type="spellStart"/>
          <w:r>
            <w:t>Hajibeygi</w:t>
          </w:r>
          <w:proofErr w:type="spellEnd"/>
          <w:r>
            <w:t xml:space="preserve"> H. Projection-based embedded discrete fracture model (</w:t>
          </w:r>
          <w:proofErr w:type="spellStart"/>
          <w:r>
            <w:t>pEDFM</w:t>
          </w:r>
          <w:proofErr w:type="spellEnd"/>
          <w:r>
            <w:t xml:space="preserve">). Adv Water </w:t>
          </w:r>
          <w:proofErr w:type="spellStart"/>
          <w:r>
            <w:t>Resour</w:t>
          </w:r>
          <w:proofErr w:type="spellEnd"/>
          <w:r>
            <w:t xml:space="preserve"> </w:t>
          </w:r>
          <w:proofErr w:type="gramStart"/>
          <w:r>
            <w:t>2017;105:205</w:t>
          </w:r>
          <w:proofErr w:type="gramEnd"/>
          <w:r>
            <w:t>–16.</w:t>
          </w:r>
        </w:p>
        <w:p w14:paraId="7A563C5A" w14:textId="77777777" w:rsidR="003E668E" w:rsidRDefault="003E668E">
          <w:pPr>
            <w:ind w:hanging="640"/>
            <w:divId w:val="1667784106"/>
          </w:pPr>
          <w:r>
            <w:t>[43]</w:t>
          </w:r>
          <w:r>
            <w:tab/>
            <w:t>Chai Z. An Efficient Method for Fractured Shale Reservoir Simulation and History Matching: The CEDFM Approach. 2018.</w:t>
          </w:r>
        </w:p>
        <w:p w14:paraId="595637D0" w14:textId="77777777" w:rsidR="003E668E" w:rsidRDefault="003E668E">
          <w:pPr>
            <w:ind w:hanging="640"/>
            <w:divId w:val="1682589317"/>
          </w:pPr>
          <w:r>
            <w:t>[44]</w:t>
          </w:r>
          <w:r>
            <w:tab/>
            <w:t>Fumagalli A, Scotti A. A reduced model for flow and transport in fractured porous media with non-matching grids. Numerical Mathematics and Advanced Applications 2011: Proceedings of ENUMATH 2011, the 9th European Conference on Numerical Mathematics and Advanced Applications, Leicester, September 2011, 2012, p. 499–507.</w:t>
          </w:r>
        </w:p>
        <w:p w14:paraId="5BA80EC9" w14:textId="77777777" w:rsidR="003E668E" w:rsidRDefault="003E668E">
          <w:pPr>
            <w:ind w:hanging="640"/>
            <w:divId w:val="448747901"/>
          </w:pPr>
          <w:r>
            <w:t>[45]</w:t>
          </w:r>
          <w:r>
            <w:tab/>
            <w:t xml:space="preserve">Karimi-Fard M, </w:t>
          </w:r>
          <w:proofErr w:type="spellStart"/>
          <w:r>
            <w:t>Durlofsky</w:t>
          </w:r>
          <w:proofErr w:type="spellEnd"/>
          <w:r>
            <w:t xml:space="preserve"> LJ, Aziz K. An efficient discrete-fracture model applicable for general-purpose reservoir simulators. SPE Journal </w:t>
          </w:r>
          <w:proofErr w:type="gramStart"/>
          <w:r>
            <w:t>2004;9:227</w:t>
          </w:r>
          <w:proofErr w:type="gramEnd"/>
          <w:r>
            <w:t>–36.</w:t>
          </w:r>
        </w:p>
        <w:p w14:paraId="594C2842" w14:textId="77777777" w:rsidR="003E668E" w:rsidRDefault="003E668E">
          <w:pPr>
            <w:ind w:hanging="640"/>
            <w:divId w:val="1285038009"/>
          </w:pPr>
          <w:r>
            <w:t>[46]</w:t>
          </w:r>
          <w:r>
            <w:tab/>
          </w:r>
          <w:proofErr w:type="spellStart"/>
          <w:r>
            <w:t>Sepehrnoori</w:t>
          </w:r>
          <w:proofErr w:type="spellEnd"/>
          <w:r>
            <w:t xml:space="preserve"> K, Xu Y, Yu W. Embedded discrete fracture modeling and application in reservoir simulation. Elsevier; 2020.</w:t>
          </w:r>
        </w:p>
        <w:p w14:paraId="59B153C0" w14:textId="77777777" w:rsidR="003E668E" w:rsidRDefault="003E668E">
          <w:pPr>
            <w:ind w:hanging="640"/>
            <w:divId w:val="105318317"/>
          </w:pPr>
          <w:r>
            <w:lastRenderedPageBreak/>
            <w:t>[47]</w:t>
          </w:r>
          <w:r>
            <w:tab/>
            <w:t xml:space="preserve">Cavalcante Filho JS de A, </w:t>
          </w:r>
          <w:proofErr w:type="spellStart"/>
          <w:r>
            <w:t>Sepehrnoori</w:t>
          </w:r>
          <w:proofErr w:type="spellEnd"/>
          <w:r>
            <w:t xml:space="preserve"> K. Simulation of planar hydraulic fractures with variable conductivity using the embedded discrete fracture model. J Pet Sci Eng </w:t>
          </w:r>
          <w:proofErr w:type="gramStart"/>
          <w:r>
            <w:t>2017;153:212</w:t>
          </w:r>
          <w:proofErr w:type="gramEnd"/>
          <w:r>
            <w:t>–22. https://doi.org/10.1016/j.petrol.2017.03.049.</w:t>
          </w:r>
        </w:p>
        <w:p w14:paraId="02E6DC8C" w14:textId="77777777" w:rsidR="003E668E" w:rsidRDefault="003E668E">
          <w:pPr>
            <w:ind w:hanging="640"/>
            <w:divId w:val="1103770441"/>
          </w:pPr>
          <w:r>
            <w:t>[48]</w:t>
          </w:r>
          <w:r>
            <w:tab/>
            <w:t xml:space="preserve">Xu Y, Cavalcante Filho JS, Yu W, </w:t>
          </w:r>
          <w:proofErr w:type="spellStart"/>
          <w:r>
            <w:t>Sepehrnoori</w:t>
          </w:r>
          <w:proofErr w:type="spellEnd"/>
          <w:r>
            <w:t xml:space="preserve"> K. Discrete-fracture modeling of complex hydraulic-fracture geometries in reservoir simulators. SPE Reservoir Evaluation \&amp; Engineering </w:t>
          </w:r>
          <w:proofErr w:type="gramStart"/>
          <w:r>
            <w:t>2017;20:403</w:t>
          </w:r>
          <w:proofErr w:type="gramEnd"/>
          <w:r>
            <w:t>–22.</w:t>
          </w:r>
        </w:p>
        <w:p w14:paraId="6DA79AA2" w14:textId="77777777" w:rsidR="003E668E" w:rsidRDefault="003E668E">
          <w:pPr>
            <w:ind w:hanging="640"/>
            <w:divId w:val="1663269105"/>
          </w:pPr>
          <w:r>
            <w:t>[49]</w:t>
          </w:r>
          <w:r>
            <w:tab/>
            <w:t>Hearn CL, Al-Emadi IAA, Worley PLH, Taylor RD. Improved oil recovery in a tight reservoir with conductive faults, ISND Shuaiba, Qatar. SPE Annual Technical Conference and Exhibition, 1997, p. SPE38908.</w:t>
          </w:r>
        </w:p>
        <w:p w14:paraId="51E42666" w14:textId="77777777" w:rsidR="003E668E" w:rsidRDefault="003E668E">
          <w:pPr>
            <w:ind w:hanging="640"/>
            <w:divId w:val="1437602742"/>
          </w:pPr>
          <w:r>
            <w:t>[50]</w:t>
          </w:r>
          <w:r>
            <w:tab/>
            <w:t xml:space="preserve">Li L, Lee SH. Efficient field-scale simulation of black oil in a naturally fractured reservoir through discrete fracture networks and homogenized media. SPE Reservoir Evaluation \&amp; Engineering </w:t>
          </w:r>
          <w:proofErr w:type="gramStart"/>
          <w:r>
            <w:t>2008;11:750</w:t>
          </w:r>
          <w:proofErr w:type="gramEnd"/>
          <w:r>
            <w:t>–8.</w:t>
          </w:r>
        </w:p>
        <w:p w14:paraId="38A1F70A" w14:textId="77777777" w:rsidR="003E668E" w:rsidRDefault="003E668E">
          <w:pPr>
            <w:ind w:hanging="640"/>
            <w:divId w:val="1455634221"/>
          </w:pPr>
          <w:r>
            <w:t>[51]</w:t>
          </w:r>
          <w:r>
            <w:tab/>
            <w:t xml:space="preserve">Xu Y, Fernandes BRB, Marcondes F, </w:t>
          </w:r>
          <w:proofErr w:type="spellStart"/>
          <w:r>
            <w:t>Sepehrnoori</w:t>
          </w:r>
          <w:proofErr w:type="spellEnd"/>
          <w:r>
            <w:t xml:space="preserve"> K. Embedded discrete fracture modeling for compositional reservoir simulation using corner-point grids. J Pet Sci Eng </w:t>
          </w:r>
          <w:proofErr w:type="gramStart"/>
          <w:r>
            <w:t>2019;177:41</w:t>
          </w:r>
          <w:proofErr w:type="gramEnd"/>
          <w:r>
            <w:t>–52.</w:t>
          </w:r>
        </w:p>
        <w:p w14:paraId="388F0842" w14:textId="77777777" w:rsidR="003E668E" w:rsidRDefault="003E668E">
          <w:pPr>
            <w:ind w:hanging="640"/>
            <w:divId w:val="1087968662"/>
          </w:pPr>
          <w:r>
            <w:t>[52]</w:t>
          </w:r>
          <w:r>
            <w:tab/>
            <w:t xml:space="preserve">Xu Y, Lima I da CM, Marcondes F, </w:t>
          </w:r>
          <w:proofErr w:type="spellStart"/>
          <w:r>
            <w:t>Sepehrnoori</w:t>
          </w:r>
          <w:proofErr w:type="spellEnd"/>
          <w:r>
            <w:t xml:space="preserve"> K. Development of an embedded discrete fracture model for 2D and 3D unstructured grids using an element-based finite volume method. J Pet Sci Eng </w:t>
          </w:r>
          <w:proofErr w:type="gramStart"/>
          <w:r>
            <w:t>2020;195:107725</w:t>
          </w:r>
          <w:proofErr w:type="gramEnd"/>
          <w:r>
            <w:t>.</w:t>
          </w:r>
        </w:p>
        <w:p w14:paraId="623CACB5" w14:textId="77777777" w:rsidR="003E668E" w:rsidRDefault="003E668E">
          <w:pPr>
            <w:ind w:hanging="640"/>
            <w:divId w:val="1016153010"/>
          </w:pPr>
          <w:r>
            <w:t>[53]</w:t>
          </w:r>
          <w:r>
            <w:tab/>
            <w:t>Li J, Tang H, Zhang Y, Li X. An adaptive grid refinement method for flow-based embedded discrete fracture models. SPE Reservoir Simulation Conference, 2023, p. D021S007R004.</w:t>
          </w:r>
        </w:p>
        <w:p w14:paraId="4CBA88B3" w14:textId="77777777" w:rsidR="003E668E" w:rsidRDefault="003E668E">
          <w:pPr>
            <w:ind w:hanging="640"/>
            <w:divId w:val="1540314615"/>
          </w:pPr>
          <w:r>
            <w:t>[54]</w:t>
          </w:r>
          <w:r>
            <w:tab/>
            <w:t xml:space="preserve">Shao R, Di Y. An integrally embedded discrete fracture model with a semi-analytic transmissibility calculation method. Energies (Basel) </w:t>
          </w:r>
          <w:proofErr w:type="gramStart"/>
          <w:r>
            <w:t>2018;11:3491</w:t>
          </w:r>
          <w:proofErr w:type="gramEnd"/>
          <w:r>
            <w:t>.</w:t>
          </w:r>
        </w:p>
        <w:p w14:paraId="2B1B18EA" w14:textId="77777777" w:rsidR="003E668E" w:rsidRDefault="003E668E">
          <w:pPr>
            <w:ind w:hanging="640"/>
            <w:divId w:val="835346243"/>
          </w:pPr>
          <w:r>
            <w:t>[55]</w:t>
          </w:r>
          <w:r>
            <w:tab/>
            <w:t xml:space="preserve">Losapio D, Scotti A. Local Embedded Discrete Fracture Model (LEDFM). Adv Water </w:t>
          </w:r>
          <w:proofErr w:type="spellStart"/>
          <w:r>
            <w:t>Resour</w:t>
          </w:r>
          <w:proofErr w:type="spellEnd"/>
          <w:r>
            <w:t xml:space="preserve"> </w:t>
          </w:r>
          <w:proofErr w:type="gramStart"/>
          <w:r>
            <w:t>2023;171:104361</w:t>
          </w:r>
          <w:proofErr w:type="gramEnd"/>
          <w:r>
            <w:t>.</w:t>
          </w:r>
        </w:p>
        <w:p w14:paraId="49979356" w14:textId="77777777" w:rsidR="003E668E" w:rsidRDefault="003E668E">
          <w:pPr>
            <w:ind w:hanging="640"/>
            <w:divId w:val="1829247039"/>
          </w:pPr>
          <w:r>
            <w:t>[56]</w:t>
          </w:r>
          <w:r>
            <w:tab/>
            <w:t>Hakami E. Aperture distribution of rock fractures. vol. 2. 1995. https://doi.org/10.1109/TAP.1968.1139091.</w:t>
          </w:r>
        </w:p>
        <w:p w14:paraId="56FC2B46" w14:textId="77777777" w:rsidR="003E668E" w:rsidRDefault="003E668E">
          <w:pPr>
            <w:ind w:hanging="640"/>
            <w:divId w:val="1475097773"/>
          </w:pPr>
          <w:r>
            <w:t>[57]</w:t>
          </w:r>
          <w:r>
            <w:tab/>
          </w:r>
          <w:proofErr w:type="spellStart"/>
          <w:r>
            <w:t>Pyrak</w:t>
          </w:r>
          <w:proofErr w:type="spellEnd"/>
          <w:r>
            <w:t xml:space="preserve">-Nolte LJ, Myer LR, Cook NGW, Witherspoon PA. Hydraulic and mechanical </w:t>
          </w:r>
          <w:r>
            <w:lastRenderedPageBreak/>
            <w:t>properties of natural fractures in low permeability rock. ISRM Congress, 1987, p. ISRM-6CONGRESS.</w:t>
          </w:r>
        </w:p>
        <w:p w14:paraId="2314FEE3" w14:textId="77777777" w:rsidR="003E668E" w:rsidRDefault="003E668E">
          <w:pPr>
            <w:ind w:hanging="640"/>
            <w:divId w:val="1896310664"/>
          </w:pPr>
          <w:r>
            <w:t>[58]</w:t>
          </w:r>
          <w:r>
            <w:tab/>
            <w:t>Saidi AM. Simulation of naturally fractured reservoirs. SPE Reservoir Simulation Conference, 1983, p. SPE12270.</w:t>
          </w:r>
        </w:p>
        <w:p w14:paraId="778317DD" w14:textId="77777777" w:rsidR="003E668E" w:rsidRDefault="003E668E">
          <w:pPr>
            <w:ind w:hanging="640"/>
            <w:divId w:val="2516875"/>
          </w:pPr>
          <w:r>
            <w:t>[59]</w:t>
          </w:r>
          <w:r>
            <w:tab/>
            <w:t xml:space="preserve">Van Golf-Racht TD. </w:t>
          </w:r>
          <w:proofErr w:type="gramStart"/>
          <w:r>
            <w:t>Naturally-fractured</w:t>
          </w:r>
          <w:proofErr w:type="gramEnd"/>
          <w:r>
            <w:t xml:space="preserve"> carbonate reservoirs. Developments in Petroleum Science, vol. 44, Elsevier; 1996, p. 683–771.</w:t>
          </w:r>
        </w:p>
        <w:p w14:paraId="7B376B79" w14:textId="77777777" w:rsidR="003E668E" w:rsidRDefault="003E668E">
          <w:pPr>
            <w:ind w:hanging="640"/>
            <w:divId w:val="516627533"/>
          </w:pPr>
          <w:r>
            <w:t>[60]</w:t>
          </w:r>
          <w:r>
            <w:tab/>
            <w:t xml:space="preserve">Cense AW, Berg S. The viscous-capillary paradox in 2-phase flow in porous media. International Symposium of the Society of Core Analysts held in </w:t>
          </w:r>
          <w:proofErr w:type="spellStart"/>
          <w:r>
            <w:t>Noordwijk</w:t>
          </w:r>
          <w:proofErr w:type="spellEnd"/>
          <w:r>
            <w:t>, The Netherlands, 2009, p. 27–30.</w:t>
          </w:r>
        </w:p>
        <w:p w14:paraId="1822FA45" w14:textId="77777777" w:rsidR="003E668E" w:rsidRDefault="003E668E">
          <w:pPr>
            <w:ind w:hanging="640"/>
            <w:divId w:val="259529978"/>
          </w:pPr>
          <w:r>
            <w:t>[61]</w:t>
          </w:r>
          <w:r>
            <w:tab/>
          </w:r>
          <w:proofErr w:type="spellStart"/>
          <w:r>
            <w:t>Romm</w:t>
          </w:r>
          <w:proofErr w:type="spellEnd"/>
          <w:r>
            <w:t xml:space="preserve"> ES, Blake WR. Fluid flow in fractured rocks / by Evgenii S. </w:t>
          </w:r>
          <w:proofErr w:type="spellStart"/>
          <w:proofErr w:type="gramStart"/>
          <w:r>
            <w:t>Romm</w:t>
          </w:r>
          <w:proofErr w:type="spellEnd"/>
          <w:r>
            <w:t> ;</w:t>
          </w:r>
          <w:proofErr w:type="gramEnd"/>
          <w:r>
            <w:t xml:space="preserve"> translated by William R. Blake. Bartlesville, Okla: Phillips Petroleum Company; 1966.</w:t>
          </w:r>
        </w:p>
        <w:p w14:paraId="10E7DF8B" w14:textId="77777777" w:rsidR="003E668E" w:rsidRDefault="003E668E">
          <w:pPr>
            <w:ind w:hanging="640"/>
            <w:divId w:val="860633846"/>
          </w:pPr>
          <w:r>
            <w:t>[62]</w:t>
          </w:r>
          <w:r>
            <w:tab/>
            <w:t>Pieters DA, Graves RM. Fracture relative permeability: linear or non-linear function of saturation. SPE International Oil Conference and Exhibition in Mexico, 1994, p. SPE28701.</w:t>
          </w:r>
        </w:p>
        <w:p w14:paraId="2A778CFF" w14:textId="77777777" w:rsidR="003E668E" w:rsidRDefault="003E668E">
          <w:pPr>
            <w:ind w:hanging="640"/>
            <w:divId w:val="421878879"/>
          </w:pPr>
          <w:r>
            <w:t>[63]</w:t>
          </w:r>
          <w:r>
            <w:tab/>
          </w:r>
          <w:proofErr w:type="spellStart"/>
          <w:r>
            <w:t>Firoozabadi</w:t>
          </w:r>
          <w:proofErr w:type="spellEnd"/>
          <w:r>
            <w:t xml:space="preserve"> A, Hauge J. Capillary Pressure in Fractured Porous Media (includes associated papers 21892 and 22212). Journal of Petroleum Technology </w:t>
          </w:r>
          <w:proofErr w:type="gramStart"/>
          <w:r>
            <w:t>1990;42:784</w:t>
          </w:r>
          <w:proofErr w:type="gramEnd"/>
          <w:r>
            <w:t>–91.</w:t>
          </w:r>
        </w:p>
        <w:p w14:paraId="4768E0A3" w14:textId="77777777" w:rsidR="003E668E" w:rsidRDefault="003E668E">
          <w:pPr>
            <w:ind w:hanging="640"/>
            <w:divId w:val="2061437802"/>
          </w:pPr>
          <w:r>
            <w:t>[64]</w:t>
          </w:r>
          <w:r>
            <w:tab/>
            <w:t>Wu Y-S. Multiphase fluid flow in porous and fractured reservoirs. Gulf professional publishing; 2015.</w:t>
          </w:r>
        </w:p>
        <w:p w14:paraId="1D7EAA6E" w14:textId="77777777" w:rsidR="003E668E" w:rsidRDefault="003E668E">
          <w:pPr>
            <w:ind w:hanging="640"/>
            <w:divId w:val="1101489047"/>
          </w:pPr>
          <w:r>
            <w:t>[65]</w:t>
          </w:r>
          <w:r>
            <w:tab/>
          </w:r>
          <w:proofErr w:type="spellStart"/>
          <w:r>
            <w:t>Alhammadi</w:t>
          </w:r>
          <w:proofErr w:type="spellEnd"/>
          <w:r>
            <w:t xml:space="preserve"> AM, </w:t>
          </w:r>
          <w:proofErr w:type="spellStart"/>
          <w:r>
            <w:t>AlRatrout</w:t>
          </w:r>
          <w:proofErr w:type="spellEnd"/>
          <w:r>
            <w:t xml:space="preserve"> A, Singh K, </w:t>
          </w:r>
          <w:proofErr w:type="spellStart"/>
          <w:r>
            <w:t>Bijeljic</w:t>
          </w:r>
          <w:proofErr w:type="spellEnd"/>
          <w:r>
            <w:t xml:space="preserve"> B, Blunt MJ. In situ characterization of </w:t>
          </w:r>
          <w:proofErr w:type="gramStart"/>
          <w:r>
            <w:t>mixed-wettability</w:t>
          </w:r>
          <w:proofErr w:type="gramEnd"/>
          <w:r>
            <w:t xml:space="preserve"> in a reservoir rock at subsurface conditions. Sci Rep </w:t>
          </w:r>
          <w:proofErr w:type="gramStart"/>
          <w:r>
            <w:t>2017;7:10753</w:t>
          </w:r>
          <w:proofErr w:type="gramEnd"/>
          <w:r>
            <w:t>.</w:t>
          </w:r>
        </w:p>
        <w:p w14:paraId="1F5CEFF1" w14:textId="77777777" w:rsidR="003E668E" w:rsidRDefault="003E668E">
          <w:pPr>
            <w:ind w:hanging="640"/>
            <w:divId w:val="1038429478"/>
          </w:pPr>
          <w:r>
            <w:t>[66]</w:t>
          </w:r>
          <w:r>
            <w:tab/>
            <w:t xml:space="preserve">March R, Doster F, Geiger S. Assessment of CO2 storage potential in naturally fractured reservoirs with dual-porosity models. Water </w:t>
          </w:r>
          <w:proofErr w:type="spellStart"/>
          <w:r>
            <w:t>Resour</w:t>
          </w:r>
          <w:proofErr w:type="spellEnd"/>
          <w:r>
            <w:t xml:space="preserve"> Res </w:t>
          </w:r>
          <w:proofErr w:type="gramStart"/>
          <w:r>
            <w:t>2018;54:1650</w:t>
          </w:r>
          <w:proofErr w:type="gramEnd"/>
          <w:r>
            <w:t>–68.</w:t>
          </w:r>
        </w:p>
        <w:p w14:paraId="4B6DA9F2" w14:textId="77777777" w:rsidR="003E668E" w:rsidRDefault="003E668E">
          <w:pPr>
            <w:ind w:hanging="640"/>
            <w:divId w:val="396321627"/>
          </w:pPr>
          <w:r>
            <w:t>[67]</w:t>
          </w:r>
          <w:r>
            <w:tab/>
            <w:t xml:space="preserve">Machado MVB, Delshad M, </w:t>
          </w:r>
          <w:proofErr w:type="spellStart"/>
          <w:r>
            <w:t>Sepehrnoori</w:t>
          </w:r>
          <w:proofErr w:type="spellEnd"/>
          <w:r>
            <w:t xml:space="preserve"> K. A computationally efficient approach to model reactive transport during CO2 storage in naturally fractured saline aquifers. </w:t>
          </w:r>
          <w:proofErr w:type="spellStart"/>
          <w:r>
            <w:t>Geoenergy</w:t>
          </w:r>
          <w:proofErr w:type="spellEnd"/>
          <w:r>
            <w:t xml:space="preserve"> Science and Engineering 2024:212768.</w:t>
          </w:r>
        </w:p>
        <w:p w14:paraId="491D87FF" w14:textId="77777777" w:rsidR="003E668E" w:rsidRDefault="003E668E">
          <w:pPr>
            <w:ind w:hanging="640"/>
            <w:divId w:val="1993481539"/>
          </w:pPr>
          <w:r>
            <w:t>[68]</w:t>
          </w:r>
          <w:r>
            <w:tab/>
            <w:t xml:space="preserve">Wu Y-S, Pan L, Pruess K. A physically based approach for modeling multiphase </w:t>
          </w:r>
          <w:proofErr w:type="gramStart"/>
          <w:r>
            <w:t>fracture--matrix</w:t>
          </w:r>
          <w:proofErr w:type="gramEnd"/>
          <w:r>
            <w:t xml:space="preserve"> interaction in fractured porous media. Adv Water </w:t>
          </w:r>
          <w:proofErr w:type="spellStart"/>
          <w:r>
            <w:t>Resour</w:t>
          </w:r>
          <w:proofErr w:type="spellEnd"/>
          <w:r>
            <w:t xml:space="preserve"> </w:t>
          </w:r>
          <w:proofErr w:type="gramStart"/>
          <w:r>
            <w:t>2004;27:875</w:t>
          </w:r>
          <w:proofErr w:type="gramEnd"/>
          <w:r>
            <w:t>–87.</w:t>
          </w:r>
        </w:p>
        <w:p w14:paraId="0CF72EBC" w14:textId="77777777" w:rsidR="003E668E" w:rsidRDefault="003E668E">
          <w:pPr>
            <w:ind w:hanging="640"/>
            <w:divId w:val="292904050"/>
          </w:pPr>
          <w:r>
            <w:t>[69]</w:t>
          </w:r>
          <w:r>
            <w:tab/>
            <w:t xml:space="preserve">Pei Y. Coupled geomechanics and multiphase flow modeling in naturally and hydraulically </w:t>
          </w:r>
          <w:r>
            <w:lastRenderedPageBreak/>
            <w:t>fractured reservoirs. University of Texas at Austin, 2022.</w:t>
          </w:r>
        </w:p>
        <w:p w14:paraId="01C8A7C2" w14:textId="77777777" w:rsidR="003E668E" w:rsidRDefault="003E668E">
          <w:pPr>
            <w:ind w:hanging="640"/>
            <w:divId w:val="1109278057"/>
          </w:pPr>
          <w:r>
            <w:t>[70]</w:t>
          </w:r>
          <w:r>
            <w:tab/>
            <w:t>Ren G, Younis RM. A numerical method for hydraulic fracture propagation using embedded meshes. SPE Reservoir Simulation Conference, 2019.</w:t>
          </w:r>
        </w:p>
        <w:p w14:paraId="09D87F91" w14:textId="77777777" w:rsidR="003E668E" w:rsidRDefault="003E668E">
          <w:pPr>
            <w:ind w:hanging="640"/>
            <w:divId w:val="1790050824"/>
          </w:pPr>
          <w:r>
            <w:t>[71]</w:t>
          </w:r>
          <w:r>
            <w:tab/>
            <w:t>Murphy HD. Thermal stress cracking and the enhancement of heat extraction from fractured geothermal reservoirs. 1978.</w:t>
          </w:r>
        </w:p>
        <w:p w14:paraId="51A29918" w14:textId="77777777" w:rsidR="003E668E" w:rsidRDefault="003E668E">
          <w:pPr>
            <w:ind w:hanging="640"/>
            <w:divId w:val="553349796"/>
          </w:pPr>
          <w:r>
            <w:t>[72]</w:t>
          </w:r>
          <w:r>
            <w:tab/>
            <w:t xml:space="preserve">Ghassemi A. A review of some rock mechanics issues in geothermal reservoir development. Geotechnical and Geological Engineering </w:t>
          </w:r>
          <w:proofErr w:type="gramStart"/>
          <w:r>
            <w:t>2012;30:647</w:t>
          </w:r>
          <w:proofErr w:type="gramEnd"/>
          <w:r>
            <w:t>–64.</w:t>
          </w:r>
        </w:p>
        <w:p w14:paraId="65D8201F" w14:textId="77777777" w:rsidR="003E668E" w:rsidRDefault="003E668E">
          <w:pPr>
            <w:ind w:hanging="640"/>
            <w:divId w:val="58870255"/>
          </w:pPr>
          <w:r>
            <w:t>[73]</w:t>
          </w:r>
          <w:r>
            <w:tab/>
            <w:t xml:space="preserve">Sun H, Yu W, Wu K, </w:t>
          </w:r>
          <w:proofErr w:type="spellStart"/>
          <w:r>
            <w:t>Sepehrnoori</w:t>
          </w:r>
          <w:proofErr w:type="spellEnd"/>
          <w:r>
            <w:t xml:space="preserve"> K, Miao J. A Powerful Thermal-EDFM for Modeling Enhanced Geothermal System with 3D Complex Fracture Networks. ARMA US Rock Mechanics/Geomechanics Symposium, 2021, p. ARMA-2021.</w:t>
          </w:r>
        </w:p>
        <w:p w14:paraId="2F554431" w14:textId="77777777" w:rsidR="003E668E" w:rsidRDefault="003E668E">
          <w:pPr>
            <w:ind w:hanging="640"/>
            <w:divId w:val="1041133981"/>
          </w:pPr>
          <w:r>
            <w:t>[74]</w:t>
          </w:r>
          <w:r>
            <w:tab/>
            <w:t>Rao X, Xin L, He Y, Fang X, Gong R, Wang F, et al. Numerical simulation of two-phase heat and mass transfer in fractured reservoirs based on projection-based embedded discrete fracture model (</w:t>
          </w:r>
          <w:proofErr w:type="spellStart"/>
          <w:r>
            <w:t>pEDFM</w:t>
          </w:r>
          <w:proofErr w:type="spellEnd"/>
          <w:r>
            <w:t xml:space="preserve">). J Pet Sci Eng </w:t>
          </w:r>
          <w:proofErr w:type="gramStart"/>
          <w:r>
            <w:t>2022;208:109323</w:t>
          </w:r>
          <w:proofErr w:type="gramEnd"/>
          <w:r>
            <w:t>.</w:t>
          </w:r>
        </w:p>
        <w:p w14:paraId="7525DA19" w14:textId="77777777" w:rsidR="003E668E" w:rsidRDefault="003E668E">
          <w:pPr>
            <w:ind w:hanging="640"/>
            <w:divId w:val="1567567679"/>
          </w:pPr>
          <w:r>
            <w:t>[75]</w:t>
          </w:r>
          <w:r>
            <w:tab/>
            <w:t xml:space="preserve">de Sousa Junior LC, dos Santos LOS, de Souza Rios V, Araújo C, Celes W, </w:t>
          </w:r>
          <w:proofErr w:type="spellStart"/>
          <w:r>
            <w:t>Sepehrnoori</w:t>
          </w:r>
          <w:proofErr w:type="spellEnd"/>
          <w:r>
            <w:t xml:space="preserve"> K. Methodology for geomechanically controlled transmissibility through active natural fractures in reservoir simulation. J Pet Sci Eng </w:t>
          </w:r>
          <w:proofErr w:type="gramStart"/>
          <w:r>
            <w:t>2016;147:7</w:t>
          </w:r>
          <w:proofErr w:type="gramEnd"/>
          <w:r>
            <w:t>–14.</w:t>
          </w:r>
        </w:p>
        <w:p w14:paraId="482CEA2A" w14:textId="77777777" w:rsidR="003E668E" w:rsidRDefault="003E668E">
          <w:pPr>
            <w:ind w:hanging="640"/>
            <w:divId w:val="995843513"/>
          </w:pPr>
          <w:r>
            <w:t>[76]</w:t>
          </w:r>
          <w:r>
            <w:tab/>
            <w:t xml:space="preserve">Yu W, Zhang T, Du S, </w:t>
          </w:r>
          <w:proofErr w:type="spellStart"/>
          <w:r>
            <w:t>Sepehrnoori</w:t>
          </w:r>
          <w:proofErr w:type="spellEnd"/>
          <w:r>
            <w:t xml:space="preserve"> K. Numerical study of the effect of uneven proppant distribution between multiple fractures on shale gas well performance. Fuel </w:t>
          </w:r>
          <w:proofErr w:type="gramStart"/>
          <w:r>
            <w:t>2015;142:189</w:t>
          </w:r>
          <w:proofErr w:type="gramEnd"/>
          <w:r>
            <w:t>–98.</w:t>
          </w:r>
        </w:p>
        <w:p w14:paraId="7E203B79" w14:textId="77777777" w:rsidR="003E668E" w:rsidRDefault="003E668E">
          <w:pPr>
            <w:ind w:hanging="640"/>
            <w:divId w:val="317079060"/>
          </w:pPr>
          <w:r>
            <w:t>[77]</w:t>
          </w:r>
          <w:r>
            <w:tab/>
            <w:t xml:space="preserve">Yu W, </w:t>
          </w:r>
          <w:proofErr w:type="spellStart"/>
          <w:r>
            <w:t>Tripoppoom</w:t>
          </w:r>
          <w:proofErr w:type="spellEnd"/>
          <w:r>
            <w:t xml:space="preserve"> S, </w:t>
          </w:r>
          <w:proofErr w:type="spellStart"/>
          <w:r>
            <w:t>Sepehrnoori</w:t>
          </w:r>
          <w:proofErr w:type="spellEnd"/>
          <w:r>
            <w:t xml:space="preserve"> K, Miao J. An automatic history-matching workflow for unconventional reservoirs coupling MCMC and non-intrusive EDFM methods. SPE Annual Technical Conference and Exhibition, 2018, p. D031S040R002.</w:t>
          </w:r>
        </w:p>
        <w:p w14:paraId="35969894" w14:textId="77777777" w:rsidR="003E668E" w:rsidRDefault="003E668E">
          <w:pPr>
            <w:ind w:hanging="640"/>
            <w:divId w:val="880673613"/>
          </w:pPr>
          <w:r>
            <w:t>[78]</w:t>
          </w:r>
          <w:r>
            <w:tab/>
            <w:t xml:space="preserve">Kim H, Onishi T, Chen H, Datta-Gupta A. Parameterization of embedded discrete fracture models (EDFM) for efficient history matching of fractured reservoirs. J Pet Sci Eng </w:t>
          </w:r>
          <w:proofErr w:type="gramStart"/>
          <w:r>
            <w:t>2021;204:108681</w:t>
          </w:r>
          <w:proofErr w:type="gramEnd"/>
          <w:r>
            <w:t>.</w:t>
          </w:r>
        </w:p>
        <w:p w14:paraId="6D6836E9" w14:textId="77777777" w:rsidR="003E668E" w:rsidRDefault="003E668E">
          <w:pPr>
            <w:ind w:hanging="640"/>
            <w:divId w:val="605429978"/>
          </w:pPr>
          <w:r>
            <w:t>[79]</w:t>
          </w:r>
          <w:r>
            <w:tab/>
            <w:t>Liu C, Xie H, Mao Z, Yu W, Li N, Gong Y, et al. EDFM-AI for Calibration of Hydraulic and Natural Fracture Geometry. ARMA US Rock Mechanics/Geomechanics Symposium, 2023.</w:t>
          </w:r>
        </w:p>
        <w:p w14:paraId="520F7DFB" w14:textId="77777777" w:rsidR="003E668E" w:rsidRDefault="003E668E">
          <w:pPr>
            <w:ind w:hanging="640"/>
            <w:divId w:val="976570831"/>
          </w:pPr>
          <w:r>
            <w:lastRenderedPageBreak/>
            <w:t>[80]</w:t>
          </w:r>
          <w:r>
            <w:tab/>
          </w:r>
          <w:proofErr w:type="spellStart"/>
          <w:r>
            <w:t>Canchumuni</w:t>
          </w:r>
          <w:proofErr w:type="spellEnd"/>
          <w:r>
            <w:t xml:space="preserve"> SWA, Castro JDB, Potratz J, Emerick AA, Pacheco MAC. Recent developments combining ensemble smoother and deep generative networks for facies history matching. </w:t>
          </w:r>
          <w:proofErr w:type="spellStart"/>
          <w:r>
            <w:t>Comput</w:t>
          </w:r>
          <w:proofErr w:type="spellEnd"/>
          <w:r>
            <w:t xml:space="preserve"> </w:t>
          </w:r>
          <w:proofErr w:type="spellStart"/>
          <w:r>
            <w:t>Geosci</w:t>
          </w:r>
          <w:proofErr w:type="spellEnd"/>
          <w:r>
            <w:t xml:space="preserve"> </w:t>
          </w:r>
          <w:proofErr w:type="gramStart"/>
          <w:r>
            <w:t>2021;25:433</w:t>
          </w:r>
          <w:proofErr w:type="gramEnd"/>
          <w:r>
            <w:t>–66.</w:t>
          </w:r>
        </w:p>
        <w:p w14:paraId="4E527649" w14:textId="3760F168" w:rsidR="000C713E" w:rsidRDefault="003E668E">
          <w:r>
            <w:t> </w:t>
          </w:r>
        </w:p>
      </w:sdtContent>
    </w:sdt>
    <w:sectPr w:rsidR="000C713E" w:rsidSect="008526FF">
      <w:footerReference w:type="even" r:id="rId16"/>
      <w:footerReference w:type="first" r:id="rId17"/>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FEEEF" w14:textId="77777777" w:rsidR="004A47F7" w:rsidRDefault="004A47F7">
      <w:pPr>
        <w:spacing w:before="0" w:line="240" w:lineRule="auto"/>
      </w:pPr>
      <w:r>
        <w:separator/>
      </w:r>
    </w:p>
  </w:endnote>
  <w:endnote w:type="continuationSeparator" w:id="0">
    <w:p w14:paraId="68C6B25B" w14:textId="77777777" w:rsidR="004A47F7" w:rsidRDefault="004A47F7">
      <w:pPr>
        <w:spacing w:before="0" w:line="240" w:lineRule="auto"/>
      </w:pPr>
      <w:r>
        <w:continuationSeparator/>
      </w:r>
    </w:p>
  </w:endnote>
  <w:endnote w:type="continuationNotice" w:id="1">
    <w:p w14:paraId="277C61E4" w14:textId="77777777" w:rsidR="004A47F7" w:rsidRDefault="004A47F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8"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9" w:author="Renato Espirito Basso Poli" w:date="2024-04-09T15:19:00Z"/>
                                <w:rFonts w:ascii="Trebuchet MS" w:eastAsia="Trebuchet MS" w:hAnsi="Trebuchet MS" w:cs="Trebuchet MS"/>
                                <w:noProof/>
                                <w:color w:val="737373"/>
                                <w:sz w:val="18"/>
                                <w:szCs w:val="18"/>
                              </w:rPr>
                            </w:pPr>
                            <w:ins w:id="10"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11" w:author="Renato Espirito Basso Poli" w:date="2024-04-09T15:19:00Z"/>
                          <w:rFonts w:ascii="Trebuchet MS" w:eastAsia="Trebuchet MS" w:hAnsi="Trebuchet MS" w:cs="Trebuchet MS"/>
                          <w:noProof/>
                          <w:color w:val="737373"/>
                          <w:sz w:val="18"/>
                          <w:szCs w:val="18"/>
                        </w:rPr>
                      </w:pPr>
                      <w:ins w:id="12"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13"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14" w:author="Renato Espirito Basso Poli" w:date="2024-04-09T15:19:00Z"/>
                                <w:rFonts w:ascii="Trebuchet MS" w:eastAsia="Trebuchet MS" w:hAnsi="Trebuchet MS" w:cs="Trebuchet MS"/>
                                <w:noProof/>
                                <w:color w:val="737373"/>
                                <w:sz w:val="18"/>
                                <w:szCs w:val="18"/>
                              </w:rPr>
                            </w:pPr>
                            <w:ins w:id="15"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16" w:author="Renato Espirito Basso Poli" w:date="2024-04-09T15:19:00Z"/>
                          <w:rFonts w:ascii="Trebuchet MS" w:eastAsia="Trebuchet MS" w:hAnsi="Trebuchet MS" w:cs="Trebuchet MS"/>
                          <w:noProof/>
                          <w:color w:val="737373"/>
                          <w:sz w:val="18"/>
                          <w:szCs w:val="18"/>
                        </w:rPr>
                      </w:pPr>
                      <w:ins w:id="17"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AB239" w14:textId="77777777" w:rsidR="004A47F7" w:rsidRDefault="004A47F7">
      <w:pPr>
        <w:spacing w:before="0" w:line="240" w:lineRule="auto"/>
      </w:pPr>
      <w:r>
        <w:separator/>
      </w:r>
    </w:p>
  </w:footnote>
  <w:footnote w:type="continuationSeparator" w:id="0">
    <w:p w14:paraId="6819A551" w14:textId="77777777" w:rsidR="004A47F7" w:rsidRDefault="004A47F7">
      <w:pPr>
        <w:spacing w:before="0" w:line="240" w:lineRule="auto"/>
      </w:pPr>
      <w:r>
        <w:continuationSeparator/>
      </w:r>
    </w:p>
  </w:footnote>
  <w:footnote w:type="continuationNotice" w:id="1">
    <w:p w14:paraId="73C29DCA" w14:textId="77777777" w:rsidR="004A47F7" w:rsidRDefault="004A47F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784A"/>
    <w:rsid w:val="00011930"/>
    <w:rsid w:val="000172F7"/>
    <w:rsid w:val="00026BD7"/>
    <w:rsid w:val="00030C2A"/>
    <w:rsid w:val="00030C2C"/>
    <w:rsid w:val="000373A6"/>
    <w:rsid w:val="00042D57"/>
    <w:rsid w:val="00043A37"/>
    <w:rsid w:val="00043D6B"/>
    <w:rsid w:val="000446EA"/>
    <w:rsid w:val="0004522F"/>
    <w:rsid w:val="00046B86"/>
    <w:rsid w:val="000500EA"/>
    <w:rsid w:val="00062BA8"/>
    <w:rsid w:val="00067743"/>
    <w:rsid w:val="00083560"/>
    <w:rsid w:val="00085FDE"/>
    <w:rsid w:val="000976E4"/>
    <w:rsid w:val="000B3D08"/>
    <w:rsid w:val="000C432E"/>
    <w:rsid w:val="000C49CC"/>
    <w:rsid w:val="000C4A09"/>
    <w:rsid w:val="000C713E"/>
    <w:rsid w:val="000D09BC"/>
    <w:rsid w:val="000D4124"/>
    <w:rsid w:val="000E2E56"/>
    <w:rsid w:val="000E34D7"/>
    <w:rsid w:val="000E74B9"/>
    <w:rsid w:val="000F0FDF"/>
    <w:rsid w:val="000F5607"/>
    <w:rsid w:val="001109FA"/>
    <w:rsid w:val="0012033A"/>
    <w:rsid w:val="00121AF3"/>
    <w:rsid w:val="001253D3"/>
    <w:rsid w:val="00125707"/>
    <w:rsid w:val="00127ACF"/>
    <w:rsid w:val="001338B2"/>
    <w:rsid w:val="00142CEE"/>
    <w:rsid w:val="00143671"/>
    <w:rsid w:val="001560D5"/>
    <w:rsid w:val="0017055F"/>
    <w:rsid w:val="00170ACD"/>
    <w:rsid w:val="00170BBB"/>
    <w:rsid w:val="00187549"/>
    <w:rsid w:val="00192F1F"/>
    <w:rsid w:val="00195A0C"/>
    <w:rsid w:val="001A3180"/>
    <w:rsid w:val="001B5F99"/>
    <w:rsid w:val="001C18C4"/>
    <w:rsid w:val="001C28D1"/>
    <w:rsid w:val="001C2902"/>
    <w:rsid w:val="001C4ACC"/>
    <w:rsid w:val="001C57EA"/>
    <w:rsid w:val="001D326D"/>
    <w:rsid w:val="001E4AFE"/>
    <w:rsid w:val="001F2B85"/>
    <w:rsid w:val="001F3396"/>
    <w:rsid w:val="001F36C1"/>
    <w:rsid w:val="001F3DF7"/>
    <w:rsid w:val="001F5196"/>
    <w:rsid w:val="001F5EE5"/>
    <w:rsid w:val="00202F65"/>
    <w:rsid w:val="00205F09"/>
    <w:rsid w:val="002130EB"/>
    <w:rsid w:val="00222D78"/>
    <w:rsid w:val="0022314A"/>
    <w:rsid w:val="0022371B"/>
    <w:rsid w:val="002356AD"/>
    <w:rsid w:val="002360C8"/>
    <w:rsid w:val="00236D38"/>
    <w:rsid w:val="00236D90"/>
    <w:rsid w:val="002445B7"/>
    <w:rsid w:val="00251621"/>
    <w:rsid w:val="002534A8"/>
    <w:rsid w:val="00254CDB"/>
    <w:rsid w:val="002651AB"/>
    <w:rsid w:val="00275DBC"/>
    <w:rsid w:val="00281CBD"/>
    <w:rsid w:val="002839E4"/>
    <w:rsid w:val="00294F2E"/>
    <w:rsid w:val="002B417F"/>
    <w:rsid w:val="002B6466"/>
    <w:rsid w:val="002C0ED6"/>
    <w:rsid w:val="002C17F2"/>
    <w:rsid w:val="002C2443"/>
    <w:rsid w:val="002C294F"/>
    <w:rsid w:val="002C2CF5"/>
    <w:rsid w:val="002C2E33"/>
    <w:rsid w:val="002C6ABD"/>
    <w:rsid w:val="002D4DC4"/>
    <w:rsid w:val="002D5708"/>
    <w:rsid w:val="002D784C"/>
    <w:rsid w:val="002E5C4C"/>
    <w:rsid w:val="002F0C66"/>
    <w:rsid w:val="002F283F"/>
    <w:rsid w:val="002F2E0E"/>
    <w:rsid w:val="002F3F73"/>
    <w:rsid w:val="002F63DD"/>
    <w:rsid w:val="003025F9"/>
    <w:rsid w:val="003130AA"/>
    <w:rsid w:val="00320DE8"/>
    <w:rsid w:val="00323CFC"/>
    <w:rsid w:val="003258EA"/>
    <w:rsid w:val="00326B1C"/>
    <w:rsid w:val="00327B02"/>
    <w:rsid w:val="00352033"/>
    <w:rsid w:val="00352C2B"/>
    <w:rsid w:val="003607AE"/>
    <w:rsid w:val="00366543"/>
    <w:rsid w:val="00367179"/>
    <w:rsid w:val="00374EED"/>
    <w:rsid w:val="003758FD"/>
    <w:rsid w:val="003769C1"/>
    <w:rsid w:val="003818C3"/>
    <w:rsid w:val="003872C5"/>
    <w:rsid w:val="00387F06"/>
    <w:rsid w:val="0039026A"/>
    <w:rsid w:val="00391322"/>
    <w:rsid w:val="00395A40"/>
    <w:rsid w:val="00396E0C"/>
    <w:rsid w:val="003C040F"/>
    <w:rsid w:val="003C2645"/>
    <w:rsid w:val="003C33CE"/>
    <w:rsid w:val="003C65D5"/>
    <w:rsid w:val="003D2A4E"/>
    <w:rsid w:val="003D6935"/>
    <w:rsid w:val="003E3419"/>
    <w:rsid w:val="003E668E"/>
    <w:rsid w:val="003F08C3"/>
    <w:rsid w:val="003F219D"/>
    <w:rsid w:val="004061BA"/>
    <w:rsid w:val="00415EFE"/>
    <w:rsid w:val="00421243"/>
    <w:rsid w:val="004219D6"/>
    <w:rsid w:val="00424F81"/>
    <w:rsid w:val="00436709"/>
    <w:rsid w:val="00447DCE"/>
    <w:rsid w:val="00451D04"/>
    <w:rsid w:val="00457243"/>
    <w:rsid w:val="004620DA"/>
    <w:rsid w:val="00462D65"/>
    <w:rsid w:val="00473166"/>
    <w:rsid w:val="00476016"/>
    <w:rsid w:val="00476D1D"/>
    <w:rsid w:val="00480911"/>
    <w:rsid w:val="0048378A"/>
    <w:rsid w:val="00486067"/>
    <w:rsid w:val="004919B5"/>
    <w:rsid w:val="00492D2F"/>
    <w:rsid w:val="0049354A"/>
    <w:rsid w:val="004A47F7"/>
    <w:rsid w:val="004B4BDC"/>
    <w:rsid w:val="004C424E"/>
    <w:rsid w:val="004C6CAA"/>
    <w:rsid w:val="004D3B70"/>
    <w:rsid w:val="004E5F24"/>
    <w:rsid w:val="004F19EF"/>
    <w:rsid w:val="004F7602"/>
    <w:rsid w:val="00500314"/>
    <w:rsid w:val="005116FF"/>
    <w:rsid w:val="0051253A"/>
    <w:rsid w:val="005220C1"/>
    <w:rsid w:val="00524427"/>
    <w:rsid w:val="00525B4A"/>
    <w:rsid w:val="005437B0"/>
    <w:rsid w:val="00552ED8"/>
    <w:rsid w:val="005644AA"/>
    <w:rsid w:val="00564B10"/>
    <w:rsid w:val="005701FC"/>
    <w:rsid w:val="00572C39"/>
    <w:rsid w:val="005772B2"/>
    <w:rsid w:val="00580E0D"/>
    <w:rsid w:val="005824A9"/>
    <w:rsid w:val="00582E06"/>
    <w:rsid w:val="0058724D"/>
    <w:rsid w:val="005906CA"/>
    <w:rsid w:val="005A07C0"/>
    <w:rsid w:val="005A2D4F"/>
    <w:rsid w:val="005A50A3"/>
    <w:rsid w:val="005A562C"/>
    <w:rsid w:val="005A59A9"/>
    <w:rsid w:val="005A656F"/>
    <w:rsid w:val="005D2F4B"/>
    <w:rsid w:val="005D6C5B"/>
    <w:rsid w:val="005D775E"/>
    <w:rsid w:val="005E04CD"/>
    <w:rsid w:val="005E086B"/>
    <w:rsid w:val="00604AF7"/>
    <w:rsid w:val="00604E50"/>
    <w:rsid w:val="006116A3"/>
    <w:rsid w:val="0061309D"/>
    <w:rsid w:val="0062056B"/>
    <w:rsid w:val="006229C5"/>
    <w:rsid w:val="006311B9"/>
    <w:rsid w:val="0063248D"/>
    <w:rsid w:val="006340EF"/>
    <w:rsid w:val="0063600A"/>
    <w:rsid w:val="00636019"/>
    <w:rsid w:val="00637402"/>
    <w:rsid w:val="00637861"/>
    <w:rsid w:val="006407E8"/>
    <w:rsid w:val="00665107"/>
    <w:rsid w:val="00665F13"/>
    <w:rsid w:val="00667AF2"/>
    <w:rsid w:val="006773AC"/>
    <w:rsid w:val="00685BCD"/>
    <w:rsid w:val="006904A8"/>
    <w:rsid w:val="006914FF"/>
    <w:rsid w:val="00694B3B"/>
    <w:rsid w:val="006A17CC"/>
    <w:rsid w:val="006A6D24"/>
    <w:rsid w:val="006A7EFF"/>
    <w:rsid w:val="006B0430"/>
    <w:rsid w:val="006B1701"/>
    <w:rsid w:val="006B23B7"/>
    <w:rsid w:val="006C4700"/>
    <w:rsid w:val="006C4CAD"/>
    <w:rsid w:val="006D1E6F"/>
    <w:rsid w:val="006D75FB"/>
    <w:rsid w:val="006E77A8"/>
    <w:rsid w:val="006E7C2B"/>
    <w:rsid w:val="006F3E77"/>
    <w:rsid w:val="006F5D2C"/>
    <w:rsid w:val="007000AA"/>
    <w:rsid w:val="00700EDC"/>
    <w:rsid w:val="00704B5F"/>
    <w:rsid w:val="00706B20"/>
    <w:rsid w:val="00706D59"/>
    <w:rsid w:val="0071345D"/>
    <w:rsid w:val="00714AAC"/>
    <w:rsid w:val="007228C7"/>
    <w:rsid w:val="00723187"/>
    <w:rsid w:val="00727957"/>
    <w:rsid w:val="00730D4A"/>
    <w:rsid w:val="007328FF"/>
    <w:rsid w:val="007373F5"/>
    <w:rsid w:val="00737FBF"/>
    <w:rsid w:val="007418BE"/>
    <w:rsid w:val="00752EC4"/>
    <w:rsid w:val="007630D4"/>
    <w:rsid w:val="00763D44"/>
    <w:rsid w:val="00767BC7"/>
    <w:rsid w:val="00770BCF"/>
    <w:rsid w:val="007742EF"/>
    <w:rsid w:val="007849F6"/>
    <w:rsid w:val="00786583"/>
    <w:rsid w:val="00787088"/>
    <w:rsid w:val="00793B4F"/>
    <w:rsid w:val="00795EEF"/>
    <w:rsid w:val="007A54D8"/>
    <w:rsid w:val="007A77B1"/>
    <w:rsid w:val="007B042A"/>
    <w:rsid w:val="007B642C"/>
    <w:rsid w:val="007C4B9D"/>
    <w:rsid w:val="007C6E46"/>
    <w:rsid w:val="007D0B4A"/>
    <w:rsid w:val="007D2BDF"/>
    <w:rsid w:val="007D5A29"/>
    <w:rsid w:val="00814BF0"/>
    <w:rsid w:val="008167D1"/>
    <w:rsid w:val="00820C92"/>
    <w:rsid w:val="00827608"/>
    <w:rsid w:val="00827655"/>
    <w:rsid w:val="00830FF6"/>
    <w:rsid w:val="00833BA0"/>
    <w:rsid w:val="0084086B"/>
    <w:rsid w:val="008412CD"/>
    <w:rsid w:val="0084504D"/>
    <w:rsid w:val="00845F7A"/>
    <w:rsid w:val="00847177"/>
    <w:rsid w:val="00847B23"/>
    <w:rsid w:val="008526FF"/>
    <w:rsid w:val="00865BBE"/>
    <w:rsid w:val="008763AB"/>
    <w:rsid w:val="00885559"/>
    <w:rsid w:val="00887ADB"/>
    <w:rsid w:val="00894727"/>
    <w:rsid w:val="008A096A"/>
    <w:rsid w:val="008A2E41"/>
    <w:rsid w:val="008B057B"/>
    <w:rsid w:val="008B438A"/>
    <w:rsid w:val="008D245E"/>
    <w:rsid w:val="008D33A5"/>
    <w:rsid w:val="008E5409"/>
    <w:rsid w:val="008F4B50"/>
    <w:rsid w:val="008F5486"/>
    <w:rsid w:val="008F6000"/>
    <w:rsid w:val="008F60C8"/>
    <w:rsid w:val="009049F9"/>
    <w:rsid w:val="00904A70"/>
    <w:rsid w:val="009077E0"/>
    <w:rsid w:val="00907C78"/>
    <w:rsid w:val="00921885"/>
    <w:rsid w:val="009224A5"/>
    <w:rsid w:val="00925102"/>
    <w:rsid w:val="0092515F"/>
    <w:rsid w:val="00927440"/>
    <w:rsid w:val="00927BAC"/>
    <w:rsid w:val="009337FE"/>
    <w:rsid w:val="00936C49"/>
    <w:rsid w:val="00943F72"/>
    <w:rsid w:val="009465F9"/>
    <w:rsid w:val="00952BD3"/>
    <w:rsid w:val="00953151"/>
    <w:rsid w:val="00956807"/>
    <w:rsid w:val="009618EE"/>
    <w:rsid w:val="00970E8D"/>
    <w:rsid w:val="00972293"/>
    <w:rsid w:val="00975448"/>
    <w:rsid w:val="00981182"/>
    <w:rsid w:val="0098286C"/>
    <w:rsid w:val="00983CCF"/>
    <w:rsid w:val="00995368"/>
    <w:rsid w:val="009A2667"/>
    <w:rsid w:val="009A4DD6"/>
    <w:rsid w:val="009B2F5E"/>
    <w:rsid w:val="009B39D9"/>
    <w:rsid w:val="009C2E25"/>
    <w:rsid w:val="009C2E29"/>
    <w:rsid w:val="009C6AAD"/>
    <w:rsid w:val="009D00FD"/>
    <w:rsid w:val="009D3E16"/>
    <w:rsid w:val="009D4A09"/>
    <w:rsid w:val="009D6737"/>
    <w:rsid w:val="009D7AC1"/>
    <w:rsid w:val="009E0AB5"/>
    <w:rsid w:val="009E1141"/>
    <w:rsid w:val="009E5C3D"/>
    <w:rsid w:val="00A03765"/>
    <w:rsid w:val="00A13E37"/>
    <w:rsid w:val="00A156CE"/>
    <w:rsid w:val="00A16643"/>
    <w:rsid w:val="00A2047D"/>
    <w:rsid w:val="00A22B0D"/>
    <w:rsid w:val="00A462EB"/>
    <w:rsid w:val="00A51EAB"/>
    <w:rsid w:val="00A55121"/>
    <w:rsid w:val="00A762B4"/>
    <w:rsid w:val="00A946C6"/>
    <w:rsid w:val="00A96840"/>
    <w:rsid w:val="00AA10BE"/>
    <w:rsid w:val="00AA5F0F"/>
    <w:rsid w:val="00AB0FBE"/>
    <w:rsid w:val="00AB47CE"/>
    <w:rsid w:val="00AB587D"/>
    <w:rsid w:val="00AB5EF4"/>
    <w:rsid w:val="00AB6894"/>
    <w:rsid w:val="00AC2E41"/>
    <w:rsid w:val="00AC57DB"/>
    <w:rsid w:val="00AC64B2"/>
    <w:rsid w:val="00AD1029"/>
    <w:rsid w:val="00AD4A85"/>
    <w:rsid w:val="00AE290E"/>
    <w:rsid w:val="00AE38DA"/>
    <w:rsid w:val="00AE4FD4"/>
    <w:rsid w:val="00AE513D"/>
    <w:rsid w:val="00AF3B96"/>
    <w:rsid w:val="00AF4DD7"/>
    <w:rsid w:val="00AF5223"/>
    <w:rsid w:val="00B0156D"/>
    <w:rsid w:val="00B042AE"/>
    <w:rsid w:val="00B140AF"/>
    <w:rsid w:val="00B30392"/>
    <w:rsid w:val="00B324E0"/>
    <w:rsid w:val="00B35029"/>
    <w:rsid w:val="00B466C8"/>
    <w:rsid w:val="00B47EDE"/>
    <w:rsid w:val="00B52DE1"/>
    <w:rsid w:val="00B75473"/>
    <w:rsid w:val="00B75B58"/>
    <w:rsid w:val="00B83135"/>
    <w:rsid w:val="00B85322"/>
    <w:rsid w:val="00B9687C"/>
    <w:rsid w:val="00BA2EC5"/>
    <w:rsid w:val="00BA5931"/>
    <w:rsid w:val="00BA66CC"/>
    <w:rsid w:val="00BB1437"/>
    <w:rsid w:val="00BB4945"/>
    <w:rsid w:val="00BC0F75"/>
    <w:rsid w:val="00BC30C8"/>
    <w:rsid w:val="00BC7861"/>
    <w:rsid w:val="00BF598B"/>
    <w:rsid w:val="00C03F10"/>
    <w:rsid w:val="00C058E4"/>
    <w:rsid w:val="00C12E71"/>
    <w:rsid w:val="00C155E4"/>
    <w:rsid w:val="00C17AC9"/>
    <w:rsid w:val="00C2007B"/>
    <w:rsid w:val="00C22471"/>
    <w:rsid w:val="00C23AEC"/>
    <w:rsid w:val="00C24643"/>
    <w:rsid w:val="00C25ACD"/>
    <w:rsid w:val="00C275E5"/>
    <w:rsid w:val="00C32A02"/>
    <w:rsid w:val="00C3324D"/>
    <w:rsid w:val="00C423A5"/>
    <w:rsid w:val="00C437E0"/>
    <w:rsid w:val="00C5065D"/>
    <w:rsid w:val="00C513CF"/>
    <w:rsid w:val="00C61046"/>
    <w:rsid w:val="00C614D1"/>
    <w:rsid w:val="00C647B3"/>
    <w:rsid w:val="00C7534F"/>
    <w:rsid w:val="00C779E5"/>
    <w:rsid w:val="00C77FB7"/>
    <w:rsid w:val="00C8244C"/>
    <w:rsid w:val="00C82777"/>
    <w:rsid w:val="00C828EA"/>
    <w:rsid w:val="00CA3BDC"/>
    <w:rsid w:val="00CA7E5E"/>
    <w:rsid w:val="00CB65B3"/>
    <w:rsid w:val="00CC2E93"/>
    <w:rsid w:val="00CC791F"/>
    <w:rsid w:val="00CE194E"/>
    <w:rsid w:val="00CE6755"/>
    <w:rsid w:val="00CF177B"/>
    <w:rsid w:val="00CF2AB4"/>
    <w:rsid w:val="00CF2C1C"/>
    <w:rsid w:val="00D006F4"/>
    <w:rsid w:val="00D07913"/>
    <w:rsid w:val="00D1010E"/>
    <w:rsid w:val="00D132B7"/>
    <w:rsid w:val="00D27804"/>
    <w:rsid w:val="00D3262C"/>
    <w:rsid w:val="00D35927"/>
    <w:rsid w:val="00D35F8E"/>
    <w:rsid w:val="00D4099D"/>
    <w:rsid w:val="00D43688"/>
    <w:rsid w:val="00D47E7E"/>
    <w:rsid w:val="00D550C2"/>
    <w:rsid w:val="00D56BA9"/>
    <w:rsid w:val="00D62B93"/>
    <w:rsid w:val="00D6307C"/>
    <w:rsid w:val="00D640A2"/>
    <w:rsid w:val="00D6477A"/>
    <w:rsid w:val="00D65F99"/>
    <w:rsid w:val="00D665CE"/>
    <w:rsid w:val="00D66CB0"/>
    <w:rsid w:val="00D715FC"/>
    <w:rsid w:val="00D74E2B"/>
    <w:rsid w:val="00D76BAE"/>
    <w:rsid w:val="00D76FE0"/>
    <w:rsid w:val="00D85ABF"/>
    <w:rsid w:val="00D9025D"/>
    <w:rsid w:val="00D946D7"/>
    <w:rsid w:val="00D95721"/>
    <w:rsid w:val="00DB2E6A"/>
    <w:rsid w:val="00DB353C"/>
    <w:rsid w:val="00DC1601"/>
    <w:rsid w:val="00DC1AB1"/>
    <w:rsid w:val="00DD0125"/>
    <w:rsid w:val="00DD7BD2"/>
    <w:rsid w:val="00DE0EA2"/>
    <w:rsid w:val="00DF0FC3"/>
    <w:rsid w:val="00DF240D"/>
    <w:rsid w:val="00E01B34"/>
    <w:rsid w:val="00E077AE"/>
    <w:rsid w:val="00E31812"/>
    <w:rsid w:val="00E332C6"/>
    <w:rsid w:val="00E418AE"/>
    <w:rsid w:val="00E45FAA"/>
    <w:rsid w:val="00E75C06"/>
    <w:rsid w:val="00E7653F"/>
    <w:rsid w:val="00E80992"/>
    <w:rsid w:val="00E83DAE"/>
    <w:rsid w:val="00E8571F"/>
    <w:rsid w:val="00E8777A"/>
    <w:rsid w:val="00E9064A"/>
    <w:rsid w:val="00E93DDF"/>
    <w:rsid w:val="00E95B97"/>
    <w:rsid w:val="00E972C4"/>
    <w:rsid w:val="00EA26A9"/>
    <w:rsid w:val="00EA49A4"/>
    <w:rsid w:val="00EB6354"/>
    <w:rsid w:val="00EC00C8"/>
    <w:rsid w:val="00ED5CEB"/>
    <w:rsid w:val="00ED7511"/>
    <w:rsid w:val="00ED7AA3"/>
    <w:rsid w:val="00EF2402"/>
    <w:rsid w:val="00F067E1"/>
    <w:rsid w:val="00F1170E"/>
    <w:rsid w:val="00F12CD3"/>
    <w:rsid w:val="00F2344F"/>
    <w:rsid w:val="00F36261"/>
    <w:rsid w:val="00F37241"/>
    <w:rsid w:val="00F372C0"/>
    <w:rsid w:val="00F41FE4"/>
    <w:rsid w:val="00F4338C"/>
    <w:rsid w:val="00F522F2"/>
    <w:rsid w:val="00F52405"/>
    <w:rsid w:val="00F5261C"/>
    <w:rsid w:val="00F57F63"/>
    <w:rsid w:val="00F608E7"/>
    <w:rsid w:val="00F62301"/>
    <w:rsid w:val="00F679B4"/>
    <w:rsid w:val="00F72D84"/>
    <w:rsid w:val="00F841C0"/>
    <w:rsid w:val="00F85098"/>
    <w:rsid w:val="00F95233"/>
    <w:rsid w:val="00F97016"/>
    <w:rsid w:val="00F97397"/>
    <w:rsid w:val="00FA36D8"/>
    <w:rsid w:val="00FA4404"/>
    <w:rsid w:val="00FA6CD9"/>
    <w:rsid w:val="00FA7821"/>
    <w:rsid w:val="00FB12F5"/>
    <w:rsid w:val="00FB3F2C"/>
    <w:rsid w:val="00FB4390"/>
    <w:rsid w:val="00FB6483"/>
    <w:rsid w:val="00FC7405"/>
    <w:rsid w:val="00FD4529"/>
    <w:rsid w:val="00FE4CBD"/>
    <w:rsid w:val="00FE78CC"/>
    <w:rsid w:val="00FE7CC6"/>
    <w:rsid w:val="00FF370C"/>
    <w:rsid w:val="00FF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3818C3"/>
    <w:pPr>
      <w:keepLines/>
      <w:widowControl/>
      <w:spacing w:before="0" w:after="360" w:line="240" w:lineRule="auto"/>
      <w:jc w:val="center"/>
    </w:pPr>
    <w:rPr>
      <w:b/>
      <w:bCs/>
      <w:sz w:val="22"/>
      <w:szCs w:val="20"/>
    </w:rPr>
  </w:style>
  <w:style w:type="paragraph" w:customStyle="1" w:styleId="Figure">
    <w:name w:val="Figure"/>
    <w:basedOn w:val="Normal"/>
    <w:qFormat/>
    <w:rsid w:val="003818C3"/>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829">
      <w:bodyDiv w:val="1"/>
      <w:marLeft w:val="0"/>
      <w:marRight w:val="0"/>
      <w:marTop w:val="0"/>
      <w:marBottom w:val="0"/>
      <w:divBdr>
        <w:top w:val="none" w:sz="0" w:space="0" w:color="auto"/>
        <w:left w:val="none" w:sz="0" w:space="0" w:color="auto"/>
        <w:bottom w:val="none" w:sz="0" w:space="0" w:color="auto"/>
        <w:right w:val="none" w:sz="0" w:space="0" w:color="auto"/>
      </w:divBdr>
    </w:div>
    <w:div w:id="4862731">
      <w:bodyDiv w:val="1"/>
      <w:marLeft w:val="0"/>
      <w:marRight w:val="0"/>
      <w:marTop w:val="0"/>
      <w:marBottom w:val="0"/>
      <w:divBdr>
        <w:top w:val="none" w:sz="0" w:space="0" w:color="auto"/>
        <w:left w:val="none" w:sz="0" w:space="0" w:color="auto"/>
        <w:bottom w:val="none" w:sz="0" w:space="0" w:color="auto"/>
        <w:right w:val="none" w:sz="0" w:space="0" w:color="auto"/>
      </w:divBdr>
    </w:div>
    <w:div w:id="16783773">
      <w:bodyDiv w:val="1"/>
      <w:marLeft w:val="0"/>
      <w:marRight w:val="0"/>
      <w:marTop w:val="0"/>
      <w:marBottom w:val="0"/>
      <w:divBdr>
        <w:top w:val="none" w:sz="0" w:space="0" w:color="auto"/>
        <w:left w:val="none" w:sz="0" w:space="0" w:color="auto"/>
        <w:bottom w:val="none" w:sz="0" w:space="0" w:color="auto"/>
        <w:right w:val="none" w:sz="0" w:space="0" w:color="auto"/>
      </w:divBdr>
    </w:div>
    <w:div w:id="22559784">
      <w:bodyDiv w:val="1"/>
      <w:marLeft w:val="0"/>
      <w:marRight w:val="0"/>
      <w:marTop w:val="0"/>
      <w:marBottom w:val="0"/>
      <w:divBdr>
        <w:top w:val="none" w:sz="0" w:space="0" w:color="auto"/>
        <w:left w:val="none" w:sz="0" w:space="0" w:color="auto"/>
        <w:bottom w:val="none" w:sz="0" w:space="0" w:color="auto"/>
        <w:right w:val="none" w:sz="0" w:space="0" w:color="auto"/>
      </w:divBdr>
      <w:divsChild>
        <w:div w:id="520434676">
          <w:marLeft w:val="640"/>
          <w:marRight w:val="0"/>
          <w:marTop w:val="0"/>
          <w:marBottom w:val="0"/>
          <w:divBdr>
            <w:top w:val="none" w:sz="0" w:space="0" w:color="auto"/>
            <w:left w:val="none" w:sz="0" w:space="0" w:color="auto"/>
            <w:bottom w:val="none" w:sz="0" w:space="0" w:color="auto"/>
            <w:right w:val="none" w:sz="0" w:space="0" w:color="auto"/>
          </w:divBdr>
        </w:div>
        <w:div w:id="1251507553">
          <w:marLeft w:val="640"/>
          <w:marRight w:val="0"/>
          <w:marTop w:val="0"/>
          <w:marBottom w:val="0"/>
          <w:divBdr>
            <w:top w:val="none" w:sz="0" w:space="0" w:color="auto"/>
            <w:left w:val="none" w:sz="0" w:space="0" w:color="auto"/>
            <w:bottom w:val="none" w:sz="0" w:space="0" w:color="auto"/>
            <w:right w:val="none" w:sz="0" w:space="0" w:color="auto"/>
          </w:divBdr>
        </w:div>
        <w:div w:id="793865672">
          <w:marLeft w:val="640"/>
          <w:marRight w:val="0"/>
          <w:marTop w:val="0"/>
          <w:marBottom w:val="0"/>
          <w:divBdr>
            <w:top w:val="none" w:sz="0" w:space="0" w:color="auto"/>
            <w:left w:val="none" w:sz="0" w:space="0" w:color="auto"/>
            <w:bottom w:val="none" w:sz="0" w:space="0" w:color="auto"/>
            <w:right w:val="none" w:sz="0" w:space="0" w:color="auto"/>
          </w:divBdr>
        </w:div>
        <w:div w:id="88429919">
          <w:marLeft w:val="640"/>
          <w:marRight w:val="0"/>
          <w:marTop w:val="0"/>
          <w:marBottom w:val="0"/>
          <w:divBdr>
            <w:top w:val="none" w:sz="0" w:space="0" w:color="auto"/>
            <w:left w:val="none" w:sz="0" w:space="0" w:color="auto"/>
            <w:bottom w:val="none" w:sz="0" w:space="0" w:color="auto"/>
            <w:right w:val="none" w:sz="0" w:space="0" w:color="auto"/>
          </w:divBdr>
        </w:div>
        <w:div w:id="1782723707">
          <w:marLeft w:val="640"/>
          <w:marRight w:val="0"/>
          <w:marTop w:val="0"/>
          <w:marBottom w:val="0"/>
          <w:divBdr>
            <w:top w:val="none" w:sz="0" w:space="0" w:color="auto"/>
            <w:left w:val="none" w:sz="0" w:space="0" w:color="auto"/>
            <w:bottom w:val="none" w:sz="0" w:space="0" w:color="auto"/>
            <w:right w:val="none" w:sz="0" w:space="0" w:color="auto"/>
          </w:divBdr>
        </w:div>
        <w:div w:id="487290521">
          <w:marLeft w:val="640"/>
          <w:marRight w:val="0"/>
          <w:marTop w:val="0"/>
          <w:marBottom w:val="0"/>
          <w:divBdr>
            <w:top w:val="none" w:sz="0" w:space="0" w:color="auto"/>
            <w:left w:val="none" w:sz="0" w:space="0" w:color="auto"/>
            <w:bottom w:val="none" w:sz="0" w:space="0" w:color="auto"/>
            <w:right w:val="none" w:sz="0" w:space="0" w:color="auto"/>
          </w:divBdr>
        </w:div>
        <w:div w:id="1654218070">
          <w:marLeft w:val="640"/>
          <w:marRight w:val="0"/>
          <w:marTop w:val="0"/>
          <w:marBottom w:val="0"/>
          <w:divBdr>
            <w:top w:val="none" w:sz="0" w:space="0" w:color="auto"/>
            <w:left w:val="none" w:sz="0" w:space="0" w:color="auto"/>
            <w:bottom w:val="none" w:sz="0" w:space="0" w:color="auto"/>
            <w:right w:val="none" w:sz="0" w:space="0" w:color="auto"/>
          </w:divBdr>
        </w:div>
        <w:div w:id="1694262999">
          <w:marLeft w:val="640"/>
          <w:marRight w:val="0"/>
          <w:marTop w:val="0"/>
          <w:marBottom w:val="0"/>
          <w:divBdr>
            <w:top w:val="none" w:sz="0" w:space="0" w:color="auto"/>
            <w:left w:val="none" w:sz="0" w:space="0" w:color="auto"/>
            <w:bottom w:val="none" w:sz="0" w:space="0" w:color="auto"/>
            <w:right w:val="none" w:sz="0" w:space="0" w:color="auto"/>
          </w:divBdr>
        </w:div>
        <w:div w:id="70540385">
          <w:marLeft w:val="640"/>
          <w:marRight w:val="0"/>
          <w:marTop w:val="0"/>
          <w:marBottom w:val="0"/>
          <w:divBdr>
            <w:top w:val="none" w:sz="0" w:space="0" w:color="auto"/>
            <w:left w:val="none" w:sz="0" w:space="0" w:color="auto"/>
            <w:bottom w:val="none" w:sz="0" w:space="0" w:color="auto"/>
            <w:right w:val="none" w:sz="0" w:space="0" w:color="auto"/>
          </w:divBdr>
        </w:div>
        <w:div w:id="1047728824">
          <w:marLeft w:val="640"/>
          <w:marRight w:val="0"/>
          <w:marTop w:val="0"/>
          <w:marBottom w:val="0"/>
          <w:divBdr>
            <w:top w:val="none" w:sz="0" w:space="0" w:color="auto"/>
            <w:left w:val="none" w:sz="0" w:space="0" w:color="auto"/>
            <w:bottom w:val="none" w:sz="0" w:space="0" w:color="auto"/>
            <w:right w:val="none" w:sz="0" w:space="0" w:color="auto"/>
          </w:divBdr>
        </w:div>
        <w:div w:id="1138451493">
          <w:marLeft w:val="640"/>
          <w:marRight w:val="0"/>
          <w:marTop w:val="0"/>
          <w:marBottom w:val="0"/>
          <w:divBdr>
            <w:top w:val="none" w:sz="0" w:space="0" w:color="auto"/>
            <w:left w:val="none" w:sz="0" w:space="0" w:color="auto"/>
            <w:bottom w:val="none" w:sz="0" w:space="0" w:color="auto"/>
            <w:right w:val="none" w:sz="0" w:space="0" w:color="auto"/>
          </w:divBdr>
        </w:div>
        <w:div w:id="1168442833">
          <w:marLeft w:val="640"/>
          <w:marRight w:val="0"/>
          <w:marTop w:val="0"/>
          <w:marBottom w:val="0"/>
          <w:divBdr>
            <w:top w:val="none" w:sz="0" w:space="0" w:color="auto"/>
            <w:left w:val="none" w:sz="0" w:space="0" w:color="auto"/>
            <w:bottom w:val="none" w:sz="0" w:space="0" w:color="auto"/>
            <w:right w:val="none" w:sz="0" w:space="0" w:color="auto"/>
          </w:divBdr>
        </w:div>
        <w:div w:id="2120946538">
          <w:marLeft w:val="640"/>
          <w:marRight w:val="0"/>
          <w:marTop w:val="0"/>
          <w:marBottom w:val="0"/>
          <w:divBdr>
            <w:top w:val="none" w:sz="0" w:space="0" w:color="auto"/>
            <w:left w:val="none" w:sz="0" w:space="0" w:color="auto"/>
            <w:bottom w:val="none" w:sz="0" w:space="0" w:color="auto"/>
            <w:right w:val="none" w:sz="0" w:space="0" w:color="auto"/>
          </w:divBdr>
        </w:div>
        <w:div w:id="1232733679">
          <w:marLeft w:val="640"/>
          <w:marRight w:val="0"/>
          <w:marTop w:val="0"/>
          <w:marBottom w:val="0"/>
          <w:divBdr>
            <w:top w:val="none" w:sz="0" w:space="0" w:color="auto"/>
            <w:left w:val="none" w:sz="0" w:space="0" w:color="auto"/>
            <w:bottom w:val="none" w:sz="0" w:space="0" w:color="auto"/>
            <w:right w:val="none" w:sz="0" w:space="0" w:color="auto"/>
          </w:divBdr>
        </w:div>
        <w:div w:id="2120221627">
          <w:marLeft w:val="640"/>
          <w:marRight w:val="0"/>
          <w:marTop w:val="0"/>
          <w:marBottom w:val="0"/>
          <w:divBdr>
            <w:top w:val="none" w:sz="0" w:space="0" w:color="auto"/>
            <w:left w:val="none" w:sz="0" w:space="0" w:color="auto"/>
            <w:bottom w:val="none" w:sz="0" w:space="0" w:color="auto"/>
            <w:right w:val="none" w:sz="0" w:space="0" w:color="auto"/>
          </w:divBdr>
        </w:div>
        <w:div w:id="409930717">
          <w:marLeft w:val="640"/>
          <w:marRight w:val="0"/>
          <w:marTop w:val="0"/>
          <w:marBottom w:val="0"/>
          <w:divBdr>
            <w:top w:val="none" w:sz="0" w:space="0" w:color="auto"/>
            <w:left w:val="none" w:sz="0" w:space="0" w:color="auto"/>
            <w:bottom w:val="none" w:sz="0" w:space="0" w:color="auto"/>
            <w:right w:val="none" w:sz="0" w:space="0" w:color="auto"/>
          </w:divBdr>
        </w:div>
        <w:div w:id="2062945655">
          <w:marLeft w:val="640"/>
          <w:marRight w:val="0"/>
          <w:marTop w:val="0"/>
          <w:marBottom w:val="0"/>
          <w:divBdr>
            <w:top w:val="none" w:sz="0" w:space="0" w:color="auto"/>
            <w:left w:val="none" w:sz="0" w:space="0" w:color="auto"/>
            <w:bottom w:val="none" w:sz="0" w:space="0" w:color="auto"/>
            <w:right w:val="none" w:sz="0" w:space="0" w:color="auto"/>
          </w:divBdr>
        </w:div>
        <w:div w:id="1863396056">
          <w:marLeft w:val="640"/>
          <w:marRight w:val="0"/>
          <w:marTop w:val="0"/>
          <w:marBottom w:val="0"/>
          <w:divBdr>
            <w:top w:val="none" w:sz="0" w:space="0" w:color="auto"/>
            <w:left w:val="none" w:sz="0" w:space="0" w:color="auto"/>
            <w:bottom w:val="none" w:sz="0" w:space="0" w:color="auto"/>
            <w:right w:val="none" w:sz="0" w:space="0" w:color="auto"/>
          </w:divBdr>
        </w:div>
        <w:div w:id="688604459">
          <w:marLeft w:val="640"/>
          <w:marRight w:val="0"/>
          <w:marTop w:val="0"/>
          <w:marBottom w:val="0"/>
          <w:divBdr>
            <w:top w:val="none" w:sz="0" w:space="0" w:color="auto"/>
            <w:left w:val="none" w:sz="0" w:space="0" w:color="auto"/>
            <w:bottom w:val="none" w:sz="0" w:space="0" w:color="auto"/>
            <w:right w:val="none" w:sz="0" w:space="0" w:color="auto"/>
          </w:divBdr>
        </w:div>
        <w:div w:id="1421680393">
          <w:marLeft w:val="640"/>
          <w:marRight w:val="0"/>
          <w:marTop w:val="0"/>
          <w:marBottom w:val="0"/>
          <w:divBdr>
            <w:top w:val="none" w:sz="0" w:space="0" w:color="auto"/>
            <w:left w:val="none" w:sz="0" w:space="0" w:color="auto"/>
            <w:bottom w:val="none" w:sz="0" w:space="0" w:color="auto"/>
            <w:right w:val="none" w:sz="0" w:space="0" w:color="auto"/>
          </w:divBdr>
        </w:div>
        <w:div w:id="1847859303">
          <w:marLeft w:val="640"/>
          <w:marRight w:val="0"/>
          <w:marTop w:val="0"/>
          <w:marBottom w:val="0"/>
          <w:divBdr>
            <w:top w:val="none" w:sz="0" w:space="0" w:color="auto"/>
            <w:left w:val="none" w:sz="0" w:space="0" w:color="auto"/>
            <w:bottom w:val="none" w:sz="0" w:space="0" w:color="auto"/>
            <w:right w:val="none" w:sz="0" w:space="0" w:color="auto"/>
          </w:divBdr>
        </w:div>
        <w:div w:id="763499733">
          <w:marLeft w:val="640"/>
          <w:marRight w:val="0"/>
          <w:marTop w:val="0"/>
          <w:marBottom w:val="0"/>
          <w:divBdr>
            <w:top w:val="none" w:sz="0" w:space="0" w:color="auto"/>
            <w:left w:val="none" w:sz="0" w:space="0" w:color="auto"/>
            <w:bottom w:val="none" w:sz="0" w:space="0" w:color="auto"/>
            <w:right w:val="none" w:sz="0" w:space="0" w:color="auto"/>
          </w:divBdr>
        </w:div>
        <w:div w:id="471290866">
          <w:marLeft w:val="640"/>
          <w:marRight w:val="0"/>
          <w:marTop w:val="0"/>
          <w:marBottom w:val="0"/>
          <w:divBdr>
            <w:top w:val="none" w:sz="0" w:space="0" w:color="auto"/>
            <w:left w:val="none" w:sz="0" w:space="0" w:color="auto"/>
            <w:bottom w:val="none" w:sz="0" w:space="0" w:color="auto"/>
            <w:right w:val="none" w:sz="0" w:space="0" w:color="auto"/>
          </w:divBdr>
        </w:div>
        <w:div w:id="1046953077">
          <w:marLeft w:val="640"/>
          <w:marRight w:val="0"/>
          <w:marTop w:val="0"/>
          <w:marBottom w:val="0"/>
          <w:divBdr>
            <w:top w:val="none" w:sz="0" w:space="0" w:color="auto"/>
            <w:left w:val="none" w:sz="0" w:space="0" w:color="auto"/>
            <w:bottom w:val="none" w:sz="0" w:space="0" w:color="auto"/>
            <w:right w:val="none" w:sz="0" w:space="0" w:color="auto"/>
          </w:divBdr>
        </w:div>
        <w:div w:id="996616869">
          <w:marLeft w:val="640"/>
          <w:marRight w:val="0"/>
          <w:marTop w:val="0"/>
          <w:marBottom w:val="0"/>
          <w:divBdr>
            <w:top w:val="none" w:sz="0" w:space="0" w:color="auto"/>
            <w:left w:val="none" w:sz="0" w:space="0" w:color="auto"/>
            <w:bottom w:val="none" w:sz="0" w:space="0" w:color="auto"/>
            <w:right w:val="none" w:sz="0" w:space="0" w:color="auto"/>
          </w:divBdr>
        </w:div>
        <w:div w:id="1239748555">
          <w:marLeft w:val="640"/>
          <w:marRight w:val="0"/>
          <w:marTop w:val="0"/>
          <w:marBottom w:val="0"/>
          <w:divBdr>
            <w:top w:val="none" w:sz="0" w:space="0" w:color="auto"/>
            <w:left w:val="none" w:sz="0" w:space="0" w:color="auto"/>
            <w:bottom w:val="none" w:sz="0" w:space="0" w:color="auto"/>
            <w:right w:val="none" w:sz="0" w:space="0" w:color="auto"/>
          </w:divBdr>
        </w:div>
        <w:div w:id="1363092369">
          <w:marLeft w:val="640"/>
          <w:marRight w:val="0"/>
          <w:marTop w:val="0"/>
          <w:marBottom w:val="0"/>
          <w:divBdr>
            <w:top w:val="none" w:sz="0" w:space="0" w:color="auto"/>
            <w:left w:val="none" w:sz="0" w:space="0" w:color="auto"/>
            <w:bottom w:val="none" w:sz="0" w:space="0" w:color="auto"/>
            <w:right w:val="none" w:sz="0" w:space="0" w:color="auto"/>
          </w:divBdr>
        </w:div>
        <w:div w:id="640113961">
          <w:marLeft w:val="640"/>
          <w:marRight w:val="0"/>
          <w:marTop w:val="0"/>
          <w:marBottom w:val="0"/>
          <w:divBdr>
            <w:top w:val="none" w:sz="0" w:space="0" w:color="auto"/>
            <w:left w:val="none" w:sz="0" w:space="0" w:color="auto"/>
            <w:bottom w:val="none" w:sz="0" w:space="0" w:color="auto"/>
            <w:right w:val="none" w:sz="0" w:space="0" w:color="auto"/>
          </w:divBdr>
        </w:div>
        <w:div w:id="231039313">
          <w:marLeft w:val="640"/>
          <w:marRight w:val="0"/>
          <w:marTop w:val="0"/>
          <w:marBottom w:val="0"/>
          <w:divBdr>
            <w:top w:val="none" w:sz="0" w:space="0" w:color="auto"/>
            <w:left w:val="none" w:sz="0" w:space="0" w:color="auto"/>
            <w:bottom w:val="none" w:sz="0" w:space="0" w:color="auto"/>
            <w:right w:val="none" w:sz="0" w:space="0" w:color="auto"/>
          </w:divBdr>
        </w:div>
        <w:div w:id="1934625538">
          <w:marLeft w:val="640"/>
          <w:marRight w:val="0"/>
          <w:marTop w:val="0"/>
          <w:marBottom w:val="0"/>
          <w:divBdr>
            <w:top w:val="none" w:sz="0" w:space="0" w:color="auto"/>
            <w:left w:val="none" w:sz="0" w:space="0" w:color="auto"/>
            <w:bottom w:val="none" w:sz="0" w:space="0" w:color="auto"/>
            <w:right w:val="none" w:sz="0" w:space="0" w:color="auto"/>
          </w:divBdr>
        </w:div>
        <w:div w:id="245267505">
          <w:marLeft w:val="640"/>
          <w:marRight w:val="0"/>
          <w:marTop w:val="0"/>
          <w:marBottom w:val="0"/>
          <w:divBdr>
            <w:top w:val="none" w:sz="0" w:space="0" w:color="auto"/>
            <w:left w:val="none" w:sz="0" w:space="0" w:color="auto"/>
            <w:bottom w:val="none" w:sz="0" w:space="0" w:color="auto"/>
            <w:right w:val="none" w:sz="0" w:space="0" w:color="auto"/>
          </w:divBdr>
        </w:div>
        <w:div w:id="1257205787">
          <w:marLeft w:val="640"/>
          <w:marRight w:val="0"/>
          <w:marTop w:val="0"/>
          <w:marBottom w:val="0"/>
          <w:divBdr>
            <w:top w:val="none" w:sz="0" w:space="0" w:color="auto"/>
            <w:left w:val="none" w:sz="0" w:space="0" w:color="auto"/>
            <w:bottom w:val="none" w:sz="0" w:space="0" w:color="auto"/>
            <w:right w:val="none" w:sz="0" w:space="0" w:color="auto"/>
          </w:divBdr>
        </w:div>
        <w:div w:id="415634661">
          <w:marLeft w:val="640"/>
          <w:marRight w:val="0"/>
          <w:marTop w:val="0"/>
          <w:marBottom w:val="0"/>
          <w:divBdr>
            <w:top w:val="none" w:sz="0" w:space="0" w:color="auto"/>
            <w:left w:val="none" w:sz="0" w:space="0" w:color="auto"/>
            <w:bottom w:val="none" w:sz="0" w:space="0" w:color="auto"/>
            <w:right w:val="none" w:sz="0" w:space="0" w:color="auto"/>
          </w:divBdr>
        </w:div>
        <w:div w:id="517156104">
          <w:marLeft w:val="640"/>
          <w:marRight w:val="0"/>
          <w:marTop w:val="0"/>
          <w:marBottom w:val="0"/>
          <w:divBdr>
            <w:top w:val="none" w:sz="0" w:space="0" w:color="auto"/>
            <w:left w:val="none" w:sz="0" w:space="0" w:color="auto"/>
            <w:bottom w:val="none" w:sz="0" w:space="0" w:color="auto"/>
            <w:right w:val="none" w:sz="0" w:space="0" w:color="auto"/>
          </w:divBdr>
        </w:div>
        <w:div w:id="515274043">
          <w:marLeft w:val="640"/>
          <w:marRight w:val="0"/>
          <w:marTop w:val="0"/>
          <w:marBottom w:val="0"/>
          <w:divBdr>
            <w:top w:val="none" w:sz="0" w:space="0" w:color="auto"/>
            <w:left w:val="none" w:sz="0" w:space="0" w:color="auto"/>
            <w:bottom w:val="none" w:sz="0" w:space="0" w:color="auto"/>
            <w:right w:val="none" w:sz="0" w:space="0" w:color="auto"/>
          </w:divBdr>
        </w:div>
        <w:div w:id="1158033549">
          <w:marLeft w:val="640"/>
          <w:marRight w:val="0"/>
          <w:marTop w:val="0"/>
          <w:marBottom w:val="0"/>
          <w:divBdr>
            <w:top w:val="none" w:sz="0" w:space="0" w:color="auto"/>
            <w:left w:val="none" w:sz="0" w:space="0" w:color="auto"/>
            <w:bottom w:val="none" w:sz="0" w:space="0" w:color="auto"/>
            <w:right w:val="none" w:sz="0" w:space="0" w:color="auto"/>
          </w:divBdr>
        </w:div>
        <w:div w:id="2103795979">
          <w:marLeft w:val="640"/>
          <w:marRight w:val="0"/>
          <w:marTop w:val="0"/>
          <w:marBottom w:val="0"/>
          <w:divBdr>
            <w:top w:val="none" w:sz="0" w:space="0" w:color="auto"/>
            <w:left w:val="none" w:sz="0" w:space="0" w:color="auto"/>
            <w:bottom w:val="none" w:sz="0" w:space="0" w:color="auto"/>
            <w:right w:val="none" w:sz="0" w:space="0" w:color="auto"/>
          </w:divBdr>
        </w:div>
        <w:div w:id="804273285">
          <w:marLeft w:val="640"/>
          <w:marRight w:val="0"/>
          <w:marTop w:val="0"/>
          <w:marBottom w:val="0"/>
          <w:divBdr>
            <w:top w:val="none" w:sz="0" w:space="0" w:color="auto"/>
            <w:left w:val="none" w:sz="0" w:space="0" w:color="auto"/>
            <w:bottom w:val="none" w:sz="0" w:space="0" w:color="auto"/>
            <w:right w:val="none" w:sz="0" w:space="0" w:color="auto"/>
          </w:divBdr>
        </w:div>
        <w:div w:id="2121606749">
          <w:marLeft w:val="640"/>
          <w:marRight w:val="0"/>
          <w:marTop w:val="0"/>
          <w:marBottom w:val="0"/>
          <w:divBdr>
            <w:top w:val="none" w:sz="0" w:space="0" w:color="auto"/>
            <w:left w:val="none" w:sz="0" w:space="0" w:color="auto"/>
            <w:bottom w:val="none" w:sz="0" w:space="0" w:color="auto"/>
            <w:right w:val="none" w:sz="0" w:space="0" w:color="auto"/>
          </w:divBdr>
        </w:div>
        <w:div w:id="1909537150">
          <w:marLeft w:val="640"/>
          <w:marRight w:val="0"/>
          <w:marTop w:val="0"/>
          <w:marBottom w:val="0"/>
          <w:divBdr>
            <w:top w:val="none" w:sz="0" w:space="0" w:color="auto"/>
            <w:left w:val="none" w:sz="0" w:space="0" w:color="auto"/>
            <w:bottom w:val="none" w:sz="0" w:space="0" w:color="auto"/>
            <w:right w:val="none" w:sz="0" w:space="0" w:color="auto"/>
          </w:divBdr>
        </w:div>
        <w:div w:id="30764290">
          <w:marLeft w:val="640"/>
          <w:marRight w:val="0"/>
          <w:marTop w:val="0"/>
          <w:marBottom w:val="0"/>
          <w:divBdr>
            <w:top w:val="none" w:sz="0" w:space="0" w:color="auto"/>
            <w:left w:val="none" w:sz="0" w:space="0" w:color="auto"/>
            <w:bottom w:val="none" w:sz="0" w:space="0" w:color="auto"/>
            <w:right w:val="none" w:sz="0" w:space="0" w:color="auto"/>
          </w:divBdr>
        </w:div>
        <w:div w:id="569081186">
          <w:marLeft w:val="640"/>
          <w:marRight w:val="0"/>
          <w:marTop w:val="0"/>
          <w:marBottom w:val="0"/>
          <w:divBdr>
            <w:top w:val="none" w:sz="0" w:space="0" w:color="auto"/>
            <w:left w:val="none" w:sz="0" w:space="0" w:color="auto"/>
            <w:bottom w:val="none" w:sz="0" w:space="0" w:color="auto"/>
            <w:right w:val="none" w:sz="0" w:space="0" w:color="auto"/>
          </w:divBdr>
        </w:div>
        <w:div w:id="1126313896">
          <w:marLeft w:val="640"/>
          <w:marRight w:val="0"/>
          <w:marTop w:val="0"/>
          <w:marBottom w:val="0"/>
          <w:divBdr>
            <w:top w:val="none" w:sz="0" w:space="0" w:color="auto"/>
            <w:left w:val="none" w:sz="0" w:space="0" w:color="auto"/>
            <w:bottom w:val="none" w:sz="0" w:space="0" w:color="auto"/>
            <w:right w:val="none" w:sz="0" w:space="0" w:color="auto"/>
          </w:divBdr>
        </w:div>
        <w:div w:id="1104574457">
          <w:marLeft w:val="640"/>
          <w:marRight w:val="0"/>
          <w:marTop w:val="0"/>
          <w:marBottom w:val="0"/>
          <w:divBdr>
            <w:top w:val="none" w:sz="0" w:space="0" w:color="auto"/>
            <w:left w:val="none" w:sz="0" w:space="0" w:color="auto"/>
            <w:bottom w:val="none" w:sz="0" w:space="0" w:color="auto"/>
            <w:right w:val="none" w:sz="0" w:space="0" w:color="auto"/>
          </w:divBdr>
        </w:div>
        <w:div w:id="153306507">
          <w:marLeft w:val="640"/>
          <w:marRight w:val="0"/>
          <w:marTop w:val="0"/>
          <w:marBottom w:val="0"/>
          <w:divBdr>
            <w:top w:val="none" w:sz="0" w:space="0" w:color="auto"/>
            <w:left w:val="none" w:sz="0" w:space="0" w:color="auto"/>
            <w:bottom w:val="none" w:sz="0" w:space="0" w:color="auto"/>
            <w:right w:val="none" w:sz="0" w:space="0" w:color="auto"/>
          </w:divBdr>
        </w:div>
        <w:div w:id="1814787569">
          <w:marLeft w:val="640"/>
          <w:marRight w:val="0"/>
          <w:marTop w:val="0"/>
          <w:marBottom w:val="0"/>
          <w:divBdr>
            <w:top w:val="none" w:sz="0" w:space="0" w:color="auto"/>
            <w:left w:val="none" w:sz="0" w:space="0" w:color="auto"/>
            <w:bottom w:val="none" w:sz="0" w:space="0" w:color="auto"/>
            <w:right w:val="none" w:sz="0" w:space="0" w:color="auto"/>
          </w:divBdr>
        </w:div>
        <w:div w:id="1841190154">
          <w:marLeft w:val="640"/>
          <w:marRight w:val="0"/>
          <w:marTop w:val="0"/>
          <w:marBottom w:val="0"/>
          <w:divBdr>
            <w:top w:val="none" w:sz="0" w:space="0" w:color="auto"/>
            <w:left w:val="none" w:sz="0" w:space="0" w:color="auto"/>
            <w:bottom w:val="none" w:sz="0" w:space="0" w:color="auto"/>
            <w:right w:val="none" w:sz="0" w:space="0" w:color="auto"/>
          </w:divBdr>
        </w:div>
        <w:div w:id="69041975">
          <w:marLeft w:val="640"/>
          <w:marRight w:val="0"/>
          <w:marTop w:val="0"/>
          <w:marBottom w:val="0"/>
          <w:divBdr>
            <w:top w:val="none" w:sz="0" w:space="0" w:color="auto"/>
            <w:left w:val="none" w:sz="0" w:space="0" w:color="auto"/>
            <w:bottom w:val="none" w:sz="0" w:space="0" w:color="auto"/>
            <w:right w:val="none" w:sz="0" w:space="0" w:color="auto"/>
          </w:divBdr>
        </w:div>
        <w:div w:id="1461192651">
          <w:marLeft w:val="640"/>
          <w:marRight w:val="0"/>
          <w:marTop w:val="0"/>
          <w:marBottom w:val="0"/>
          <w:divBdr>
            <w:top w:val="none" w:sz="0" w:space="0" w:color="auto"/>
            <w:left w:val="none" w:sz="0" w:space="0" w:color="auto"/>
            <w:bottom w:val="none" w:sz="0" w:space="0" w:color="auto"/>
            <w:right w:val="none" w:sz="0" w:space="0" w:color="auto"/>
          </w:divBdr>
        </w:div>
        <w:div w:id="1800610045">
          <w:marLeft w:val="640"/>
          <w:marRight w:val="0"/>
          <w:marTop w:val="0"/>
          <w:marBottom w:val="0"/>
          <w:divBdr>
            <w:top w:val="none" w:sz="0" w:space="0" w:color="auto"/>
            <w:left w:val="none" w:sz="0" w:space="0" w:color="auto"/>
            <w:bottom w:val="none" w:sz="0" w:space="0" w:color="auto"/>
            <w:right w:val="none" w:sz="0" w:space="0" w:color="auto"/>
          </w:divBdr>
        </w:div>
        <w:div w:id="1092045840">
          <w:marLeft w:val="640"/>
          <w:marRight w:val="0"/>
          <w:marTop w:val="0"/>
          <w:marBottom w:val="0"/>
          <w:divBdr>
            <w:top w:val="none" w:sz="0" w:space="0" w:color="auto"/>
            <w:left w:val="none" w:sz="0" w:space="0" w:color="auto"/>
            <w:bottom w:val="none" w:sz="0" w:space="0" w:color="auto"/>
            <w:right w:val="none" w:sz="0" w:space="0" w:color="auto"/>
          </w:divBdr>
        </w:div>
        <w:div w:id="422652667">
          <w:marLeft w:val="640"/>
          <w:marRight w:val="0"/>
          <w:marTop w:val="0"/>
          <w:marBottom w:val="0"/>
          <w:divBdr>
            <w:top w:val="none" w:sz="0" w:space="0" w:color="auto"/>
            <w:left w:val="none" w:sz="0" w:space="0" w:color="auto"/>
            <w:bottom w:val="none" w:sz="0" w:space="0" w:color="auto"/>
            <w:right w:val="none" w:sz="0" w:space="0" w:color="auto"/>
          </w:divBdr>
        </w:div>
        <w:div w:id="1773628130">
          <w:marLeft w:val="640"/>
          <w:marRight w:val="0"/>
          <w:marTop w:val="0"/>
          <w:marBottom w:val="0"/>
          <w:divBdr>
            <w:top w:val="none" w:sz="0" w:space="0" w:color="auto"/>
            <w:left w:val="none" w:sz="0" w:space="0" w:color="auto"/>
            <w:bottom w:val="none" w:sz="0" w:space="0" w:color="auto"/>
            <w:right w:val="none" w:sz="0" w:space="0" w:color="auto"/>
          </w:divBdr>
        </w:div>
        <w:div w:id="1272084699">
          <w:marLeft w:val="640"/>
          <w:marRight w:val="0"/>
          <w:marTop w:val="0"/>
          <w:marBottom w:val="0"/>
          <w:divBdr>
            <w:top w:val="none" w:sz="0" w:space="0" w:color="auto"/>
            <w:left w:val="none" w:sz="0" w:space="0" w:color="auto"/>
            <w:bottom w:val="none" w:sz="0" w:space="0" w:color="auto"/>
            <w:right w:val="none" w:sz="0" w:space="0" w:color="auto"/>
          </w:divBdr>
        </w:div>
        <w:div w:id="875969063">
          <w:marLeft w:val="640"/>
          <w:marRight w:val="0"/>
          <w:marTop w:val="0"/>
          <w:marBottom w:val="0"/>
          <w:divBdr>
            <w:top w:val="none" w:sz="0" w:space="0" w:color="auto"/>
            <w:left w:val="none" w:sz="0" w:space="0" w:color="auto"/>
            <w:bottom w:val="none" w:sz="0" w:space="0" w:color="auto"/>
            <w:right w:val="none" w:sz="0" w:space="0" w:color="auto"/>
          </w:divBdr>
        </w:div>
        <w:div w:id="1844201880">
          <w:marLeft w:val="640"/>
          <w:marRight w:val="0"/>
          <w:marTop w:val="0"/>
          <w:marBottom w:val="0"/>
          <w:divBdr>
            <w:top w:val="none" w:sz="0" w:space="0" w:color="auto"/>
            <w:left w:val="none" w:sz="0" w:space="0" w:color="auto"/>
            <w:bottom w:val="none" w:sz="0" w:space="0" w:color="auto"/>
            <w:right w:val="none" w:sz="0" w:space="0" w:color="auto"/>
          </w:divBdr>
        </w:div>
        <w:div w:id="1504857321">
          <w:marLeft w:val="640"/>
          <w:marRight w:val="0"/>
          <w:marTop w:val="0"/>
          <w:marBottom w:val="0"/>
          <w:divBdr>
            <w:top w:val="none" w:sz="0" w:space="0" w:color="auto"/>
            <w:left w:val="none" w:sz="0" w:space="0" w:color="auto"/>
            <w:bottom w:val="none" w:sz="0" w:space="0" w:color="auto"/>
            <w:right w:val="none" w:sz="0" w:space="0" w:color="auto"/>
          </w:divBdr>
        </w:div>
        <w:div w:id="140732988">
          <w:marLeft w:val="640"/>
          <w:marRight w:val="0"/>
          <w:marTop w:val="0"/>
          <w:marBottom w:val="0"/>
          <w:divBdr>
            <w:top w:val="none" w:sz="0" w:space="0" w:color="auto"/>
            <w:left w:val="none" w:sz="0" w:space="0" w:color="auto"/>
            <w:bottom w:val="none" w:sz="0" w:space="0" w:color="auto"/>
            <w:right w:val="none" w:sz="0" w:space="0" w:color="auto"/>
          </w:divBdr>
        </w:div>
        <w:div w:id="228148687">
          <w:marLeft w:val="640"/>
          <w:marRight w:val="0"/>
          <w:marTop w:val="0"/>
          <w:marBottom w:val="0"/>
          <w:divBdr>
            <w:top w:val="none" w:sz="0" w:space="0" w:color="auto"/>
            <w:left w:val="none" w:sz="0" w:space="0" w:color="auto"/>
            <w:bottom w:val="none" w:sz="0" w:space="0" w:color="auto"/>
            <w:right w:val="none" w:sz="0" w:space="0" w:color="auto"/>
          </w:divBdr>
        </w:div>
        <w:div w:id="1451388890">
          <w:marLeft w:val="640"/>
          <w:marRight w:val="0"/>
          <w:marTop w:val="0"/>
          <w:marBottom w:val="0"/>
          <w:divBdr>
            <w:top w:val="none" w:sz="0" w:space="0" w:color="auto"/>
            <w:left w:val="none" w:sz="0" w:space="0" w:color="auto"/>
            <w:bottom w:val="none" w:sz="0" w:space="0" w:color="auto"/>
            <w:right w:val="none" w:sz="0" w:space="0" w:color="auto"/>
          </w:divBdr>
        </w:div>
        <w:div w:id="1524661234">
          <w:marLeft w:val="640"/>
          <w:marRight w:val="0"/>
          <w:marTop w:val="0"/>
          <w:marBottom w:val="0"/>
          <w:divBdr>
            <w:top w:val="none" w:sz="0" w:space="0" w:color="auto"/>
            <w:left w:val="none" w:sz="0" w:space="0" w:color="auto"/>
            <w:bottom w:val="none" w:sz="0" w:space="0" w:color="auto"/>
            <w:right w:val="none" w:sz="0" w:space="0" w:color="auto"/>
          </w:divBdr>
        </w:div>
        <w:div w:id="1244141192">
          <w:marLeft w:val="640"/>
          <w:marRight w:val="0"/>
          <w:marTop w:val="0"/>
          <w:marBottom w:val="0"/>
          <w:divBdr>
            <w:top w:val="none" w:sz="0" w:space="0" w:color="auto"/>
            <w:left w:val="none" w:sz="0" w:space="0" w:color="auto"/>
            <w:bottom w:val="none" w:sz="0" w:space="0" w:color="auto"/>
            <w:right w:val="none" w:sz="0" w:space="0" w:color="auto"/>
          </w:divBdr>
        </w:div>
        <w:div w:id="144006964">
          <w:marLeft w:val="640"/>
          <w:marRight w:val="0"/>
          <w:marTop w:val="0"/>
          <w:marBottom w:val="0"/>
          <w:divBdr>
            <w:top w:val="none" w:sz="0" w:space="0" w:color="auto"/>
            <w:left w:val="none" w:sz="0" w:space="0" w:color="auto"/>
            <w:bottom w:val="none" w:sz="0" w:space="0" w:color="auto"/>
            <w:right w:val="none" w:sz="0" w:space="0" w:color="auto"/>
          </w:divBdr>
        </w:div>
        <w:div w:id="739402284">
          <w:marLeft w:val="640"/>
          <w:marRight w:val="0"/>
          <w:marTop w:val="0"/>
          <w:marBottom w:val="0"/>
          <w:divBdr>
            <w:top w:val="none" w:sz="0" w:space="0" w:color="auto"/>
            <w:left w:val="none" w:sz="0" w:space="0" w:color="auto"/>
            <w:bottom w:val="none" w:sz="0" w:space="0" w:color="auto"/>
            <w:right w:val="none" w:sz="0" w:space="0" w:color="auto"/>
          </w:divBdr>
        </w:div>
        <w:div w:id="33507172">
          <w:marLeft w:val="640"/>
          <w:marRight w:val="0"/>
          <w:marTop w:val="0"/>
          <w:marBottom w:val="0"/>
          <w:divBdr>
            <w:top w:val="none" w:sz="0" w:space="0" w:color="auto"/>
            <w:left w:val="none" w:sz="0" w:space="0" w:color="auto"/>
            <w:bottom w:val="none" w:sz="0" w:space="0" w:color="auto"/>
            <w:right w:val="none" w:sz="0" w:space="0" w:color="auto"/>
          </w:divBdr>
        </w:div>
        <w:div w:id="1576894063">
          <w:marLeft w:val="640"/>
          <w:marRight w:val="0"/>
          <w:marTop w:val="0"/>
          <w:marBottom w:val="0"/>
          <w:divBdr>
            <w:top w:val="none" w:sz="0" w:space="0" w:color="auto"/>
            <w:left w:val="none" w:sz="0" w:space="0" w:color="auto"/>
            <w:bottom w:val="none" w:sz="0" w:space="0" w:color="auto"/>
            <w:right w:val="none" w:sz="0" w:space="0" w:color="auto"/>
          </w:divBdr>
        </w:div>
        <w:div w:id="412776336">
          <w:marLeft w:val="640"/>
          <w:marRight w:val="0"/>
          <w:marTop w:val="0"/>
          <w:marBottom w:val="0"/>
          <w:divBdr>
            <w:top w:val="none" w:sz="0" w:space="0" w:color="auto"/>
            <w:left w:val="none" w:sz="0" w:space="0" w:color="auto"/>
            <w:bottom w:val="none" w:sz="0" w:space="0" w:color="auto"/>
            <w:right w:val="none" w:sz="0" w:space="0" w:color="auto"/>
          </w:divBdr>
        </w:div>
        <w:div w:id="1491022314">
          <w:marLeft w:val="640"/>
          <w:marRight w:val="0"/>
          <w:marTop w:val="0"/>
          <w:marBottom w:val="0"/>
          <w:divBdr>
            <w:top w:val="none" w:sz="0" w:space="0" w:color="auto"/>
            <w:left w:val="none" w:sz="0" w:space="0" w:color="auto"/>
            <w:bottom w:val="none" w:sz="0" w:space="0" w:color="auto"/>
            <w:right w:val="none" w:sz="0" w:space="0" w:color="auto"/>
          </w:divBdr>
        </w:div>
        <w:div w:id="1799495210">
          <w:marLeft w:val="640"/>
          <w:marRight w:val="0"/>
          <w:marTop w:val="0"/>
          <w:marBottom w:val="0"/>
          <w:divBdr>
            <w:top w:val="none" w:sz="0" w:space="0" w:color="auto"/>
            <w:left w:val="none" w:sz="0" w:space="0" w:color="auto"/>
            <w:bottom w:val="none" w:sz="0" w:space="0" w:color="auto"/>
            <w:right w:val="none" w:sz="0" w:space="0" w:color="auto"/>
          </w:divBdr>
        </w:div>
        <w:div w:id="36056290">
          <w:marLeft w:val="640"/>
          <w:marRight w:val="0"/>
          <w:marTop w:val="0"/>
          <w:marBottom w:val="0"/>
          <w:divBdr>
            <w:top w:val="none" w:sz="0" w:space="0" w:color="auto"/>
            <w:left w:val="none" w:sz="0" w:space="0" w:color="auto"/>
            <w:bottom w:val="none" w:sz="0" w:space="0" w:color="auto"/>
            <w:right w:val="none" w:sz="0" w:space="0" w:color="auto"/>
          </w:divBdr>
        </w:div>
        <w:div w:id="505828626">
          <w:marLeft w:val="640"/>
          <w:marRight w:val="0"/>
          <w:marTop w:val="0"/>
          <w:marBottom w:val="0"/>
          <w:divBdr>
            <w:top w:val="none" w:sz="0" w:space="0" w:color="auto"/>
            <w:left w:val="none" w:sz="0" w:space="0" w:color="auto"/>
            <w:bottom w:val="none" w:sz="0" w:space="0" w:color="auto"/>
            <w:right w:val="none" w:sz="0" w:space="0" w:color="auto"/>
          </w:divBdr>
        </w:div>
        <w:div w:id="2042512429">
          <w:marLeft w:val="640"/>
          <w:marRight w:val="0"/>
          <w:marTop w:val="0"/>
          <w:marBottom w:val="0"/>
          <w:divBdr>
            <w:top w:val="none" w:sz="0" w:space="0" w:color="auto"/>
            <w:left w:val="none" w:sz="0" w:space="0" w:color="auto"/>
            <w:bottom w:val="none" w:sz="0" w:space="0" w:color="auto"/>
            <w:right w:val="none" w:sz="0" w:space="0" w:color="auto"/>
          </w:divBdr>
        </w:div>
        <w:div w:id="655694684">
          <w:marLeft w:val="640"/>
          <w:marRight w:val="0"/>
          <w:marTop w:val="0"/>
          <w:marBottom w:val="0"/>
          <w:divBdr>
            <w:top w:val="none" w:sz="0" w:space="0" w:color="auto"/>
            <w:left w:val="none" w:sz="0" w:space="0" w:color="auto"/>
            <w:bottom w:val="none" w:sz="0" w:space="0" w:color="auto"/>
            <w:right w:val="none" w:sz="0" w:space="0" w:color="auto"/>
          </w:divBdr>
        </w:div>
        <w:div w:id="1909416359">
          <w:marLeft w:val="640"/>
          <w:marRight w:val="0"/>
          <w:marTop w:val="0"/>
          <w:marBottom w:val="0"/>
          <w:divBdr>
            <w:top w:val="none" w:sz="0" w:space="0" w:color="auto"/>
            <w:left w:val="none" w:sz="0" w:space="0" w:color="auto"/>
            <w:bottom w:val="none" w:sz="0" w:space="0" w:color="auto"/>
            <w:right w:val="none" w:sz="0" w:space="0" w:color="auto"/>
          </w:divBdr>
        </w:div>
        <w:div w:id="1809124009">
          <w:marLeft w:val="640"/>
          <w:marRight w:val="0"/>
          <w:marTop w:val="0"/>
          <w:marBottom w:val="0"/>
          <w:divBdr>
            <w:top w:val="none" w:sz="0" w:space="0" w:color="auto"/>
            <w:left w:val="none" w:sz="0" w:space="0" w:color="auto"/>
            <w:bottom w:val="none" w:sz="0" w:space="0" w:color="auto"/>
            <w:right w:val="none" w:sz="0" w:space="0" w:color="auto"/>
          </w:divBdr>
        </w:div>
        <w:div w:id="1325550913">
          <w:marLeft w:val="640"/>
          <w:marRight w:val="0"/>
          <w:marTop w:val="0"/>
          <w:marBottom w:val="0"/>
          <w:divBdr>
            <w:top w:val="none" w:sz="0" w:space="0" w:color="auto"/>
            <w:left w:val="none" w:sz="0" w:space="0" w:color="auto"/>
            <w:bottom w:val="none" w:sz="0" w:space="0" w:color="auto"/>
            <w:right w:val="none" w:sz="0" w:space="0" w:color="auto"/>
          </w:divBdr>
        </w:div>
        <w:div w:id="8262822">
          <w:marLeft w:val="640"/>
          <w:marRight w:val="0"/>
          <w:marTop w:val="0"/>
          <w:marBottom w:val="0"/>
          <w:divBdr>
            <w:top w:val="none" w:sz="0" w:space="0" w:color="auto"/>
            <w:left w:val="none" w:sz="0" w:space="0" w:color="auto"/>
            <w:bottom w:val="none" w:sz="0" w:space="0" w:color="auto"/>
            <w:right w:val="none" w:sz="0" w:space="0" w:color="auto"/>
          </w:divBdr>
        </w:div>
        <w:div w:id="35084026">
          <w:marLeft w:val="640"/>
          <w:marRight w:val="0"/>
          <w:marTop w:val="0"/>
          <w:marBottom w:val="0"/>
          <w:divBdr>
            <w:top w:val="none" w:sz="0" w:space="0" w:color="auto"/>
            <w:left w:val="none" w:sz="0" w:space="0" w:color="auto"/>
            <w:bottom w:val="none" w:sz="0" w:space="0" w:color="auto"/>
            <w:right w:val="none" w:sz="0" w:space="0" w:color="auto"/>
          </w:divBdr>
        </w:div>
        <w:div w:id="381170723">
          <w:marLeft w:val="640"/>
          <w:marRight w:val="0"/>
          <w:marTop w:val="0"/>
          <w:marBottom w:val="0"/>
          <w:divBdr>
            <w:top w:val="none" w:sz="0" w:space="0" w:color="auto"/>
            <w:left w:val="none" w:sz="0" w:space="0" w:color="auto"/>
            <w:bottom w:val="none" w:sz="0" w:space="0" w:color="auto"/>
            <w:right w:val="none" w:sz="0" w:space="0" w:color="auto"/>
          </w:divBdr>
        </w:div>
        <w:div w:id="651524510">
          <w:marLeft w:val="640"/>
          <w:marRight w:val="0"/>
          <w:marTop w:val="0"/>
          <w:marBottom w:val="0"/>
          <w:divBdr>
            <w:top w:val="none" w:sz="0" w:space="0" w:color="auto"/>
            <w:left w:val="none" w:sz="0" w:space="0" w:color="auto"/>
            <w:bottom w:val="none" w:sz="0" w:space="0" w:color="auto"/>
            <w:right w:val="none" w:sz="0" w:space="0" w:color="auto"/>
          </w:divBdr>
        </w:div>
        <w:div w:id="1370493418">
          <w:marLeft w:val="640"/>
          <w:marRight w:val="0"/>
          <w:marTop w:val="0"/>
          <w:marBottom w:val="0"/>
          <w:divBdr>
            <w:top w:val="none" w:sz="0" w:space="0" w:color="auto"/>
            <w:left w:val="none" w:sz="0" w:space="0" w:color="auto"/>
            <w:bottom w:val="none" w:sz="0" w:space="0" w:color="auto"/>
            <w:right w:val="none" w:sz="0" w:space="0" w:color="auto"/>
          </w:divBdr>
        </w:div>
        <w:div w:id="886259529">
          <w:marLeft w:val="640"/>
          <w:marRight w:val="0"/>
          <w:marTop w:val="0"/>
          <w:marBottom w:val="0"/>
          <w:divBdr>
            <w:top w:val="none" w:sz="0" w:space="0" w:color="auto"/>
            <w:left w:val="none" w:sz="0" w:space="0" w:color="auto"/>
            <w:bottom w:val="none" w:sz="0" w:space="0" w:color="auto"/>
            <w:right w:val="none" w:sz="0" w:space="0" w:color="auto"/>
          </w:divBdr>
        </w:div>
        <w:div w:id="1697466428">
          <w:marLeft w:val="640"/>
          <w:marRight w:val="0"/>
          <w:marTop w:val="0"/>
          <w:marBottom w:val="0"/>
          <w:divBdr>
            <w:top w:val="none" w:sz="0" w:space="0" w:color="auto"/>
            <w:left w:val="none" w:sz="0" w:space="0" w:color="auto"/>
            <w:bottom w:val="none" w:sz="0" w:space="0" w:color="auto"/>
            <w:right w:val="none" w:sz="0" w:space="0" w:color="auto"/>
          </w:divBdr>
        </w:div>
        <w:div w:id="936526271">
          <w:marLeft w:val="640"/>
          <w:marRight w:val="0"/>
          <w:marTop w:val="0"/>
          <w:marBottom w:val="0"/>
          <w:divBdr>
            <w:top w:val="none" w:sz="0" w:space="0" w:color="auto"/>
            <w:left w:val="none" w:sz="0" w:space="0" w:color="auto"/>
            <w:bottom w:val="none" w:sz="0" w:space="0" w:color="auto"/>
            <w:right w:val="none" w:sz="0" w:space="0" w:color="auto"/>
          </w:divBdr>
        </w:div>
        <w:div w:id="314528003">
          <w:marLeft w:val="640"/>
          <w:marRight w:val="0"/>
          <w:marTop w:val="0"/>
          <w:marBottom w:val="0"/>
          <w:divBdr>
            <w:top w:val="none" w:sz="0" w:space="0" w:color="auto"/>
            <w:left w:val="none" w:sz="0" w:space="0" w:color="auto"/>
            <w:bottom w:val="none" w:sz="0" w:space="0" w:color="auto"/>
            <w:right w:val="none" w:sz="0" w:space="0" w:color="auto"/>
          </w:divBdr>
        </w:div>
      </w:divsChild>
    </w:div>
    <w:div w:id="33623968">
      <w:bodyDiv w:val="1"/>
      <w:marLeft w:val="0"/>
      <w:marRight w:val="0"/>
      <w:marTop w:val="0"/>
      <w:marBottom w:val="0"/>
      <w:divBdr>
        <w:top w:val="none" w:sz="0" w:space="0" w:color="auto"/>
        <w:left w:val="none" w:sz="0" w:space="0" w:color="auto"/>
        <w:bottom w:val="none" w:sz="0" w:space="0" w:color="auto"/>
        <w:right w:val="none" w:sz="0" w:space="0" w:color="auto"/>
      </w:divBdr>
    </w:div>
    <w:div w:id="35005482">
      <w:bodyDiv w:val="1"/>
      <w:marLeft w:val="0"/>
      <w:marRight w:val="0"/>
      <w:marTop w:val="0"/>
      <w:marBottom w:val="0"/>
      <w:divBdr>
        <w:top w:val="none" w:sz="0" w:space="0" w:color="auto"/>
        <w:left w:val="none" w:sz="0" w:space="0" w:color="auto"/>
        <w:bottom w:val="none" w:sz="0" w:space="0" w:color="auto"/>
        <w:right w:val="none" w:sz="0" w:space="0" w:color="auto"/>
      </w:divBdr>
    </w:div>
    <w:div w:id="40642662">
      <w:bodyDiv w:val="1"/>
      <w:marLeft w:val="0"/>
      <w:marRight w:val="0"/>
      <w:marTop w:val="0"/>
      <w:marBottom w:val="0"/>
      <w:divBdr>
        <w:top w:val="none" w:sz="0" w:space="0" w:color="auto"/>
        <w:left w:val="none" w:sz="0" w:space="0" w:color="auto"/>
        <w:bottom w:val="none" w:sz="0" w:space="0" w:color="auto"/>
        <w:right w:val="none" w:sz="0" w:space="0" w:color="auto"/>
      </w:divBdr>
    </w:div>
    <w:div w:id="41223244">
      <w:bodyDiv w:val="1"/>
      <w:marLeft w:val="0"/>
      <w:marRight w:val="0"/>
      <w:marTop w:val="0"/>
      <w:marBottom w:val="0"/>
      <w:divBdr>
        <w:top w:val="none" w:sz="0" w:space="0" w:color="auto"/>
        <w:left w:val="none" w:sz="0" w:space="0" w:color="auto"/>
        <w:bottom w:val="none" w:sz="0" w:space="0" w:color="auto"/>
        <w:right w:val="none" w:sz="0" w:space="0" w:color="auto"/>
      </w:divBdr>
      <w:divsChild>
        <w:div w:id="588663909">
          <w:marLeft w:val="480"/>
          <w:marRight w:val="0"/>
          <w:marTop w:val="0"/>
          <w:marBottom w:val="0"/>
          <w:divBdr>
            <w:top w:val="none" w:sz="0" w:space="0" w:color="auto"/>
            <w:left w:val="none" w:sz="0" w:space="0" w:color="auto"/>
            <w:bottom w:val="none" w:sz="0" w:space="0" w:color="auto"/>
            <w:right w:val="none" w:sz="0" w:space="0" w:color="auto"/>
          </w:divBdr>
        </w:div>
        <w:div w:id="1183592887">
          <w:marLeft w:val="480"/>
          <w:marRight w:val="0"/>
          <w:marTop w:val="0"/>
          <w:marBottom w:val="0"/>
          <w:divBdr>
            <w:top w:val="none" w:sz="0" w:space="0" w:color="auto"/>
            <w:left w:val="none" w:sz="0" w:space="0" w:color="auto"/>
            <w:bottom w:val="none" w:sz="0" w:space="0" w:color="auto"/>
            <w:right w:val="none" w:sz="0" w:space="0" w:color="auto"/>
          </w:divBdr>
        </w:div>
        <w:div w:id="1435859848">
          <w:marLeft w:val="480"/>
          <w:marRight w:val="0"/>
          <w:marTop w:val="0"/>
          <w:marBottom w:val="0"/>
          <w:divBdr>
            <w:top w:val="none" w:sz="0" w:space="0" w:color="auto"/>
            <w:left w:val="none" w:sz="0" w:space="0" w:color="auto"/>
            <w:bottom w:val="none" w:sz="0" w:space="0" w:color="auto"/>
            <w:right w:val="none" w:sz="0" w:space="0" w:color="auto"/>
          </w:divBdr>
        </w:div>
        <w:div w:id="2122257095">
          <w:marLeft w:val="480"/>
          <w:marRight w:val="0"/>
          <w:marTop w:val="0"/>
          <w:marBottom w:val="0"/>
          <w:divBdr>
            <w:top w:val="none" w:sz="0" w:space="0" w:color="auto"/>
            <w:left w:val="none" w:sz="0" w:space="0" w:color="auto"/>
            <w:bottom w:val="none" w:sz="0" w:space="0" w:color="auto"/>
            <w:right w:val="none" w:sz="0" w:space="0" w:color="auto"/>
          </w:divBdr>
        </w:div>
        <w:div w:id="882329011">
          <w:marLeft w:val="480"/>
          <w:marRight w:val="0"/>
          <w:marTop w:val="0"/>
          <w:marBottom w:val="0"/>
          <w:divBdr>
            <w:top w:val="none" w:sz="0" w:space="0" w:color="auto"/>
            <w:left w:val="none" w:sz="0" w:space="0" w:color="auto"/>
            <w:bottom w:val="none" w:sz="0" w:space="0" w:color="auto"/>
            <w:right w:val="none" w:sz="0" w:space="0" w:color="auto"/>
          </w:divBdr>
        </w:div>
        <w:div w:id="1135022665">
          <w:marLeft w:val="480"/>
          <w:marRight w:val="0"/>
          <w:marTop w:val="0"/>
          <w:marBottom w:val="0"/>
          <w:divBdr>
            <w:top w:val="none" w:sz="0" w:space="0" w:color="auto"/>
            <w:left w:val="none" w:sz="0" w:space="0" w:color="auto"/>
            <w:bottom w:val="none" w:sz="0" w:space="0" w:color="auto"/>
            <w:right w:val="none" w:sz="0" w:space="0" w:color="auto"/>
          </w:divBdr>
        </w:div>
        <w:div w:id="680472850">
          <w:marLeft w:val="480"/>
          <w:marRight w:val="0"/>
          <w:marTop w:val="0"/>
          <w:marBottom w:val="0"/>
          <w:divBdr>
            <w:top w:val="none" w:sz="0" w:space="0" w:color="auto"/>
            <w:left w:val="none" w:sz="0" w:space="0" w:color="auto"/>
            <w:bottom w:val="none" w:sz="0" w:space="0" w:color="auto"/>
            <w:right w:val="none" w:sz="0" w:space="0" w:color="auto"/>
          </w:divBdr>
        </w:div>
        <w:div w:id="20518335">
          <w:marLeft w:val="480"/>
          <w:marRight w:val="0"/>
          <w:marTop w:val="0"/>
          <w:marBottom w:val="0"/>
          <w:divBdr>
            <w:top w:val="none" w:sz="0" w:space="0" w:color="auto"/>
            <w:left w:val="none" w:sz="0" w:space="0" w:color="auto"/>
            <w:bottom w:val="none" w:sz="0" w:space="0" w:color="auto"/>
            <w:right w:val="none" w:sz="0" w:space="0" w:color="auto"/>
          </w:divBdr>
        </w:div>
        <w:div w:id="1271662989">
          <w:marLeft w:val="480"/>
          <w:marRight w:val="0"/>
          <w:marTop w:val="0"/>
          <w:marBottom w:val="0"/>
          <w:divBdr>
            <w:top w:val="none" w:sz="0" w:space="0" w:color="auto"/>
            <w:left w:val="none" w:sz="0" w:space="0" w:color="auto"/>
            <w:bottom w:val="none" w:sz="0" w:space="0" w:color="auto"/>
            <w:right w:val="none" w:sz="0" w:space="0" w:color="auto"/>
          </w:divBdr>
        </w:div>
        <w:div w:id="1159692273">
          <w:marLeft w:val="480"/>
          <w:marRight w:val="0"/>
          <w:marTop w:val="0"/>
          <w:marBottom w:val="0"/>
          <w:divBdr>
            <w:top w:val="none" w:sz="0" w:space="0" w:color="auto"/>
            <w:left w:val="none" w:sz="0" w:space="0" w:color="auto"/>
            <w:bottom w:val="none" w:sz="0" w:space="0" w:color="auto"/>
            <w:right w:val="none" w:sz="0" w:space="0" w:color="auto"/>
          </w:divBdr>
        </w:div>
        <w:div w:id="1485580886">
          <w:marLeft w:val="480"/>
          <w:marRight w:val="0"/>
          <w:marTop w:val="0"/>
          <w:marBottom w:val="0"/>
          <w:divBdr>
            <w:top w:val="none" w:sz="0" w:space="0" w:color="auto"/>
            <w:left w:val="none" w:sz="0" w:space="0" w:color="auto"/>
            <w:bottom w:val="none" w:sz="0" w:space="0" w:color="auto"/>
            <w:right w:val="none" w:sz="0" w:space="0" w:color="auto"/>
          </w:divBdr>
        </w:div>
        <w:div w:id="490948340">
          <w:marLeft w:val="480"/>
          <w:marRight w:val="0"/>
          <w:marTop w:val="0"/>
          <w:marBottom w:val="0"/>
          <w:divBdr>
            <w:top w:val="none" w:sz="0" w:space="0" w:color="auto"/>
            <w:left w:val="none" w:sz="0" w:space="0" w:color="auto"/>
            <w:bottom w:val="none" w:sz="0" w:space="0" w:color="auto"/>
            <w:right w:val="none" w:sz="0" w:space="0" w:color="auto"/>
          </w:divBdr>
        </w:div>
        <w:div w:id="1638141461">
          <w:marLeft w:val="480"/>
          <w:marRight w:val="0"/>
          <w:marTop w:val="0"/>
          <w:marBottom w:val="0"/>
          <w:divBdr>
            <w:top w:val="none" w:sz="0" w:space="0" w:color="auto"/>
            <w:left w:val="none" w:sz="0" w:space="0" w:color="auto"/>
            <w:bottom w:val="none" w:sz="0" w:space="0" w:color="auto"/>
            <w:right w:val="none" w:sz="0" w:space="0" w:color="auto"/>
          </w:divBdr>
        </w:div>
        <w:div w:id="134496575">
          <w:marLeft w:val="480"/>
          <w:marRight w:val="0"/>
          <w:marTop w:val="0"/>
          <w:marBottom w:val="0"/>
          <w:divBdr>
            <w:top w:val="none" w:sz="0" w:space="0" w:color="auto"/>
            <w:left w:val="none" w:sz="0" w:space="0" w:color="auto"/>
            <w:bottom w:val="none" w:sz="0" w:space="0" w:color="auto"/>
            <w:right w:val="none" w:sz="0" w:space="0" w:color="auto"/>
          </w:divBdr>
        </w:div>
        <w:div w:id="475341704">
          <w:marLeft w:val="480"/>
          <w:marRight w:val="0"/>
          <w:marTop w:val="0"/>
          <w:marBottom w:val="0"/>
          <w:divBdr>
            <w:top w:val="none" w:sz="0" w:space="0" w:color="auto"/>
            <w:left w:val="none" w:sz="0" w:space="0" w:color="auto"/>
            <w:bottom w:val="none" w:sz="0" w:space="0" w:color="auto"/>
            <w:right w:val="none" w:sz="0" w:space="0" w:color="auto"/>
          </w:divBdr>
        </w:div>
        <w:div w:id="1080716077">
          <w:marLeft w:val="480"/>
          <w:marRight w:val="0"/>
          <w:marTop w:val="0"/>
          <w:marBottom w:val="0"/>
          <w:divBdr>
            <w:top w:val="none" w:sz="0" w:space="0" w:color="auto"/>
            <w:left w:val="none" w:sz="0" w:space="0" w:color="auto"/>
            <w:bottom w:val="none" w:sz="0" w:space="0" w:color="auto"/>
            <w:right w:val="none" w:sz="0" w:space="0" w:color="auto"/>
          </w:divBdr>
        </w:div>
        <w:div w:id="1407922265">
          <w:marLeft w:val="480"/>
          <w:marRight w:val="0"/>
          <w:marTop w:val="0"/>
          <w:marBottom w:val="0"/>
          <w:divBdr>
            <w:top w:val="none" w:sz="0" w:space="0" w:color="auto"/>
            <w:left w:val="none" w:sz="0" w:space="0" w:color="auto"/>
            <w:bottom w:val="none" w:sz="0" w:space="0" w:color="auto"/>
            <w:right w:val="none" w:sz="0" w:space="0" w:color="auto"/>
          </w:divBdr>
        </w:div>
        <w:div w:id="1230771776">
          <w:marLeft w:val="480"/>
          <w:marRight w:val="0"/>
          <w:marTop w:val="0"/>
          <w:marBottom w:val="0"/>
          <w:divBdr>
            <w:top w:val="none" w:sz="0" w:space="0" w:color="auto"/>
            <w:left w:val="none" w:sz="0" w:space="0" w:color="auto"/>
            <w:bottom w:val="none" w:sz="0" w:space="0" w:color="auto"/>
            <w:right w:val="none" w:sz="0" w:space="0" w:color="auto"/>
          </w:divBdr>
        </w:div>
        <w:div w:id="807435032">
          <w:marLeft w:val="480"/>
          <w:marRight w:val="0"/>
          <w:marTop w:val="0"/>
          <w:marBottom w:val="0"/>
          <w:divBdr>
            <w:top w:val="none" w:sz="0" w:space="0" w:color="auto"/>
            <w:left w:val="none" w:sz="0" w:space="0" w:color="auto"/>
            <w:bottom w:val="none" w:sz="0" w:space="0" w:color="auto"/>
            <w:right w:val="none" w:sz="0" w:space="0" w:color="auto"/>
          </w:divBdr>
        </w:div>
        <w:div w:id="1434980400">
          <w:marLeft w:val="480"/>
          <w:marRight w:val="0"/>
          <w:marTop w:val="0"/>
          <w:marBottom w:val="0"/>
          <w:divBdr>
            <w:top w:val="none" w:sz="0" w:space="0" w:color="auto"/>
            <w:left w:val="none" w:sz="0" w:space="0" w:color="auto"/>
            <w:bottom w:val="none" w:sz="0" w:space="0" w:color="auto"/>
            <w:right w:val="none" w:sz="0" w:space="0" w:color="auto"/>
          </w:divBdr>
        </w:div>
        <w:div w:id="2061705992">
          <w:marLeft w:val="480"/>
          <w:marRight w:val="0"/>
          <w:marTop w:val="0"/>
          <w:marBottom w:val="0"/>
          <w:divBdr>
            <w:top w:val="none" w:sz="0" w:space="0" w:color="auto"/>
            <w:left w:val="none" w:sz="0" w:space="0" w:color="auto"/>
            <w:bottom w:val="none" w:sz="0" w:space="0" w:color="auto"/>
            <w:right w:val="none" w:sz="0" w:space="0" w:color="auto"/>
          </w:divBdr>
        </w:div>
        <w:div w:id="1014841940">
          <w:marLeft w:val="480"/>
          <w:marRight w:val="0"/>
          <w:marTop w:val="0"/>
          <w:marBottom w:val="0"/>
          <w:divBdr>
            <w:top w:val="none" w:sz="0" w:space="0" w:color="auto"/>
            <w:left w:val="none" w:sz="0" w:space="0" w:color="auto"/>
            <w:bottom w:val="none" w:sz="0" w:space="0" w:color="auto"/>
            <w:right w:val="none" w:sz="0" w:space="0" w:color="auto"/>
          </w:divBdr>
        </w:div>
        <w:div w:id="1892881049">
          <w:marLeft w:val="480"/>
          <w:marRight w:val="0"/>
          <w:marTop w:val="0"/>
          <w:marBottom w:val="0"/>
          <w:divBdr>
            <w:top w:val="none" w:sz="0" w:space="0" w:color="auto"/>
            <w:left w:val="none" w:sz="0" w:space="0" w:color="auto"/>
            <w:bottom w:val="none" w:sz="0" w:space="0" w:color="auto"/>
            <w:right w:val="none" w:sz="0" w:space="0" w:color="auto"/>
          </w:divBdr>
        </w:div>
        <w:div w:id="2103719167">
          <w:marLeft w:val="480"/>
          <w:marRight w:val="0"/>
          <w:marTop w:val="0"/>
          <w:marBottom w:val="0"/>
          <w:divBdr>
            <w:top w:val="none" w:sz="0" w:space="0" w:color="auto"/>
            <w:left w:val="none" w:sz="0" w:space="0" w:color="auto"/>
            <w:bottom w:val="none" w:sz="0" w:space="0" w:color="auto"/>
            <w:right w:val="none" w:sz="0" w:space="0" w:color="auto"/>
          </w:divBdr>
        </w:div>
        <w:div w:id="860436257">
          <w:marLeft w:val="480"/>
          <w:marRight w:val="0"/>
          <w:marTop w:val="0"/>
          <w:marBottom w:val="0"/>
          <w:divBdr>
            <w:top w:val="none" w:sz="0" w:space="0" w:color="auto"/>
            <w:left w:val="none" w:sz="0" w:space="0" w:color="auto"/>
            <w:bottom w:val="none" w:sz="0" w:space="0" w:color="auto"/>
            <w:right w:val="none" w:sz="0" w:space="0" w:color="auto"/>
          </w:divBdr>
        </w:div>
        <w:div w:id="1754544615">
          <w:marLeft w:val="480"/>
          <w:marRight w:val="0"/>
          <w:marTop w:val="0"/>
          <w:marBottom w:val="0"/>
          <w:divBdr>
            <w:top w:val="none" w:sz="0" w:space="0" w:color="auto"/>
            <w:left w:val="none" w:sz="0" w:space="0" w:color="auto"/>
            <w:bottom w:val="none" w:sz="0" w:space="0" w:color="auto"/>
            <w:right w:val="none" w:sz="0" w:space="0" w:color="auto"/>
          </w:divBdr>
        </w:div>
        <w:div w:id="91241025">
          <w:marLeft w:val="480"/>
          <w:marRight w:val="0"/>
          <w:marTop w:val="0"/>
          <w:marBottom w:val="0"/>
          <w:divBdr>
            <w:top w:val="none" w:sz="0" w:space="0" w:color="auto"/>
            <w:left w:val="none" w:sz="0" w:space="0" w:color="auto"/>
            <w:bottom w:val="none" w:sz="0" w:space="0" w:color="auto"/>
            <w:right w:val="none" w:sz="0" w:space="0" w:color="auto"/>
          </w:divBdr>
        </w:div>
        <w:div w:id="1125809389">
          <w:marLeft w:val="480"/>
          <w:marRight w:val="0"/>
          <w:marTop w:val="0"/>
          <w:marBottom w:val="0"/>
          <w:divBdr>
            <w:top w:val="none" w:sz="0" w:space="0" w:color="auto"/>
            <w:left w:val="none" w:sz="0" w:space="0" w:color="auto"/>
            <w:bottom w:val="none" w:sz="0" w:space="0" w:color="auto"/>
            <w:right w:val="none" w:sz="0" w:space="0" w:color="auto"/>
          </w:divBdr>
        </w:div>
        <w:div w:id="2106949505">
          <w:marLeft w:val="480"/>
          <w:marRight w:val="0"/>
          <w:marTop w:val="0"/>
          <w:marBottom w:val="0"/>
          <w:divBdr>
            <w:top w:val="none" w:sz="0" w:space="0" w:color="auto"/>
            <w:left w:val="none" w:sz="0" w:space="0" w:color="auto"/>
            <w:bottom w:val="none" w:sz="0" w:space="0" w:color="auto"/>
            <w:right w:val="none" w:sz="0" w:space="0" w:color="auto"/>
          </w:divBdr>
        </w:div>
        <w:div w:id="1239511646">
          <w:marLeft w:val="480"/>
          <w:marRight w:val="0"/>
          <w:marTop w:val="0"/>
          <w:marBottom w:val="0"/>
          <w:divBdr>
            <w:top w:val="none" w:sz="0" w:space="0" w:color="auto"/>
            <w:left w:val="none" w:sz="0" w:space="0" w:color="auto"/>
            <w:bottom w:val="none" w:sz="0" w:space="0" w:color="auto"/>
            <w:right w:val="none" w:sz="0" w:space="0" w:color="auto"/>
          </w:divBdr>
        </w:div>
      </w:divsChild>
    </w:div>
    <w:div w:id="48382918">
      <w:bodyDiv w:val="1"/>
      <w:marLeft w:val="0"/>
      <w:marRight w:val="0"/>
      <w:marTop w:val="0"/>
      <w:marBottom w:val="0"/>
      <w:divBdr>
        <w:top w:val="none" w:sz="0" w:space="0" w:color="auto"/>
        <w:left w:val="none" w:sz="0" w:space="0" w:color="auto"/>
        <w:bottom w:val="none" w:sz="0" w:space="0" w:color="auto"/>
        <w:right w:val="none" w:sz="0" w:space="0" w:color="auto"/>
      </w:divBdr>
    </w:div>
    <w:div w:id="49962518">
      <w:bodyDiv w:val="1"/>
      <w:marLeft w:val="0"/>
      <w:marRight w:val="0"/>
      <w:marTop w:val="0"/>
      <w:marBottom w:val="0"/>
      <w:divBdr>
        <w:top w:val="none" w:sz="0" w:space="0" w:color="auto"/>
        <w:left w:val="none" w:sz="0" w:space="0" w:color="auto"/>
        <w:bottom w:val="none" w:sz="0" w:space="0" w:color="auto"/>
        <w:right w:val="none" w:sz="0" w:space="0" w:color="auto"/>
      </w:divBdr>
      <w:divsChild>
        <w:div w:id="844978244">
          <w:marLeft w:val="640"/>
          <w:marRight w:val="0"/>
          <w:marTop w:val="0"/>
          <w:marBottom w:val="0"/>
          <w:divBdr>
            <w:top w:val="none" w:sz="0" w:space="0" w:color="auto"/>
            <w:left w:val="none" w:sz="0" w:space="0" w:color="auto"/>
            <w:bottom w:val="none" w:sz="0" w:space="0" w:color="auto"/>
            <w:right w:val="none" w:sz="0" w:space="0" w:color="auto"/>
          </w:divBdr>
        </w:div>
        <w:div w:id="1938519915">
          <w:marLeft w:val="640"/>
          <w:marRight w:val="0"/>
          <w:marTop w:val="0"/>
          <w:marBottom w:val="0"/>
          <w:divBdr>
            <w:top w:val="none" w:sz="0" w:space="0" w:color="auto"/>
            <w:left w:val="none" w:sz="0" w:space="0" w:color="auto"/>
            <w:bottom w:val="none" w:sz="0" w:space="0" w:color="auto"/>
            <w:right w:val="none" w:sz="0" w:space="0" w:color="auto"/>
          </w:divBdr>
        </w:div>
        <w:div w:id="1004866158">
          <w:marLeft w:val="640"/>
          <w:marRight w:val="0"/>
          <w:marTop w:val="0"/>
          <w:marBottom w:val="0"/>
          <w:divBdr>
            <w:top w:val="none" w:sz="0" w:space="0" w:color="auto"/>
            <w:left w:val="none" w:sz="0" w:space="0" w:color="auto"/>
            <w:bottom w:val="none" w:sz="0" w:space="0" w:color="auto"/>
            <w:right w:val="none" w:sz="0" w:space="0" w:color="auto"/>
          </w:divBdr>
        </w:div>
        <w:div w:id="1617642372">
          <w:marLeft w:val="640"/>
          <w:marRight w:val="0"/>
          <w:marTop w:val="0"/>
          <w:marBottom w:val="0"/>
          <w:divBdr>
            <w:top w:val="none" w:sz="0" w:space="0" w:color="auto"/>
            <w:left w:val="none" w:sz="0" w:space="0" w:color="auto"/>
            <w:bottom w:val="none" w:sz="0" w:space="0" w:color="auto"/>
            <w:right w:val="none" w:sz="0" w:space="0" w:color="auto"/>
          </w:divBdr>
        </w:div>
        <w:div w:id="309751916">
          <w:marLeft w:val="640"/>
          <w:marRight w:val="0"/>
          <w:marTop w:val="0"/>
          <w:marBottom w:val="0"/>
          <w:divBdr>
            <w:top w:val="none" w:sz="0" w:space="0" w:color="auto"/>
            <w:left w:val="none" w:sz="0" w:space="0" w:color="auto"/>
            <w:bottom w:val="none" w:sz="0" w:space="0" w:color="auto"/>
            <w:right w:val="none" w:sz="0" w:space="0" w:color="auto"/>
          </w:divBdr>
        </w:div>
        <w:div w:id="850681875">
          <w:marLeft w:val="640"/>
          <w:marRight w:val="0"/>
          <w:marTop w:val="0"/>
          <w:marBottom w:val="0"/>
          <w:divBdr>
            <w:top w:val="none" w:sz="0" w:space="0" w:color="auto"/>
            <w:left w:val="none" w:sz="0" w:space="0" w:color="auto"/>
            <w:bottom w:val="none" w:sz="0" w:space="0" w:color="auto"/>
            <w:right w:val="none" w:sz="0" w:space="0" w:color="auto"/>
          </w:divBdr>
        </w:div>
        <w:div w:id="1004211531">
          <w:marLeft w:val="640"/>
          <w:marRight w:val="0"/>
          <w:marTop w:val="0"/>
          <w:marBottom w:val="0"/>
          <w:divBdr>
            <w:top w:val="none" w:sz="0" w:space="0" w:color="auto"/>
            <w:left w:val="none" w:sz="0" w:space="0" w:color="auto"/>
            <w:bottom w:val="none" w:sz="0" w:space="0" w:color="auto"/>
            <w:right w:val="none" w:sz="0" w:space="0" w:color="auto"/>
          </w:divBdr>
        </w:div>
        <w:div w:id="139351998">
          <w:marLeft w:val="640"/>
          <w:marRight w:val="0"/>
          <w:marTop w:val="0"/>
          <w:marBottom w:val="0"/>
          <w:divBdr>
            <w:top w:val="none" w:sz="0" w:space="0" w:color="auto"/>
            <w:left w:val="none" w:sz="0" w:space="0" w:color="auto"/>
            <w:bottom w:val="none" w:sz="0" w:space="0" w:color="auto"/>
            <w:right w:val="none" w:sz="0" w:space="0" w:color="auto"/>
          </w:divBdr>
        </w:div>
        <w:div w:id="990906547">
          <w:marLeft w:val="640"/>
          <w:marRight w:val="0"/>
          <w:marTop w:val="0"/>
          <w:marBottom w:val="0"/>
          <w:divBdr>
            <w:top w:val="none" w:sz="0" w:space="0" w:color="auto"/>
            <w:left w:val="none" w:sz="0" w:space="0" w:color="auto"/>
            <w:bottom w:val="none" w:sz="0" w:space="0" w:color="auto"/>
            <w:right w:val="none" w:sz="0" w:space="0" w:color="auto"/>
          </w:divBdr>
        </w:div>
        <w:div w:id="1914658466">
          <w:marLeft w:val="640"/>
          <w:marRight w:val="0"/>
          <w:marTop w:val="0"/>
          <w:marBottom w:val="0"/>
          <w:divBdr>
            <w:top w:val="none" w:sz="0" w:space="0" w:color="auto"/>
            <w:left w:val="none" w:sz="0" w:space="0" w:color="auto"/>
            <w:bottom w:val="none" w:sz="0" w:space="0" w:color="auto"/>
            <w:right w:val="none" w:sz="0" w:space="0" w:color="auto"/>
          </w:divBdr>
        </w:div>
        <w:div w:id="1111976187">
          <w:marLeft w:val="640"/>
          <w:marRight w:val="0"/>
          <w:marTop w:val="0"/>
          <w:marBottom w:val="0"/>
          <w:divBdr>
            <w:top w:val="none" w:sz="0" w:space="0" w:color="auto"/>
            <w:left w:val="none" w:sz="0" w:space="0" w:color="auto"/>
            <w:bottom w:val="none" w:sz="0" w:space="0" w:color="auto"/>
            <w:right w:val="none" w:sz="0" w:space="0" w:color="auto"/>
          </w:divBdr>
        </w:div>
        <w:div w:id="1449471525">
          <w:marLeft w:val="640"/>
          <w:marRight w:val="0"/>
          <w:marTop w:val="0"/>
          <w:marBottom w:val="0"/>
          <w:divBdr>
            <w:top w:val="none" w:sz="0" w:space="0" w:color="auto"/>
            <w:left w:val="none" w:sz="0" w:space="0" w:color="auto"/>
            <w:bottom w:val="none" w:sz="0" w:space="0" w:color="auto"/>
            <w:right w:val="none" w:sz="0" w:space="0" w:color="auto"/>
          </w:divBdr>
        </w:div>
        <w:div w:id="474878585">
          <w:marLeft w:val="640"/>
          <w:marRight w:val="0"/>
          <w:marTop w:val="0"/>
          <w:marBottom w:val="0"/>
          <w:divBdr>
            <w:top w:val="none" w:sz="0" w:space="0" w:color="auto"/>
            <w:left w:val="none" w:sz="0" w:space="0" w:color="auto"/>
            <w:bottom w:val="none" w:sz="0" w:space="0" w:color="auto"/>
            <w:right w:val="none" w:sz="0" w:space="0" w:color="auto"/>
          </w:divBdr>
        </w:div>
        <w:div w:id="340401540">
          <w:marLeft w:val="640"/>
          <w:marRight w:val="0"/>
          <w:marTop w:val="0"/>
          <w:marBottom w:val="0"/>
          <w:divBdr>
            <w:top w:val="none" w:sz="0" w:space="0" w:color="auto"/>
            <w:left w:val="none" w:sz="0" w:space="0" w:color="auto"/>
            <w:bottom w:val="none" w:sz="0" w:space="0" w:color="auto"/>
            <w:right w:val="none" w:sz="0" w:space="0" w:color="auto"/>
          </w:divBdr>
        </w:div>
        <w:div w:id="1432122060">
          <w:marLeft w:val="640"/>
          <w:marRight w:val="0"/>
          <w:marTop w:val="0"/>
          <w:marBottom w:val="0"/>
          <w:divBdr>
            <w:top w:val="none" w:sz="0" w:space="0" w:color="auto"/>
            <w:left w:val="none" w:sz="0" w:space="0" w:color="auto"/>
            <w:bottom w:val="none" w:sz="0" w:space="0" w:color="auto"/>
            <w:right w:val="none" w:sz="0" w:space="0" w:color="auto"/>
          </w:divBdr>
        </w:div>
        <w:div w:id="498009973">
          <w:marLeft w:val="640"/>
          <w:marRight w:val="0"/>
          <w:marTop w:val="0"/>
          <w:marBottom w:val="0"/>
          <w:divBdr>
            <w:top w:val="none" w:sz="0" w:space="0" w:color="auto"/>
            <w:left w:val="none" w:sz="0" w:space="0" w:color="auto"/>
            <w:bottom w:val="none" w:sz="0" w:space="0" w:color="auto"/>
            <w:right w:val="none" w:sz="0" w:space="0" w:color="auto"/>
          </w:divBdr>
        </w:div>
        <w:div w:id="1036542082">
          <w:marLeft w:val="640"/>
          <w:marRight w:val="0"/>
          <w:marTop w:val="0"/>
          <w:marBottom w:val="0"/>
          <w:divBdr>
            <w:top w:val="none" w:sz="0" w:space="0" w:color="auto"/>
            <w:left w:val="none" w:sz="0" w:space="0" w:color="auto"/>
            <w:bottom w:val="none" w:sz="0" w:space="0" w:color="auto"/>
            <w:right w:val="none" w:sz="0" w:space="0" w:color="auto"/>
          </w:divBdr>
        </w:div>
        <w:div w:id="1040982280">
          <w:marLeft w:val="640"/>
          <w:marRight w:val="0"/>
          <w:marTop w:val="0"/>
          <w:marBottom w:val="0"/>
          <w:divBdr>
            <w:top w:val="none" w:sz="0" w:space="0" w:color="auto"/>
            <w:left w:val="none" w:sz="0" w:space="0" w:color="auto"/>
            <w:bottom w:val="none" w:sz="0" w:space="0" w:color="auto"/>
            <w:right w:val="none" w:sz="0" w:space="0" w:color="auto"/>
          </w:divBdr>
        </w:div>
        <w:div w:id="1182277797">
          <w:marLeft w:val="640"/>
          <w:marRight w:val="0"/>
          <w:marTop w:val="0"/>
          <w:marBottom w:val="0"/>
          <w:divBdr>
            <w:top w:val="none" w:sz="0" w:space="0" w:color="auto"/>
            <w:left w:val="none" w:sz="0" w:space="0" w:color="auto"/>
            <w:bottom w:val="none" w:sz="0" w:space="0" w:color="auto"/>
            <w:right w:val="none" w:sz="0" w:space="0" w:color="auto"/>
          </w:divBdr>
        </w:div>
        <w:div w:id="1054431704">
          <w:marLeft w:val="640"/>
          <w:marRight w:val="0"/>
          <w:marTop w:val="0"/>
          <w:marBottom w:val="0"/>
          <w:divBdr>
            <w:top w:val="none" w:sz="0" w:space="0" w:color="auto"/>
            <w:left w:val="none" w:sz="0" w:space="0" w:color="auto"/>
            <w:bottom w:val="none" w:sz="0" w:space="0" w:color="auto"/>
            <w:right w:val="none" w:sz="0" w:space="0" w:color="auto"/>
          </w:divBdr>
        </w:div>
        <w:div w:id="1608846389">
          <w:marLeft w:val="640"/>
          <w:marRight w:val="0"/>
          <w:marTop w:val="0"/>
          <w:marBottom w:val="0"/>
          <w:divBdr>
            <w:top w:val="none" w:sz="0" w:space="0" w:color="auto"/>
            <w:left w:val="none" w:sz="0" w:space="0" w:color="auto"/>
            <w:bottom w:val="none" w:sz="0" w:space="0" w:color="auto"/>
            <w:right w:val="none" w:sz="0" w:space="0" w:color="auto"/>
          </w:divBdr>
        </w:div>
        <w:div w:id="757093553">
          <w:marLeft w:val="640"/>
          <w:marRight w:val="0"/>
          <w:marTop w:val="0"/>
          <w:marBottom w:val="0"/>
          <w:divBdr>
            <w:top w:val="none" w:sz="0" w:space="0" w:color="auto"/>
            <w:left w:val="none" w:sz="0" w:space="0" w:color="auto"/>
            <w:bottom w:val="none" w:sz="0" w:space="0" w:color="auto"/>
            <w:right w:val="none" w:sz="0" w:space="0" w:color="auto"/>
          </w:divBdr>
        </w:div>
        <w:div w:id="136531663">
          <w:marLeft w:val="640"/>
          <w:marRight w:val="0"/>
          <w:marTop w:val="0"/>
          <w:marBottom w:val="0"/>
          <w:divBdr>
            <w:top w:val="none" w:sz="0" w:space="0" w:color="auto"/>
            <w:left w:val="none" w:sz="0" w:space="0" w:color="auto"/>
            <w:bottom w:val="none" w:sz="0" w:space="0" w:color="auto"/>
            <w:right w:val="none" w:sz="0" w:space="0" w:color="auto"/>
          </w:divBdr>
        </w:div>
        <w:div w:id="693389231">
          <w:marLeft w:val="640"/>
          <w:marRight w:val="0"/>
          <w:marTop w:val="0"/>
          <w:marBottom w:val="0"/>
          <w:divBdr>
            <w:top w:val="none" w:sz="0" w:space="0" w:color="auto"/>
            <w:left w:val="none" w:sz="0" w:space="0" w:color="auto"/>
            <w:bottom w:val="none" w:sz="0" w:space="0" w:color="auto"/>
            <w:right w:val="none" w:sz="0" w:space="0" w:color="auto"/>
          </w:divBdr>
        </w:div>
        <w:div w:id="928808785">
          <w:marLeft w:val="640"/>
          <w:marRight w:val="0"/>
          <w:marTop w:val="0"/>
          <w:marBottom w:val="0"/>
          <w:divBdr>
            <w:top w:val="none" w:sz="0" w:space="0" w:color="auto"/>
            <w:left w:val="none" w:sz="0" w:space="0" w:color="auto"/>
            <w:bottom w:val="none" w:sz="0" w:space="0" w:color="auto"/>
            <w:right w:val="none" w:sz="0" w:space="0" w:color="auto"/>
          </w:divBdr>
        </w:div>
        <w:div w:id="446433168">
          <w:marLeft w:val="640"/>
          <w:marRight w:val="0"/>
          <w:marTop w:val="0"/>
          <w:marBottom w:val="0"/>
          <w:divBdr>
            <w:top w:val="none" w:sz="0" w:space="0" w:color="auto"/>
            <w:left w:val="none" w:sz="0" w:space="0" w:color="auto"/>
            <w:bottom w:val="none" w:sz="0" w:space="0" w:color="auto"/>
            <w:right w:val="none" w:sz="0" w:space="0" w:color="auto"/>
          </w:divBdr>
        </w:div>
        <w:div w:id="15810445">
          <w:marLeft w:val="640"/>
          <w:marRight w:val="0"/>
          <w:marTop w:val="0"/>
          <w:marBottom w:val="0"/>
          <w:divBdr>
            <w:top w:val="none" w:sz="0" w:space="0" w:color="auto"/>
            <w:left w:val="none" w:sz="0" w:space="0" w:color="auto"/>
            <w:bottom w:val="none" w:sz="0" w:space="0" w:color="auto"/>
            <w:right w:val="none" w:sz="0" w:space="0" w:color="auto"/>
          </w:divBdr>
        </w:div>
        <w:div w:id="1539512182">
          <w:marLeft w:val="640"/>
          <w:marRight w:val="0"/>
          <w:marTop w:val="0"/>
          <w:marBottom w:val="0"/>
          <w:divBdr>
            <w:top w:val="none" w:sz="0" w:space="0" w:color="auto"/>
            <w:left w:val="none" w:sz="0" w:space="0" w:color="auto"/>
            <w:bottom w:val="none" w:sz="0" w:space="0" w:color="auto"/>
            <w:right w:val="none" w:sz="0" w:space="0" w:color="auto"/>
          </w:divBdr>
        </w:div>
        <w:div w:id="242371977">
          <w:marLeft w:val="640"/>
          <w:marRight w:val="0"/>
          <w:marTop w:val="0"/>
          <w:marBottom w:val="0"/>
          <w:divBdr>
            <w:top w:val="none" w:sz="0" w:space="0" w:color="auto"/>
            <w:left w:val="none" w:sz="0" w:space="0" w:color="auto"/>
            <w:bottom w:val="none" w:sz="0" w:space="0" w:color="auto"/>
            <w:right w:val="none" w:sz="0" w:space="0" w:color="auto"/>
          </w:divBdr>
        </w:div>
        <w:div w:id="1432507030">
          <w:marLeft w:val="640"/>
          <w:marRight w:val="0"/>
          <w:marTop w:val="0"/>
          <w:marBottom w:val="0"/>
          <w:divBdr>
            <w:top w:val="none" w:sz="0" w:space="0" w:color="auto"/>
            <w:left w:val="none" w:sz="0" w:space="0" w:color="auto"/>
            <w:bottom w:val="none" w:sz="0" w:space="0" w:color="auto"/>
            <w:right w:val="none" w:sz="0" w:space="0" w:color="auto"/>
          </w:divBdr>
        </w:div>
        <w:div w:id="1283221837">
          <w:marLeft w:val="640"/>
          <w:marRight w:val="0"/>
          <w:marTop w:val="0"/>
          <w:marBottom w:val="0"/>
          <w:divBdr>
            <w:top w:val="none" w:sz="0" w:space="0" w:color="auto"/>
            <w:left w:val="none" w:sz="0" w:space="0" w:color="auto"/>
            <w:bottom w:val="none" w:sz="0" w:space="0" w:color="auto"/>
            <w:right w:val="none" w:sz="0" w:space="0" w:color="auto"/>
          </w:divBdr>
        </w:div>
        <w:div w:id="1558055156">
          <w:marLeft w:val="640"/>
          <w:marRight w:val="0"/>
          <w:marTop w:val="0"/>
          <w:marBottom w:val="0"/>
          <w:divBdr>
            <w:top w:val="none" w:sz="0" w:space="0" w:color="auto"/>
            <w:left w:val="none" w:sz="0" w:space="0" w:color="auto"/>
            <w:bottom w:val="none" w:sz="0" w:space="0" w:color="auto"/>
            <w:right w:val="none" w:sz="0" w:space="0" w:color="auto"/>
          </w:divBdr>
        </w:div>
        <w:div w:id="74128534">
          <w:marLeft w:val="640"/>
          <w:marRight w:val="0"/>
          <w:marTop w:val="0"/>
          <w:marBottom w:val="0"/>
          <w:divBdr>
            <w:top w:val="none" w:sz="0" w:space="0" w:color="auto"/>
            <w:left w:val="none" w:sz="0" w:space="0" w:color="auto"/>
            <w:bottom w:val="none" w:sz="0" w:space="0" w:color="auto"/>
            <w:right w:val="none" w:sz="0" w:space="0" w:color="auto"/>
          </w:divBdr>
        </w:div>
        <w:div w:id="1250116885">
          <w:marLeft w:val="640"/>
          <w:marRight w:val="0"/>
          <w:marTop w:val="0"/>
          <w:marBottom w:val="0"/>
          <w:divBdr>
            <w:top w:val="none" w:sz="0" w:space="0" w:color="auto"/>
            <w:left w:val="none" w:sz="0" w:space="0" w:color="auto"/>
            <w:bottom w:val="none" w:sz="0" w:space="0" w:color="auto"/>
            <w:right w:val="none" w:sz="0" w:space="0" w:color="auto"/>
          </w:divBdr>
        </w:div>
        <w:div w:id="51775045">
          <w:marLeft w:val="640"/>
          <w:marRight w:val="0"/>
          <w:marTop w:val="0"/>
          <w:marBottom w:val="0"/>
          <w:divBdr>
            <w:top w:val="none" w:sz="0" w:space="0" w:color="auto"/>
            <w:left w:val="none" w:sz="0" w:space="0" w:color="auto"/>
            <w:bottom w:val="none" w:sz="0" w:space="0" w:color="auto"/>
            <w:right w:val="none" w:sz="0" w:space="0" w:color="auto"/>
          </w:divBdr>
        </w:div>
        <w:div w:id="135073353">
          <w:marLeft w:val="640"/>
          <w:marRight w:val="0"/>
          <w:marTop w:val="0"/>
          <w:marBottom w:val="0"/>
          <w:divBdr>
            <w:top w:val="none" w:sz="0" w:space="0" w:color="auto"/>
            <w:left w:val="none" w:sz="0" w:space="0" w:color="auto"/>
            <w:bottom w:val="none" w:sz="0" w:space="0" w:color="auto"/>
            <w:right w:val="none" w:sz="0" w:space="0" w:color="auto"/>
          </w:divBdr>
        </w:div>
        <w:div w:id="389038762">
          <w:marLeft w:val="640"/>
          <w:marRight w:val="0"/>
          <w:marTop w:val="0"/>
          <w:marBottom w:val="0"/>
          <w:divBdr>
            <w:top w:val="none" w:sz="0" w:space="0" w:color="auto"/>
            <w:left w:val="none" w:sz="0" w:space="0" w:color="auto"/>
            <w:bottom w:val="none" w:sz="0" w:space="0" w:color="auto"/>
            <w:right w:val="none" w:sz="0" w:space="0" w:color="auto"/>
          </w:divBdr>
        </w:div>
        <w:div w:id="1275139139">
          <w:marLeft w:val="640"/>
          <w:marRight w:val="0"/>
          <w:marTop w:val="0"/>
          <w:marBottom w:val="0"/>
          <w:divBdr>
            <w:top w:val="none" w:sz="0" w:space="0" w:color="auto"/>
            <w:left w:val="none" w:sz="0" w:space="0" w:color="auto"/>
            <w:bottom w:val="none" w:sz="0" w:space="0" w:color="auto"/>
            <w:right w:val="none" w:sz="0" w:space="0" w:color="auto"/>
          </w:divBdr>
        </w:div>
        <w:div w:id="2050106447">
          <w:marLeft w:val="640"/>
          <w:marRight w:val="0"/>
          <w:marTop w:val="0"/>
          <w:marBottom w:val="0"/>
          <w:divBdr>
            <w:top w:val="none" w:sz="0" w:space="0" w:color="auto"/>
            <w:left w:val="none" w:sz="0" w:space="0" w:color="auto"/>
            <w:bottom w:val="none" w:sz="0" w:space="0" w:color="auto"/>
            <w:right w:val="none" w:sz="0" w:space="0" w:color="auto"/>
          </w:divBdr>
        </w:div>
        <w:div w:id="1175732125">
          <w:marLeft w:val="640"/>
          <w:marRight w:val="0"/>
          <w:marTop w:val="0"/>
          <w:marBottom w:val="0"/>
          <w:divBdr>
            <w:top w:val="none" w:sz="0" w:space="0" w:color="auto"/>
            <w:left w:val="none" w:sz="0" w:space="0" w:color="auto"/>
            <w:bottom w:val="none" w:sz="0" w:space="0" w:color="auto"/>
            <w:right w:val="none" w:sz="0" w:space="0" w:color="auto"/>
          </w:divBdr>
        </w:div>
        <w:div w:id="595139967">
          <w:marLeft w:val="640"/>
          <w:marRight w:val="0"/>
          <w:marTop w:val="0"/>
          <w:marBottom w:val="0"/>
          <w:divBdr>
            <w:top w:val="none" w:sz="0" w:space="0" w:color="auto"/>
            <w:left w:val="none" w:sz="0" w:space="0" w:color="auto"/>
            <w:bottom w:val="none" w:sz="0" w:space="0" w:color="auto"/>
            <w:right w:val="none" w:sz="0" w:space="0" w:color="auto"/>
          </w:divBdr>
        </w:div>
        <w:div w:id="1857159720">
          <w:marLeft w:val="640"/>
          <w:marRight w:val="0"/>
          <w:marTop w:val="0"/>
          <w:marBottom w:val="0"/>
          <w:divBdr>
            <w:top w:val="none" w:sz="0" w:space="0" w:color="auto"/>
            <w:left w:val="none" w:sz="0" w:space="0" w:color="auto"/>
            <w:bottom w:val="none" w:sz="0" w:space="0" w:color="auto"/>
            <w:right w:val="none" w:sz="0" w:space="0" w:color="auto"/>
          </w:divBdr>
        </w:div>
        <w:div w:id="1540783323">
          <w:marLeft w:val="640"/>
          <w:marRight w:val="0"/>
          <w:marTop w:val="0"/>
          <w:marBottom w:val="0"/>
          <w:divBdr>
            <w:top w:val="none" w:sz="0" w:space="0" w:color="auto"/>
            <w:left w:val="none" w:sz="0" w:space="0" w:color="auto"/>
            <w:bottom w:val="none" w:sz="0" w:space="0" w:color="auto"/>
            <w:right w:val="none" w:sz="0" w:space="0" w:color="auto"/>
          </w:divBdr>
        </w:div>
        <w:div w:id="1391423085">
          <w:marLeft w:val="640"/>
          <w:marRight w:val="0"/>
          <w:marTop w:val="0"/>
          <w:marBottom w:val="0"/>
          <w:divBdr>
            <w:top w:val="none" w:sz="0" w:space="0" w:color="auto"/>
            <w:left w:val="none" w:sz="0" w:space="0" w:color="auto"/>
            <w:bottom w:val="none" w:sz="0" w:space="0" w:color="auto"/>
            <w:right w:val="none" w:sz="0" w:space="0" w:color="auto"/>
          </w:divBdr>
        </w:div>
        <w:div w:id="1634480331">
          <w:marLeft w:val="640"/>
          <w:marRight w:val="0"/>
          <w:marTop w:val="0"/>
          <w:marBottom w:val="0"/>
          <w:divBdr>
            <w:top w:val="none" w:sz="0" w:space="0" w:color="auto"/>
            <w:left w:val="none" w:sz="0" w:space="0" w:color="auto"/>
            <w:bottom w:val="none" w:sz="0" w:space="0" w:color="auto"/>
            <w:right w:val="none" w:sz="0" w:space="0" w:color="auto"/>
          </w:divBdr>
        </w:div>
        <w:div w:id="290094945">
          <w:marLeft w:val="640"/>
          <w:marRight w:val="0"/>
          <w:marTop w:val="0"/>
          <w:marBottom w:val="0"/>
          <w:divBdr>
            <w:top w:val="none" w:sz="0" w:space="0" w:color="auto"/>
            <w:left w:val="none" w:sz="0" w:space="0" w:color="auto"/>
            <w:bottom w:val="none" w:sz="0" w:space="0" w:color="auto"/>
            <w:right w:val="none" w:sz="0" w:space="0" w:color="auto"/>
          </w:divBdr>
        </w:div>
        <w:div w:id="570698806">
          <w:marLeft w:val="640"/>
          <w:marRight w:val="0"/>
          <w:marTop w:val="0"/>
          <w:marBottom w:val="0"/>
          <w:divBdr>
            <w:top w:val="none" w:sz="0" w:space="0" w:color="auto"/>
            <w:left w:val="none" w:sz="0" w:space="0" w:color="auto"/>
            <w:bottom w:val="none" w:sz="0" w:space="0" w:color="auto"/>
            <w:right w:val="none" w:sz="0" w:space="0" w:color="auto"/>
          </w:divBdr>
        </w:div>
        <w:div w:id="918059639">
          <w:marLeft w:val="640"/>
          <w:marRight w:val="0"/>
          <w:marTop w:val="0"/>
          <w:marBottom w:val="0"/>
          <w:divBdr>
            <w:top w:val="none" w:sz="0" w:space="0" w:color="auto"/>
            <w:left w:val="none" w:sz="0" w:space="0" w:color="auto"/>
            <w:bottom w:val="none" w:sz="0" w:space="0" w:color="auto"/>
            <w:right w:val="none" w:sz="0" w:space="0" w:color="auto"/>
          </w:divBdr>
        </w:div>
        <w:div w:id="799347221">
          <w:marLeft w:val="640"/>
          <w:marRight w:val="0"/>
          <w:marTop w:val="0"/>
          <w:marBottom w:val="0"/>
          <w:divBdr>
            <w:top w:val="none" w:sz="0" w:space="0" w:color="auto"/>
            <w:left w:val="none" w:sz="0" w:space="0" w:color="auto"/>
            <w:bottom w:val="none" w:sz="0" w:space="0" w:color="auto"/>
            <w:right w:val="none" w:sz="0" w:space="0" w:color="auto"/>
          </w:divBdr>
        </w:div>
        <w:div w:id="1915125245">
          <w:marLeft w:val="640"/>
          <w:marRight w:val="0"/>
          <w:marTop w:val="0"/>
          <w:marBottom w:val="0"/>
          <w:divBdr>
            <w:top w:val="none" w:sz="0" w:space="0" w:color="auto"/>
            <w:left w:val="none" w:sz="0" w:space="0" w:color="auto"/>
            <w:bottom w:val="none" w:sz="0" w:space="0" w:color="auto"/>
            <w:right w:val="none" w:sz="0" w:space="0" w:color="auto"/>
          </w:divBdr>
        </w:div>
        <w:div w:id="1546719408">
          <w:marLeft w:val="640"/>
          <w:marRight w:val="0"/>
          <w:marTop w:val="0"/>
          <w:marBottom w:val="0"/>
          <w:divBdr>
            <w:top w:val="none" w:sz="0" w:space="0" w:color="auto"/>
            <w:left w:val="none" w:sz="0" w:space="0" w:color="auto"/>
            <w:bottom w:val="none" w:sz="0" w:space="0" w:color="auto"/>
            <w:right w:val="none" w:sz="0" w:space="0" w:color="auto"/>
          </w:divBdr>
        </w:div>
        <w:div w:id="2001156096">
          <w:marLeft w:val="640"/>
          <w:marRight w:val="0"/>
          <w:marTop w:val="0"/>
          <w:marBottom w:val="0"/>
          <w:divBdr>
            <w:top w:val="none" w:sz="0" w:space="0" w:color="auto"/>
            <w:left w:val="none" w:sz="0" w:space="0" w:color="auto"/>
            <w:bottom w:val="none" w:sz="0" w:space="0" w:color="auto"/>
            <w:right w:val="none" w:sz="0" w:space="0" w:color="auto"/>
          </w:divBdr>
        </w:div>
        <w:div w:id="1145974303">
          <w:marLeft w:val="640"/>
          <w:marRight w:val="0"/>
          <w:marTop w:val="0"/>
          <w:marBottom w:val="0"/>
          <w:divBdr>
            <w:top w:val="none" w:sz="0" w:space="0" w:color="auto"/>
            <w:left w:val="none" w:sz="0" w:space="0" w:color="auto"/>
            <w:bottom w:val="none" w:sz="0" w:space="0" w:color="auto"/>
            <w:right w:val="none" w:sz="0" w:space="0" w:color="auto"/>
          </w:divBdr>
        </w:div>
        <w:div w:id="1409302708">
          <w:marLeft w:val="640"/>
          <w:marRight w:val="0"/>
          <w:marTop w:val="0"/>
          <w:marBottom w:val="0"/>
          <w:divBdr>
            <w:top w:val="none" w:sz="0" w:space="0" w:color="auto"/>
            <w:left w:val="none" w:sz="0" w:space="0" w:color="auto"/>
            <w:bottom w:val="none" w:sz="0" w:space="0" w:color="auto"/>
            <w:right w:val="none" w:sz="0" w:space="0" w:color="auto"/>
          </w:divBdr>
        </w:div>
        <w:div w:id="1811053118">
          <w:marLeft w:val="640"/>
          <w:marRight w:val="0"/>
          <w:marTop w:val="0"/>
          <w:marBottom w:val="0"/>
          <w:divBdr>
            <w:top w:val="none" w:sz="0" w:space="0" w:color="auto"/>
            <w:left w:val="none" w:sz="0" w:space="0" w:color="auto"/>
            <w:bottom w:val="none" w:sz="0" w:space="0" w:color="auto"/>
            <w:right w:val="none" w:sz="0" w:space="0" w:color="auto"/>
          </w:divBdr>
        </w:div>
        <w:div w:id="2095973114">
          <w:marLeft w:val="640"/>
          <w:marRight w:val="0"/>
          <w:marTop w:val="0"/>
          <w:marBottom w:val="0"/>
          <w:divBdr>
            <w:top w:val="none" w:sz="0" w:space="0" w:color="auto"/>
            <w:left w:val="none" w:sz="0" w:space="0" w:color="auto"/>
            <w:bottom w:val="none" w:sz="0" w:space="0" w:color="auto"/>
            <w:right w:val="none" w:sz="0" w:space="0" w:color="auto"/>
          </w:divBdr>
        </w:div>
        <w:div w:id="1869830470">
          <w:marLeft w:val="640"/>
          <w:marRight w:val="0"/>
          <w:marTop w:val="0"/>
          <w:marBottom w:val="0"/>
          <w:divBdr>
            <w:top w:val="none" w:sz="0" w:space="0" w:color="auto"/>
            <w:left w:val="none" w:sz="0" w:space="0" w:color="auto"/>
            <w:bottom w:val="none" w:sz="0" w:space="0" w:color="auto"/>
            <w:right w:val="none" w:sz="0" w:space="0" w:color="auto"/>
          </w:divBdr>
        </w:div>
        <w:div w:id="1740980578">
          <w:marLeft w:val="640"/>
          <w:marRight w:val="0"/>
          <w:marTop w:val="0"/>
          <w:marBottom w:val="0"/>
          <w:divBdr>
            <w:top w:val="none" w:sz="0" w:space="0" w:color="auto"/>
            <w:left w:val="none" w:sz="0" w:space="0" w:color="auto"/>
            <w:bottom w:val="none" w:sz="0" w:space="0" w:color="auto"/>
            <w:right w:val="none" w:sz="0" w:space="0" w:color="auto"/>
          </w:divBdr>
        </w:div>
        <w:div w:id="841772519">
          <w:marLeft w:val="640"/>
          <w:marRight w:val="0"/>
          <w:marTop w:val="0"/>
          <w:marBottom w:val="0"/>
          <w:divBdr>
            <w:top w:val="none" w:sz="0" w:space="0" w:color="auto"/>
            <w:left w:val="none" w:sz="0" w:space="0" w:color="auto"/>
            <w:bottom w:val="none" w:sz="0" w:space="0" w:color="auto"/>
            <w:right w:val="none" w:sz="0" w:space="0" w:color="auto"/>
          </w:divBdr>
        </w:div>
        <w:div w:id="1878349368">
          <w:marLeft w:val="640"/>
          <w:marRight w:val="0"/>
          <w:marTop w:val="0"/>
          <w:marBottom w:val="0"/>
          <w:divBdr>
            <w:top w:val="none" w:sz="0" w:space="0" w:color="auto"/>
            <w:left w:val="none" w:sz="0" w:space="0" w:color="auto"/>
            <w:bottom w:val="none" w:sz="0" w:space="0" w:color="auto"/>
            <w:right w:val="none" w:sz="0" w:space="0" w:color="auto"/>
          </w:divBdr>
        </w:div>
        <w:div w:id="1459839125">
          <w:marLeft w:val="640"/>
          <w:marRight w:val="0"/>
          <w:marTop w:val="0"/>
          <w:marBottom w:val="0"/>
          <w:divBdr>
            <w:top w:val="none" w:sz="0" w:space="0" w:color="auto"/>
            <w:left w:val="none" w:sz="0" w:space="0" w:color="auto"/>
            <w:bottom w:val="none" w:sz="0" w:space="0" w:color="auto"/>
            <w:right w:val="none" w:sz="0" w:space="0" w:color="auto"/>
          </w:divBdr>
        </w:div>
        <w:div w:id="1821264329">
          <w:marLeft w:val="640"/>
          <w:marRight w:val="0"/>
          <w:marTop w:val="0"/>
          <w:marBottom w:val="0"/>
          <w:divBdr>
            <w:top w:val="none" w:sz="0" w:space="0" w:color="auto"/>
            <w:left w:val="none" w:sz="0" w:space="0" w:color="auto"/>
            <w:bottom w:val="none" w:sz="0" w:space="0" w:color="auto"/>
            <w:right w:val="none" w:sz="0" w:space="0" w:color="auto"/>
          </w:divBdr>
        </w:div>
        <w:div w:id="1488008933">
          <w:marLeft w:val="640"/>
          <w:marRight w:val="0"/>
          <w:marTop w:val="0"/>
          <w:marBottom w:val="0"/>
          <w:divBdr>
            <w:top w:val="none" w:sz="0" w:space="0" w:color="auto"/>
            <w:left w:val="none" w:sz="0" w:space="0" w:color="auto"/>
            <w:bottom w:val="none" w:sz="0" w:space="0" w:color="auto"/>
            <w:right w:val="none" w:sz="0" w:space="0" w:color="auto"/>
          </w:divBdr>
        </w:div>
        <w:div w:id="146896505">
          <w:marLeft w:val="640"/>
          <w:marRight w:val="0"/>
          <w:marTop w:val="0"/>
          <w:marBottom w:val="0"/>
          <w:divBdr>
            <w:top w:val="none" w:sz="0" w:space="0" w:color="auto"/>
            <w:left w:val="none" w:sz="0" w:space="0" w:color="auto"/>
            <w:bottom w:val="none" w:sz="0" w:space="0" w:color="auto"/>
            <w:right w:val="none" w:sz="0" w:space="0" w:color="auto"/>
          </w:divBdr>
        </w:div>
        <w:div w:id="1578712573">
          <w:marLeft w:val="640"/>
          <w:marRight w:val="0"/>
          <w:marTop w:val="0"/>
          <w:marBottom w:val="0"/>
          <w:divBdr>
            <w:top w:val="none" w:sz="0" w:space="0" w:color="auto"/>
            <w:left w:val="none" w:sz="0" w:space="0" w:color="auto"/>
            <w:bottom w:val="none" w:sz="0" w:space="0" w:color="auto"/>
            <w:right w:val="none" w:sz="0" w:space="0" w:color="auto"/>
          </w:divBdr>
        </w:div>
        <w:div w:id="165444918">
          <w:marLeft w:val="640"/>
          <w:marRight w:val="0"/>
          <w:marTop w:val="0"/>
          <w:marBottom w:val="0"/>
          <w:divBdr>
            <w:top w:val="none" w:sz="0" w:space="0" w:color="auto"/>
            <w:left w:val="none" w:sz="0" w:space="0" w:color="auto"/>
            <w:bottom w:val="none" w:sz="0" w:space="0" w:color="auto"/>
            <w:right w:val="none" w:sz="0" w:space="0" w:color="auto"/>
          </w:divBdr>
        </w:div>
        <w:div w:id="797796117">
          <w:marLeft w:val="640"/>
          <w:marRight w:val="0"/>
          <w:marTop w:val="0"/>
          <w:marBottom w:val="0"/>
          <w:divBdr>
            <w:top w:val="none" w:sz="0" w:space="0" w:color="auto"/>
            <w:left w:val="none" w:sz="0" w:space="0" w:color="auto"/>
            <w:bottom w:val="none" w:sz="0" w:space="0" w:color="auto"/>
            <w:right w:val="none" w:sz="0" w:space="0" w:color="auto"/>
          </w:divBdr>
        </w:div>
        <w:div w:id="1523664548">
          <w:marLeft w:val="640"/>
          <w:marRight w:val="0"/>
          <w:marTop w:val="0"/>
          <w:marBottom w:val="0"/>
          <w:divBdr>
            <w:top w:val="none" w:sz="0" w:space="0" w:color="auto"/>
            <w:left w:val="none" w:sz="0" w:space="0" w:color="auto"/>
            <w:bottom w:val="none" w:sz="0" w:space="0" w:color="auto"/>
            <w:right w:val="none" w:sz="0" w:space="0" w:color="auto"/>
          </w:divBdr>
        </w:div>
        <w:div w:id="1429307371">
          <w:marLeft w:val="640"/>
          <w:marRight w:val="0"/>
          <w:marTop w:val="0"/>
          <w:marBottom w:val="0"/>
          <w:divBdr>
            <w:top w:val="none" w:sz="0" w:space="0" w:color="auto"/>
            <w:left w:val="none" w:sz="0" w:space="0" w:color="auto"/>
            <w:bottom w:val="none" w:sz="0" w:space="0" w:color="auto"/>
            <w:right w:val="none" w:sz="0" w:space="0" w:color="auto"/>
          </w:divBdr>
        </w:div>
        <w:div w:id="531575123">
          <w:marLeft w:val="640"/>
          <w:marRight w:val="0"/>
          <w:marTop w:val="0"/>
          <w:marBottom w:val="0"/>
          <w:divBdr>
            <w:top w:val="none" w:sz="0" w:space="0" w:color="auto"/>
            <w:left w:val="none" w:sz="0" w:space="0" w:color="auto"/>
            <w:bottom w:val="none" w:sz="0" w:space="0" w:color="auto"/>
            <w:right w:val="none" w:sz="0" w:space="0" w:color="auto"/>
          </w:divBdr>
        </w:div>
        <w:div w:id="1035615448">
          <w:marLeft w:val="640"/>
          <w:marRight w:val="0"/>
          <w:marTop w:val="0"/>
          <w:marBottom w:val="0"/>
          <w:divBdr>
            <w:top w:val="none" w:sz="0" w:space="0" w:color="auto"/>
            <w:left w:val="none" w:sz="0" w:space="0" w:color="auto"/>
            <w:bottom w:val="none" w:sz="0" w:space="0" w:color="auto"/>
            <w:right w:val="none" w:sz="0" w:space="0" w:color="auto"/>
          </w:divBdr>
        </w:div>
        <w:div w:id="2036610907">
          <w:marLeft w:val="640"/>
          <w:marRight w:val="0"/>
          <w:marTop w:val="0"/>
          <w:marBottom w:val="0"/>
          <w:divBdr>
            <w:top w:val="none" w:sz="0" w:space="0" w:color="auto"/>
            <w:left w:val="none" w:sz="0" w:space="0" w:color="auto"/>
            <w:bottom w:val="none" w:sz="0" w:space="0" w:color="auto"/>
            <w:right w:val="none" w:sz="0" w:space="0" w:color="auto"/>
          </w:divBdr>
        </w:div>
        <w:div w:id="1322347583">
          <w:marLeft w:val="640"/>
          <w:marRight w:val="0"/>
          <w:marTop w:val="0"/>
          <w:marBottom w:val="0"/>
          <w:divBdr>
            <w:top w:val="none" w:sz="0" w:space="0" w:color="auto"/>
            <w:left w:val="none" w:sz="0" w:space="0" w:color="auto"/>
            <w:bottom w:val="none" w:sz="0" w:space="0" w:color="auto"/>
            <w:right w:val="none" w:sz="0" w:space="0" w:color="auto"/>
          </w:divBdr>
        </w:div>
        <w:div w:id="1361319268">
          <w:marLeft w:val="640"/>
          <w:marRight w:val="0"/>
          <w:marTop w:val="0"/>
          <w:marBottom w:val="0"/>
          <w:divBdr>
            <w:top w:val="none" w:sz="0" w:space="0" w:color="auto"/>
            <w:left w:val="none" w:sz="0" w:space="0" w:color="auto"/>
            <w:bottom w:val="none" w:sz="0" w:space="0" w:color="auto"/>
            <w:right w:val="none" w:sz="0" w:space="0" w:color="auto"/>
          </w:divBdr>
        </w:div>
        <w:div w:id="1922523547">
          <w:marLeft w:val="640"/>
          <w:marRight w:val="0"/>
          <w:marTop w:val="0"/>
          <w:marBottom w:val="0"/>
          <w:divBdr>
            <w:top w:val="none" w:sz="0" w:space="0" w:color="auto"/>
            <w:left w:val="none" w:sz="0" w:space="0" w:color="auto"/>
            <w:bottom w:val="none" w:sz="0" w:space="0" w:color="auto"/>
            <w:right w:val="none" w:sz="0" w:space="0" w:color="auto"/>
          </w:divBdr>
        </w:div>
        <w:div w:id="2143691408">
          <w:marLeft w:val="640"/>
          <w:marRight w:val="0"/>
          <w:marTop w:val="0"/>
          <w:marBottom w:val="0"/>
          <w:divBdr>
            <w:top w:val="none" w:sz="0" w:space="0" w:color="auto"/>
            <w:left w:val="none" w:sz="0" w:space="0" w:color="auto"/>
            <w:bottom w:val="none" w:sz="0" w:space="0" w:color="auto"/>
            <w:right w:val="none" w:sz="0" w:space="0" w:color="auto"/>
          </w:divBdr>
        </w:div>
        <w:div w:id="360909084">
          <w:marLeft w:val="640"/>
          <w:marRight w:val="0"/>
          <w:marTop w:val="0"/>
          <w:marBottom w:val="0"/>
          <w:divBdr>
            <w:top w:val="none" w:sz="0" w:space="0" w:color="auto"/>
            <w:left w:val="none" w:sz="0" w:space="0" w:color="auto"/>
            <w:bottom w:val="none" w:sz="0" w:space="0" w:color="auto"/>
            <w:right w:val="none" w:sz="0" w:space="0" w:color="auto"/>
          </w:divBdr>
        </w:div>
        <w:div w:id="1868174969">
          <w:marLeft w:val="640"/>
          <w:marRight w:val="0"/>
          <w:marTop w:val="0"/>
          <w:marBottom w:val="0"/>
          <w:divBdr>
            <w:top w:val="none" w:sz="0" w:space="0" w:color="auto"/>
            <w:left w:val="none" w:sz="0" w:space="0" w:color="auto"/>
            <w:bottom w:val="none" w:sz="0" w:space="0" w:color="auto"/>
            <w:right w:val="none" w:sz="0" w:space="0" w:color="auto"/>
          </w:divBdr>
        </w:div>
        <w:div w:id="1674065903">
          <w:marLeft w:val="640"/>
          <w:marRight w:val="0"/>
          <w:marTop w:val="0"/>
          <w:marBottom w:val="0"/>
          <w:divBdr>
            <w:top w:val="none" w:sz="0" w:space="0" w:color="auto"/>
            <w:left w:val="none" w:sz="0" w:space="0" w:color="auto"/>
            <w:bottom w:val="none" w:sz="0" w:space="0" w:color="auto"/>
            <w:right w:val="none" w:sz="0" w:space="0" w:color="auto"/>
          </w:divBdr>
        </w:div>
        <w:div w:id="551238173">
          <w:marLeft w:val="640"/>
          <w:marRight w:val="0"/>
          <w:marTop w:val="0"/>
          <w:marBottom w:val="0"/>
          <w:divBdr>
            <w:top w:val="none" w:sz="0" w:space="0" w:color="auto"/>
            <w:left w:val="none" w:sz="0" w:space="0" w:color="auto"/>
            <w:bottom w:val="none" w:sz="0" w:space="0" w:color="auto"/>
            <w:right w:val="none" w:sz="0" w:space="0" w:color="auto"/>
          </w:divBdr>
        </w:div>
        <w:div w:id="1286428350">
          <w:marLeft w:val="640"/>
          <w:marRight w:val="0"/>
          <w:marTop w:val="0"/>
          <w:marBottom w:val="0"/>
          <w:divBdr>
            <w:top w:val="none" w:sz="0" w:space="0" w:color="auto"/>
            <w:left w:val="none" w:sz="0" w:space="0" w:color="auto"/>
            <w:bottom w:val="none" w:sz="0" w:space="0" w:color="auto"/>
            <w:right w:val="none" w:sz="0" w:space="0" w:color="auto"/>
          </w:divBdr>
        </w:div>
        <w:div w:id="158890066">
          <w:marLeft w:val="640"/>
          <w:marRight w:val="0"/>
          <w:marTop w:val="0"/>
          <w:marBottom w:val="0"/>
          <w:divBdr>
            <w:top w:val="none" w:sz="0" w:space="0" w:color="auto"/>
            <w:left w:val="none" w:sz="0" w:space="0" w:color="auto"/>
            <w:bottom w:val="none" w:sz="0" w:space="0" w:color="auto"/>
            <w:right w:val="none" w:sz="0" w:space="0" w:color="auto"/>
          </w:divBdr>
        </w:div>
        <w:div w:id="1103572256">
          <w:marLeft w:val="640"/>
          <w:marRight w:val="0"/>
          <w:marTop w:val="0"/>
          <w:marBottom w:val="0"/>
          <w:divBdr>
            <w:top w:val="none" w:sz="0" w:space="0" w:color="auto"/>
            <w:left w:val="none" w:sz="0" w:space="0" w:color="auto"/>
            <w:bottom w:val="none" w:sz="0" w:space="0" w:color="auto"/>
            <w:right w:val="none" w:sz="0" w:space="0" w:color="auto"/>
          </w:divBdr>
        </w:div>
        <w:div w:id="1329747490">
          <w:marLeft w:val="640"/>
          <w:marRight w:val="0"/>
          <w:marTop w:val="0"/>
          <w:marBottom w:val="0"/>
          <w:divBdr>
            <w:top w:val="none" w:sz="0" w:space="0" w:color="auto"/>
            <w:left w:val="none" w:sz="0" w:space="0" w:color="auto"/>
            <w:bottom w:val="none" w:sz="0" w:space="0" w:color="auto"/>
            <w:right w:val="none" w:sz="0" w:space="0" w:color="auto"/>
          </w:divBdr>
        </w:div>
        <w:div w:id="2052728466">
          <w:marLeft w:val="640"/>
          <w:marRight w:val="0"/>
          <w:marTop w:val="0"/>
          <w:marBottom w:val="0"/>
          <w:divBdr>
            <w:top w:val="none" w:sz="0" w:space="0" w:color="auto"/>
            <w:left w:val="none" w:sz="0" w:space="0" w:color="auto"/>
            <w:bottom w:val="none" w:sz="0" w:space="0" w:color="auto"/>
            <w:right w:val="none" w:sz="0" w:space="0" w:color="auto"/>
          </w:divBdr>
        </w:div>
      </w:divsChild>
    </w:div>
    <w:div w:id="56124535">
      <w:bodyDiv w:val="1"/>
      <w:marLeft w:val="0"/>
      <w:marRight w:val="0"/>
      <w:marTop w:val="0"/>
      <w:marBottom w:val="0"/>
      <w:divBdr>
        <w:top w:val="none" w:sz="0" w:space="0" w:color="auto"/>
        <w:left w:val="none" w:sz="0" w:space="0" w:color="auto"/>
        <w:bottom w:val="none" w:sz="0" w:space="0" w:color="auto"/>
        <w:right w:val="none" w:sz="0" w:space="0" w:color="auto"/>
      </w:divBdr>
      <w:divsChild>
        <w:div w:id="571738397">
          <w:marLeft w:val="480"/>
          <w:marRight w:val="0"/>
          <w:marTop w:val="0"/>
          <w:marBottom w:val="0"/>
          <w:divBdr>
            <w:top w:val="none" w:sz="0" w:space="0" w:color="auto"/>
            <w:left w:val="none" w:sz="0" w:space="0" w:color="auto"/>
            <w:bottom w:val="none" w:sz="0" w:space="0" w:color="auto"/>
            <w:right w:val="none" w:sz="0" w:space="0" w:color="auto"/>
          </w:divBdr>
        </w:div>
        <w:div w:id="1228688425">
          <w:marLeft w:val="480"/>
          <w:marRight w:val="0"/>
          <w:marTop w:val="0"/>
          <w:marBottom w:val="0"/>
          <w:divBdr>
            <w:top w:val="none" w:sz="0" w:space="0" w:color="auto"/>
            <w:left w:val="none" w:sz="0" w:space="0" w:color="auto"/>
            <w:bottom w:val="none" w:sz="0" w:space="0" w:color="auto"/>
            <w:right w:val="none" w:sz="0" w:space="0" w:color="auto"/>
          </w:divBdr>
        </w:div>
        <w:div w:id="2037538108">
          <w:marLeft w:val="480"/>
          <w:marRight w:val="0"/>
          <w:marTop w:val="0"/>
          <w:marBottom w:val="0"/>
          <w:divBdr>
            <w:top w:val="none" w:sz="0" w:space="0" w:color="auto"/>
            <w:left w:val="none" w:sz="0" w:space="0" w:color="auto"/>
            <w:bottom w:val="none" w:sz="0" w:space="0" w:color="auto"/>
            <w:right w:val="none" w:sz="0" w:space="0" w:color="auto"/>
          </w:divBdr>
        </w:div>
        <w:div w:id="390807928">
          <w:marLeft w:val="480"/>
          <w:marRight w:val="0"/>
          <w:marTop w:val="0"/>
          <w:marBottom w:val="0"/>
          <w:divBdr>
            <w:top w:val="none" w:sz="0" w:space="0" w:color="auto"/>
            <w:left w:val="none" w:sz="0" w:space="0" w:color="auto"/>
            <w:bottom w:val="none" w:sz="0" w:space="0" w:color="auto"/>
            <w:right w:val="none" w:sz="0" w:space="0" w:color="auto"/>
          </w:divBdr>
        </w:div>
        <w:div w:id="875430904">
          <w:marLeft w:val="480"/>
          <w:marRight w:val="0"/>
          <w:marTop w:val="0"/>
          <w:marBottom w:val="0"/>
          <w:divBdr>
            <w:top w:val="none" w:sz="0" w:space="0" w:color="auto"/>
            <w:left w:val="none" w:sz="0" w:space="0" w:color="auto"/>
            <w:bottom w:val="none" w:sz="0" w:space="0" w:color="auto"/>
            <w:right w:val="none" w:sz="0" w:space="0" w:color="auto"/>
          </w:divBdr>
        </w:div>
        <w:div w:id="8025806">
          <w:marLeft w:val="480"/>
          <w:marRight w:val="0"/>
          <w:marTop w:val="0"/>
          <w:marBottom w:val="0"/>
          <w:divBdr>
            <w:top w:val="none" w:sz="0" w:space="0" w:color="auto"/>
            <w:left w:val="none" w:sz="0" w:space="0" w:color="auto"/>
            <w:bottom w:val="none" w:sz="0" w:space="0" w:color="auto"/>
            <w:right w:val="none" w:sz="0" w:space="0" w:color="auto"/>
          </w:divBdr>
        </w:div>
        <w:div w:id="1360158613">
          <w:marLeft w:val="480"/>
          <w:marRight w:val="0"/>
          <w:marTop w:val="0"/>
          <w:marBottom w:val="0"/>
          <w:divBdr>
            <w:top w:val="none" w:sz="0" w:space="0" w:color="auto"/>
            <w:left w:val="none" w:sz="0" w:space="0" w:color="auto"/>
            <w:bottom w:val="none" w:sz="0" w:space="0" w:color="auto"/>
            <w:right w:val="none" w:sz="0" w:space="0" w:color="auto"/>
          </w:divBdr>
        </w:div>
        <w:div w:id="941035775">
          <w:marLeft w:val="480"/>
          <w:marRight w:val="0"/>
          <w:marTop w:val="0"/>
          <w:marBottom w:val="0"/>
          <w:divBdr>
            <w:top w:val="none" w:sz="0" w:space="0" w:color="auto"/>
            <w:left w:val="none" w:sz="0" w:space="0" w:color="auto"/>
            <w:bottom w:val="none" w:sz="0" w:space="0" w:color="auto"/>
            <w:right w:val="none" w:sz="0" w:space="0" w:color="auto"/>
          </w:divBdr>
        </w:div>
        <w:div w:id="174464045">
          <w:marLeft w:val="480"/>
          <w:marRight w:val="0"/>
          <w:marTop w:val="0"/>
          <w:marBottom w:val="0"/>
          <w:divBdr>
            <w:top w:val="none" w:sz="0" w:space="0" w:color="auto"/>
            <w:left w:val="none" w:sz="0" w:space="0" w:color="auto"/>
            <w:bottom w:val="none" w:sz="0" w:space="0" w:color="auto"/>
            <w:right w:val="none" w:sz="0" w:space="0" w:color="auto"/>
          </w:divBdr>
        </w:div>
        <w:div w:id="669523962">
          <w:marLeft w:val="480"/>
          <w:marRight w:val="0"/>
          <w:marTop w:val="0"/>
          <w:marBottom w:val="0"/>
          <w:divBdr>
            <w:top w:val="none" w:sz="0" w:space="0" w:color="auto"/>
            <w:left w:val="none" w:sz="0" w:space="0" w:color="auto"/>
            <w:bottom w:val="none" w:sz="0" w:space="0" w:color="auto"/>
            <w:right w:val="none" w:sz="0" w:space="0" w:color="auto"/>
          </w:divBdr>
        </w:div>
        <w:div w:id="747385599">
          <w:marLeft w:val="480"/>
          <w:marRight w:val="0"/>
          <w:marTop w:val="0"/>
          <w:marBottom w:val="0"/>
          <w:divBdr>
            <w:top w:val="none" w:sz="0" w:space="0" w:color="auto"/>
            <w:left w:val="none" w:sz="0" w:space="0" w:color="auto"/>
            <w:bottom w:val="none" w:sz="0" w:space="0" w:color="auto"/>
            <w:right w:val="none" w:sz="0" w:space="0" w:color="auto"/>
          </w:divBdr>
        </w:div>
        <w:div w:id="1139882917">
          <w:marLeft w:val="480"/>
          <w:marRight w:val="0"/>
          <w:marTop w:val="0"/>
          <w:marBottom w:val="0"/>
          <w:divBdr>
            <w:top w:val="none" w:sz="0" w:space="0" w:color="auto"/>
            <w:left w:val="none" w:sz="0" w:space="0" w:color="auto"/>
            <w:bottom w:val="none" w:sz="0" w:space="0" w:color="auto"/>
            <w:right w:val="none" w:sz="0" w:space="0" w:color="auto"/>
          </w:divBdr>
        </w:div>
        <w:div w:id="1130324680">
          <w:marLeft w:val="480"/>
          <w:marRight w:val="0"/>
          <w:marTop w:val="0"/>
          <w:marBottom w:val="0"/>
          <w:divBdr>
            <w:top w:val="none" w:sz="0" w:space="0" w:color="auto"/>
            <w:left w:val="none" w:sz="0" w:space="0" w:color="auto"/>
            <w:bottom w:val="none" w:sz="0" w:space="0" w:color="auto"/>
            <w:right w:val="none" w:sz="0" w:space="0" w:color="auto"/>
          </w:divBdr>
        </w:div>
        <w:div w:id="1003632773">
          <w:marLeft w:val="480"/>
          <w:marRight w:val="0"/>
          <w:marTop w:val="0"/>
          <w:marBottom w:val="0"/>
          <w:divBdr>
            <w:top w:val="none" w:sz="0" w:space="0" w:color="auto"/>
            <w:left w:val="none" w:sz="0" w:space="0" w:color="auto"/>
            <w:bottom w:val="none" w:sz="0" w:space="0" w:color="auto"/>
            <w:right w:val="none" w:sz="0" w:space="0" w:color="auto"/>
          </w:divBdr>
        </w:div>
        <w:div w:id="477840947">
          <w:marLeft w:val="480"/>
          <w:marRight w:val="0"/>
          <w:marTop w:val="0"/>
          <w:marBottom w:val="0"/>
          <w:divBdr>
            <w:top w:val="none" w:sz="0" w:space="0" w:color="auto"/>
            <w:left w:val="none" w:sz="0" w:space="0" w:color="auto"/>
            <w:bottom w:val="none" w:sz="0" w:space="0" w:color="auto"/>
            <w:right w:val="none" w:sz="0" w:space="0" w:color="auto"/>
          </w:divBdr>
        </w:div>
        <w:div w:id="88738506">
          <w:marLeft w:val="480"/>
          <w:marRight w:val="0"/>
          <w:marTop w:val="0"/>
          <w:marBottom w:val="0"/>
          <w:divBdr>
            <w:top w:val="none" w:sz="0" w:space="0" w:color="auto"/>
            <w:left w:val="none" w:sz="0" w:space="0" w:color="auto"/>
            <w:bottom w:val="none" w:sz="0" w:space="0" w:color="auto"/>
            <w:right w:val="none" w:sz="0" w:space="0" w:color="auto"/>
          </w:divBdr>
        </w:div>
        <w:div w:id="1483544666">
          <w:marLeft w:val="480"/>
          <w:marRight w:val="0"/>
          <w:marTop w:val="0"/>
          <w:marBottom w:val="0"/>
          <w:divBdr>
            <w:top w:val="none" w:sz="0" w:space="0" w:color="auto"/>
            <w:left w:val="none" w:sz="0" w:space="0" w:color="auto"/>
            <w:bottom w:val="none" w:sz="0" w:space="0" w:color="auto"/>
            <w:right w:val="none" w:sz="0" w:space="0" w:color="auto"/>
          </w:divBdr>
        </w:div>
        <w:div w:id="1939218207">
          <w:marLeft w:val="480"/>
          <w:marRight w:val="0"/>
          <w:marTop w:val="0"/>
          <w:marBottom w:val="0"/>
          <w:divBdr>
            <w:top w:val="none" w:sz="0" w:space="0" w:color="auto"/>
            <w:left w:val="none" w:sz="0" w:space="0" w:color="auto"/>
            <w:bottom w:val="none" w:sz="0" w:space="0" w:color="auto"/>
            <w:right w:val="none" w:sz="0" w:space="0" w:color="auto"/>
          </w:divBdr>
        </w:div>
        <w:div w:id="414980479">
          <w:marLeft w:val="480"/>
          <w:marRight w:val="0"/>
          <w:marTop w:val="0"/>
          <w:marBottom w:val="0"/>
          <w:divBdr>
            <w:top w:val="none" w:sz="0" w:space="0" w:color="auto"/>
            <w:left w:val="none" w:sz="0" w:space="0" w:color="auto"/>
            <w:bottom w:val="none" w:sz="0" w:space="0" w:color="auto"/>
            <w:right w:val="none" w:sz="0" w:space="0" w:color="auto"/>
          </w:divBdr>
        </w:div>
        <w:div w:id="3896128">
          <w:marLeft w:val="480"/>
          <w:marRight w:val="0"/>
          <w:marTop w:val="0"/>
          <w:marBottom w:val="0"/>
          <w:divBdr>
            <w:top w:val="none" w:sz="0" w:space="0" w:color="auto"/>
            <w:left w:val="none" w:sz="0" w:space="0" w:color="auto"/>
            <w:bottom w:val="none" w:sz="0" w:space="0" w:color="auto"/>
            <w:right w:val="none" w:sz="0" w:space="0" w:color="auto"/>
          </w:divBdr>
        </w:div>
        <w:div w:id="617642215">
          <w:marLeft w:val="480"/>
          <w:marRight w:val="0"/>
          <w:marTop w:val="0"/>
          <w:marBottom w:val="0"/>
          <w:divBdr>
            <w:top w:val="none" w:sz="0" w:space="0" w:color="auto"/>
            <w:left w:val="none" w:sz="0" w:space="0" w:color="auto"/>
            <w:bottom w:val="none" w:sz="0" w:space="0" w:color="auto"/>
            <w:right w:val="none" w:sz="0" w:space="0" w:color="auto"/>
          </w:divBdr>
        </w:div>
        <w:div w:id="1221287350">
          <w:marLeft w:val="480"/>
          <w:marRight w:val="0"/>
          <w:marTop w:val="0"/>
          <w:marBottom w:val="0"/>
          <w:divBdr>
            <w:top w:val="none" w:sz="0" w:space="0" w:color="auto"/>
            <w:left w:val="none" w:sz="0" w:space="0" w:color="auto"/>
            <w:bottom w:val="none" w:sz="0" w:space="0" w:color="auto"/>
            <w:right w:val="none" w:sz="0" w:space="0" w:color="auto"/>
          </w:divBdr>
        </w:div>
        <w:div w:id="1746030540">
          <w:marLeft w:val="480"/>
          <w:marRight w:val="0"/>
          <w:marTop w:val="0"/>
          <w:marBottom w:val="0"/>
          <w:divBdr>
            <w:top w:val="none" w:sz="0" w:space="0" w:color="auto"/>
            <w:left w:val="none" w:sz="0" w:space="0" w:color="auto"/>
            <w:bottom w:val="none" w:sz="0" w:space="0" w:color="auto"/>
            <w:right w:val="none" w:sz="0" w:space="0" w:color="auto"/>
          </w:divBdr>
        </w:div>
        <w:div w:id="297415362">
          <w:marLeft w:val="480"/>
          <w:marRight w:val="0"/>
          <w:marTop w:val="0"/>
          <w:marBottom w:val="0"/>
          <w:divBdr>
            <w:top w:val="none" w:sz="0" w:space="0" w:color="auto"/>
            <w:left w:val="none" w:sz="0" w:space="0" w:color="auto"/>
            <w:bottom w:val="none" w:sz="0" w:space="0" w:color="auto"/>
            <w:right w:val="none" w:sz="0" w:space="0" w:color="auto"/>
          </w:divBdr>
        </w:div>
        <w:div w:id="356153028">
          <w:marLeft w:val="480"/>
          <w:marRight w:val="0"/>
          <w:marTop w:val="0"/>
          <w:marBottom w:val="0"/>
          <w:divBdr>
            <w:top w:val="none" w:sz="0" w:space="0" w:color="auto"/>
            <w:left w:val="none" w:sz="0" w:space="0" w:color="auto"/>
            <w:bottom w:val="none" w:sz="0" w:space="0" w:color="auto"/>
            <w:right w:val="none" w:sz="0" w:space="0" w:color="auto"/>
          </w:divBdr>
        </w:div>
        <w:div w:id="2130201982">
          <w:marLeft w:val="480"/>
          <w:marRight w:val="0"/>
          <w:marTop w:val="0"/>
          <w:marBottom w:val="0"/>
          <w:divBdr>
            <w:top w:val="none" w:sz="0" w:space="0" w:color="auto"/>
            <w:left w:val="none" w:sz="0" w:space="0" w:color="auto"/>
            <w:bottom w:val="none" w:sz="0" w:space="0" w:color="auto"/>
            <w:right w:val="none" w:sz="0" w:space="0" w:color="auto"/>
          </w:divBdr>
        </w:div>
        <w:div w:id="698554818">
          <w:marLeft w:val="480"/>
          <w:marRight w:val="0"/>
          <w:marTop w:val="0"/>
          <w:marBottom w:val="0"/>
          <w:divBdr>
            <w:top w:val="none" w:sz="0" w:space="0" w:color="auto"/>
            <w:left w:val="none" w:sz="0" w:space="0" w:color="auto"/>
            <w:bottom w:val="none" w:sz="0" w:space="0" w:color="auto"/>
            <w:right w:val="none" w:sz="0" w:space="0" w:color="auto"/>
          </w:divBdr>
        </w:div>
        <w:div w:id="437137385">
          <w:marLeft w:val="480"/>
          <w:marRight w:val="0"/>
          <w:marTop w:val="0"/>
          <w:marBottom w:val="0"/>
          <w:divBdr>
            <w:top w:val="none" w:sz="0" w:space="0" w:color="auto"/>
            <w:left w:val="none" w:sz="0" w:space="0" w:color="auto"/>
            <w:bottom w:val="none" w:sz="0" w:space="0" w:color="auto"/>
            <w:right w:val="none" w:sz="0" w:space="0" w:color="auto"/>
          </w:divBdr>
        </w:div>
        <w:div w:id="1385763237">
          <w:marLeft w:val="480"/>
          <w:marRight w:val="0"/>
          <w:marTop w:val="0"/>
          <w:marBottom w:val="0"/>
          <w:divBdr>
            <w:top w:val="none" w:sz="0" w:space="0" w:color="auto"/>
            <w:left w:val="none" w:sz="0" w:space="0" w:color="auto"/>
            <w:bottom w:val="none" w:sz="0" w:space="0" w:color="auto"/>
            <w:right w:val="none" w:sz="0" w:space="0" w:color="auto"/>
          </w:divBdr>
        </w:div>
        <w:div w:id="977761904">
          <w:marLeft w:val="480"/>
          <w:marRight w:val="0"/>
          <w:marTop w:val="0"/>
          <w:marBottom w:val="0"/>
          <w:divBdr>
            <w:top w:val="none" w:sz="0" w:space="0" w:color="auto"/>
            <w:left w:val="none" w:sz="0" w:space="0" w:color="auto"/>
            <w:bottom w:val="none" w:sz="0" w:space="0" w:color="auto"/>
            <w:right w:val="none" w:sz="0" w:space="0" w:color="auto"/>
          </w:divBdr>
        </w:div>
        <w:div w:id="1407608611">
          <w:marLeft w:val="480"/>
          <w:marRight w:val="0"/>
          <w:marTop w:val="0"/>
          <w:marBottom w:val="0"/>
          <w:divBdr>
            <w:top w:val="none" w:sz="0" w:space="0" w:color="auto"/>
            <w:left w:val="none" w:sz="0" w:space="0" w:color="auto"/>
            <w:bottom w:val="none" w:sz="0" w:space="0" w:color="auto"/>
            <w:right w:val="none" w:sz="0" w:space="0" w:color="auto"/>
          </w:divBdr>
        </w:div>
        <w:div w:id="1787657289">
          <w:marLeft w:val="480"/>
          <w:marRight w:val="0"/>
          <w:marTop w:val="0"/>
          <w:marBottom w:val="0"/>
          <w:divBdr>
            <w:top w:val="none" w:sz="0" w:space="0" w:color="auto"/>
            <w:left w:val="none" w:sz="0" w:space="0" w:color="auto"/>
            <w:bottom w:val="none" w:sz="0" w:space="0" w:color="auto"/>
            <w:right w:val="none" w:sz="0" w:space="0" w:color="auto"/>
          </w:divBdr>
        </w:div>
        <w:div w:id="189488310">
          <w:marLeft w:val="480"/>
          <w:marRight w:val="0"/>
          <w:marTop w:val="0"/>
          <w:marBottom w:val="0"/>
          <w:divBdr>
            <w:top w:val="none" w:sz="0" w:space="0" w:color="auto"/>
            <w:left w:val="none" w:sz="0" w:space="0" w:color="auto"/>
            <w:bottom w:val="none" w:sz="0" w:space="0" w:color="auto"/>
            <w:right w:val="none" w:sz="0" w:space="0" w:color="auto"/>
          </w:divBdr>
        </w:div>
        <w:div w:id="1096172711">
          <w:marLeft w:val="480"/>
          <w:marRight w:val="0"/>
          <w:marTop w:val="0"/>
          <w:marBottom w:val="0"/>
          <w:divBdr>
            <w:top w:val="none" w:sz="0" w:space="0" w:color="auto"/>
            <w:left w:val="none" w:sz="0" w:space="0" w:color="auto"/>
            <w:bottom w:val="none" w:sz="0" w:space="0" w:color="auto"/>
            <w:right w:val="none" w:sz="0" w:space="0" w:color="auto"/>
          </w:divBdr>
        </w:div>
        <w:div w:id="1865165741">
          <w:marLeft w:val="480"/>
          <w:marRight w:val="0"/>
          <w:marTop w:val="0"/>
          <w:marBottom w:val="0"/>
          <w:divBdr>
            <w:top w:val="none" w:sz="0" w:space="0" w:color="auto"/>
            <w:left w:val="none" w:sz="0" w:space="0" w:color="auto"/>
            <w:bottom w:val="none" w:sz="0" w:space="0" w:color="auto"/>
            <w:right w:val="none" w:sz="0" w:space="0" w:color="auto"/>
          </w:divBdr>
        </w:div>
        <w:div w:id="1862813789">
          <w:marLeft w:val="480"/>
          <w:marRight w:val="0"/>
          <w:marTop w:val="0"/>
          <w:marBottom w:val="0"/>
          <w:divBdr>
            <w:top w:val="none" w:sz="0" w:space="0" w:color="auto"/>
            <w:left w:val="none" w:sz="0" w:space="0" w:color="auto"/>
            <w:bottom w:val="none" w:sz="0" w:space="0" w:color="auto"/>
            <w:right w:val="none" w:sz="0" w:space="0" w:color="auto"/>
          </w:divBdr>
        </w:div>
        <w:div w:id="353193883">
          <w:marLeft w:val="480"/>
          <w:marRight w:val="0"/>
          <w:marTop w:val="0"/>
          <w:marBottom w:val="0"/>
          <w:divBdr>
            <w:top w:val="none" w:sz="0" w:space="0" w:color="auto"/>
            <w:left w:val="none" w:sz="0" w:space="0" w:color="auto"/>
            <w:bottom w:val="none" w:sz="0" w:space="0" w:color="auto"/>
            <w:right w:val="none" w:sz="0" w:space="0" w:color="auto"/>
          </w:divBdr>
        </w:div>
        <w:div w:id="1344044847">
          <w:marLeft w:val="480"/>
          <w:marRight w:val="0"/>
          <w:marTop w:val="0"/>
          <w:marBottom w:val="0"/>
          <w:divBdr>
            <w:top w:val="none" w:sz="0" w:space="0" w:color="auto"/>
            <w:left w:val="none" w:sz="0" w:space="0" w:color="auto"/>
            <w:bottom w:val="none" w:sz="0" w:space="0" w:color="auto"/>
            <w:right w:val="none" w:sz="0" w:space="0" w:color="auto"/>
          </w:divBdr>
        </w:div>
        <w:div w:id="55319580">
          <w:marLeft w:val="480"/>
          <w:marRight w:val="0"/>
          <w:marTop w:val="0"/>
          <w:marBottom w:val="0"/>
          <w:divBdr>
            <w:top w:val="none" w:sz="0" w:space="0" w:color="auto"/>
            <w:left w:val="none" w:sz="0" w:space="0" w:color="auto"/>
            <w:bottom w:val="none" w:sz="0" w:space="0" w:color="auto"/>
            <w:right w:val="none" w:sz="0" w:space="0" w:color="auto"/>
          </w:divBdr>
        </w:div>
        <w:div w:id="657612610">
          <w:marLeft w:val="480"/>
          <w:marRight w:val="0"/>
          <w:marTop w:val="0"/>
          <w:marBottom w:val="0"/>
          <w:divBdr>
            <w:top w:val="none" w:sz="0" w:space="0" w:color="auto"/>
            <w:left w:val="none" w:sz="0" w:space="0" w:color="auto"/>
            <w:bottom w:val="none" w:sz="0" w:space="0" w:color="auto"/>
            <w:right w:val="none" w:sz="0" w:space="0" w:color="auto"/>
          </w:divBdr>
        </w:div>
        <w:div w:id="922178911">
          <w:marLeft w:val="480"/>
          <w:marRight w:val="0"/>
          <w:marTop w:val="0"/>
          <w:marBottom w:val="0"/>
          <w:divBdr>
            <w:top w:val="none" w:sz="0" w:space="0" w:color="auto"/>
            <w:left w:val="none" w:sz="0" w:space="0" w:color="auto"/>
            <w:bottom w:val="none" w:sz="0" w:space="0" w:color="auto"/>
            <w:right w:val="none" w:sz="0" w:space="0" w:color="auto"/>
          </w:divBdr>
        </w:div>
        <w:div w:id="1258752508">
          <w:marLeft w:val="480"/>
          <w:marRight w:val="0"/>
          <w:marTop w:val="0"/>
          <w:marBottom w:val="0"/>
          <w:divBdr>
            <w:top w:val="none" w:sz="0" w:space="0" w:color="auto"/>
            <w:left w:val="none" w:sz="0" w:space="0" w:color="auto"/>
            <w:bottom w:val="none" w:sz="0" w:space="0" w:color="auto"/>
            <w:right w:val="none" w:sz="0" w:space="0" w:color="auto"/>
          </w:divBdr>
        </w:div>
        <w:div w:id="1485387811">
          <w:marLeft w:val="480"/>
          <w:marRight w:val="0"/>
          <w:marTop w:val="0"/>
          <w:marBottom w:val="0"/>
          <w:divBdr>
            <w:top w:val="none" w:sz="0" w:space="0" w:color="auto"/>
            <w:left w:val="none" w:sz="0" w:space="0" w:color="auto"/>
            <w:bottom w:val="none" w:sz="0" w:space="0" w:color="auto"/>
            <w:right w:val="none" w:sz="0" w:space="0" w:color="auto"/>
          </w:divBdr>
        </w:div>
        <w:div w:id="1633828192">
          <w:marLeft w:val="480"/>
          <w:marRight w:val="0"/>
          <w:marTop w:val="0"/>
          <w:marBottom w:val="0"/>
          <w:divBdr>
            <w:top w:val="none" w:sz="0" w:space="0" w:color="auto"/>
            <w:left w:val="none" w:sz="0" w:space="0" w:color="auto"/>
            <w:bottom w:val="none" w:sz="0" w:space="0" w:color="auto"/>
            <w:right w:val="none" w:sz="0" w:space="0" w:color="auto"/>
          </w:divBdr>
        </w:div>
        <w:div w:id="421487392">
          <w:marLeft w:val="480"/>
          <w:marRight w:val="0"/>
          <w:marTop w:val="0"/>
          <w:marBottom w:val="0"/>
          <w:divBdr>
            <w:top w:val="none" w:sz="0" w:space="0" w:color="auto"/>
            <w:left w:val="none" w:sz="0" w:space="0" w:color="auto"/>
            <w:bottom w:val="none" w:sz="0" w:space="0" w:color="auto"/>
            <w:right w:val="none" w:sz="0" w:space="0" w:color="auto"/>
          </w:divBdr>
        </w:div>
        <w:div w:id="704216661">
          <w:marLeft w:val="480"/>
          <w:marRight w:val="0"/>
          <w:marTop w:val="0"/>
          <w:marBottom w:val="0"/>
          <w:divBdr>
            <w:top w:val="none" w:sz="0" w:space="0" w:color="auto"/>
            <w:left w:val="none" w:sz="0" w:space="0" w:color="auto"/>
            <w:bottom w:val="none" w:sz="0" w:space="0" w:color="auto"/>
            <w:right w:val="none" w:sz="0" w:space="0" w:color="auto"/>
          </w:divBdr>
        </w:div>
        <w:div w:id="874393563">
          <w:marLeft w:val="480"/>
          <w:marRight w:val="0"/>
          <w:marTop w:val="0"/>
          <w:marBottom w:val="0"/>
          <w:divBdr>
            <w:top w:val="none" w:sz="0" w:space="0" w:color="auto"/>
            <w:left w:val="none" w:sz="0" w:space="0" w:color="auto"/>
            <w:bottom w:val="none" w:sz="0" w:space="0" w:color="auto"/>
            <w:right w:val="none" w:sz="0" w:space="0" w:color="auto"/>
          </w:divBdr>
        </w:div>
        <w:div w:id="895631488">
          <w:marLeft w:val="480"/>
          <w:marRight w:val="0"/>
          <w:marTop w:val="0"/>
          <w:marBottom w:val="0"/>
          <w:divBdr>
            <w:top w:val="none" w:sz="0" w:space="0" w:color="auto"/>
            <w:left w:val="none" w:sz="0" w:space="0" w:color="auto"/>
            <w:bottom w:val="none" w:sz="0" w:space="0" w:color="auto"/>
            <w:right w:val="none" w:sz="0" w:space="0" w:color="auto"/>
          </w:divBdr>
        </w:div>
        <w:div w:id="1884439231">
          <w:marLeft w:val="480"/>
          <w:marRight w:val="0"/>
          <w:marTop w:val="0"/>
          <w:marBottom w:val="0"/>
          <w:divBdr>
            <w:top w:val="none" w:sz="0" w:space="0" w:color="auto"/>
            <w:left w:val="none" w:sz="0" w:space="0" w:color="auto"/>
            <w:bottom w:val="none" w:sz="0" w:space="0" w:color="auto"/>
            <w:right w:val="none" w:sz="0" w:space="0" w:color="auto"/>
          </w:divBdr>
        </w:div>
        <w:div w:id="788087239">
          <w:marLeft w:val="480"/>
          <w:marRight w:val="0"/>
          <w:marTop w:val="0"/>
          <w:marBottom w:val="0"/>
          <w:divBdr>
            <w:top w:val="none" w:sz="0" w:space="0" w:color="auto"/>
            <w:left w:val="none" w:sz="0" w:space="0" w:color="auto"/>
            <w:bottom w:val="none" w:sz="0" w:space="0" w:color="auto"/>
            <w:right w:val="none" w:sz="0" w:space="0" w:color="auto"/>
          </w:divBdr>
        </w:div>
        <w:div w:id="811554385">
          <w:marLeft w:val="480"/>
          <w:marRight w:val="0"/>
          <w:marTop w:val="0"/>
          <w:marBottom w:val="0"/>
          <w:divBdr>
            <w:top w:val="none" w:sz="0" w:space="0" w:color="auto"/>
            <w:left w:val="none" w:sz="0" w:space="0" w:color="auto"/>
            <w:bottom w:val="none" w:sz="0" w:space="0" w:color="auto"/>
            <w:right w:val="none" w:sz="0" w:space="0" w:color="auto"/>
          </w:divBdr>
        </w:div>
        <w:div w:id="1336881861">
          <w:marLeft w:val="480"/>
          <w:marRight w:val="0"/>
          <w:marTop w:val="0"/>
          <w:marBottom w:val="0"/>
          <w:divBdr>
            <w:top w:val="none" w:sz="0" w:space="0" w:color="auto"/>
            <w:left w:val="none" w:sz="0" w:space="0" w:color="auto"/>
            <w:bottom w:val="none" w:sz="0" w:space="0" w:color="auto"/>
            <w:right w:val="none" w:sz="0" w:space="0" w:color="auto"/>
          </w:divBdr>
        </w:div>
        <w:div w:id="513616195">
          <w:marLeft w:val="480"/>
          <w:marRight w:val="0"/>
          <w:marTop w:val="0"/>
          <w:marBottom w:val="0"/>
          <w:divBdr>
            <w:top w:val="none" w:sz="0" w:space="0" w:color="auto"/>
            <w:left w:val="none" w:sz="0" w:space="0" w:color="auto"/>
            <w:bottom w:val="none" w:sz="0" w:space="0" w:color="auto"/>
            <w:right w:val="none" w:sz="0" w:space="0" w:color="auto"/>
          </w:divBdr>
        </w:div>
        <w:div w:id="696082175">
          <w:marLeft w:val="480"/>
          <w:marRight w:val="0"/>
          <w:marTop w:val="0"/>
          <w:marBottom w:val="0"/>
          <w:divBdr>
            <w:top w:val="none" w:sz="0" w:space="0" w:color="auto"/>
            <w:left w:val="none" w:sz="0" w:space="0" w:color="auto"/>
            <w:bottom w:val="none" w:sz="0" w:space="0" w:color="auto"/>
            <w:right w:val="none" w:sz="0" w:space="0" w:color="auto"/>
          </w:divBdr>
        </w:div>
        <w:div w:id="1610620331">
          <w:marLeft w:val="480"/>
          <w:marRight w:val="0"/>
          <w:marTop w:val="0"/>
          <w:marBottom w:val="0"/>
          <w:divBdr>
            <w:top w:val="none" w:sz="0" w:space="0" w:color="auto"/>
            <w:left w:val="none" w:sz="0" w:space="0" w:color="auto"/>
            <w:bottom w:val="none" w:sz="0" w:space="0" w:color="auto"/>
            <w:right w:val="none" w:sz="0" w:space="0" w:color="auto"/>
          </w:divBdr>
        </w:div>
        <w:div w:id="1481654305">
          <w:marLeft w:val="480"/>
          <w:marRight w:val="0"/>
          <w:marTop w:val="0"/>
          <w:marBottom w:val="0"/>
          <w:divBdr>
            <w:top w:val="none" w:sz="0" w:space="0" w:color="auto"/>
            <w:left w:val="none" w:sz="0" w:space="0" w:color="auto"/>
            <w:bottom w:val="none" w:sz="0" w:space="0" w:color="auto"/>
            <w:right w:val="none" w:sz="0" w:space="0" w:color="auto"/>
          </w:divBdr>
        </w:div>
        <w:div w:id="773211435">
          <w:marLeft w:val="480"/>
          <w:marRight w:val="0"/>
          <w:marTop w:val="0"/>
          <w:marBottom w:val="0"/>
          <w:divBdr>
            <w:top w:val="none" w:sz="0" w:space="0" w:color="auto"/>
            <w:left w:val="none" w:sz="0" w:space="0" w:color="auto"/>
            <w:bottom w:val="none" w:sz="0" w:space="0" w:color="auto"/>
            <w:right w:val="none" w:sz="0" w:space="0" w:color="auto"/>
          </w:divBdr>
        </w:div>
        <w:div w:id="453597272">
          <w:marLeft w:val="480"/>
          <w:marRight w:val="0"/>
          <w:marTop w:val="0"/>
          <w:marBottom w:val="0"/>
          <w:divBdr>
            <w:top w:val="none" w:sz="0" w:space="0" w:color="auto"/>
            <w:left w:val="none" w:sz="0" w:space="0" w:color="auto"/>
            <w:bottom w:val="none" w:sz="0" w:space="0" w:color="auto"/>
            <w:right w:val="none" w:sz="0" w:space="0" w:color="auto"/>
          </w:divBdr>
        </w:div>
        <w:div w:id="533082302">
          <w:marLeft w:val="480"/>
          <w:marRight w:val="0"/>
          <w:marTop w:val="0"/>
          <w:marBottom w:val="0"/>
          <w:divBdr>
            <w:top w:val="none" w:sz="0" w:space="0" w:color="auto"/>
            <w:left w:val="none" w:sz="0" w:space="0" w:color="auto"/>
            <w:bottom w:val="none" w:sz="0" w:space="0" w:color="auto"/>
            <w:right w:val="none" w:sz="0" w:space="0" w:color="auto"/>
          </w:divBdr>
        </w:div>
        <w:div w:id="243146864">
          <w:marLeft w:val="480"/>
          <w:marRight w:val="0"/>
          <w:marTop w:val="0"/>
          <w:marBottom w:val="0"/>
          <w:divBdr>
            <w:top w:val="none" w:sz="0" w:space="0" w:color="auto"/>
            <w:left w:val="none" w:sz="0" w:space="0" w:color="auto"/>
            <w:bottom w:val="none" w:sz="0" w:space="0" w:color="auto"/>
            <w:right w:val="none" w:sz="0" w:space="0" w:color="auto"/>
          </w:divBdr>
        </w:div>
        <w:div w:id="133984661">
          <w:marLeft w:val="480"/>
          <w:marRight w:val="0"/>
          <w:marTop w:val="0"/>
          <w:marBottom w:val="0"/>
          <w:divBdr>
            <w:top w:val="none" w:sz="0" w:space="0" w:color="auto"/>
            <w:left w:val="none" w:sz="0" w:space="0" w:color="auto"/>
            <w:bottom w:val="none" w:sz="0" w:space="0" w:color="auto"/>
            <w:right w:val="none" w:sz="0" w:space="0" w:color="auto"/>
          </w:divBdr>
        </w:div>
        <w:div w:id="1733625628">
          <w:marLeft w:val="480"/>
          <w:marRight w:val="0"/>
          <w:marTop w:val="0"/>
          <w:marBottom w:val="0"/>
          <w:divBdr>
            <w:top w:val="none" w:sz="0" w:space="0" w:color="auto"/>
            <w:left w:val="none" w:sz="0" w:space="0" w:color="auto"/>
            <w:bottom w:val="none" w:sz="0" w:space="0" w:color="auto"/>
            <w:right w:val="none" w:sz="0" w:space="0" w:color="auto"/>
          </w:divBdr>
        </w:div>
        <w:div w:id="379550283">
          <w:marLeft w:val="480"/>
          <w:marRight w:val="0"/>
          <w:marTop w:val="0"/>
          <w:marBottom w:val="0"/>
          <w:divBdr>
            <w:top w:val="none" w:sz="0" w:space="0" w:color="auto"/>
            <w:left w:val="none" w:sz="0" w:space="0" w:color="auto"/>
            <w:bottom w:val="none" w:sz="0" w:space="0" w:color="auto"/>
            <w:right w:val="none" w:sz="0" w:space="0" w:color="auto"/>
          </w:divBdr>
        </w:div>
        <w:div w:id="1011420732">
          <w:marLeft w:val="480"/>
          <w:marRight w:val="0"/>
          <w:marTop w:val="0"/>
          <w:marBottom w:val="0"/>
          <w:divBdr>
            <w:top w:val="none" w:sz="0" w:space="0" w:color="auto"/>
            <w:left w:val="none" w:sz="0" w:space="0" w:color="auto"/>
            <w:bottom w:val="none" w:sz="0" w:space="0" w:color="auto"/>
            <w:right w:val="none" w:sz="0" w:space="0" w:color="auto"/>
          </w:divBdr>
        </w:div>
        <w:div w:id="584152155">
          <w:marLeft w:val="480"/>
          <w:marRight w:val="0"/>
          <w:marTop w:val="0"/>
          <w:marBottom w:val="0"/>
          <w:divBdr>
            <w:top w:val="none" w:sz="0" w:space="0" w:color="auto"/>
            <w:left w:val="none" w:sz="0" w:space="0" w:color="auto"/>
            <w:bottom w:val="none" w:sz="0" w:space="0" w:color="auto"/>
            <w:right w:val="none" w:sz="0" w:space="0" w:color="auto"/>
          </w:divBdr>
        </w:div>
        <w:div w:id="405104645">
          <w:marLeft w:val="480"/>
          <w:marRight w:val="0"/>
          <w:marTop w:val="0"/>
          <w:marBottom w:val="0"/>
          <w:divBdr>
            <w:top w:val="none" w:sz="0" w:space="0" w:color="auto"/>
            <w:left w:val="none" w:sz="0" w:space="0" w:color="auto"/>
            <w:bottom w:val="none" w:sz="0" w:space="0" w:color="auto"/>
            <w:right w:val="none" w:sz="0" w:space="0" w:color="auto"/>
          </w:divBdr>
        </w:div>
        <w:div w:id="1495805267">
          <w:marLeft w:val="480"/>
          <w:marRight w:val="0"/>
          <w:marTop w:val="0"/>
          <w:marBottom w:val="0"/>
          <w:divBdr>
            <w:top w:val="none" w:sz="0" w:space="0" w:color="auto"/>
            <w:left w:val="none" w:sz="0" w:space="0" w:color="auto"/>
            <w:bottom w:val="none" w:sz="0" w:space="0" w:color="auto"/>
            <w:right w:val="none" w:sz="0" w:space="0" w:color="auto"/>
          </w:divBdr>
        </w:div>
        <w:div w:id="1736277852">
          <w:marLeft w:val="480"/>
          <w:marRight w:val="0"/>
          <w:marTop w:val="0"/>
          <w:marBottom w:val="0"/>
          <w:divBdr>
            <w:top w:val="none" w:sz="0" w:space="0" w:color="auto"/>
            <w:left w:val="none" w:sz="0" w:space="0" w:color="auto"/>
            <w:bottom w:val="none" w:sz="0" w:space="0" w:color="auto"/>
            <w:right w:val="none" w:sz="0" w:space="0" w:color="auto"/>
          </w:divBdr>
        </w:div>
        <w:div w:id="1048260586">
          <w:marLeft w:val="480"/>
          <w:marRight w:val="0"/>
          <w:marTop w:val="0"/>
          <w:marBottom w:val="0"/>
          <w:divBdr>
            <w:top w:val="none" w:sz="0" w:space="0" w:color="auto"/>
            <w:left w:val="none" w:sz="0" w:space="0" w:color="auto"/>
            <w:bottom w:val="none" w:sz="0" w:space="0" w:color="auto"/>
            <w:right w:val="none" w:sz="0" w:space="0" w:color="auto"/>
          </w:divBdr>
        </w:div>
        <w:div w:id="501118393">
          <w:marLeft w:val="480"/>
          <w:marRight w:val="0"/>
          <w:marTop w:val="0"/>
          <w:marBottom w:val="0"/>
          <w:divBdr>
            <w:top w:val="none" w:sz="0" w:space="0" w:color="auto"/>
            <w:left w:val="none" w:sz="0" w:space="0" w:color="auto"/>
            <w:bottom w:val="none" w:sz="0" w:space="0" w:color="auto"/>
            <w:right w:val="none" w:sz="0" w:space="0" w:color="auto"/>
          </w:divBdr>
        </w:div>
        <w:div w:id="1291352453">
          <w:marLeft w:val="480"/>
          <w:marRight w:val="0"/>
          <w:marTop w:val="0"/>
          <w:marBottom w:val="0"/>
          <w:divBdr>
            <w:top w:val="none" w:sz="0" w:space="0" w:color="auto"/>
            <w:left w:val="none" w:sz="0" w:space="0" w:color="auto"/>
            <w:bottom w:val="none" w:sz="0" w:space="0" w:color="auto"/>
            <w:right w:val="none" w:sz="0" w:space="0" w:color="auto"/>
          </w:divBdr>
        </w:div>
      </w:divsChild>
    </w:div>
    <w:div w:id="61879234">
      <w:bodyDiv w:val="1"/>
      <w:marLeft w:val="0"/>
      <w:marRight w:val="0"/>
      <w:marTop w:val="0"/>
      <w:marBottom w:val="0"/>
      <w:divBdr>
        <w:top w:val="none" w:sz="0" w:space="0" w:color="auto"/>
        <w:left w:val="none" w:sz="0" w:space="0" w:color="auto"/>
        <w:bottom w:val="none" w:sz="0" w:space="0" w:color="auto"/>
        <w:right w:val="none" w:sz="0" w:space="0" w:color="auto"/>
      </w:divBdr>
    </w:div>
    <w:div w:id="63339195">
      <w:bodyDiv w:val="1"/>
      <w:marLeft w:val="0"/>
      <w:marRight w:val="0"/>
      <w:marTop w:val="0"/>
      <w:marBottom w:val="0"/>
      <w:divBdr>
        <w:top w:val="none" w:sz="0" w:space="0" w:color="auto"/>
        <w:left w:val="none" w:sz="0" w:space="0" w:color="auto"/>
        <w:bottom w:val="none" w:sz="0" w:space="0" w:color="auto"/>
        <w:right w:val="none" w:sz="0" w:space="0" w:color="auto"/>
      </w:divBdr>
    </w:div>
    <w:div w:id="68767648">
      <w:bodyDiv w:val="1"/>
      <w:marLeft w:val="0"/>
      <w:marRight w:val="0"/>
      <w:marTop w:val="0"/>
      <w:marBottom w:val="0"/>
      <w:divBdr>
        <w:top w:val="none" w:sz="0" w:space="0" w:color="auto"/>
        <w:left w:val="none" w:sz="0" w:space="0" w:color="auto"/>
        <w:bottom w:val="none" w:sz="0" w:space="0" w:color="auto"/>
        <w:right w:val="none" w:sz="0" w:space="0" w:color="auto"/>
      </w:divBdr>
    </w:div>
    <w:div w:id="81806473">
      <w:bodyDiv w:val="1"/>
      <w:marLeft w:val="0"/>
      <w:marRight w:val="0"/>
      <w:marTop w:val="0"/>
      <w:marBottom w:val="0"/>
      <w:divBdr>
        <w:top w:val="none" w:sz="0" w:space="0" w:color="auto"/>
        <w:left w:val="none" w:sz="0" w:space="0" w:color="auto"/>
        <w:bottom w:val="none" w:sz="0" w:space="0" w:color="auto"/>
        <w:right w:val="none" w:sz="0" w:space="0" w:color="auto"/>
      </w:divBdr>
      <w:divsChild>
        <w:div w:id="851838080">
          <w:marLeft w:val="480"/>
          <w:marRight w:val="0"/>
          <w:marTop w:val="0"/>
          <w:marBottom w:val="0"/>
          <w:divBdr>
            <w:top w:val="none" w:sz="0" w:space="0" w:color="auto"/>
            <w:left w:val="none" w:sz="0" w:space="0" w:color="auto"/>
            <w:bottom w:val="none" w:sz="0" w:space="0" w:color="auto"/>
            <w:right w:val="none" w:sz="0" w:space="0" w:color="auto"/>
          </w:divBdr>
        </w:div>
        <w:div w:id="951786618">
          <w:marLeft w:val="480"/>
          <w:marRight w:val="0"/>
          <w:marTop w:val="0"/>
          <w:marBottom w:val="0"/>
          <w:divBdr>
            <w:top w:val="none" w:sz="0" w:space="0" w:color="auto"/>
            <w:left w:val="none" w:sz="0" w:space="0" w:color="auto"/>
            <w:bottom w:val="none" w:sz="0" w:space="0" w:color="auto"/>
            <w:right w:val="none" w:sz="0" w:space="0" w:color="auto"/>
          </w:divBdr>
        </w:div>
        <w:div w:id="626622003">
          <w:marLeft w:val="480"/>
          <w:marRight w:val="0"/>
          <w:marTop w:val="0"/>
          <w:marBottom w:val="0"/>
          <w:divBdr>
            <w:top w:val="none" w:sz="0" w:space="0" w:color="auto"/>
            <w:left w:val="none" w:sz="0" w:space="0" w:color="auto"/>
            <w:bottom w:val="none" w:sz="0" w:space="0" w:color="auto"/>
            <w:right w:val="none" w:sz="0" w:space="0" w:color="auto"/>
          </w:divBdr>
        </w:div>
        <w:div w:id="200479600">
          <w:marLeft w:val="480"/>
          <w:marRight w:val="0"/>
          <w:marTop w:val="0"/>
          <w:marBottom w:val="0"/>
          <w:divBdr>
            <w:top w:val="none" w:sz="0" w:space="0" w:color="auto"/>
            <w:left w:val="none" w:sz="0" w:space="0" w:color="auto"/>
            <w:bottom w:val="none" w:sz="0" w:space="0" w:color="auto"/>
            <w:right w:val="none" w:sz="0" w:space="0" w:color="auto"/>
          </w:divBdr>
        </w:div>
        <w:div w:id="1560627856">
          <w:marLeft w:val="480"/>
          <w:marRight w:val="0"/>
          <w:marTop w:val="0"/>
          <w:marBottom w:val="0"/>
          <w:divBdr>
            <w:top w:val="none" w:sz="0" w:space="0" w:color="auto"/>
            <w:left w:val="none" w:sz="0" w:space="0" w:color="auto"/>
            <w:bottom w:val="none" w:sz="0" w:space="0" w:color="auto"/>
            <w:right w:val="none" w:sz="0" w:space="0" w:color="auto"/>
          </w:divBdr>
        </w:div>
        <w:div w:id="1826773989">
          <w:marLeft w:val="480"/>
          <w:marRight w:val="0"/>
          <w:marTop w:val="0"/>
          <w:marBottom w:val="0"/>
          <w:divBdr>
            <w:top w:val="none" w:sz="0" w:space="0" w:color="auto"/>
            <w:left w:val="none" w:sz="0" w:space="0" w:color="auto"/>
            <w:bottom w:val="none" w:sz="0" w:space="0" w:color="auto"/>
            <w:right w:val="none" w:sz="0" w:space="0" w:color="auto"/>
          </w:divBdr>
        </w:div>
        <w:div w:id="1575314402">
          <w:marLeft w:val="480"/>
          <w:marRight w:val="0"/>
          <w:marTop w:val="0"/>
          <w:marBottom w:val="0"/>
          <w:divBdr>
            <w:top w:val="none" w:sz="0" w:space="0" w:color="auto"/>
            <w:left w:val="none" w:sz="0" w:space="0" w:color="auto"/>
            <w:bottom w:val="none" w:sz="0" w:space="0" w:color="auto"/>
            <w:right w:val="none" w:sz="0" w:space="0" w:color="auto"/>
          </w:divBdr>
        </w:div>
        <w:div w:id="1117524349">
          <w:marLeft w:val="480"/>
          <w:marRight w:val="0"/>
          <w:marTop w:val="0"/>
          <w:marBottom w:val="0"/>
          <w:divBdr>
            <w:top w:val="none" w:sz="0" w:space="0" w:color="auto"/>
            <w:left w:val="none" w:sz="0" w:space="0" w:color="auto"/>
            <w:bottom w:val="none" w:sz="0" w:space="0" w:color="auto"/>
            <w:right w:val="none" w:sz="0" w:space="0" w:color="auto"/>
          </w:divBdr>
        </w:div>
        <w:div w:id="947781916">
          <w:marLeft w:val="480"/>
          <w:marRight w:val="0"/>
          <w:marTop w:val="0"/>
          <w:marBottom w:val="0"/>
          <w:divBdr>
            <w:top w:val="none" w:sz="0" w:space="0" w:color="auto"/>
            <w:left w:val="none" w:sz="0" w:space="0" w:color="auto"/>
            <w:bottom w:val="none" w:sz="0" w:space="0" w:color="auto"/>
            <w:right w:val="none" w:sz="0" w:space="0" w:color="auto"/>
          </w:divBdr>
        </w:div>
        <w:div w:id="468714383">
          <w:marLeft w:val="480"/>
          <w:marRight w:val="0"/>
          <w:marTop w:val="0"/>
          <w:marBottom w:val="0"/>
          <w:divBdr>
            <w:top w:val="none" w:sz="0" w:space="0" w:color="auto"/>
            <w:left w:val="none" w:sz="0" w:space="0" w:color="auto"/>
            <w:bottom w:val="none" w:sz="0" w:space="0" w:color="auto"/>
            <w:right w:val="none" w:sz="0" w:space="0" w:color="auto"/>
          </w:divBdr>
        </w:div>
        <w:div w:id="1324433536">
          <w:marLeft w:val="480"/>
          <w:marRight w:val="0"/>
          <w:marTop w:val="0"/>
          <w:marBottom w:val="0"/>
          <w:divBdr>
            <w:top w:val="none" w:sz="0" w:space="0" w:color="auto"/>
            <w:left w:val="none" w:sz="0" w:space="0" w:color="auto"/>
            <w:bottom w:val="none" w:sz="0" w:space="0" w:color="auto"/>
            <w:right w:val="none" w:sz="0" w:space="0" w:color="auto"/>
          </w:divBdr>
        </w:div>
        <w:div w:id="1569462063">
          <w:marLeft w:val="480"/>
          <w:marRight w:val="0"/>
          <w:marTop w:val="0"/>
          <w:marBottom w:val="0"/>
          <w:divBdr>
            <w:top w:val="none" w:sz="0" w:space="0" w:color="auto"/>
            <w:left w:val="none" w:sz="0" w:space="0" w:color="auto"/>
            <w:bottom w:val="none" w:sz="0" w:space="0" w:color="auto"/>
            <w:right w:val="none" w:sz="0" w:space="0" w:color="auto"/>
          </w:divBdr>
        </w:div>
        <w:div w:id="1715541182">
          <w:marLeft w:val="480"/>
          <w:marRight w:val="0"/>
          <w:marTop w:val="0"/>
          <w:marBottom w:val="0"/>
          <w:divBdr>
            <w:top w:val="none" w:sz="0" w:space="0" w:color="auto"/>
            <w:left w:val="none" w:sz="0" w:space="0" w:color="auto"/>
            <w:bottom w:val="none" w:sz="0" w:space="0" w:color="auto"/>
            <w:right w:val="none" w:sz="0" w:space="0" w:color="auto"/>
          </w:divBdr>
        </w:div>
        <w:div w:id="1345786238">
          <w:marLeft w:val="480"/>
          <w:marRight w:val="0"/>
          <w:marTop w:val="0"/>
          <w:marBottom w:val="0"/>
          <w:divBdr>
            <w:top w:val="none" w:sz="0" w:space="0" w:color="auto"/>
            <w:left w:val="none" w:sz="0" w:space="0" w:color="auto"/>
            <w:bottom w:val="none" w:sz="0" w:space="0" w:color="auto"/>
            <w:right w:val="none" w:sz="0" w:space="0" w:color="auto"/>
          </w:divBdr>
        </w:div>
        <w:div w:id="416246865">
          <w:marLeft w:val="480"/>
          <w:marRight w:val="0"/>
          <w:marTop w:val="0"/>
          <w:marBottom w:val="0"/>
          <w:divBdr>
            <w:top w:val="none" w:sz="0" w:space="0" w:color="auto"/>
            <w:left w:val="none" w:sz="0" w:space="0" w:color="auto"/>
            <w:bottom w:val="none" w:sz="0" w:space="0" w:color="auto"/>
            <w:right w:val="none" w:sz="0" w:space="0" w:color="auto"/>
          </w:divBdr>
        </w:div>
        <w:div w:id="1468476583">
          <w:marLeft w:val="480"/>
          <w:marRight w:val="0"/>
          <w:marTop w:val="0"/>
          <w:marBottom w:val="0"/>
          <w:divBdr>
            <w:top w:val="none" w:sz="0" w:space="0" w:color="auto"/>
            <w:left w:val="none" w:sz="0" w:space="0" w:color="auto"/>
            <w:bottom w:val="none" w:sz="0" w:space="0" w:color="auto"/>
            <w:right w:val="none" w:sz="0" w:space="0" w:color="auto"/>
          </w:divBdr>
        </w:div>
        <w:div w:id="752118808">
          <w:marLeft w:val="480"/>
          <w:marRight w:val="0"/>
          <w:marTop w:val="0"/>
          <w:marBottom w:val="0"/>
          <w:divBdr>
            <w:top w:val="none" w:sz="0" w:space="0" w:color="auto"/>
            <w:left w:val="none" w:sz="0" w:space="0" w:color="auto"/>
            <w:bottom w:val="none" w:sz="0" w:space="0" w:color="auto"/>
            <w:right w:val="none" w:sz="0" w:space="0" w:color="auto"/>
          </w:divBdr>
        </w:div>
        <w:div w:id="1191341309">
          <w:marLeft w:val="480"/>
          <w:marRight w:val="0"/>
          <w:marTop w:val="0"/>
          <w:marBottom w:val="0"/>
          <w:divBdr>
            <w:top w:val="none" w:sz="0" w:space="0" w:color="auto"/>
            <w:left w:val="none" w:sz="0" w:space="0" w:color="auto"/>
            <w:bottom w:val="none" w:sz="0" w:space="0" w:color="auto"/>
            <w:right w:val="none" w:sz="0" w:space="0" w:color="auto"/>
          </w:divBdr>
        </w:div>
        <w:div w:id="1120997731">
          <w:marLeft w:val="480"/>
          <w:marRight w:val="0"/>
          <w:marTop w:val="0"/>
          <w:marBottom w:val="0"/>
          <w:divBdr>
            <w:top w:val="none" w:sz="0" w:space="0" w:color="auto"/>
            <w:left w:val="none" w:sz="0" w:space="0" w:color="auto"/>
            <w:bottom w:val="none" w:sz="0" w:space="0" w:color="auto"/>
            <w:right w:val="none" w:sz="0" w:space="0" w:color="auto"/>
          </w:divBdr>
        </w:div>
        <w:div w:id="219024896">
          <w:marLeft w:val="480"/>
          <w:marRight w:val="0"/>
          <w:marTop w:val="0"/>
          <w:marBottom w:val="0"/>
          <w:divBdr>
            <w:top w:val="none" w:sz="0" w:space="0" w:color="auto"/>
            <w:left w:val="none" w:sz="0" w:space="0" w:color="auto"/>
            <w:bottom w:val="none" w:sz="0" w:space="0" w:color="auto"/>
            <w:right w:val="none" w:sz="0" w:space="0" w:color="auto"/>
          </w:divBdr>
        </w:div>
        <w:div w:id="41878528">
          <w:marLeft w:val="480"/>
          <w:marRight w:val="0"/>
          <w:marTop w:val="0"/>
          <w:marBottom w:val="0"/>
          <w:divBdr>
            <w:top w:val="none" w:sz="0" w:space="0" w:color="auto"/>
            <w:left w:val="none" w:sz="0" w:space="0" w:color="auto"/>
            <w:bottom w:val="none" w:sz="0" w:space="0" w:color="auto"/>
            <w:right w:val="none" w:sz="0" w:space="0" w:color="auto"/>
          </w:divBdr>
        </w:div>
        <w:div w:id="102892688">
          <w:marLeft w:val="480"/>
          <w:marRight w:val="0"/>
          <w:marTop w:val="0"/>
          <w:marBottom w:val="0"/>
          <w:divBdr>
            <w:top w:val="none" w:sz="0" w:space="0" w:color="auto"/>
            <w:left w:val="none" w:sz="0" w:space="0" w:color="auto"/>
            <w:bottom w:val="none" w:sz="0" w:space="0" w:color="auto"/>
            <w:right w:val="none" w:sz="0" w:space="0" w:color="auto"/>
          </w:divBdr>
        </w:div>
        <w:div w:id="1782842360">
          <w:marLeft w:val="480"/>
          <w:marRight w:val="0"/>
          <w:marTop w:val="0"/>
          <w:marBottom w:val="0"/>
          <w:divBdr>
            <w:top w:val="none" w:sz="0" w:space="0" w:color="auto"/>
            <w:left w:val="none" w:sz="0" w:space="0" w:color="auto"/>
            <w:bottom w:val="none" w:sz="0" w:space="0" w:color="auto"/>
            <w:right w:val="none" w:sz="0" w:space="0" w:color="auto"/>
          </w:divBdr>
        </w:div>
      </w:divsChild>
    </w:div>
    <w:div w:id="82074803">
      <w:bodyDiv w:val="1"/>
      <w:marLeft w:val="0"/>
      <w:marRight w:val="0"/>
      <w:marTop w:val="0"/>
      <w:marBottom w:val="0"/>
      <w:divBdr>
        <w:top w:val="none" w:sz="0" w:space="0" w:color="auto"/>
        <w:left w:val="none" w:sz="0" w:space="0" w:color="auto"/>
        <w:bottom w:val="none" w:sz="0" w:space="0" w:color="auto"/>
        <w:right w:val="none" w:sz="0" w:space="0" w:color="auto"/>
      </w:divBdr>
      <w:divsChild>
        <w:div w:id="2120374757">
          <w:marLeft w:val="480"/>
          <w:marRight w:val="0"/>
          <w:marTop w:val="0"/>
          <w:marBottom w:val="0"/>
          <w:divBdr>
            <w:top w:val="none" w:sz="0" w:space="0" w:color="auto"/>
            <w:left w:val="none" w:sz="0" w:space="0" w:color="auto"/>
            <w:bottom w:val="none" w:sz="0" w:space="0" w:color="auto"/>
            <w:right w:val="none" w:sz="0" w:space="0" w:color="auto"/>
          </w:divBdr>
        </w:div>
        <w:div w:id="653073193">
          <w:marLeft w:val="480"/>
          <w:marRight w:val="0"/>
          <w:marTop w:val="0"/>
          <w:marBottom w:val="0"/>
          <w:divBdr>
            <w:top w:val="none" w:sz="0" w:space="0" w:color="auto"/>
            <w:left w:val="none" w:sz="0" w:space="0" w:color="auto"/>
            <w:bottom w:val="none" w:sz="0" w:space="0" w:color="auto"/>
            <w:right w:val="none" w:sz="0" w:space="0" w:color="auto"/>
          </w:divBdr>
        </w:div>
        <w:div w:id="381638977">
          <w:marLeft w:val="480"/>
          <w:marRight w:val="0"/>
          <w:marTop w:val="0"/>
          <w:marBottom w:val="0"/>
          <w:divBdr>
            <w:top w:val="none" w:sz="0" w:space="0" w:color="auto"/>
            <w:left w:val="none" w:sz="0" w:space="0" w:color="auto"/>
            <w:bottom w:val="none" w:sz="0" w:space="0" w:color="auto"/>
            <w:right w:val="none" w:sz="0" w:space="0" w:color="auto"/>
          </w:divBdr>
        </w:div>
        <w:div w:id="1366712279">
          <w:marLeft w:val="480"/>
          <w:marRight w:val="0"/>
          <w:marTop w:val="0"/>
          <w:marBottom w:val="0"/>
          <w:divBdr>
            <w:top w:val="none" w:sz="0" w:space="0" w:color="auto"/>
            <w:left w:val="none" w:sz="0" w:space="0" w:color="auto"/>
            <w:bottom w:val="none" w:sz="0" w:space="0" w:color="auto"/>
            <w:right w:val="none" w:sz="0" w:space="0" w:color="auto"/>
          </w:divBdr>
        </w:div>
        <w:div w:id="440299690">
          <w:marLeft w:val="480"/>
          <w:marRight w:val="0"/>
          <w:marTop w:val="0"/>
          <w:marBottom w:val="0"/>
          <w:divBdr>
            <w:top w:val="none" w:sz="0" w:space="0" w:color="auto"/>
            <w:left w:val="none" w:sz="0" w:space="0" w:color="auto"/>
            <w:bottom w:val="none" w:sz="0" w:space="0" w:color="auto"/>
            <w:right w:val="none" w:sz="0" w:space="0" w:color="auto"/>
          </w:divBdr>
        </w:div>
        <w:div w:id="452133242">
          <w:marLeft w:val="480"/>
          <w:marRight w:val="0"/>
          <w:marTop w:val="0"/>
          <w:marBottom w:val="0"/>
          <w:divBdr>
            <w:top w:val="none" w:sz="0" w:space="0" w:color="auto"/>
            <w:left w:val="none" w:sz="0" w:space="0" w:color="auto"/>
            <w:bottom w:val="none" w:sz="0" w:space="0" w:color="auto"/>
            <w:right w:val="none" w:sz="0" w:space="0" w:color="auto"/>
          </w:divBdr>
        </w:div>
        <w:div w:id="1333490131">
          <w:marLeft w:val="480"/>
          <w:marRight w:val="0"/>
          <w:marTop w:val="0"/>
          <w:marBottom w:val="0"/>
          <w:divBdr>
            <w:top w:val="none" w:sz="0" w:space="0" w:color="auto"/>
            <w:left w:val="none" w:sz="0" w:space="0" w:color="auto"/>
            <w:bottom w:val="none" w:sz="0" w:space="0" w:color="auto"/>
            <w:right w:val="none" w:sz="0" w:space="0" w:color="auto"/>
          </w:divBdr>
        </w:div>
        <w:div w:id="86966569">
          <w:marLeft w:val="480"/>
          <w:marRight w:val="0"/>
          <w:marTop w:val="0"/>
          <w:marBottom w:val="0"/>
          <w:divBdr>
            <w:top w:val="none" w:sz="0" w:space="0" w:color="auto"/>
            <w:left w:val="none" w:sz="0" w:space="0" w:color="auto"/>
            <w:bottom w:val="none" w:sz="0" w:space="0" w:color="auto"/>
            <w:right w:val="none" w:sz="0" w:space="0" w:color="auto"/>
          </w:divBdr>
        </w:div>
        <w:div w:id="208883200">
          <w:marLeft w:val="480"/>
          <w:marRight w:val="0"/>
          <w:marTop w:val="0"/>
          <w:marBottom w:val="0"/>
          <w:divBdr>
            <w:top w:val="none" w:sz="0" w:space="0" w:color="auto"/>
            <w:left w:val="none" w:sz="0" w:space="0" w:color="auto"/>
            <w:bottom w:val="none" w:sz="0" w:space="0" w:color="auto"/>
            <w:right w:val="none" w:sz="0" w:space="0" w:color="auto"/>
          </w:divBdr>
        </w:div>
        <w:div w:id="2086216642">
          <w:marLeft w:val="480"/>
          <w:marRight w:val="0"/>
          <w:marTop w:val="0"/>
          <w:marBottom w:val="0"/>
          <w:divBdr>
            <w:top w:val="none" w:sz="0" w:space="0" w:color="auto"/>
            <w:left w:val="none" w:sz="0" w:space="0" w:color="auto"/>
            <w:bottom w:val="none" w:sz="0" w:space="0" w:color="auto"/>
            <w:right w:val="none" w:sz="0" w:space="0" w:color="auto"/>
          </w:divBdr>
        </w:div>
        <w:div w:id="371269999">
          <w:marLeft w:val="480"/>
          <w:marRight w:val="0"/>
          <w:marTop w:val="0"/>
          <w:marBottom w:val="0"/>
          <w:divBdr>
            <w:top w:val="none" w:sz="0" w:space="0" w:color="auto"/>
            <w:left w:val="none" w:sz="0" w:space="0" w:color="auto"/>
            <w:bottom w:val="none" w:sz="0" w:space="0" w:color="auto"/>
            <w:right w:val="none" w:sz="0" w:space="0" w:color="auto"/>
          </w:divBdr>
        </w:div>
        <w:div w:id="185488510">
          <w:marLeft w:val="480"/>
          <w:marRight w:val="0"/>
          <w:marTop w:val="0"/>
          <w:marBottom w:val="0"/>
          <w:divBdr>
            <w:top w:val="none" w:sz="0" w:space="0" w:color="auto"/>
            <w:left w:val="none" w:sz="0" w:space="0" w:color="auto"/>
            <w:bottom w:val="none" w:sz="0" w:space="0" w:color="auto"/>
            <w:right w:val="none" w:sz="0" w:space="0" w:color="auto"/>
          </w:divBdr>
        </w:div>
        <w:div w:id="1788503837">
          <w:marLeft w:val="480"/>
          <w:marRight w:val="0"/>
          <w:marTop w:val="0"/>
          <w:marBottom w:val="0"/>
          <w:divBdr>
            <w:top w:val="none" w:sz="0" w:space="0" w:color="auto"/>
            <w:left w:val="none" w:sz="0" w:space="0" w:color="auto"/>
            <w:bottom w:val="none" w:sz="0" w:space="0" w:color="auto"/>
            <w:right w:val="none" w:sz="0" w:space="0" w:color="auto"/>
          </w:divBdr>
        </w:div>
        <w:div w:id="829830053">
          <w:marLeft w:val="480"/>
          <w:marRight w:val="0"/>
          <w:marTop w:val="0"/>
          <w:marBottom w:val="0"/>
          <w:divBdr>
            <w:top w:val="none" w:sz="0" w:space="0" w:color="auto"/>
            <w:left w:val="none" w:sz="0" w:space="0" w:color="auto"/>
            <w:bottom w:val="none" w:sz="0" w:space="0" w:color="auto"/>
            <w:right w:val="none" w:sz="0" w:space="0" w:color="auto"/>
          </w:divBdr>
        </w:div>
        <w:div w:id="1841040031">
          <w:marLeft w:val="480"/>
          <w:marRight w:val="0"/>
          <w:marTop w:val="0"/>
          <w:marBottom w:val="0"/>
          <w:divBdr>
            <w:top w:val="none" w:sz="0" w:space="0" w:color="auto"/>
            <w:left w:val="none" w:sz="0" w:space="0" w:color="auto"/>
            <w:bottom w:val="none" w:sz="0" w:space="0" w:color="auto"/>
            <w:right w:val="none" w:sz="0" w:space="0" w:color="auto"/>
          </w:divBdr>
        </w:div>
        <w:div w:id="505941928">
          <w:marLeft w:val="480"/>
          <w:marRight w:val="0"/>
          <w:marTop w:val="0"/>
          <w:marBottom w:val="0"/>
          <w:divBdr>
            <w:top w:val="none" w:sz="0" w:space="0" w:color="auto"/>
            <w:left w:val="none" w:sz="0" w:space="0" w:color="auto"/>
            <w:bottom w:val="none" w:sz="0" w:space="0" w:color="auto"/>
            <w:right w:val="none" w:sz="0" w:space="0" w:color="auto"/>
          </w:divBdr>
        </w:div>
        <w:div w:id="165755639">
          <w:marLeft w:val="480"/>
          <w:marRight w:val="0"/>
          <w:marTop w:val="0"/>
          <w:marBottom w:val="0"/>
          <w:divBdr>
            <w:top w:val="none" w:sz="0" w:space="0" w:color="auto"/>
            <w:left w:val="none" w:sz="0" w:space="0" w:color="auto"/>
            <w:bottom w:val="none" w:sz="0" w:space="0" w:color="auto"/>
            <w:right w:val="none" w:sz="0" w:space="0" w:color="auto"/>
          </w:divBdr>
        </w:div>
        <w:div w:id="667558394">
          <w:marLeft w:val="480"/>
          <w:marRight w:val="0"/>
          <w:marTop w:val="0"/>
          <w:marBottom w:val="0"/>
          <w:divBdr>
            <w:top w:val="none" w:sz="0" w:space="0" w:color="auto"/>
            <w:left w:val="none" w:sz="0" w:space="0" w:color="auto"/>
            <w:bottom w:val="none" w:sz="0" w:space="0" w:color="auto"/>
            <w:right w:val="none" w:sz="0" w:space="0" w:color="auto"/>
          </w:divBdr>
        </w:div>
        <w:div w:id="1931084246">
          <w:marLeft w:val="480"/>
          <w:marRight w:val="0"/>
          <w:marTop w:val="0"/>
          <w:marBottom w:val="0"/>
          <w:divBdr>
            <w:top w:val="none" w:sz="0" w:space="0" w:color="auto"/>
            <w:left w:val="none" w:sz="0" w:space="0" w:color="auto"/>
            <w:bottom w:val="none" w:sz="0" w:space="0" w:color="auto"/>
            <w:right w:val="none" w:sz="0" w:space="0" w:color="auto"/>
          </w:divBdr>
        </w:div>
        <w:div w:id="646978013">
          <w:marLeft w:val="480"/>
          <w:marRight w:val="0"/>
          <w:marTop w:val="0"/>
          <w:marBottom w:val="0"/>
          <w:divBdr>
            <w:top w:val="none" w:sz="0" w:space="0" w:color="auto"/>
            <w:left w:val="none" w:sz="0" w:space="0" w:color="auto"/>
            <w:bottom w:val="none" w:sz="0" w:space="0" w:color="auto"/>
            <w:right w:val="none" w:sz="0" w:space="0" w:color="auto"/>
          </w:divBdr>
        </w:div>
        <w:div w:id="1230534384">
          <w:marLeft w:val="480"/>
          <w:marRight w:val="0"/>
          <w:marTop w:val="0"/>
          <w:marBottom w:val="0"/>
          <w:divBdr>
            <w:top w:val="none" w:sz="0" w:space="0" w:color="auto"/>
            <w:left w:val="none" w:sz="0" w:space="0" w:color="auto"/>
            <w:bottom w:val="none" w:sz="0" w:space="0" w:color="auto"/>
            <w:right w:val="none" w:sz="0" w:space="0" w:color="auto"/>
          </w:divBdr>
        </w:div>
        <w:div w:id="1774856557">
          <w:marLeft w:val="480"/>
          <w:marRight w:val="0"/>
          <w:marTop w:val="0"/>
          <w:marBottom w:val="0"/>
          <w:divBdr>
            <w:top w:val="none" w:sz="0" w:space="0" w:color="auto"/>
            <w:left w:val="none" w:sz="0" w:space="0" w:color="auto"/>
            <w:bottom w:val="none" w:sz="0" w:space="0" w:color="auto"/>
            <w:right w:val="none" w:sz="0" w:space="0" w:color="auto"/>
          </w:divBdr>
        </w:div>
        <w:div w:id="117769490">
          <w:marLeft w:val="480"/>
          <w:marRight w:val="0"/>
          <w:marTop w:val="0"/>
          <w:marBottom w:val="0"/>
          <w:divBdr>
            <w:top w:val="none" w:sz="0" w:space="0" w:color="auto"/>
            <w:left w:val="none" w:sz="0" w:space="0" w:color="auto"/>
            <w:bottom w:val="none" w:sz="0" w:space="0" w:color="auto"/>
            <w:right w:val="none" w:sz="0" w:space="0" w:color="auto"/>
          </w:divBdr>
        </w:div>
        <w:div w:id="326787776">
          <w:marLeft w:val="480"/>
          <w:marRight w:val="0"/>
          <w:marTop w:val="0"/>
          <w:marBottom w:val="0"/>
          <w:divBdr>
            <w:top w:val="none" w:sz="0" w:space="0" w:color="auto"/>
            <w:left w:val="none" w:sz="0" w:space="0" w:color="auto"/>
            <w:bottom w:val="none" w:sz="0" w:space="0" w:color="auto"/>
            <w:right w:val="none" w:sz="0" w:space="0" w:color="auto"/>
          </w:divBdr>
        </w:div>
        <w:div w:id="1824270563">
          <w:marLeft w:val="480"/>
          <w:marRight w:val="0"/>
          <w:marTop w:val="0"/>
          <w:marBottom w:val="0"/>
          <w:divBdr>
            <w:top w:val="none" w:sz="0" w:space="0" w:color="auto"/>
            <w:left w:val="none" w:sz="0" w:space="0" w:color="auto"/>
            <w:bottom w:val="none" w:sz="0" w:space="0" w:color="auto"/>
            <w:right w:val="none" w:sz="0" w:space="0" w:color="auto"/>
          </w:divBdr>
        </w:div>
        <w:div w:id="318850795">
          <w:marLeft w:val="480"/>
          <w:marRight w:val="0"/>
          <w:marTop w:val="0"/>
          <w:marBottom w:val="0"/>
          <w:divBdr>
            <w:top w:val="none" w:sz="0" w:space="0" w:color="auto"/>
            <w:left w:val="none" w:sz="0" w:space="0" w:color="auto"/>
            <w:bottom w:val="none" w:sz="0" w:space="0" w:color="auto"/>
            <w:right w:val="none" w:sz="0" w:space="0" w:color="auto"/>
          </w:divBdr>
        </w:div>
        <w:div w:id="462774529">
          <w:marLeft w:val="480"/>
          <w:marRight w:val="0"/>
          <w:marTop w:val="0"/>
          <w:marBottom w:val="0"/>
          <w:divBdr>
            <w:top w:val="none" w:sz="0" w:space="0" w:color="auto"/>
            <w:left w:val="none" w:sz="0" w:space="0" w:color="auto"/>
            <w:bottom w:val="none" w:sz="0" w:space="0" w:color="auto"/>
            <w:right w:val="none" w:sz="0" w:space="0" w:color="auto"/>
          </w:divBdr>
        </w:div>
        <w:div w:id="1253513179">
          <w:marLeft w:val="480"/>
          <w:marRight w:val="0"/>
          <w:marTop w:val="0"/>
          <w:marBottom w:val="0"/>
          <w:divBdr>
            <w:top w:val="none" w:sz="0" w:space="0" w:color="auto"/>
            <w:left w:val="none" w:sz="0" w:space="0" w:color="auto"/>
            <w:bottom w:val="none" w:sz="0" w:space="0" w:color="auto"/>
            <w:right w:val="none" w:sz="0" w:space="0" w:color="auto"/>
          </w:divBdr>
        </w:div>
        <w:div w:id="2064981848">
          <w:marLeft w:val="480"/>
          <w:marRight w:val="0"/>
          <w:marTop w:val="0"/>
          <w:marBottom w:val="0"/>
          <w:divBdr>
            <w:top w:val="none" w:sz="0" w:space="0" w:color="auto"/>
            <w:left w:val="none" w:sz="0" w:space="0" w:color="auto"/>
            <w:bottom w:val="none" w:sz="0" w:space="0" w:color="auto"/>
            <w:right w:val="none" w:sz="0" w:space="0" w:color="auto"/>
          </w:divBdr>
        </w:div>
        <w:div w:id="684675237">
          <w:marLeft w:val="480"/>
          <w:marRight w:val="0"/>
          <w:marTop w:val="0"/>
          <w:marBottom w:val="0"/>
          <w:divBdr>
            <w:top w:val="none" w:sz="0" w:space="0" w:color="auto"/>
            <w:left w:val="none" w:sz="0" w:space="0" w:color="auto"/>
            <w:bottom w:val="none" w:sz="0" w:space="0" w:color="auto"/>
            <w:right w:val="none" w:sz="0" w:space="0" w:color="auto"/>
          </w:divBdr>
        </w:div>
        <w:div w:id="741829827">
          <w:marLeft w:val="480"/>
          <w:marRight w:val="0"/>
          <w:marTop w:val="0"/>
          <w:marBottom w:val="0"/>
          <w:divBdr>
            <w:top w:val="none" w:sz="0" w:space="0" w:color="auto"/>
            <w:left w:val="none" w:sz="0" w:space="0" w:color="auto"/>
            <w:bottom w:val="none" w:sz="0" w:space="0" w:color="auto"/>
            <w:right w:val="none" w:sz="0" w:space="0" w:color="auto"/>
          </w:divBdr>
        </w:div>
        <w:div w:id="197086106">
          <w:marLeft w:val="480"/>
          <w:marRight w:val="0"/>
          <w:marTop w:val="0"/>
          <w:marBottom w:val="0"/>
          <w:divBdr>
            <w:top w:val="none" w:sz="0" w:space="0" w:color="auto"/>
            <w:left w:val="none" w:sz="0" w:space="0" w:color="auto"/>
            <w:bottom w:val="none" w:sz="0" w:space="0" w:color="auto"/>
            <w:right w:val="none" w:sz="0" w:space="0" w:color="auto"/>
          </w:divBdr>
        </w:div>
        <w:div w:id="379944240">
          <w:marLeft w:val="480"/>
          <w:marRight w:val="0"/>
          <w:marTop w:val="0"/>
          <w:marBottom w:val="0"/>
          <w:divBdr>
            <w:top w:val="none" w:sz="0" w:space="0" w:color="auto"/>
            <w:left w:val="none" w:sz="0" w:space="0" w:color="auto"/>
            <w:bottom w:val="none" w:sz="0" w:space="0" w:color="auto"/>
            <w:right w:val="none" w:sz="0" w:space="0" w:color="auto"/>
          </w:divBdr>
        </w:div>
        <w:div w:id="1601647775">
          <w:marLeft w:val="480"/>
          <w:marRight w:val="0"/>
          <w:marTop w:val="0"/>
          <w:marBottom w:val="0"/>
          <w:divBdr>
            <w:top w:val="none" w:sz="0" w:space="0" w:color="auto"/>
            <w:left w:val="none" w:sz="0" w:space="0" w:color="auto"/>
            <w:bottom w:val="none" w:sz="0" w:space="0" w:color="auto"/>
            <w:right w:val="none" w:sz="0" w:space="0" w:color="auto"/>
          </w:divBdr>
        </w:div>
        <w:div w:id="569579819">
          <w:marLeft w:val="480"/>
          <w:marRight w:val="0"/>
          <w:marTop w:val="0"/>
          <w:marBottom w:val="0"/>
          <w:divBdr>
            <w:top w:val="none" w:sz="0" w:space="0" w:color="auto"/>
            <w:left w:val="none" w:sz="0" w:space="0" w:color="auto"/>
            <w:bottom w:val="none" w:sz="0" w:space="0" w:color="auto"/>
            <w:right w:val="none" w:sz="0" w:space="0" w:color="auto"/>
          </w:divBdr>
        </w:div>
        <w:div w:id="890188149">
          <w:marLeft w:val="480"/>
          <w:marRight w:val="0"/>
          <w:marTop w:val="0"/>
          <w:marBottom w:val="0"/>
          <w:divBdr>
            <w:top w:val="none" w:sz="0" w:space="0" w:color="auto"/>
            <w:left w:val="none" w:sz="0" w:space="0" w:color="auto"/>
            <w:bottom w:val="none" w:sz="0" w:space="0" w:color="auto"/>
            <w:right w:val="none" w:sz="0" w:space="0" w:color="auto"/>
          </w:divBdr>
        </w:div>
        <w:div w:id="1085229998">
          <w:marLeft w:val="480"/>
          <w:marRight w:val="0"/>
          <w:marTop w:val="0"/>
          <w:marBottom w:val="0"/>
          <w:divBdr>
            <w:top w:val="none" w:sz="0" w:space="0" w:color="auto"/>
            <w:left w:val="none" w:sz="0" w:space="0" w:color="auto"/>
            <w:bottom w:val="none" w:sz="0" w:space="0" w:color="auto"/>
            <w:right w:val="none" w:sz="0" w:space="0" w:color="auto"/>
          </w:divBdr>
        </w:div>
        <w:div w:id="740568038">
          <w:marLeft w:val="480"/>
          <w:marRight w:val="0"/>
          <w:marTop w:val="0"/>
          <w:marBottom w:val="0"/>
          <w:divBdr>
            <w:top w:val="none" w:sz="0" w:space="0" w:color="auto"/>
            <w:left w:val="none" w:sz="0" w:space="0" w:color="auto"/>
            <w:bottom w:val="none" w:sz="0" w:space="0" w:color="auto"/>
            <w:right w:val="none" w:sz="0" w:space="0" w:color="auto"/>
          </w:divBdr>
        </w:div>
        <w:div w:id="742409472">
          <w:marLeft w:val="480"/>
          <w:marRight w:val="0"/>
          <w:marTop w:val="0"/>
          <w:marBottom w:val="0"/>
          <w:divBdr>
            <w:top w:val="none" w:sz="0" w:space="0" w:color="auto"/>
            <w:left w:val="none" w:sz="0" w:space="0" w:color="auto"/>
            <w:bottom w:val="none" w:sz="0" w:space="0" w:color="auto"/>
            <w:right w:val="none" w:sz="0" w:space="0" w:color="auto"/>
          </w:divBdr>
        </w:div>
        <w:div w:id="1056511144">
          <w:marLeft w:val="480"/>
          <w:marRight w:val="0"/>
          <w:marTop w:val="0"/>
          <w:marBottom w:val="0"/>
          <w:divBdr>
            <w:top w:val="none" w:sz="0" w:space="0" w:color="auto"/>
            <w:left w:val="none" w:sz="0" w:space="0" w:color="auto"/>
            <w:bottom w:val="none" w:sz="0" w:space="0" w:color="auto"/>
            <w:right w:val="none" w:sz="0" w:space="0" w:color="auto"/>
          </w:divBdr>
        </w:div>
      </w:divsChild>
    </w:div>
    <w:div w:id="86268725">
      <w:bodyDiv w:val="1"/>
      <w:marLeft w:val="0"/>
      <w:marRight w:val="0"/>
      <w:marTop w:val="0"/>
      <w:marBottom w:val="0"/>
      <w:divBdr>
        <w:top w:val="none" w:sz="0" w:space="0" w:color="auto"/>
        <w:left w:val="none" w:sz="0" w:space="0" w:color="auto"/>
        <w:bottom w:val="none" w:sz="0" w:space="0" w:color="auto"/>
        <w:right w:val="none" w:sz="0" w:space="0" w:color="auto"/>
      </w:divBdr>
    </w:div>
    <w:div w:id="90782745">
      <w:bodyDiv w:val="1"/>
      <w:marLeft w:val="0"/>
      <w:marRight w:val="0"/>
      <w:marTop w:val="0"/>
      <w:marBottom w:val="0"/>
      <w:divBdr>
        <w:top w:val="none" w:sz="0" w:space="0" w:color="auto"/>
        <w:left w:val="none" w:sz="0" w:space="0" w:color="auto"/>
        <w:bottom w:val="none" w:sz="0" w:space="0" w:color="auto"/>
        <w:right w:val="none" w:sz="0" w:space="0" w:color="auto"/>
      </w:divBdr>
      <w:divsChild>
        <w:div w:id="484201891">
          <w:marLeft w:val="480"/>
          <w:marRight w:val="0"/>
          <w:marTop w:val="0"/>
          <w:marBottom w:val="0"/>
          <w:divBdr>
            <w:top w:val="none" w:sz="0" w:space="0" w:color="auto"/>
            <w:left w:val="none" w:sz="0" w:space="0" w:color="auto"/>
            <w:bottom w:val="none" w:sz="0" w:space="0" w:color="auto"/>
            <w:right w:val="none" w:sz="0" w:space="0" w:color="auto"/>
          </w:divBdr>
        </w:div>
        <w:div w:id="701832494">
          <w:marLeft w:val="480"/>
          <w:marRight w:val="0"/>
          <w:marTop w:val="0"/>
          <w:marBottom w:val="0"/>
          <w:divBdr>
            <w:top w:val="none" w:sz="0" w:space="0" w:color="auto"/>
            <w:left w:val="none" w:sz="0" w:space="0" w:color="auto"/>
            <w:bottom w:val="none" w:sz="0" w:space="0" w:color="auto"/>
            <w:right w:val="none" w:sz="0" w:space="0" w:color="auto"/>
          </w:divBdr>
        </w:div>
        <w:div w:id="535125351">
          <w:marLeft w:val="480"/>
          <w:marRight w:val="0"/>
          <w:marTop w:val="0"/>
          <w:marBottom w:val="0"/>
          <w:divBdr>
            <w:top w:val="none" w:sz="0" w:space="0" w:color="auto"/>
            <w:left w:val="none" w:sz="0" w:space="0" w:color="auto"/>
            <w:bottom w:val="none" w:sz="0" w:space="0" w:color="auto"/>
            <w:right w:val="none" w:sz="0" w:space="0" w:color="auto"/>
          </w:divBdr>
        </w:div>
        <w:div w:id="156187872">
          <w:marLeft w:val="480"/>
          <w:marRight w:val="0"/>
          <w:marTop w:val="0"/>
          <w:marBottom w:val="0"/>
          <w:divBdr>
            <w:top w:val="none" w:sz="0" w:space="0" w:color="auto"/>
            <w:left w:val="none" w:sz="0" w:space="0" w:color="auto"/>
            <w:bottom w:val="none" w:sz="0" w:space="0" w:color="auto"/>
            <w:right w:val="none" w:sz="0" w:space="0" w:color="auto"/>
          </w:divBdr>
        </w:div>
        <w:div w:id="374045052">
          <w:marLeft w:val="480"/>
          <w:marRight w:val="0"/>
          <w:marTop w:val="0"/>
          <w:marBottom w:val="0"/>
          <w:divBdr>
            <w:top w:val="none" w:sz="0" w:space="0" w:color="auto"/>
            <w:left w:val="none" w:sz="0" w:space="0" w:color="auto"/>
            <w:bottom w:val="none" w:sz="0" w:space="0" w:color="auto"/>
            <w:right w:val="none" w:sz="0" w:space="0" w:color="auto"/>
          </w:divBdr>
        </w:div>
        <w:div w:id="1568297058">
          <w:marLeft w:val="480"/>
          <w:marRight w:val="0"/>
          <w:marTop w:val="0"/>
          <w:marBottom w:val="0"/>
          <w:divBdr>
            <w:top w:val="none" w:sz="0" w:space="0" w:color="auto"/>
            <w:left w:val="none" w:sz="0" w:space="0" w:color="auto"/>
            <w:bottom w:val="none" w:sz="0" w:space="0" w:color="auto"/>
            <w:right w:val="none" w:sz="0" w:space="0" w:color="auto"/>
          </w:divBdr>
        </w:div>
        <w:div w:id="609506006">
          <w:marLeft w:val="480"/>
          <w:marRight w:val="0"/>
          <w:marTop w:val="0"/>
          <w:marBottom w:val="0"/>
          <w:divBdr>
            <w:top w:val="none" w:sz="0" w:space="0" w:color="auto"/>
            <w:left w:val="none" w:sz="0" w:space="0" w:color="auto"/>
            <w:bottom w:val="none" w:sz="0" w:space="0" w:color="auto"/>
            <w:right w:val="none" w:sz="0" w:space="0" w:color="auto"/>
          </w:divBdr>
        </w:div>
        <w:div w:id="8801242">
          <w:marLeft w:val="480"/>
          <w:marRight w:val="0"/>
          <w:marTop w:val="0"/>
          <w:marBottom w:val="0"/>
          <w:divBdr>
            <w:top w:val="none" w:sz="0" w:space="0" w:color="auto"/>
            <w:left w:val="none" w:sz="0" w:space="0" w:color="auto"/>
            <w:bottom w:val="none" w:sz="0" w:space="0" w:color="auto"/>
            <w:right w:val="none" w:sz="0" w:space="0" w:color="auto"/>
          </w:divBdr>
        </w:div>
        <w:div w:id="2098361160">
          <w:marLeft w:val="480"/>
          <w:marRight w:val="0"/>
          <w:marTop w:val="0"/>
          <w:marBottom w:val="0"/>
          <w:divBdr>
            <w:top w:val="none" w:sz="0" w:space="0" w:color="auto"/>
            <w:left w:val="none" w:sz="0" w:space="0" w:color="auto"/>
            <w:bottom w:val="none" w:sz="0" w:space="0" w:color="auto"/>
            <w:right w:val="none" w:sz="0" w:space="0" w:color="auto"/>
          </w:divBdr>
        </w:div>
        <w:div w:id="2128154382">
          <w:marLeft w:val="480"/>
          <w:marRight w:val="0"/>
          <w:marTop w:val="0"/>
          <w:marBottom w:val="0"/>
          <w:divBdr>
            <w:top w:val="none" w:sz="0" w:space="0" w:color="auto"/>
            <w:left w:val="none" w:sz="0" w:space="0" w:color="auto"/>
            <w:bottom w:val="none" w:sz="0" w:space="0" w:color="auto"/>
            <w:right w:val="none" w:sz="0" w:space="0" w:color="auto"/>
          </w:divBdr>
        </w:div>
        <w:div w:id="565845600">
          <w:marLeft w:val="480"/>
          <w:marRight w:val="0"/>
          <w:marTop w:val="0"/>
          <w:marBottom w:val="0"/>
          <w:divBdr>
            <w:top w:val="none" w:sz="0" w:space="0" w:color="auto"/>
            <w:left w:val="none" w:sz="0" w:space="0" w:color="auto"/>
            <w:bottom w:val="none" w:sz="0" w:space="0" w:color="auto"/>
            <w:right w:val="none" w:sz="0" w:space="0" w:color="auto"/>
          </w:divBdr>
        </w:div>
        <w:div w:id="1653177720">
          <w:marLeft w:val="480"/>
          <w:marRight w:val="0"/>
          <w:marTop w:val="0"/>
          <w:marBottom w:val="0"/>
          <w:divBdr>
            <w:top w:val="none" w:sz="0" w:space="0" w:color="auto"/>
            <w:left w:val="none" w:sz="0" w:space="0" w:color="auto"/>
            <w:bottom w:val="none" w:sz="0" w:space="0" w:color="auto"/>
            <w:right w:val="none" w:sz="0" w:space="0" w:color="auto"/>
          </w:divBdr>
        </w:div>
        <w:div w:id="2110001192">
          <w:marLeft w:val="480"/>
          <w:marRight w:val="0"/>
          <w:marTop w:val="0"/>
          <w:marBottom w:val="0"/>
          <w:divBdr>
            <w:top w:val="none" w:sz="0" w:space="0" w:color="auto"/>
            <w:left w:val="none" w:sz="0" w:space="0" w:color="auto"/>
            <w:bottom w:val="none" w:sz="0" w:space="0" w:color="auto"/>
            <w:right w:val="none" w:sz="0" w:space="0" w:color="auto"/>
          </w:divBdr>
        </w:div>
        <w:div w:id="497619631">
          <w:marLeft w:val="480"/>
          <w:marRight w:val="0"/>
          <w:marTop w:val="0"/>
          <w:marBottom w:val="0"/>
          <w:divBdr>
            <w:top w:val="none" w:sz="0" w:space="0" w:color="auto"/>
            <w:left w:val="none" w:sz="0" w:space="0" w:color="auto"/>
            <w:bottom w:val="none" w:sz="0" w:space="0" w:color="auto"/>
            <w:right w:val="none" w:sz="0" w:space="0" w:color="auto"/>
          </w:divBdr>
        </w:div>
        <w:div w:id="369452404">
          <w:marLeft w:val="480"/>
          <w:marRight w:val="0"/>
          <w:marTop w:val="0"/>
          <w:marBottom w:val="0"/>
          <w:divBdr>
            <w:top w:val="none" w:sz="0" w:space="0" w:color="auto"/>
            <w:left w:val="none" w:sz="0" w:space="0" w:color="auto"/>
            <w:bottom w:val="none" w:sz="0" w:space="0" w:color="auto"/>
            <w:right w:val="none" w:sz="0" w:space="0" w:color="auto"/>
          </w:divBdr>
        </w:div>
        <w:div w:id="519204814">
          <w:marLeft w:val="480"/>
          <w:marRight w:val="0"/>
          <w:marTop w:val="0"/>
          <w:marBottom w:val="0"/>
          <w:divBdr>
            <w:top w:val="none" w:sz="0" w:space="0" w:color="auto"/>
            <w:left w:val="none" w:sz="0" w:space="0" w:color="auto"/>
            <w:bottom w:val="none" w:sz="0" w:space="0" w:color="auto"/>
            <w:right w:val="none" w:sz="0" w:space="0" w:color="auto"/>
          </w:divBdr>
        </w:div>
        <w:div w:id="296617058">
          <w:marLeft w:val="480"/>
          <w:marRight w:val="0"/>
          <w:marTop w:val="0"/>
          <w:marBottom w:val="0"/>
          <w:divBdr>
            <w:top w:val="none" w:sz="0" w:space="0" w:color="auto"/>
            <w:left w:val="none" w:sz="0" w:space="0" w:color="auto"/>
            <w:bottom w:val="none" w:sz="0" w:space="0" w:color="auto"/>
            <w:right w:val="none" w:sz="0" w:space="0" w:color="auto"/>
          </w:divBdr>
        </w:div>
        <w:div w:id="1041826438">
          <w:marLeft w:val="480"/>
          <w:marRight w:val="0"/>
          <w:marTop w:val="0"/>
          <w:marBottom w:val="0"/>
          <w:divBdr>
            <w:top w:val="none" w:sz="0" w:space="0" w:color="auto"/>
            <w:left w:val="none" w:sz="0" w:space="0" w:color="auto"/>
            <w:bottom w:val="none" w:sz="0" w:space="0" w:color="auto"/>
            <w:right w:val="none" w:sz="0" w:space="0" w:color="auto"/>
          </w:divBdr>
        </w:div>
        <w:div w:id="146750984">
          <w:marLeft w:val="480"/>
          <w:marRight w:val="0"/>
          <w:marTop w:val="0"/>
          <w:marBottom w:val="0"/>
          <w:divBdr>
            <w:top w:val="none" w:sz="0" w:space="0" w:color="auto"/>
            <w:left w:val="none" w:sz="0" w:space="0" w:color="auto"/>
            <w:bottom w:val="none" w:sz="0" w:space="0" w:color="auto"/>
            <w:right w:val="none" w:sz="0" w:space="0" w:color="auto"/>
          </w:divBdr>
        </w:div>
        <w:div w:id="1159929884">
          <w:marLeft w:val="480"/>
          <w:marRight w:val="0"/>
          <w:marTop w:val="0"/>
          <w:marBottom w:val="0"/>
          <w:divBdr>
            <w:top w:val="none" w:sz="0" w:space="0" w:color="auto"/>
            <w:left w:val="none" w:sz="0" w:space="0" w:color="auto"/>
            <w:bottom w:val="none" w:sz="0" w:space="0" w:color="auto"/>
            <w:right w:val="none" w:sz="0" w:space="0" w:color="auto"/>
          </w:divBdr>
        </w:div>
        <w:div w:id="32508132">
          <w:marLeft w:val="480"/>
          <w:marRight w:val="0"/>
          <w:marTop w:val="0"/>
          <w:marBottom w:val="0"/>
          <w:divBdr>
            <w:top w:val="none" w:sz="0" w:space="0" w:color="auto"/>
            <w:left w:val="none" w:sz="0" w:space="0" w:color="auto"/>
            <w:bottom w:val="none" w:sz="0" w:space="0" w:color="auto"/>
            <w:right w:val="none" w:sz="0" w:space="0" w:color="auto"/>
          </w:divBdr>
        </w:div>
        <w:div w:id="1629820139">
          <w:marLeft w:val="480"/>
          <w:marRight w:val="0"/>
          <w:marTop w:val="0"/>
          <w:marBottom w:val="0"/>
          <w:divBdr>
            <w:top w:val="none" w:sz="0" w:space="0" w:color="auto"/>
            <w:left w:val="none" w:sz="0" w:space="0" w:color="auto"/>
            <w:bottom w:val="none" w:sz="0" w:space="0" w:color="auto"/>
            <w:right w:val="none" w:sz="0" w:space="0" w:color="auto"/>
          </w:divBdr>
        </w:div>
        <w:div w:id="1588222722">
          <w:marLeft w:val="480"/>
          <w:marRight w:val="0"/>
          <w:marTop w:val="0"/>
          <w:marBottom w:val="0"/>
          <w:divBdr>
            <w:top w:val="none" w:sz="0" w:space="0" w:color="auto"/>
            <w:left w:val="none" w:sz="0" w:space="0" w:color="auto"/>
            <w:bottom w:val="none" w:sz="0" w:space="0" w:color="auto"/>
            <w:right w:val="none" w:sz="0" w:space="0" w:color="auto"/>
          </w:divBdr>
        </w:div>
        <w:div w:id="1788965589">
          <w:marLeft w:val="480"/>
          <w:marRight w:val="0"/>
          <w:marTop w:val="0"/>
          <w:marBottom w:val="0"/>
          <w:divBdr>
            <w:top w:val="none" w:sz="0" w:space="0" w:color="auto"/>
            <w:left w:val="none" w:sz="0" w:space="0" w:color="auto"/>
            <w:bottom w:val="none" w:sz="0" w:space="0" w:color="auto"/>
            <w:right w:val="none" w:sz="0" w:space="0" w:color="auto"/>
          </w:divBdr>
        </w:div>
        <w:div w:id="212931704">
          <w:marLeft w:val="480"/>
          <w:marRight w:val="0"/>
          <w:marTop w:val="0"/>
          <w:marBottom w:val="0"/>
          <w:divBdr>
            <w:top w:val="none" w:sz="0" w:space="0" w:color="auto"/>
            <w:left w:val="none" w:sz="0" w:space="0" w:color="auto"/>
            <w:bottom w:val="none" w:sz="0" w:space="0" w:color="auto"/>
            <w:right w:val="none" w:sz="0" w:space="0" w:color="auto"/>
          </w:divBdr>
        </w:div>
        <w:div w:id="1134828410">
          <w:marLeft w:val="480"/>
          <w:marRight w:val="0"/>
          <w:marTop w:val="0"/>
          <w:marBottom w:val="0"/>
          <w:divBdr>
            <w:top w:val="none" w:sz="0" w:space="0" w:color="auto"/>
            <w:left w:val="none" w:sz="0" w:space="0" w:color="auto"/>
            <w:bottom w:val="none" w:sz="0" w:space="0" w:color="auto"/>
            <w:right w:val="none" w:sz="0" w:space="0" w:color="auto"/>
          </w:divBdr>
        </w:div>
        <w:div w:id="1617642940">
          <w:marLeft w:val="480"/>
          <w:marRight w:val="0"/>
          <w:marTop w:val="0"/>
          <w:marBottom w:val="0"/>
          <w:divBdr>
            <w:top w:val="none" w:sz="0" w:space="0" w:color="auto"/>
            <w:left w:val="none" w:sz="0" w:space="0" w:color="auto"/>
            <w:bottom w:val="none" w:sz="0" w:space="0" w:color="auto"/>
            <w:right w:val="none" w:sz="0" w:space="0" w:color="auto"/>
          </w:divBdr>
        </w:div>
        <w:div w:id="2066638963">
          <w:marLeft w:val="480"/>
          <w:marRight w:val="0"/>
          <w:marTop w:val="0"/>
          <w:marBottom w:val="0"/>
          <w:divBdr>
            <w:top w:val="none" w:sz="0" w:space="0" w:color="auto"/>
            <w:left w:val="none" w:sz="0" w:space="0" w:color="auto"/>
            <w:bottom w:val="none" w:sz="0" w:space="0" w:color="auto"/>
            <w:right w:val="none" w:sz="0" w:space="0" w:color="auto"/>
          </w:divBdr>
        </w:div>
        <w:div w:id="981272323">
          <w:marLeft w:val="480"/>
          <w:marRight w:val="0"/>
          <w:marTop w:val="0"/>
          <w:marBottom w:val="0"/>
          <w:divBdr>
            <w:top w:val="none" w:sz="0" w:space="0" w:color="auto"/>
            <w:left w:val="none" w:sz="0" w:space="0" w:color="auto"/>
            <w:bottom w:val="none" w:sz="0" w:space="0" w:color="auto"/>
            <w:right w:val="none" w:sz="0" w:space="0" w:color="auto"/>
          </w:divBdr>
        </w:div>
        <w:div w:id="255869701">
          <w:marLeft w:val="480"/>
          <w:marRight w:val="0"/>
          <w:marTop w:val="0"/>
          <w:marBottom w:val="0"/>
          <w:divBdr>
            <w:top w:val="none" w:sz="0" w:space="0" w:color="auto"/>
            <w:left w:val="none" w:sz="0" w:space="0" w:color="auto"/>
            <w:bottom w:val="none" w:sz="0" w:space="0" w:color="auto"/>
            <w:right w:val="none" w:sz="0" w:space="0" w:color="auto"/>
          </w:divBdr>
        </w:div>
        <w:div w:id="1926725276">
          <w:marLeft w:val="480"/>
          <w:marRight w:val="0"/>
          <w:marTop w:val="0"/>
          <w:marBottom w:val="0"/>
          <w:divBdr>
            <w:top w:val="none" w:sz="0" w:space="0" w:color="auto"/>
            <w:left w:val="none" w:sz="0" w:space="0" w:color="auto"/>
            <w:bottom w:val="none" w:sz="0" w:space="0" w:color="auto"/>
            <w:right w:val="none" w:sz="0" w:space="0" w:color="auto"/>
          </w:divBdr>
        </w:div>
        <w:div w:id="660542361">
          <w:marLeft w:val="480"/>
          <w:marRight w:val="0"/>
          <w:marTop w:val="0"/>
          <w:marBottom w:val="0"/>
          <w:divBdr>
            <w:top w:val="none" w:sz="0" w:space="0" w:color="auto"/>
            <w:left w:val="none" w:sz="0" w:space="0" w:color="auto"/>
            <w:bottom w:val="none" w:sz="0" w:space="0" w:color="auto"/>
            <w:right w:val="none" w:sz="0" w:space="0" w:color="auto"/>
          </w:divBdr>
        </w:div>
        <w:div w:id="788471804">
          <w:marLeft w:val="480"/>
          <w:marRight w:val="0"/>
          <w:marTop w:val="0"/>
          <w:marBottom w:val="0"/>
          <w:divBdr>
            <w:top w:val="none" w:sz="0" w:space="0" w:color="auto"/>
            <w:left w:val="none" w:sz="0" w:space="0" w:color="auto"/>
            <w:bottom w:val="none" w:sz="0" w:space="0" w:color="auto"/>
            <w:right w:val="none" w:sz="0" w:space="0" w:color="auto"/>
          </w:divBdr>
        </w:div>
        <w:div w:id="1318878469">
          <w:marLeft w:val="480"/>
          <w:marRight w:val="0"/>
          <w:marTop w:val="0"/>
          <w:marBottom w:val="0"/>
          <w:divBdr>
            <w:top w:val="none" w:sz="0" w:space="0" w:color="auto"/>
            <w:left w:val="none" w:sz="0" w:space="0" w:color="auto"/>
            <w:bottom w:val="none" w:sz="0" w:space="0" w:color="auto"/>
            <w:right w:val="none" w:sz="0" w:space="0" w:color="auto"/>
          </w:divBdr>
        </w:div>
        <w:div w:id="159078034">
          <w:marLeft w:val="480"/>
          <w:marRight w:val="0"/>
          <w:marTop w:val="0"/>
          <w:marBottom w:val="0"/>
          <w:divBdr>
            <w:top w:val="none" w:sz="0" w:space="0" w:color="auto"/>
            <w:left w:val="none" w:sz="0" w:space="0" w:color="auto"/>
            <w:bottom w:val="none" w:sz="0" w:space="0" w:color="auto"/>
            <w:right w:val="none" w:sz="0" w:space="0" w:color="auto"/>
          </w:divBdr>
        </w:div>
        <w:div w:id="1781796954">
          <w:marLeft w:val="480"/>
          <w:marRight w:val="0"/>
          <w:marTop w:val="0"/>
          <w:marBottom w:val="0"/>
          <w:divBdr>
            <w:top w:val="none" w:sz="0" w:space="0" w:color="auto"/>
            <w:left w:val="none" w:sz="0" w:space="0" w:color="auto"/>
            <w:bottom w:val="none" w:sz="0" w:space="0" w:color="auto"/>
            <w:right w:val="none" w:sz="0" w:space="0" w:color="auto"/>
          </w:divBdr>
        </w:div>
      </w:divsChild>
    </w:div>
    <w:div w:id="98990378">
      <w:bodyDiv w:val="1"/>
      <w:marLeft w:val="0"/>
      <w:marRight w:val="0"/>
      <w:marTop w:val="0"/>
      <w:marBottom w:val="0"/>
      <w:divBdr>
        <w:top w:val="none" w:sz="0" w:space="0" w:color="auto"/>
        <w:left w:val="none" w:sz="0" w:space="0" w:color="auto"/>
        <w:bottom w:val="none" w:sz="0" w:space="0" w:color="auto"/>
        <w:right w:val="none" w:sz="0" w:space="0" w:color="auto"/>
      </w:divBdr>
      <w:divsChild>
        <w:div w:id="1582521791">
          <w:marLeft w:val="480"/>
          <w:marRight w:val="0"/>
          <w:marTop w:val="0"/>
          <w:marBottom w:val="0"/>
          <w:divBdr>
            <w:top w:val="none" w:sz="0" w:space="0" w:color="auto"/>
            <w:left w:val="none" w:sz="0" w:space="0" w:color="auto"/>
            <w:bottom w:val="none" w:sz="0" w:space="0" w:color="auto"/>
            <w:right w:val="none" w:sz="0" w:space="0" w:color="auto"/>
          </w:divBdr>
        </w:div>
        <w:div w:id="636641415">
          <w:marLeft w:val="480"/>
          <w:marRight w:val="0"/>
          <w:marTop w:val="0"/>
          <w:marBottom w:val="0"/>
          <w:divBdr>
            <w:top w:val="none" w:sz="0" w:space="0" w:color="auto"/>
            <w:left w:val="none" w:sz="0" w:space="0" w:color="auto"/>
            <w:bottom w:val="none" w:sz="0" w:space="0" w:color="auto"/>
            <w:right w:val="none" w:sz="0" w:space="0" w:color="auto"/>
          </w:divBdr>
        </w:div>
        <w:div w:id="847256213">
          <w:marLeft w:val="480"/>
          <w:marRight w:val="0"/>
          <w:marTop w:val="0"/>
          <w:marBottom w:val="0"/>
          <w:divBdr>
            <w:top w:val="none" w:sz="0" w:space="0" w:color="auto"/>
            <w:left w:val="none" w:sz="0" w:space="0" w:color="auto"/>
            <w:bottom w:val="none" w:sz="0" w:space="0" w:color="auto"/>
            <w:right w:val="none" w:sz="0" w:space="0" w:color="auto"/>
          </w:divBdr>
        </w:div>
        <w:div w:id="1686521736">
          <w:marLeft w:val="480"/>
          <w:marRight w:val="0"/>
          <w:marTop w:val="0"/>
          <w:marBottom w:val="0"/>
          <w:divBdr>
            <w:top w:val="none" w:sz="0" w:space="0" w:color="auto"/>
            <w:left w:val="none" w:sz="0" w:space="0" w:color="auto"/>
            <w:bottom w:val="none" w:sz="0" w:space="0" w:color="auto"/>
            <w:right w:val="none" w:sz="0" w:space="0" w:color="auto"/>
          </w:divBdr>
        </w:div>
        <w:div w:id="418723031">
          <w:marLeft w:val="480"/>
          <w:marRight w:val="0"/>
          <w:marTop w:val="0"/>
          <w:marBottom w:val="0"/>
          <w:divBdr>
            <w:top w:val="none" w:sz="0" w:space="0" w:color="auto"/>
            <w:left w:val="none" w:sz="0" w:space="0" w:color="auto"/>
            <w:bottom w:val="none" w:sz="0" w:space="0" w:color="auto"/>
            <w:right w:val="none" w:sz="0" w:space="0" w:color="auto"/>
          </w:divBdr>
        </w:div>
        <w:div w:id="769277841">
          <w:marLeft w:val="480"/>
          <w:marRight w:val="0"/>
          <w:marTop w:val="0"/>
          <w:marBottom w:val="0"/>
          <w:divBdr>
            <w:top w:val="none" w:sz="0" w:space="0" w:color="auto"/>
            <w:left w:val="none" w:sz="0" w:space="0" w:color="auto"/>
            <w:bottom w:val="none" w:sz="0" w:space="0" w:color="auto"/>
            <w:right w:val="none" w:sz="0" w:space="0" w:color="auto"/>
          </w:divBdr>
        </w:div>
        <w:div w:id="61219443">
          <w:marLeft w:val="480"/>
          <w:marRight w:val="0"/>
          <w:marTop w:val="0"/>
          <w:marBottom w:val="0"/>
          <w:divBdr>
            <w:top w:val="none" w:sz="0" w:space="0" w:color="auto"/>
            <w:left w:val="none" w:sz="0" w:space="0" w:color="auto"/>
            <w:bottom w:val="none" w:sz="0" w:space="0" w:color="auto"/>
            <w:right w:val="none" w:sz="0" w:space="0" w:color="auto"/>
          </w:divBdr>
        </w:div>
        <w:div w:id="547424897">
          <w:marLeft w:val="480"/>
          <w:marRight w:val="0"/>
          <w:marTop w:val="0"/>
          <w:marBottom w:val="0"/>
          <w:divBdr>
            <w:top w:val="none" w:sz="0" w:space="0" w:color="auto"/>
            <w:left w:val="none" w:sz="0" w:space="0" w:color="auto"/>
            <w:bottom w:val="none" w:sz="0" w:space="0" w:color="auto"/>
            <w:right w:val="none" w:sz="0" w:space="0" w:color="auto"/>
          </w:divBdr>
        </w:div>
        <w:div w:id="568423757">
          <w:marLeft w:val="480"/>
          <w:marRight w:val="0"/>
          <w:marTop w:val="0"/>
          <w:marBottom w:val="0"/>
          <w:divBdr>
            <w:top w:val="none" w:sz="0" w:space="0" w:color="auto"/>
            <w:left w:val="none" w:sz="0" w:space="0" w:color="auto"/>
            <w:bottom w:val="none" w:sz="0" w:space="0" w:color="auto"/>
            <w:right w:val="none" w:sz="0" w:space="0" w:color="auto"/>
          </w:divBdr>
        </w:div>
        <w:div w:id="1879974774">
          <w:marLeft w:val="480"/>
          <w:marRight w:val="0"/>
          <w:marTop w:val="0"/>
          <w:marBottom w:val="0"/>
          <w:divBdr>
            <w:top w:val="none" w:sz="0" w:space="0" w:color="auto"/>
            <w:left w:val="none" w:sz="0" w:space="0" w:color="auto"/>
            <w:bottom w:val="none" w:sz="0" w:space="0" w:color="auto"/>
            <w:right w:val="none" w:sz="0" w:space="0" w:color="auto"/>
          </w:divBdr>
        </w:div>
        <w:div w:id="1080447414">
          <w:marLeft w:val="480"/>
          <w:marRight w:val="0"/>
          <w:marTop w:val="0"/>
          <w:marBottom w:val="0"/>
          <w:divBdr>
            <w:top w:val="none" w:sz="0" w:space="0" w:color="auto"/>
            <w:left w:val="none" w:sz="0" w:space="0" w:color="auto"/>
            <w:bottom w:val="none" w:sz="0" w:space="0" w:color="auto"/>
            <w:right w:val="none" w:sz="0" w:space="0" w:color="auto"/>
          </w:divBdr>
        </w:div>
        <w:div w:id="907223895">
          <w:marLeft w:val="480"/>
          <w:marRight w:val="0"/>
          <w:marTop w:val="0"/>
          <w:marBottom w:val="0"/>
          <w:divBdr>
            <w:top w:val="none" w:sz="0" w:space="0" w:color="auto"/>
            <w:left w:val="none" w:sz="0" w:space="0" w:color="auto"/>
            <w:bottom w:val="none" w:sz="0" w:space="0" w:color="auto"/>
            <w:right w:val="none" w:sz="0" w:space="0" w:color="auto"/>
          </w:divBdr>
        </w:div>
        <w:div w:id="1974406368">
          <w:marLeft w:val="480"/>
          <w:marRight w:val="0"/>
          <w:marTop w:val="0"/>
          <w:marBottom w:val="0"/>
          <w:divBdr>
            <w:top w:val="none" w:sz="0" w:space="0" w:color="auto"/>
            <w:left w:val="none" w:sz="0" w:space="0" w:color="auto"/>
            <w:bottom w:val="none" w:sz="0" w:space="0" w:color="auto"/>
            <w:right w:val="none" w:sz="0" w:space="0" w:color="auto"/>
          </w:divBdr>
        </w:div>
        <w:div w:id="455174347">
          <w:marLeft w:val="480"/>
          <w:marRight w:val="0"/>
          <w:marTop w:val="0"/>
          <w:marBottom w:val="0"/>
          <w:divBdr>
            <w:top w:val="none" w:sz="0" w:space="0" w:color="auto"/>
            <w:left w:val="none" w:sz="0" w:space="0" w:color="auto"/>
            <w:bottom w:val="none" w:sz="0" w:space="0" w:color="auto"/>
            <w:right w:val="none" w:sz="0" w:space="0" w:color="auto"/>
          </w:divBdr>
        </w:div>
        <w:div w:id="1887331017">
          <w:marLeft w:val="480"/>
          <w:marRight w:val="0"/>
          <w:marTop w:val="0"/>
          <w:marBottom w:val="0"/>
          <w:divBdr>
            <w:top w:val="none" w:sz="0" w:space="0" w:color="auto"/>
            <w:left w:val="none" w:sz="0" w:space="0" w:color="auto"/>
            <w:bottom w:val="none" w:sz="0" w:space="0" w:color="auto"/>
            <w:right w:val="none" w:sz="0" w:space="0" w:color="auto"/>
          </w:divBdr>
        </w:div>
        <w:div w:id="108016604">
          <w:marLeft w:val="480"/>
          <w:marRight w:val="0"/>
          <w:marTop w:val="0"/>
          <w:marBottom w:val="0"/>
          <w:divBdr>
            <w:top w:val="none" w:sz="0" w:space="0" w:color="auto"/>
            <w:left w:val="none" w:sz="0" w:space="0" w:color="auto"/>
            <w:bottom w:val="none" w:sz="0" w:space="0" w:color="auto"/>
            <w:right w:val="none" w:sz="0" w:space="0" w:color="auto"/>
          </w:divBdr>
        </w:div>
        <w:div w:id="1448964234">
          <w:marLeft w:val="480"/>
          <w:marRight w:val="0"/>
          <w:marTop w:val="0"/>
          <w:marBottom w:val="0"/>
          <w:divBdr>
            <w:top w:val="none" w:sz="0" w:space="0" w:color="auto"/>
            <w:left w:val="none" w:sz="0" w:space="0" w:color="auto"/>
            <w:bottom w:val="none" w:sz="0" w:space="0" w:color="auto"/>
            <w:right w:val="none" w:sz="0" w:space="0" w:color="auto"/>
          </w:divBdr>
        </w:div>
        <w:div w:id="606934404">
          <w:marLeft w:val="480"/>
          <w:marRight w:val="0"/>
          <w:marTop w:val="0"/>
          <w:marBottom w:val="0"/>
          <w:divBdr>
            <w:top w:val="none" w:sz="0" w:space="0" w:color="auto"/>
            <w:left w:val="none" w:sz="0" w:space="0" w:color="auto"/>
            <w:bottom w:val="none" w:sz="0" w:space="0" w:color="auto"/>
            <w:right w:val="none" w:sz="0" w:space="0" w:color="auto"/>
          </w:divBdr>
        </w:div>
        <w:div w:id="1843741531">
          <w:marLeft w:val="480"/>
          <w:marRight w:val="0"/>
          <w:marTop w:val="0"/>
          <w:marBottom w:val="0"/>
          <w:divBdr>
            <w:top w:val="none" w:sz="0" w:space="0" w:color="auto"/>
            <w:left w:val="none" w:sz="0" w:space="0" w:color="auto"/>
            <w:bottom w:val="none" w:sz="0" w:space="0" w:color="auto"/>
            <w:right w:val="none" w:sz="0" w:space="0" w:color="auto"/>
          </w:divBdr>
        </w:div>
        <w:div w:id="1477141933">
          <w:marLeft w:val="480"/>
          <w:marRight w:val="0"/>
          <w:marTop w:val="0"/>
          <w:marBottom w:val="0"/>
          <w:divBdr>
            <w:top w:val="none" w:sz="0" w:space="0" w:color="auto"/>
            <w:left w:val="none" w:sz="0" w:space="0" w:color="auto"/>
            <w:bottom w:val="none" w:sz="0" w:space="0" w:color="auto"/>
            <w:right w:val="none" w:sz="0" w:space="0" w:color="auto"/>
          </w:divBdr>
        </w:div>
        <w:div w:id="755517892">
          <w:marLeft w:val="480"/>
          <w:marRight w:val="0"/>
          <w:marTop w:val="0"/>
          <w:marBottom w:val="0"/>
          <w:divBdr>
            <w:top w:val="none" w:sz="0" w:space="0" w:color="auto"/>
            <w:left w:val="none" w:sz="0" w:space="0" w:color="auto"/>
            <w:bottom w:val="none" w:sz="0" w:space="0" w:color="auto"/>
            <w:right w:val="none" w:sz="0" w:space="0" w:color="auto"/>
          </w:divBdr>
        </w:div>
        <w:div w:id="644046610">
          <w:marLeft w:val="480"/>
          <w:marRight w:val="0"/>
          <w:marTop w:val="0"/>
          <w:marBottom w:val="0"/>
          <w:divBdr>
            <w:top w:val="none" w:sz="0" w:space="0" w:color="auto"/>
            <w:left w:val="none" w:sz="0" w:space="0" w:color="auto"/>
            <w:bottom w:val="none" w:sz="0" w:space="0" w:color="auto"/>
            <w:right w:val="none" w:sz="0" w:space="0" w:color="auto"/>
          </w:divBdr>
        </w:div>
        <w:div w:id="1341354575">
          <w:marLeft w:val="480"/>
          <w:marRight w:val="0"/>
          <w:marTop w:val="0"/>
          <w:marBottom w:val="0"/>
          <w:divBdr>
            <w:top w:val="none" w:sz="0" w:space="0" w:color="auto"/>
            <w:left w:val="none" w:sz="0" w:space="0" w:color="auto"/>
            <w:bottom w:val="none" w:sz="0" w:space="0" w:color="auto"/>
            <w:right w:val="none" w:sz="0" w:space="0" w:color="auto"/>
          </w:divBdr>
        </w:div>
        <w:div w:id="288976640">
          <w:marLeft w:val="480"/>
          <w:marRight w:val="0"/>
          <w:marTop w:val="0"/>
          <w:marBottom w:val="0"/>
          <w:divBdr>
            <w:top w:val="none" w:sz="0" w:space="0" w:color="auto"/>
            <w:left w:val="none" w:sz="0" w:space="0" w:color="auto"/>
            <w:bottom w:val="none" w:sz="0" w:space="0" w:color="auto"/>
            <w:right w:val="none" w:sz="0" w:space="0" w:color="auto"/>
          </w:divBdr>
        </w:div>
        <w:div w:id="1962300809">
          <w:marLeft w:val="480"/>
          <w:marRight w:val="0"/>
          <w:marTop w:val="0"/>
          <w:marBottom w:val="0"/>
          <w:divBdr>
            <w:top w:val="none" w:sz="0" w:space="0" w:color="auto"/>
            <w:left w:val="none" w:sz="0" w:space="0" w:color="auto"/>
            <w:bottom w:val="none" w:sz="0" w:space="0" w:color="auto"/>
            <w:right w:val="none" w:sz="0" w:space="0" w:color="auto"/>
          </w:divBdr>
        </w:div>
        <w:div w:id="1265191675">
          <w:marLeft w:val="480"/>
          <w:marRight w:val="0"/>
          <w:marTop w:val="0"/>
          <w:marBottom w:val="0"/>
          <w:divBdr>
            <w:top w:val="none" w:sz="0" w:space="0" w:color="auto"/>
            <w:left w:val="none" w:sz="0" w:space="0" w:color="auto"/>
            <w:bottom w:val="none" w:sz="0" w:space="0" w:color="auto"/>
            <w:right w:val="none" w:sz="0" w:space="0" w:color="auto"/>
          </w:divBdr>
        </w:div>
        <w:div w:id="1143079494">
          <w:marLeft w:val="480"/>
          <w:marRight w:val="0"/>
          <w:marTop w:val="0"/>
          <w:marBottom w:val="0"/>
          <w:divBdr>
            <w:top w:val="none" w:sz="0" w:space="0" w:color="auto"/>
            <w:left w:val="none" w:sz="0" w:space="0" w:color="auto"/>
            <w:bottom w:val="none" w:sz="0" w:space="0" w:color="auto"/>
            <w:right w:val="none" w:sz="0" w:space="0" w:color="auto"/>
          </w:divBdr>
        </w:div>
        <w:div w:id="1668820789">
          <w:marLeft w:val="480"/>
          <w:marRight w:val="0"/>
          <w:marTop w:val="0"/>
          <w:marBottom w:val="0"/>
          <w:divBdr>
            <w:top w:val="none" w:sz="0" w:space="0" w:color="auto"/>
            <w:left w:val="none" w:sz="0" w:space="0" w:color="auto"/>
            <w:bottom w:val="none" w:sz="0" w:space="0" w:color="auto"/>
            <w:right w:val="none" w:sz="0" w:space="0" w:color="auto"/>
          </w:divBdr>
        </w:div>
        <w:div w:id="2132744589">
          <w:marLeft w:val="480"/>
          <w:marRight w:val="0"/>
          <w:marTop w:val="0"/>
          <w:marBottom w:val="0"/>
          <w:divBdr>
            <w:top w:val="none" w:sz="0" w:space="0" w:color="auto"/>
            <w:left w:val="none" w:sz="0" w:space="0" w:color="auto"/>
            <w:bottom w:val="none" w:sz="0" w:space="0" w:color="auto"/>
            <w:right w:val="none" w:sz="0" w:space="0" w:color="auto"/>
          </w:divBdr>
        </w:div>
        <w:div w:id="1186944164">
          <w:marLeft w:val="480"/>
          <w:marRight w:val="0"/>
          <w:marTop w:val="0"/>
          <w:marBottom w:val="0"/>
          <w:divBdr>
            <w:top w:val="none" w:sz="0" w:space="0" w:color="auto"/>
            <w:left w:val="none" w:sz="0" w:space="0" w:color="auto"/>
            <w:bottom w:val="none" w:sz="0" w:space="0" w:color="auto"/>
            <w:right w:val="none" w:sz="0" w:space="0" w:color="auto"/>
          </w:divBdr>
        </w:div>
      </w:divsChild>
    </w:div>
    <w:div w:id="100882538">
      <w:bodyDiv w:val="1"/>
      <w:marLeft w:val="0"/>
      <w:marRight w:val="0"/>
      <w:marTop w:val="0"/>
      <w:marBottom w:val="0"/>
      <w:divBdr>
        <w:top w:val="none" w:sz="0" w:space="0" w:color="auto"/>
        <w:left w:val="none" w:sz="0" w:space="0" w:color="auto"/>
        <w:bottom w:val="none" w:sz="0" w:space="0" w:color="auto"/>
        <w:right w:val="none" w:sz="0" w:space="0" w:color="auto"/>
      </w:divBdr>
      <w:divsChild>
        <w:div w:id="1663702939">
          <w:marLeft w:val="640"/>
          <w:marRight w:val="0"/>
          <w:marTop w:val="0"/>
          <w:marBottom w:val="0"/>
          <w:divBdr>
            <w:top w:val="none" w:sz="0" w:space="0" w:color="auto"/>
            <w:left w:val="none" w:sz="0" w:space="0" w:color="auto"/>
            <w:bottom w:val="none" w:sz="0" w:space="0" w:color="auto"/>
            <w:right w:val="none" w:sz="0" w:space="0" w:color="auto"/>
          </w:divBdr>
        </w:div>
        <w:div w:id="1790978095">
          <w:marLeft w:val="640"/>
          <w:marRight w:val="0"/>
          <w:marTop w:val="0"/>
          <w:marBottom w:val="0"/>
          <w:divBdr>
            <w:top w:val="none" w:sz="0" w:space="0" w:color="auto"/>
            <w:left w:val="none" w:sz="0" w:space="0" w:color="auto"/>
            <w:bottom w:val="none" w:sz="0" w:space="0" w:color="auto"/>
            <w:right w:val="none" w:sz="0" w:space="0" w:color="auto"/>
          </w:divBdr>
        </w:div>
        <w:div w:id="1511606014">
          <w:marLeft w:val="640"/>
          <w:marRight w:val="0"/>
          <w:marTop w:val="0"/>
          <w:marBottom w:val="0"/>
          <w:divBdr>
            <w:top w:val="none" w:sz="0" w:space="0" w:color="auto"/>
            <w:left w:val="none" w:sz="0" w:space="0" w:color="auto"/>
            <w:bottom w:val="none" w:sz="0" w:space="0" w:color="auto"/>
            <w:right w:val="none" w:sz="0" w:space="0" w:color="auto"/>
          </w:divBdr>
        </w:div>
        <w:div w:id="1032612580">
          <w:marLeft w:val="640"/>
          <w:marRight w:val="0"/>
          <w:marTop w:val="0"/>
          <w:marBottom w:val="0"/>
          <w:divBdr>
            <w:top w:val="none" w:sz="0" w:space="0" w:color="auto"/>
            <w:left w:val="none" w:sz="0" w:space="0" w:color="auto"/>
            <w:bottom w:val="none" w:sz="0" w:space="0" w:color="auto"/>
            <w:right w:val="none" w:sz="0" w:space="0" w:color="auto"/>
          </w:divBdr>
        </w:div>
        <w:div w:id="249509516">
          <w:marLeft w:val="640"/>
          <w:marRight w:val="0"/>
          <w:marTop w:val="0"/>
          <w:marBottom w:val="0"/>
          <w:divBdr>
            <w:top w:val="none" w:sz="0" w:space="0" w:color="auto"/>
            <w:left w:val="none" w:sz="0" w:space="0" w:color="auto"/>
            <w:bottom w:val="none" w:sz="0" w:space="0" w:color="auto"/>
            <w:right w:val="none" w:sz="0" w:space="0" w:color="auto"/>
          </w:divBdr>
        </w:div>
        <w:div w:id="411782935">
          <w:marLeft w:val="640"/>
          <w:marRight w:val="0"/>
          <w:marTop w:val="0"/>
          <w:marBottom w:val="0"/>
          <w:divBdr>
            <w:top w:val="none" w:sz="0" w:space="0" w:color="auto"/>
            <w:left w:val="none" w:sz="0" w:space="0" w:color="auto"/>
            <w:bottom w:val="none" w:sz="0" w:space="0" w:color="auto"/>
            <w:right w:val="none" w:sz="0" w:space="0" w:color="auto"/>
          </w:divBdr>
        </w:div>
        <w:div w:id="1453091998">
          <w:marLeft w:val="640"/>
          <w:marRight w:val="0"/>
          <w:marTop w:val="0"/>
          <w:marBottom w:val="0"/>
          <w:divBdr>
            <w:top w:val="none" w:sz="0" w:space="0" w:color="auto"/>
            <w:left w:val="none" w:sz="0" w:space="0" w:color="auto"/>
            <w:bottom w:val="none" w:sz="0" w:space="0" w:color="auto"/>
            <w:right w:val="none" w:sz="0" w:space="0" w:color="auto"/>
          </w:divBdr>
        </w:div>
        <w:div w:id="1025443575">
          <w:marLeft w:val="640"/>
          <w:marRight w:val="0"/>
          <w:marTop w:val="0"/>
          <w:marBottom w:val="0"/>
          <w:divBdr>
            <w:top w:val="none" w:sz="0" w:space="0" w:color="auto"/>
            <w:left w:val="none" w:sz="0" w:space="0" w:color="auto"/>
            <w:bottom w:val="none" w:sz="0" w:space="0" w:color="auto"/>
            <w:right w:val="none" w:sz="0" w:space="0" w:color="auto"/>
          </w:divBdr>
        </w:div>
        <w:div w:id="1031951485">
          <w:marLeft w:val="640"/>
          <w:marRight w:val="0"/>
          <w:marTop w:val="0"/>
          <w:marBottom w:val="0"/>
          <w:divBdr>
            <w:top w:val="none" w:sz="0" w:space="0" w:color="auto"/>
            <w:left w:val="none" w:sz="0" w:space="0" w:color="auto"/>
            <w:bottom w:val="none" w:sz="0" w:space="0" w:color="auto"/>
            <w:right w:val="none" w:sz="0" w:space="0" w:color="auto"/>
          </w:divBdr>
        </w:div>
        <w:div w:id="189759295">
          <w:marLeft w:val="640"/>
          <w:marRight w:val="0"/>
          <w:marTop w:val="0"/>
          <w:marBottom w:val="0"/>
          <w:divBdr>
            <w:top w:val="none" w:sz="0" w:space="0" w:color="auto"/>
            <w:left w:val="none" w:sz="0" w:space="0" w:color="auto"/>
            <w:bottom w:val="none" w:sz="0" w:space="0" w:color="auto"/>
            <w:right w:val="none" w:sz="0" w:space="0" w:color="auto"/>
          </w:divBdr>
        </w:div>
        <w:div w:id="1728798547">
          <w:marLeft w:val="640"/>
          <w:marRight w:val="0"/>
          <w:marTop w:val="0"/>
          <w:marBottom w:val="0"/>
          <w:divBdr>
            <w:top w:val="none" w:sz="0" w:space="0" w:color="auto"/>
            <w:left w:val="none" w:sz="0" w:space="0" w:color="auto"/>
            <w:bottom w:val="none" w:sz="0" w:space="0" w:color="auto"/>
            <w:right w:val="none" w:sz="0" w:space="0" w:color="auto"/>
          </w:divBdr>
        </w:div>
        <w:div w:id="1400321183">
          <w:marLeft w:val="640"/>
          <w:marRight w:val="0"/>
          <w:marTop w:val="0"/>
          <w:marBottom w:val="0"/>
          <w:divBdr>
            <w:top w:val="none" w:sz="0" w:space="0" w:color="auto"/>
            <w:left w:val="none" w:sz="0" w:space="0" w:color="auto"/>
            <w:bottom w:val="none" w:sz="0" w:space="0" w:color="auto"/>
            <w:right w:val="none" w:sz="0" w:space="0" w:color="auto"/>
          </w:divBdr>
        </w:div>
        <w:div w:id="451100635">
          <w:marLeft w:val="640"/>
          <w:marRight w:val="0"/>
          <w:marTop w:val="0"/>
          <w:marBottom w:val="0"/>
          <w:divBdr>
            <w:top w:val="none" w:sz="0" w:space="0" w:color="auto"/>
            <w:left w:val="none" w:sz="0" w:space="0" w:color="auto"/>
            <w:bottom w:val="none" w:sz="0" w:space="0" w:color="auto"/>
            <w:right w:val="none" w:sz="0" w:space="0" w:color="auto"/>
          </w:divBdr>
        </w:div>
        <w:div w:id="1972662013">
          <w:marLeft w:val="640"/>
          <w:marRight w:val="0"/>
          <w:marTop w:val="0"/>
          <w:marBottom w:val="0"/>
          <w:divBdr>
            <w:top w:val="none" w:sz="0" w:space="0" w:color="auto"/>
            <w:left w:val="none" w:sz="0" w:space="0" w:color="auto"/>
            <w:bottom w:val="none" w:sz="0" w:space="0" w:color="auto"/>
            <w:right w:val="none" w:sz="0" w:space="0" w:color="auto"/>
          </w:divBdr>
        </w:div>
        <w:div w:id="265161603">
          <w:marLeft w:val="640"/>
          <w:marRight w:val="0"/>
          <w:marTop w:val="0"/>
          <w:marBottom w:val="0"/>
          <w:divBdr>
            <w:top w:val="none" w:sz="0" w:space="0" w:color="auto"/>
            <w:left w:val="none" w:sz="0" w:space="0" w:color="auto"/>
            <w:bottom w:val="none" w:sz="0" w:space="0" w:color="auto"/>
            <w:right w:val="none" w:sz="0" w:space="0" w:color="auto"/>
          </w:divBdr>
        </w:div>
        <w:div w:id="584730719">
          <w:marLeft w:val="640"/>
          <w:marRight w:val="0"/>
          <w:marTop w:val="0"/>
          <w:marBottom w:val="0"/>
          <w:divBdr>
            <w:top w:val="none" w:sz="0" w:space="0" w:color="auto"/>
            <w:left w:val="none" w:sz="0" w:space="0" w:color="auto"/>
            <w:bottom w:val="none" w:sz="0" w:space="0" w:color="auto"/>
            <w:right w:val="none" w:sz="0" w:space="0" w:color="auto"/>
          </w:divBdr>
        </w:div>
        <w:div w:id="698550193">
          <w:marLeft w:val="640"/>
          <w:marRight w:val="0"/>
          <w:marTop w:val="0"/>
          <w:marBottom w:val="0"/>
          <w:divBdr>
            <w:top w:val="none" w:sz="0" w:space="0" w:color="auto"/>
            <w:left w:val="none" w:sz="0" w:space="0" w:color="auto"/>
            <w:bottom w:val="none" w:sz="0" w:space="0" w:color="auto"/>
            <w:right w:val="none" w:sz="0" w:space="0" w:color="auto"/>
          </w:divBdr>
        </w:div>
        <w:div w:id="1274289492">
          <w:marLeft w:val="640"/>
          <w:marRight w:val="0"/>
          <w:marTop w:val="0"/>
          <w:marBottom w:val="0"/>
          <w:divBdr>
            <w:top w:val="none" w:sz="0" w:space="0" w:color="auto"/>
            <w:left w:val="none" w:sz="0" w:space="0" w:color="auto"/>
            <w:bottom w:val="none" w:sz="0" w:space="0" w:color="auto"/>
            <w:right w:val="none" w:sz="0" w:space="0" w:color="auto"/>
          </w:divBdr>
        </w:div>
        <w:div w:id="1301880754">
          <w:marLeft w:val="640"/>
          <w:marRight w:val="0"/>
          <w:marTop w:val="0"/>
          <w:marBottom w:val="0"/>
          <w:divBdr>
            <w:top w:val="none" w:sz="0" w:space="0" w:color="auto"/>
            <w:left w:val="none" w:sz="0" w:space="0" w:color="auto"/>
            <w:bottom w:val="none" w:sz="0" w:space="0" w:color="auto"/>
            <w:right w:val="none" w:sz="0" w:space="0" w:color="auto"/>
          </w:divBdr>
        </w:div>
        <w:div w:id="806511373">
          <w:marLeft w:val="640"/>
          <w:marRight w:val="0"/>
          <w:marTop w:val="0"/>
          <w:marBottom w:val="0"/>
          <w:divBdr>
            <w:top w:val="none" w:sz="0" w:space="0" w:color="auto"/>
            <w:left w:val="none" w:sz="0" w:space="0" w:color="auto"/>
            <w:bottom w:val="none" w:sz="0" w:space="0" w:color="auto"/>
            <w:right w:val="none" w:sz="0" w:space="0" w:color="auto"/>
          </w:divBdr>
        </w:div>
        <w:div w:id="1533570110">
          <w:marLeft w:val="640"/>
          <w:marRight w:val="0"/>
          <w:marTop w:val="0"/>
          <w:marBottom w:val="0"/>
          <w:divBdr>
            <w:top w:val="none" w:sz="0" w:space="0" w:color="auto"/>
            <w:left w:val="none" w:sz="0" w:space="0" w:color="auto"/>
            <w:bottom w:val="none" w:sz="0" w:space="0" w:color="auto"/>
            <w:right w:val="none" w:sz="0" w:space="0" w:color="auto"/>
          </w:divBdr>
        </w:div>
        <w:div w:id="454834509">
          <w:marLeft w:val="640"/>
          <w:marRight w:val="0"/>
          <w:marTop w:val="0"/>
          <w:marBottom w:val="0"/>
          <w:divBdr>
            <w:top w:val="none" w:sz="0" w:space="0" w:color="auto"/>
            <w:left w:val="none" w:sz="0" w:space="0" w:color="auto"/>
            <w:bottom w:val="none" w:sz="0" w:space="0" w:color="auto"/>
            <w:right w:val="none" w:sz="0" w:space="0" w:color="auto"/>
          </w:divBdr>
        </w:div>
        <w:div w:id="1178539959">
          <w:marLeft w:val="640"/>
          <w:marRight w:val="0"/>
          <w:marTop w:val="0"/>
          <w:marBottom w:val="0"/>
          <w:divBdr>
            <w:top w:val="none" w:sz="0" w:space="0" w:color="auto"/>
            <w:left w:val="none" w:sz="0" w:space="0" w:color="auto"/>
            <w:bottom w:val="none" w:sz="0" w:space="0" w:color="auto"/>
            <w:right w:val="none" w:sz="0" w:space="0" w:color="auto"/>
          </w:divBdr>
        </w:div>
        <w:div w:id="1711492831">
          <w:marLeft w:val="640"/>
          <w:marRight w:val="0"/>
          <w:marTop w:val="0"/>
          <w:marBottom w:val="0"/>
          <w:divBdr>
            <w:top w:val="none" w:sz="0" w:space="0" w:color="auto"/>
            <w:left w:val="none" w:sz="0" w:space="0" w:color="auto"/>
            <w:bottom w:val="none" w:sz="0" w:space="0" w:color="auto"/>
            <w:right w:val="none" w:sz="0" w:space="0" w:color="auto"/>
          </w:divBdr>
        </w:div>
        <w:div w:id="1807620755">
          <w:marLeft w:val="640"/>
          <w:marRight w:val="0"/>
          <w:marTop w:val="0"/>
          <w:marBottom w:val="0"/>
          <w:divBdr>
            <w:top w:val="none" w:sz="0" w:space="0" w:color="auto"/>
            <w:left w:val="none" w:sz="0" w:space="0" w:color="auto"/>
            <w:bottom w:val="none" w:sz="0" w:space="0" w:color="auto"/>
            <w:right w:val="none" w:sz="0" w:space="0" w:color="auto"/>
          </w:divBdr>
        </w:div>
        <w:div w:id="561716352">
          <w:marLeft w:val="640"/>
          <w:marRight w:val="0"/>
          <w:marTop w:val="0"/>
          <w:marBottom w:val="0"/>
          <w:divBdr>
            <w:top w:val="none" w:sz="0" w:space="0" w:color="auto"/>
            <w:left w:val="none" w:sz="0" w:space="0" w:color="auto"/>
            <w:bottom w:val="none" w:sz="0" w:space="0" w:color="auto"/>
            <w:right w:val="none" w:sz="0" w:space="0" w:color="auto"/>
          </w:divBdr>
        </w:div>
        <w:div w:id="330908029">
          <w:marLeft w:val="640"/>
          <w:marRight w:val="0"/>
          <w:marTop w:val="0"/>
          <w:marBottom w:val="0"/>
          <w:divBdr>
            <w:top w:val="none" w:sz="0" w:space="0" w:color="auto"/>
            <w:left w:val="none" w:sz="0" w:space="0" w:color="auto"/>
            <w:bottom w:val="none" w:sz="0" w:space="0" w:color="auto"/>
            <w:right w:val="none" w:sz="0" w:space="0" w:color="auto"/>
          </w:divBdr>
        </w:div>
        <w:div w:id="743719743">
          <w:marLeft w:val="640"/>
          <w:marRight w:val="0"/>
          <w:marTop w:val="0"/>
          <w:marBottom w:val="0"/>
          <w:divBdr>
            <w:top w:val="none" w:sz="0" w:space="0" w:color="auto"/>
            <w:left w:val="none" w:sz="0" w:space="0" w:color="auto"/>
            <w:bottom w:val="none" w:sz="0" w:space="0" w:color="auto"/>
            <w:right w:val="none" w:sz="0" w:space="0" w:color="auto"/>
          </w:divBdr>
        </w:div>
        <w:div w:id="115418496">
          <w:marLeft w:val="640"/>
          <w:marRight w:val="0"/>
          <w:marTop w:val="0"/>
          <w:marBottom w:val="0"/>
          <w:divBdr>
            <w:top w:val="none" w:sz="0" w:space="0" w:color="auto"/>
            <w:left w:val="none" w:sz="0" w:space="0" w:color="auto"/>
            <w:bottom w:val="none" w:sz="0" w:space="0" w:color="auto"/>
            <w:right w:val="none" w:sz="0" w:space="0" w:color="auto"/>
          </w:divBdr>
        </w:div>
        <w:div w:id="344987756">
          <w:marLeft w:val="640"/>
          <w:marRight w:val="0"/>
          <w:marTop w:val="0"/>
          <w:marBottom w:val="0"/>
          <w:divBdr>
            <w:top w:val="none" w:sz="0" w:space="0" w:color="auto"/>
            <w:left w:val="none" w:sz="0" w:space="0" w:color="auto"/>
            <w:bottom w:val="none" w:sz="0" w:space="0" w:color="auto"/>
            <w:right w:val="none" w:sz="0" w:space="0" w:color="auto"/>
          </w:divBdr>
        </w:div>
        <w:div w:id="1841386231">
          <w:marLeft w:val="640"/>
          <w:marRight w:val="0"/>
          <w:marTop w:val="0"/>
          <w:marBottom w:val="0"/>
          <w:divBdr>
            <w:top w:val="none" w:sz="0" w:space="0" w:color="auto"/>
            <w:left w:val="none" w:sz="0" w:space="0" w:color="auto"/>
            <w:bottom w:val="none" w:sz="0" w:space="0" w:color="auto"/>
            <w:right w:val="none" w:sz="0" w:space="0" w:color="auto"/>
          </w:divBdr>
        </w:div>
        <w:div w:id="871918657">
          <w:marLeft w:val="640"/>
          <w:marRight w:val="0"/>
          <w:marTop w:val="0"/>
          <w:marBottom w:val="0"/>
          <w:divBdr>
            <w:top w:val="none" w:sz="0" w:space="0" w:color="auto"/>
            <w:left w:val="none" w:sz="0" w:space="0" w:color="auto"/>
            <w:bottom w:val="none" w:sz="0" w:space="0" w:color="auto"/>
            <w:right w:val="none" w:sz="0" w:space="0" w:color="auto"/>
          </w:divBdr>
        </w:div>
        <w:div w:id="110130957">
          <w:marLeft w:val="640"/>
          <w:marRight w:val="0"/>
          <w:marTop w:val="0"/>
          <w:marBottom w:val="0"/>
          <w:divBdr>
            <w:top w:val="none" w:sz="0" w:space="0" w:color="auto"/>
            <w:left w:val="none" w:sz="0" w:space="0" w:color="auto"/>
            <w:bottom w:val="none" w:sz="0" w:space="0" w:color="auto"/>
            <w:right w:val="none" w:sz="0" w:space="0" w:color="auto"/>
          </w:divBdr>
        </w:div>
        <w:div w:id="1794520489">
          <w:marLeft w:val="640"/>
          <w:marRight w:val="0"/>
          <w:marTop w:val="0"/>
          <w:marBottom w:val="0"/>
          <w:divBdr>
            <w:top w:val="none" w:sz="0" w:space="0" w:color="auto"/>
            <w:left w:val="none" w:sz="0" w:space="0" w:color="auto"/>
            <w:bottom w:val="none" w:sz="0" w:space="0" w:color="auto"/>
            <w:right w:val="none" w:sz="0" w:space="0" w:color="auto"/>
          </w:divBdr>
        </w:div>
        <w:div w:id="2082287716">
          <w:marLeft w:val="640"/>
          <w:marRight w:val="0"/>
          <w:marTop w:val="0"/>
          <w:marBottom w:val="0"/>
          <w:divBdr>
            <w:top w:val="none" w:sz="0" w:space="0" w:color="auto"/>
            <w:left w:val="none" w:sz="0" w:space="0" w:color="auto"/>
            <w:bottom w:val="none" w:sz="0" w:space="0" w:color="auto"/>
            <w:right w:val="none" w:sz="0" w:space="0" w:color="auto"/>
          </w:divBdr>
        </w:div>
        <w:div w:id="590359256">
          <w:marLeft w:val="640"/>
          <w:marRight w:val="0"/>
          <w:marTop w:val="0"/>
          <w:marBottom w:val="0"/>
          <w:divBdr>
            <w:top w:val="none" w:sz="0" w:space="0" w:color="auto"/>
            <w:left w:val="none" w:sz="0" w:space="0" w:color="auto"/>
            <w:bottom w:val="none" w:sz="0" w:space="0" w:color="auto"/>
            <w:right w:val="none" w:sz="0" w:space="0" w:color="auto"/>
          </w:divBdr>
        </w:div>
        <w:div w:id="417337391">
          <w:marLeft w:val="640"/>
          <w:marRight w:val="0"/>
          <w:marTop w:val="0"/>
          <w:marBottom w:val="0"/>
          <w:divBdr>
            <w:top w:val="none" w:sz="0" w:space="0" w:color="auto"/>
            <w:left w:val="none" w:sz="0" w:space="0" w:color="auto"/>
            <w:bottom w:val="none" w:sz="0" w:space="0" w:color="auto"/>
            <w:right w:val="none" w:sz="0" w:space="0" w:color="auto"/>
          </w:divBdr>
        </w:div>
        <w:div w:id="393158806">
          <w:marLeft w:val="640"/>
          <w:marRight w:val="0"/>
          <w:marTop w:val="0"/>
          <w:marBottom w:val="0"/>
          <w:divBdr>
            <w:top w:val="none" w:sz="0" w:space="0" w:color="auto"/>
            <w:left w:val="none" w:sz="0" w:space="0" w:color="auto"/>
            <w:bottom w:val="none" w:sz="0" w:space="0" w:color="auto"/>
            <w:right w:val="none" w:sz="0" w:space="0" w:color="auto"/>
          </w:divBdr>
        </w:div>
        <w:div w:id="352456546">
          <w:marLeft w:val="640"/>
          <w:marRight w:val="0"/>
          <w:marTop w:val="0"/>
          <w:marBottom w:val="0"/>
          <w:divBdr>
            <w:top w:val="none" w:sz="0" w:space="0" w:color="auto"/>
            <w:left w:val="none" w:sz="0" w:space="0" w:color="auto"/>
            <w:bottom w:val="none" w:sz="0" w:space="0" w:color="auto"/>
            <w:right w:val="none" w:sz="0" w:space="0" w:color="auto"/>
          </w:divBdr>
        </w:div>
        <w:div w:id="1960335185">
          <w:marLeft w:val="640"/>
          <w:marRight w:val="0"/>
          <w:marTop w:val="0"/>
          <w:marBottom w:val="0"/>
          <w:divBdr>
            <w:top w:val="none" w:sz="0" w:space="0" w:color="auto"/>
            <w:left w:val="none" w:sz="0" w:space="0" w:color="auto"/>
            <w:bottom w:val="none" w:sz="0" w:space="0" w:color="auto"/>
            <w:right w:val="none" w:sz="0" w:space="0" w:color="auto"/>
          </w:divBdr>
        </w:div>
        <w:div w:id="129178095">
          <w:marLeft w:val="640"/>
          <w:marRight w:val="0"/>
          <w:marTop w:val="0"/>
          <w:marBottom w:val="0"/>
          <w:divBdr>
            <w:top w:val="none" w:sz="0" w:space="0" w:color="auto"/>
            <w:left w:val="none" w:sz="0" w:space="0" w:color="auto"/>
            <w:bottom w:val="none" w:sz="0" w:space="0" w:color="auto"/>
            <w:right w:val="none" w:sz="0" w:space="0" w:color="auto"/>
          </w:divBdr>
        </w:div>
        <w:div w:id="1623998291">
          <w:marLeft w:val="640"/>
          <w:marRight w:val="0"/>
          <w:marTop w:val="0"/>
          <w:marBottom w:val="0"/>
          <w:divBdr>
            <w:top w:val="none" w:sz="0" w:space="0" w:color="auto"/>
            <w:left w:val="none" w:sz="0" w:space="0" w:color="auto"/>
            <w:bottom w:val="none" w:sz="0" w:space="0" w:color="auto"/>
            <w:right w:val="none" w:sz="0" w:space="0" w:color="auto"/>
          </w:divBdr>
        </w:div>
        <w:div w:id="174657947">
          <w:marLeft w:val="640"/>
          <w:marRight w:val="0"/>
          <w:marTop w:val="0"/>
          <w:marBottom w:val="0"/>
          <w:divBdr>
            <w:top w:val="none" w:sz="0" w:space="0" w:color="auto"/>
            <w:left w:val="none" w:sz="0" w:space="0" w:color="auto"/>
            <w:bottom w:val="none" w:sz="0" w:space="0" w:color="auto"/>
            <w:right w:val="none" w:sz="0" w:space="0" w:color="auto"/>
          </w:divBdr>
        </w:div>
        <w:div w:id="1755466226">
          <w:marLeft w:val="640"/>
          <w:marRight w:val="0"/>
          <w:marTop w:val="0"/>
          <w:marBottom w:val="0"/>
          <w:divBdr>
            <w:top w:val="none" w:sz="0" w:space="0" w:color="auto"/>
            <w:left w:val="none" w:sz="0" w:space="0" w:color="auto"/>
            <w:bottom w:val="none" w:sz="0" w:space="0" w:color="auto"/>
            <w:right w:val="none" w:sz="0" w:space="0" w:color="auto"/>
          </w:divBdr>
        </w:div>
        <w:div w:id="1295912810">
          <w:marLeft w:val="640"/>
          <w:marRight w:val="0"/>
          <w:marTop w:val="0"/>
          <w:marBottom w:val="0"/>
          <w:divBdr>
            <w:top w:val="none" w:sz="0" w:space="0" w:color="auto"/>
            <w:left w:val="none" w:sz="0" w:space="0" w:color="auto"/>
            <w:bottom w:val="none" w:sz="0" w:space="0" w:color="auto"/>
            <w:right w:val="none" w:sz="0" w:space="0" w:color="auto"/>
          </w:divBdr>
        </w:div>
        <w:div w:id="2139757062">
          <w:marLeft w:val="640"/>
          <w:marRight w:val="0"/>
          <w:marTop w:val="0"/>
          <w:marBottom w:val="0"/>
          <w:divBdr>
            <w:top w:val="none" w:sz="0" w:space="0" w:color="auto"/>
            <w:left w:val="none" w:sz="0" w:space="0" w:color="auto"/>
            <w:bottom w:val="none" w:sz="0" w:space="0" w:color="auto"/>
            <w:right w:val="none" w:sz="0" w:space="0" w:color="auto"/>
          </w:divBdr>
        </w:div>
        <w:div w:id="1090810152">
          <w:marLeft w:val="640"/>
          <w:marRight w:val="0"/>
          <w:marTop w:val="0"/>
          <w:marBottom w:val="0"/>
          <w:divBdr>
            <w:top w:val="none" w:sz="0" w:space="0" w:color="auto"/>
            <w:left w:val="none" w:sz="0" w:space="0" w:color="auto"/>
            <w:bottom w:val="none" w:sz="0" w:space="0" w:color="auto"/>
            <w:right w:val="none" w:sz="0" w:space="0" w:color="auto"/>
          </w:divBdr>
        </w:div>
        <w:div w:id="205223112">
          <w:marLeft w:val="640"/>
          <w:marRight w:val="0"/>
          <w:marTop w:val="0"/>
          <w:marBottom w:val="0"/>
          <w:divBdr>
            <w:top w:val="none" w:sz="0" w:space="0" w:color="auto"/>
            <w:left w:val="none" w:sz="0" w:space="0" w:color="auto"/>
            <w:bottom w:val="none" w:sz="0" w:space="0" w:color="auto"/>
            <w:right w:val="none" w:sz="0" w:space="0" w:color="auto"/>
          </w:divBdr>
        </w:div>
        <w:div w:id="982462166">
          <w:marLeft w:val="640"/>
          <w:marRight w:val="0"/>
          <w:marTop w:val="0"/>
          <w:marBottom w:val="0"/>
          <w:divBdr>
            <w:top w:val="none" w:sz="0" w:space="0" w:color="auto"/>
            <w:left w:val="none" w:sz="0" w:space="0" w:color="auto"/>
            <w:bottom w:val="none" w:sz="0" w:space="0" w:color="auto"/>
            <w:right w:val="none" w:sz="0" w:space="0" w:color="auto"/>
          </w:divBdr>
        </w:div>
        <w:div w:id="1918174999">
          <w:marLeft w:val="640"/>
          <w:marRight w:val="0"/>
          <w:marTop w:val="0"/>
          <w:marBottom w:val="0"/>
          <w:divBdr>
            <w:top w:val="none" w:sz="0" w:space="0" w:color="auto"/>
            <w:left w:val="none" w:sz="0" w:space="0" w:color="auto"/>
            <w:bottom w:val="none" w:sz="0" w:space="0" w:color="auto"/>
            <w:right w:val="none" w:sz="0" w:space="0" w:color="auto"/>
          </w:divBdr>
        </w:div>
        <w:div w:id="1869290106">
          <w:marLeft w:val="640"/>
          <w:marRight w:val="0"/>
          <w:marTop w:val="0"/>
          <w:marBottom w:val="0"/>
          <w:divBdr>
            <w:top w:val="none" w:sz="0" w:space="0" w:color="auto"/>
            <w:left w:val="none" w:sz="0" w:space="0" w:color="auto"/>
            <w:bottom w:val="none" w:sz="0" w:space="0" w:color="auto"/>
            <w:right w:val="none" w:sz="0" w:space="0" w:color="auto"/>
          </w:divBdr>
        </w:div>
        <w:div w:id="86003019">
          <w:marLeft w:val="640"/>
          <w:marRight w:val="0"/>
          <w:marTop w:val="0"/>
          <w:marBottom w:val="0"/>
          <w:divBdr>
            <w:top w:val="none" w:sz="0" w:space="0" w:color="auto"/>
            <w:left w:val="none" w:sz="0" w:space="0" w:color="auto"/>
            <w:bottom w:val="none" w:sz="0" w:space="0" w:color="auto"/>
            <w:right w:val="none" w:sz="0" w:space="0" w:color="auto"/>
          </w:divBdr>
        </w:div>
        <w:div w:id="108361046">
          <w:marLeft w:val="640"/>
          <w:marRight w:val="0"/>
          <w:marTop w:val="0"/>
          <w:marBottom w:val="0"/>
          <w:divBdr>
            <w:top w:val="none" w:sz="0" w:space="0" w:color="auto"/>
            <w:left w:val="none" w:sz="0" w:space="0" w:color="auto"/>
            <w:bottom w:val="none" w:sz="0" w:space="0" w:color="auto"/>
            <w:right w:val="none" w:sz="0" w:space="0" w:color="auto"/>
          </w:divBdr>
        </w:div>
        <w:div w:id="241960535">
          <w:marLeft w:val="640"/>
          <w:marRight w:val="0"/>
          <w:marTop w:val="0"/>
          <w:marBottom w:val="0"/>
          <w:divBdr>
            <w:top w:val="none" w:sz="0" w:space="0" w:color="auto"/>
            <w:left w:val="none" w:sz="0" w:space="0" w:color="auto"/>
            <w:bottom w:val="none" w:sz="0" w:space="0" w:color="auto"/>
            <w:right w:val="none" w:sz="0" w:space="0" w:color="auto"/>
          </w:divBdr>
        </w:div>
        <w:div w:id="791826861">
          <w:marLeft w:val="640"/>
          <w:marRight w:val="0"/>
          <w:marTop w:val="0"/>
          <w:marBottom w:val="0"/>
          <w:divBdr>
            <w:top w:val="none" w:sz="0" w:space="0" w:color="auto"/>
            <w:left w:val="none" w:sz="0" w:space="0" w:color="auto"/>
            <w:bottom w:val="none" w:sz="0" w:space="0" w:color="auto"/>
            <w:right w:val="none" w:sz="0" w:space="0" w:color="auto"/>
          </w:divBdr>
        </w:div>
        <w:div w:id="222256188">
          <w:marLeft w:val="640"/>
          <w:marRight w:val="0"/>
          <w:marTop w:val="0"/>
          <w:marBottom w:val="0"/>
          <w:divBdr>
            <w:top w:val="none" w:sz="0" w:space="0" w:color="auto"/>
            <w:left w:val="none" w:sz="0" w:space="0" w:color="auto"/>
            <w:bottom w:val="none" w:sz="0" w:space="0" w:color="auto"/>
            <w:right w:val="none" w:sz="0" w:space="0" w:color="auto"/>
          </w:divBdr>
        </w:div>
        <w:div w:id="563299090">
          <w:marLeft w:val="640"/>
          <w:marRight w:val="0"/>
          <w:marTop w:val="0"/>
          <w:marBottom w:val="0"/>
          <w:divBdr>
            <w:top w:val="none" w:sz="0" w:space="0" w:color="auto"/>
            <w:left w:val="none" w:sz="0" w:space="0" w:color="auto"/>
            <w:bottom w:val="none" w:sz="0" w:space="0" w:color="auto"/>
            <w:right w:val="none" w:sz="0" w:space="0" w:color="auto"/>
          </w:divBdr>
        </w:div>
        <w:div w:id="396826323">
          <w:marLeft w:val="640"/>
          <w:marRight w:val="0"/>
          <w:marTop w:val="0"/>
          <w:marBottom w:val="0"/>
          <w:divBdr>
            <w:top w:val="none" w:sz="0" w:space="0" w:color="auto"/>
            <w:left w:val="none" w:sz="0" w:space="0" w:color="auto"/>
            <w:bottom w:val="none" w:sz="0" w:space="0" w:color="auto"/>
            <w:right w:val="none" w:sz="0" w:space="0" w:color="auto"/>
          </w:divBdr>
        </w:div>
        <w:div w:id="2102675745">
          <w:marLeft w:val="640"/>
          <w:marRight w:val="0"/>
          <w:marTop w:val="0"/>
          <w:marBottom w:val="0"/>
          <w:divBdr>
            <w:top w:val="none" w:sz="0" w:space="0" w:color="auto"/>
            <w:left w:val="none" w:sz="0" w:space="0" w:color="auto"/>
            <w:bottom w:val="none" w:sz="0" w:space="0" w:color="auto"/>
            <w:right w:val="none" w:sz="0" w:space="0" w:color="auto"/>
          </w:divBdr>
        </w:div>
        <w:div w:id="1134248459">
          <w:marLeft w:val="640"/>
          <w:marRight w:val="0"/>
          <w:marTop w:val="0"/>
          <w:marBottom w:val="0"/>
          <w:divBdr>
            <w:top w:val="none" w:sz="0" w:space="0" w:color="auto"/>
            <w:left w:val="none" w:sz="0" w:space="0" w:color="auto"/>
            <w:bottom w:val="none" w:sz="0" w:space="0" w:color="auto"/>
            <w:right w:val="none" w:sz="0" w:space="0" w:color="auto"/>
          </w:divBdr>
        </w:div>
        <w:div w:id="594675160">
          <w:marLeft w:val="640"/>
          <w:marRight w:val="0"/>
          <w:marTop w:val="0"/>
          <w:marBottom w:val="0"/>
          <w:divBdr>
            <w:top w:val="none" w:sz="0" w:space="0" w:color="auto"/>
            <w:left w:val="none" w:sz="0" w:space="0" w:color="auto"/>
            <w:bottom w:val="none" w:sz="0" w:space="0" w:color="auto"/>
            <w:right w:val="none" w:sz="0" w:space="0" w:color="auto"/>
          </w:divBdr>
        </w:div>
        <w:div w:id="1919821968">
          <w:marLeft w:val="640"/>
          <w:marRight w:val="0"/>
          <w:marTop w:val="0"/>
          <w:marBottom w:val="0"/>
          <w:divBdr>
            <w:top w:val="none" w:sz="0" w:space="0" w:color="auto"/>
            <w:left w:val="none" w:sz="0" w:space="0" w:color="auto"/>
            <w:bottom w:val="none" w:sz="0" w:space="0" w:color="auto"/>
            <w:right w:val="none" w:sz="0" w:space="0" w:color="auto"/>
          </w:divBdr>
        </w:div>
        <w:div w:id="240336262">
          <w:marLeft w:val="640"/>
          <w:marRight w:val="0"/>
          <w:marTop w:val="0"/>
          <w:marBottom w:val="0"/>
          <w:divBdr>
            <w:top w:val="none" w:sz="0" w:space="0" w:color="auto"/>
            <w:left w:val="none" w:sz="0" w:space="0" w:color="auto"/>
            <w:bottom w:val="none" w:sz="0" w:space="0" w:color="auto"/>
            <w:right w:val="none" w:sz="0" w:space="0" w:color="auto"/>
          </w:divBdr>
        </w:div>
        <w:div w:id="1391034313">
          <w:marLeft w:val="640"/>
          <w:marRight w:val="0"/>
          <w:marTop w:val="0"/>
          <w:marBottom w:val="0"/>
          <w:divBdr>
            <w:top w:val="none" w:sz="0" w:space="0" w:color="auto"/>
            <w:left w:val="none" w:sz="0" w:space="0" w:color="auto"/>
            <w:bottom w:val="none" w:sz="0" w:space="0" w:color="auto"/>
            <w:right w:val="none" w:sz="0" w:space="0" w:color="auto"/>
          </w:divBdr>
        </w:div>
        <w:div w:id="1280451802">
          <w:marLeft w:val="640"/>
          <w:marRight w:val="0"/>
          <w:marTop w:val="0"/>
          <w:marBottom w:val="0"/>
          <w:divBdr>
            <w:top w:val="none" w:sz="0" w:space="0" w:color="auto"/>
            <w:left w:val="none" w:sz="0" w:space="0" w:color="auto"/>
            <w:bottom w:val="none" w:sz="0" w:space="0" w:color="auto"/>
            <w:right w:val="none" w:sz="0" w:space="0" w:color="auto"/>
          </w:divBdr>
        </w:div>
        <w:div w:id="1764497434">
          <w:marLeft w:val="640"/>
          <w:marRight w:val="0"/>
          <w:marTop w:val="0"/>
          <w:marBottom w:val="0"/>
          <w:divBdr>
            <w:top w:val="none" w:sz="0" w:space="0" w:color="auto"/>
            <w:left w:val="none" w:sz="0" w:space="0" w:color="auto"/>
            <w:bottom w:val="none" w:sz="0" w:space="0" w:color="auto"/>
            <w:right w:val="none" w:sz="0" w:space="0" w:color="auto"/>
          </w:divBdr>
        </w:div>
        <w:div w:id="1046442627">
          <w:marLeft w:val="640"/>
          <w:marRight w:val="0"/>
          <w:marTop w:val="0"/>
          <w:marBottom w:val="0"/>
          <w:divBdr>
            <w:top w:val="none" w:sz="0" w:space="0" w:color="auto"/>
            <w:left w:val="none" w:sz="0" w:space="0" w:color="auto"/>
            <w:bottom w:val="none" w:sz="0" w:space="0" w:color="auto"/>
            <w:right w:val="none" w:sz="0" w:space="0" w:color="auto"/>
          </w:divBdr>
        </w:div>
        <w:div w:id="1362627275">
          <w:marLeft w:val="640"/>
          <w:marRight w:val="0"/>
          <w:marTop w:val="0"/>
          <w:marBottom w:val="0"/>
          <w:divBdr>
            <w:top w:val="none" w:sz="0" w:space="0" w:color="auto"/>
            <w:left w:val="none" w:sz="0" w:space="0" w:color="auto"/>
            <w:bottom w:val="none" w:sz="0" w:space="0" w:color="auto"/>
            <w:right w:val="none" w:sz="0" w:space="0" w:color="auto"/>
          </w:divBdr>
        </w:div>
        <w:div w:id="886725855">
          <w:marLeft w:val="640"/>
          <w:marRight w:val="0"/>
          <w:marTop w:val="0"/>
          <w:marBottom w:val="0"/>
          <w:divBdr>
            <w:top w:val="none" w:sz="0" w:space="0" w:color="auto"/>
            <w:left w:val="none" w:sz="0" w:space="0" w:color="auto"/>
            <w:bottom w:val="none" w:sz="0" w:space="0" w:color="auto"/>
            <w:right w:val="none" w:sz="0" w:space="0" w:color="auto"/>
          </w:divBdr>
        </w:div>
        <w:div w:id="294994963">
          <w:marLeft w:val="640"/>
          <w:marRight w:val="0"/>
          <w:marTop w:val="0"/>
          <w:marBottom w:val="0"/>
          <w:divBdr>
            <w:top w:val="none" w:sz="0" w:space="0" w:color="auto"/>
            <w:left w:val="none" w:sz="0" w:space="0" w:color="auto"/>
            <w:bottom w:val="none" w:sz="0" w:space="0" w:color="auto"/>
            <w:right w:val="none" w:sz="0" w:space="0" w:color="auto"/>
          </w:divBdr>
        </w:div>
        <w:div w:id="1858498126">
          <w:marLeft w:val="640"/>
          <w:marRight w:val="0"/>
          <w:marTop w:val="0"/>
          <w:marBottom w:val="0"/>
          <w:divBdr>
            <w:top w:val="none" w:sz="0" w:space="0" w:color="auto"/>
            <w:left w:val="none" w:sz="0" w:space="0" w:color="auto"/>
            <w:bottom w:val="none" w:sz="0" w:space="0" w:color="auto"/>
            <w:right w:val="none" w:sz="0" w:space="0" w:color="auto"/>
          </w:divBdr>
        </w:div>
        <w:div w:id="1749419428">
          <w:marLeft w:val="640"/>
          <w:marRight w:val="0"/>
          <w:marTop w:val="0"/>
          <w:marBottom w:val="0"/>
          <w:divBdr>
            <w:top w:val="none" w:sz="0" w:space="0" w:color="auto"/>
            <w:left w:val="none" w:sz="0" w:space="0" w:color="auto"/>
            <w:bottom w:val="none" w:sz="0" w:space="0" w:color="auto"/>
            <w:right w:val="none" w:sz="0" w:space="0" w:color="auto"/>
          </w:divBdr>
        </w:div>
        <w:div w:id="1998537511">
          <w:marLeft w:val="640"/>
          <w:marRight w:val="0"/>
          <w:marTop w:val="0"/>
          <w:marBottom w:val="0"/>
          <w:divBdr>
            <w:top w:val="none" w:sz="0" w:space="0" w:color="auto"/>
            <w:left w:val="none" w:sz="0" w:space="0" w:color="auto"/>
            <w:bottom w:val="none" w:sz="0" w:space="0" w:color="auto"/>
            <w:right w:val="none" w:sz="0" w:space="0" w:color="auto"/>
          </w:divBdr>
        </w:div>
        <w:div w:id="2005738210">
          <w:marLeft w:val="640"/>
          <w:marRight w:val="0"/>
          <w:marTop w:val="0"/>
          <w:marBottom w:val="0"/>
          <w:divBdr>
            <w:top w:val="none" w:sz="0" w:space="0" w:color="auto"/>
            <w:left w:val="none" w:sz="0" w:space="0" w:color="auto"/>
            <w:bottom w:val="none" w:sz="0" w:space="0" w:color="auto"/>
            <w:right w:val="none" w:sz="0" w:space="0" w:color="auto"/>
          </w:divBdr>
        </w:div>
        <w:div w:id="1331522749">
          <w:marLeft w:val="640"/>
          <w:marRight w:val="0"/>
          <w:marTop w:val="0"/>
          <w:marBottom w:val="0"/>
          <w:divBdr>
            <w:top w:val="none" w:sz="0" w:space="0" w:color="auto"/>
            <w:left w:val="none" w:sz="0" w:space="0" w:color="auto"/>
            <w:bottom w:val="none" w:sz="0" w:space="0" w:color="auto"/>
            <w:right w:val="none" w:sz="0" w:space="0" w:color="auto"/>
          </w:divBdr>
        </w:div>
        <w:div w:id="984045771">
          <w:marLeft w:val="640"/>
          <w:marRight w:val="0"/>
          <w:marTop w:val="0"/>
          <w:marBottom w:val="0"/>
          <w:divBdr>
            <w:top w:val="none" w:sz="0" w:space="0" w:color="auto"/>
            <w:left w:val="none" w:sz="0" w:space="0" w:color="auto"/>
            <w:bottom w:val="none" w:sz="0" w:space="0" w:color="auto"/>
            <w:right w:val="none" w:sz="0" w:space="0" w:color="auto"/>
          </w:divBdr>
        </w:div>
        <w:div w:id="2111002058">
          <w:marLeft w:val="640"/>
          <w:marRight w:val="0"/>
          <w:marTop w:val="0"/>
          <w:marBottom w:val="0"/>
          <w:divBdr>
            <w:top w:val="none" w:sz="0" w:space="0" w:color="auto"/>
            <w:left w:val="none" w:sz="0" w:space="0" w:color="auto"/>
            <w:bottom w:val="none" w:sz="0" w:space="0" w:color="auto"/>
            <w:right w:val="none" w:sz="0" w:space="0" w:color="auto"/>
          </w:divBdr>
        </w:div>
        <w:div w:id="2112892431">
          <w:marLeft w:val="640"/>
          <w:marRight w:val="0"/>
          <w:marTop w:val="0"/>
          <w:marBottom w:val="0"/>
          <w:divBdr>
            <w:top w:val="none" w:sz="0" w:space="0" w:color="auto"/>
            <w:left w:val="none" w:sz="0" w:space="0" w:color="auto"/>
            <w:bottom w:val="none" w:sz="0" w:space="0" w:color="auto"/>
            <w:right w:val="none" w:sz="0" w:space="0" w:color="auto"/>
          </w:divBdr>
        </w:div>
        <w:div w:id="1528643012">
          <w:marLeft w:val="640"/>
          <w:marRight w:val="0"/>
          <w:marTop w:val="0"/>
          <w:marBottom w:val="0"/>
          <w:divBdr>
            <w:top w:val="none" w:sz="0" w:space="0" w:color="auto"/>
            <w:left w:val="none" w:sz="0" w:space="0" w:color="auto"/>
            <w:bottom w:val="none" w:sz="0" w:space="0" w:color="auto"/>
            <w:right w:val="none" w:sz="0" w:space="0" w:color="auto"/>
          </w:divBdr>
        </w:div>
        <w:div w:id="1967663843">
          <w:marLeft w:val="640"/>
          <w:marRight w:val="0"/>
          <w:marTop w:val="0"/>
          <w:marBottom w:val="0"/>
          <w:divBdr>
            <w:top w:val="none" w:sz="0" w:space="0" w:color="auto"/>
            <w:left w:val="none" w:sz="0" w:space="0" w:color="auto"/>
            <w:bottom w:val="none" w:sz="0" w:space="0" w:color="auto"/>
            <w:right w:val="none" w:sz="0" w:space="0" w:color="auto"/>
          </w:divBdr>
        </w:div>
      </w:divsChild>
    </w:div>
    <w:div w:id="109397576">
      <w:bodyDiv w:val="1"/>
      <w:marLeft w:val="0"/>
      <w:marRight w:val="0"/>
      <w:marTop w:val="0"/>
      <w:marBottom w:val="0"/>
      <w:divBdr>
        <w:top w:val="none" w:sz="0" w:space="0" w:color="auto"/>
        <w:left w:val="none" w:sz="0" w:space="0" w:color="auto"/>
        <w:bottom w:val="none" w:sz="0" w:space="0" w:color="auto"/>
        <w:right w:val="none" w:sz="0" w:space="0" w:color="auto"/>
      </w:divBdr>
    </w:div>
    <w:div w:id="112015588">
      <w:bodyDiv w:val="1"/>
      <w:marLeft w:val="0"/>
      <w:marRight w:val="0"/>
      <w:marTop w:val="0"/>
      <w:marBottom w:val="0"/>
      <w:divBdr>
        <w:top w:val="none" w:sz="0" w:space="0" w:color="auto"/>
        <w:left w:val="none" w:sz="0" w:space="0" w:color="auto"/>
        <w:bottom w:val="none" w:sz="0" w:space="0" w:color="auto"/>
        <w:right w:val="none" w:sz="0" w:space="0" w:color="auto"/>
      </w:divBdr>
    </w:div>
    <w:div w:id="112361311">
      <w:bodyDiv w:val="1"/>
      <w:marLeft w:val="0"/>
      <w:marRight w:val="0"/>
      <w:marTop w:val="0"/>
      <w:marBottom w:val="0"/>
      <w:divBdr>
        <w:top w:val="none" w:sz="0" w:space="0" w:color="auto"/>
        <w:left w:val="none" w:sz="0" w:space="0" w:color="auto"/>
        <w:bottom w:val="none" w:sz="0" w:space="0" w:color="auto"/>
        <w:right w:val="none" w:sz="0" w:space="0" w:color="auto"/>
      </w:divBdr>
    </w:div>
    <w:div w:id="116030945">
      <w:bodyDiv w:val="1"/>
      <w:marLeft w:val="0"/>
      <w:marRight w:val="0"/>
      <w:marTop w:val="0"/>
      <w:marBottom w:val="0"/>
      <w:divBdr>
        <w:top w:val="none" w:sz="0" w:space="0" w:color="auto"/>
        <w:left w:val="none" w:sz="0" w:space="0" w:color="auto"/>
        <w:bottom w:val="none" w:sz="0" w:space="0" w:color="auto"/>
        <w:right w:val="none" w:sz="0" w:space="0" w:color="auto"/>
      </w:divBdr>
    </w:div>
    <w:div w:id="121655288">
      <w:bodyDiv w:val="1"/>
      <w:marLeft w:val="0"/>
      <w:marRight w:val="0"/>
      <w:marTop w:val="0"/>
      <w:marBottom w:val="0"/>
      <w:divBdr>
        <w:top w:val="none" w:sz="0" w:space="0" w:color="auto"/>
        <w:left w:val="none" w:sz="0" w:space="0" w:color="auto"/>
        <w:bottom w:val="none" w:sz="0" w:space="0" w:color="auto"/>
        <w:right w:val="none" w:sz="0" w:space="0" w:color="auto"/>
      </w:divBdr>
      <w:divsChild>
        <w:div w:id="2008316446">
          <w:marLeft w:val="640"/>
          <w:marRight w:val="0"/>
          <w:marTop w:val="0"/>
          <w:marBottom w:val="0"/>
          <w:divBdr>
            <w:top w:val="none" w:sz="0" w:space="0" w:color="auto"/>
            <w:left w:val="none" w:sz="0" w:space="0" w:color="auto"/>
            <w:bottom w:val="none" w:sz="0" w:space="0" w:color="auto"/>
            <w:right w:val="none" w:sz="0" w:space="0" w:color="auto"/>
          </w:divBdr>
        </w:div>
        <w:div w:id="205027317">
          <w:marLeft w:val="640"/>
          <w:marRight w:val="0"/>
          <w:marTop w:val="0"/>
          <w:marBottom w:val="0"/>
          <w:divBdr>
            <w:top w:val="none" w:sz="0" w:space="0" w:color="auto"/>
            <w:left w:val="none" w:sz="0" w:space="0" w:color="auto"/>
            <w:bottom w:val="none" w:sz="0" w:space="0" w:color="auto"/>
            <w:right w:val="none" w:sz="0" w:space="0" w:color="auto"/>
          </w:divBdr>
        </w:div>
        <w:div w:id="1555703472">
          <w:marLeft w:val="640"/>
          <w:marRight w:val="0"/>
          <w:marTop w:val="0"/>
          <w:marBottom w:val="0"/>
          <w:divBdr>
            <w:top w:val="none" w:sz="0" w:space="0" w:color="auto"/>
            <w:left w:val="none" w:sz="0" w:space="0" w:color="auto"/>
            <w:bottom w:val="none" w:sz="0" w:space="0" w:color="auto"/>
            <w:right w:val="none" w:sz="0" w:space="0" w:color="auto"/>
          </w:divBdr>
        </w:div>
        <w:div w:id="926232604">
          <w:marLeft w:val="640"/>
          <w:marRight w:val="0"/>
          <w:marTop w:val="0"/>
          <w:marBottom w:val="0"/>
          <w:divBdr>
            <w:top w:val="none" w:sz="0" w:space="0" w:color="auto"/>
            <w:left w:val="none" w:sz="0" w:space="0" w:color="auto"/>
            <w:bottom w:val="none" w:sz="0" w:space="0" w:color="auto"/>
            <w:right w:val="none" w:sz="0" w:space="0" w:color="auto"/>
          </w:divBdr>
        </w:div>
        <w:div w:id="327447086">
          <w:marLeft w:val="640"/>
          <w:marRight w:val="0"/>
          <w:marTop w:val="0"/>
          <w:marBottom w:val="0"/>
          <w:divBdr>
            <w:top w:val="none" w:sz="0" w:space="0" w:color="auto"/>
            <w:left w:val="none" w:sz="0" w:space="0" w:color="auto"/>
            <w:bottom w:val="none" w:sz="0" w:space="0" w:color="auto"/>
            <w:right w:val="none" w:sz="0" w:space="0" w:color="auto"/>
          </w:divBdr>
        </w:div>
        <w:div w:id="2019308470">
          <w:marLeft w:val="640"/>
          <w:marRight w:val="0"/>
          <w:marTop w:val="0"/>
          <w:marBottom w:val="0"/>
          <w:divBdr>
            <w:top w:val="none" w:sz="0" w:space="0" w:color="auto"/>
            <w:left w:val="none" w:sz="0" w:space="0" w:color="auto"/>
            <w:bottom w:val="none" w:sz="0" w:space="0" w:color="auto"/>
            <w:right w:val="none" w:sz="0" w:space="0" w:color="auto"/>
          </w:divBdr>
        </w:div>
        <w:div w:id="854803692">
          <w:marLeft w:val="640"/>
          <w:marRight w:val="0"/>
          <w:marTop w:val="0"/>
          <w:marBottom w:val="0"/>
          <w:divBdr>
            <w:top w:val="none" w:sz="0" w:space="0" w:color="auto"/>
            <w:left w:val="none" w:sz="0" w:space="0" w:color="auto"/>
            <w:bottom w:val="none" w:sz="0" w:space="0" w:color="auto"/>
            <w:right w:val="none" w:sz="0" w:space="0" w:color="auto"/>
          </w:divBdr>
        </w:div>
        <w:div w:id="1366902584">
          <w:marLeft w:val="640"/>
          <w:marRight w:val="0"/>
          <w:marTop w:val="0"/>
          <w:marBottom w:val="0"/>
          <w:divBdr>
            <w:top w:val="none" w:sz="0" w:space="0" w:color="auto"/>
            <w:left w:val="none" w:sz="0" w:space="0" w:color="auto"/>
            <w:bottom w:val="none" w:sz="0" w:space="0" w:color="auto"/>
            <w:right w:val="none" w:sz="0" w:space="0" w:color="auto"/>
          </w:divBdr>
        </w:div>
        <w:div w:id="1716007299">
          <w:marLeft w:val="640"/>
          <w:marRight w:val="0"/>
          <w:marTop w:val="0"/>
          <w:marBottom w:val="0"/>
          <w:divBdr>
            <w:top w:val="none" w:sz="0" w:space="0" w:color="auto"/>
            <w:left w:val="none" w:sz="0" w:space="0" w:color="auto"/>
            <w:bottom w:val="none" w:sz="0" w:space="0" w:color="auto"/>
            <w:right w:val="none" w:sz="0" w:space="0" w:color="auto"/>
          </w:divBdr>
        </w:div>
        <w:div w:id="2119135282">
          <w:marLeft w:val="640"/>
          <w:marRight w:val="0"/>
          <w:marTop w:val="0"/>
          <w:marBottom w:val="0"/>
          <w:divBdr>
            <w:top w:val="none" w:sz="0" w:space="0" w:color="auto"/>
            <w:left w:val="none" w:sz="0" w:space="0" w:color="auto"/>
            <w:bottom w:val="none" w:sz="0" w:space="0" w:color="auto"/>
            <w:right w:val="none" w:sz="0" w:space="0" w:color="auto"/>
          </w:divBdr>
        </w:div>
        <w:div w:id="536237910">
          <w:marLeft w:val="640"/>
          <w:marRight w:val="0"/>
          <w:marTop w:val="0"/>
          <w:marBottom w:val="0"/>
          <w:divBdr>
            <w:top w:val="none" w:sz="0" w:space="0" w:color="auto"/>
            <w:left w:val="none" w:sz="0" w:space="0" w:color="auto"/>
            <w:bottom w:val="none" w:sz="0" w:space="0" w:color="auto"/>
            <w:right w:val="none" w:sz="0" w:space="0" w:color="auto"/>
          </w:divBdr>
        </w:div>
        <w:div w:id="1049839208">
          <w:marLeft w:val="640"/>
          <w:marRight w:val="0"/>
          <w:marTop w:val="0"/>
          <w:marBottom w:val="0"/>
          <w:divBdr>
            <w:top w:val="none" w:sz="0" w:space="0" w:color="auto"/>
            <w:left w:val="none" w:sz="0" w:space="0" w:color="auto"/>
            <w:bottom w:val="none" w:sz="0" w:space="0" w:color="auto"/>
            <w:right w:val="none" w:sz="0" w:space="0" w:color="auto"/>
          </w:divBdr>
        </w:div>
        <w:div w:id="124549665">
          <w:marLeft w:val="640"/>
          <w:marRight w:val="0"/>
          <w:marTop w:val="0"/>
          <w:marBottom w:val="0"/>
          <w:divBdr>
            <w:top w:val="none" w:sz="0" w:space="0" w:color="auto"/>
            <w:left w:val="none" w:sz="0" w:space="0" w:color="auto"/>
            <w:bottom w:val="none" w:sz="0" w:space="0" w:color="auto"/>
            <w:right w:val="none" w:sz="0" w:space="0" w:color="auto"/>
          </w:divBdr>
        </w:div>
        <w:div w:id="541786919">
          <w:marLeft w:val="640"/>
          <w:marRight w:val="0"/>
          <w:marTop w:val="0"/>
          <w:marBottom w:val="0"/>
          <w:divBdr>
            <w:top w:val="none" w:sz="0" w:space="0" w:color="auto"/>
            <w:left w:val="none" w:sz="0" w:space="0" w:color="auto"/>
            <w:bottom w:val="none" w:sz="0" w:space="0" w:color="auto"/>
            <w:right w:val="none" w:sz="0" w:space="0" w:color="auto"/>
          </w:divBdr>
        </w:div>
        <w:div w:id="675687611">
          <w:marLeft w:val="640"/>
          <w:marRight w:val="0"/>
          <w:marTop w:val="0"/>
          <w:marBottom w:val="0"/>
          <w:divBdr>
            <w:top w:val="none" w:sz="0" w:space="0" w:color="auto"/>
            <w:left w:val="none" w:sz="0" w:space="0" w:color="auto"/>
            <w:bottom w:val="none" w:sz="0" w:space="0" w:color="auto"/>
            <w:right w:val="none" w:sz="0" w:space="0" w:color="auto"/>
          </w:divBdr>
        </w:div>
        <w:div w:id="1157262237">
          <w:marLeft w:val="640"/>
          <w:marRight w:val="0"/>
          <w:marTop w:val="0"/>
          <w:marBottom w:val="0"/>
          <w:divBdr>
            <w:top w:val="none" w:sz="0" w:space="0" w:color="auto"/>
            <w:left w:val="none" w:sz="0" w:space="0" w:color="auto"/>
            <w:bottom w:val="none" w:sz="0" w:space="0" w:color="auto"/>
            <w:right w:val="none" w:sz="0" w:space="0" w:color="auto"/>
          </w:divBdr>
        </w:div>
        <w:div w:id="1102072208">
          <w:marLeft w:val="640"/>
          <w:marRight w:val="0"/>
          <w:marTop w:val="0"/>
          <w:marBottom w:val="0"/>
          <w:divBdr>
            <w:top w:val="none" w:sz="0" w:space="0" w:color="auto"/>
            <w:left w:val="none" w:sz="0" w:space="0" w:color="auto"/>
            <w:bottom w:val="none" w:sz="0" w:space="0" w:color="auto"/>
            <w:right w:val="none" w:sz="0" w:space="0" w:color="auto"/>
          </w:divBdr>
        </w:div>
        <w:div w:id="1028678687">
          <w:marLeft w:val="640"/>
          <w:marRight w:val="0"/>
          <w:marTop w:val="0"/>
          <w:marBottom w:val="0"/>
          <w:divBdr>
            <w:top w:val="none" w:sz="0" w:space="0" w:color="auto"/>
            <w:left w:val="none" w:sz="0" w:space="0" w:color="auto"/>
            <w:bottom w:val="none" w:sz="0" w:space="0" w:color="auto"/>
            <w:right w:val="none" w:sz="0" w:space="0" w:color="auto"/>
          </w:divBdr>
        </w:div>
        <w:div w:id="1521965633">
          <w:marLeft w:val="640"/>
          <w:marRight w:val="0"/>
          <w:marTop w:val="0"/>
          <w:marBottom w:val="0"/>
          <w:divBdr>
            <w:top w:val="none" w:sz="0" w:space="0" w:color="auto"/>
            <w:left w:val="none" w:sz="0" w:space="0" w:color="auto"/>
            <w:bottom w:val="none" w:sz="0" w:space="0" w:color="auto"/>
            <w:right w:val="none" w:sz="0" w:space="0" w:color="auto"/>
          </w:divBdr>
        </w:div>
        <w:div w:id="1669944298">
          <w:marLeft w:val="640"/>
          <w:marRight w:val="0"/>
          <w:marTop w:val="0"/>
          <w:marBottom w:val="0"/>
          <w:divBdr>
            <w:top w:val="none" w:sz="0" w:space="0" w:color="auto"/>
            <w:left w:val="none" w:sz="0" w:space="0" w:color="auto"/>
            <w:bottom w:val="none" w:sz="0" w:space="0" w:color="auto"/>
            <w:right w:val="none" w:sz="0" w:space="0" w:color="auto"/>
          </w:divBdr>
        </w:div>
        <w:div w:id="583682876">
          <w:marLeft w:val="640"/>
          <w:marRight w:val="0"/>
          <w:marTop w:val="0"/>
          <w:marBottom w:val="0"/>
          <w:divBdr>
            <w:top w:val="none" w:sz="0" w:space="0" w:color="auto"/>
            <w:left w:val="none" w:sz="0" w:space="0" w:color="auto"/>
            <w:bottom w:val="none" w:sz="0" w:space="0" w:color="auto"/>
            <w:right w:val="none" w:sz="0" w:space="0" w:color="auto"/>
          </w:divBdr>
        </w:div>
        <w:div w:id="2037197104">
          <w:marLeft w:val="640"/>
          <w:marRight w:val="0"/>
          <w:marTop w:val="0"/>
          <w:marBottom w:val="0"/>
          <w:divBdr>
            <w:top w:val="none" w:sz="0" w:space="0" w:color="auto"/>
            <w:left w:val="none" w:sz="0" w:space="0" w:color="auto"/>
            <w:bottom w:val="none" w:sz="0" w:space="0" w:color="auto"/>
            <w:right w:val="none" w:sz="0" w:space="0" w:color="auto"/>
          </w:divBdr>
        </w:div>
        <w:div w:id="114450780">
          <w:marLeft w:val="640"/>
          <w:marRight w:val="0"/>
          <w:marTop w:val="0"/>
          <w:marBottom w:val="0"/>
          <w:divBdr>
            <w:top w:val="none" w:sz="0" w:space="0" w:color="auto"/>
            <w:left w:val="none" w:sz="0" w:space="0" w:color="auto"/>
            <w:bottom w:val="none" w:sz="0" w:space="0" w:color="auto"/>
            <w:right w:val="none" w:sz="0" w:space="0" w:color="auto"/>
          </w:divBdr>
        </w:div>
        <w:div w:id="1287933835">
          <w:marLeft w:val="640"/>
          <w:marRight w:val="0"/>
          <w:marTop w:val="0"/>
          <w:marBottom w:val="0"/>
          <w:divBdr>
            <w:top w:val="none" w:sz="0" w:space="0" w:color="auto"/>
            <w:left w:val="none" w:sz="0" w:space="0" w:color="auto"/>
            <w:bottom w:val="none" w:sz="0" w:space="0" w:color="auto"/>
            <w:right w:val="none" w:sz="0" w:space="0" w:color="auto"/>
          </w:divBdr>
        </w:div>
        <w:div w:id="795871224">
          <w:marLeft w:val="640"/>
          <w:marRight w:val="0"/>
          <w:marTop w:val="0"/>
          <w:marBottom w:val="0"/>
          <w:divBdr>
            <w:top w:val="none" w:sz="0" w:space="0" w:color="auto"/>
            <w:left w:val="none" w:sz="0" w:space="0" w:color="auto"/>
            <w:bottom w:val="none" w:sz="0" w:space="0" w:color="auto"/>
            <w:right w:val="none" w:sz="0" w:space="0" w:color="auto"/>
          </w:divBdr>
        </w:div>
        <w:div w:id="2115855939">
          <w:marLeft w:val="640"/>
          <w:marRight w:val="0"/>
          <w:marTop w:val="0"/>
          <w:marBottom w:val="0"/>
          <w:divBdr>
            <w:top w:val="none" w:sz="0" w:space="0" w:color="auto"/>
            <w:left w:val="none" w:sz="0" w:space="0" w:color="auto"/>
            <w:bottom w:val="none" w:sz="0" w:space="0" w:color="auto"/>
            <w:right w:val="none" w:sz="0" w:space="0" w:color="auto"/>
          </w:divBdr>
        </w:div>
        <w:div w:id="937061724">
          <w:marLeft w:val="640"/>
          <w:marRight w:val="0"/>
          <w:marTop w:val="0"/>
          <w:marBottom w:val="0"/>
          <w:divBdr>
            <w:top w:val="none" w:sz="0" w:space="0" w:color="auto"/>
            <w:left w:val="none" w:sz="0" w:space="0" w:color="auto"/>
            <w:bottom w:val="none" w:sz="0" w:space="0" w:color="auto"/>
            <w:right w:val="none" w:sz="0" w:space="0" w:color="auto"/>
          </w:divBdr>
        </w:div>
        <w:div w:id="569122251">
          <w:marLeft w:val="640"/>
          <w:marRight w:val="0"/>
          <w:marTop w:val="0"/>
          <w:marBottom w:val="0"/>
          <w:divBdr>
            <w:top w:val="none" w:sz="0" w:space="0" w:color="auto"/>
            <w:left w:val="none" w:sz="0" w:space="0" w:color="auto"/>
            <w:bottom w:val="none" w:sz="0" w:space="0" w:color="auto"/>
            <w:right w:val="none" w:sz="0" w:space="0" w:color="auto"/>
          </w:divBdr>
        </w:div>
        <w:div w:id="1023702347">
          <w:marLeft w:val="640"/>
          <w:marRight w:val="0"/>
          <w:marTop w:val="0"/>
          <w:marBottom w:val="0"/>
          <w:divBdr>
            <w:top w:val="none" w:sz="0" w:space="0" w:color="auto"/>
            <w:left w:val="none" w:sz="0" w:space="0" w:color="auto"/>
            <w:bottom w:val="none" w:sz="0" w:space="0" w:color="auto"/>
            <w:right w:val="none" w:sz="0" w:space="0" w:color="auto"/>
          </w:divBdr>
        </w:div>
        <w:div w:id="2040818602">
          <w:marLeft w:val="640"/>
          <w:marRight w:val="0"/>
          <w:marTop w:val="0"/>
          <w:marBottom w:val="0"/>
          <w:divBdr>
            <w:top w:val="none" w:sz="0" w:space="0" w:color="auto"/>
            <w:left w:val="none" w:sz="0" w:space="0" w:color="auto"/>
            <w:bottom w:val="none" w:sz="0" w:space="0" w:color="auto"/>
            <w:right w:val="none" w:sz="0" w:space="0" w:color="auto"/>
          </w:divBdr>
        </w:div>
        <w:div w:id="1157458943">
          <w:marLeft w:val="640"/>
          <w:marRight w:val="0"/>
          <w:marTop w:val="0"/>
          <w:marBottom w:val="0"/>
          <w:divBdr>
            <w:top w:val="none" w:sz="0" w:space="0" w:color="auto"/>
            <w:left w:val="none" w:sz="0" w:space="0" w:color="auto"/>
            <w:bottom w:val="none" w:sz="0" w:space="0" w:color="auto"/>
            <w:right w:val="none" w:sz="0" w:space="0" w:color="auto"/>
          </w:divBdr>
        </w:div>
        <w:div w:id="982350849">
          <w:marLeft w:val="640"/>
          <w:marRight w:val="0"/>
          <w:marTop w:val="0"/>
          <w:marBottom w:val="0"/>
          <w:divBdr>
            <w:top w:val="none" w:sz="0" w:space="0" w:color="auto"/>
            <w:left w:val="none" w:sz="0" w:space="0" w:color="auto"/>
            <w:bottom w:val="none" w:sz="0" w:space="0" w:color="auto"/>
            <w:right w:val="none" w:sz="0" w:space="0" w:color="auto"/>
          </w:divBdr>
        </w:div>
        <w:div w:id="1344428946">
          <w:marLeft w:val="640"/>
          <w:marRight w:val="0"/>
          <w:marTop w:val="0"/>
          <w:marBottom w:val="0"/>
          <w:divBdr>
            <w:top w:val="none" w:sz="0" w:space="0" w:color="auto"/>
            <w:left w:val="none" w:sz="0" w:space="0" w:color="auto"/>
            <w:bottom w:val="none" w:sz="0" w:space="0" w:color="auto"/>
            <w:right w:val="none" w:sz="0" w:space="0" w:color="auto"/>
          </w:divBdr>
        </w:div>
        <w:div w:id="2116971706">
          <w:marLeft w:val="640"/>
          <w:marRight w:val="0"/>
          <w:marTop w:val="0"/>
          <w:marBottom w:val="0"/>
          <w:divBdr>
            <w:top w:val="none" w:sz="0" w:space="0" w:color="auto"/>
            <w:left w:val="none" w:sz="0" w:space="0" w:color="auto"/>
            <w:bottom w:val="none" w:sz="0" w:space="0" w:color="auto"/>
            <w:right w:val="none" w:sz="0" w:space="0" w:color="auto"/>
          </w:divBdr>
        </w:div>
        <w:div w:id="1531213842">
          <w:marLeft w:val="640"/>
          <w:marRight w:val="0"/>
          <w:marTop w:val="0"/>
          <w:marBottom w:val="0"/>
          <w:divBdr>
            <w:top w:val="none" w:sz="0" w:space="0" w:color="auto"/>
            <w:left w:val="none" w:sz="0" w:space="0" w:color="auto"/>
            <w:bottom w:val="none" w:sz="0" w:space="0" w:color="auto"/>
            <w:right w:val="none" w:sz="0" w:space="0" w:color="auto"/>
          </w:divBdr>
        </w:div>
        <w:div w:id="1637876572">
          <w:marLeft w:val="640"/>
          <w:marRight w:val="0"/>
          <w:marTop w:val="0"/>
          <w:marBottom w:val="0"/>
          <w:divBdr>
            <w:top w:val="none" w:sz="0" w:space="0" w:color="auto"/>
            <w:left w:val="none" w:sz="0" w:space="0" w:color="auto"/>
            <w:bottom w:val="none" w:sz="0" w:space="0" w:color="auto"/>
            <w:right w:val="none" w:sz="0" w:space="0" w:color="auto"/>
          </w:divBdr>
        </w:div>
        <w:div w:id="1487935871">
          <w:marLeft w:val="640"/>
          <w:marRight w:val="0"/>
          <w:marTop w:val="0"/>
          <w:marBottom w:val="0"/>
          <w:divBdr>
            <w:top w:val="none" w:sz="0" w:space="0" w:color="auto"/>
            <w:left w:val="none" w:sz="0" w:space="0" w:color="auto"/>
            <w:bottom w:val="none" w:sz="0" w:space="0" w:color="auto"/>
            <w:right w:val="none" w:sz="0" w:space="0" w:color="auto"/>
          </w:divBdr>
        </w:div>
        <w:div w:id="1927297886">
          <w:marLeft w:val="640"/>
          <w:marRight w:val="0"/>
          <w:marTop w:val="0"/>
          <w:marBottom w:val="0"/>
          <w:divBdr>
            <w:top w:val="none" w:sz="0" w:space="0" w:color="auto"/>
            <w:left w:val="none" w:sz="0" w:space="0" w:color="auto"/>
            <w:bottom w:val="none" w:sz="0" w:space="0" w:color="auto"/>
            <w:right w:val="none" w:sz="0" w:space="0" w:color="auto"/>
          </w:divBdr>
        </w:div>
        <w:div w:id="1286426720">
          <w:marLeft w:val="640"/>
          <w:marRight w:val="0"/>
          <w:marTop w:val="0"/>
          <w:marBottom w:val="0"/>
          <w:divBdr>
            <w:top w:val="none" w:sz="0" w:space="0" w:color="auto"/>
            <w:left w:val="none" w:sz="0" w:space="0" w:color="auto"/>
            <w:bottom w:val="none" w:sz="0" w:space="0" w:color="auto"/>
            <w:right w:val="none" w:sz="0" w:space="0" w:color="auto"/>
          </w:divBdr>
        </w:div>
        <w:div w:id="1743521665">
          <w:marLeft w:val="640"/>
          <w:marRight w:val="0"/>
          <w:marTop w:val="0"/>
          <w:marBottom w:val="0"/>
          <w:divBdr>
            <w:top w:val="none" w:sz="0" w:space="0" w:color="auto"/>
            <w:left w:val="none" w:sz="0" w:space="0" w:color="auto"/>
            <w:bottom w:val="none" w:sz="0" w:space="0" w:color="auto"/>
            <w:right w:val="none" w:sz="0" w:space="0" w:color="auto"/>
          </w:divBdr>
        </w:div>
        <w:div w:id="354817317">
          <w:marLeft w:val="640"/>
          <w:marRight w:val="0"/>
          <w:marTop w:val="0"/>
          <w:marBottom w:val="0"/>
          <w:divBdr>
            <w:top w:val="none" w:sz="0" w:space="0" w:color="auto"/>
            <w:left w:val="none" w:sz="0" w:space="0" w:color="auto"/>
            <w:bottom w:val="none" w:sz="0" w:space="0" w:color="auto"/>
            <w:right w:val="none" w:sz="0" w:space="0" w:color="auto"/>
          </w:divBdr>
        </w:div>
        <w:div w:id="929698047">
          <w:marLeft w:val="640"/>
          <w:marRight w:val="0"/>
          <w:marTop w:val="0"/>
          <w:marBottom w:val="0"/>
          <w:divBdr>
            <w:top w:val="none" w:sz="0" w:space="0" w:color="auto"/>
            <w:left w:val="none" w:sz="0" w:space="0" w:color="auto"/>
            <w:bottom w:val="none" w:sz="0" w:space="0" w:color="auto"/>
            <w:right w:val="none" w:sz="0" w:space="0" w:color="auto"/>
          </w:divBdr>
        </w:div>
        <w:div w:id="2005891353">
          <w:marLeft w:val="640"/>
          <w:marRight w:val="0"/>
          <w:marTop w:val="0"/>
          <w:marBottom w:val="0"/>
          <w:divBdr>
            <w:top w:val="none" w:sz="0" w:space="0" w:color="auto"/>
            <w:left w:val="none" w:sz="0" w:space="0" w:color="auto"/>
            <w:bottom w:val="none" w:sz="0" w:space="0" w:color="auto"/>
            <w:right w:val="none" w:sz="0" w:space="0" w:color="auto"/>
          </w:divBdr>
        </w:div>
        <w:div w:id="653533431">
          <w:marLeft w:val="640"/>
          <w:marRight w:val="0"/>
          <w:marTop w:val="0"/>
          <w:marBottom w:val="0"/>
          <w:divBdr>
            <w:top w:val="none" w:sz="0" w:space="0" w:color="auto"/>
            <w:left w:val="none" w:sz="0" w:space="0" w:color="auto"/>
            <w:bottom w:val="none" w:sz="0" w:space="0" w:color="auto"/>
            <w:right w:val="none" w:sz="0" w:space="0" w:color="auto"/>
          </w:divBdr>
        </w:div>
        <w:div w:id="161163523">
          <w:marLeft w:val="640"/>
          <w:marRight w:val="0"/>
          <w:marTop w:val="0"/>
          <w:marBottom w:val="0"/>
          <w:divBdr>
            <w:top w:val="none" w:sz="0" w:space="0" w:color="auto"/>
            <w:left w:val="none" w:sz="0" w:space="0" w:color="auto"/>
            <w:bottom w:val="none" w:sz="0" w:space="0" w:color="auto"/>
            <w:right w:val="none" w:sz="0" w:space="0" w:color="auto"/>
          </w:divBdr>
        </w:div>
        <w:div w:id="998312142">
          <w:marLeft w:val="640"/>
          <w:marRight w:val="0"/>
          <w:marTop w:val="0"/>
          <w:marBottom w:val="0"/>
          <w:divBdr>
            <w:top w:val="none" w:sz="0" w:space="0" w:color="auto"/>
            <w:left w:val="none" w:sz="0" w:space="0" w:color="auto"/>
            <w:bottom w:val="none" w:sz="0" w:space="0" w:color="auto"/>
            <w:right w:val="none" w:sz="0" w:space="0" w:color="auto"/>
          </w:divBdr>
        </w:div>
        <w:div w:id="1346009384">
          <w:marLeft w:val="640"/>
          <w:marRight w:val="0"/>
          <w:marTop w:val="0"/>
          <w:marBottom w:val="0"/>
          <w:divBdr>
            <w:top w:val="none" w:sz="0" w:space="0" w:color="auto"/>
            <w:left w:val="none" w:sz="0" w:space="0" w:color="auto"/>
            <w:bottom w:val="none" w:sz="0" w:space="0" w:color="auto"/>
            <w:right w:val="none" w:sz="0" w:space="0" w:color="auto"/>
          </w:divBdr>
        </w:div>
        <w:div w:id="1377847732">
          <w:marLeft w:val="640"/>
          <w:marRight w:val="0"/>
          <w:marTop w:val="0"/>
          <w:marBottom w:val="0"/>
          <w:divBdr>
            <w:top w:val="none" w:sz="0" w:space="0" w:color="auto"/>
            <w:left w:val="none" w:sz="0" w:space="0" w:color="auto"/>
            <w:bottom w:val="none" w:sz="0" w:space="0" w:color="auto"/>
            <w:right w:val="none" w:sz="0" w:space="0" w:color="auto"/>
          </w:divBdr>
        </w:div>
        <w:div w:id="479462940">
          <w:marLeft w:val="640"/>
          <w:marRight w:val="0"/>
          <w:marTop w:val="0"/>
          <w:marBottom w:val="0"/>
          <w:divBdr>
            <w:top w:val="none" w:sz="0" w:space="0" w:color="auto"/>
            <w:left w:val="none" w:sz="0" w:space="0" w:color="auto"/>
            <w:bottom w:val="none" w:sz="0" w:space="0" w:color="auto"/>
            <w:right w:val="none" w:sz="0" w:space="0" w:color="auto"/>
          </w:divBdr>
        </w:div>
        <w:div w:id="166793868">
          <w:marLeft w:val="640"/>
          <w:marRight w:val="0"/>
          <w:marTop w:val="0"/>
          <w:marBottom w:val="0"/>
          <w:divBdr>
            <w:top w:val="none" w:sz="0" w:space="0" w:color="auto"/>
            <w:left w:val="none" w:sz="0" w:space="0" w:color="auto"/>
            <w:bottom w:val="none" w:sz="0" w:space="0" w:color="auto"/>
            <w:right w:val="none" w:sz="0" w:space="0" w:color="auto"/>
          </w:divBdr>
        </w:div>
        <w:div w:id="1130709485">
          <w:marLeft w:val="640"/>
          <w:marRight w:val="0"/>
          <w:marTop w:val="0"/>
          <w:marBottom w:val="0"/>
          <w:divBdr>
            <w:top w:val="none" w:sz="0" w:space="0" w:color="auto"/>
            <w:left w:val="none" w:sz="0" w:space="0" w:color="auto"/>
            <w:bottom w:val="none" w:sz="0" w:space="0" w:color="auto"/>
            <w:right w:val="none" w:sz="0" w:space="0" w:color="auto"/>
          </w:divBdr>
        </w:div>
        <w:div w:id="1393651491">
          <w:marLeft w:val="640"/>
          <w:marRight w:val="0"/>
          <w:marTop w:val="0"/>
          <w:marBottom w:val="0"/>
          <w:divBdr>
            <w:top w:val="none" w:sz="0" w:space="0" w:color="auto"/>
            <w:left w:val="none" w:sz="0" w:space="0" w:color="auto"/>
            <w:bottom w:val="none" w:sz="0" w:space="0" w:color="auto"/>
            <w:right w:val="none" w:sz="0" w:space="0" w:color="auto"/>
          </w:divBdr>
        </w:div>
        <w:div w:id="1831096223">
          <w:marLeft w:val="640"/>
          <w:marRight w:val="0"/>
          <w:marTop w:val="0"/>
          <w:marBottom w:val="0"/>
          <w:divBdr>
            <w:top w:val="none" w:sz="0" w:space="0" w:color="auto"/>
            <w:left w:val="none" w:sz="0" w:space="0" w:color="auto"/>
            <w:bottom w:val="none" w:sz="0" w:space="0" w:color="auto"/>
            <w:right w:val="none" w:sz="0" w:space="0" w:color="auto"/>
          </w:divBdr>
        </w:div>
        <w:div w:id="500781345">
          <w:marLeft w:val="640"/>
          <w:marRight w:val="0"/>
          <w:marTop w:val="0"/>
          <w:marBottom w:val="0"/>
          <w:divBdr>
            <w:top w:val="none" w:sz="0" w:space="0" w:color="auto"/>
            <w:left w:val="none" w:sz="0" w:space="0" w:color="auto"/>
            <w:bottom w:val="none" w:sz="0" w:space="0" w:color="auto"/>
            <w:right w:val="none" w:sz="0" w:space="0" w:color="auto"/>
          </w:divBdr>
        </w:div>
        <w:div w:id="44448658">
          <w:marLeft w:val="640"/>
          <w:marRight w:val="0"/>
          <w:marTop w:val="0"/>
          <w:marBottom w:val="0"/>
          <w:divBdr>
            <w:top w:val="none" w:sz="0" w:space="0" w:color="auto"/>
            <w:left w:val="none" w:sz="0" w:space="0" w:color="auto"/>
            <w:bottom w:val="none" w:sz="0" w:space="0" w:color="auto"/>
            <w:right w:val="none" w:sz="0" w:space="0" w:color="auto"/>
          </w:divBdr>
        </w:div>
        <w:div w:id="833032845">
          <w:marLeft w:val="640"/>
          <w:marRight w:val="0"/>
          <w:marTop w:val="0"/>
          <w:marBottom w:val="0"/>
          <w:divBdr>
            <w:top w:val="none" w:sz="0" w:space="0" w:color="auto"/>
            <w:left w:val="none" w:sz="0" w:space="0" w:color="auto"/>
            <w:bottom w:val="none" w:sz="0" w:space="0" w:color="auto"/>
            <w:right w:val="none" w:sz="0" w:space="0" w:color="auto"/>
          </w:divBdr>
        </w:div>
        <w:div w:id="737048329">
          <w:marLeft w:val="640"/>
          <w:marRight w:val="0"/>
          <w:marTop w:val="0"/>
          <w:marBottom w:val="0"/>
          <w:divBdr>
            <w:top w:val="none" w:sz="0" w:space="0" w:color="auto"/>
            <w:left w:val="none" w:sz="0" w:space="0" w:color="auto"/>
            <w:bottom w:val="none" w:sz="0" w:space="0" w:color="auto"/>
            <w:right w:val="none" w:sz="0" w:space="0" w:color="auto"/>
          </w:divBdr>
        </w:div>
        <w:div w:id="1102918473">
          <w:marLeft w:val="640"/>
          <w:marRight w:val="0"/>
          <w:marTop w:val="0"/>
          <w:marBottom w:val="0"/>
          <w:divBdr>
            <w:top w:val="none" w:sz="0" w:space="0" w:color="auto"/>
            <w:left w:val="none" w:sz="0" w:space="0" w:color="auto"/>
            <w:bottom w:val="none" w:sz="0" w:space="0" w:color="auto"/>
            <w:right w:val="none" w:sz="0" w:space="0" w:color="auto"/>
          </w:divBdr>
        </w:div>
        <w:div w:id="58095117">
          <w:marLeft w:val="640"/>
          <w:marRight w:val="0"/>
          <w:marTop w:val="0"/>
          <w:marBottom w:val="0"/>
          <w:divBdr>
            <w:top w:val="none" w:sz="0" w:space="0" w:color="auto"/>
            <w:left w:val="none" w:sz="0" w:space="0" w:color="auto"/>
            <w:bottom w:val="none" w:sz="0" w:space="0" w:color="auto"/>
            <w:right w:val="none" w:sz="0" w:space="0" w:color="auto"/>
          </w:divBdr>
        </w:div>
        <w:div w:id="1438257271">
          <w:marLeft w:val="640"/>
          <w:marRight w:val="0"/>
          <w:marTop w:val="0"/>
          <w:marBottom w:val="0"/>
          <w:divBdr>
            <w:top w:val="none" w:sz="0" w:space="0" w:color="auto"/>
            <w:left w:val="none" w:sz="0" w:space="0" w:color="auto"/>
            <w:bottom w:val="none" w:sz="0" w:space="0" w:color="auto"/>
            <w:right w:val="none" w:sz="0" w:space="0" w:color="auto"/>
          </w:divBdr>
        </w:div>
        <w:div w:id="1645231428">
          <w:marLeft w:val="640"/>
          <w:marRight w:val="0"/>
          <w:marTop w:val="0"/>
          <w:marBottom w:val="0"/>
          <w:divBdr>
            <w:top w:val="none" w:sz="0" w:space="0" w:color="auto"/>
            <w:left w:val="none" w:sz="0" w:space="0" w:color="auto"/>
            <w:bottom w:val="none" w:sz="0" w:space="0" w:color="auto"/>
            <w:right w:val="none" w:sz="0" w:space="0" w:color="auto"/>
          </w:divBdr>
        </w:div>
        <w:div w:id="1708676595">
          <w:marLeft w:val="640"/>
          <w:marRight w:val="0"/>
          <w:marTop w:val="0"/>
          <w:marBottom w:val="0"/>
          <w:divBdr>
            <w:top w:val="none" w:sz="0" w:space="0" w:color="auto"/>
            <w:left w:val="none" w:sz="0" w:space="0" w:color="auto"/>
            <w:bottom w:val="none" w:sz="0" w:space="0" w:color="auto"/>
            <w:right w:val="none" w:sz="0" w:space="0" w:color="auto"/>
          </w:divBdr>
        </w:div>
        <w:div w:id="1855923000">
          <w:marLeft w:val="640"/>
          <w:marRight w:val="0"/>
          <w:marTop w:val="0"/>
          <w:marBottom w:val="0"/>
          <w:divBdr>
            <w:top w:val="none" w:sz="0" w:space="0" w:color="auto"/>
            <w:left w:val="none" w:sz="0" w:space="0" w:color="auto"/>
            <w:bottom w:val="none" w:sz="0" w:space="0" w:color="auto"/>
            <w:right w:val="none" w:sz="0" w:space="0" w:color="auto"/>
          </w:divBdr>
        </w:div>
        <w:div w:id="259337702">
          <w:marLeft w:val="640"/>
          <w:marRight w:val="0"/>
          <w:marTop w:val="0"/>
          <w:marBottom w:val="0"/>
          <w:divBdr>
            <w:top w:val="none" w:sz="0" w:space="0" w:color="auto"/>
            <w:left w:val="none" w:sz="0" w:space="0" w:color="auto"/>
            <w:bottom w:val="none" w:sz="0" w:space="0" w:color="auto"/>
            <w:right w:val="none" w:sz="0" w:space="0" w:color="auto"/>
          </w:divBdr>
        </w:div>
        <w:div w:id="710762145">
          <w:marLeft w:val="640"/>
          <w:marRight w:val="0"/>
          <w:marTop w:val="0"/>
          <w:marBottom w:val="0"/>
          <w:divBdr>
            <w:top w:val="none" w:sz="0" w:space="0" w:color="auto"/>
            <w:left w:val="none" w:sz="0" w:space="0" w:color="auto"/>
            <w:bottom w:val="none" w:sz="0" w:space="0" w:color="auto"/>
            <w:right w:val="none" w:sz="0" w:space="0" w:color="auto"/>
          </w:divBdr>
        </w:div>
        <w:div w:id="1103037412">
          <w:marLeft w:val="640"/>
          <w:marRight w:val="0"/>
          <w:marTop w:val="0"/>
          <w:marBottom w:val="0"/>
          <w:divBdr>
            <w:top w:val="none" w:sz="0" w:space="0" w:color="auto"/>
            <w:left w:val="none" w:sz="0" w:space="0" w:color="auto"/>
            <w:bottom w:val="none" w:sz="0" w:space="0" w:color="auto"/>
            <w:right w:val="none" w:sz="0" w:space="0" w:color="auto"/>
          </w:divBdr>
        </w:div>
        <w:div w:id="1920819931">
          <w:marLeft w:val="640"/>
          <w:marRight w:val="0"/>
          <w:marTop w:val="0"/>
          <w:marBottom w:val="0"/>
          <w:divBdr>
            <w:top w:val="none" w:sz="0" w:space="0" w:color="auto"/>
            <w:left w:val="none" w:sz="0" w:space="0" w:color="auto"/>
            <w:bottom w:val="none" w:sz="0" w:space="0" w:color="auto"/>
            <w:right w:val="none" w:sz="0" w:space="0" w:color="auto"/>
          </w:divBdr>
        </w:div>
        <w:div w:id="1053238933">
          <w:marLeft w:val="640"/>
          <w:marRight w:val="0"/>
          <w:marTop w:val="0"/>
          <w:marBottom w:val="0"/>
          <w:divBdr>
            <w:top w:val="none" w:sz="0" w:space="0" w:color="auto"/>
            <w:left w:val="none" w:sz="0" w:space="0" w:color="auto"/>
            <w:bottom w:val="none" w:sz="0" w:space="0" w:color="auto"/>
            <w:right w:val="none" w:sz="0" w:space="0" w:color="auto"/>
          </w:divBdr>
        </w:div>
        <w:div w:id="429741269">
          <w:marLeft w:val="640"/>
          <w:marRight w:val="0"/>
          <w:marTop w:val="0"/>
          <w:marBottom w:val="0"/>
          <w:divBdr>
            <w:top w:val="none" w:sz="0" w:space="0" w:color="auto"/>
            <w:left w:val="none" w:sz="0" w:space="0" w:color="auto"/>
            <w:bottom w:val="none" w:sz="0" w:space="0" w:color="auto"/>
            <w:right w:val="none" w:sz="0" w:space="0" w:color="auto"/>
          </w:divBdr>
        </w:div>
        <w:div w:id="955212896">
          <w:marLeft w:val="640"/>
          <w:marRight w:val="0"/>
          <w:marTop w:val="0"/>
          <w:marBottom w:val="0"/>
          <w:divBdr>
            <w:top w:val="none" w:sz="0" w:space="0" w:color="auto"/>
            <w:left w:val="none" w:sz="0" w:space="0" w:color="auto"/>
            <w:bottom w:val="none" w:sz="0" w:space="0" w:color="auto"/>
            <w:right w:val="none" w:sz="0" w:space="0" w:color="auto"/>
          </w:divBdr>
        </w:div>
        <w:div w:id="1045325585">
          <w:marLeft w:val="640"/>
          <w:marRight w:val="0"/>
          <w:marTop w:val="0"/>
          <w:marBottom w:val="0"/>
          <w:divBdr>
            <w:top w:val="none" w:sz="0" w:space="0" w:color="auto"/>
            <w:left w:val="none" w:sz="0" w:space="0" w:color="auto"/>
            <w:bottom w:val="none" w:sz="0" w:space="0" w:color="auto"/>
            <w:right w:val="none" w:sz="0" w:space="0" w:color="auto"/>
          </w:divBdr>
        </w:div>
        <w:div w:id="593166712">
          <w:marLeft w:val="640"/>
          <w:marRight w:val="0"/>
          <w:marTop w:val="0"/>
          <w:marBottom w:val="0"/>
          <w:divBdr>
            <w:top w:val="none" w:sz="0" w:space="0" w:color="auto"/>
            <w:left w:val="none" w:sz="0" w:space="0" w:color="auto"/>
            <w:bottom w:val="none" w:sz="0" w:space="0" w:color="auto"/>
            <w:right w:val="none" w:sz="0" w:space="0" w:color="auto"/>
          </w:divBdr>
        </w:div>
        <w:div w:id="770007944">
          <w:marLeft w:val="640"/>
          <w:marRight w:val="0"/>
          <w:marTop w:val="0"/>
          <w:marBottom w:val="0"/>
          <w:divBdr>
            <w:top w:val="none" w:sz="0" w:space="0" w:color="auto"/>
            <w:left w:val="none" w:sz="0" w:space="0" w:color="auto"/>
            <w:bottom w:val="none" w:sz="0" w:space="0" w:color="auto"/>
            <w:right w:val="none" w:sz="0" w:space="0" w:color="auto"/>
          </w:divBdr>
        </w:div>
        <w:div w:id="1313829174">
          <w:marLeft w:val="640"/>
          <w:marRight w:val="0"/>
          <w:marTop w:val="0"/>
          <w:marBottom w:val="0"/>
          <w:divBdr>
            <w:top w:val="none" w:sz="0" w:space="0" w:color="auto"/>
            <w:left w:val="none" w:sz="0" w:space="0" w:color="auto"/>
            <w:bottom w:val="none" w:sz="0" w:space="0" w:color="auto"/>
            <w:right w:val="none" w:sz="0" w:space="0" w:color="auto"/>
          </w:divBdr>
        </w:div>
        <w:div w:id="1070154072">
          <w:marLeft w:val="640"/>
          <w:marRight w:val="0"/>
          <w:marTop w:val="0"/>
          <w:marBottom w:val="0"/>
          <w:divBdr>
            <w:top w:val="none" w:sz="0" w:space="0" w:color="auto"/>
            <w:left w:val="none" w:sz="0" w:space="0" w:color="auto"/>
            <w:bottom w:val="none" w:sz="0" w:space="0" w:color="auto"/>
            <w:right w:val="none" w:sz="0" w:space="0" w:color="auto"/>
          </w:divBdr>
        </w:div>
        <w:div w:id="1103571583">
          <w:marLeft w:val="640"/>
          <w:marRight w:val="0"/>
          <w:marTop w:val="0"/>
          <w:marBottom w:val="0"/>
          <w:divBdr>
            <w:top w:val="none" w:sz="0" w:space="0" w:color="auto"/>
            <w:left w:val="none" w:sz="0" w:space="0" w:color="auto"/>
            <w:bottom w:val="none" w:sz="0" w:space="0" w:color="auto"/>
            <w:right w:val="none" w:sz="0" w:space="0" w:color="auto"/>
          </w:divBdr>
        </w:div>
        <w:div w:id="301812749">
          <w:marLeft w:val="640"/>
          <w:marRight w:val="0"/>
          <w:marTop w:val="0"/>
          <w:marBottom w:val="0"/>
          <w:divBdr>
            <w:top w:val="none" w:sz="0" w:space="0" w:color="auto"/>
            <w:left w:val="none" w:sz="0" w:space="0" w:color="auto"/>
            <w:bottom w:val="none" w:sz="0" w:space="0" w:color="auto"/>
            <w:right w:val="none" w:sz="0" w:space="0" w:color="auto"/>
          </w:divBdr>
        </w:div>
        <w:div w:id="102499406">
          <w:marLeft w:val="640"/>
          <w:marRight w:val="0"/>
          <w:marTop w:val="0"/>
          <w:marBottom w:val="0"/>
          <w:divBdr>
            <w:top w:val="none" w:sz="0" w:space="0" w:color="auto"/>
            <w:left w:val="none" w:sz="0" w:space="0" w:color="auto"/>
            <w:bottom w:val="none" w:sz="0" w:space="0" w:color="auto"/>
            <w:right w:val="none" w:sz="0" w:space="0" w:color="auto"/>
          </w:divBdr>
        </w:div>
        <w:div w:id="975572819">
          <w:marLeft w:val="640"/>
          <w:marRight w:val="0"/>
          <w:marTop w:val="0"/>
          <w:marBottom w:val="0"/>
          <w:divBdr>
            <w:top w:val="none" w:sz="0" w:space="0" w:color="auto"/>
            <w:left w:val="none" w:sz="0" w:space="0" w:color="auto"/>
            <w:bottom w:val="none" w:sz="0" w:space="0" w:color="auto"/>
            <w:right w:val="none" w:sz="0" w:space="0" w:color="auto"/>
          </w:divBdr>
        </w:div>
        <w:div w:id="436367289">
          <w:marLeft w:val="640"/>
          <w:marRight w:val="0"/>
          <w:marTop w:val="0"/>
          <w:marBottom w:val="0"/>
          <w:divBdr>
            <w:top w:val="none" w:sz="0" w:space="0" w:color="auto"/>
            <w:left w:val="none" w:sz="0" w:space="0" w:color="auto"/>
            <w:bottom w:val="none" w:sz="0" w:space="0" w:color="auto"/>
            <w:right w:val="none" w:sz="0" w:space="0" w:color="auto"/>
          </w:divBdr>
        </w:div>
        <w:div w:id="721634956">
          <w:marLeft w:val="640"/>
          <w:marRight w:val="0"/>
          <w:marTop w:val="0"/>
          <w:marBottom w:val="0"/>
          <w:divBdr>
            <w:top w:val="none" w:sz="0" w:space="0" w:color="auto"/>
            <w:left w:val="none" w:sz="0" w:space="0" w:color="auto"/>
            <w:bottom w:val="none" w:sz="0" w:space="0" w:color="auto"/>
            <w:right w:val="none" w:sz="0" w:space="0" w:color="auto"/>
          </w:divBdr>
        </w:div>
        <w:div w:id="558369200">
          <w:marLeft w:val="640"/>
          <w:marRight w:val="0"/>
          <w:marTop w:val="0"/>
          <w:marBottom w:val="0"/>
          <w:divBdr>
            <w:top w:val="none" w:sz="0" w:space="0" w:color="auto"/>
            <w:left w:val="none" w:sz="0" w:space="0" w:color="auto"/>
            <w:bottom w:val="none" w:sz="0" w:space="0" w:color="auto"/>
            <w:right w:val="none" w:sz="0" w:space="0" w:color="auto"/>
          </w:divBdr>
        </w:div>
        <w:div w:id="484392949">
          <w:marLeft w:val="640"/>
          <w:marRight w:val="0"/>
          <w:marTop w:val="0"/>
          <w:marBottom w:val="0"/>
          <w:divBdr>
            <w:top w:val="none" w:sz="0" w:space="0" w:color="auto"/>
            <w:left w:val="none" w:sz="0" w:space="0" w:color="auto"/>
            <w:bottom w:val="none" w:sz="0" w:space="0" w:color="auto"/>
            <w:right w:val="none" w:sz="0" w:space="0" w:color="auto"/>
          </w:divBdr>
        </w:div>
        <w:div w:id="187721908">
          <w:marLeft w:val="640"/>
          <w:marRight w:val="0"/>
          <w:marTop w:val="0"/>
          <w:marBottom w:val="0"/>
          <w:divBdr>
            <w:top w:val="none" w:sz="0" w:space="0" w:color="auto"/>
            <w:left w:val="none" w:sz="0" w:space="0" w:color="auto"/>
            <w:bottom w:val="none" w:sz="0" w:space="0" w:color="auto"/>
            <w:right w:val="none" w:sz="0" w:space="0" w:color="auto"/>
          </w:divBdr>
        </w:div>
        <w:div w:id="30889733">
          <w:marLeft w:val="640"/>
          <w:marRight w:val="0"/>
          <w:marTop w:val="0"/>
          <w:marBottom w:val="0"/>
          <w:divBdr>
            <w:top w:val="none" w:sz="0" w:space="0" w:color="auto"/>
            <w:left w:val="none" w:sz="0" w:space="0" w:color="auto"/>
            <w:bottom w:val="none" w:sz="0" w:space="0" w:color="auto"/>
            <w:right w:val="none" w:sz="0" w:space="0" w:color="auto"/>
          </w:divBdr>
        </w:div>
      </w:divsChild>
    </w:div>
    <w:div w:id="125857340">
      <w:bodyDiv w:val="1"/>
      <w:marLeft w:val="0"/>
      <w:marRight w:val="0"/>
      <w:marTop w:val="0"/>
      <w:marBottom w:val="0"/>
      <w:divBdr>
        <w:top w:val="none" w:sz="0" w:space="0" w:color="auto"/>
        <w:left w:val="none" w:sz="0" w:space="0" w:color="auto"/>
        <w:bottom w:val="none" w:sz="0" w:space="0" w:color="auto"/>
        <w:right w:val="none" w:sz="0" w:space="0" w:color="auto"/>
      </w:divBdr>
      <w:divsChild>
        <w:div w:id="2110392610">
          <w:marLeft w:val="480"/>
          <w:marRight w:val="0"/>
          <w:marTop w:val="0"/>
          <w:marBottom w:val="0"/>
          <w:divBdr>
            <w:top w:val="none" w:sz="0" w:space="0" w:color="auto"/>
            <w:left w:val="none" w:sz="0" w:space="0" w:color="auto"/>
            <w:bottom w:val="none" w:sz="0" w:space="0" w:color="auto"/>
            <w:right w:val="none" w:sz="0" w:space="0" w:color="auto"/>
          </w:divBdr>
        </w:div>
        <w:div w:id="49617988">
          <w:marLeft w:val="480"/>
          <w:marRight w:val="0"/>
          <w:marTop w:val="0"/>
          <w:marBottom w:val="0"/>
          <w:divBdr>
            <w:top w:val="none" w:sz="0" w:space="0" w:color="auto"/>
            <w:left w:val="none" w:sz="0" w:space="0" w:color="auto"/>
            <w:bottom w:val="none" w:sz="0" w:space="0" w:color="auto"/>
            <w:right w:val="none" w:sz="0" w:space="0" w:color="auto"/>
          </w:divBdr>
        </w:div>
        <w:div w:id="624577933">
          <w:marLeft w:val="480"/>
          <w:marRight w:val="0"/>
          <w:marTop w:val="0"/>
          <w:marBottom w:val="0"/>
          <w:divBdr>
            <w:top w:val="none" w:sz="0" w:space="0" w:color="auto"/>
            <w:left w:val="none" w:sz="0" w:space="0" w:color="auto"/>
            <w:bottom w:val="none" w:sz="0" w:space="0" w:color="auto"/>
            <w:right w:val="none" w:sz="0" w:space="0" w:color="auto"/>
          </w:divBdr>
        </w:div>
        <w:div w:id="536087963">
          <w:marLeft w:val="480"/>
          <w:marRight w:val="0"/>
          <w:marTop w:val="0"/>
          <w:marBottom w:val="0"/>
          <w:divBdr>
            <w:top w:val="none" w:sz="0" w:space="0" w:color="auto"/>
            <w:left w:val="none" w:sz="0" w:space="0" w:color="auto"/>
            <w:bottom w:val="none" w:sz="0" w:space="0" w:color="auto"/>
            <w:right w:val="none" w:sz="0" w:space="0" w:color="auto"/>
          </w:divBdr>
        </w:div>
        <w:div w:id="1280794839">
          <w:marLeft w:val="480"/>
          <w:marRight w:val="0"/>
          <w:marTop w:val="0"/>
          <w:marBottom w:val="0"/>
          <w:divBdr>
            <w:top w:val="none" w:sz="0" w:space="0" w:color="auto"/>
            <w:left w:val="none" w:sz="0" w:space="0" w:color="auto"/>
            <w:bottom w:val="none" w:sz="0" w:space="0" w:color="auto"/>
            <w:right w:val="none" w:sz="0" w:space="0" w:color="auto"/>
          </w:divBdr>
        </w:div>
        <w:div w:id="1085417149">
          <w:marLeft w:val="480"/>
          <w:marRight w:val="0"/>
          <w:marTop w:val="0"/>
          <w:marBottom w:val="0"/>
          <w:divBdr>
            <w:top w:val="none" w:sz="0" w:space="0" w:color="auto"/>
            <w:left w:val="none" w:sz="0" w:space="0" w:color="auto"/>
            <w:bottom w:val="none" w:sz="0" w:space="0" w:color="auto"/>
            <w:right w:val="none" w:sz="0" w:space="0" w:color="auto"/>
          </w:divBdr>
        </w:div>
        <w:div w:id="256981341">
          <w:marLeft w:val="480"/>
          <w:marRight w:val="0"/>
          <w:marTop w:val="0"/>
          <w:marBottom w:val="0"/>
          <w:divBdr>
            <w:top w:val="none" w:sz="0" w:space="0" w:color="auto"/>
            <w:left w:val="none" w:sz="0" w:space="0" w:color="auto"/>
            <w:bottom w:val="none" w:sz="0" w:space="0" w:color="auto"/>
            <w:right w:val="none" w:sz="0" w:space="0" w:color="auto"/>
          </w:divBdr>
        </w:div>
        <w:div w:id="70466372">
          <w:marLeft w:val="480"/>
          <w:marRight w:val="0"/>
          <w:marTop w:val="0"/>
          <w:marBottom w:val="0"/>
          <w:divBdr>
            <w:top w:val="none" w:sz="0" w:space="0" w:color="auto"/>
            <w:left w:val="none" w:sz="0" w:space="0" w:color="auto"/>
            <w:bottom w:val="none" w:sz="0" w:space="0" w:color="auto"/>
            <w:right w:val="none" w:sz="0" w:space="0" w:color="auto"/>
          </w:divBdr>
        </w:div>
        <w:div w:id="773675143">
          <w:marLeft w:val="480"/>
          <w:marRight w:val="0"/>
          <w:marTop w:val="0"/>
          <w:marBottom w:val="0"/>
          <w:divBdr>
            <w:top w:val="none" w:sz="0" w:space="0" w:color="auto"/>
            <w:left w:val="none" w:sz="0" w:space="0" w:color="auto"/>
            <w:bottom w:val="none" w:sz="0" w:space="0" w:color="auto"/>
            <w:right w:val="none" w:sz="0" w:space="0" w:color="auto"/>
          </w:divBdr>
        </w:div>
        <w:div w:id="1458600604">
          <w:marLeft w:val="480"/>
          <w:marRight w:val="0"/>
          <w:marTop w:val="0"/>
          <w:marBottom w:val="0"/>
          <w:divBdr>
            <w:top w:val="none" w:sz="0" w:space="0" w:color="auto"/>
            <w:left w:val="none" w:sz="0" w:space="0" w:color="auto"/>
            <w:bottom w:val="none" w:sz="0" w:space="0" w:color="auto"/>
            <w:right w:val="none" w:sz="0" w:space="0" w:color="auto"/>
          </w:divBdr>
        </w:div>
        <w:div w:id="2090423779">
          <w:marLeft w:val="480"/>
          <w:marRight w:val="0"/>
          <w:marTop w:val="0"/>
          <w:marBottom w:val="0"/>
          <w:divBdr>
            <w:top w:val="none" w:sz="0" w:space="0" w:color="auto"/>
            <w:left w:val="none" w:sz="0" w:space="0" w:color="auto"/>
            <w:bottom w:val="none" w:sz="0" w:space="0" w:color="auto"/>
            <w:right w:val="none" w:sz="0" w:space="0" w:color="auto"/>
          </w:divBdr>
        </w:div>
        <w:div w:id="707410045">
          <w:marLeft w:val="480"/>
          <w:marRight w:val="0"/>
          <w:marTop w:val="0"/>
          <w:marBottom w:val="0"/>
          <w:divBdr>
            <w:top w:val="none" w:sz="0" w:space="0" w:color="auto"/>
            <w:left w:val="none" w:sz="0" w:space="0" w:color="auto"/>
            <w:bottom w:val="none" w:sz="0" w:space="0" w:color="auto"/>
            <w:right w:val="none" w:sz="0" w:space="0" w:color="auto"/>
          </w:divBdr>
        </w:div>
        <w:div w:id="1813131705">
          <w:marLeft w:val="480"/>
          <w:marRight w:val="0"/>
          <w:marTop w:val="0"/>
          <w:marBottom w:val="0"/>
          <w:divBdr>
            <w:top w:val="none" w:sz="0" w:space="0" w:color="auto"/>
            <w:left w:val="none" w:sz="0" w:space="0" w:color="auto"/>
            <w:bottom w:val="none" w:sz="0" w:space="0" w:color="auto"/>
            <w:right w:val="none" w:sz="0" w:space="0" w:color="auto"/>
          </w:divBdr>
        </w:div>
        <w:div w:id="1181355274">
          <w:marLeft w:val="480"/>
          <w:marRight w:val="0"/>
          <w:marTop w:val="0"/>
          <w:marBottom w:val="0"/>
          <w:divBdr>
            <w:top w:val="none" w:sz="0" w:space="0" w:color="auto"/>
            <w:left w:val="none" w:sz="0" w:space="0" w:color="auto"/>
            <w:bottom w:val="none" w:sz="0" w:space="0" w:color="auto"/>
            <w:right w:val="none" w:sz="0" w:space="0" w:color="auto"/>
          </w:divBdr>
        </w:div>
        <w:div w:id="88933312">
          <w:marLeft w:val="480"/>
          <w:marRight w:val="0"/>
          <w:marTop w:val="0"/>
          <w:marBottom w:val="0"/>
          <w:divBdr>
            <w:top w:val="none" w:sz="0" w:space="0" w:color="auto"/>
            <w:left w:val="none" w:sz="0" w:space="0" w:color="auto"/>
            <w:bottom w:val="none" w:sz="0" w:space="0" w:color="auto"/>
            <w:right w:val="none" w:sz="0" w:space="0" w:color="auto"/>
          </w:divBdr>
        </w:div>
        <w:div w:id="373892756">
          <w:marLeft w:val="480"/>
          <w:marRight w:val="0"/>
          <w:marTop w:val="0"/>
          <w:marBottom w:val="0"/>
          <w:divBdr>
            <w:top w:val="none" w:sz="0" w:space="0" w:color="auto"/>
            <w:left w:val="none" w:sz="0" w:space="0" w:color="auto"/>
            <w:bottom w:val="none" w:sz="0" w:space="0" w:color="auto"/>
            <w:right w:val="none" w:sz="0" w:space="0" w:color="auto"/>
          </w:divBdr>
        </w:div>
        <w:div w:id="649215199">
          <w:marLeft w:val="480"/>
          <w:marRight w:val="0"/>
          <w:marTop w:val="0"/>
          <w:marBottom w:val="0"/>
          <w:divBdr>
            <w:top w:val="none" w:sz="0" w:space="0" w:color="auto"/>
            <w:left w:val="none" w:sz="0" w:space="0" w:color="auto"/>
            <w:bottom w:val="none" w:sz="0" w:space="0" w:color="auto"/>
            <w:right w:val="none" w:sz="0" w:space="0" w:color="auto"/>
          </w:divBdr>
        </w:div>
        <w:div w:id="1132014661">
          <w:marLeft w:val="480"/>
          <w:marRight w:val="0"/>
          <w:marTop w:val="0"/>
          <w:marBottom w:val="0"/>
          <w:divBdr>
            <w:top w:val="none" w:sz="0" w:space="0" w:color="auto"/>
            <w:left w:val="none" w:sz="0" w:space="0" w:color="auto"/>
            <w:bottom w:val="none" w:sz="0" w:space="0" w:color="auto"/>
            <w:right w:val="none" w:sz="0" w:space="0" w:color="auto"/>
          </w:divBdr>
        </w:div>
        <w:div w:id="1296639607">
          <w:marLeft w:val="480"/>
          <w:marRight w:val="0"/>
          <w:marTop w:val="0"/>
          <w:marBottom w:val="0"/>
          <w:divBdr>
            <w:top w:val="none" w:sz="0" w:space="0" w:color="auto"/>
            <w:left w:val="none" w:sz="0" w:space="0" w:color="auto"/>
            <w:bottom w:val="none" w:sz="0" w:space="0" w:color="auto"/>
            <w:right w:val="none" w:sz="0" w:space="0" w:color="auto"/>
          </w:divBdr>
        </w:div>
        <w:div w:id="244456971">
          <w:marLeft w:val="480"/>
          <w:marRight w:val="0"/>
          <w:marTop w:val="0"/>
          <w:marBottom w:val="0"/>
          <w:divBdr>
            <w:top w:val="none" w:sz="0" w:space="0" w:color="auto"/>
            <w:left w:val="none" w:sz="0" w:space="0" w:color="auto"/>
            <w:bottom w:val="none" w:sz="0" w:space="0" w:color="auto"/>
            <w:right w:val="none" w:sz="0" w:space="0" w:color="auto"/>
          </w:divBdr>
        </w:div>
        <w:div w:id="907686513">
          <w:marLeft w:val="480"/>
          <w:marRight w:val="0"/>
          <w:marTop w:val="0"/>
          <w:marBottom w:val="0"/>
          <w:divBdr>
            <w:top w:val="none" w:sz="0" w:space="0" w:color="auto"/>
            <w:left w:val="none" w:sz="0" w:space="0" w:color="auto"/>
            <w:bottom w:val="none" w:sz="0" w:space="0" w:color="auto"/>
            <w:right w:val="none" w:sz="0" w:space="0" w:color="auto"/>
          </w:divBdr>
        </w:div>
        <w:div w:id="1890145005">
          <w:marLeft w:val="480"/>
          <w:marRight w:val="0"/>
          <w:marTop w:val="0"/>
          <w:marBottom w:val="0"/>
          <w:divBdr>
            <w:top w:val="none" w:sz="0" w:space="0" w:color="auto"/>
            <w:left w:val="none" w:sz="0" w:space="0" w:color="auto"/>
            <w:bottom w:val="none" w:sz="0" w:space="0" w:color="auto"/>
            <w:right w:val="none" w:sz="0" w:space="0" w:color="auto"/>
          </w:divBdr>
        </w:div>
        <w:div w:id="1088384898">
          <w:marLeft w:val="480"/>
          <w:marRight w:val="0"/>
          <w:marTop w:val="0"/>
          <w:marBottom w:val="0"/>
          <w:divBdr>
            <w:top w:val="none" w:sz="0" w:space="0" w:color="auto"/>
            <w:left w:val="none" w:sz="0" w:space="0" w:color="auto"/>
            <w:bottom w:val="none" w:sz="0" w:space="0" w:color="auto"/>
            <w:right w:val="none" w:sz="0" w:space="0" w:color="auto"/>
          </w:divBdr>
        </w:div>
        <w:div w:id="1536770932">
          <w:marLeft w:val="480"/>
          <w:marRight w:val="0"/>
          <w:marTop w:val="0"/>
          <w:marBottom w:val="0"/>
          <w:divBdr>
            <w:top w:val="none" w:sz="0" w:space="0" w:color="auto"/>
            <w:left w:val="none" w:sz="0" w:space="0" w:color="auto"/>
            <w:bottom w:val="none" w:sz="0" w:space="0" w:color="auto"/>
            <w:right w:val="none" w:sz="0" w:space="0" w:color="auto"/>
          </w:divBdr>
        </w:div>
        <w:div w:id="1917742431">
          <w:marLeft w:val="480"/>
          <w:marRight w:val="0"/>
          <w:marTop w:val="0"/>
          <w:marBottom w:val="0"/>
          <w:divBdr>
            <w:top w:val="none" w:sz="0" w:space="0" w:color="auto"/>
            <w:left w:val="none" w:sz="0" w:space="0" w:color="auto"/>
            <w:bottom w:val="none" w:sz="0" w:space="0" w:color="auto"/>
            <w:right w:val="none" w:sz="0" w:space="0" w:color="auto"/>
          </w:divBdr>
        </w:div>
        <w:div w:id="1619021746">
          <w:marLeft w:val="480"/>
          <w:marRight w:val="0"/>
          <w:marTop w:val="0"/>
          <w:marBottom w:val="0"/>
          <w:divBdr>
            <w:top w:val="none" w:sz="0" w:space="0" w:color="auto"/>
            <w:left w:val="none" w:sz="0" w:space="0" w:color="auto"/>
            <w:bottom w:val="none" w:sz="0" w:space="0" w:color="auto"/>
            <w:right w:val="none" w:sz="0" w:space="0" w:color="auto"/>
          </w:divBdr>
        </w:div>
        <w:div w:id="660499403">
          <w:marLeft w:val="480"/>
          <w:marRight w:val="0"/>
          <w:marTop w:val="0"/>
          <w:marBottom w:val="0"/>
          <w:divBdr>
            <w:top w:val="none" w:sz="0" w:space="0" w:color="auto"/>
            <w:left w:val="none" w:sz="0" w:space="0" w:color="auto"/>
            <w:bottom w:val="none" w:sz="0" w:space="0" w:color="auto"/>
            <w:right w:val="none" w:sz="0" w:space="0" w:color="auto"/>
          </w:divBdr>
        </w:div>
        <w:div w:id="764572409">
          <w:marLeft w:val="480"/>
          <w:marRight w:val="0"/>
          <w:marTop w:val="0"/>
          <w:marBottom w:val="0"/>
          <w:divBdr>
            <w:top w:val="none" w:sz="0" w:space="0" w:color="auto"/>
            <w:left w:val="none" w:sz="0" w:space="0" w:color="auto"/>
            <w:bottom w:val="none" w:sz="0" w:space="0" w:color="auto"/>
            <w:right w:val="none" w:sz="0" w:space="0" w:color="auto"/>
          </w:divBdr>
        </w:div>
        <w:div w:id="1561138851">
          <w:marLeft w:val="480"/>
          <w:marRight w:val="0"/>
          <w:marTop w:val="0"/>
          <w:marBottom w:val="0"/>
          <w:divBdr>
            <w:top w:val="none" w:sz="0" w:space="0" w:color="auto"/>
            <w:left w:val="none" w:sz="0" w:space="0" w:color="auto"/>
            <w:bottom w:val="none" w:sz="0" w:space="0" w:color="auto"/>
            <w:right w:val="none" w:sz="0" w:space="0" w:color="auto"/>
          </w:divBdr>
        </w:div>
        <w:div w:id="777987828">
          <w:marLeft w:val="480"/>
          <w:marRight w:val="0"/>
          <w:marTop w:val="0"/>
          <w:marBottom w:val="0"/>
          <w:divBdr>
            <w:top w:val="none" w:sz="0" w:space="0" w:color="auto"/>
            <w:left w:val="none" w:sz="0" w:space="0" w:color="auto"/>
            <w:bottom w:val="none" w:sz="0" w:space="0" w:color="auto"/>
            <w:right w:val="none" w:sz="0" w:space="0" w:color="auto"/>
          </w:divBdr>
        </w:div>
        <w:div w:id="934828049">
          <w:marLeft w:val="480"/>
          <w:marRight w:val="0"/>
          <w:marTop w:val="0"/>
          <w:marBottom w:val="0"/>
          <w:divBdr>
            <w:top w:val="none" w:sz="0" w:space="0" w:color="auto"/>
            <w:left w:val="none" w:sz="0" w:space="0" w:color="auto"/>
            <w:bottom w:val="none" w:sz="0" w:space="0" w:color="auto"/>
            <w:right w:val="none" w:sz="0" w:space="0" w:color="auto"/>
          </w:divBdr>
        </w:div>
        <w:div w:id="612786084">
          <w:marLeft w:val="480"/>
          <w:marRight w:val="0"/>
          <w:marTop w:val="0"/>
          <w:marBottom w:val="0"/>
          <w:divBdr>
            <w:top w:val="none" w:sz="0" w:space="0" w:color="auto"/>
            <w:left w:val="none" w:sz="0" w:space="0" w:color="auto"/>
            <w:bottom w:val="none" w:sz="0" w:space="0" w:color="auto"/>
            <w:right w:val="none" w:sz="0" w:space="0" w:color="auto"/>
          </w:divBdr>
        </w:div>
        <w:div w:id="740522236">
          <w:marLeft w:val="480"/>
          <w:marRight w:val="0"/>
          <w:marTop w:val="0"/>
          <w:marBottom w:val="0"/>
          <w:divBdr>
            <w:top w:val="none" w:sz="0" w:space="0" w:color="auto"/>
            <w:left w:val="none" w:sz="0" w:space="0" w:color="auto"/>
            <w:bottom w:val="none" w:sz="0" w:space="0" w:color="auto"/>
            <w:right w:val="none" w:sz="0" w:space="0" w:color="auto"/>
          </w:divBdr>
        </w:div>
        <w:div w:id="1614048603">
          <w:marLeft w:val="480"/>
          <w:marRight w:val="0"/>
          <w:marTop w:val="0"/>
          <w:marBottom w:val="0"/>
          <w:divBdr>
            <w:top w:val="none" w:sz="0" w:space="0" w:color="auto"/>
            <w:left w:val="none" w:sz="0" w:space="0" w:color="auto"/>
            <w:bottom w:val="none" w:sz="0" w:space="0" w:color="auto"/>
            <w:right w:val="none" w:sz="0" w:space="0" w:color="auto"/>
          </w:divBdr>
        </w:div>
        <w:div w:id="347410309">
          <w:marLeft w:val="480"/>
          <w:marRight w:val="0"/>
          <w:marTop w:val="0"/>
          <w:marBottom w:val="0"/>
          <w:divBdr>
            <w:top w:val="none" w:sz="0" w:space="0" w:color="auto"/>
            <w:left w:val="none" w:sz="0" w:space="0" w:color="auto"/>
            <w:bottom w:val="none" w:sz="0" w:space="0" w:color="auto"/>
            <w:right w:val="none" w:sz="0" w:space="0" w:color="auto"/>
          </w:divBdr>
        </w:div>
        <w:div w:id="914314531">
          <w:marLeft w:val="480"/>
          <w:marRight w:val="0"/>
          <w:marTop w:val="0"/>
          <w:marBottom w:val="0"/>
          <w:divBdr>
            <w:top w:val="none" w:sz="0" w:space="0" w:color="auto"/>
            <w:left w:val="none" w:sz="0" w:space="0" w:color="auto"/>
            <w:bottom w:val="none" w:sz="0" w:space="0" w:color="auto"/>
            <w:right w:val="none" w:sz="0" w:space="0" w:color="auto"/>
          </w:divBdr>
        </w:div>
        <w:div w:id="1335302118">
          <w:marLeft w:val="480"/>
          <w:marRight w:val="0"/>
          <w:marTop w:val="0"/>
          <w:marBottom w:val="0"/>
          <w:divBdr>
            <w:top w:val="none" w:sz="0" w:space="0" w:color="auto"/>
            <w:left w:val="none" w:sz="0" w:space="0" w:color="auto"/>
            <w:bottom w:val="none" w:sz="0" w:space="0" w:color="auto"/>
            <w:right w:val="none" w:sz="0" w:space="0" w:color="auto"/>
          </w:divBdr>
        </w:div>
        <w:div w:id="1215659638">
          <w:marLeft w:val="480"/>
          <w:marRight w:val="0"/>
          <w:marTop w:val="0"/>
          <w:marBottom w:val="0"/>
          <w:divBdr>
            <w:top w:val="none" w:sz="0" w:space="0" w:color="auto"/>
            <w:left w:val="none" w:sz="0" w:space="0" w:color="auto"/>
            <w:bottom w:val="none" w:sz="0" w:space="0" w:color="auto"/>
            <w:right w:val="none" w:sz="0" w:space="0" w:color="auto"/>
          </w:divBdr>
        </w:div>
        <w:div w:id="512769438">
          <w:marLeft w:val="480"/>
          <w:marRight w:val="0"/>
          <w:marTop w:val="0"/>
          <w:marBottom w:val="0"/>
          <w:divBdr>
            <w:top w:val="none" w:sz="0" w:space="0" w:color="auto"/>
            <w:left w:val="none" w:sz="0" w:space="0" w:color="auto"/>
            <w:bottom w:val="none" w:sz="0" w:space="0" w:color="auto"/>
            <w:right w:val="none" w:sz="0" w:space="0" w:color="auto"/>
          </w:divBdr>
        </w:div>
        <w:div w:id="316033864">
          <w:marLeft w:val="480"/>
          <w:marRight w:val="0"/>
          <w:marTop w:val="0"/>
          <w:marBottom w:val="0"/>
          <w:divBdr>
            <w:top w:val="none" w:sz="0" w:space="0" w:color="auto"/>
            <w:left w:val="none" w:sz="0" w:space="0" w:color="auto"/>
            <w:bottom w:val="none" w:sz="0" w:space="0" w:color="auto"/>
            <w:right w:val="none" w:sz="0" w:space="0" w:color="auto"/>
          </w:divBdr>
        </w:div>
        <w:div w:id="996684486">
          <w:marLeft w:val="480"/>
          <w:marRight w:val="0"/>
          <w:marTop w:val="0"/>
          <w:marBottom w:val="0"/>
          <w:divBdr>
            <w:top w:val="none" w:sz="0" w:space="0" w:color="auto"/>
            <w:left w:val="none" w:sz="0" w:space="0" w:color="auto"/>
            <w:bottom w:val="none" w:sz="0" w:space="0" w:color="auto"/>
            <w:right w:val="none" w:sz="0" w:space="0" w:color="auto"/>
          </w:divBdr>
        </w:div>
        <w:div w:id="1937324954">
          <w:marLeft w:val="480"/>
          <w:marRight w:val="0"/>
          <w:marTop w:val="0"/>
          <w:marBottom w:val="0"/>
          <w:divBdr>
            <w:top w:val="none" w:sz="0" w:space="0" w:color="auto"/>
            <w:left w:val="none" w:sz="0" w:space="0" w:color="auto"/>
            <w:bottom w:val="none" w:sz="0" w:space="0" w:color="auto"/>
            <w:right w:val="none" w:sz="0" w:space="0" w:color="auto"/>
          </w:divBdr>
        </w:div>
        <w:div w:id="356783467">
          <w:marLeft w:val="480"/>
          <w:marRight w:val="0"/>
          <w:marTop w:val="0"/>
          <w:marBottom w:val="0"/>
          <w:divBdr>
            <w:top w:val="none" w:sz="0" w:space="0" w:color="auto"/>
            <w:left w:val="none" w:sz="0" w:space="0" w:color="auto"/>
            <w:bottom w:val="none" w:sz="0" w:space="0" w:color="auto"/>
            <w:right w:val="none" w:sz="0" w:space="0" w:color="auto"/>
          </w:divBdr>
        </w:div>
        <w:div w:id="1557004884">
          <w:marLeft w:val="480"/>
          <w:marRight w:val="0"/>
          <w:marTop w:val="0"/>
          <w:marBottom w:val="0"/>
          <w:divBdr>
            <w:top w:val="none" w:sz="0" w:space="0" w:color="auto"/>
            <w:left w:val="none" w:sz="0" w:space="0" w:color="auto"/>
            <w:bottom w:val="none" w:sz="0" w:space="0" w:color="auto"/>
            <w:right w:val="none" w:sz="0" w:space="0" w:color="auto"/>
          </w:divBdr>
        </w:div>
        <w:div w:id="981276302">
          <w:marLeft w:val="480"/>
          <w:marRight w:val="0"/>
          <w:marTop w:val="0"/>
          <w:marBottom w:val="0"/>
          <w:divBdr>
            <w:top w:val="none" w:sz="0" w:space="0" w:color="auto"/>
            <w:left w:val="none" w:sz="0" w:space="0" w:color="auto"/>
            <w:bottom w:val="none" w:sz="0" w:space="0" w:color="auto"/>
            <w:right w:val="none" w:sz="0" w:space="0" w:color="auto"/>
          </w:divBdr>
        </w:div>
        <w:div w:id="1261186077">
          <w:marLeft w:val="480"/>
          <w:marRight w:val="0"/>
          <w:marTop w:val="0"/>
          <w:marBottom w:val="0"/>
          <w:divBdr>
            <w:top w:val="none" w:sz="0" w:space="0" w:color="auto"/>
            <w:left w:val="none" w:sz="0" w:space="0" w:color="auto"/>
            <w:bottom w:val="none" w:sz="0" w:space="0" w:color="auto"/>
            <w:right w:val="none" w:sz="0" w:space="0" w:color="auto"/>
          </w:divBdr>
        </w:div>
        <w:div w:id="2138329570">
          <w:marLeft w:val="480"/>
          <w:marRight w:val="0"/>
          <w:marTop w:val="0"/>
          <w:marBottom w:val="0"/>
          <w:divBdr>
            <w:top w:val="none" w:sz="0" w:space="0" w:color="auto"/>
            <w:left w:val="none" w:sz="0" w:space="0" w:color="auto"/>
            <w:bottom w:val="none" w:sz="0" w:space="0" w:color="auto"/>
            <w:right w:val="none" w:sz="0" w:space="0" w:color="auto"/>
          </w:divBdr>
        </w:div>
        <w:div w:id="1855849925">
          <w:marLeft w:val="480"/>
          <w:marRight w:val="0"/>
          <w:marTop w:val="0"/>
          <w:marBottom w:val="0"/>
          <w:divBdr>
            <w:top w:val="none" w:sz="0" w:space="0" w:color="auto"/>
            <w:left w:val="none" w:sz="0" w:space="0" w:color="auto"/>
            <w:bottom w:val="none" w:sz="0" w:space="0" w:color="auto"/>
            <w:right w:val="none" w:sz="0" w:space="0" w:color="auto"/>
          </w:divBdr>
        </w:div>
        <w:div w:id="1543906743">
          <w:marLeft w:val="480"/>
          <w:marRight w:val="0"/>
          <w:marTop w:val="0"/>
          <w:marBottom w:val="0"/>
          <w:divBdr>
            <w:top w:val="none" w:sz="0" w:space="0" w:color="auto"/>
            <w:left w:val="none" w:sz="0" w:space="0" w:color="auto"/>
            <w:bottom w:val="none" w:sz="0" w:space="0" w:color="auto"/>
            <w:right w:val="none" w:sz="0" w:space="0" w:color="auto"/>
          </w:divBdr>
        </w:div>
        <w:div w:id="689451568">
          <w:marLeft w:val="480"/>
          <w:marRight w:val="0"/>
          <w:marTop w:val="0"/>
          <w:marBottom w:val="0"/>
          <w:divBdr>
            <w:top w:val="none" w:sz="0" w:space="0" w:color="auto"/>
            <w:left w:val="none" w:sz="0" w:space="0" w:color="auto"/>
            <w:bottom w:val="none" w:sz="0" w:space="0" w:color="auto"/>
            <w:right w:val="none" w:sz="0" w:space="0" w:color="auto"/>
          </w:divBdr>
        </w:div>
        <w:div w:id="1761825890">
          <w:marLeft w:val="480"/>
          <w:marRight w:val="0"/>
          <w:marTop w:val="0"/>
          <w:marBottom w:val="0"/>
          <w:divBdr>
            <w:top w:val="none" w:sz="0" w:space="0" w:color="auto"/>
            <w:left w:val="none" w:sz="0" w:space="0" w:color="auto"/>
            <w:bottom w:val="none" w:sz="0" w:space="0" w:color="auto"/>
            <w:right w:val="none" w:sz="0" w:space="0" w:color="auto"/>
          </w:divBdr>
        </w:div>
        <w:div w:id="2050373179">
          <w:marLeft w:val="480"/>
          <w:marRight w:val="0"/>
          <w:marTop w:val="0"/>
          <w:marBottom w:val="0"/>
          <w:divBdr>
            <w:top w:val="none" w:sz="0" w:space="0" w:color="auto"/>
            <w:left w:val="none" w:sz="0" w:space="0" w:color="auto"/>
            <w:bottom w:val="none" w:sz="0" w:space="0" w:color="auto"/>
            <w:right w:val="none" w:sz="0" w:space="0" w:color="auto"/>
          </w:divBdr>
        </w:div>
        <w:div w:id="1556695324">
          <w:marLeft w:val="480"/>
          <w:marRight w:val="0"/>
          <w:marTop w:val="0"/>
          <w:marBottom w:val="0"/>
          <w:divBdr>
            <w:top w:val="none" w:sz="0" w:space="0" w:color="auto"/>
            <w:left w:val="none" w:sz="0" w:space="0" w:color="auto"/>
            <w:bottom w:val="none" w:sz="0" w:space="0" w:color="auto"/>
            <w:right w:val="none" w:sz="0" w:space="0" w:color="auto"/>
          </w:divBdr>
        </w:div>
      </w:divsChild>
    </w:div>
    <w:div w:id="127168997">
      <w:bodyDiv w:val="1"/>
      <w:marLeft w:val="0"/>
      <w:marRight w:val="0"/>
      <w:marTop w:val="0"/>
      <w:marBottom w:val="0"/>
      <w:divBdr>
        <w:top w:val="none" w:sz="0" w:space="0" w:color="auto"/>
        <w:left w:val="none" w:sz="0" w:space="0" w:color="auto"/>
        <w:bottom w:val="none" w:sz="0" w:space="0" w:color="auto"/>
        <w:right w:val="none" w:sz="0" w:space="0" w:color="auto"/>
      </w:divBdr>
    </w:div>
    <w:div w:id="129175734">
      <w:bodyDiv w:val="1"/>
      <w:marLeft w:val="0"/>
      <w:marRight w:val="0"/>
      <w:marTop w:val="0"/>
      <w:marBottom w:val="0"/>
      <w:divBdr>
        <w:top w:val="none" w:sz="0" w:space="0" w:color="auto"/>
        <w:left w:val="none" w:sz="0" w:space="0" w:color="auto"/>
        <w:bottom w:val="none" w:sz="0" w:space="0" w:color="auto"/>
        <w:right w:val="none" w:sz="0" w:space="0" w:color="auto"/>
      </w:divBdr>
    </w:div>
    <w:div w:id="129591653">
      <w:bodyDiv w:val="1"/>
      <w:marLeft w:val="0"/>
      <w:marRight w:val="0"/>
      <w:marTop w:val="0"/>
      <w:marBottom w:val="0"/>
      <w:divBdr>
        <w:top w:val="none" w:sz="0" w:space="0" w:color="auto"/>
        <w:left w:val="none" w:sz="0" w:space="0" w:color="auto"/>
        <w:bottom w:val="none" w:sz="0" w:space="0" w:color="auto"/>
        <w:right w:val="none" w:sz="0" w:space="0" w:color="auto"/>
      </w:divBdr>
    </w:div>
    <w:div w:id="134685057">
      <w:bodyDiv w:val="1"/>
      <w:marLeft w:val="0"/>
      <w:marRight w:val="0"/>
      <w:marTop w:val="0"/>
      <w:marBottom w:val="0"/>
      <w:divBdr>
        <w:top w:val="none" w:sz="0" w:space="0" w:color="auto"/>
        <w:left w:val="none" w:sz="0" w:space="0" w:color="auto"/>
        <w:bottom w:val="none" w:sz="0" w:space="0" w:color="auto"/>
        <w:right w:val="none" w:sz="0" w:space="0" w:color="auto"/>
      </w:divBdr>
    </w:div>
    <w:div w:id="138962827">
      <w:bodyDiv w:val="1"/>
      <w:marLeft w:val="0"/>
      <w:marRight w:val="0"/>
      <w:marTop w:val="0"/>
      <w:marBottom w:val="0"/>
      <w:divBdr>
        <w:top w:val="none" w:sz="0" w:space="0" w:color="auto"/>
        <w:left w:val="none" w:sz="0" w:space="0" w:color="auto"/>
        <w:bottom w:val="none" w:sz="0" w:space="0" w:color="auto"/>
        <w:right w:val="none" w:sz="0" w:space="0" w:color="auto"/>
      </w:divBdr>
    </w:div>
    <w:div w:id="139274287">
      <w:bodyDiv w:val="1"/>
      <w:marLeft w:val="0"/>
      <w:marRight w:val="0"/>
      <w:marTop w:val="0"/>
      <w:marBottom w:val="0"/>
      <w:divBdr>
        <w:top w:val="none" w:sz="0" w:space="0" w:color="auto"/>
        <w:left w:val="none" w:sz="0" w:space="0" w:color="auto"/>
        <w:bottom w:val="none" w:sz="0" w:space="0" w:color="auto"/>
        <w:right w:val="none" w:sz="0" w:space="0" w:color="auto"/>
      </w:divBdr>
    </w:div>
    <w:div w:id="145631415">
      <w:bodyDiv w:val="1"/>
      <w:marLeft w:val="0"/>
      <w:marRight w:val="0"/>
      <w:marTop w:val="0"/>
      <w:marBottom w:val="0"/>
      <w:divBdr>
        <w:top w:val="none" w:sz="0" w:space="0" w:color="auto"/>
        <w:left w:val="none" w:sz="0" w:space="0" w:color="auto"/>
        <w:bottom w:val="none" w:sz="0" w:space="0" w:color="auto"/>
        <w:right w:val="none" w:sz="0" w:space="0" w:color="auto"/>
      </w:divBdr>
    </w:div>
    <w:div w:id="146630495">
      <w:bodyDiv w:val="1"/>
      <w:marLeft w:val="0"/>
      <w:marRight w:val="0"/>
      <w:marTop w:val="0"/>
      <w:marBottom w:val="0"/>
      <w:divBdr>
        <w:top w:val="none" w:sz="0" w:space="0" w:color="auto"/>
        <w:left w:val="none" w:sz="0" w:space="0" w:color="auto"/>
        <w:bottom w:val="none" w:sz="0" w:space="0" w:color="auto"/>
        <w:right w:val="none" w:sz="0" w:space="0" w:color="auto"/>
      </w:divBdr>
      <w:divsChild>
        <w:div w:id="570576724">
          <w:marLeft w:val="480"/>
          <w:marRight w:val="0"/>
          <w:marTop w:val="0"/>
          <w:marBottom w:val="0"/>
          <w:divBdr>
            <w:top w:val="none" w:sz="0" w:space="0" w:color="auto"/>
            <w:left w:val="none" w:sz="0" w:space="0" w:color="auto"/>
            <w:bottom w:val="none" w:sz="0" w:space="0" w:color="auto"/>
            <w:right w:val="none" w:sz="0" w:space="0" w:color="auto"/>
          </w:divBdr>
        </w:div>
        <w:div w:id="1795636836">
          <w:marLeft w:val="480"/>
          <w:marRight w:val="0"/>
          <w:marTop w:val="0"/>
          <w:marBottom w:val="0"/>
          <w:divBdr>
            <w:top w:val="none" w:sz="0" w:space="0" w:color="auto"/>
            <w:left w:val="none" w:sz="0" w:space="0" w:color="auto"/>
            <w:bottom w:val="none" w:sz="0" w:space="0" w:color="auto"/>
            <w:right w:val="none" w:sz="0" w:space="0" w:color="auto"/>
          </w:divBdr>
        </w:div>
        <w:div w:id="2110157777">
          <w:marLeft w:val="480"/>
          <w:marRight w:val="0"/>
          <w:marTop w:val="0"/>
          <w:marBottom w:val="0"/>
          <w:divBdr>
            <w:top w:val="none" w:sz="0" w:space="0" w:color="auto"/>
            <w:left w:val="none" w:sz="0" w:space="0" w:color="auto"/>
            <w:bottom w:val="none" w:sz="0" w:space="0" w:color="auto"/>
            <w:right w:val="none" w:sz="0" w:space="0" w:color="auto"/>
          </w:divBdr>
        </w:div>
        <w:div w:id="108815556">
          <w:marLeft w:val="480"/>
          <w:marRight w:val="0"/>
          <w:marTop w:val="0"/>
          <w:marBottom w:val="0"/>
          <w:divBdr>
            <w:top w:val="none" w:sz="0" w:space="0" w:color="auto"/>
            <w:left w:val="none" w:sz="0" w:space="0" w:color="auto"/>
            <w:bottom w:val="none" w:sz="0" w:space="0" w:color="auto"/>
            <w:right w:val="none" w:sz="0" w:space="0" w:color="auto"/>
          </w:divBdr>
        </w:div>
        <w:div w:id="1862157722">
          <w:marLeft w:val="480"/>
          <w:marRight w:val="0"/>
          <w:marTop w:val="0"/>
          <w:marBottom w:val="0"/>
          <w:divBdr>
            <w:top w:val="none" w:sz="0" w:space="0" w:color="auto"/>
            <w:left w:val="none" w:sz="0" w:space="0" w:color="auto"/>
            <w:bottom w:val="none" w:sz="0" w:space="0" w:color="auto"/>
            <w:right w:val="none" w:sz="0" w:space="0" w:color="auto"/>
          </w:divBdr>
        </w:div>
        <w:div w:id="740981106">
          <w:marLeft w:val="480"/>
          <w:marRight w:val="0"/>
          <w:marTop w:val="0"/>
          <w:marBottom w:val="0"/>
          <w:divBdr>
            <w:top w:val="none" w:sz="0" w:space="0" w:color="auto"/>
            <w:left w:val="none" w:sz="0" w:space="0" w:color="auto"/>
            <w:bottom w:val="none" w:sz="0" w:space="0" w:color="auto"/>
            <w:right w:val="none" w:sz="0" w:space="0" w:color="auto"/>
          </w:divBdr>
        </w:div>
        <w:div w:id="45566448">
          <w:marLeft w:val="480"/>
          <w:marRight w:val="0"/>
          <w:marTop w:val="0"/>
          <w:marBottom w:val="0"/>
          <w:divBdr>
            <w:top w:val="none" w:sz="0" w:space="0" w:color="auto"/>
            <w:left w:val="none" w:sz="0" w:space="0" w:color="auto"/>
            <w:bottom w:val="none" w:sz="0" w:space="0" w:color="auto"/>
            <w:right w:val="none" w:sz="0" w:space="0" w:color="auto"/>
          </w:divBdr>
        </w:div>
        <w:div w:id="1511607536">
          <w:marLeft w:val="480"/>
          <w:marRight w:val="0"/>
          <w:marTop w:val="0"/>
          <w:marBottom w:val="0"/>
          <w:divBdr>
            <w:top w:val="none" w:sz="0" w:space="0" w:color="auto"/>
            <w:left w:val="none" w:sz="0" w:space="0" w:color="auto"/>
            <w:bottom w:val="none" w:sz="0" w:space="0" w:color="auto"/>
            <w:right w:val="none" w:sz="0" w:space="0" w:color="auto"/>
          </w:divBdr>
        </w:div>
        <w:div w:id="148668237">
          <w:marLeft w:val="480"/>
          <w:marRight w:val="0"/>
          <w:marTop w:val="0"/>
          <w:marBottom w:val="0"/>
          <w:divBdr>
            <w:top w:val="none" w:sz="0" w:space="0" w:color="auto"/>
            <w:left w:val="none" w:sz="0" w:space="0" w:color="auto"/>
            <w:bottom w:val="none" w:sz="0" w:space="0" w:color="auto"/>
            <w:right w:val="none" w:sz="0" w:space="0" w:color="auto"/>
          </w:divBdr>
        </w:div>
        <w:div w:id="1723558300">
          <w:marLeft w:val="480"/>
          <w:marRight w:val="0"/>
          <w:marTop w:val="0"/>
          <w:marBottom w:val="0"/>
          <w:divBdr>
            <w:top w:val="none" w:sz="0" w:space="0" w:color="auto"/>
            <w:left w:val="none" w:sz="0" w:space="0" w:color="auto"/>
            <w:bottom w:val="none" w:sz="0" w:space="0" w:color="auto"/>
            <w:right w:val="none" w:sz="0" w:space="0" w:color="auto"/>
          </w:divBdr>
        </w:div>
        <w:div w:id="1965116713">
          <w:marLeft w:val="480"/>
          <w:marRight w:val="0"/>
          <w:marTop w:val="0"/>
          <w:marBottom w:val="0"/>
          <w:divBdr>
            <w:top w:val="none" w:sz="0" w:space="0" w:color="auto"/>
            <w:left w:val="none" w:sz="0" w:space="0" w:color="auto"/>
            <w:bottom w:val="none" w:sz="0" w:space="0" w:color="auto"/>
            <w:right w:val="none" w:sz="0" w:space="0" w:color="auto"/>
          </w:divBdr>
        </w:div>
        <w:div w:id="620308629">
          <w:marLeft w:val="480"/>
          <w:marRight w:val="0"/>
          <w:marTop w:val="0"/>
          <w:marBottom w:val="0"/>
          <w:divBdr>
            <w:top w:val="none" w:sz="0" w:space="0" w:color="auto"/>
            <w:left w:val="none" w:sz="0" w:space="0" w:color="auto"/>
            <w:bottom w:val="none" w:sz="0" w:space="0" w:color="auto"/>
            <w:right w:val="none" w:sz="0" w:space="0" w:color="auto"/>
          </w:divBdr>
        </w:div>
        <w:div w:id="1791434812">
          <w:marLeft w:val="480"/>
          <w:marRight w:val="0"/>
          <w:marTop w:val="0"/>
          <w:marBottom w:val="0"/>
          <w:divBdr>
            <w:top w:val="none" w:sz="0" w:space="0" w:color="auto"/>
            <w:left w:val="none" w:sz="0" w:space="0" w:color="auto"/>
            <w:bottom w:val="none" w:sz="0" w:space="0" w:color="auto"/>
            <w:right w:val="none" w:sz="0" w:space="0" w:color="auto"/>
          </w:divBdr>
        </w:div>
        <w:div w:id="357244821">
          <w:marLeft w:val="480"/>
          <w:marRight w:val="0"/>
          <w:marTop w:val="0"/>
          <w:marBottom w:val="0"/>
          <w:divBdr>
            <w:top w:val="none" w:sz="0" w:space="0" w:color="auto"/>
            <w:left w:val="none" w:sz="0" w:space="0" w:color="auto"/>
            <w:bottom w:val="none" w:sz="0" w:space="0" w:color="auto"/>
            <w:right w:val="none" w:sz="0" w:space="0" w:color="auto"/>
          </w:divBdr>
        </w:div>
        <w:div w:id="499933356">
          <w:marLeft w:val="480"/>
          <w:marRight w:val="0"/>
          <w:marTop w:val="0"/>
          <w:marBottom w:val="0"/>
          <w:divBdr>
            <w:top w:val="none" w:sz="0" w:space="0" w:color="auto"/>
            <w:left w:val="none" w:sz="0" w:space="0" w:color="auto"/>
            <w:bottom w:val="none" w:sz="0" w:space="0" w:color="auto"/>
            <w:right w:val="none" w:sz="0" w:space="0" w:color="auto"/>
          </w:divBdr>
        </w:div>
        <w:div w:id="1030032676">
          <w:marLeft w:val="480"/>
          <w:marRight w:val="0"/>
          <w:marTop w:val="0"/>
          <w:marBottom w:val="0"/>
          <w:divBdr>
            <w:top w:val="none" w:sz="0" w:space="0" w:color="auto"/>
            <w:left w:val="none" w:sz="0" w:space="0" w:color="auto"/>
            <w:bottom w:val="none" w:sz="0" w:space="0" w:color="auto"/>
            <w:right w:val="none" w:sz="0" w:space="0" w:color="auto"/>
          </w:divBdr>
        </w:div>
        <w:div w:id="1938757716">
          <w:marLeft w:val="480"/>
          <w:marRight w:val="0"/>
          <w:marTop w:val="0"/>
          <w:marBottom w:val="0"/>
          <w:divBdr>
            <w:top w:val="none" w:sz="0" w:space="0" w:color="auto"/>
            <w:left w:val="none" w:sz="0" w:space="0" w:color="auto"/>
            <w:bottom w:val="none" w:sz="0" w:space="0" w:color="auto"/>
            <w:right w:val="none" w:sz="0" w:space="0" w:color="auto"/>
          </w:divBdr>
        </w:div>
        <w:div w:id="1770807871">
          <w:marLeft w:val="480"/>
          <w:marRight w:val="0"/>
          <w:marTop w:val="0"/>
          <w:marBottom w:val="0"/>
          <w:divBdr>
            <w:top w:val="none" w:sz="0" w:space="0" w:color="auto"/>
            <w:left w:val="none" w:sz="0" w:space="0" w:color="auto"/>
            <w:bottom w:val="none" w:sz="0" w:space="0" w:color="auto"/>
            <w:right w:val="none" w:sz="0" w:space="0" w:color="auto"/>
          </w:divBdr>
        </w:div>
        <w:div w:id="1004632267">
          <w:marLeft w:val="480"/>
          <w:marRight w:val="0"/>
          <w:marTop w:val="0"/>
          <w:marBottom w:val="0"/>
          <w:divBdr>
            <w:top w:val="none" w:sz="0" w:space="0" w:color="auto"/>
            <w:left w:val="none" w:sz="0" w:space="0" w:color="auto"/>
            <w:bottom w:val="none" w:sz="0" w:space="0" w:color="auto"/>
            <w:right w:val="none" w:sz="0" w:space="0" w:color="auto"/>
          </w:divBdr>
        </w:div>
        <w:div w:id="1888570463">
          <w:marLeft w:val="480"/>
          <w:marRight w:val="0"/>
          <w:marTop w:val="0"/>
          <w:marBottom w:val="0"/>
          <w:divBdr>
            <w:top w:val="none" w:sz="0" w:space="0" w:color="auto"/>
            <w:left w:val="none" w:sz="0" w:space="0" w:color="auto"/>
            <w:bottom w:val="none" w:sz="0" w:space="0" w:color="auto"/>
            <w:right w:val="none" w:sz="0" w:space="0" w:color="auto"/>
          </w:divBdr>
        </w:div>
        <w:div w:id="2105566925">
          <w:marLeft w:val="480"/>
          <w:marRight w:val="0"/>
          <w:marTop w:val="0"/>
          <w:marBottom w:val="0"/>
          <w:divBdr>
            <w:top w:val="none" w:sz="0" w:space="0" w:color="auto"/>
            <w:left w:val="none" w:sz="0" w:space="0" w:color="auto"/>
            <w:bottom w:val="none" w:sz="0" w:space="0" w:color="auto"/>
            <w:right w:val="none" w:sz="0" w:space="0" w:color="auto"/>
          </w:divBdr>
        </w:div>
        <w:div w:id="2050179315">
          <w:marLeft w:val="480"/>
          <w:marRight w:val="0"/>
          <w:marTop w:val="0"/>
          <w:marBottom w:val="0"/>
          <w:divBdr>
            <w:top w:val="none" w:sz="0" w:space="0" w:color="auto"/>
            <w:left w:val="none" w:sz="0" w:space="0" w:color="auto"/>
            <w:bottom w:val="none" w:sz="0" w:space="0" w:color="auto"/>
            <w:right w:val="none" w:sz="0" w:space="0" w:color="auto"/>
          </w:divBdr>
        </w:div>
        <w:div w:id="419058488">
          <w:marLeft w:val="480"/>
          <w:marRight w:val="0"/>
          <w:marTop w:val="0"/>
          <w:marBottom w:val="0"/>
          <w:divBdr>
            <w:top w:val="none" w:sz="0" w:space="0" w:color="auto"/>
            <w:left w:val="none" w:sz="0" w:space="0" w:color="auto"/>
            <w:bottom w:val="none" w:sz="0" w:space="0" w:color="auto"/>
            <w:right w:val="none" w:sz="0" w:space="0" w:color="auto"/>
          </w:divBdr>
        </w:div>
        <w:div w:id="2057849097">
          <w:marLeft w:val="480"/>
          <w:marRight w:val="0"/>
          <w:marTop w:val="0"/>
          <w:marBottom w:val="0"/>
          <w:divBdr>
            <w:top w:val="none" w:sz="0" w:space="0" w:color="auto"/>
            <w:left w:val="none" w:sz="0" w:space="0" w:color="auto"/>
            <w:bottom w:val="none" w:sz="0" w:space="0" w:color="auto"/>
            <w:right w:val="none" w:sz="0" w:space="0" w:color="auto"/>
          </w:divBdr>
        </w:div>
        <w:div w:id="375814197">
          <w:marLeft w:val="480"/>
          <w:marRight w:val="0"/>
          <w:marTop w:val="0"/>
          <w:marBottom w:val="0"/>
          <w:divBdr>
            <w:top w:val="none" w:sz="0" w:space="0" w:color="auto"/>
            <w:left w:val="none" w:sz="0" w:space="0" w:color="auto"/>
            <w:bottom w:val="none" w:sz="0" w:space="0" w:color="auto"/>
            <w:right w:val="none" w:sz="0" w:space="0" w:color="auto"/>
          </w:divBdr>
        </w:div>
        <w:div w:id="830946692">
          <w:marLeft w:val="480"/>
          <w:marRight w:val="0"/>
          <w:marTop w:val="0"/>
          <w:marBottom w:val="0"/>
          <w:divBdr>
            <w:top w:val="none" w:sz="0" w:space="0" w:color="auto"/>
            <w:left w:val="none" w:sz="0" w:space="0" w:color="auto"/>
            <w:bottom w:val="none" w:sz="0" w:space="0" w:color="auto"/>
            <w:right w:val="none" w:sz="0" w:space="0" w:color="auto"/>
          </w:divBdr>
        </w:div>
        <w:div w:id="937177190">
          <w:marLeft w:val="480"/>
          <w:marRight w:val="0"/>
          <w:marTop w:val="0"/>
          <w:marBottom w:val="0"/>
          <w:divBdr>
            <w:top w:val="none" w:sz="0" w:space="0" w:color="auto"/>
            <w:left w:val="none" w:sz="0" w:space="0" w:color="auto"/>
            <w:bottom w:val="none" w:sz="0" w:space="0" w:color="auto"/>
            <w:right w:val="none" w:sz="0" w:space="0" w:color="auto"/>
          </w:divBdr>
        </w:div>
        <w:div w:id="1422221250">
          <w:marLeft w:val="480"/>
          <w:marRight w:val="0"/>
          <w:marTop w:val="0"/>
          <w:marBottom w:val="0"/>
          <w:divBdr>
            <w:top w:val="none" w:sz="0" w:space="0" w:color="auto"/>
            <w:left w:val="none" w:sz="0" w:space="0" w:color="auto"/>
            <w:bottom w:val="none" w:sz="0" w:space="0" w:color="auto"/>
            <w:right w:val="none" w:sz="0" w:space="0" w:color="auto"/>
          </w:divBdr>
        </w:div>
        <w:div w:id="651180217">
          <w:marLeft w:val="480"/>
          <w:marRight w:val="0"/>
          <w:marTop w:val="0"/>
          <w:marBottom w:val="0"/>
          <w:divBdr>
            <w:top w:val="none" w:sz="0" w:space="0" w:color="auto"/>
            <w:left w:val="none" w:sz="0" w:space="0" w:color="auto"/>
            <w:bottom w:val="none" w:sz="0" w:space="0" w:color="auto"/>
            <w:right w:val="none" w:sz="0" w:space="0" w:color="auto"/>
          </w:divBdr>
        </w:div>
        <w:div w:id="1109083363">
          <w:marLeft w:val="480"/>
          <w:marRight w:val="0"/>
          <w:marTop w:val="0"/>
          <w:marBottom w:val="0"/>
          <w:divBdr>
            <w:top w:val="none" w:sz="0" w:space="0" w:color="auto"/>
            <w:left w:val="none" w:sz="0" w:space="0" w:color="auto"/>
            <w:bottom w:val="none" w:sz="0" w:space="0" w:color="auto"/>
            <w:right w:val="none" w:sz="0" w:space="0" w:color="auto"/>
          </w:divBdr>
        </w:div>
        <w:div w:id="1286346982">
          <w:marLeft w:val="480"/>
          <w:marRight w:val="0"/>
          <w:marTop w:val="0"/>
          <w:marBottom w:val="0"/>
          <w:divBdr>
            <w:top w:val="none" w:sz="0" w:space="0" w:color="auto"/>
            <w:left w:val="none" w:sz="0" w:space="0" w:color="auto"/>
            <w:bottom w:val="none" w:sz="0" w:space="0" w:color="auto"/>
            <w:right w:val="none" w:sz="0" w:space="0" w:color="auto"/>
          </w:divBdr>
        </w:div>
        <w:div w:id="1258439919">
          <w:marLeft w:val="480"/>
          <w:marRight w:val="0"/>
          <w:marTop w:val="0"/>
          <w:marBottom w:val="0"/>
          <w:divBdr>
            <w:top w:val="none" w:sz="0" w:space="0" w:color="auto"/>
            <w:left w:val="none" w:sz="0" w:space="0" w:color="auto"/>
            <w:bottom w:val="none" w:sz="0" w:space="0" w:color="auto"/>
            <w:right w:val="none" w:sz="0" w:space="0" w:color="auto"/>
          </w:divBdr>
        </w:div>
        <w:div w:id="1041709291">
          <w:marLeft w:val="480"/>
          <w:marRight w:val="0"/>
          <w:marTop w:val="0"/>
          <w:marBottom w:val="0"/>
          <w:divBdr>
            <w:top w:val="none" w:sz="0" w:space="0" w:color="auto"/>
            <w:left w:val="none" w:sz="0" w:space="0" w:color="auto"/>
            <w:bottom w:val="none" w:sz="0" w:space="0" w:color="auto"/>
            <w:right w:val="none" w:sz="0" w:space="0" w:color="auto"/>
          </w:divBdr>
        </w:div>
        <w:div w:id="422341675">
          <w:marLeft w:val="480"/>
          <w:marRight w:val="0"/>
          <w:marTop w:val="0"/>
          <w:marBottom w:val="0"/>
          <w:divBdr>
            <w:top w:val="none" w:sz="0" w:space="0" w:color="auto"/>
            <w:left w:val="none" w:sz="0" w:space="0" w:color="auto"/>
            <w:bottom w:val="none" w:sz="0" w:space="0" w:color="auto"/>
            <w:right w:val="none" w:sz="0" w:space="0" w:color="auto"/>
          </w:divBdr>
        </w:div>
        <w:div w:id="400058942">
          <w:marLeft w:val="480"/>
          <w:marRight w:val="0"/>
          <w:marTop w:val="0"/>
          <w:marBottom w:val="0"/>
          <w:divBdr>
            <w:top w:val="none" w:sz="0" w:space="0" w:color="auto"/>
            <w:left w:val="none" w:sz="0" w:space="0" w:color="auto"/>
            <w:bottom w:val="none" w:sz="0" w:space="0" w:color="auto"/>
            <w:right w:val="none" w:sz="0" w:space="0" w:color="auto"/>
          </w:divBdr>
        </w:div>
        <w:div w:id="432171190">
          <w:marLeft w:val="480"/>
          <w:marRight w:val="0"/>
          <w:marTop w:val="0"/>
          <w:marBottom w:val="0"/>
          <w:divBdr>
            <w:top w:val="none" w:sz="0" w:space="0" w:color="auto"/>
            <w:left w:val="none" w:sz="0" w:space="0" w:color="auto"/>
            <w:bottom w:val="none" w:sz="0" w:space="0" w:color="auto"/>
            <w:right w:val="none" w:sz="0" w:space="0" w:color="auto"/>
          </w:divBdr>
        </w:div>
        <w:div w:id="1254126594">
          <w:marLeft w:val="480"/>
          <w:marRight w:val="0"/>
          <w:marTop w:val="0"/>
          <w:marBottom w:val="0"/>
          <w:divBdr>
            <w:top w:val="none" w:sz="0" w:space="0" w:color="auto"/>
            <w:left w:val="none" w:sz="0" w:space="0" w:color="auto"/>
            <w:bottom w:val="none" w:sz="0" w:space="0" w:color="auto"/>
            <w:right w:val="none" w:sz="0" w:space="0" w:color="auto"/>
          </w:divBdr>
        </w:div>
        <w:div w:id="1717463956">
          <w:marLeft w:val="480"/>
          <w:marRight w:val="0"/>
          <w:marTop w:val="0"/>
          <w:marBottom w:val="0"/>
          <w:divBdr>
            <w:top w:val="none" w:sz="0" w:space="0" w:color="auto"/>
            <w:left w:val="none" w:sz="0" w:space="0" w:color="auto"/>
            <w:bottom w:val="none" w:sz="0" w:space="0" w:color="auto"/>
            <w:right w:val="none" w:sz="0" w:space="0" w:color="auto"/>
          </w:divBdr>
        </w:div>
        <w:div w:id="1708604063">
          <w:marLeft w:val="480"/>
          <w:marRight w:val="0"/>
          <w:marTop w:val="0"/>
          <w:marBottom w:val="0"/>
          <w:divBdr>
            <w:top w:val="none" w:sz="0" w:space="0" w:color="auto"/>
            <w:left w:val="none" w:sz="0" w:space="0" w:color="auto"/>
            <w:bottom w:val="none" w:sz="0" w:space="0" w:color="auto"/>
            <w:right w:val="none" w:sz="0" w:space="0" w:color="auto"/>
          </w:divBdr>
        </w:div>
        <w:div w:id="231618783">
          <w:marLeft w:val="480"/>
          <w:marRight w:val="0"/>
          <w:marTop w:val="0"/>
          <w:marBottom w:val="0"/>
          <w:divBdr>
            <w:top w:val="none" w:sz="0" w:space="0" w:color="auto"/>
            <w:left w:val="none" w:sz="0" w:space="0" w:color="auto"/>
            <w:bottom w:val="none" w:sz="0" w:space="0" w:color="auto"/>
            <w:right w:val="none" w:sz="0" w:space="0" w:color="auto"/>
          </w:divBdr>
        </w:div>
        <w:div w:id="1677270261">
          <w:marLeft w:val="480"/>
          <w:marRight w:val="0"/>
          <w:marTop w:val="0"/>
          <w:marBottom w:val="0"/>
          <w:divBdr>
            <w:top w:val="none" w:sz="0" w:space="0" w:color="auto"/>
            <w:left w:val="none" w:sz="0" w:space="0" w:color="auto"/>
            <w:bottom w:val="none" w:sz="0" w:space="0" w:color="auto"/>
            <w:right w:val="none" w:sz="0" w:space="0" w:color="auto"/>
          </w:divBdr>
        </w:div>
        <w:div w:id="1806466814">
          <w:marLeft w:val="480"/>
          <w:marRight w:val="0"/>
          <w:marTop w:val="0"/>
          <w:marBottom w:val="0"/>
          <w:divBdr>
            <w:top w:val="none" w:sz="0" w:space="0" w:color="auto"/>
            <w:left w:val="none" w:sz="0" w:space="0" w:color="auto"/>
            <w:bottom w:val="none" w:sz="0" w:space="0" w:color="auto"/>
            <w:right w:val="none" w:sz="0" w:space="0" w:color="auto"/>
          </w:divBdr>
        </w:div>
        <w:div w:id="1755126160">
          <w:marLeft w:val="480"/>
          <w:marRight w:val="0"/>
          <w:marTop w:val="0"/>
          <w:marBottom w:val="0"/>
          <w:divBdr>
            <w:top w:val="none" w:sz="0" w:space="0" w:color="auto"/>
            <w:left w:val="none" w:sz="0" w:space="0" w:color="auto"/>
            <w:bottom w:val="none" w:sz="0" w:space="0" w:color="auto"/>
            <w:right w:val="none" w:sz="0" w:space="0" w:color="auto"/>
          </w:divBdr>
        </w:div>
        <w:div w:id="523061172">
          <w:marLeft w:val="480"/>
          <w:marRight w:val="0"/>
          <w:marTop w:val="0"/>
          <w:marBottom w:val="0"/>
          <w:divBdr>
            <w:top w:val="none" w:sz="0" w:space="0" w:color="auto"/>
            <w:left w:val="none" w:sz="0" w:space="0" w:color="auto"/>
            <w:bottom w:val="none" w:sz="0" w:space="0" w:color="auto"/>
            <w:right w:val="none" w:sz="0" w:space="0" w:color="auto"/>
          </w:divBdr>
        </w:div>
        <w:div w:id="1759060647">
          <w:marLeft w:val="480"/>
          <w:marRight w:val="0"/>
          <w:marTop w:val="0"/>
          <w:marBottom w:val="0"/>
          <w:divBdr>
            <w:top w:val="none" w:sz="0" w:space="0" w:color="auto"/>
            <w:left w:val="none" w:sz="0" w:space="0" w:color="auto"/>
            <w:bottom w:val="none" w:sz="0" w:space="0" w:color="auto"/>
            <w:right w:val="none" w:sz="0" w:space="0" w:color="auto"/>
          </w:divBdr>
        </w:div>
        <w:div w:id="799541248">
          <w:marLeft w:val="480"/>
          <w:marRight w:val="0"/>
          <w:marTop w:val="0"/>
          <w:marBottom w:val="0"/>
          <w:divBdr>
            <w:top w:val="none" w:sz="0" w:space="0" w:color="auto"/>
            <w:left w:val="none" w:sz="0" w:space="0" w:color="auto"/>
            <w:bottom w:val="none" w:sz="0" w:space="0" w:color="auto"/>
            <w:right w:val="none" w:sz="0" w:space="0" w:color="auto"/>
          </w:divBdr>
        </w:div>
        <w:div w:id="1402100415">
          <w:marLeft w:val="480"/>
          <w:marRight w:val="0"/>
          <w:marTop w:val="0"/>
          <w:marBottom w:val="0"/>
          <w:divBdr>
            <w:top w:val="none" w:sz="0" w:space="0" w:color="auto"/>
            <w:left w:val="none" w:sz="0" w:space="0" w:color="auto"/>
            <w:bottom w:val="none" w:sz="0" w:space="0" w:color="auto"/>
            <w:right w:val="none" w:sz="0" w:space="0" w:color="auto"/>
          </w:divBdr>
        </w:div>
        <w:div w:id="1281063145">
          <w:marLeft w:val="480"/>
          <w:marRight w:val="0"/>
          <w:marTop w:val="0"/>
          <w:marBottom w:val="0"/>
          <w:divBdr>
            <w:top w:val="none" w:sz="0" w:space="0" w:color="auto"/>
            <w:left w:val="none" w:sz="0" w:space="0" w:color="auto"/>
            <w:bottom w:val="none" w:sz="0" w:space="0" w:color="auto"/>
            <w:right w:val="none" w:sz="0" w:space="0" w:color="auto"/>
          </w:divBdr>
        </w:div>
        <w:div w:id="1024209854">
          <w:marLeft w:val="480"/>
          <w:marRight w:val="0"/>
          <w:marTop w:val="0"/>
          <w:marBottom w:val="0"/>
          <w:divBdr>
            <w:top w:val="none" w:sz="0" w:space="0" w:color="auto"/>
            <w:left w:val="none" w:sz="0" w:space="0" w:color="auto"/>
            <w:bottom w:val="none" w:sz="0" w:space="0" w:color="auto"/>
            <w:right w:val="none" w:sz="0" w:space="0" w:color="auto"/>
          </w:divBdr>
        </w:div>
        <w:div w:id="1543513846">
          <w:marLeft w:val="480"/>
          <w:marRight w:val="0"/>
          <w:marTop w:val="0"/>
          <w:marBottom w:val="0"/>
          <w:divBdr>
            <w:top w:val="none" w:sz="0" w:space="0" w:color="auto"/>
            <w:left w:val="none" w:sz="0" w:space="0" w:color="auto"/>
            <w:bottom w:val="none" w:sz="0" w:space="0" w:color="auto"/>
            <w:right w:val="none" w:sz="0" w:space="0" w:color="auto"/>
          </w:divBdr>
        </w:div>
        <w:div w:id="1310750086">
          <w:marLeft w:val="480"/>
          <w:marRight w:val="0"/>
          <w:marTop w:val="0"/>
          <w:marBottom w:val="0"/>
          <w:divBdr>
            <w:top w:val="none" w:sz="0" w:space="0" w:color="auto"/>
            <w:left w:val="none" w:sz="0" w:space="0" w:color="auto"/>
            <w:bottom w:val="none" w:sz="0" w:space="0" w:color="auto"/>
            <w:right w:val="none" w:sz="0" w:space="0" w:color="auto"/>
          </w:divBdr>
        </w:div>
        <w:div w:id="1855151465">
          <w:marLeft w:val="480"/>
          <w:marRight w:val="0"/>
          <w:marTop w:val="0"/>
          <w:marBottom w:val="0"/>
          <w:divBdr>
            <w:top w:val="none" w:sz="0" w:space="0" w:color="auto"/>
            <w:left w:val="none" w:sz="0" w:space="0" w:color="auto"/>
            <w:bottom w:val="none" w:sz="0" w:space="0" w:color="auto"/>
            <w:right w:val="none" w:sz="0" w:space="0" w:color="auto"/>
          </w:divBdr>
        </w:div>
        <w:div w:id="420491133">
          <w:marLeft w:val="480"/>
          <w:marRight w:val="0"/>
          <w:marTop w:val="0"/>
          <w:marBottom w:val="0"/>
          <w:divBdr>
            <w:top w:val="none" w:sz="0" w:space="0" w:color="auto"/>
            <w:left w:val="none" w:sz="0" w:space="0" w:color="auto"/>
            <w:bottom w:val="none" w:sz="0" w:space="0" w:color="auto"/>
            <w:right w:val="none" w:sz="0" w:space="0" w:color="auto"/>
          </w:divBdr>
        </w:div>
        <w:div w:id="2021931893">
          <w:marLeft w:val="480"/>
          <w:marRight w:val="0"/>
          <w:marTop w:val="0"/>
          <w:marBottom w:val="0"/>
          <w:divBdr>
            <w:top w:val="none" w:sz="0" w:space="0" w:color="auto"/>
            <w:left w:val="none" w:sz="0" w:space="0" w:color="auto"/>
            <w:bottom w:val="none" w:sz="0" w:space="0" w:color="auto"/>
            <w:right w:val="none" w:sz="0" w:space="0" w:color="auto"/>
          </w:divBdr>
        </w:div>
        <w:div w:id="1022166274">
          <w:marLeft w:val="480"/>
          <w:marRight w:val="0"/>
          <w:marTop w:val="0"/>
          <w:marBottom w:val="0"/>
          <w:divBdr>
            <w:top w:val="none" w:sz="0" w:space="0" w:color="auto"/>
            <w:left w:val="none" w:sz="0" w:space="0" w:color="auto"/>
            <w:bottom w:val="none" w:sz="0" w:space="0" w:color="auto"/>
            <w:right w:val="none" w:sz="0" w:space="0" w:color="auto"/>
          </w:divBdr>
        </w:div>
        <w:div w:id="1436554761">
          <w:marLeft w:val="480"/>
          <w:marRight w:val="0"/>
          <w:marTop w:val="0"/>
          <w:marBottom w:val="0"/>
          <w:divBdr>
            <w:top w:val="none" w:sz="0" w:space="0" w:color="auto"/>
            <w:left w:val="none" w:sz="0" w:space="0" w:color="auto"/>
            <w:bottom w:val="none" w:sz="0" w:space="0" w:color="auto"/>
            <w:right w:val="none" w:sz="0" w:space="0" w:color="auto"/>
          </w:divBdr>
        </w:div>
        <w:div w:id="489827099">
          <w:marLeft w:val="480"/>
          <w:marRight w:val="0"/>
          <w:marTop w:val="0"/>
          <w:marBottom w:val="0"/>
          <w:divBdr>
            <w:top w:val="none" w:sz="0" w:space="0" w:color="auto"/>
            <w:left w:val="none" w:sz="0" w:space="0" w:color="auto"/>
            <w:bottom w:val="none" w:sz="0" w:space="0" w:color="auto"/>
            <w:right w:val="none" w:sz="0" w:space="0" w:color="auto"/>
          </w:divBdr>
        </w:div>
        <w:div w:id="147673319">
          <w:marLeft w:val="480"/>
          <w:marRight w:val="0"/>
          <w:marTop w:val="0"/>
          <w:marBottom w:val="0"/>
          <w:divBdr>
            <w:top w:val="none" w:sz="0" w:space="0" w:color="auto"/>
            <w:left w:val="none" w:sz="0" w:space="0" w:color="auto"/>
            <w:bottom w:val="none" w:sz="0" w:space="0" w:color="auto"/>
            <w:right w:val="none" w:sz="0" w:space="0" w:color="auto"/>
          </w:divBdr>
        </w:div>
        <w:div w:id="163785813">
          <w:marLeft w:val="480"/>
          <w:marRight w:val="0"/>
          <w:marTop w:val="0"/>
          <w:marBottom w:val="0"/>
          <w:divBdr>
            <w:top w:val="none" w:sz="0" w:space="0" w:color="auto"/>
            <w:left w:val="none" w:sz="0" w:space="0" w:color="auto"/>
            <w:bottom w:val="none" w:sz="0" w:space="0" w:color="auto"/>
            <w:right w:val="none" w:sz="0" w:space="0" w:color="auto"/>
          </w:divBdr>
        </w:div>
        <w:div w:id="1248227419">
          <w:marLeft w:val="480"/>
          <w:marRight w:val="0"/>
          <w:marTop w:val="0"/>
          <w:marBottom w:val="0"/>
          <w:divBdr>
            <w:top w:val="none" w:sz="0" w:space="0" w:color="auto"/>
            <w:left w:val="none" w:sz="0" w:space="0" w:color="auto"/>
            <w:bottom w:val="none" w:sz="0" w:space="0" w:color="auto"/>
            <w:right w:val="none" w:sz="0" w:space="0" w:color="auto"/>
          </w:divBdr>
        </w:div>
        <w:div w:id="574322550">
          <w:marLeft w:val="480"/>
          <w:marRight w:val="0"/>
          <w:marTop w:val="0"/>
          <w:marBottom w:val="0"/>
          <w:divBdr>
            <w:top w:val="none" w:sz="0" w:space="0" w:color="auto"/>
            <w:left w:val="none" w:sz="0" w:space="0" w:color="auto"/>
            <w:bottom w:val="none" w:sz="0" w:space="0" w:color="auto"/>
            <w:right w:val="none" w:sz="0" w:space="0" w:color="auto"/>
          </w:divBdr>
        </w:div>
        <w:div w:id="1637638283">
          <w:marLeft w:val="480"/>
          <w:marRight w:val="0"/>
          <w:marTop w:val="0"/>
          <w:marBottom w:val="0"/>
          <w:divBdr>
            <w:top w:val="none" w:sz="0" w:space="0" w:color="auto"/>
            <w:left w:val="none" w:sz="0" w:space="0" w:color="auto"/>
            <w:bottom w:val="none" w:sz="0" w:space="0" w:color="auto"/>
            <w:right w:val="none" w:sz="0" w:space="0" w:color="auto"/>
          </w:divBdr>
        </w:div>
        <w:div w:id="1548488875">
          <w:marLeft w:val="480"/>
          <w:marRight w:val="0"/>
          <w:marTop w:val="0"/>
          <w:marBottom w:val="0"/>
          <w:divBdr>
            <w:top w:val="none" w:sz="0" w:space="0" w:color="auto"/>
            <w:left w:val="none" w:sz="0" w:space="0" w:color="auto"/>
            <w:bottom w:val="none" w:sz="0" w:space="0" w:color="auto"/>
            <w:right w:val="none" w:sz="0" w:space="0" w:color="auto"/>
          </w:divBdr>
        </w:div>
        <w:div w:id="2075854500">
          <w:marLeft w:val="480"/>
          <w:marRight w:val="0"/>
          <w:marTop w:val="0"/>
          <w:marBottom w:val="0"/>
          <w:divBdr>
            <w:top w:val="none" w:sz="0" w:space="0" w:color="auto"/>
            <w:left w:val="none" w:sz="0" w:space="0" w:color="auto"/>
            <w:bottom w:val="none" w:sz="0" w:space="0" w:color="auto"/>
            <w:right w:val="none" w:sz="0" w:space="0" w:color="auto"/>
          </w:divBdr>
        </w:div>
        <w:div w:id="1936329267">
          <w:marLeft w:val="480"/>
          <w:marRight w:val="0"/>
          <w:marTop w:val="0"/>
          <w:marBottom w:val="0"/>
          <w:divBdr>
            <w:top w:val="none" w:sz="0" w:space="0" w:color="auto"/>
            <w:left w:val="none" w:sz="0" w:space="0" w:color="auto"/>
            <w:bottom w:val="none" w:sz="0" w:space="0" w:color="auto"/>
            <w:right w:val="none" w:sz="0" w:space="0" w:color="auto"/>
          </w:divBdr>
        </w:div>
        <w:div w:id="248848641">
          <w:marLeft w:val="480"/>
          <w:marRight w:val="0"/>
          <w:marTop w:val="0"/>
          <w:marBottom w:val="0"/>
          <w:divBdr>
            <w:top w:val="none" w:sz="0" w:space="0" w:color="auto"/>
            <w:left w:val="none" w:sz="0" w:space="0" w:color="auto"/>
            <w:bottom w:val="none" w:sz="0" w:space="0" w:color="auto"/>
            <w:right w:val="none" w:sz="0" w:space="0" w:color="auto"/>
          </w:divBdr>
        </w:div>
        <w:div w:id="984043574">
          <w:marLeft w:val="480"/>
          <w:marRight w:val="0"/>
          <w:marTop w:val="0"/>
          <w:marBottom w:val="0"/>
          <w:divBdr>
            <w:top w:val="none" w:sz="0" w:space="0" w:color="auto"/>
            <w:left w:val="none" w:sz="0" w:space="0" w:color="auto"/>
            <w:bottom w:val="none" w:sz="0" w:space="0" w:color="auto"/>
            <w:right w:val="none" w:sz="0" w:space="0" w:color="auto"/>
          </w:divBdr>
        </w:div>
        <w:div w:id="1421945238">
          <w:marLeft w:val="480"/>
          <w:marRight w:val="0"/>
          <w:marTop w:val="0"/>
          <w:marBottom w:val="0"/>
          <w:divBdr>
            <w:top w:val="none" w:sz="0" w:space="0" w:color="auto"/>
            <w:left w:val="none" w:sz="0" w:space="0" w:color="auto"/>
            <w:bottom w:val="none" w:sz="0" w:space="0" w:color="auto"/>
            <w:right w:val="none" w:sz="0" w:space="0" w:color="auto"/>
          </w:divBdr>
        </w:div>
        <w:div w:id="417991848">
          <w:marLeft w:val="480"/>
          <w:marRight w:val="0"/>
          <w:marTop w:val="0"/>
          <w:marBottom w:val="0"/>
          <w:divBdr>
            <w:top w:val="none" w:sz="0" w:space="0" w:color="auto"/>
            <w:left w:val="none" w:sz="0" w:space="0" w:color="auto"/>
            <w:bottom w:val="none" w:sz="0" w:space="0" w:color="auto"/>
            <w:right w:val="none" w:sz="0" w:space="0" w:color="auto"/>
          </w:divBdr>
        </w:div>
        <w:div w:id="2245810">
          <w:marLeft w:val="480"/>
          <w:marRight w:val="0"/>
          <w:marTop w:val="0"/>
          <w:marBottom w:val="0"/>
          <w:divBdr>
            <w:top w:val="none" w:sz="0" w:space="0" w:color="auto"/>
            <w:left w:val="none" w:sz="0" w:space="0" w:color="auto"/>
            <w:bottom w:val="none" w:sz="0" w:space="0" w:color="auto"/>
            <w:right w:val="none" w:sz="0" w:space="0" w:color="auto"/>
          </w:divBdr>
        </w:div>
        <w:div w:id="1737826048">
          <w:marLeft w:val="480"/>
          <w:marRight w:val="0"/>
          <w:marTop w:val="0"/>
          <w:marBottom w:val="0"/>
          <w:divBdr>
            <w:top w:val="none" w:sz="0" w:space="0" w:color="auto"/>
            <w:left w:val="none" w:sz="0" w:space="0" w:color="auto"/>
            <w:bottom w:val="none" w:sz="0" w:space="0" w:color="auto"/>
            <w:right w:val="none" w:sz="0" w:space="0" w:color="auto"/>
          </w:divBdr>
        </w:div>
        <w:div w:id="1887333371">
          <w:marLeft w:val="480"/>
          <w:marRight w:val="0"/>
          <w:marTop w:val="0"/>
          <w:marBottom w:val="0"/>
          <w:divBdr>
            <w:top w:val="none" w:sz="0" w:space="0" w:color="auto"/>
            <w:left w:val="none" w:sz="0" w:space="0" w:color="auto"/>
            <w:bottom w:val="none" w:sz="0" w:space="0" w:color="auto"/>
            <w:right w:val="none" w:sz="0" w:space="0" w:color="auto"/>
          </w:divBdr>
        </w:div>
        <w:div w:id="2126194210">
          <w:marLeft w:val="480"/>
          <w:marRight w:val="0"/>
          <w:marTop w:val="0"/>
          <w:marBottom w:val="0"/>
          <w:divBdr>
            <w:top w:val="none" w:sz="0" w:space="0" w:color="auto"/>
            <w:left w:val="none" w:sz="0" w:space="0" w:color="auto"/>
            <w:bottom w:val="none" w:sz="0" w:space="0" w:color="auto"/>
            <w:right w:val="none" w:sz="0" w:space="0" w:color="auto"/>
          </w:divBdr>
        </w:div>
        <w:div w:id="2007513623">
          <w:marLeft w:val="480"/>
          <w:marRight w:val="0"/>
          <w:marTop w:val="0"/>
          <w:marBottom w:val="0"/>
          <w:divBdr>
            <w:top w:val="none" w:sz="0" w:space="0" w:color="auto"/>
            <w:left w:val="none" w:sz="0" w:space="0" w:color="auto"/>
            <w:bottom w:val="none" w:sz="0" w:space="0" w:color="auto"/>
            <w:right w:val="none" w:sz="0" w:space="0" w:color="auto"/>
          </w:divBdr>
        </w:div>
        <w:div w:id="1541937334">
          <w:marLeft w:val="480"/>
          <w:marRight w:val="0"/>
          <w:marTop w:val="0"/>
          <w:marBottom w:val="0"/>
          <w:divBdr>
            <w:top w:val="none" w:sz="0" w:space="0" w:color="auto"/>
            <w:left w:val="none" w:sz="0" w:space="0" w:color="auto"/>
            <w:bottom w:val="none" w:sz="0" w:space="0" w:color="auto"/>
            <w:right w:val="none" w:sz="0" w:space="0" w:color="auto"/>
          </w:divBdr>
        </w:div>
        <w:div w:id="1038360670">
          <w:marLeft w:val="480"/>
          <w:marRight w:val="0"/>
          <w:marTop w:val="0"/>
          <w:marBottom w:val="0"/>
          <w:divBdr>
            <w:top w:val="none" w:sz="0" w:space="0" w:color="auto"/>
            <w:left w:val="none" w:sz="0" w:space="0" w:color="auto"/>
            <w:bottom w:val="none" w:sz="0" w:space="0" w:color="auto"/>
            <w:right w:val="none" w:sz="0" w:space="0" w:color="auto"/>
          </w:divBdr>
        </w:div>
        <w:div w:id="1134567143">
          <w:marLeft w:val="480"/>
          <w:marRight w:val="0"/>
          <w:marTop w:val="0"/>
          <w:marBottom w:val="0"/>
          <w:divBdr>
            <w:top w:val="none" w:sz="0" w:space="0" w:color="auto"/>
            <w:left w:val="none" w:sz="0" w:space="0" w:color="auto"/>
            <w:bottom w:val="none" w:sz="0" w:space="0" w:color="auto"/>
            <w:right w:val="none" w:sz="0" w:space="0" w:color="auto"/>
          </w:divBdr>
        </w:div>
        <w:div w:id="333453681">
          <w:marLeft w:val="480"/>
          <w:marRight w:val="0"/>
          <w:marTop w:val="0"/>
          <w:marBottom w:val="0"/>
          <w:divBdr>
            <w:top w:val="none" w:sz="0" w:space="0" w:color="auto"/>
            <w:left w:val="none" w:sz="0" w:space="0" w:color="auto"/>
            <w:bottom w:val="none" w:sz="0" w:space="0" w:color="auto"/>
            <w:right w:val="none" w:sz="0" w:space="0" w:color="auto"/>
          </w:divBdr>
        </w:div>
        <w:div w:id="98910416">
          <w:marLeft w:val="480"/>
          <w:marRight w:val="0"/>
          <w:marTop w:val="0"/>
          <w:marBottom w:val="0"/>
          <w:divBdr>
            <w:top w:val="none" w:sz="0" w:space="0" w:color="auto"/>
            <w:left w:val="none" w:sz="0" w:space="0" w:color="auto"/>
            <w:bottom w:val="none" w:sz="0" w:space="0" w:color="auto"/>
            <w:right w:val="none" w:sz="0" w:space="0" w:color="auto"/>
          </w:divBdr>
        </w:div>
        <w:div w:id="372922939">
          <w:marLeft w:val="480"/>
          <w:marRight w:val="0"/>
          <w:marTop w:val="0"/>
          <w:marBottom w:val="0"/>
          <w:divBdr>
            <w:top w:val="none" w:sz="0" w:space="0" w:color="auto"/>
            <w:left w:val="none" w:sz="0" w:space="0" w:color="auto"/>
            <w:bottom w:val="none" w:sz="0" w:space="0" w:color="auto"/>
            <w:right w:val="none" w:sz="0" w:space="0" w:color="auto"/>
          </w:divBdr>
        </w:div>
        <w:div w:id="1013655634">
          <w:marLeft w:val="480"/>
          <w:marRight w:val="0"/>
          <w:marTop w:val="0"/>
          <w:marBottom w:val="0"/>
          <w:divBdr>
            <w:top w:val="none" w:sz="0" w:space="0" w:color="auto"/>
            <w:left w:val="none" w:sz="0" w:space="0" w:color="auto"/>
            <w:bottom w:val="none" w:sz="0" w:space="0" w:color="auto"/>
            <w:right w:val="none" w:sz="0" w:space="0" w:color="auto"/>
          </w:divBdr>
        </w:div>
        <w:div w:id="212159329">
          <w:marLeft w:val="480"/>
          <w:marRight w:val="0"/>
          <w:marTop w:val="0"/>
          <w:marBottom w:val="0"/>
          <w:divBdr>
            <w:top w:val="none" w:sz="0" w:space="0" w:color="auto"/>
            <w:left w:val="none" w:sz="0" w:space="0" w:color="auto"/>
            <w:bottom w:val="none" w:sz="0" w:space="0" w:color="auto"/>
            <w:right w:val="none" w:sz="0" w:space="0" w:color="auto"/>
          </w:divBdr>
        </w:div>
        <w:div w:id="334765888">
          <w:marLeft w:val="480"/>
          <w:marRight w:val="0"/>
          <w:marTop w:val="0"/>
          <w:marBottom w:val="0"/>
          <w:divBdr>
            <w:top w:val="none" w:sz="0" w:space="0" w:color="auto"/>
            <w:left w:val="none" w:sz="0" w:space="0" w:color="auto"/>
            <w:bottom w:val="none" w:sz="0" w:space="0" w:color="auto"/>
            <w:right w:val="none" w:sz="0" w:space="0" w:color="auto"/>
          </w:divBdr>
        </w:div>
        <w:div w:id="1138381379">
          <w:marLeft w:val="480"/>
          <w:marRight w:val="0"/>
          <w:marTop w:val="0"/>
          <w:marBottom w:val="0"/>
          <w:divBdr>
            <w:top w:val="none" w:sz="0" w:space="0" w:color="auto"/>
            <w:left w:val="none" w:sz="0" w:space="0" w:color="auto"/>
            <w:bottom w:val="none" w:sz="0" w:space="0" w:color="auto"/>
            <w:right w:val="none" w:sz="0" w:space="0" w:color="auto"/>
          </w:divBdr>
        </w:div>
        <w:div w:id="657924561">
          <w:marLeft w:val="480"/>
          <w:marRight w:val="0"/>
          <w:marTop w:val="0"/>
          <w:marBottom w:val="0"/>
          <w:divBdr>
            <w:top w:val="none" w:sz="0" w:space="0" w:color="auto"/>
            <w:left w:val="none" w:sz="0" w:space="0" w:color="auto"/>
            <w:bottom w:val="none" w:sz="0" w:space="0" w:color="auto"/>
            <w:right w:val="none" w:sz="0" w:space="0" w:color="auto"/>
          </w:divBdr>
        </w:div>
      </w:divsChild>
    </w:div>
    <w:div w:id="148177231">
      <w:bodyDiv w:val="1"/>
      <w:marLeft w:val="0"/>
      <w:marRight w:val="0"/>
      <w:marTop w:val="0"/>
      <w:marBottom w:val="0"/>
      <w:divBdr>
        <w:top w:val="none" w:sz="0" w:space="0" w:color="auto"/>
        <w:left w:val="none" w:sz="0" w:space="0" w:color="auto"/>
        <w:bottom w:val="none" w:sz="0" w:space="0" w:color="auto"/>
        <w:right w:val="none" w:sz="0" w:space="0" w:color="auto"/>
      </w:divBdr>
      <w:divsChild>
        <w:div w:id="1636527951">
          <w:marLeft w:val="640"/>
          <w:marRight w:val="0"/>
          <w:marTop w:val="0"/>
          <w:marBottom w:val="0"/>
          <w:divBdr>
            <w:top w:val="none" w:sz="0" w:space="0" w:color="auto"/>
            <w:left w:val="none" w:sz="0" w:space="0" w:color="auto"/>
            <w:bottom w:val="none" w:sz="0" w:space="0" w:color="auto"/>
            <w:right w:val="none" w:sz="0" w:space="0" w:color="auto"/>
          </w:divBdr>
        </w:div>
        <w:div w:id="1347630116">
          <w:marLeft w:val="640"/>
          <w:marRight w:val="0"/>
          <w:marTop w:val="0"/>
          <w:marBottom w:val="0"/>
          <w:divBdr>
            <w:top w:val="none" w:sz="0" w:space="0" w:color="auto"/>
            <w:left w:val="none" w:sz="0" w:space="0" w:color="auto"/>
            <w:bottom w:val="none" w:sz="0" w:space="0" w:color="auto"/>
            <w:right w:val="none" w:sz="0" w:space="0" w:color="auto"/>
          </w:divBdr>
        </w:div>
        <w:div w:id="1701931894">
          <w:marLeft w:val="640"/>
          <w:marRight w:val="0"/>
          <w:marTop w:val="0"/>
          <w:marBottom w:val="0"/>
          <w:divBdr>
            <w:top w:val="none" w:sz="0" w:space="0" w:color="auto"/>
            <w:left w:val="none" w:sz="0" w:space="0" w:color="auto"/>
            <w:bottom w:val="none" w:sz="0" w:space="0" w:color="auto"/>
            <w:right w:val="none" w:sz="0" w:space="0" w:color="auto"/>
          </w:divBdr>
        </w:div>
        <w:div w:id="313487836">
          <w:marLeft w:val="640"/>
          <w:marRight w:val="0"/>
          <w:marTop w:val="0"/>
          <w:marBottom w:val="0"/>
          <w:divBdr>
            <w:top w:val="none" w:sz="0" w:space="0" w:color="auto"/>
            <w:left w:val="none" w:sz="0" w:space="0" w:color="auto"/>
            <w:bottom w:val="none" w:sz="0" w:space="0" w:color="auto"/>
            <w:right w:val="none" w:sz="0" w:space="0" w:color="auto"/>
          </w:divBdr>
        </w:div>
        <w:div w:id="1756315898">
          <w:marLeft w:val="640"/>
          <w:marRight w:val="0"/>
          <w:marTop w:val="0"/>
          <w:marBottom w:val="0"/>
          <w:divBdr>
            <w:top w:val="none" w:sz="0" w:space="0" w:color="auto"/>
            <w:left w:val="none" w:sz="0" w:space="0" w:color="auto"/>
            <w:bottom w:val="none" w:sz="0" w:space="0" w:color="auto"/>
            <w:right w:val="none" w:sz="0" w:space="0" w:color="auto"/>
          </w:divBdr>
        </w:div>
        <w:div w:id="327905128">
          <w:marLeft w:val="640"/>
          <w:marRight w:val="0"/>
          <w:marTop w:val="0"/>
          <w:marBottom w:val="0"/>
          <w:divBdr>
            <w:top w:val="none" w:sz="0" w:space="0" w:color="auto"/>
            <w:left w:val="none" w:sz="0" w:space="0" w:color="auto"/>
            <w:bottom w:val="none" w:sz="0" w:space="0" w:color="auto"/>
            <w:right w:val="none" w:sz="0" w:space="0" w:color="auto"/>
          </w:divBdr>
        </w:div>
        <w:div w:id="517502403">
          <w:marLeft w:val="640"/>
          <w:marRight w:val="0"/>
          <w:marTop w:val="0"/>
          <w:marBottom w:val="0"/>
          <w:divBdr>
            <w:top w:val="none" w:sz="0" w:space="0" w:color="auto"/>
            <w:left w:val="none" w:sz="0" w:space="0" w:color="auto"/>
            <w:bottom w:val="none" w:sz="0" w:space="0" w:color="auto"/>
            <w:right w:val="none" w:sz="0" w:space="0" w:color="auto"/>
          </w:divBdr>
        </w:div>
        <w:div w:id="175508754">
          <w:marLeft w:val="640"/>
          <w:marRight w:val="0"/>
          <w:marTop w:val="0"/>
          <w:marBottom w:val="0"/>
          <w:divBdr>
            <w:top w:val="none" w:sz="0" w:space="0" w:color="auto"/>
            <w:left w:val="none" w:sz="0" w:space="0" w:color="auto"/>
            <w:bottom w:val="none" w:sz="0" w:space="0" w:color="auto"/>
            <w:right w:val="none" w:sz="0" w:space="0" w:color="auto"/>
          </w:divBdr>
        </w:div>
        <w:div w:id="2002728682">
          <w:marLeft w:val="640"/>
          <w:marRight w:val="0"/>
          <w:marTop w:val="0"/>
          <w:marBottom w:val="0"/>
          <w:divBdr>
            <w:top w:val="none" w:sz="0" w:space="0" w:color="auto"/>
            <w:left w:val="none" w:sz="0" w:space="0" w:color="auto"/>
            <w:bottom w:val="none" w:sz="0" w:space="0" w:color="auto"/>
            <w:right w:val="none" w:sz="0" w:space="0" w:color="auto"/>
          </w:divBdr>
        </w:div>
        <w:div w:id="1428040315">
          <w:marLeft w:val="640"/>
          <w:marRight w:val="0"/>
          <w:marTop w:val="0"/>
          <w:marBottom w:val="0"/>
          <w:divBdr>
            <w:top w:val="none" w:sz="0" w:space="0" w:color="auto"/>
            <w:left w:val="none" w:sz="0" w:space="0" w:color="auto"/>
            <w:bottom w:val="none" w:sz="0" w:space="0" w:color="auto"/>
            <w:right w:val="none" w:sz="0" w:space="0" w:color="auto"/>
          </w:divBdr>
        </w:div>
        <w:div w:id="1771310735">
          <w:marLeft w:val="640"/>
          <w:marRight w:val="0"/>
          <w:marTop w:val="0"/>
          <w:marBottom w:val="0"/>
          <w:divBdr>
            <w:top w:val="none" w:sz="0" w:space="0" w:color="auto"/>
            <w:left w:val="none" w:sz="0" w:space="0" w:color="auto"/>
            <w:bottom w:val="none" w:sz="0" w:space="0" w:color="auto"/>
            <w:right w:val="none" w:sz="0" w:space="0" w:color="auto"/>
          </w:divBdr>
        </w:div>
        <w:div w:id="487064466">
          <w:marLeft w:val="640"/>
          <w:marRight w:val="0"/>
          <w:marTop w:val="0"/>
          <w:marBottom w:val="0"/>
          <w:divBdr>
            <w:top w:val="none" w:sz="0" w:space="0" w:color="auto"/>
            <w:left w:val="none" w:sz="0" w:space="0" w:color="auto"/>
            <w:bottom w:val="none" w:sz="0" w:space="0" w:color="auto"/>
            <w:right w:val="none" w:sz="0" w:space="0" w:color="auto"/>
          </w:divBdr>
        </w:div>
        <w:div w:id="49504085">
          <w:marLeft w:val="640"/>
          <w:marRight w:val="0"/>
          <w:marTop w:val="0"/>
          <w:marBottom w:val="0"/>
          <w:divBdr>
            <w:top w:val="none" w:sz="0" w:space="0" w:color="auto"/>
            <w:left w:val="none" w:sz="0" w:space="0" w:color="auto"/>
            <w:bottom w:val="none" w:sz="0" w:space="0" w:color="auto"/>
            <w:right w:val="none" w:sz="0" w:space="0" w:color="auto"/>
          </w:divBdr>
        </w:div>
        <w:div w:id="1350444323">
          <w:marLeft w:val="640"/>
          <w:marRight w:val="0"/>
          <w:marTop w:val="0"/>
          <w:marBottom w:val="0"/>
          <w:divBdr>
            <w:top w:val="none" w:sz="0" w:space="0" w:color="auto"/>
            <w:left w:val="none" w:sz="0" w:space="0" w:color="auto"/>
            <w:bottom w:val="none" w:sz="0" w:space="0" w:color="auto"/>
            <w:right w:val="none" w:sz="0" w:space="0" w:color="auto"/>
          </w:divBdr>
        </w:div>
        <w:div w:id="1104036782">
          <w:marLeft w:val="640"/>
          <w:marRight w:val="0"/>
          <w:marTop w:val="0"/>
          <w:marBottom w:val="0"/>
          <w:divBdr>
            <w:top w:val="none" w:sz="0" w:space="0" w:color="auto"/>
            <w:left w:val="none" w:sz="0" w:space="0" w:color="auto"/>
            <w:bottom w:val="none" w:sz="0" w:space="0" w:color="auto"/>
            <w:right w:val="none" w:sz="0" w:space="0" w:color="auto"/>
          </w:divBdr>
        </w:div>
        <w:div w:id="654380817">
          <w:marLeft w:val="640"/>
          <w:marRight w:val="0"/>
          <w:marTop w:val="0"/>
          <w:marBottom w:val="0"/>
          <w:divBdr>
            <w:top w:val="none" w:sz="0" w:space="0" w:color="auto"/>
            <w:left w:val="none" w:sz="0" w:space="0" w:color="auto"/>
            <w:bottom w:val="none" w:sz="0" w:space="0" w:color="auto"/>
            <w:right w:val="none" w:sz="0" w:space="0" w:color="auto"/>
          </w:divBdr>
        </w:div>
        <w:div w:id="144473220">
          <w:marLeft w:val="640"/>
          <w:marRight w:val="0"/>
          <w:marTop w:val="0"/>
          <w:marBottom w:val="0"/>
          <w:divBdr>
            <w:top w:val="none" w:sz="0" w:space="0" w:color="auto"/>
            <w:left w:val="none" w:sz="0" w:space="0" w:color="auto"/>
            <w:bottom w:val="none" w:sz="0" w:space="0" w:color="auto"/>
            <w:right w:val="none" w:sz="0" w:space="0" w:color="auto"/>
          </w:divBdr>
        </w:div>
        <w:div w:id="1788350919">
          <w:marLeft w:val="640"/>
          <w:marRight w:val="0"/>
          <w:marTop w:val="0"/>
          <w:marBottom w:val="0"/>
          <w:divBdr>
            <w:top w:val="none" w:sz="0" w:space="0" w:color="auto"/>
            <w:left w:val="none" w:sz="0" w:space="0" w:color="auto"/>
            <w:bottom w:val="none" w:sz="0" w:space="0" w:color="auto"/>
            <w:right w:val="none" w:sz="0" w:space="0" w:color="auto"/>
          </w:divBdr>
        </w:div>
        <w:div w:id="1152601332">
          <w:marLeft w:val="640"/>
          <w:marRight w:val="0"/>
          <w:marTop w:val="0"/>
          <w:marBottom w:val="0"/>
          <w:divBdr>
            <w:top w:val="none" w:sz="0" w:space="0" w:color="auto"/>
            <w:left w:val="none" w:sz="0" w:space="0" w:color="auto"/>
            <w:bottom w:val="none" w:sz="0" w:space="0" w:color="auto"/>
            <w:right w:val="none" w:sz="0" w:space="0" w:color="auto"/>
          </w:divBdr>
        </w:div>
        <w:div w:id="1848865422">
          <w:marLeft w:val="640"/>
          <w:marRight w:val="0"/>
          <w:marTop w:val="0"/>
          <w:marBottom w:val="0"/>
          <w:divBdr>
            <w:top w:val="none" w:sz="0" w:space="0" w:color="auto"/>
            <w:left w:val="none" w:sz="0" w:space="0" w:color="auto"/>
            <w:bottom w:val="none" w:sz="0" w:space="0" w:color="auto"/>
            <w:right w:val="none" w:sz="0" w:space="0" w:color="auto"/>
          </w:divBdr>
        </w:div>
        <w:div w:id="767391603">
          <w:marLeft w:val="640"/>
          <w:marRight w:val="0"/>
          <w:marTop w:val="0"/>
          <w:marBottom w:val="0"/>
          <w:divBdr>
            <w:top w:val="none" w:sz="0" w:space="0" w:color="auto"/>
            <w:left w:val="none" w:sz="0" w:space="0" w:color="auto"/>
            <w:bottom w:val="none" w:sz="0" w:space="0" w:color="auto"/>
            <w:right w:val="none" w:sz="0" w:space="0" w:color="auto"/>
          </w:divBdr>
        </w:div>
        <w:div w:id="91171955">
          <w:marLeft w:val="640"/>
          <w:marRight w:val="0"/>
          <w:marTop w:val="0"/>
          <w:marBottom w:val="0"/>
          <w:divBdr>
            <w:top w:val="none" w:sz="0" w:space="0" w:color="auto"/>
            <w:left w:val="none" w:sz="0" w:space="0" w:color="auto"/>
            <w:bottom w:val="none" w:sz="0" w:space="0" w:color="auto"/>
            <w:right w:val="none" w:sz="0" w:space="0" w:color="auto"/>
          </w:divBdr>
        </w:div>
        <w:div w:id="304243649">
          <w:marLeft w:val="640"/>
          <w:marRight w:val="0"/>
          <w:marTop w:val="0"/>
          <w:marBottom w:val="0"/>
          <w:divBdr>
            <w:top w:val="none" w:sz="0" w:space="0" w:color="auto"/>
            <w:left w:val="none" w:sz="0" w:space="0" w:color="auto"/>
            <w:bottom w:val="none" w:sz="0" w:space="0" w:color="auto"/>
            <w:right w:val="none" w:sz="0" w:space="0" w:color="auto"/>
          </w:divBdr>
        </w:div>
        <w:div w:id="1731612983">
          <w:marLeft w:val="640"/>
          <w:marRight w:val="0"/>
          <w:marTop w:val="0"/>
          <w:marBottom w:val="0"/>
          <w:divBdr>
            <w:top w:val="none" w:sz="0" w:space="0" w:color="auto"/>
            <w:left w:val="none" w:sz="0" w:space="0" w:color="auto"/>
            <w:bottom w:val="none" w:sz="0" w:space="0" w:color="auto"/>
            <w:right w:val="none" w:sz="0" w:space="0" w:color="auto"/>
          </w:divBdr>
        </w:div>
        <w:div w:id="635573848">
          <w:marLeft w:val="640"/>
          <w:marRight w:val="0"/>
          <w:marTop w:val="0"/>
          <w:marBottom w:val="0"/>
          <w:divBdr>
            <w:top w:val="none" w:sz="0" w:space="0" w:color="auto"/>
            <w:left w:val="none" w:sz="0" w:space="0" w:color="auto"/>
            <w:bottom w:val="none" w:sz="0" w:space="0" w:color="auto"/>
            <w:right w:val="none" w:sz="0" w:space="0" w:color="auto"/>
          </w:divBdr>
        </w:div>
        <w:div w:id="1760056232">
          <w:marLeft w:val="640"/>
          <w:marRight w:val="0"/>
          <w:marTop w:val="0"/>
          <w:marBottom w:val="0"/>
          <w:divBdr>
            <w:top w:val="none" w:sz="0" w:space="0" w:color="auto"/>
            <w:left w:val="none" w:sz="0" w:space="0" w:color="auto"/>
            <w:bottom w:val="none" w:sz="0" w:space="0" w:color="auto"/>
            <w:right w:val="none" w:sz="0" w:space="0" w:color="auto"/>
          </w:divBdr>
        </w:div>
        <w:div w:id="490371739">
          <w:marLeft w:val="640"/>
          <w:marRight w:val="0"/>
          <w:marTop w:val="0"/>
          <w:marBottom w:val="0"/>
          <w:divBdr>
            <w:top w:val="none" w:sz="0" w:space="0" w:color="auto"/>
            <w:left w:val="none" w:sz="0" w:space="0" w:color="auto"/>
            <w:bottom w:val="none" w:sz="0" w:space="0" w:color="auto"/>
            <w:right w:val="none" w:sz="0" w:space="0" w:color="auto"/>
          </w:divBdr>
        </w:div>
        <w:div w:id="449789141">
          <w:marLeft w:val="640"/>
          <w:marRight w:val="0"/>
          <w:marTop w:val="0"/>
          <w:marBottom w:val="0"/>
          <w:divBdr>
            <w:top w:val="none" w:sz="0" w:space="0" w:color="auto"/>
            <w:left w:val="none" w:sz="0" w:space="0" w:color="auto"/>
            <w:bottom w:val="none" w:sz="0" w:space="0" w:color="auto"/>
            <w:right w:val="none" w:sz="0" w:space="0" w:color="auto"/>
          </w:divBdr>
        </w:div>
        <w:div w:id="614219413">
          <w:marLeft w:val="640"/>
          <w:marRight w:val="0"/>
          <w:marTop w:val="0"/>
          <w:marBottom w:val="0"/>
          <w:divBdr>
            <w:top w:val="none" w:sz="0" w:space="0" w:color="auto"/>
            <w:left w:val="none" w:sz="0" w:space="0" w:color="auto"/>
            <w:bottom w:val="none" w:sz="0" w:space="0" w:color="auto"/>
            <w:right w:val="none" w:sz="0" w:space="0" w:color="auto"/>
          </w:divBdr>
        </w:div>
        <w:div w:id="510800136">
          <w:marLeft w:val="640"/>
          <w:marRight w:val="0"/>
          <w:marTop w:val="0"/>
          <w:marBottom w:val="0"/>
          <w:divBdr>
            <w:top w:val="none" w:sz="0" w:space="0" w:color="auto"/>
            <w:left w:val="none" w:sz="0" w:space="0" w:color="auto"/>
            <w:bottom w:val="none" w:sz="0" w:space="0" w:color="auto"/>
            <w:right w:val="none" w:sz="0" w:space="0" w:color="auto"/>
          </w:divBdr>
        </w:div>
        <w:div w:id="1026827294">
          <w:marLeft w:val="640"/>
          <w:marRight w:val="0"/>
          <w:marTop w:val="0"/>
          <w:marBottom w:val="0"/>
          <w:divBdr>
            <w:top w:val="none" w:sz="0" w:space="0" w:color="auto"/>
            <w:left w:val="none" w:sz="0" w:space="0" w:color="auto"/>
            <w:bottom w:val="none" w:sz="0" w:space="0" w:color="auto"/>
            <w:right w:val="none" w:sz="0" w:space="0" w:color="auto"/>
          </w:divBdr>
        </w:div>
        <w:div w:id="1679965143">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700205242">
          <w:marLeft w:val="640"/>
          <w:marRight w:val="0"/>
          <w:marTop w:val="0"/>
          <w:marBottom w:val="0"/>
          <w:divBdr>
            <w:top w:val="none" w:sz="0" w:space="0" w:color="auto"/>
            <w:left w:val="none" w:sz="0" w:space="0" w:color="auto"/>
            <w:bottom w:val="none" w:sz="0" w:space="0" w:color="auto"/>
            <w:right w:val="none" w:sz="0" w:space="0" w:color="auto"/>
          </w:divBdr>
        </w:div>
        <w:div w:id="1246187246">
          <w:marLeft w:val="640"/>
          <w:marRight w:val="0"/>
          <w:marTop w:val="0"/>
          <w:marBottom w:val="0"/>
          <w:divBdr>
            <w:top w:val="none" w:sz="0" w:space="0" w:color="auto"/>
            <w:left w:val="none" w:sz="0" w:space="0" w:color="auto"/>
            <w:bottom w:val="none" w:sz="0" w:space="0" w:color="auto"/>
            <w:right w:val="none" w:sz="0" w:space="0" w:color="auto"/>
          </w:divBdr>
        </w:div>
        <w:div w:id="1021590625">
          <w:marLeft w:val="640"/>
          <w:marRight w:val="0"/>
          <w:marTop w:val="0"/>
          <w:marBottom w:val="0"/>
          <w:divBdr>
            <w:top w:val="none" w:sz="0" w:space="0" w:color="auto"/>
            <w:left w:val="none" w:sz="0" w:space="0" w:color="auto"/>
            <w:bottom w:val="none" w:sz="0" w:space="0" w:color="auto"/>
            <w:right w:val="none" w:sz="0" w:space="0" w:color="auto"/>
          </w:divBdr>
        </w:div>
        <w:div w:id="1788624580">
          <w:marLeft w:val="640"/>
          <w:marRight w:val="0"/>
          <w:marTop w:val="0"/>
          <w:marBottom w:val="0"/>
          <w:divBdr>
            <w:top w:val="none" w:sz="0" w:space="0" w:color="auto"/>
            <w:left w:val="none" w:sz="0" w:space="0" w:color="auto"/>
            <w:bottom w:val="none" w:sz="0" w:space="0" w:color="auto"/>
            <w:right w:val="none" w:sz="0" w:space="0" w:color="auto"/>
          </w:divBdr>
        </w:div>
        <w:div w:id="1783576462">
          <w:marLeft w:val="640"/>
          <w:marRight w:val="0"/>
          <w:marTop w:val="0"/>
          <w:marBottom w:val="0"/>
          <w:divBdr>
            <w:top w:val="none" w:sz="0" w:space="0" w:color="auto"/>
            <w:left w:val="none" w:sz="0" w:space="0" w:color="auto"/>
            <w:bottom w:val="none" w:sz="0" w:space="0" w:color="auto"/>
            <w:right w:val="none" w:sz="0" w:space="0" w:color="auto"/>
          </w:divBdr>
        </w:div>
        <w:div w:id="566380592">
          <w:marLeft w:val="640"/>
          <w:marRight w:val="0"/>
          <w:marTop w:val="0"/>
          <w:marBottom w:val="0"/>
          <w:divBdr>
            <w:top w:val="none" w:sz="0" w:space="0" w:color="auto"/>
            <w:left w:val="none" w:sz="0" w:space="0" w:color="auto"/>
            <w:bottom w:val="none" w:sz="0" w:space="0" w:color="auto"/>
            <w:right w:val="none" w:sz="0" w:space="0" w:color="auto"/>
          </w:divBdr>
        </w:div>
        <w:div w:id="1618216155">
          <w:marLeft w:val="640"/>
          <w:marRight w:val="0"/>
          <w:marTop w:val="0"/>
          <w:marBottom w:val="0"/>
          <w:divBdr>
            <w:top w:val="none" w:sz="0" w:space="0" w:color="auto"/>
            <w:left w:val="none" w:sz="0" w:space="0" w:color="auto"/>
            <w:bottom w:val="none" w:sz="0" w:space="0" w:color="auto"/>
            <w:right w:val="none" w:sz="0" w:space="0" w:color="auto"/>
          </w:divBdr>
        </w:div>
        <w:div w:id="1310600010">
          <w:marLeft w:val="640"/>
          <w:marRight w:val="0"/>
          <w:marTop w:val="0"/>
          <w:marBottom w:val="0"/>
          <w:divBdr>
            <w:top w:val="none" w:sz="0" w:space="0" w:color="auto"/>
            <w:left w:val="none" w:sz="0" w:space="0" w:color="auto"/>
            <w:bottom w:val="none" w:sz="0" w:space="0" w:color="auto"/>
            <w:right w:val="none" w:sz="0" w:space="0" w:color="auto"/>
          </w:divBdr>
        </w:div>
        <w:div w:id="2021543300">
          <w:marLeft w:val="640"/>
          <w:marRight w:val="0"/>
          <w:marTop w:val="0"/>
          <w:marBottom w:val="0"/>
          <w:divBdr>
            <w:top w:val="none" w:sz="0" w:space="0" w:color="auto"/>
            <w:left w:val="none" w:sz="0" w:space="0" w:color="auto"/>
            <w:bottom w:val="none" w:sz="0" w:space="0" w:color="auto"/>
            <w:right w:val="none" w:sz="0" w:space="0" w:color="auto"/>
          </w:divBdr>
        </w:div>
        <w:div w:id="1031884480">
          <w:marLeft w:val="640"/>
          <w:marRight w:val="0"/>
          <w:marTop w:val="0"/>
          <w:marBottom w:val="0"/>
          <w:divBdr>
            <w:top w:val="none" w:sz="0" w:space="0" w:color="auto"/>
            <w:left w:val="none" w:sz="0" w:space="0" w:color="auto"/>
            <w:bottom w:val="none" w:sz="0" w:space="0" w:color="auto"/>
            <w:right w:val="none" w:sz="0" w:space="0" w:color="auto"/>
          </w:divBdr>
        </w:div>
        <w:div w:id="1864398164">
          <w:marLeft w:val="640"/>
          <w:marRight w:val="0"/>
          <w:marTop w:val="0"/>
          <w:marBottom w:val="0"/>
          <w:divBdr>
            <w:top w:val="none" w:sz="0" w:space="0" w:color="auto"/>
            <w:left w:val="none" w:sz="0" w:space="0" w:color="auto"/>
            <w:bottom w:val="none" w:sz="0" w:space="0" w:color="auto"/>
            <w:right w:val="none" w:sz="0" w:space="0" w:color="auto"/>
          </w:divBdr>
        </w:div>
        <w:div w:id="24870597">
          <w:marLeft w:val="640"/>
          <w:marRight w:val="0"/>
          <w:marTop w:val="0"/>
          <w:marBottom w:val="0"/>
          <w:divBdr>
            <w:top w:val="none" w:sz="0" w:space="0" w:color="auto"/>
            <w:left w:val="none" w:sz="0" w:space="0" w:color="auto"/>
            <w:bottom w:val="none" w:sz="0" w:space="0" w:color="auto"/>
            <w:right w:val="none" w:sz="0" w:space="0" w:color="auto"/>
          </w:divBdr>
        </w:div>
        <w:div w:id="579020253">
          <w:marLeft w:val="640"/>
          <w:marRight w:val="0"/>
          <w:marTop w:val="0"/>
          <w:marBottom w:val="0"/>
          <w:divBdr>
            <w:top w:val="none" w:sz="0" w:space="0" w:color="auto"/>
            <w:left w:val="none" w:sz="0" w:space="0" w:color="auto"/>
            <w:bottom w:val="none" w:sz="0" w:space="0" w:color="auto"/>
            <w:right w:val="none" w:sz="0" w:space="0" w:color="auto"/>
          </w:divBdr>
        </w:div>
        <w:div w:id="36399900">
          <w:marLeft w:val="640"/>
          <w:marRight w:val="0"/>
          <w:marTop w:val="0"/>
          <w:marBottom w:val="0"/>
          <w:divBdr>
            <w:top w:val="none" w:sz="0" w:space="0" w:color="auto"/>
            <w:left w:val="none" w:sz="0" w:space="0" w:color="auto"/>
            <w:bottom w:val="none" w:sz="0" w:space="0" w:color="auto"/>
            <w:right w:val="none" w:sz="0" w:space="0" w:color="auto"/>
          </w:divBdr>
        </w:div>
        <w:div w:id="966855853">
          <w:marLeft w:val="640"/>
          <w:marRight w:val="0"/>
          <w:marTop w:val="0"/>
          <w:marBottom w:val="0"/>
          <w:divBdr>
            <w:top w:val="none" w:sz="0" w:space="0" w:color="auto"/>
            <w:left w:val="none" w:sz="0" w:space="0" w:color="auto"/>
            <w:bottom w:val="none" w:sz="0" w:space="0" w:color="auto"/>
            <w:right w:val="none" w:sz="0" w:space="0" w:color="auto"/>
          </w:divBdr>
        </w:div>
        <w:div w:id="899445537">
          <w:marLeft w:val="640"/>
          <w:marRight w:val="0"/>
          <w:marTop w:val="0"/>
          <w:marBottom w:val="0"/>
          <w:divBdr>
            <w:top w:val="none" w:sz="0" w:space="0" w:color="auto"/>
            <w:left w:val="none" w:sz="0" w:space="0" w:color="auto"/>
            <w:bottom w:val="none" w:sz="0" w:space="0" w:color="auto"/>
            <w:right w:val="none" w:sz="0" w:space="0" w:color="auto"/>
          </w:divBdr>
        </w:div>
        <w:div w:id="2041583200">
          <w:marLeft w:val="640"/>
          <w:marRight w:val="0"/>
          <w:marTop w:val="0"/>
          <w:marBottom w:val="0"/>
          <w:divBdr>
            <w:top w:val="none" w:sz="0" w:space="0" w:color="auto"/>
            <w:left w:val="none" w:sz="0" w:space="0" w:color="auto"/>
            <w:bottom w:val="none" w:sz="0" w:space="0" w:color="auto"/>
            <w:right w:val="none" w:sz="0" w:space="0" w:color="auto"/>
          </w:divBdr>
        </w:div>
        <w:div w:id="667904264">
          <w:marLeft w:val="640"/>
          <w:marRight w:val="0"/>
          <w:marTop w:val="0"/>
          <w:marBottom w:val="0"/>
          <w:divBdr>
            <w:top w:val="none" w:sz="0" w:space="0" w:color="auto"/>
            <w:left w:val="none" w:sz="0" w:space="0" w:color="auto"/>
            <w:bottom w:val="none" w:sz="0" w:space="0" w:color="auto"/>
            <w:right w:val="none" w:sz="0" w:space="0" w:color="auto"/>
          </w:divBdr>
        </w:div>
        <w:div w:id="1364285019">
          <w:marLeft w:val="640"/>
          <w:marRight w:val="0"/>
          <w:marTop w:val="0"/>
          <w:marBottom w:val="0"/>
          <w:divBdr>
            <w:top w:val="none" w:sz="0" w:space="0" w:color="auto"/>
            <w:left w:val="none" w:sz="0" w:space="0" w:color="auto"/>
            <w:bottom w:val="none" w:sz="0" w:space="0" w:color="auto"/>
            <w:right w:val="none" w:sz="0" w:space="0" w:color="auto"/>
          </w:divBdr>
        </w:div>
        <w:div w:id="737895885">
          <w:marLeft w:val="640"/>
          <w:marRight w:val="0"/>
          <w:marTop w:val="0"/>
          <w:marBottom w:val="0"/>
          <w:divBdr>
            <w:top w:val="none" w:sz="0" w:space="0" w:color="auto"/>
            <w:left w:val="none" w:sz="0" w:space="0" w:color="auto"/>
            <w:bottom w:val="none" w:sz="0" w:space="0" w:color="auto"/>
            <w:right w:val="none" w:sz="0" w:space="0" w:color="auto"/>
          </w:divBdr>
        </w:div>
        <w:div w:id="1611160760">
          <w:marLeft w:val="640"/>
          <w:marRight w:val="0"/>
          <w:marTop w:val="0"/>
          <w:marBottom w:val="0"/>
          <w:divBdr>
            <w:top w:val="none" w:sz="0" w:space="0" w:color="auto"/>
            <w:left w:val="none" w:sz="0" w:space="0" w:color="auto"/>
            <w:bottom w:val="none" w:sz="0" w:space="0" w:color="auto"/>
            <w:right w:val="none" w:sz="0" w:space="0" w:color="auto"/>
          </w:divBdr>
        </w:div>
        <w:div w:id="448203419">
          <w:marLeft w:val="640"/>
          <w:marRight w:val="0"/>
          <w:marTop w:val="0"/>
          <w:marBottom w:val="0"/>
          <w:divBdr>
            <w:top w:val="none" w:sz="0" w:space="0" w:color="auto"/>
            <w:left w:val="none" w:sz="0" w:space="0" w:color="auto"/>
            <w:bottom w:val="none" w:sz="0" w:space="0" w:color="auto"/>
            <w:right w:val="none" w:sz="0" w:space="0" w:color="auto"/>
          </w:divBdr>
        </w:div>
        <w:div w:id="765075516">
          <w:marLeft w:val="640"/>
          <w:marRight w:val="0"/>
          <w:marTop w:val="0"/>
          <w:marBottom w:val="0"/>
          <w:divBdr>
            <w:top w:val="none" w:sz="0" w:space="0" w:color="auto"/>
            <w:left w:val="none" w:sz="0" w:space="0" w:color="auto"/>
            <w:bottom w:val="none" w:sz="0" w:space="0" w:color="auto"/>
            <w:right w:val="none" w:sz="0" w:space="0" w:color="auto"/>
          </w:divBdr>
        </w:div>
        <w:div w:id="406535494">
          <w:marLeft w:val="640"/>
          <w:marRight w:val="0"/>
          <w:marTop w:val="0"/>
          <w:marBottom w:val="0"/>
          <w:divBdr>
            <w:top w:val="none" w:sz="0" w:space="0" w:color="auto"/>
            <w:left w:val="none" w:sz="0" w:space="0" w:color="auto"/>
            <w:bottom w:val="none" w:sz="0" w:space="0" w:color="auto"/>
            <w:right w:val="none" w:sz="0" w:space="0" w:color="auto"/>
          </w:divBdr>
        </w:div>
        <w:div w:id="751467462">
          <w:marLeft w:val="640"/>
          <w:marRight w:val="0"/>
          <w:marTop w:val="0"/>
          <w:marBottom w:val="0"/>
          <w:divBdr>
            <w:top w:val="none" w:sz="0" w:space="0" w:color="auto"/>
            <w:left w:val="none" w:sz="0" w:space="0" w:color="auto"/>
            <w:bottom w:val="none" w:sz="0" w:space="0" w:color="auto"/>
            <w:right w:val="none" w:sz="0" w:space="0" w:color="auto"/>
          </w:divBdr>
        </w:div>
        <w:div w:id="369115250">
          <w:marLeft w:val="640"/>
          <w:marRight w:val="0"/>
          <w:marTop w:val="0"/>
          <w:marBottom w:val="0"/>
          <w:divBdr>
            <w:top w:val="none" w:sz="0" w:space="0" w:color="auto"/>
            <w:left w:val="none" w:sz="0" w:space="0" w:color="auto"/>
            <w:bottom w:val="none" w:sz="0" w:space="0" w:color="auto"/>
            <w:right w:val="none" w:sz="0" w:space="0" w:color="auto"/>
          </w:divBdr>
        </w:div>
        <w:div w:id="311762753">
          <w:marLeft w:val="640"/>
          <w:marRight w:val="0"/>
          <w:marTop w:val="0"/>
          <w:marBottom w:val="0"/>
          <w:divBdr>
            <w:top w:val="none" w:sz="0" w:space="0" w:color="auto"/>
            <w:left w:val="none" w:sz="0" w:space="0" w:color="auto"/>
            <w:bottom w:val="none" w:sz="0" w:space="0" w:color="auto"/>
            <w:right w:val="none" w:sz="0" w:space="0" w:color="auto"/>
          </w:divBdr>
        </w:div>
        <w:div w:id="1983390932">
          <w:marLeft w:val="640"/>
          <w:marRight w:val="0"/>
          <w:marTop w:val="0"/>
          <w:marBottom w:val="0"/>
          <w:divBdr>
            <w:top w:val="none" w:sz="0" w:space="0" w:color="auto"/>
            <w:left w:val="none" w:sz="0" w:space="0" w:color="auto"/>
            <w:bottom w:val="none" w:sz="0" w:space="0" w:color="auto"/>
            <w:right w:val="none" w:sz="0" w:space="0" w:color="auto"/>
          </w:divBdr>
        </w:div>
        <w:div w:id="625545662">
          <w:marLeft w:val="640"/>
          <w:marRight w:val="0"/>
          <w:marTop w:val="0"/>
          <w:marBottom w:val="0"/>
          <w:divBdr>
            <w:top w:val="none" w:sz="0" w:space="0" w:color="auto"/>
            <w:left w:val="none" w:sz="0" w:space="0" w:color="auto"/>
            <w:bottom w:val="none" w:sz="0" w:space="0" w:color="auto"/>
            <w:right w:val="none" w:sz="0" w:space="0" w:color="auto"/>
          </w:divBdr>
        </w:div>
        <w:div w:id="855735744">
          <w:marLeft w:val="640"/>
          <w:marRight w:val="0"/>
          <w:marTop w:val="0"/>
          <w:marBottom w:val="0"/>
          <w:divBdr>
            <w:top w:val="none" w:sz="0" w:space="0" w:color="auto"/>
            <w:left w:val="none" w:sz="0" w:space="0" w:color="auto"/>
            <w:bottom w:val="none" w:sz="0" w:space="0" w:color="auto"/>
            <w:right w:val="none" w:sz="0" w:space="0" w:color="auto"/>
          </w:divBdr>
        </w:div>
        <w:div w:id="627245807">
          <w:marLeft w:val="640"/>
          <w:marRight w:val="0"/>
          <w:marTop w:val="0"/>
          <w:marBottom w:val="0"/>
          <w:divBdr>
            <w:top w:val="none" w:sz="0" w:space="0" w:color="auto"/>
            <w:left w:val="none" w:sz="0" w:space="0" w:color="auto"/>
            <w:bottom w:val="none" w:sz="0" w:space="0" w:color="auto"/>
            <w:right w:val="none" w:sz="0" w:space="0" w:color="auto"/>
          </w:divBdr>
        </w:div>
        <w:div w:id="472330138">
          <w:marLeft w:val="640"/>
          <w:marRight w:val="0"/>
          <w:marTop w:val="0"/>
          <w:marBottom w:val="0"/>
          <w:divBdr>
            <w:top w:val="none" w:sz="0" w:space="0" w:color="auto"/>
            <w:left w:val="none" w:sz="0" w:space="0" w:color="auto"/>
            <w:bottom w:val="none" w:sz="0" w:space="0" w:color="auto"/>
            <w:right w:val="none" w:sz="0" w:space="0" w:color="auto"/>
          </w:divBdr>
        </w:div>
        <w:div w:id="799810082">
          <w:marLeft w:val="640"/>
          <w:marRight w:val="0"/>
          <w:marTop w:val="0"/>
          <w:marBottom w:val="0"/>
          <w:divBdr>
            <w:top w:val="none" w:sz="0" w:space="0" w:color="auto"/>
            <w:left w:val="none" w:sz="0" w:space="0" w:color="auto"/>
            <w:bottom w:val="none" w:sz="0" w:space="0" w:color="auto"/>
            <w:right w:val="none" w:sz="0" w:space="0" w:color="auto"/>
          </w:divBdr>
        </w:div>
        <w:div w:id="1687823409">
          <w:marLeft w:val="640"/>
          <w:marRight w:val="0"/>
          <w:marTop w:val="0"/>
          <w:marBottom w:val="0"/>
          <w:divBdr>
            <w:top w:val="none" w:sz="0" w:space="0" w:color="auto"/>
            <w:left w:val="none" w:sz="0" w:space="0" w:color="auto"/>
            <w:bottom w:val="none" w:sz="0" w:space="0" w:color="auto"/>
            <w:right w:val="none" w:sz="0" w:space="0" w:color="auto"/>
          </w:divBdr>
        </w:div>
        <w:div w:id="1332753214">
          <w:marLeft w:val="640"/>
          <w:marRight w:val="0"/>
          <w:marTop w:val="0"/>
          <w:marBottom w:val="0"/>
          <w:divBdr>
            <w:top w:val="none" w:sz="0" w:space="0" w:color="auto"/>
            <w:left w:val="none" w:sz="0" w:space="0" w:color="auto"/>
            <w:bottom w:val="none" w:sz="0" w:space="0" w:color="auto"/>
            <w:right w:val="none" w:sz="0" w:space="0" w:color="auto"/>
          </w:divBdr>
        </w:div>
        <w:div w:id="1920215172">
          <w:marLeft w:val="640"/>
          <w:marRight w:val="0"/>
          <w:marTop w:val="0"/>
          <w:marBottom w:val="0"/>
          <w:divBdr>
            <w:top w:val="none" w:sz="0" w:space="0" w:color="auto"/>
            <w:left w:val="none" w:sz="0" w:space="0" w:color="auto"/>
            <w:bottom w:val="none" w:sz="0" w:space="0" w:color="auto"/>
            <w:right w:val="none" w:sz="0" w:space="0" w:color="auto"/>
          </w:divBdr>
        </w:div>
        <w:div w:id="283119676">
          <w:marLeft w:val="640"/>
          <w:marRight w:val="0"/>
          <w:marTop w:val="0"/>
          <w:marBottom w:val="0"/>
          <w:divBdr>
            <w:top w:val="none" w:sz="0" w:space="0" w:color="auto"/>
            <w:left w:val="none" w:sz="0" w:space="0" w:color="auto"/>
            <w:bottom w:val="none" w:sz="0" w:space="0" w:color="auto"/>
            <w:right w:val="none" w:sz="0" w:space="0" w:color="auto"/>
          </w:divBdr>
        </w:div>
        <w:div w:id="82654267">
          <w:marLeft w:val="640"/>
          <w:marRight w:val="0"/>
          <w:marTop w:val="0"/>
          <w:marBottom w:val="0"/>
          <w:divBdr>
            <w:top w:val="none" w:sz="0" w:space="0" w:color="auto"/>
            <w:left w:val="none" w:sz="0" w:space="0" w:color="auto"/>
            <w:bottom w:val="none" w:sz="0" w:space="0" w:color="auto"/>
            <w:right w:val="none" w:sz="0" w:space="0" w:color="auto"/>
          </w:divBdr>
        </w:div>
        <w:div w:id="1771507019">
          <w:marLeft w:val="640"/>
          <w:marRight w:val="0"/>
          <w:marTop w:val="0"/>
          <w:marBottom w:val="0"/>
          <w:divBdr>
            <w:top w:val="none" w:sz="0" w:space="0" w:color="auto"/>
            <w:left w:val="none" w:sz="0" w:space="0" w:color="auto"/>
            <w:bottom w:val="none" w:sz="0" w:space="0" w:color="auto"/>
            <w:right w:val="none" w:sz="0" w:space="0" w:color="auto"/>
          </w:divBdr>
        </w:div>
        <w:div w:id="668874933">
          <w:marLeft w:val="640"/>
          <w:marRight w:val="0"/>
          <w:marTop w:val="0"/>
          <w:marBottom w:val="0"/>
          <w:divBdr>
            <w:top w:val="none" w:sz="0" w:space="0" w:color="auto"/>
            <w:left w:val="none" w:sz="0" w:space="0" w:color="auto"/>
            <w:bottom w:val="none" w:sz="0" w:space="0" w:color="auto"/>
            <w:right w:val="none" w:sz="0" w:space="0" w:color="auto"/>
          </w:divBdr>
        </w:div>
        <w:div w:id="694573149">
          <w:marLeft w:val="640"/>
          <w:marRight w:val="0"/>
          <w:marTop w:val="0"/>
          <w:marBottom w:val="0"/>
          <w:divBdr>
            <w:top w:val="none" w:sz="0" w:space="0" w:color="auto"/>
            <w:left w:val="none" w:sz="0" w:space="0" w:color="auto"/>
            <w:bottom w:val="none" w:sz="0" w:space="0" w:color="auto"/>
            <w:right w:val="none" w:sz="0" w:space="0" w:color="auto"/>
          </w:divBdr>
        </w:div>
        <w:div w:id="734932022">
          <w:marLeft w:val="640"/>
          <w:marRight w:val="0"/>
          <w:marTop w:val="0"/>
          <w:marBottom w:val="0"/>
          <w:divBdr>
            <w:top w:val="none" w:sz="0" w:space="0" w:color="auto"/>
            <w:left w:val="none" w:sz="0" w:space="0" w:color="auto"/>
            <w:bottom w:val="none" w:sz="0" w:space="0" w:color="auto"/>
            <w:right w:val="none" w:sz="0" w:space="0" w:color="auto"/>
          </w:divBdr>
        </w:div>
        <w:div w:id="722942848">
          <w:marLeft w:val="640"/>
          <w:marRight w:val="0"/>
          <w:marTop w:val="0"/>
          <w:marBottom w:val="0"/>
          <w:divBdr>
            <w:top w:val="none" w:sz="0" w:space="0" w:color="auto"/>
            <w:left w:val="none" w:sz="0" w:space="0" w:color="auto"/>
            <w:bottom w:val="none" w:sz="0" w:space="0" w:color="auto"/>
            <w:right w:val="none" w:sz="0" w:space="0" w:color="auto"/>
          </w:divBdr>
        </w:div>
        <w:div w:id="1556118060">
          <w:marLeft w:val="640"/>
          <w:marRight w:val="0"/>
          <w:marTop w:val="0"/>
          <w:marBottom w:val="0"/>
          <w:divBdr>
            <w:top w:val="none" w:sz="0" w:space="0" w:color="auto"/>
            <w:left w:val="none" w:sz="0" w:space="0" w:color="auto"/>
            <w:bottom w:val="none" w:sz="0" w:space="0" w:color="auto"/>
            <w:right w:val="none" w:sz="0" w:space="0" w:color="auto"/>
          </w:divBdr>
        </w:div>
        <w:div w:id="665550550">
          <w:marLeft w:val="640"/>
          <w:marRight w:val="0"/>
          <w:marTop w:val="0"/>
          <w:marBottom w:val="0"/>
          <w:divBdr>
            <w:top w:val="none" w:sz="0" w:space="0" w:color="auto"/>
            <w:left w:val="none" w:sz="0" w:space="0" w:color="auto"/>
            <w:bottom w:val="none" w:sz="0" w:space="0" w:color="auto"/>
            <w:right w:val="none" w:sz="0" w:space="0" w:color="auto"/>
          </w:divBdr>
        </w:div>
        <w:div w:id="1631324328">
          <w:marLeft w:val="640"/>
          <w:marRight w:val="0"/>
          <w:marTop w:val="0"/>
          <w:marBottom w:val="0"/>
          <w:divBdr>
            <w:top w:val="none" w:sz="0" w:space="0" w:color="auto"/>
            <w:left w:val="none" w:sz="0" w:space="0" w:color="auto"/>
            <w:bottom w:val="none" w:sz="0" w:space="0" w:color="auto"/>
            <w:right w:val="none" w:sz="0" w:space="0" w:color="auto"/>
          </w:divBdr>
        </w:div>
        <w:div w:id="434332214">
          <w:marLeft w:val="640"/>
          <w:marRight w:val="0"/>
          <w:marTop w:val="0"/>
          <w:marBottom w:val="0"/>
          <w:divBdr>
            <w:top w:val="none" w:sz="0" w:space="0" w:color="auto"/>
            <w:left w:val="none" w:sz="0" w:space="0" w:color="auto"/>
            <w:bottom w:val="none" w:sz="0" w:space="0" w:color="auto"/>
            <w:right w:val="none" w:sz="0" w:space="0" w:color="auto"/>
          </w:divBdr>
        </w:div>
        <w:div w:id="1160121770">
          <w:marLeft w:val="640"/>
          <w:marRight w:val="0"/>
          <w:marTop w:val="0"/>
          <w:marBottom w:val="0"/>
          <w:divBdr>
            <w:top w:val="none" w:sz="0" w:space="0" w:color="auto"/>
            <w:left w:val="none" w:sz="0" w:space="0" w:color="auto"/>
            <w:bottom w:val="none" w:sz="0" w:space="0" w:color="auto"/>
            <w:right w:val="none" w:sz="0" w:space="0" w:color="auto"/>
          </w:divBdr>
        </w:div>
        <w:div w:id="588269295">
          <w:marLeft w:val="640"/>
          <w:marRight w:val="0"/>
          <w:marTop w:val="0"/>
          <w:marBottom w:val="0"/>
          <w:divBdr>
            <w:top w:val="none" w:sz="0" w:space="0" w:color="auto"/>
            <w:left w:val="none" w:sz="0" w:space="0" w:color="auto"/>
            <w:bottom w:val="none" w:sz="0" w:space="0" w:color="auto"/>
            <w:right w:val="none" w:sz="0" w:space="0" w:color="auto"/>
          </w:divBdr>
        </w:div>
        <w:div w:id="1421486350">
          <w:marLeft w:val="640"/>
          <w:marRight w:val="0"/>
          <w:marTop w:val="0"/>
          <w:marBottom w:val="0"/>
          <w:divBdr>
            <w:top w:val="none" w:sz="0" w:space="0" w:color="auto"/>
            <w:left w:val="none" w:sz="0" w:space="0" w:color="auto"/>
            <w:bottom w:val="none" w:sz="0" w:space="0" w:color="auto"/>
            <w:right w:val="none" w:sz="0" w:space="0" w:color="auto"/>
          </w:divBdr>
        </w:div>
        <w:div w:id="2043550903">
          <w:marLeft w:val="640"/>
          <w:marRight w:val="0"/>
          <w:marTop w:val="0"/>
          <w:marBottom w:val="0"/>
          <w:divBdr>
            <w:top w:val="none" w:sz="0" w:space="0" w:color="auto"/>
            <w:left w:val="none" w:sz="0" w:space="0" w:color="auto"/>
            <w:bottom w:val="none" w:sz="0" w:space="0" w:color="auto"/>
            <w:right w:val="none" w:sz="0" w:space="0" w:color="auto"/>
          </w:divBdr>
        </w:div>
      </w:divsChild>
    </w:div>
    <w:div w:id="148835657">
      <w:bodyDiv w:val="1"/>
      <w:marLeft w:val="0"/>
      <w:marRight w:val="0"/>
      <w:marTop w:val="0"/>
      <w:marBottom w:val="0"/>
      <w:divBdr>
        <w:top w:val="none" w:sz="0" w:space="0" w:color="auto"/>
        <w:left w:val="none" w:sz="0" w:space="0" w:color="auto"/>
        <w:bottom w:val="none" w:sz="0" w:space="0" w:color="auto"/>
        <w:right w:val="none" w:sz="0" w:space="0" w:color="auto"/>
      </w:divBdr>
    </w:div>
    <w:div w:id="150367814">
      <w:bodyDiv w:val="1"/>
      <w:marLeft w:val="0"/>
      <w:marRight w:val="0"/>
      <w:marTop w:val="0"/>
      <w:marBottom w:val="0"/>
      <w:divBdr>
        <w:top w:val="none" w:sz="0" w:space="0" w:color="auto"/>
        <w:left w:val="none" w:sz="0" w:space="0" w:color="auto"/>
        <w:bottom w:val="none" w:sz="0" w:space="0" w:color="auto"/>
        <w:right w:val="none" w:sz="0" w:space="0" w:color="auto"/>
      </w:divBdr>
    </w:div>
    <w:div w:id="153110907">
      <w:bodyDiv w:val="1"/>
      <w:marLeft w:val="0"/>
      <w:marRight w:val="0"/>
      <w:marTop w:val="0"/>
      <w:marBottom w:val="0"/>
      <w:divBdr>
        <w:top w:val="none" w:sz="0" w:space="0" w:color="auto"/>
        <w:left w:val="none" w:sz="0" w:space="0" w:color="auto"/>
        <w:bottom w:val="none" w:sz="0" w:space="0" w:color="auto"/>
        <w:right w:val="none" w:sz="0" w:space="0" w:color="auto"/>
      </w:divBdr>
    </w:div>
    <w:div w:id="159809340">
      <w:bodyDiv w:val="1"/>
      <w:marLeft w:val="0"/>
      <w:marRight w:val="0"/>
      <w:marTop w:val="0"/>
      <w:marBottom w:val="0"/>
      <w:divBdr>
        <w:top w:val="none" w:sz="0" w:space="0" w:color="auto"/>
        <w:left w:val="none" w:sz="0" w:space="0" w:color="auto"/>
        <w:bottom w:val="none" w:sz="0" w:space="0" w:color="auto"/>
        <w:right w:val="none" w:sz="0" w:space="0" w:color="auto"/>
      </w:divBdr>
    </w:div>
    <w:div w:id="175965309">
      <w:bodyDiv w:val="1"/>
      <w:marLeft w:val="0"/>
      <w:marRight w:val="0"/>
      <w:marTop w:val="0"/>
      <w:marBottom w:val="0"/>
      <w:divBdr>
        <w:top w:val="none" w:sz="0" w:space="0" w:color="auto"/>
        <w:left w:val="none" w:sz="0" w:space="0" w:color="auto"/>
        <w:bottom w:val="none" w:sz="0" w:space="0" w:color="auto"/>
        <w:right w:val="none" w:sz="0" w:space="0" w:color="auto"/>
      </w:divBdr>
    </w:div>
    <w:div w:id="180121162">
      <w:bodyDiv w:val="1"/>
      <w:marLeft w:val="0"/>
      <w:marRight w:val="0"/>
      <w:marTop w:val="0"/>
      <w:marBottom w:val="0"/>
      <w:divBdr>
        <w:top w:val="none" w:sz="0" w:space="0" w:color="auto"/>
        <w:left w:val="none" w:sz="0" w:space="0" w:color="auto"/>
        <w:bottom w:val="none" w:sz="0" w:space="0" w:color="auto"/>
        <w:right w:val="none" w:sz="0" w:space="0" w:color="auto"/>
      </w:divBdr>
      <w:divsChild>
        <w:div w:id="616058264">
          <w:marLeft w:val="480"/>
          <w:marRight w:val="0"/>
          <w:marTop w:val="0"/>
          <w:marBottom w:val="0"/>
          <w:divBdr>
            <w:top w:val="none" w:sz="0" w:space="0" w:color="auto"/>
            <w:left w:val="none" w:sz="0" w:space="0" w:color="auto"/>
            <w:bottom w:val="none" w:sz="0" w:space="0" w:color="auto"/>
            <w:right w:val="none" w:sz="0" w:space="0" w:color="auto"/>
          </w:divBdr>
        </w:div>
        <w:div w:id="56786435">
          <w:marLeft w:val="480"/>
          <w:marRight w:val="0"/>
          <w:marTop w:val="0"/>
          <w:marBottom w:val="0"/>
          <w:divBdr>
            <w:top w:val="none" w:sz="0" w:space="0" w:color="auto"/>
            <w:left w:val="none" w:sz="0" w:space="0" w:color="auto"/>
            <w:bottom w:val="none" w:sz="0" w:space="0" w:color="auto"/>
            <w:right w:val="none" w:sz="0" w:space="0" w:color="auto"/>
          </w:divBdr>
        </w:div>
        <w:div w:id="1106654315">
          <w:marLeft w:val="480"/>
          <w:marRight w:val="0"/>
          <w:marTop w:val="0"/>
          <w:marBottom w:val="0"/>
          <w:divBdr>
            <w:top w:val="none" w:sz="0" w:space="0" w:color="auto"/>
            <w:left w:val="none" w:sz="0" w:space="0" w:color="auto"/>
            <w:bottom w:val="none" w:sz="0" w:space="0" w:color="auto"/>
            <w:right w:val="none" w:sz="0" w:space="0" w:color="auto"/>
          </w:divBdr>
        </w:div>
        <w:div w:id="1378625112">
          <w:marLeft w:val="480"/>
          <w:marRight w:val="0"/>
          <w:marTop w:val="0"/>
          <w:marBottom w:val="0"/>
          <w:divBdr>
            <w:top w:val="none" w:sz="0" w:space="0" w:color="auto"/>
            <w:left w:val="none" w:sz="0" w:space="0" w:color="auto"/>
            <w:bottom w:val="none" w:sz="0" w:space="0" w:color="auto"/>
            <w:right w:val="none" w:sz="0" w:space="0" w:color="auto"/>
          </w:divBdr>
        </w:div>
        <w:div w:id="1074859114">
          <w:marLeft w:val="480"/>
          <w:marRight w:val="0"/>
          <w:marTop w:val="0"/>
          <w:marBottom w:val="0"/>
          <w:divBdr>
            <w:top w:val="none" w:sz="0" w:space="0" w:color="auto"/>
            <w:left w:val="none" w:sz="0" w:space="0" w:color="auto"/>
            <w:bottom w:val="none" w:sz="0" w:space="0" w:color="auto"/>
            <w:right w:val="none" w:sz="0" w:space="0" w:color="auto"/>
          </w:divBdr>
        </w:div>
        <w:div w:id="826943692">
          <w:marLeft w:val="480"/>
          <w:marRight w:val="0"/>
          <w:marTop w:val="0"/>
          <w:marBottom w:val="0"/>
          <w:divBdr>
            <w:top w:val="none" w:sz="0" w:space="0" w:color="auto"/>
            <w:left w:val="none" w:sz="0" w:space="0" w:color="auto"/>
            <w:bottom w:val="none" w:sz="0" w:space="0" w:color="auto"/>
            <w:right w:val="none" w:sz="0" w:space="0" w:color="auto"/>
          </w:divBdr>
        </w:div>
        <w:div w:id="483594028">
          <w:marLeft w:val="480"/>
          <w:marRight w:val="0"/>
          <w:marTop w:val="0"/>
          <w:marBottom w:val="0"/>
          <w:divBdr>
            <w:top w:val="none" w:sz="0" w:space="0" w:color="auto"/>
            <w:left w:val="none" w:sz="0" w:space="0" w:color="auto"/>
            <w:bottom w:val="none" w:sz="0" w:space="0" w:color="auto"/>
            <w:right w:val="none" w:sz="0" w:space="0" w:color="auto"/>
          </w:divBdr>
        </w:div>
        <w:div w:id="1251506336">
          <w:marLeft w:val="480"/>
          <w:marRight w:val="0"/>
          <w:marTop w:val="0"/>
          <w:marBottom w:val="0"/>
          <w:divBdr>
            <w:top w:val="none" w:sz="0" w:space="0" w:color="auto"/>
            <w:left w:val="none" w:sz="0" w:space="0" w:color="auto"/>
            <w:bottom w:val="none" w:sz="0" w:space="0" w:color="auto"/>
            <w:right w:val="none" w:sz="0" w:space="0" w:color="auto"/>
          </w:divBdr>
        </w:div>
        <w:div w:id="1489009904">
          <w:marLeft w:val="480"/>
          <w:marRight w:val="0"/>
          <w:marTop w:val="0"/>
          <w:marBottom w:val="0"/>
          <w:divBdr>
            <w:top w:val="none" w:sz="0" w:space="0" w:color="auto"/>
            <w:left w:val="none" w:sz="0" w:space="0" w:color="auto"/>
            <w:bottom w:val="none" w:sz="0" w:space="0" w:color="auto"/>
            <w:right w:val="none" w:sz="0" w:space="0" w:color="auto"/>
          </w:divBdr>
        </w:div>
        <w:div w:id="1599481600">
          <w:marLeft w:val="480"/>
          <w:marRight w:val="0"/>
          <w:marTop w:val="0"/>
          <w:marBottom w:val="0"/>
          <w:divBdr>
            <w:top w:val="none" w:sz="0" w:space="0" w:color="auto"/>
            <w:left w:val="none" w:sz="0" w:space="0" w:color="auto"/>
            <w:bottom w:val="none" w:sz="0" w:space="0" w:color="auto"/>
            <w:right w:val="none" w:sz="0" w:space="0" w:color="auto"/>
          </w:divBdr>
        </w:div>
        <w:div w:id="1986274078">
          <w:marLeft w:val="480"/>
          <w:marRight w:val="0"/>
          <w:marTop w:val="0"/>
          <w:marBottom w:val="0"/>
          <w:divBdr>
            <w:top w:val="none" w:sz="0" w:space="0" w:color="auto"/>
            <w:left w:val="none" w:sz="0" w:space="0" w:color="auto"/>
            <w:bottom w:val="none" w:sz="0" w:space="0" w:color="auto"/>
            <w:right w:val="none" w:sz="0" w:space="0" w:color="auto"/>
          </w:divBdr>
        </w:div>
        <w:div w:id="2017611901">
          <w:marLeft w:val="480"/>
          <w:marRight w:val="0"/>
          <w:marTop w:val="0"/>
          <w:marBottom w:val="0"/>
          <w:divBdr>
            <w:top w:val="none" w:sz="0" w:space="0" w:color="auto"/>
            <w:left w:val="none" w:sz="0" w:space="0" w:color="auto"/>
            <w:bottom w:val="none" w:sz="0" w:space="0" w:color="auto"/>
            <w:right w:val="none" w:sz="0" w:space="0" w:color="auto"/>
          </w:divBdr>
        </w:div>
        <w:div w:id="27801729">
          <w:marLeft w:val="480"/>
          <w:marRight w:val="0"/>
          <w:marTop w:val="0"/>
          <w:marBottom w:val="0"/>
          <w:divBdr>
            <w:top w:val="none" w:sz="0" w:space="0" w:color="auto"/>
            <w:left w:val="none" w:sz="0" w:space="0" w:color="auto"/>
            <w:bottom w:val="none" w:sz="0" w:space="0" w:color="auto"/>
            <w:right w:val="none" w:sz="0" w:space="0" w:color="auto"/>
          </w:divBdr>
        </w:div>
        <w:div w:id="797795346">
          <w:marLeft w:val="480"/>
          <w:marRight w:val="0"/>
          <w:marTop w:val="0"/>
          <w:marBottom w:val="0"/>
          <w:divBdr>
            <w:top w:val="none" w:sz="0" w:space="0" w:color="auto"/>
            <w:left w:val="none" w:sz="0" w:space="0" w:color="auto"/>
            <w:bottom w:val="none" w:sz="0" w:space="0" w:color="auto"/>
            <w:right w:val="none" w:sz="0" w:space="0" w:color="auto"/>
          </w:divBdr>
        </w:div>
        <w:div w:id="190608740">
          <w:marLeft w:val="480"/>
          <w:marRight w:val="0"/>
          <w:marTop w:val="0"/>
          <w:marBottom w:val="0"/>
          <w:divBdr>
            <w:top w:val="none" w:sz="0" w:space="0" w:color="auto"/>
            <w:left w:val="none" w:sz="0" w:space="0" w:color="auto"/>
            <w:bottom w:val="none" w:sz="0" w:space="0" w:color="auto"/>
            <w:right w:val="none" w:sz="0" w:space="0" w:color="auto"/>
          </w:divBdr>
        </w:div>
        <w:div w:id="43063755">
          <w:marLeft w:val="480"/>
          <w:marRight w:val="0"/>
          <w:marTop w:val="0"/>
          <w:marBottom w:val="0"/>
          <w:divBdr>
            <w:top w:val="none" w:sz="0" w:space="0" w:color="auto"/>
            <w:left w:val="none" w:sz="0" w:space="0" w:color="auto"/>
            <w:bottom w:val="none" w:sz="0" w:space="0" w:color="auto"/>
            <w:right w:val="none" w:sz="0" w:space="0" w:color="auto"/>
          </w:divBdr>
        </w:div>
        <w:div w:id="981302619">
          <w:marLeft w:val="480"/>
          <w:marRight w:val="0"/>
          <w:marTop w:val="0"/>
          <w:marBottom w:val="0"/>
          <w:divBdr>
            <w:top w:val="none" w:sz="0" w:space="0" w:color="auto"/>
            <w:left w:val="none" w:sz="0" w:space="0" w:color="auto"/>
            <w:bottom w:val="none" w:sz="0" w:space="0" w:color="auto"/>
            <w:right w:val="none" w:sz="0" w:space="0" w:color="auto"/>
          </w:divBdr>
        </w:div>
        <w:div w:id="1074545821">
          <w:marLeft w:val="480"/>
          <w:marRight w:val="0"/>
          <w:marTop w:val="0"/>
          <w:marBottom w:val="0"/>
          <w:divBdr>
            <w:top w:val="none" w:sz="0" w:space="0" w:color="auto"/>
            <w:left w:val="none" w:sz="0" w:space="0" w:color="auto"/>
            <w:bottom w:val="none" w:sz="0" w:space="0" w:color="auto"/>
            <w:right w:val="none" w:sz="0" w:space="0" w:color="auto"/>
          </w:divBdr>
        </w:div>
        <w:div w:id="685013146">
          <w:marLeft w:val="480"/>
          <w:marRight w:val="0"/>
          <w:marTop w:val="0"/>
          <w:marBottom w:val="0"/>
          <w:divBdr>
            <w:top w:val="none" w:sz="0" w:space="0" w:color="auto"/>
            <w:left w:val="none" w:sz="0" w:space="0" w:color="auto"/>
            <w:bottom w:val="none" w:sz="0" w:space="0" w:color="auto"/>
            <w:right w:val="none" w:sz="0" w:space="0" w:color="auto"/>
          </w:divBdr>
        </w:div>
        <w:div w:id="1267810021">
          <w:marLeft w:val="480"/>
          <w:marRight w:val="0"/>
          <w:marTop w:val="0"/>
          <w:marBottom w:val="0"/>
          <w:divBdr>
            <w:top w:val="none" w:sz="0" w:space="0" w:color="auto"/>
            <w:left w:val="none" w:sz="0" w:space="0" w:color="auto"/>
            <w:bottom w:val="none" w:sz="0" w:space="0" w:color="auto"/>
            <w:right w:val="none" w:sz="0" w:space="0" w:color="auto"/>
          </w:divBdr>
        </w:div>
        <w:div w:id="295188419">
          <w:marLeft w:val="480"/>
          <w:marRight w:val="0"/>
          <w:marTop w:val="0"/>
          <w:marBottom w:val="0"/>
          <w:divBdr>
            <w:top w:val="none" w:sz="0" w:space="0" w:color="auto"/>
            <w:left w:val="none" w:sz="0" w:space="0" w:color="auto"/>
            <w:bottom w:val="none" w:sz="0" w:space="0" w:color="auto"/>
            <w:right w:val="none" w:sz="0" w:space="0" w:color="auto"/>
          </w:divBdr>
        </w:div>
        <w:div w:id="1213274381">
          <w:marLeft w:val="480"/>
          <w:marRight w:val="0"/>
          <w:marTop w:val="0"/>
          <w:marBottom w:val="0"/>
          <w:divBdr>
            <w:top w:val="none" w:sz="0" w:space="0" w:color="auto"/>
            <w:left w:val="none" w:sz="0" w:space="0" w:color="auto"/>
            <w:bottom w:val="none" w:sz="0" w:space="0" w:color="auto"/>
            <w:right w:val="none" w:sz="0" w:space="0" w:color="auto"/>
          </w:divBdr>
        </w:div>
        <w:div w:id="376007271">
          <w:marLeft w:val="480"/>
          <w:marRight w:val="0"/>
          <w:marTop w:val="0"/>
          <w:marBottom w:val="0"/>
          <w:divBdr>
            <w:top w:val="none" w:sz="0" w:space="0" w:color="auto"/>
            <w:left w:val="none" w:sz="0" w:space="0" w:color="auto"/>
            <w:bottom w:val="none" w:sz="0" w:space="0" w:color="auto"/>
            <w:right w:val="none" w:sz="0" w:space="0" w:color="auto"/>
          </w:divBdr>
        </w:div>
        <w:div w:id="1332101929">
          <w:marLeft w:val="480"/>
          <w:marRight w:val="0"/>
          <w:marTop w:val="0"/>
          <w:marBottom w:val="0"/>
          <w:divBdr>
            <w:top w:val="none" w:sz="0" w:space="0" w:color="auto"/>
            <w:left w:val="none" w:sz="0" w:space="0" w:color="auto"/>
            <w:bottom w:val="none" w:sz="0" w:space="0" w:color="auto"/>
            <w:right w:val="none" w:sz="0" w:space="0" w:color="auto"/>
          </w:divBdr>
        </w:div>
        <w:div w:id="336886266">
          <w:marLeft w:val="480"/>
          <w:marRight w:val="0"/>
          <w:marTop w:val="0"/>
          <w:marBottom w:val="0"/>
          <w:divBdr>
            <w:top w:val="none" w:sz="0" w:space="0" w:color="auto"/>
            <w:left w:val="none" w:sz="0" w:space="0" w:color="auto"/>
            <w:bottom w:val="none" w:sz="0" w:space="0" w:color="auto"/>
            <w:right w:val="none" w:sz="0" w:space="0" w:color="auto"/>
          </w:divBdr>
        </w:div>
        <w:div w:id="857891965">
          <w:marLeft w:val="480"/>
          <w:marRight w:val="0"/>
          <w:marTop w:val="0"/>
          <w:marBottom w:val="0"/>
          <w:divBdr>
            <w:top w:val="none" w:sz="0" w:space="0" w:color="auto"/>
            <w:left w:val="none" w:sz="0" w:space="0" w:color="auto"/>
            <w:bottom w:val="none" w:sz="0" w:space="0" w:color="auto"/>
            <w:right w:val="none" w:sz="0" w:space="0" w:color="auto"/>
          </w:divBdr>
        </w:div>
        <w:div w:id="851147296">
          <w:marLeft w:val="480"/>
          <w:marRight w:val="0"/>
          <w:marTop w:val="0"/>
          <w:marBottom w:val="0"/>
          <w:divBdr>
            <w:top w:val="none" w:sz="0" w:space="0" w:color="auto"/>
            <w:left w:val="none" w:sz="0" w:space="0" w:color="auto"/>
            <w:bottom w:val="none" w:sz="0" w:space="0" w:color="auto"/>
            <w:right w:val="none" w:sz="0" w:space="0" w:color="auto"/>
          </w:divBdr>
        </w:div>
        <w:div w:id="774323505">
          <w:marLeft w:val="480"/>
          <w:marRight w:val="0"/>
          <w:marTop w:val="0"/>
          <w:marBottom w:val="0"/>
          <w:divBdr>
            <w:top w:val="none" w:sz="0" w:space="0" w:color="auto"/>
            <w:left w:val="none" w:sz="0" w:space="0" w:color="auto"/>
            <w:bottom w:val="none" w:sz="0" w:space="0" w:color="auto"/>
            <w:right w:val="none" w:sz="0" w:space="0" w:color="auto"/>
          </w:divBdr>
        </w:div>
        <w:div w:id="496769916">
          <w:marLeft w:val="480"/>
          <w:marRight w:val="0"/>
          <w:marTop w:val="0"/>
          <w:marBottom w:val="0"/>
          <w:divBdr>
            <w:top w:val="none" w:sz="0" w:space="0" w:color="auto"/>
            <w:left w:val="none" w:sz="0" w:space="0" w:color="auto"/>
            <w:bottom w:val="none" w:sz="0" w:space="0" w:color="auto"/>
            <w:right w:val="none" w:sz="0" w:space="0" w:color="auto"/>
          </w:divBdr>
        </w:div>
        <w:div w:id="1723287694">
          <w:marLeft w:val="480"/>
          <w:marRight w:val="0"/>
          <w:marTop w:val="0"/>
          <w:marBottom w:val="0"/>
          <w:divBdr>
            <w:top w:val="none" w:sz="0" w:space="0" w:color="auto"/>
            <w:left w:val="none" w:sz="0" w:space="0" w:color="auto"/>
            <w:bottom w:val="none" w:sz="0" w:space="0" w:color="auto"/>
            <w:right w:val="none" w:sz="0" w:space="0" w:color="auto"/>
          </w:divBdr>
        </w:div>
        <w:div w:id="62871660">
          <w:marLeft w:val="480"/>
          <w:marRight w:val="0"/>
          <w:marTop w:val="0"/>
          <w:marBottom w:val="0"/>
          <w:divBdr>
            <w:top w:val="none" w:sz="0" w:space="0" w:color="auto"/>
            <w:left w:val="none" w:sz="0" w:space="0" w:color="auto"/>
            <w:bottom w:val="none" w:sz="0" w:space="0" w:color="auto"/>
            <w:right w:val="none" w:sz="0" w:space="0" w:color="auto"/>
          </w:divBdr>
        </w:div>
        <w:div w:id="1558395203">
          <w:marLeft w:val="480"/>
          <w:marRight w:val="0"/>
          <w:marTop w:val="0"/>
          <w:marBottom w:val="0"/>
          <w:divBdr>
            <w:top w:val="none" w:sz="0" w:space="0" w:color="auto"/>
            <w:left w:val="none" w:sz="0" w:space="0" w:color="auto"/>
            <w:bottom w:val="none" w:sz="0" w:space="0" w:color="auto"/>
            <w:right w:val="none" w:sz="0" w:space="0" w:color="auto"/>
          </w:divBdr>
        </w:div>
        <w:div w:id="1971786882">
          <w:marLeft w:val="480"/>
          <w:marRight w:val="0"/>
          <w:marTop w:val="0"/>
          <w:marBottom w:val="0"/>
          <w:divBdr>
            <w:top w:val="none" w:sz="0" w:space="0" w:color="auto"/>
            <w:left w:val="none" w:sz="0" w:space="0" w:color="auto"/>
            <w:bottom w:val="none" w:sz="0" w:space="0" w:color="auto"/>
            <w:right w:val="none" w:sz="0" w:space="0" w:color="auto"/>
          </w:divBdr>
        </w:div>
        <w:div w:id="1287927512">
          <w:marLeft w:val="480"/>
          <w:marRight w:val="0"/>
          <w:marTop w:val="0"/>
          <w:marBottom w:val="0"/>
          <w:divBdr>
            <w:top w:val="none" w:sz="0" w:space="0" w:color="auto"/>
            <w:left w:val="none" w:sz="0" w:space="0" w:color="auto"/>
            <w:bottom w:val="none" w:sz="0" w:space="0" w:color="auto"/>
            <w:right w:val="none" w:sz="0" w:space="0" w:color="auto"/>
          </w:divBdr>
        </w:div>
        <w:div w:id="332267715">
          <w:marLeft w:val="480"/>
          <w:marRight w:val="0"/>
          <w:marTop w:val="0"/>
          <w:marBottom w:val="0"/>
          <w:divBdr>
            <w:top w:val="none" w:sz="0" w:space="0" w:color="auto"/>
            <w:left w:val="none" w:sz="0" w:space="0" w:color="auto"/>
            <w:bottom w:val="none" w:sz="0" w:space="0" w:color="auto"/>
            <w:right w:val="none" w:sz="0" w:space="0" w:color="auto"/>
          </w:divBdr>
        </w:div>
        <w:div w:id="735667493">
          <w:marLeft w:val="480"/>
          <w:marRight w:val="0"/>
          <w:marTop w:val="0"/>
          <w:marBottom w:val="0"/>
          <w:divBdr>
            <w:top w:val="none" w:sz="0" w:space="0" w:color="auto"/>
            <w:left w:val="none" w:sz="0" w:space="0" w:color="auto"/>
            <w:bottom w:val="none" w:sz="0" w:space="0" w:color="auto"/>
            <w:right w:val="none" w:sz="0" w:space="0" w:color="auto"/>
          </w:divBdr>
        </w:div>
        <w:div w:id="312759464">
          <w:marLeft w:val="480"/>
          <w:marRight w:val="0"/>
          <w:marTop w:val="0"/>
          <w:marBottom w:val="0"/>
          <w:divBdr>
            <w:top w:val="none" w:sz="0" w:space="0" w:color="auto"/>
            <w:left w:val="none" w:sz="0" w:space="0" w:color="auto"/>
            <w:bottom w:val="none" w:sz="0" w:space="0" w:color="auto"/>
            <w:right w:val="none" w:sz="0" w:space="0" w:color="auto"/>
          </w:divBdr>
        </w:div>
      </w:divsChild>
    </w:div>
    <w:div w:id="182211523">
      <w:bodyDiv w:val="1"/>
      <w:marLeft w:val="0"/>
      <w:marRight w:val="0"/>
      <w:marTop w:val="0"/>
      <w:marBottom w:val="0"/>
      <w:divBdr>
        <w:top w:val="none" w:sz="0" w:space="0" w:color="auto"/>
        <w:left w:val="none" w:sz="0" w:space="0" w:color="auto"/>
        <w:bottom w:val="none" w:sz="0" w:space="0" w:color="auto"/>
        <w:right w:val="none" w:sz="0" w:space="0" w:color="auto"/>
      </w:divBdr>
    </w:div>
    <w:div w:id="185338099">
      <w:bodyDiv w:val="1"/>
      <w:marLeft w:val="0"/>
      <w:marRight w:val="0"/>
      <w:marTop w:val="0"/>
      <w:marBottom w:val="0"/>
      <w:divBdr>
        <w:top w:val="none" w:sz="0" w:space="0" w:color="auto"/>
        <w:left w:val="none" w:sz="0" w:space="0" w:color="auto"/>
        <w:bottom w:val="none" w:sz="0" w:space="0" w:color="auto"/>
        <w:right w:val="none" w:sz="0" w:space="0" w:color="auto"/>
      </w:divBdr>
    </w:div>
    <w:div w:id="186720460">
      <w:bodyDiv w:val="1"/>
      <w:marLeft w:val="0"/>
      <w:marRight w:val="0"/>
      <w:marTop w:val="0"/>
      <w:marBottom w:val="0"/>
      <w:divBdr>
        <w:top w:val="none" w:sz="0" w:space="0" w:color="auto"/>
        <w:left w:val="none" w:sz="0" w:space="0" w:color="auto"/>
        <w:bottom w:val="none" w:sz="0" w:space="0" w:color="auto"/>
        <w:right w:val="none" w:sz="0" w:space="0" w:color="auto"/>
      </w:divBdr>
    </w:div>
    <w:div w:id="189687958">
      <w:bodyDiv w:val="1"/>
      <w:marLeft w:val="0"/>
      <w:marRight w:val="0"/>
      <w:marTop w:val="0"/>
      <w:marBottom w:val="0"/>
      <w:divBdr>
        <w:top w:val="none" w:sz="0" w:space="0" w:color="auto"/>
        <w:left w:val="none" w:sz="0" w:space="0" w:color="auto"/>
        <w:bottom w:val="none" w:sz="0" w:space="0" w:color="auto"/>
        <w:right w:val="none" w:sz="0" w:space="0" w:color="auto"/>
      </w:divBdr>
      <w:divsChild>
        <w:div w:id="1617063219">
          <w:marLeft w:val="640"/>
          <w:marRight w:val="0"/>
          <w:marTop w:val="0"/>
          <w:marBottom w:val="0"/>
          <w:divBdr>
            <w:top w:val="none" w:sz="0" w:space="0" w:color="auto"/>
            <w:left w:val="none" w:sz="0" w:space="0" w:color="auto"/>
            <w:bottom w:val="none" w:sz="0" w:space="0" w:color="auto"/>
            <w:right w:val="none" w:sz="0" w:space="0" w:color="auto"/>
          </w:divBdr>
        </w:div>
        <w:div w:id="135950478">
          <w:marLeft w:val="640"/>
          <w:marRight w:val="0"/>
          <w:marTop w:val="0"/>
          <w:marBottom w:val="0"/>
          <w:divBdr>
            <w:top w:val="none" w:sz="0" w:space="0" w:color="auto"/>
            <w:left w:val="none" w:sz="0" w:space="0" w:color="auto"/>
            <w:bottom w:val="none" w:sz="0" w:space="0" w:color="auto"/>
            <w:right w:val="none" w:sz="0" w:space="0" w:color="auto"/>
          </w:divBdr>
        </w:div>
        <w:div w:id="575825766">
          <w:marLeft w:val="640"/>
          <w:marRight w:val="0"/>
          <w:marTop w:val="0"/>
          <w:marBottom w:val="0"/>
          <w:divBdr>
            <w:top w:val="none" w:sz="0" w:space="0" w:color="auto"/>
            <w:left w:val="none" w:sz="0" w:space="0" w:color="auto"/>
            <w:bottom w:val="none" w:sz="0" w:space="0" w:color="auto"/>
            <w:right w:val="none" w:sz="0" w:space="0" w:color="auto"/>
          </w:divBdr>
        </w:div>
        <w:div w:id="407383528">
          <w:marLeft w:val="640"/>
          <w:marRight w:val="0"/>
          <w:marTop w:val="0"/>
          <w:marBottom w:val="0"/>
          <w:divBdr>
            <w:top w:val="none" w:sz="0" w:space="0" w:color="auto"/>
            <w:left w:val="none" w:sz="0" w:space="0" w:color="auto"/>
            <w:bottom w:val="none" w:sz="0" w:space="0" w:color="auto"/>
            <w:right w:val="none" w:sz="0" w:space="0" w:color="auto"/>
          </w:divBdr>
        </w:div>
        <w:div w:id="875586181">
          <w:marLeft w:val="640"/>
          <w:marRight w:val="0"/>
          <w:marTop w:val="0"/>
          <w:marBottom w:val="0"/>
          <w:divBdr>
            <w:top w:val="none" w:sz="0" w:space="0" w:color="auto"/>
            <w:left w:val="none" w:sz="0" w:space="0" w:color="auto"/>
            <w:bottom w:val="none" w:sz="0" w:space="0" w:color="auto"/>
            <w:right w:val="none" w:sz="0" w:space="0" w:color="auto"/>
          </w:divBdr>
        </w:div>
        <w:div w:id="964387023">
          <w:marLeft w:val="640"/>
          <w:marRight w:val="0"/>
          <w:marTop w:val="0"/>
          <w:marBottom w:val="0"/>
          <w:divBdr>
            <w:top w:val="none" w:sz="0" w:space="0" w:color="auto"/>
            <w:left w:val="none" w:sz="0" w:space="0" w:color="auto"/>
            <w:bottom w:val="none" w:sz="0" w:space="0" w:color="auto"/>
            <w:right w:val="none" w:sz="0" w:space="0" w:color="auto"/>
          </w:divBdr>
        </w:div>
        <w:div w:id="73550475">
          <w:marLeft w:val="640"/>
          <w:marRight w:val="0"/>
          <w:marTop w:val="0"/>
          <w:marBottom w:val="0"/>
          <w:divBdr>
            <w:top w:val="none" w:sz="0" w:space="0" w:color="auto"/>
            <w:left w:val="none" w:sz="0" w:space="0" w:color="auto"/>
            <w:bottom w:val="none" w:sz="0" w:space="0" w:color="auto"/>
            <w:right w:val="none" w:sz="0" w:space="0" w:color="auto"/>
          </w:divBdr>
        </w:div>
        <w:div w:id="969290544">
          <w:marLeft w:val="640"/>
          <w:marRight w:val="0"/>
          <w:marTop w:val="0"/>
          <w:marBottom w:val="0"/>
          <w:divBdr>
            <w:top w:val="none" w:sz="0" w:space="0" w:color="auto"/>
            <w:left w:val="none" w:sz="0" w:space="0" w:color="auto"/>
            <w:bottom w:val="none" w:sz="0" w:space="0" w:color="auto"/>
            <w:right w:val="none" w:sz="0" w:space="0" w:color="auto"/>
          </w:divBdr>
        </w:div>
        <w:div w:id="663240217">
          <w:marLeft w:val="640"/>
          <w:marRight w:val="0"/>
          <w:marTop w:val="0"/>
          <w:marBottom w:val="0"/>
          <w:divBdr>
            <w:top w:val="none" w:sz="0" w:space="0" w:color="auto"/>
            <w:left w:val="none" w:sz="0" w:space="0" w:color="auto"/>
            <w:bottom w:val="none" w:sz="0" w:space="0" w:color="auto"/>
            <w:right w:val="none" w:sz="0" w:space="0" w:color="auto"/>
          </w:divBdr>
        </w:div>
        <w:div w:id="1321274972">
          <w:marLeft w:val="640"/>
          <w:marRight w:val="0"/>
          <w:marTop w:val="0"/>
          <w:marBottom w:val="0"/>
          <w:divBdr>
            <w:top w:val="none" w:sz="0" w:space="0" w:color="auto"/>
            <w:left w:val="none" w:sz="0" w:space="0" w:color="auto"/>
            <w:bottom w:val="none" w:sz="0" w:space="0" w:color="auto"/>
            <w:right w:val="none" w:sz="0" w:space="0" w:color="auto"/>
          </w:divBdr>
        </w:div>
        <w:div w:id="580869545">
          <w:marLeft w:val="640"/>
          <w:marRight w:val="0"/>
          <w:marTop w:val="0"/>
          <w:marBottom w:val="0"/>
          <w:divBdr>
            <w:top w:val="none" w:sz="0" w:space="0" w:color="auto"/>
            <w:left w:val="none" w:sz="0" w:space="0" w:color="auto"/>
            <w:bottom w:val="none" w:sz="0" w:space="0" w:color="auto"/>
            <w:right w:val="none" w:sz="0" w:space="0" w:color="auto"/>
          </w:divBdr>
        </w:div>
        <w:div w:id="135803300">
          <w:marLeft w:val="640"/>
          <w:marRight w:val="0"/>
          <w:marTop w:val="0"/>
          <w:marBottom w:val="0"/>
          <w:divBdr>
            <w:top w:val="none" w:sz="0" w:space="0" w:color="auto"/>
            <w:left w:val="none" w:sz="0" w:space="0" w:color="auto"/>
            <w:bottom w:val="none" w:sz="0" w:space="0" w:color="auto"/>
            <w:right w:val="none" w:sz="0" w:space="0" w:color="auto"/>
          </w:divBdr>
        </w:div>
        <w:div w:id="1625696316">
          <w:marLeft w:val="640"/>
          <w:marRight w:val="0"/>
          <w:marTop w:val="0"/>
          <w:marBottom w:val="0"/>
          <w:divBdr>
            <w:top w:val="none" w:sz="0" w:space="0" w:color="auto"/>
            <w:left w:val="none" w:sz="0" w:space="0" w:color="auto"/>
            <w:bottom w:val="none" w:sz="0" w:space="0" w:color="auto"/>
            <w:right w:val="none" w:sz="0" w:space="0" w:color="auto"/>
          </w:divBdr>
        </w:div>
        <w:div w:id="565147151">
          <w:marLeft w:val="640"/>
          <w:marRight w:val="0"/>
          <w:marTop w:val="0"/>
          <w:marBottom w:val="0"/>
          <w:divBdr>
            <w:top w:val="none" w:sz="0" w:space="0" w:color="auto"/>
            <w:left w:val="none" w:sz="0" w:space="0" w:color="auto"/>
            <w:bottom w:val="none" w:sz="0" w:space="0" w:color="auto"/>
            <w:right w:val="none" w:sz="0" w:space="0" w:color="auto"/>
          </w:divBdr>
        </w:div>
        <w:div w:id="837812939">
          <w:marLeft w:val="640"/>
          <w:marRight w:val="0"/>
          <w:marTop w:val="0"/>
          <w:marBottom w:val="0"/>
          <w:divBdr>
            <w:top w:val="none" w:sz="0" w:space="0" w:color="auto"/>
            <w:left w:val="none" w:sz="0" w:space="0" w:color="auto"/>
            <w:bottom w:val="none" w:sz="0" w:space="0" w:color="auto"/>
            <w:right w:val="none" w:sz="0" w:space="0" w:color="auto"/>
          </w:divBdr>
        </w:div>
        <w:div w:id="1583636708">
          <w:marLeft w:val="640"/>
          <w:marRight w:val="0"/>
          <w:marTop w:val="0"/>
          <w:marBottom w:val="0"/>
          <w:divBdr>
            <w:top w:val="none" w:sz="0" w:space="0" w:color="auto"/>
            <w:left w:val="none" w:sz="0" w:space="0" w:color="auto"/>
            <w:bottom w:val="none" w:sz="0" w:space="0" w:color="auto"/>
            <w:right w:val="none" w:sz="0" w:space="0" w:color="auto"/>
          </w:divBdr>
        </w:div>
        <w:div w:id="1521436641">
          <w:marLeft w:val="640"/>
          <w:marRight w:val="0"/>
          <w:marTop w:val="0"/>
          <w:marBottom w:val="0"/>
          <w:divBdr>
            <w:top w:val="none" w:sz="0" w:space="0" w:color="auto"/>
            <w:left w:val="none" w:sz="0" w:space="0" w:color="auto"/>
            <w:bottom w:val="none" w:sz="0" w:space="0" w:color="auto"/>
            <w:right w:val="none" w:sz="0" w:space="0" w:color="auto"/>
          </w:divBdr>
        </w:div>
        <w:div w:id="1198394238">
          <w:marLeft w:val="640"/>
          <w:marRight w:val="0"/>
          <w:marTop w:val="0"/>
          <w:marBottom w:val="0"/>
          <w:divBdr>
            <w:top w:val="none" w:sz="0" w:space="0" w:color="auto"/>
            <w:left w:val="none" w:sz="0" w:space="0" w:color="auto"/>
            <w:bottom w:val="none" w:sz="0" w:space="0" w:color="auto"/>
            <w:right w:val="none" w:sz="0" w:space="0" w:color="auto"/>
          </w:divBdr>
        </w:div>
        <w:div w:id="340089767">
          <w:marLeft w:val="640"/>
          <w:marRight w:val="0"/>
          <w:marTop w:val="0"/>
          <w:marBottom w:val="0"/>
          <w:divBdr>
            <w:top w:val="none" w:sz="0" w:space="0" w:color="auto"/>
            <w:left w:val="none" w:sz="0" w:space="0" w:color="auto"/>
            <w:bottom w:val="none" w:sz="0" w:space="0" w:color="auto"/>
            <w:right w:val="none" w:sz="0" w:space="0" w:color="auto"/>
          </w:divBdr>
        </w:div>
        <w:div w:id="403525080">
          <w:marLeft w:val="640"/>
          <w:marRight w:val="0"/>
          <w:marTop w:val="0"/>
          <w:marBottom w:val="0"/>
          <w:divBdr>
            <w:top w:val="none" w:sz="0" w:space="0" w:color="auto"/>
            <w:left w:val="none" w:sz="0" w:space="0" w:color="auto"/>
            <w:bottom w:val="none" w:sz="0" w:space="0" w:color="auto"/>
            <w:right w:val="none" w:sz="0" w:space="0" w:color="auto"/>
          </w:divBdr>
        </w:div>
        <w:div w:id="470951716">
          <w:marLeft w:val="640"/>
          <w:marRight w:val="0"/>
          <w:marTop w:val="0"/>
          <w:marBottom w:val="0"/>
          <w:divBdr>
            <w:top w:val="none" w:sz="0" w:space="0" w:color="auto"/>
            <w:left w:val="none" w:sz="0" w:space="0" w:color="auto"/>
            <w:bottom w:val="none" w:sz="0" w:space="0" w:color="auto"/>
            <w:right w:val="none" w:sz="0" w:space="0" w:color="auto"/>
          </w:divBdr>
        </w:div>
        <w:div w:id="382759252">
          <w:marLeft w:val="640"/>
          <w:marRight w:val="0"/>
          <w:marTop w:val="0"/>
          <w:marBottom w:val="0"/>
          <w:divBdr>
            <w:top w:val="none" w:sz="0" w:space="0" w:color="auto"/>
            <w:left w:val="none" w:sz="0" w:space="0" w:color="auto"/>
            <w:bottom w:val="none" w:sz="0" w:space="0" w:color="auto"/>
            <w:right w:val="none" w:sz="0" w:space="0" w:color="auto"/>
          </w:divBdr>
        </w:div>
        <w:div w:id="1634941728">
          <w:marLeft w:val="640"/>
          <w:marRight w:val="0"/>
          <w:marTop w:val="0"/>
          <w:marBottom w:val="0"/>
          <w:divBdr>
            <w:top w:val="none" w:sz="0" w:space="0" w:color="auto"/>
            <w:left w:val="none" w:sz="0" w:space="0" w:color="auto"/>
            <w:bottom w:val="none" w:sz="0" w:space="0" w:color="auto"/>
            <w:right w:val="none" w:sz="0" w:space="0" w:color="auto"/>
          </w:divBdr>
        </w:div>
        <w:div w:id="188299934">
          <w:marLeft w:val="640"/>
          <w:marRight w:val="0"/>
          <w:marTop w:val="0"/>
          <w:marBottom w:val="0"/>
          <w:divBdr>
            <w:top w:val="none" w:sz="0" w:space="0" w:color="auto"/>
            <w:left w:val="none" w:sz="0" w:space="0" w:color="auto"/>
            <w:bottom w:val="none" w:sz="0" w:space="0" w:color="auto"/>
            <w:right w:val="none" w:sz="0" w:space="0" w:color="auto"/>
          </w:divBdr>
        </w:div>
        <w:div w:id="1722316732">
          <w:marLeft w:val="640"/>
          <w:marRight w:val="0"/>
          <w:marTop w:val="0"/>
          <w:marBottom w:val="0"/>
          <w:divBdr>
            <w:top w:val="none" w:sz="0" w:space="0" w:color="auto"/>
            <w:left w:val="none" w:sz="0" w:space="0" w:color="auto"/>
            <w:bottom w:val="none" w:sz="0" w:space="0" w:color="auto"/>
            <w:right w:val="none" w:sz="0" w:space="0" w:color="auto"/>
          </w:divBdr>
        </w:div>
        <w:div w:id="1894924064">
          <w:marLeft w:val="640"/>
          <w:marRight w:val="0"/>
          <w:marTop w:val="0"/>
          <w:marBottom w:val="0"/>
          <w:divBdr>
            <w:top w:val="none" w:sz="0" w:space="0" w:color="auto"/>
            <w:left w:val="none" w:sz="0" w:space="0" w:color="auto"/>
            <w:bottom w:val="none" w:sz="0" w:space="0" w:color="auto"/>
            <w:right w:val="none" w:sz="0" w:space="0" w:color="auto"/>
          </w:divBdr>
        </w:div>
        <w:div w:id="874853419">
          <w:marLeft w:val="640"/>
          <w:marRight w:val="0"/>
          <w:marTop w:val="0"/>
          <w:marBottom w:val="0"/>
          <w:divBdr>
            <w:top w:val="none" w:sz="0" w:space="0" w:color="auto"/>
            <w:left w:val="none" w:sz="0" w:space="0" w:color="auto"/>
            <w:bottom w:val="none" w:sz="0" w:space="0" w:color="auto"/>
            <w:right w:val="none" w:sz="0" w:space="0" w:color="auto"/>
          </w:divBdr>
        </w:div>
        <w:div w:id="1559584301">
          <w:marLeft w:val="640"/>
          <w:marRight w:val="0"/>
          <w:marTop w:val="0"/>
          <w:marBottom w:val="0"/>
          <w:divBdr>
            <w:top w:val="none" w:sz="0" w:space="0" w:color="auto"/>
            <w:left w:val="none" w:sz="0" w:space="0" w:color="auto"/>
            <w:bottom w:val="none" w:sz="0" w:space="0" w:color="auto"/>
            <w:right w:val="none" w:sz="0" w:space="0" w:color="auto"/>
          </w:divBdr>
        </w:div>
        <w:div w:id="1479495221">
          <w:marLeft w:val="640"/>
          <w:marRight w:val="0"/>
          <w:marTop w:val="0"/>
          <w:marBottom w:val="0"/>
          <w:divBdr>
            <w:top w:val="none" w:sz="0" w:space="0" w:color="auto"/>
            <w:left w:val="none" w:sz="0" w:space="0" w:color="auto"/>
            <w:bottom w:val="none" w:sz="0" w:space="0" w:color="auto"/>
            <w:right w:val="none" w:sz="0" w:space="0" w:color="auto"/>
          </w:divBdr>
        </w:div>
        <w:div w:id="1844854779">
          <w:marLeft w:val="640"/>
          <w:marRight w:val="0"/>
          <w:marTop w:val="0"/>
          <w:marBottom w:val="0"/>
          <w:divBdr>
            <w:top w:val="none" w:sz="0" w:space="0" w:color="auto"/>
            <w:left w:val="none" w:sz="0" w:space="0" w:color="auto"/>
            <w:bottom w:val="none" w:sz="0" w:space="0" w:color="auto"/>
            <w:right w:val="none" w:sz="0" w:space="0" w:color="auto"/>
          </w:divBdr>
        </w:div>
        <w:div w:id="760300488">
          <w:marLeft w:val="640"/>
          <w:marRight w:val="0"/>
          <w:marTop w:val="0"/>
          <w:marBottom w:val="0"/>
          <w:divBdr>
            <w:top w:val="none" w:sz="0" w:space="0" w:color="auto"/>
            <w:left w:val="none" w:sz="0" w:space="0" w:color="auto"/>
            <w:bottom w:val="none" w:sz="0" w:space="0" w:color="auto"/>
            <w:right w:val="none" w:sz="0" w:space="0" w:color="auto"/>
          </w:divBdr>
        </w:div>
        <w:div w:id="1250576703">
          <w:marLeft w:val="640"/>
          <w:marRight w:val="0"/>
          <w:marTop w:val="0"/>
          <w:marBottom w:val="0"/>
          <w:divBdr>
            <w:top w:val="none" w:sz="0" w:space="0" w:color="auto"/>
            <w:left w:val="none" w:sz="0" w:space="0" w:color="auto"/>
            <w:bottom w:val="none" w:sz="0" w:space="0" w:color="auto"/>
            <w:right w:val="none" w:sz="0" w:space="0" w:color="auto"/>
          </w:divBdr>
        </w:div>
        <w:div w:id="228541494">
          <w:marLeft w:val="640"/>
          <w:marRight w:val="0"/>
          <w:marTop w:val="0"/>
          <w:marBottom w:val="0"/>
          <w:divBdr>
            <w:top w:val="none" w:sz="0" w:space="0" w:color="auto"/>
            <w:left w:val="none" w:sz="0" w:space="0" w:color="auto"/>
            <w:bottom w:val="none" w:sz="0" w:space="0" w:color="auto"/>
            <w:right w:val="none" w:sz="0" w:space="0" w:color="auto"/>
          </w:divBdr>
        </w:div>
        <w:div w:id="2024547079">
          <w:marLeft w:val="640"/>
          <w:marRight w:val="0"/>
          <w:marTop w:val="0"/>
          <w:marBottom w:val="0"/>
          <w:divBdr>
            <w:top w:val="none" w:sz="0" w:space="0" w:color="auto"/>
            <w:left w:val="none" w:sz="0" w:space="0" w:color="auto"/>
            <w:bottom w:val="none" w:sz="0" w:space="0" w:color="auto"/>
            <w:right w:val="none" w:sz="0" w:space="0" w:color="auto"/>
          </w:divBdr>
        </w:div>
        <w:div w:id="185874007">
          <w:marLeft w:val="640"/>
          <w:marRight w:val="0"/>
          <w:marTop w:val="0"/>
          <w:marBottom w:val="0"/>
          <w:divBdr>
            <w:top w:val="none" w:sz="0" w:space="0" w:color="auto"/>
            <w:left w:val="none" w:sz="0" w:space="0" w:color="auto"/>
            <w:bottom w:val="none" w:sz="0" w:space="0" w:color="auto"/>
            <w:right w:val="none" w:sz="0" w:space="0" w:color="auto"/>
          </w:divBdr>
        </w:div>
        <w:div w:id="432557608">
          <w:marLeft w:val="640"/>
          <w:marRight w:val="0"/>
          <w:marTop w:val="0"/>
          <w:marBottom w:val="0"/>
          <w:divBdr>
            <w:top w:val="none" w:sz="0" w:space="0" w:color="auto"/>
            <w:left w:val="none" w:sz="0" w:space="0" w:color="auto"/>
            <w:bottom w:val="none" w:sz="0" w:space="0" w:color="auto"/>
            <w:right w:val="none" w:sz="0" w:space="0" w:color="auto"/>
          </w:divBdr>
        </w:div>
        <w:div w:id="1894151647">
          <w:marLeft w:val="640"/>
          <w:marRight w:val="0"/>
          <w:marTop w:val="0"/>
          <w:marBottom w:val="0"/>
          <w:divBdr>
            <w:top w:val="none" w:sz="0" w:space="0" w:color="auto"/>
            <w:left w:val="none" w:sz="0" w:space="0" w:color="auto"/>
            <w:bottom w:val="none" w:sz="0" w:space="0" w:color="auto"/>
            <w:right w:val="none" w:sz="0" w:space="0" w:color="auto"/>
          </w:divBdr>
        </w:div>
        <w:div w:id="638994285">
          <w:marLeft w:val="640"/>
          <w:marRight w:val="0"/>
          <w:marTop w:val="0"/>
          <w:marBottom w:val="0"/>
          <w:divBdr>
            <w:top w:val="none" w:sz="0" w:space="0" w:color="auto"/>
            <w:left w:val="none" w:sz="0" w:space="0" w:color="auto"/>
            <w:bottom w:val="none" w:sz="0" w:space="0" w:color="auto"/>
            <w:right w:val="none" w:sz="0" w:space="0" w:color="auto"/>
          </w:divBdr>
        </w:div>
        <w:div w:id="1148013427">
          <w:marLeft w:val="640"/>
          <w:marRight w:val="0"/>
          <w:marTop w:val="0"/>
          <w:marBottom w:val="0"/>
          <w:divBdr>
            <w:top w:val="none" w:sz="0" w:space="0" w:color="auto"/>
            <w:left w:val="none" w:sz="0" w:space="0" w:color="auto"/>
            <w:bottom w:val="none" w:sz="0" w:space="0" w:color="auto"/>
            <w:right w:val="none" w:sz="0" w:space="0" w:color="auto"/>
          </w:divBdr>
        </w:div>
        <w:div w:id="2037198501">
          <w:marLeft w:val="640"/>
          <w:marRight w:val="0"/>
          <w:marTop w:val="0"/>
          <w:marBottom w:val="0"/>
          <w:divBdr>
            <w:top w:val="none" w:sz="0" w:space="0" w:color="auto"/>
            <w:left w:val="none" w:sz="0" w:space="0" w:color="auto"/>
            <w:bottom w:val="none" w:sz="0" w:space="0" w:color="auto"/>
            <w:right w:val="none" w:sz="0" w:space="0" w:color="auto"/>
          </w:divBdr>
        </w:div>
        <w:div w:id="184176311">
          <w:marLeft w:val="640"/>
          <w:marRight w:val="0"/>
          <w:marTop w:val="0"/>
          <w:marBottom w:val="0"/>
          <w:divBdr>
            <w:top w:val="none" w:sz="0" w:space="0" w:color="auto"/>
            <w:left w:val="none" w:sz="0" w:space="0" w:color="auto"/>
            <w:bottom w:val="none" w:sz="0" w:space="0" w:color="auto"/>
            <w:right w:val="none" w:sz="0" w:space="0" w:color="auto"/>
          </w:divBdr>
        </w:div>
        <w:div w:id="375276930">
          <w:marLeft w:val="640"/>
          <w:marRight w:val="0"/>
          <w:marTop w:val="0"/>
          <w:marBottom w:val="0"/>
          <w:divBdr>
            <w:top w:val="none" w:sz="0" w:space="0" w:color="auto"/>
            <w:left w:val="none" w:sz="0" w:space="0" w:color="auto"/>
            <w:bottom w:val="none" w:sz="0" w:space="0" w:color="auto"/>
            <w:right w:val="none" w:sz="0" w:space="0" w:color="auto"/>
          </w:divBdr>
        </w:div>
        <w:div w:id="2079476970">
          <w:marLeft w:val="640"/>
          <w:marRight w:val="0"/>
          <w:marTop w:val="0"/>
          <w:marBottom w:val="0"/>
          <w:divBdr>
            <w:top w:val="none" w:sz="0" w:space="0" w:color="auto"/>
            <w:left w:val="none" w:sz="0" w:space="0" w:color="auto"/>
            <w:bottom w:val="none" w:sz="0" w:space="0" w:color="auto"/>
            <w:right w:val="none" w:sz="0" w:space="0" w:color="auto"/>
          </w:divBdr>
        </w:div>
        <w:div w:id="2000496002">
          <w:marLeft w:val="640"/>
          <w:marRight w:val="0"/>
          <w:marTop w:val="0"/>
          <w:marBottom w:val="0"/>
          <w:divBdr>
            <w:top w:val="none" w:sz="0" w:space="0" w:color="auto"/>
            <w:left w:val="none" w:sz="0" w:space="0" w:color="auto"/>
            <w:bottom w:val="none" w:sz="0" w:space="0" w:color="auto"/>
            <w:right w:val="none" w:sz="0" w:space="0" w:color="auto"/>
          </w:divBdr>
        </w:div>
        <w:div w:id="991376074">
          <w:marLeft w:val="640"/>
          <w:marRight w:val="0"/>
          <w:marTop w:val="0"/>
          <w:marBottom w:val="0"/>
          <w:divBdr>
            <w:top w:val="none" w:sz="0" w:space="0" w:color="auto"/>
            <w:left w:val="none" w:sz="0" w:space="0" w:color="auto"/>
            <w:bottom w:val="none" w:sz="0" w:space="0" w:color="auto"/>
            <w:right w:val="none" w:sz="0" w:space="0" w:color="auto"/>
          </w:divBdr>
        </w:div>
        <w:div w:id="1137529377">
          <w:marLeft w:val="640"/>
          <w:marRight w:val="0"/>
          <w:marTop w:val="0"/>
          <w:marBottom w:val="0"/>
          <w:divBdr>
            <w:top w:val="none" w:sz="0" w:space="0" w:color="auto"/>
            <w:left w:val="none" w:sz="0" w:space="0" w:color="auto"/>
            <w:bottom w:val="none" w:sz="0" w:space="0" w:color="auto"/>
            <w:right w:val="none" w:sz="0" w:space="0" w:color="auto"/>
          </w:divBdr>
        </w:div>
        <w:div w:id="429739743">
          <w:marLeft w:val="640"/>
          <w:marRight w:val="0"/>
          <w:marTop w:val="0"/>
          <w:marBottom w:val="0"/>
          <w:divBdr>
            <w:top w:val="none" w:sz="0" w:space="0" w:color="auto"/>
            <w:left w:val="none" w:sz="0" w:space="0" w:color="auto"/>
            <w:bottom w:val="none" w:sz="0" w:space="0" w:color="auto"/>
            <w:right w:val="none" w:sz="0" w:space="0" w:color="auto"/>
          </w:divBdr>
        </w:div>
        <w:div w:id="1026951221">
          <w:marLeft w:val="640"/>
          <w:marRight w:val="0"/>
          <w:marTop w:val="0"/>
          <w:marBottom w:val="0"/>
          <w:divBdr>
            <w:top w:val="none" w:sz="0" w:space="0" w:color="auto"/>
            <w:left w:val="none" w:sz="0" w:space="0" w:color="auto"/>
            <w:bottom w:val="none" w:sz="0" w:space="0" w:color="auto"/>
            <w:right w:val="none" w:sz="0" w:space="0" w:color="auto"/>
          </w:divBdr>
        </w:div>
        <w:div w:id="595291209">
          <w:marLeft w:val="640"/>
          <w:marRight w:val="0"/>
          <w:marTop w:val="0"/>
          <w:marBottom w:val="0"/>
          <w:divBdr>
            <w:top w:val="none" w:sz="0" w:space="0" w:color="auto"/>
            <w:left w:val="none" w:sz="0" w:space="0" w:color="auto"/>
            <w:bottom w:val="none" w:sz="0" w:space="0" w:color="auto"/>
            <w:right w:val="none" w:sz="0" w:space="0" w:color="auto"/>
          </w:divBdr>
        </w:div>
        <w:div w:id="1895388864">
          <w:marLeft w:val="640"/>
          <w:marRight w:val="0"/>
          <w:marTop w:val="0"/>
          <w:marBottom w:val="0"/>
          <w:divBdr>
            <w:top w:val="none" w:sz="0" w:space="0" w:color="auto"/>
            <w:left w:val="none" w:sz="0" w:space="0" w:color="auto"/>
            <w:bottom w:val="none" w:sz="0" w:space="0" w:color="auto"/>
            <w:right w:val="none" w:sz="0" w:space="0" w:color="auto"/>
          </w:divBdr>
        </w:div>
        <w:div w:id="425618259">
          <w:marLeft w:val="640"/>
          <w:marRight w:val="0"/>
          <w:marTop w:val="0"/>
          <w:marBottom w:val="0"/>
          <w:divBdr>
            <w:top w:val="none" w:sz="0" w:space="0" w:color="auto"/>
            <w:left w:val="none" w:sz="0" w:space="0" w:color="auto"/>
            <w:bottom w:val="none" w:sz="0" w:space="0" w:color="auto"/>
            <w:right w:val="none" w:sz="0" w:space="0" w:color="auto"/>
          </w:divBdr>
        </w:div>
        <w:div w:id="746000454">
          <w:marLeft w:val="640"/>
          <w:marRight w:val="0"/>
          <w:marTop w:val="0"/>
          <w:marBottom w:val="0"/>
          <w:divBdr>
            <w:top w:val="none" w:sz="0" w:space="0" w:color="auto"/>
            <w:left w:val="none" w:sz="0" w:space="0" w:color="auto"/>
            <w:bottom w:val="none" w:sz="0" w:space="0" w:color="auto"/>
            <w:right w:val="none" w:sz="0" w:space="0" w:color="auto"/>
          </w:divBdr>
        </w:div>
        <w:div w:id="508564284">
          <w:marLeft w:val="640"/>
          <w:marRight w:val="0"/>
          <w:marTop w:val="0"/>
          <w:marBottom w:val="0"/>
          <w:divBdr>
            <w:top w:val="none" w:sz="0" w:space="0" w:color="auto"/>
            <w:left w:val="none" w:sz="0" w:space="0" w:color="auto"/>
            <w:bottom w:val="none" w:sz="0" w:space="0" w:color="auto"/>
            <w:right w:val="none" w:sz="0" w:space="0" w:color="auto"/>
          </w:divBdr>
        </w:div>
        <w:div w:id="619072422">
          <w:marLeft w:val="640"/>
          <w:marRight w:val="0"/>
          <w:marTop w:val="0"/>
          <w:marBottom w:val="0"/>
          <w:divBdr>
            <w:top w:val="none" w:sz="0" w:space="0" w:color="auto"/>
            <w:left w:val="none" w:sz="0" w:space="0" w:color="auto"/>
            <w:bottom w:val="none" w:sz="0" w:space="0" w:color="auto"/>
            <w:right w:val="none" w:sz="0" w:space="0" w:color="auto"/>
          </w:divBdr>
        </w:div>
        <w:div w:id="281815096">
          <w:marLeft w:val="640"/>
          <w:marRight w:val="0"/>
          <w:marTop w:val="0"/>
          <w:marBottom w:val="0"/>
          <w:divBdr>
            <w:top w:val="none" w:sz="0" w:space="0" w:color="auto"/>
            <w:left w:val="none" w:sz="0" w:space="0" w:color="auto"/>
            <w:bottom w:val="none" w:sz="0" w:space="0" w:color="auto"/>
            <w:right w:val="none" w:sz="0" w:space="0" w:color="auto"/>
          </w:divBdr>
        </w:div>
        <w:div w:id="272636840">
          <w:marLeft w:val="640"/>
          <w:marRight w:val="0"/>
          <w:marTop w:val="0"/>
          <w:marBottom w:val="0"/>
          <w:divBdr>
            <w:top w:val="none" w:sz="0" w:space="0" w:color="auto"/>
            <w:left w:val="none" w:sz="0" w:space="0" w:color="auto"/>
            <w:bottom w:val="none" w:sz="0" w:space="0" w:color="auto"/>
            <w:right w:val="none" w:sz="0" w:space="0" w:color="auto"/>
          </w:divBdr>
        </w:div>
        <w:div w:id="1105031895">
          <w:marLeft w:val="640"/>
          <w:marRight w:val="0"/>
          <w:marTop w:val="0"/>
          <w:marBottom w:val="0"/>
          <w:divBdr>
            <w:top w:val="none" w:sz="0" w:space="0" w:color="auto"/>
            <w:left w:val="none" w:sz="0" w:space="0" w:color="auto"/>
            <w:bottom w:val="none" w:sz="0" w:space="0" w:color="auto"/>
            <w:right w:val="none" w:sz="0" w:space="0" w:color="auto"/>
          </w:divBdr>
        </w:div>
        <w:div w:id="405759819">
          <w:marLeft w:val="640"/>
          <w:marRight w:val="0"/>
          <w:marTop w:val="0"/>
          <w:marBottom w:val="0"/>
          <w:divBdr>
            <w:top w:val="none" w:sz="0" w:space="0" w:color="auto"/>
            <w:left w:val="none" w:sz="0" w:space="0" w:color="auto"/>
            <w:bottom w:val="none" w:sz="0" w:space="0" w:color="auto"/>
            <w:right w:val="none" w:sz="0" w:space="0" w:color="auto"/>
          </w:divBdr>
        </w:div>
        <w:div w:id="162820158">
          <w:marLeft w:val="640"/>
          <w:marRight w:val="0"/>
          <w:marTop w:val="0"/>
          <w:marBottom w:val="0"/>
          <w:divBdr>
            <w:top w:val="none" w:sz="0" w:space="0" w:color="auto"/>
            <w:left w:val="none" w:sz="0" w:space="0" w:color="auto"/>
            <w:bottom w:val="none" w:sz="0" w:space="0" w:color="auto"/>
            <w:right w:val="none" w:sz="0" w:space="0" w:color="auto"/>
          </w:divBdr>
        </w:div>
        <w:div w:id="1054429317">
          <w:marLeft w:val="640"/>
          <w:marRight w:val="0"/>
          <w:marTop w:val="0"/>
          <w:marBottom w:val="0"/>
          <w:divBdr>
            <w:top w:val="none" w:sz="0" w:space="0" w:color="auto"/>
            <w:left w:val="none" w:sz="0" w:space="0" w:color="auto"/>
            <w:bottom w:val="none" w:sz="0" w:space="0" w:color="auto"/>
            <w:right w:val="none" w:sz="0" w:space="0" w:color="auto"/>
          </w:divBdr>
        </w:div>
        <w:div w:id="1082068264">
          <w:marLeft w:val="640"/>
          <w:marRight w:val="0"/>
          <w:marTop w:val="0"/>
          <w:marBottom w:val="0"/>
          <w:divBdr>
            <w:top w:val="none" w:sz="0" w:space="0" w:color="auto"/>
            <w:left w:val="none" w:sz="0" w:space="0" w:color="auto"/>
            <w:bottom w:val="none" w:sz="0" w:space="0" w:color="auto"/>
            <w:right w:val="none" w:sz="0" w:space="0" w:color="auto"/>
          </w:divBdr>
        </w:div>
        <w:div w:id="482507906">
          <w:marLeft w:val="640"/>
          <w:marRight w:val="0"/>
          <w:marTop w:val="0"/>
          <w:marBottom w:val="0"/>
          <w:divBdr>
            <w:top w:val="none" w:sz="0" w:space="0" w:color="auto"/>
            <w:left w:val="none" w:sz="0" w:space="0" w:color="auto"/>
            <w:bottom w:val="none" w:sz="0" w:space="0" w:color="auto"/>
            <w:right w:val="none" w:sz="0" w:space="0" w:color="auto"/>
          </w:divBdr>
        </w:div>
        <w:div w:id="1757358075">
          <w:marLeft w:val="640"/>
          <w:marRight w:val="0"/>
          <w:marTop w:val="0"/>
          <w:marBottom w:val="0"/>
          <w:divBdr>
            <w:top w:val="none" w:sz="0" w:space="0" w:color="auto"/>
            <w:left w:val="none" w:sz="0" w:space="0" w:color="auto"/>
            <w:bottom w:val="none" w:sz="0" w:space="0" w:color="auto"/>
            <w:right w:val="none" w:sz="0" w:space="0" w:color="auto"/>
          </w:divBdr>
        </w:div>
        <w:div w:id="900362153">
          <w:marLeft w:val="640"/>
          <w:marRight w:val="0"/>
          <w:marTop w:val="0"/>
          <w:marBottom w:val="0"/>
          <w:divBdr>
            <w:top w:val="none" w:sz="0" w:space="0" w:color="auto"/>
            <w:left w:val="none" w:sz="0" w:space="0" w:color="auto"/>
            <w:bottom w:val="none" w:sz="0" w:space="0" w:color="auto"/>
            <w:right w:val="none" w:sz="0" w:space="0" w:color="auto"/>
          </w:divBdr>
        </w:div>
        <w:div w:id="1301837283">
          <w:marLeft w:val="640"/>
          <w:marRight w:val="0"/>
          <w:marTop w:val="0"/>
          <w:marBottom w:val="0"/>
          <w:divBdr>
            <w:top w:val="none" w:sz="0" w:space="0" w:color="auto"/>
            <w:left w:val="none" w:sz="0" w:space="0" w:color="auto"/>
            <w:bottom w:val="none" w:sz="0" w:space="0" w:color="auto"/>
            <w:right w:val="none" w:sz="0" w:space="0" w:color="auto"/>
          </w:divBdr>
        </w:div>
        <w:div w:id="1884902901">
          <w:marLeft w:val="640"/>
          <w:marRight w:val="0"/>
          <w:marTop w:val="0"/>
          <w:marBottom w:val="0"/>
          <w:divBdr>
            <w:top w:val="none" w:sz="0" w:space="0" w:color="auto"/>
            <w:left w:val="none" w:sz="0" w:space="0" w:color="auto"/>
            <w:bottom w:val="none" w:sz="0" w:space="0" w:color="auto"/>
            <w:right w:val="none" w:sz="0" w:space="0" w:color="auto"/>
          </w:divBdr>
        </w:div>
        <w:div w:id="681126864">
          <w:marLeft w:val="640"/>
          <w:marRight w:val="0"/>
          <w:marTop w:val="0"/>
          <w:marBottom w:val="0"/>
          <w:divBdr>
            <w:top w:val="none" w:sz="0" w:space="0" w:color="auto"/>
            <w:left w:val="none" w:sz="0" w:space="0" w:color="auto"/>
            <w:bottom w:val="none" w:sz="0" w:space="0" w:color="auto"/>
            <w:right w:val="none" w:sz="0" w:space="0" w:color="auto"/>
          </w:divBdr>
        </w:div>
        <w:div w:id="47076576">
          <w:marLeft w:val="640"/>
          <w:marRight w:val="0"/>
          <w:marTop w:val="0"/>
          <w:marBottom w:val="0"/>
          <w:divBdr>
            <w:top w:val="none" w:sz="0" w:space="0" w:color="auto"/>
            <w:left w:val="none" w:sz="0" w:space="0" w:color="auto"/>
            <w:bottom w:val="none" w:sz="0" w:space="0" w:color="auto"/>
            <w:right w:val="none" w:sz="0" w:space="0" w:color="auto"/>
          </w:divBdr>
        </w:div>
        <w:div w:id="1857426586">
          <w:marLeft w:val="640"/>
          <w:marRight w:val="0"/>
          <w:marTop w:val="0"/>
          <w:marBottom w:val="0"/>
          <w:divBdr>
            <w:top w:val="none" w:sz="0" w:space="0" w:color="auto"/>
            <w:left w:val="none" w:sz="0" w:space="0" w:color="auto"/>
            <w:bottom w:val="none" w:sz="0" w:space="0" w:color="auto"/>
            <w:right w:val="none" w:sz="0" w:space="0" w:color="auto"/>
          </w:divBdr>
        </w:div>
        <w:div w:id="239952967">
          <w:marLeft w:val="640"/>
          <w:marRight w:val="0"/>
          <w:marTop w:val="0"/>
          <w:marBottom w:val="0"/>
          <w:divBdr>
            <w:top w:val="none" w:sz="0" w:space="0" w:color="auto"/>
            <w:left w:val="none" w:sz="0" w:space="0" w:color="auto"/>
            <w:bottom w:val="none" w:sz="0" w:space="0" w:color="auto"/>
            <w:right w:val="none" w:sz="0" w:space="0" w:color="auto"/>
          </w:divBdr>
        </w:div>
        <w:div w:id="767234565">
          <w:marLeft w:val="640"/>
          <w:marRight w:val="0"/>
          <w:marTop w:val="0"/>
          <w:marBottom w:val="0"/>
          <w:divBdr>
            <w:top w:val="none" w:sz="0" w:space="0" w:color="auto"/>
            <w:left w:val="none" w:sz="0" w:space="0" w:color="auto"/>
            <w:bottom w:val="none" w:sz="0" w:space="0" w:color="auto"/>
            <w:right w:val="none" w:sz="0" w:space="0" w:color="auto"/>
          </w:divBdr>
        </w:div>
        <w:div w:id="768039319">
          <w:marLeft w:val="640"/>
          <w:marRight w:val="0"/>
          <w:marTop w:val="0"/>
          <w:marBottom w:val="0"/>
          <w:divBdr>
            <w:top w:val="none" w:sz="0" w:space="0" w:color="auto"/>
            <w:left w:val="none" w:sz="0" w:space="0" w:color="auto"/>
            <w:bottom w:val="none" w:sz="0" w:space="0" w:color="auto"/>
            <w:right w:val="none" w:sz="0" w:space="0" w:color="auto"/>
          </w:divBdr>
        </w:div>
        <w:div w:id="657154414">
          <w:marLeft w:val="640"/>
          <w:marRight w:val="0"/>
          <w:marTop w:val="0"/>
          <w:marBottom w:val="0"/>
          <w:divBdr>
            <w:top w:val="none" w:sz="0" w:space="0" w:color="auto"/>
            <w:left w:val="none" w:sz="0" w:space="0" w:color="auto"/>
            <w:bottom w:val="none" w:sz="0" w:space="0" w:color="auto"/>
            <w:right w:val="none" w:sz="0" w:space="0" w:color="auto"/>
          </w:divBdr>
        </w:div>
        <w:div w:id="1822382178">
          <w:marLeft w:val="640"/>
          <w:marRight w:val="0"/>
          <w:marTop w:val="0"/>
          <w:marBottom w:val="0"/>
          <w:divBdr>
            <w:top w:val="none" w:sz="0" w:space="0" w:color="auto"/>
            <w:left w:val="none" w:sz="0" w:space="0" w:color="auto"/>
            <w:bottom w:val="none" w:sz="0" w:space="0" w:color="auto"/>
            <w:right w:val="none" w:sz="0" w:space="0" w:color="auto"/>
          </w:divBdr>
        </w:div>
        <w:div w:id="1958949347">
          <w:marLeft w:val="640"/>
          <w:marRight w:val="0"/>
          <w:marTop w:val="0"/>
          <w:marBottom w:val="0"/>
          <w:divBdr>
            <w:top w:val="none" w:sz="0" w:space="0" w:color="auto"/>
            <w:left w:val="none" w:sz="0" w:space="0" w:color="auto"/>
            <w:bottom w:val="none" w:sz="0" w:space="0" w:color="auto"/>
            <w:right w:val="none" w:sz="0" w:space="0" w:color="auto"/>
          </w:divBdr>
        </w:div>
        <w:div w:id="1616596547">
          <w:marLeft w:val="640"/>
          <w:marRight w:val="0"/>
          <w:marTop w:val="0"/>
          <w:marBottom w:val="0"/>
          <w:divBdr>
            <w:top w:val="none" w:sz="0" w:space="0" w:color="auto"/>
            <w:left w:val="none" w:sz="0" w:space="0" w:color="auto"/>
            <w:bottom w:val="none" w:sz="0" w:space="0" w:color="auto"/>
            <w:right w:val="none" w:sz="0" w:space="0" w:color="auto"/>
          </w:divBdr>
        </w:div>
        <w:div w:id="483594754">
          <w:marLeft w:val="640"/>
          <w:marRight w:val="0"/>
          <w:marTop w:val="0"/>
          <w:marBottom w:val="0"/>
          <w:divBdr>
            <w:top w:val="none" w:sz="0" w:space="0" w:color="auto"/>
            <w:left w:val="none" w:sz="0" w:space="0" w:color="auto"/>
            <w:bottom w:val="none" w:sz="0" w:space="0" w:color="auto"/>
            <w:right w:val="none" w:sz="0" w:space="0" w:color="auto"/>
          </w:divBdr>
        </w:div>
        <w:div w:id="707800406">
          <w:marLeft w:val="640"/>
          <w:marRight w:val="0"/>
          <w:marTop w:val="0"/>
          <w:marBottom w:val="0"/>
          <w:divBdr>
            <w:top w:val="none" w:sz="0" w:space="0" w:color="auto"/>
            <w:left w:val="none" w:sz="0" w:space="0" w:color="auto"/>
            <w:bottom w:val="none" w:sz="0" w:space="0" w:color="auto"/>
            <w:right w:val="none" w:sz="0" w:space="0" w:color="auto"/>
          </w:divBdr>
        </w:div>
        <w:div w:id="377632837">
          <w:marLeft w:val="640"/>
          <w:marRight w:val="0"/>
          <w:marTop w:val="0"/>
          <w:marBottom w:val="0"/>
          <w:divBdr>
            <w:top w:val="none" w:sz="0" w:space="0" w:color="auto"/>
            <w:left w:val="none" w:sz="0" w:space="0" w:color="auto"/>
            <w:bottom w:val="none" w:sz="0" w:space="0" w:color="auto"/>
            <w:right w:val="none" w:sz="0" w:space="0" w:color="auto"/>
          </w:divBdr>
        </w:div>
        <w:div w:id="1814373537">
          <w:marLeft w:val="640"/>
          <w:marRight w:val="0"/>
          <w:marTop w:val="0"/>
          <w:marBottom w:val="0"/>
          <w:divBdr>
            <w:top w:val="none" w:sz="0" w:space="0" w:color="auto"/>
            <w:left w:val="none" w:sz="0" w:space="0" w:color="auto"/>
            <w:bottom w:val="none" w:sz="0" w:space="0" w:color="auto"/>
            <w:right w:val="none" w:sz="0" w:space="0" w:color="auto"/>
          </w:divBdr>
        </w:div>
        <w:div w:id="211964458">
          <w:marLeft w:val="640"/>
          <w:marRight w:val="0"/>
          <w:marTop w:val="0"/>
          <w:marBottom w:val="0"/>
          <w:divBdr>
            <w:top w:val="none" w:sz="0" w:space="0" w:color="auto"/>
            <w:left w:val="none" w:sz="0" w:space="0" w:color="auto"/>
            <w:bottom w:val="none" w:sz="0" w:space="0" w:color="auto"/>
            <w:right w:val="none" w:sz="0" w:space="0" w:color="auto"/>
          </w:divBdr>
        </w:div>
        <w:div w:id="352389668">
          <w:marLeft w:val="640"/>
          <w:marRight w:val="0"/>
          <w:marTop w:val="0"/>
          <w:marBottom w:val="0"/>
          <w:divBdr>
            <w:top w:val="none" w:sz="0" w:space="0" w:color="auto"/>
            <w:left w:val="none" w:sz="0" w:space="0" w:color="auto"/>
            <w:bottom w:val="none" w:sz="0" w:space="0" w:color="auto"/>
            <w:right w:val="none" w:sz="0" w:space="0" w:color="auto"/>
          </w:divBdr>
        </w:div>
        <w:div w:id="615989775">
          <w:marLeft w:val="640"/>
          <w:marRight w:val="0"/>
          <w:marTop w:val="0"/>
          <w:marBottom w:val="0"/>
          <w:divBdr>
            <w:top w:val="none" w:sz="0" w:space="0" w:color="auto"/>
            <w:left w:val="none" w:sz="0" w:space="0" w:color="auto"/>
            <w:bottom w:val="none" w:sz="0" w:space="0" w:color="auto"/>
            <w:right w:val="none" w:sz="0" w:space="0" w:color="auto"/>
          </w:divBdr>
        </w:div>
        <w:div w:id="1158156944">
          <w:marLeft w:val="640"/>
          <w:marRight w:val="0"/>
          <w:marTop w:val="0"/>
          <w:marBottom w:val="0"/>
          <w:divBdr>
            <w:top w:val="none" w:sz="0" w:space="0" w:color="auto"/>
            <w:left w:val="none" w:sz="0" w:space="0" w:color="auto"/>
            <w:bottom w:val="none" w:sz="0" w:space="0" w:color="auto"/>
            <w:right w:val="none" w:sz="0" w:space="0" w:color="auto"/>
          </w:divBdr>
        </w:div>
        <w:div w:id="759182270">
          <w:marLeft w:val="640"/>
          <w:marRight w:val="0"/>
          <w:marTop w:val="0"/>
          <w:marBottom w:val="0"/>
          <w:divBdr>
            <w:top w:val="none" w:sz="0" w:space="0" w:color="auto"/>
            <w:left w:val="none" w:sz="0" w:space="0" w:color="auto"/>
            <w:bottom w:val="none" w:sz="0" w:space="0" w:color="auto"/>
            <w:right w:val="none" w:sz="0" w:space="0" w:color="auto"/>
          </w:divBdr>
        </w:div>
      </w:divsChild>
    </w:div>
    <w:div w:id="199130056">
      <w:bodyDiv w:val="1"/>
      <w:marLeft w:val="0"/>
      <w:marRight w:val="0"/>
      <w:marTop w:val="0"/>
      <w:marBottom w:val="0"/>
      <w:divBdr>
        <w:top w:val="none" w:sz="0" w:space="0" w:color="auto"/>
        <w:left w:val="none" w:sz="0" w:space="0" w:color="auto"/>
        <w:bottom w:val="none" w:sz="0" w:space="0" w:color="auto"/>
        <w:right w:val="none" w:sz="0" w:space="0" w:color="auto"/>
      </w:divBdr>
    </w:div>
    <w:div w:id="199899904">
      <w:bodyDiv w:val="1"/>
      <w:marLeft w:val="0"/>
      <w:marRight w:val="0"/>
      <w:marTop w:val="0"/>
      <w:marBottom w:val="0"/>
      <w:divBdr>
        <w:top w:val="none" w:sz="0" w:space="0" w:color="auto"/>
        <w:left w:val="none" w:sz="0" w:space="0" w:color="auto"/>
        <w:bottom w:val="none" w:sz="0" w:space="0" w:color="auto"/>
        <w:right w:val="none" w:sz="0" w:space="0" w:color="auto"/>
      </w:divBdr>
    </w:div>
    <w:div w:id="210266518">
      <w:bodyDiv w:val="1"/>
      <w:marLeft w:val="0"/>
      <w:marRight w:val="0"/>
      <w:marTop w:val="0"/>
      <w:marBottom w:val="0"/>
      <w:divBdr>
        <w:top w:val="none" w:sz="0" w:space="0" w:color="auto"/>
        <w:left w:val="none" w:sz="0" w:space="0" w:color="auto"/>
        <w:bottom w:val="none" w:sz="0" w:space="0" w:color="auto"/>
        <w:right w:val="none" w:sz="0" w:space="0" w:color="auto"/>
      </w:divBdr>
    </w:div>
    <w:div w:id="226771595">
      <w:bodyDiv w:val="1"/>
      <w:marLeft w:val="0"/>
      <w:marRight w:val="0"/>
      <w:marTop w:val="0"/>
      <w:marBottom w:val="0"/>
      <w:divBdr>
        <w:top w:val="none" w:sz="0" w:space="0" w:color="auto"/>
        <w:left w:val="none" w:sz="0" w:space="0" w:color="auto"/>
        <w:bottom w:val="none" w:sz="0" w:space="0" w:color="auto"/>
        <w:right w:val="none" w:sz="0" w:space="0" w:color="auto"/>
      </w:divBdr>
    </w:div>
    <w:div w:id="231353499">
      <w:bodyDiv w:val="1"/>
      <w:marLeft w:val="0"/>
      <w:marRight w:val="0"/>
      <w:marTop w:val="0"/>
      <w:marBottom w:val="0"/>
      <w:divBdr>
        <w:top w:val="none" w:sz="0" w:space="0" w:color="auto"/>
        <w:left w:val="none" w:sz="0" w:space="0" w:color="auto"/>
        <w:bottom w:val="none" w:sz="0" w:space="0" w:color="auto"/>
        <w:right w:val="none" w:sz="0" w:space="0" w:color="auto"/>
      </w:divBdr>
    </w:div>
    <w:div w:id="232815406">
      <w:bodyDiv w:val="1"/>
      <w:marLeft w:val="0"/>
      <w:marRight w:val="0"/>
      <w:marTop w:val="0"/>
      <w:marBottom w:val="0"/>
      <w:divBdr>
        <w:top w:val="none" w:sz="0" w:space="0" w:color="auto"/>
        <w:left w:val="none" w:sz="0" w:space="0" w:color="auto"/>
        <w:bottom w:val="none" w:sz="0" w:space="0" w:color="auto"/>
        <w:right w:val="none" w:sz="0" w:space="0" w:color="auto"/>
      </w:divBdr>
      <w:divsChild>
        <w:div w:id="875585447">
          <w:marLeft w:val="480"/>
          <w:marRight w:val="0"/>
          <w:marTop w:val="0"/>
          <w:marBottom w:val="0"/>
          <w:divBdr>
            <w:top w:val="none" w:sz="0" w:space="0" w:color="auto"/>
            <w:left w:val="none" w:sz="0" w:space="0" w:color="auto"/>
            <w:bottom w:val="none" w:sz="0" w:space="0" w:color="auto"/>
            <w:right w:val="none" w:sz="0" w:space="0" w:color="auto"/>
          </w:divBdr>
        </w:div>
        <w:div w:id="1335720088">
          <w:marLeft w:val="480"/>
          <w:marRight w:val="0"/>
          <w:marTop w:val="0"/>
          <w:marBottom w:val="0"/>
          <w:divBdr>
            <w:top w:val="none" w:sz="0" w:space="0" w:color="auto"/>
            <w:left w:val="none" w:sz="0" w:space="0" w:color="auto"/>
            <w:bottom w:val="none" w:sz="0" w:space="0" w:color="auto"/>
            <w:right w:val="none" w:sz="0" w:space="0" w:color="auto"/>
          </w:divBdr>
        </w:div>
        <w:div w:id="1423137221">
          <w:marLeft w:val="480"/>
          <w:marRight w:val="0"/>
          <w:marTop w:val="0"/>
          <w:marBottom w:val="0"/>
          <w:divBdr>
            <w:top w:val="none" w:sz="0" w:space="0" w:color="auto"/>
            <w:left w:val="none" w:sz="0" w:space="0" w:color="auto"/>
            <w:bottom w:val="none" w:sz="0" w:space="0" w:color="auto"/>
            <w:right w:val="none" w:sz="0" w:space="0" w:color="auto"/>
          </w:divBdr>
        </w:div>
        <w:div w:id="361321725">
          <w:marLeft w:val="480"/>
          <w:marRight w:val="0"/>
          <w:marTop w:val="0"/>
          <w:marBottom w:val="0"/>
          <w:divBdr>
            <w:top w:val="none" w:sz="0" w:space="0" w:color="auto"/>
            <w:left w:val="none" w:sz="0" w:space="0" w:color="auto"/>
            <w:bottom w:val="none" w:sz="0" w:space="0" w:color="auto"/>
            <w:right w:val="none" w:sz="0" w:space="0" w:color="auto"/>
          </w:divBdr>
        </w:div>
        <w:div w:id="335545442">
          <w:marLeft w:val="480"/>
          <w:marRight w:val="0"/>
          <w:marTop w:val="0"/>
          <w:marBottom w:val="0"/>
          <w:divBdr>
            <w:top w:val="none" w:sz="0" w:space="0" w:color="auto"/>
            <w:left w:val="none" w:sz="0" w:space="0" w:color="auto"/>
            <w:bottom w:val="none" w:sz="0" w:space="0" w:color="auto"/>
            <w:right w:val="none" w:sz="0" w:space="0" w:color="auto"/>
          </w:divBdr>
        </w:div>
        <w:div w:id="1701512194">
          <w:marLeft w:val="480"/>
          <w:marRight w:val="0"/>
          <w:marTop w:val="0"/>
          <w:marBottom w:val="0"/>
          <w:divBdr>
            <w:top w:val="none" w:sz="0" w:space="0" w:color="auto"/>
            <w:left w:val="none" w:sz="0" w:space="0" w:color="auto"/>
            <w:bottom w:val="none" w:sz="0" w:space="0" w:color="auto"/>
            <w:right w:val="none" w:sz="0" w:space="0" w:color="auto"/>
          </w:divBdr>
        </w:div>
        <w:div w:id="2024017338">
          <w:marLeft w:val="480"/>
          <w:marRight w:val="0"/>
          <w:marTop w:val="0"/>
          <w:marBottom w:val="0"/>
          <w:divBdr>
            <w:top w:val="none" w:sz="0" w:space="0" w:color="auto"/>
            <w:left w:val="none" w:sz="0" w:space="0" w:color="auto"/>
            <w:bottom w:val="none" w:sz="0" w:space="0" w:color="auto"/>
            <w:right w:val="none" w:sz="0" w:space="0" w:color="auto"/>
          </w:divBdr>
        </w:div>
        <w:div w:id="569729997">
          <w:marLeft w:val="480"/>
          <w:marRight w:val="0"/>
          <w:marTop w:val="0"/>
          <w:marBottom w:val="0"/>
          <w:divBdr>
            <w:top w:val="none" w:sz="0" w:space="0" w:color="auto"/>
            <w:left w:val="none" w:sz="0" w:space="0" w:color="auto"/>
            <w:bottom w:val="none" w:sz="0" w:space="0" w:color="auto"/>
            <w:right w:val="none" w:sz="0" w:space="0" w:color="auto"/>
          </w:divBdr>
        </w:div>
        <w:div w:id="1206333084">
          <w:marLeft w:val="480"/>
          <w:marRight w:val="0"/>
          <w:marTop w:val="0"/>
          <w:marBottom w:val="0"/>
          <w:divBdr>
            <w:top w:val="none" w:sz="0" w:space="0" w:color="auto"/>
            <w:left w:val="none" w:sz="0" w:space="0" w:color="auto"/>
            <w:bottom w:val="none" w:sz="0" w:space="0" w:color="auto"/>
            <w:right w:val="none" w:sz="0" w:space="0" w:color="auto"/>
          </w:divBdr>
        </w:div>
        <w:div w:id="265815207">
          <w:marLeft w:val="480"/>
          <w:marRight w:val="0"/>
          <w:marTop w:val="0"/>
          <w:marBottom w:val="0"/>
          <w:divBdr>
            <w:top w:val="none" w:sz="0" w:space="0" w:color="auto"/>
            <w:left w:val="none" w:sz="0" w:space="0" w:color="auto"/>
            <w:bottom w:val="none" w:sz="0" w:space="0" w:color="auto"/>
            <w:right w:val="none" w:sz="0" w:space="0" w:color="auto"/>
          </w:divBdr>
        </w:div>
        <w:div w:id="347560783">
          <w:marLeft w:val="480"/>
          <w:marRight w:val="0"/>
          <w:marTop w:val="0"/>
          <w:marBottom w:val="0"/>
          <w:divBdr>
            <w:top w:val="none" w:sz="0" w:space="0" w:color="auto"/>
            <w:left w:val="none" w:sz="0" w:space="0" w:color="auto"/>
            <w:bottom w:val="none" w:sz="0" w:space="0" w:color="auto"/>
            <w:right w:val="none" w:sz="0" w:space="0" w:color="auto"/>
          </w:divBdr>
        </w:div>
        <w:div w:id="1279485439">
          <w:marLeft w:val="480"/>
          <w:marRight w:val="0"/>
          <w:marTop w:val="0"/>
          <w:marBottom w:val="0"/>
          <w:divBdr>
            <w:top w:val="none" w:sz="0" w:space="0" w:color="auto"/>
            <w:left w:val="none" w:sz="0" w:space="0" w:color="auto"/>
            <w:bottom w:val="none" w:sz="0" w:space="0" w:color="auto"/>
            <w:right w:val="none" w:sz="0" w:space="0" w:color="auto"/>
          </w:divBdr>
        </w:div>
        <w:div w:id="428354390">
          <w:marLeft w:val="480"/>
          <w:marRight w:val="0"/>
          <w:marTop w:val="0"/>
          <w:marBottom w:val="0"/>
          <w:divBdr>
            <w:top w:val="none" w:sz="0" w:space="0" w:color="auto"/>
            <w:left w:val="none" w:sz="0" w:space="0" w:color="auto"/>
            <w:bottom w:val="none" w:sz="0" w:space="0" w:color="auto"/>
            <w:right w:val="none" w:sz="0" w:space="0" w:color="auto"/>
          </w:divBdr>
        </w:div>
        <w:div w:id="1538006000">
          <w:marLeft w:val="480"/>
          <w:marRight w:val="0"/>
          <w:marTop w:val="0"/>
          <w:marBottom w:val="0"/>
          <w:divBdr>
            <w:top w:val="none" w:sz="0" w:space="0" w:color="auto"/>
            <w:left w:val="none" w:sz="0" w:space="0" w:color="auto"/>
            <w:bottom w:val="none" w:sz="0" w:space="0" w:color="auto"/>
            <w:right w:val="none" w:sz="0" w:space="0" w:color="auto"/>
          </w:divBdr>
        </w:div>
        <w:div w:id="1405105929">
          <w:marLeft w:val="480"/>
          <w:marRight w:val="0"/>
          <w:marTop w:val="0"/>
          <w:marBottom w:val="0"/>
          <w:divBdr>
            <w:top w:val="none" w:sz="0" w:space="0" w:color="auto"/>
            <w:left w:val="none" w:sz="0" w:space="0" w:color="auto"/>
            <w:bottom w:val="none" w:sz="0" w:space="0" w:color="auto"/>
            <w:right w:val="none" w:sz="0" w:space="0" w:color="auto"/>
          </w:divBdr>
        </w:div>
        <w:div w:id="1679113076">
          <w:marLeft w:val="480"/>
          <w:marRight w:val="0"/>
          <w:marTop w:val="0"/>
          <w:marBottom w:val="0"/>
          <w:divBdr>
            <w:top w:val="none" w:sz="0" w:space="0" w:color="auto"/>
            <w:left w:val="none" w:sz="0" w:space="0" w:color="auto"/>
            <w:bottom w:val="none" w:sz="0" w:space="0" w:color="auto"/>
            <w:right w:val="none" w:sz="0" w:space="0" w:color="auto"/>
          </w:divBdr>
        </w:div>
        <w:div w:id="121928714">
          <w:marLeft w:val="480"/>
          <w:marRight w:val="0"/>
          <w:marTop w:val="0"/>
          <w:marBottom w:val="0"/>
          <w:divBdr>
            <w:top w:val="none" w:sz="0" w:space="0" w:color="auto"/>
            <w:left w:val="none" w:sz="0" w:space="0" w:color="auto"/>
            <w:bottom w:val="none" w:sz="0" w:space="0" w:color="auto"/>
            <w:right w:val="none" w:sz="0" w:space="0" w:color="auto"/>
          </w:divBdr>
        </w:div>
        <w:div w:id="1941983042">
          <w:marLeft w:val="480"/>
          <w:marRight w:val="0"/>
          <w:marTop w:val="0"/>
          <w:marBottom w:val="0"/>
          <w:divBdr>
            <w:top w:val="none" w:sz="0" w:space="0" w:color="auto"/>
            <w:left w:val="none" w:sz="0" w:space="0" w:color="auto"/>
            <w:bottom w:val="none" w:sz="0" w:space="0" w:color="auto"/>
            <w:right w:val="none" w:sz="0" w:space="0" w:color="auto"/>
          </w:divBdr>
        </w:div>
        <w:div w:id="1484085179">
          <w:marLeft w:val="480"/>
          <w:marRight w:val="0"/>
          <w:marTop w:val="0"/>
          <w:marBottom w:val="0"/>
          <w:divBdr>
            <w:top w:val="none" w:sz="0" w:space="0" w:color="auto"/>
            <w:left w:val="none" w:sz="0" w:space="0" w:color="auto"/>
            <w:bottom w:val="none" w:sz="0" w:space="0" w:color="auto"/>
            <w:right w:val="none" w:sz="0" w:space="0" w:color="auto"/>
          </w:divBdr>
        </w:div>
        <w:div w:id="736442111">
          <w:marLeft w:val="480"/>
          <w:marRight w:val="0"/>
          <w:marTop w:val="0"/>
          <w:marBottom w:val="0"/>
          <w:divBdr>
            <w:top w:val="none" w:sz="0" w:space="0" w:color="auto"/>
            <w:left w:val="none" w:sz="0" w:space="0" w:color="auto"/>
            <w:bottom w:val="none" w:sz="0" w:space="0" w:color="auto"/>
            <w:right w:val="none" w:sz="0" w:space="0" w:color="auto"/>
          </w:divBdr>
        </w:div>
        <w:div w:id="1931961930">
          <w:marLeft w:val="480"/>
          <w:marRight w:val="0"/>
          <w:marTop w:val="0"/>
          <w:marBottom w:val="0"/>
          <w:divBdr>
            <w:top w:val="none" w:sz="0" w:space="0" w:color="auto"/>
            <w:left w:val="none" w:sz="0" w:space="0" w:color="auto"/>
            <w:bottom w:val="none" w:sz="0" w:space="0" w:color="auto"/>
            <w:right w:val="none" w:sz="0" w:space="0" w:color="auto"/>
          </w:divBdr>
        </w:div>
        <w:div w:id="693388448">
          <w:marLeft w:val="480"/>
          <w:marRight w:val="0"/>
          <w:marTop w:val="0"/>
          <w:marBottom w:val="0"/>
          <w:divBdr>
            <w:top w:val="none" w:sz="0" w:space="0" w:color="auto"/>
            <w:left w:val="none" w:sz="0" w:space="0" w:color="auto"/>
            <w:bottom w:val="none" w:sz="0" w:space="0" w:color="auto"/>
            <w:right w:val="none" w:sz="0" w:space="0" w:color="auto"/>
          </w:divBdr>
        </w:div>
        <w:div w:id="1390230502">
          <w:marLeft w:val="480"/>
          <w:marRight w:val="0"/>
          <w:marTop w:val="0"/>
          <w:marBottom w:val="0"/>
          <w:divBdr>
            <w:top w:val="none" w:sz="0" w:space="0" w:color="auto"/>
            <w:left w:val="none" w:sz="0" w:space="0" w:color="auto"/>
            <w:bottom w:val="none" w:sz="0" w:space="0" w:color="auto"/>
            <w:right w:val="none" w:sz="0" w:space="0" w:color="auto"/>
          </w:divBdr>
        </w:div>
        <w:div w:id="2142503508">
          <w:marLeft w:val="480"/>
          <w:marRight w:val="0"/>
          <w:marTop w:val="0"/>
          <w:marBottom w:val="0"/>
          <w:divBdr>
            <w:top w:val="none" w:sz="0" w:space="0" w:color="auto"/>
            <w:left w:val="none" w:sz="0" w:space="0" w:color="auto"/>
            <w:bottom w:val="none" w:sz="0" w:space="0" w:color="auto"/>
            <w:right w:val="none" w:sz="0" w:space="0" w:color="auto"/>
          </w:divBdr>
        </w:div>
        <w:div w:id="131100620">
          <w:marLeft w:val="480"/>
          <w:marRight w:val="0"/>
          <w:marTop w:val="0"/>
          <w:marBottom w:val="0"/>
          <w:divBdr>
            <w:top w:val="none" w:sz="0" w:space="0" w:color="auto"/>
            <w:left w:val="none" w:sz="0" w:space="0" w:color="auto"/>
            <w:bottom w:val="none" w:sz="0" w:space="0" w:color="auto"/>
            <w:right w:val="none" w:sz="0" w:space="0" w:color="auto"/>
          </w:divBdr>
        </w:div>
        <w:div w:id="8528507">
          <w:marLeft w:val="480"/>
          <w:marRight w:val="0"/>
          <w:marTop w:val="0"/>
          <w:marBottom w:val="0"/>
          <w:divBdr>
            <w:top w:val="none" w:sz="0" w:space="0" w:color="auto"/>
            <w:left w:val="none" w:sz="0" w:space="0" w:color="auto"/>
            <w:bottom w:val="none" w:sz="0" w:space="0" w:color="auto"/>
            <w:right w:val="none" w:sz="0" w:space="0" w:color="auto"/>
          </w:divBdr>
        </w:div>
        <w:div w:id="143275863">
          <w:marLeft w:val="480"/>
          <w:marRight w:val="0"/>
          <w:marTop w:val="0"/>
          <w:marBottom w:val="0"/>
          <w:divBdr>
            <w:top w:val="none" w:sz="0" w:space="0" w:color="auto"/>
            <w:left w:val="none" w:sz="0" w:space="0" w:color="auto"/>
            <w:bottom w:val="none" w:sz="0" w:space="0" w:color="auto"/>
            <w:right w:val="none" w:sz="0" w:space="0" w:color="auto"/>
          </w:divBdr>
        </w:div>
        <w:div w:id="1158112797">
          <w:marLeft w:val="480"/>
          <w:marRight w:val="0"/>
          <w:marTop w:val="0"/>
          <w:marBottom w:val="0"/>
          <w:divBdr>
            <w:top w:val="none" w:sz="0" w:space="0" w:color="auto"/>
            <w:left w:val="none" w:sz="0" w:space="0" w:color="auto"/>
            <w:bottom w:val="none" w:sz="0" w:space="0" w:color="auto"/>
            <w:right w:val="none" w:sz="0" w:space="0" w:color="auto"/>
          </w:divBdr>
        </w:div>
        <w:div w:id="1126507460">
          <w:marLeft w:val="480"/>
          <w:marRight w:val="0"/>
          <w:marTop w:val="0"/>
          <w:marBottom w:val="0"/>
          <w:divBdr>
            <w:top w:val="none" w:sz="0" w:space="0" w:color="auto"/>
            <w:left w:val="none" w:sz="0" w:space="0" w:color="auto"/>
            <w:bottom w:val="none" w:sz="0" w:space="0" w:color="auto"/>
            <w:right w:val="none" w:sz="0" w:space="0" w:color="auto"/>
          </w:divBdr>
        </w:div>
        <w:div w:id="1442381949">
          <w:marLeft w:val="480"/>
          <w:marRight w:val="0"/>
          <w:marTop w:val="0"/>
          <w:marBottom w:val="0"/>
          <w:divBdr>
            <w:top w:val="none" w:sz="0" w:space="0" w:color="auto"/>
            <w:left w:val="none" w:sz="0" w:space="0" w:color="auto"/>
            <w:bottom w:val="none" w:sz="0" w:space="0" w:color="auto"/>
            <w:right w:val="none" w:sz="0" w:space="0" w:color="auto"/>
          </w:divBdr>
        </w:div>
      </w:divsChild>
    </w:div>
    <w:div w:id="233589843">
      <w:bodyDiv w:val="1"/>
      <w:marLeft w:val="0"/>
      <w:marRight w:val="0"/>
      <w:marTop w:val="0"/>
      <w:marBottom w:val="0"/>
      <w:divBdr>
        <w:top w:val="none" w:sz="0" w:space="0" w:color="auto"/>
        <w:left w:val="none" w:sz="0" w:space="0" w:color="auto"/>
        <w:bottom w:val="none" w:sz="0" w:space="0" w:color="auto"/>
        <w:right w:val="none" w:sz="0" w:space="0" w:color="auto"/>
      </w:divBdr>
    </w:div>
    <w:div w:id="234516274">
      <w:bodyDiv w:val="1"/>
      <w:marLeft w:val="0"/>
      <w:marRight w:val="0"/>
      <w:marTop w:val="0"/>
      <w:marBottom w:val="0"/>
      <w:divBdr>
        <w:top w:val="none" w:sz="0" w:space="0" w:color="auto"/>
        <w:left w:val="none" w:sz="0" w:space="0" w:color="auto"/>
        <w:bottom w:val="none" w:sz="0" w:space="0" w:color="auto"/>
        <w:right w:val="none" w:sz="0" w:space="0" w:color="auto"/>
      </w:divBdr>
      <w:divsChild>
        <w:div w:id="1628898477">
          <w:marLeft w:val="640"/>
          <w:marRight w:val="0"/>
          <w:marTop w:val="0"/>
          <w:marBottom w:val="0"/>
          <w:divBdr>
            <w:top w:val="none" w:sz="0" w:space="0" w:color="auto"/>
            <w:left w:val="none" w:sz="0" w:space="0" w:color="auto"/>
            <w:bottom w:val="none" w:sz="0" w:space="0" w:color="auto"/>
            <w:right w:val="none" w:sz="0" w:space="0" w:color="auto"/>
          </w:divBdr>
        </w:div>
        <w:div w:id="594287238">
          <w:marLeft w:val="640"/>
          <w:marRight w:val="0"/>
          <w:marTop w:val="0"/>
          <w:marBottom w:val="0"/>
          <w:divBdr>
            <w:top w:val="none" w:sz="0" w:space="0" w:color="auto"/>
            <w:left w:val="none" w:sz="0" w:space="0" w:color="auto"/>
            <w:bottom w:val="none" w:sz="0" w:space="0" w:color="auto"/>
            <w:right w:val="none" w:sz="0" w:space="0" w:color="auto"/>
          </w:divBdr>
        </w:div>
        <w:div w:id="839928379">
          <w:marLeft w:val="640"/>
          <w:marRight w:val="0"/>
          <w:marTop w:val="0"/>
          <w:marBottom w:val="0"/>
          <w:divBdr>
            <w:top w:val="none" w:sz="0" w:space="0" w:color="auto"/>
            <w:left w:val="none" w:sz="0" w:space="0" w:color="auto"/>
            <w:bottom w:val="none" w:sz="0" w:space="0" w:color="auto"/>
            <w:right w:val="none" w:sz="0" w:space="0" w:color="auto"/>
          </w:divBdr>
        </w:div>
        <w:div w:id="10498650">
          <w:marLeft w:val="640"/>
          <w:marRight w:val="0"/>
          <w:marTop w:val="0"/>
          <w:marBottom w:val="0"/>
          <w:divBdr>
            <w:top w:val="none" w:sz="0" w:space="0" w:color="auto"/>
            <w:left w:val="none" w:sz="0" w:space="0" w:color="auto"/>
            <w:bottom w:val="none" w:sz="0" w:space="0" w:color="auto"/>
            <w:right w:val="none" w:sz="0" w:space="0" w:color="auto"/>
          </w:divBdr>
        </w:div>
        <w:div w:id="1652904310">
          <w:marLeft w:val="640"/>
          <w:marRight w:val="0"/>
          <w:marTop w:val="0"/>
          <w:marBottom w:val="0"/>
          <w:divBdr>
            <w:top w:val="none" w:sz="0" w:space="0" w:color="auto"/>
            <w:left w:val="none" w:sz="0" w:space="0" w:color="auto"/>
            <w:bottom w:val="none" w:sz="0" w:space="0" w:color="auto"/>
            <w:right w:val="none" w:sz="0" w:space="0" w:color="auto"/>
          </w:divBdr>
        </w:div>
        <w:div w:id="1216241031">
          <w:marLeft w:val="640"/>
          <w:marRight w:val="0"/>
          <w:marTop w:val="0"/>
          <w:marBottom w:val="0"/>
          <w:divBdr>
            <w:top w:val="none" w:sz="0" w:space="0" w:color="auto"/>
            <w:left w:val="none" w:sz="0" w:space="0" w:color="auto"/>
            <w:bottom w:val="none" w:sz="0" w:space="0" w:color="auto"/>
            <w:right w:val="none" w:sz="0" w:space="0" w:color="auto"/>
          </w:divBdr>
        </w:div>
        <w:div w:id="2126339856">
          <w:marLeft w:val="640"/>
          <w:marRight w:val="0"/>
          <w:marTop w:val="0"/>
          <w:marBottom w:val="0"/>
          <w:divBdr>
            <w:top w:val="none" w:sz="0" w:space="0" w:color="auto"/>
            <w:left w:val="none" w:sz="0" w:space="0" w:color="auto"/>
            <w:bottom w:val="none" w:sz="0" w:space="0" w:color="auto"/>
            <w:right w:val="none" w:sz="0" w:space="0" w:color="auto"/>
          </w:divBdr>
        </w:div>
        <w:div w:id="160898807">
          <w:marLeft w:val="640"/>
          <w:marRight w:val="0"/>
          <w:marTop w:val="0"/>
          <w:marBottom w:val="0"/>
          <w:divBdr>
            <w:top w:val="none" w:sz="0" w:space="0" w:color="auto"/>
            <w:left w:val="none" w:sz="0" w:space="0" w:color="auto"/>
            <w:bottom w:val="none" w:sz="0" w:space="0" w:color="auto"/>
            <w:right w:val="none" w:sz="0" w:space="0" w:color="auto"/>
          </w:divBdr>
        </w:div>
        <w:div w:id="198327229">
          <w:marLeft w:val="640"/>
          <w:marRight w:val="0"/>
          <w:marTop w:val="0"/>
          <w:marBottom w:val="0"/>
          <w:divBdr>
            <w:top w:val="none" w:sz="0" w:space="0" w:color="auto"/>
            <w:left w:val="none" w:sz="0" w:space="0" w:color="auto"/>
            <w:bottom w:val="none" w:sz="0" w:space="0" w:color="auto"/>
            <w:right w:val="none" w:sz="0" w:space="0" w:color="auto"/>
          </w:divBdr>
        </w:div>
        <w:div w:id="1535533444">
          <w:marLeft w:val="640"/>
          <w:marRight w:val="0"/>
          <w:marTop w:val="0"/>
          <w:marBottom w:val="0"/>
          <w:divBdr>
            <w:top w:val="none" w:sz="0" w:space="0" w:color="auto"/>
            <w:left w:val="none" w:sz="0" w:space="0" w:color="auto"/>
            <w:bottom w:val="none" w:sz="0" w:space="0" w:color="auto"/>
            <w:right w:val="none" w:sz="0" w:space="0" w:color="auto"/>
          </w:divBdr>
        </w:div>
        <w:div w:id="1467697725">
          <w:marLeft w:val="640"/>
          <w:marRight w:val="0"/>
          <w:marTop w:val="0"/>
          <w:marBottom w:val="0"/>
          <w:divBdr>
            <w:top w:val="none" w:sz="0" w:space="0" w:color="auto"/>
            <w:left w:val="none" w:sz="0" w:space="0" w:color="auto"/>
            <w:bottom w:val="none" w:sz="0" w:space="0" w:color="auto"/>
            <w:right w:val="none" w:sz="0" w:space="0" w:color="auto"/>
          </w:divBdr>
        </w:div>
        <w:div w:id="1637369572">
          <w:marLeft w:val="640"/>
          <w:marRight w:val="0"/>
          <w:marTop w:val="0"/>
          <w:marBottom w:val="0"/>
          <w:divBdr>
            <w:top w:val="none" w:sz="0" w:space="0" w:color="auto"/>
            <w:left w:val="none" w:sz="0" w:space="0" w:color="auto"/>
            <w:bottom w:val="none" w:sz="0" w:space="0" w:color="auto"/>
            <w:right w:val="none" w:sz="0" w:space="0" w:color="auto"/>
          </w:divBdr>
        </w:div>
        <w:div w:id="487794399">
          <w:marLeft w:val="640"/>
          <w:marRight w:val="0"/>
          <w:marTop w:val="0"/>
          <w:marBottom w:val="0"/>
          <w:divBdr>
            <w:top w:val="none" w:sz="0" w:space="0" w:color="auto"/>
            <w:left w:val="none" w:sz="0" w:space="0" w:color="auto"/>
            <w:bottom w:val="none" w:sz="0" w:space="0" w:color="auto"/>
            <w:right w:val="none" w:sz="0" w:space="0" w:color="auto"/>
          </w:divBdr>
        </w:div>
        <w:div w:id="1588685860">
          <w:marLeft w:val="640"/>
          <w:marRight w:val="0"/>
          <w:marTop w:val="0"/>
          <w:marBottom w:val="0"/>
          <w:divBdr>
            <w:top w:val="none" w:sz="0" w:space="0" w:color="auto"/>
            <w:left w:val="none" w:sz="0" w:space="0" w:color="auto"/>
            <w:bottom w:val="none" w:sz="0" w:space="0" w:color="auto"/>
            <w:right w:val="none" w:sz="0" w:space="0" w:color="auto"/>
          </w:divBdr>
        </w:div>
        <w:div w:id="108360375">
          <w:marLeft w:val="640"/>
          <w:marRight w:val="0"/>
          <w:marTop w:val="0"/>
          <w:marBottom w:val="0"/>
          <w:divBdr>
            <w:top w:val="none" w:sz="0" w:space="0" w:color="auto"/>
            <w:left w:val="none" w:sz="0" w:space="0" w:color="auto"/>
            <w:bottom w:val="none" w:sz="0" w:space="0" w:color="auto"/>
            <w:right w:val="none" w:sz="0" w:space="0" w:color="auto"/>
          </w:divBdr>
        </w:div>
        <w:div w:id="611785390">
          <w:marLeft w:val="640"/>
          <w:marRight w:val="0"/>
          <w:marTop w:val="0"/>
          <w:marBottom w:val="0"/>
          <w:divBdr>
            <w:top w:val="none" w:sz="0" w:space="0" w:color="auto"/>
            <w:left w:val="none" w:sz="0" w:space="0" w:color="auto"/>
            <w:bottom w:val="none" w:sz="0" w:space="0" w:color="auto"/>
            <w:right w:val="none" w:sz="0" w:space="0" w:color="auto"/>
          </w:divBdr>
        </w:div>
        <w:div w:id="1133868335">
          <w:marLeft w:val="640"/>
          <w:marRight w:val="0"/>
          <w:marTop w:val="0"/>
          <w:marBottom w:val="0"/>
          <w:divBdr>
            <w:top w:val="none" w:sz="0" w:space="0" w:color="auto"/>
            <w:left w:val="none" w:sz="0" w:space="0" w:color="auto"/>
            <w:bottom w:val="none" w:sz="0" w:space="0" w:color="auto"/>
            <w:right w:val="none" w:sz="0" w:space="0" w:color="auto"/>
          </w:divBdr>
        </w:div>
        <w:div w:id="1002969135">
          <w:marLeft w:val="640"/>
          <w:marRight w:val="0"/>
          <w:marTop w:val="0"/>
          <w:marBottom w:val="0"/>
          <w:divBdr>
            <w:top w:val="none" w:sz="0" w:space="0" w:color="auto"/>
            <w:left w:val="none" w:sz="0" w:space="0" w:color="auto"/>
            <w:bottom w:val="none" w:sz="0" w:space="0" w:color="auto"/>
            <w:right w:val="none" w:sz="0" w:space="0" w:color="auto"/>
          </w:divBdr>
        </w:div>
        <w:div w:id="1339845425">
          <w:marLeft w:val="640"/>
          <w:marRight w:val="0"/>
          <w:marTop w:val="0"/>
          <w:marBottom w:val="0"/>
          <w:divBdr>
            <w:top w:val="none" w:sz="0" w:space="0" w:color="auto"/>
            <w:left w:val="none" w:sz="0" w:space="0" w:color="auto"/>
            <w:bottom w:val="none" w:sz="0" w:space="0" w:color="auto"/>
            <w:right w:val="none" w:sz="0" w:space="0" w:color="auto"/>
          </w:divBdr>
        </w:div>
        <w:div w:id="962151576">
          <w:marLeft w:val="640"/>
          <w:marRight w:val="0"/>
          <w:marTop w:val="0"/>
          <w:marBottom w:val="0"/>
          <w:divBdr>
            <w:top w:val="none" w:sz="0" w:space="0" w:color="auto"/>
            <w:left w:val="none" w:sz="0" w:space="0" w:color="auto"/>
            <w:bottom w:val="none" w:sz="0" w:space="0" w:color="auto"/>
            <w:right w:val="none" w:sz="0" w:space="0" w:color="auto"/>
          </w:divBdr>
        </w:div>
        <w:div w:id="677733628">
          <w:marLeft w:val="640"/>
          <w:marRight w:val="0"/>
          <w:marTop w:val="0"/>
          <w:marBottom w:val="0"/>
          <w:divBdr>
            <w:top w:val="none" w:sz="0" w:space="0" w:color="auto"/>
            <w:left w:val="none" w:sz="0" w:space="0" w:color="auto"/>
            <w:bottom w:val="none" w:sz="0" w:space="0" w:color="auto"/>
            <w:right w:val="none" w:sz="0" w:space="0" w:color="auto"/>
          </w:divBdr>
        </w:div>
        <w:div w:id="710766049">
          <w:marLeft w:val="640"/>
          <w:marRight w:val="0"/>
          <w:marTop w:val="0"/>
          <w:marBottom w:val="0"/>
          <w:divBdr>
            <w:top w:val="none" w:sz="0" w:space="0" w:color="auto"/>
            <w:left w:val="none" w:sz="0" w:space="0" w:color="auto"/>
            <w:bottom w:val="none" w:sz="0" w:space="0" w:color="auto"/>
            <w:right w:val="none" w:sz="0" w:space="0" w:color="auto"/>
          </w:divBdr>
        </w:div>
        <w:div w:id="933785200">
          <w:marLeft w:val="640"/>
          <w:marRight w:val="0"/>
          <w:marTop w:val="0"/>
          <w:marBottom w:val="0"/>
          <w:divBdr>
            <w:top w:val="none" w:sz="0" w:space="0" w:color="auto"/>
            <w:left w:val="none" w:sz="0" w:space="0" w:color="auto"/>
            <w:bottom w:val="none" w:sz="0" w:space="0" w:color="auto"/>
            <w:right w:val="none" w:sz="0" w:space="0" w:color="auto"/>
          </w:divBdr>
        </w:div>
        <w:div w:id="559707751">
          <w:marLeft w:val="640"/>
          <w:marRight w:val="0"/>
          <w:marTop w:val="0"/>
          <w:marBottom w:val="0"/>
          <w:divBdr>
            <w:top w:val="none" w:sz="0" w:space="0" w:color="auto"/>
            <w:left w:val="none" w:sz="0" w:space="0" w:color="auto"/>
            <w:bottom w:val="none" w:sz="0" w:space="0" w:color="auto"/>
            <w:right w:val="none" w:sz="0" w:space="0" w:color="auto"/>
          </w:divBdr>
        </w:div>
        <w:div w:id="314838253">
          <w:marLeft w:val="640"/>
          <w:marRight w:val="0"/>
          <w:marTop w:val="0"/>
          <w:marBottom w:val="0"/>
          <w:divBdr>
            <w:top w:val="none" w:sz="0" w:space="0" w:color="auto"/>
            <w:left w:val="none" w:sz="0" w:space="0" w:color="auto"/>
            <w:bottom w:val="none" w:sz="0" w:space="0" w:color="auto"/>
            <w:right w:val="none" w:sz="0" w:space="0" w:color="auto"/>
          </w:divBdr>
        </w:div>
        <w:div w:id="2143569823">
          <w:marLeft w:val="640"/>
          <w:marRight w:val="0"/>
          <w:marTop w:val="0"/>
          <w:marBottom w:val="0"/>
          <w:divBdr>
            <w:top w:val="none" w:sz="0" w:space="0" w:color="auto"/>
            <w:left w:val="none" w:sz="0" w:space="0" w:color="auto"/>
            <w:bottom w:val="none" w:sz="0" w:space="0" w:color="auto"/>
            <w:right w:val="none" w:sz="0" w:space="0" w:color="auto"/>
          </w:divBdr>
        </w:div>
        <w:div w:id="698093014">
          <w:marLeft w:val="640"/>
          <w:marRight w:val="0"/>
          <w:marTop w:val="0"/>
          <w:marBottom w:val="0"/>
          <w:divBdr>
            <w:top w:val="none" w:sz="0" w:space="0" w:color="auto"/>
            <w:left w:val="none" w:sz="0" w:space="0" w:color="auto"/>
            <w:bottom w:val="none" w:sz="0" w:space="0" w:color="auto"/>
            <w:right w:val="none" w:sz="0" w:space="0" w:color="auto"/>
          </w:divBdr>
        </w:div>
        <w:div w:id="1544950387">
          <w:marLeft w:val="640"/>
          <w:marRight w:val="0"/>
          <w:marTop w:val="0"/>
          <w:marBottom w:val="0"/>
          <w:divBdr>
            <w:top w:val="none" w:sz="0" w:space="0" w:color="auto"/>
            <w:left w:val="none" w:sz="0" w:space="0" w:color="auto"/>
            <w:bottom w:val="none" w:sz="0" w:space="0" w:color="auto"/>
            <w:right w:val="none" w:sz="0" w:space="0" w:color="auto"/>
          </w:divBdr>
        </w:div>
        <w:div w:id="906381055">
          <w:marLeft w:val="640"/>
          <w:marRight w:val="0"/>
          <w:marTop w:val="0"/>
          <w:marBottom w:val="0"/>
          <w:divBdr>
            <w:top w:val="none" w:sz="0" w:space="0" w:color="auto"/>
            <w:left w:val="none" w:sz="0" w:space="0" w:color="auto"/>
            <w:bottom w:val="none" w:sz="0" w:space="0" w:color="auto"/>
            <w:right w:val="none" w:sz="0" w:space="0" w:color="auto"/>
          </w:divBdr>
        </w:div>
        <w:div w:id="36661172">
          <w:marLeft w:val="640"/>
          <w:marRight w:val="0"/>
          <w:marTop w:val="0"/>
          <w:marBottom w:val="0"/>
          <w:divBdr>
            <w:top w:val="none" w:sz="0" w:space="0" w:color="auto"/>
            <w:left w:val="none" w:sz="0" w:space="0" w:color="auto"/>
            <w:bottom w:val="none" w:sz="0" w:space="0" w:color="auto"/>
            <w:right w:val="none" w:sz="0" w:space="0" w:color="auto"/>
          </w:divBdr>
        </w:div>
        <w:div w:id="2005817703">
          <w:marLeft w:val="640"/>
          <w:marRight w:val="0"/>
          <w:marTop w:val="0"/>
          <w:marBottom w:val="0"/>
          <w:divBdr>
            <w:top w:val="none" w:sz="0" w:space="0" w:color="auto"/>
            <w:left w:val="none" w:sz="0" w:space="0" w:color="auto"/>
            <w:bottom w:val="none" w:sz="0" w:space="0" w:color="auto"/>
            <w:right w:val="none" w:sz="0" w:space="0" w:color="auto"/>
          </w:divBdr>
        </w:div>
        <w:div w:id="611400638">
          <w:marLeft w:val="640"/>
          <w:marRight w:val="0"/>
          <w:marTop w:val="0"/>
          <w:marBottom w:val="0"/>
          <w:divBdr>
            <w:top w:val="none" w:sz="0" w:space="0" w:color="auto"/>
            <w:left w:val="none" w:sz="0" w:space="0" w:color="auto"/>
            <w:bottom w:val="none" w:sz="0" w:space="0" w:color="auto"/>
            <w:right w:val="none" w:sz="0" w:space="0" w:color="auto"/>
          </w:divBdr>
        </w:div>
        <w:div w:id="78408315">
          <w:marLeft w:val="640"/>
          <w:marRight w:val="0"/>
          <w:marTop w:val="0"/>
          <w:marBottom w:val="0"/>
          <w:divBdr>
            <w:top w:val="none" w:sz="0" w:space="0" w:color="auto"/>
            <w:left w:val="none" w:sz="0" w:space="0" w:color="auto"/>
            <w:bottom w:val="none" w:sz="0" w:space="0" w:color="auto"/>
            <w:right w:val="none" w:sz="0" w:space="0" w:color="auto"/>
          </w:divBdr>
        </w:div>
        <w:div w:id="2085181980">
          <w:marLeft w:val="640"/>
          <w:marRight w:val="0"/>
          <w:marTop w:val="0"/>
          <w:marBottom w:val="0"/>
          <w:divBdr>
            <w:top w:val="none" w:sz="0" w:space="0" w:color="auto"/>
            <w:left w:val="none" w:sz="0" w:space="0" w:color="auto"/>
            <w:bottom w:val="none" w:sz="0" w:space="0" w:color="auto"/>
            <w:right w:val="none" w:sz="0" w:space="0" w:color="auto"/>
          </w:divBdr>
        </w:div>
        <w:div w:id="1093360381">
          <w:marLeft w:val="640"/>
          <w:marRight w:val="0"/>
          <w:marTop w:val="0"/>
          <w:marBottom w:val="0"/>
          <w:divBdr>
            <w:top w:val="none" w:sz="0" w:space="0" w:color="auto"/>
            <w:left w:val="none" w:sz="0" w:space="0" w:color="auto"/>
            <w:bottom w:val="none" w:sz="0" w:space="0" w:color="auto"/>
            <w:right w:val="none" w:sz="0" w:space="0" w:color="auto"/>
          </w:divBdr>
        </w:div>
        <w:div w:id="1018502538">
          <w:marLeft w:val="640"/>
          <w:marRight w:val="0"/>
          <w:marTop w:val="0"/>
          <w:marBottom w:val="0"/>
          <w:divBdr>
            <w:top w:val="none" w:sz="0" w:space="0" w:color="auto"/>
            <w:left w:val="none" w:sz="0" w:space="0" w:color="auto"/>
            <w:bottom w:val="none" w:sz="0" w:space="0" w:color="auto"/>
            <w:right w:val="none" w:sz="0" w:space="0" w:color="auto"/>
          </w:divBdr>
        </w:div>
        <w:div w:id="814906037">
          <w:marLeft w:val="640"/>
          <w:marRight w:val="0"/>
          <w:marTop w:val="0"/>
          <w:marBottom w:val="0"/>
          <w:divBdr>
            <w:top w:val="none" w:sz="0" w:space="0" w:color="auto"/>
            <w:left w:val="none" w:sz="0" w:space="0" w:color="auto"/>
            <w:bottom w:val="none" w:sz="0" w:space="0" w:color="auto"/>
            <w:right w:val="none" w:sz="0" w:space="0" w:color="auto"/>
          </w:divBdr>
        </w:div>
        <w:div w:id="1814592333">
          <w:marLeft w:val="640"/>
          <w:marRight w:val="0"/>
          <w:marTop w:val="0"/>
          <w:marBottom w:val="0"/>
          <w:divBdr>
            <w:top w:val="none" w:sz="0" w:space="0" w:color="auto"/>
            <w:left w:val="none" w:sz="0" w:space="0" w:color="auto"/>
            <w:bottom w:val="none" w:sz="0" w:space="0" w:color="auto"/>
            <w:right w:val="none" w:sz="0" w:space="0" w:color="auto"/>
          </w:divBdr>
        </w:div>
        <w:div w:id="203520046">
          <w:marLeft w:val="640"/>
          <w:marRight w:val="0"/>
          <w:marTop w:val="0"/>
          <w:marBottom w:val="0"/>
          <w:divBdr>
            <w:top w:val="none" w:sz="0" w:space="0" w:color="auto"/>
            <w:left w:val="none" w:sz="0" w:space="0" w:color="auto"/>
            <w:bottom w:val="none" w:sz="0" w:space="0" w:color="auto"/>
            <w:right w:val="none" w:sz="0" w:space="0" w:color="auto"/>
          </w:divBdr>
        </w:div>
        <w:div w:id="383912017">
          <w:marLeft w:val="640"/>
          <w:marRight w:val="0"/>
          <w:marTop w:val="0"/>
          <w:marBottom w:val="0"/>
          <w:divBdr>
            <w:top w:val="none" w:sz="0" w:space="0" w:color="auto"/>
            <w:left w:val="none" w:sz="0" w:space="0" w:color="auto"/>
            <w:bottom w:val="none" w:sz="0" w:space="0" w:color="auto"/>
            <w:right w:val="none" w:sz="0" w:space="0" w:color="auto"/>
          </w:divBdr>
        </w:div>
        <w:div w:id="453720893">
          <w:marLeft w:val="640"/>
          <w:marRight w:val="0"/>
          <w:marTop w:val="0"/>
          <w:marBottom w:val="0"/>
          <w:divBdr>
            <w:top w:val="none" w:sz="0" w:space="0" w:color="auto"/>
            <w:left w:val="none" w:sz="0" w:space="0" w:color="auto"/>
            <w:bottom w:val="none" w:sz="0" w:space="0" w:color="auto"/>
            <w:right w:val="none" w:sz="0" w:space="0" w:color="auto"/>
          </w:divBdr>
        </w:div>
        <w:div w:id="328290266">
          <w:marLeft w:val="640"/>
          <w:marRight w:val="0"/>
          <w:marTop w:val="0"/>
          <w:marBottom w:val="0"/>
          <w:divBdr>
            <w:top w:val="none" w:sz="0" w:space="0" w:color="auto"/>
            <w:left w:val="none" w:sz="0" w:space="0" w:color="auto"/>
            <w:bottom w:val="none" w:sz="0" w:space="0" w:color="auto"/>
            <w:right w:val="none" w:sz="0" w:space="0" w:color="auto"/>
          </w:divBdr>
        </w:div>
        <w:div w:id="546067494">
          <w:marLeft w:val="640"/>
          <w:marRight w:val="0"/>
          <w:marTop w:val="0"/>
          <w:marBottom w:val="0"/>
          <w:divBdr>
            <w:top w:val="none" w:sz="0" w:space="0" w:color="auto"/>
            <w:left w:val="none" w:sz="0" w:space="0" w:color="auto"/>
            <w:bottom w:val="none" w:sz="0" w:space="0" w:color="auto"/>
            <w:right w:val="none" w:sz="0" w:space="0" w:color="auto"/>
          </w:divBdr>
        </w:div>
        <w:div w:id="1443305949">
          <w:marLeft w:val="640"/>
          <w:marRight w:val="0"/>
          <w:marTop w:val="0"/>
          <w:marBottom w:val="0"/>
          <w:divBdr>
            <w:top w:val="none" w:sz="0" w:space="0" w:color="auto"/>
            <w:left w:val="none" w:sz="0" w:space="0" w:color="auto"/>
            <w:bottom w:val="none" w:sz="0" w:space="0" w:color="auto"/>
            <w:right w:val="none" w:sz="0" w:space="0" w:color="auto"/>
          </w:divBdr>
        </w:div>
        <w:div w:id="48961934">
          <w:marLeft w:val="640"/>
          <w:marRight w:val="0"/>
          <w:marTop w:val="0"/>
          <w:marBottom w:val="0"/>
          <w:divBdr>
            <w:top w:val="none" w:sz="0" w:space="0" w:color="auto"/>
            <w:left w:val="none" w:sz="0" w:space="0" w:color="auto"/>
            <w:bottom w:val="none" w:sz="0" w:space="0" w:color="auto"/>
            <w:right w:val="none" w:sz="0" w:space="0" w:color="auto"/>
          </w:divBdr>
        </w:div>
        <w:div w:id="1851292934">
          <w:marLeft w:val="640"/>
          <w:marRight w:val="0"/>
          <w:marTop w:val="0"/>
          <w:marBottom w:val="0"/>
          <w:divBdr>
            <w:top w:val="none" w:sz="0" w:space="0" w:color="auto"/>
            <w:left w:val="none" w:sz="0" w:space="0" w:color="auto"/>
            <w:bottom w:val="none" w:sz="0" w:space="0" w:color="auto"/>
            <w:right w:val="none" w:sz="0" w:space="0" w:color="auto"/>
          </w:divBdr>
        </w:div>
        <w:div w:id="1219315239">
          <w:marLeft w:val="640"/>
          <w:marRight w:val="0"/>
          <w:marTop w:val="0"/>
          <w:marBottom w:val="0"/>
          <w:divBdr>
            <w:top w:val="none" w:sz="0" w:space="0" w:color="auto"/>
            <w:left w:val="none" w:sz="0" w:space="0" w:color="auto"/>
            <w:bottom w:val="none" w:sz="0" w:space="0" w:color="auto"/>
            <w:right w:val="none" w:sz="0" w:space="0" w:color="auto"/>
          </w:divBdr>
        </w:div>
        <w:div w:id="1049571853">
          <w:marLeft w:val="640"/>
          <w:marRight w:val="0"/>
          <w:marTop w:val="0"/>
          <w:marBottom w:val="0"/>
          <w:divBdr>
            <w:top w:val="none" w:sz="0" w:space="0" w:color="auto"/>
            <w:left w:val="none" w:sz="0" w:space="0" w:color="auto"/>
            <w:bottom w:val="none" w:sz="0" w:space="0" w:color="auto"/>
            <w:right w:val="none" w:sz="0" w:space="0" w:color="auto"/>
          </w:divBdr>
        </w:div>
        <w:div w:id="1343510181">
          <w:marLeft w:val="640"/>
          <w:marRight w:val="0"/>
          <w:marTop w:val="0"/>
          <w:marBottom w:val="0"/>
          <w:divBdr>
            <w:top w:val="none" w:sz="0" w:space="0" w:color="auto"/>
            <w:left w:val="none" w:sz="0" w:space="0" w:color="auto"/>
            <w:bottom w:val="none" w:sz="0" w:space="0" w:color="auto"/>
            <w:right w:val="none" w:sz="0" w:space="0" w:color="auto"/>
          </w:divBdr>
        </w:div>
        <w:div w:id="1114712534">
          <w:marLeft w:val="640"/>
          <w:marRight w:val="0"/>
          <w:marTop w:val="0"/>
          <w:marBottom w:val="0"/>
          <w:divBdr>
            <w:top w:val="none" w:sz="0" w:space="0" w:color="auto"/>
            <w:left w:val="none" w:sz="0" w:space="0" w:color="auto"/>
            <w:bottom w:val="none" w:sz="0" w:space="0" w:color="auto"/>
            <w:right w:val="none" w:sz="0" w:space="0" w:color="auto"/>
          </w:divBdr>
        </w:div>
        <w:div w:id="384068634">
          <w:marLeft w:val="640"/>
          <w:marRight w:val="0"/>
          <w:marTop w:val="0"/>
          <w:marBottom w:val="0"/>
          <w:divBdr>
            <w:top w:val="none" w:sz="0" w:space="0" w:color="auto"/>
            <w:left w:val="none" w:sz="0" w:space="0" w:color="auto"/>
            <w:bottom w:val="none" w:sz="0" w:space="0" w:color="auto"/>
            <w:right w:val="none" w:sz="0" w:space="0" w:color="auto"/>
          </w:divBdr>
        </w:div>
        <w:div w:id="2092193234">
          <w:marLeft w:val="640"/>
          <w:marRight w:val="0"/>
          <w:marTop w:val="0"/>
          <w:marBottom w:val="0"/>
          <w:divBdr>
            <w:top w:val="none" w:sz="0" w:space="0" w:color="auto"/>
            <w:left w:val="none" w:sz="0" w:space="0" w:color="auto"/>
            <w:bottom w:val="none" w:sz="0" w:space="0" w:color="auto"/>
            <w:right w:val="none" w:sz="0" w:space="0" w:color="auto"/>
          </w:divBdr>
        </w:div>
        <w:div w:id="332689534">
          <w:marLeft w:val="640"/>
          <w:marRight w:val="0"/>
          <w:marTop w:val="0"/>
          <w:marBottom w:val="0"/>
          <w:divBdr>
            <w:top w:val="none" w:sz="0" w:space="0" w:color="auto"/>
            <w:left w:val="none" w:sz="0" w:space="0" w:color="auto"/>
            <w:bottom w:val="none" w:sz="0" w:space="0" w:color="auto"/>
            <w:right w:val="none" w:sz="0" w:space="0" w:color="auto"/>
          </w:divBdr>
        </w:div>
        <w:div w:id="983313117">
          <w:marLeft w:val="640"/>
          <w:marRight w:val="0"/>
          <w:marTop w:val="0"/>
          <w:marBottom w:val="0"/>
          <w:divBdr>
            <w:top w:val="none" w:sz="0" w:space="0" w:color="auto"/>
            <w:left w:val="none" w:sz="0" w:space="0" w:color="auto"/>
            <w:bottom w:val="none" w:sz="0" w:space="0" w:color="auto"/>
            <w:right w:val="none" w:sz="0" w:space="0" w:color="auto"/>
          </w:divBdr>
        </w:div>
        <w:div w:id="302466616">
          <w:marLeft w:val="640"/>
          <w:marRight w:val="0"/>
          <w:marTop w:val="0"/>
          <w:marBottom w:val="0"/>
          <w:divBdr>
            <w:top w:val="none" w:sz="0" w:space="0" w:color="auto"/>
            <w:left w:val="none" w:sz="0" w:space="0" w:color="auto"/>
            <w:bottom w:val="none" w:sz="0" w:space="0" w:color="auto"/>
            <w:right w:val="none" w:sz="0" w:space="0" w:color="auto"/>
          </w:divBdr>
        </w:div>
        <w:div w:id="1602837322">
          <w:marLeft w:val="640"/>
          <w:marRight w:val="0"/>
          <w:marTop w:val="0"/>
          <w:marBottom w:val="0"/>
          <w:divBdr>
            <w:top w:val="none" w:sz="0" w:space="0" w:color="auto"/>
            <w:left w:val="none" w:sz="0" w:space="0" w:color="auto"/>
            <w:bottom w:val="none" w:sz="0" w:space="0" w:color="auto"/>
            <w:right w:val="none" w:sz="0" w:space="0" w:color="auto"/>
          </w:divBdr>
        </w:div>
        <w:div w:id="477769983">
          <w:marLeft w:val="640"/>
          <w:marRight w:val="0"/>
          <w:marTop w:val="0"/>
          <w:marBottom w:val="0"/>
          <w:divBdr>
            <w:top w:val="none" w:sz="0" w:space="0" w:color="auto"/>
            <w:left w:val="none" w:sz="0" w:space="0" w:color="auto"/>
            <w:bottom w:val="none" w:sz="0" w:space="0" w:color="auto"/>
            <w:right w:val="none" w:sz="0" w:space="0" w:color="auto"/>
          </w:divBdr>
        </w:div>
        <w:div w:id="261495967">
          <w:marLeft w:val="640"/>
          <w:marRight w:val="0"/>
          <w:marTop w:val="0"/>
          <w:marBottom w:val="0"/>
          <w:divBdr>
            <w:top w:val="none" w:sz="0" w:space="0" w:color="auto"/>
            <w:left w:val="none" w:sz="0" w:space="0" w:color="auto"/>
            <w:bottom w:val="none" w:sz="0" w:space="0" w:color="auto"/>
            <w:right w:val="none" w:sz="0" w:space="0" w:color="auto"/>
          </w:divBdr>
        </w:div>
        <w:div w:id="1731340548">
          <w:marLeft w:val="640"/>
          <w:marRight w:val="0"/>
          <w:marTop w:val="0"/>
          <w:marBottom w:val="0"/>
          <w:divBdr>
            <w:top w:val="none" w:sz="0" w:space="0" w:color="auto"/>
            <w:left w:val="none" w:sz="0" w:space="0" w:color="auto"/>
            <w:bottom w:val="none" w:sz="0" w:space="0" w:color="auto"/>
            <w:right w:val="none" w:sz="0" w:space="0" w:color="auto"/>
          </w:divBdr>
        </w:div>
        <w:div w:id="911549453">
          <w:marLeft w:val="640"/>
          <w:marRight w:val="0"/>
          <w:marTop w:val="0"/>
          <w:marBottom w:val="0"/>
          <w:divBdr>
            <w:top w:val="none" w:sz="0" w:space="0" w:color="auto"/>
            <w:left w:val="none" w:sz="0" w:space="0" w:color="auto"/>
            <w:bottom w:val="none" w:sz="0" w:space="0" w:color="auto"/>
            <w:right w:val="none" w:sz="0" w:space="0" w:color="auto"/>
          </w:divBdr>
        </w:div>
        <w:div w:id="5711046">
          <w:marLeft w:val="640"/>
          <w:marRight w:val="0"/>
          <w:marTop w:val="0"/>
          <w:marBottom w:val="0"/>
          <w:divBdr>
            <w:top w:val="none" w:sz="0" w:space="0" w:color="auto"/>
            <w:left w:val="none" w:sz="0" w:space="0" w:color="auto"/>
            <w:bottom w:val="none" w:sz="0" w:space="0" w:color="auto"/>
            <w:right w:val="none" w:sz="0" w:space="0" w:color="auto"/>
          </w:divBdr>
        </w:div>
        <w:div w:id="1839225784">
          <w:marLeft w:val="640"/>
          <w:marRight w:val="0"/>
          <w:marTop w:val="0"/>
          <w:marBottom w:val="0"/>
          <w:divBdr>
            <w:top w:val="none" w:sz="0" w:space="0" w:color="auto"/>
            <w:left w:val="none" w:sz="0" w:space="0" w:color="auto"/>
            <w:bottom w:val="none" w:sz="0" w:space="0" w:color="auto"/>
            <w:right w:val="none" w:sz="0" w:space="0" w:color="auto"/>
          </w:divBdr>
        </w:div>
        <w:div w:id="1437795297">
          <w:marLeft w:val="640"/>
          <w:marRight w:val="0"/>
          <w:marTop w:val="0"/>
          <w:marBottom w:val="0"/>
          <w:divBdr>
            <w:top w:val="none" w:sz="0" w:space="0" w:color="auto"/>
            <w:left w:val="none" w:sz="0" w:space="0" w:color="auto"/>
            <w:bottom w:val="none" w:sz="0" w:space="0" w:color="auto"/>
            <w:right w:val="none" w:sz="0" w:space="0" w:color="auto"/>
          </w:divBdr>
        </w:div>
        <w:div w:id="598560728">
          <w:marLeft w:val="640"/>
          <w:marRight w:val="0"/>
          <w:marTop w:val="0"/>
          <w:marBottom w:val="0"/>
          <w:divBdr>
            <w:top w:val="none" w:sz="0" w:space="0" w:color="auto"/>
            <w:left w:val="none" w:sz="0" w:space="0" w:color="auto"/>
            <w:bottom w:val="none" w:sz="0" w:space="0" w:color="auto"/>
            <w:right w:val="none" w:sz="0" w:space="0" w:color="auto"/>
          </w:divBdr>
        </w:div>
        <w:div w:id="2102558275">
          <w:marLeft w:val="640"/>
          <w:marRight w:val="0"/>
          <w:marTop w:val="0"/>
          <w:marBottom w:val="0"/>
          <w:divBdr>
            <w:top w:val="none" w:sz="0" w:space="0" w:color="auto"/>
            <w:left w:val="none" w:sz="0" w:space="0" w:color="auto"/>
            <w:bottom w:val="none" w:sz="0" w:space="0" w:color="auto"/>
            <w:right w:val="none" w:sz="0" w:space="0" w:color="auto"/>
          </w:divBdr>
        </w:div>
        <w:div w:id="1590194234">
          <w:marLeft w:val="640"/>
          <w:marRight w:val="0"/>
          <w:marTop w:val="0"/>
          <w:marBottom w:val="0"/>
          <w:divBdr>
            <w:top w:val="none" w:sz="0" w:space="0" w:color="auto"/>
            <w:left w:val="none" w:sz="0" w:space="0" w:color="auto"/>
            <w:bottom w:val="none" w:sz="0" w:space="0" w:color="auto"/>
            <w:right w:val="none" w:sz="0" w:space="0" w:color="auto"/>
          </w:divBdr>
        </w:div>
        <w:div w:id="419177136">
          <w:marLeft w:val="640"/>
          <w:marRight w:val="0"/>
          <w:marTop w:val="0"/>
          <w:marBottom w:val="0"/>
          <w:divBdr>
            <w:top w:val="none" w:sz="0" w:space="0" w:color="auto"/>
            <w:left w:val="none" w:sz="0" w:space="0" w:color="auto"/>
            <w:bottom w:val="none" w:sz="0" w:space="0" w:color="auto"/>
            <w:right w:val="none" w:sz="0" w:space="0" w:color="auto"/>
          </w:divBdr>
        </w:div>
        <w:div w:id="792749372">
          <w:marLeft w:val="640"/>
          <w:marRight w:val="0"/>
          <w:marTop w:val="0"/>
          <w:marBottom w:val="0"/>
          <w:divBdr>
            <w:top w:val="none" w:sz="0" w:space="0" w:color="auto"/>
            <w:left w:val="none" w:sz="0" w:space="0" w:color="auto"/>
            <w:bottom w:val="none" w:sz="0" w:space="0" w:color="auto"/>
            <w:right w:val="none" w:sz="0" w:space="0" w:color="auto"/>
          </w:divBdr>
        </w:div>
        <w:div w:id="1728870995">
          <w:marLeft w:val="640"/>
          <w:marRight w:val="0"/>
          <w:marTop w:val="0"/>
          <w:marBottom w:val="0"/>
          <w:divBdr>
            <w:top w:val="none" w:sz="0" w:space="0" w:color="auto"/>
            <w:left w:val="none" w:sz="0" w:space="0" w:color="auto"/>
            <w:bottom w:val="none" w:sz="0" w:space="0" w:color="auto"/>
            <w:right w:val="none" w:sz="0" w:space="0" w:color="auto"/>
          </w:divBdr>
        </w:div>
        <w:div w:id="1691763657">
          <w:marLeft w:val="640"/>
          <w:marRight w:val="0"/>
          <w:marTop w:val="0"/>
          <w:marBottom w:val="0"/>
          <w:divBdr>
            <w:top w:val="none" w:sz="0" w:space="0" w:color="auto"/>
            <w:left w:val="none" w:sz="0" w:space="0" w:color="auto"/>
            <w:bottom w:val="none" w:sz="0" w:space="0" w:color="auto"/>
            <w:right w:val="none" w:sz="0" w:space="0" w:color="auto"/>
          </w:divBdr>
        </w:div>
        <w:div w:id="1484735369">
          <w:marLeft w:val="640"/>
          <w:marRight w:val="0"/>
          <w:marTop w:val="0"/>
          <w:marBottom w:val="0"/>
          <w:divBdr>
            <w:top w:val="none" w:sz="0" w:space="0" w:color="auto"/>
            <w:left w:val="none" w:sz="0" w:space="0" w:color="auto"/>
            <w:bottom w:val="none" w:sz="0" w:space="0" w:color="auto"/>
            <w:right w:val="none" w:sz="0" w:space="0" w:color="auto"/>
          </w:divBdr>
        </w:div>
        <w:div w:id="1620338212">
          <w:marLeft w:val="640"/>
          <w:marRight w:val="0"/>
          <w:marTop w:val="0"/>
          <w:marBottom w:val="0"/>
          <w:divBdr>
            <w:top w:val="none" w:sz="0" w:space="0" w:color="auto"/>
            <w:left w:val="none" w:sz="0" w:space="0" w:color="auto"/>
            <w:bottom w:val="none" w:sz="0" w:space="0" w:color="auto"/>
            <w:right w:val="none" w:sz="0" w:space="0" w:color="auto"/>
          </w:divBdr>
        </w:div>
        <w:div w:id="1023704799">
          <w:marLeft w:val="640"/>
          <w:marRight w:val="0"/>
          <w:marTop w:val="0"/>
          <w:marBottom w:val="0"/>
          <w:divBdr>
            <w:top w:val="none" w:sz="0" w:space="0" w:color="auto"/>
            <w:left w:val="none" w:sz="0" w:space="0" w:color="auto"/>
            <w:bottom w:val="none" w:sz="0" w:space="0" w:color="auto"/>
            <w:right w:val="none" w:sz="0" w:space="0" w:color="auto"/>
          </w:divBdr>
        </w:div>
        <w:div w:id="2077313790">
          <w:marLeft w:val="640"/>
          <w:marRight w:val="0"/>
          <w:marTop w:val="0"/>
          <w:marBottom w:val="0"/>
          <w:divBdr>
            <w:top w:val="none" w:sz="0" w:space="0" w:color="auto"/>
            <w:left w:val="none" w:sz="0" w:space="0" w:color="auto"/>
            <w:bottom w:val="none" w:sz="0" w:space="0" w:color="auto"/>
            <w:right w:val="none" w:sz="0" w:space="0" w:color="auto"/>
          </w:divBdr>
        </w:div>
        <w:div w:id="1038554463">
          <w:marLeft w:val="640"/>
          <w:marRight w:val="0"/>
          <w:marTop w:val="0"/>
          <w:marBottom w:val="0"/>
          <w:divBdr>
            <w:top w:val="none" w:sz="0" w:space="0" w:color="auto"/>
            <w:left w:val="none" w:sz="0" w:space="0" w:color="auto"/>
            <w:bottom w:val="none" w:sz="0" w:space="0" w:color="auto"/>
            <w:right w:val="none" w:sz="0" w:space="0" w:color="auto"/>
          </w:divBdr>
        </w:div>
        <w:div w:id="338585697">
          <w:marLeft w:val="640"/>
          <w:marRight w:val="0"/>
          <w:marTop w:val="0"/>
          <w:marBottom w:val="0"/>
          <w:divBdr>
            <w:top w:val="none" w:sz="0" w:space="0" w:color="auto"/>
            <w:left w:val="none" w:sz="0" w:space="0" w:color="auto"/>
            <w:bottom w:val="none" w:sz="0" w:space="0" w:color="auto"/>
            <w:right w:val="none" w:sz="0" w:space="0" w:color="auto"/>
          </w:divBdr>
        </w:div>
        <w:div w:id="2134059923">
          <w:marLeft w:val="640"/>
          <w:marRight w:val="0"/>
          <w:marTop w:val="0"/>
          <w:marBottom w:val="0"/>
          <w:divBdr>
            <w:top w:val="none" w:sz="0" w:space="0" w:color="auto"/>
            <w:left w:val="none" w:sz="0" w:space="0" w:color="auto"/>
            <w:bottom w:val="none" w:sz="0" w:space="0" w:color="auto"/>
            <w:right w:val="none" w:sz="0" w:space="0" w:color="auto"/>
          </w:divBdr>
        </w:div>
        <w:div w:id="1232739192">
          <w:marLeft w:val="640"/>
          <w:marRight w:val="0"/>
          <w:marTop w:val="0"/>
          <w:marBottom w:val="0"/>
          <w:divBdr>
            <w:top w:val="none" w:sz="0" w:space="0" w:color="auto"/>
            <w:left w:val="none" w:sz="0" w:space="0" w:color="auto"/>
            <w:bottom w:val="none" w:sz="0" w:space="0" w:color="auto"/>
            <w:right w:val="none" w:sz="0" w:space="0" w:color="auto"/>
          </w:divBdr>
        </w:div>
        <w:div w:id="2014144432">
          <w:marLeft w:val="640"/>
          <w:marRight w:val="0"/>
          <w:marTop w:val="0"/>
          <w:marBottom w:val="0"/>
          <w:divBdr>
            <w:top w:val="none" w:sz="0" w:space="0" w:color="auto"/>
            <w:left w:val="none" w:sz="0" w:space="0" w:color="auto"/>
            <w:bottom w:val="none" w:sz="0" w:space="0" w:color="auto"/>
            <w:right w:val="none" w:sz="0" w:space="0" w:color="auto"/>
          </w:divBdr>
        </w:div>
        <w:div w:id="1661428382">
          <w:marLeft w:val="640"/>
          <w:marRight w:val="0"/>
          <w:marTop w:val="0"/>
          <w:marBottom w:val="0"/>
          <w:divBdr>
            <w:top w:val="none" w:sz="0" w:space="0" w:color="auto"/>
            <w:left w:val="none" w:sz="0" w:space="0" w:color="auto"/>
            <w:bottom w:val="none" w:sz="0" w:space="0" w:color="auto"/>
            <w:right w:val="none" w:sz="0" w:space="0" w:color="auto"/>
          </w:divBdr>
        </w:div>
      </w:divsChild>
    </w:div>
    <w:div w:id="234894754">
      <w:bodyDiv w:val="1"/>
      <w:marLeft w:val="0"/>
      <w:marRight w:val="0"/>
      <w:marTop w:val="0"/>
      <w:marBottom w:val="0"/>
      <w:divBdr>
        <w:top w:val="none" w:sz="0" w:space="0" w:color="auto"/>
        <w:left w:val="none" w:sz="0" w:space="0" w:color="auto"/>
        <w:bottom w:val="none" w:sz="0" w:space="0" w:color="auto"/>
        <w:right w:val="none" w:sz="0" w:space="0" w:color="auto"/>
      </w:divBdr>
      <w:divsChild>
        <w:div w:id="395081907">
          <w:marLeft w:val="480"/>
          <w:marRight w:val="0"/>
          <w:marTop w:val="0"/>
          <w:marBottom w:val="0"/>
          <w:divBdr>
            <w:top w:val="none" w:sz="0" w:space="0" w:color="auto"/>
            <w:left w:val="none" w:sz="0" w:space="0" w:color="auto"/>
            <w:bottom w:val="none" w:sz="0" w:space="0" w:color="auto"/>
            <w:right w:val="none" w:sz="0" w:space="0" w:color="auto"/>
          </w:divBdr>
        </w:div>
        <w:div w:id="517235881">
          <w:marLeft w:val="480"/>
          <w:marRight w:val="0"/>
          <w:marTop w:val="0"/>
          <w:marBottom w:val="0"/>
          <w:divBdr>
            <w:top w:val="none" w:sz="0" w:space="0" w:color="auto"/>
            <w:left w:val="none" w:sz="0" w:space="0" w:color="auto"/>
            <w:bottom w:val="none" w:sz="0" w:space="0" w:color="auto"/>
            <w:right w:val="none" w:sz="0" w:space="0" w:color="auto"/>
          </w:divBdr>
        </w:div>
        <w:div w:id="1205098258">
          <w:marLeft w:val="480"/>
          <w:marRight w:val="0"/>
          <w:marTop w:val="0"/>
          <w:marBottom w:val="0"/>
          <w:divBdr>
            <w:top w:val="none" w:sz="0" w:space="0" w:color="auto"/>
            <w:left w:val="none" w:sz="0" w:space="0" w:color="auto"/>
            <w:bottom w:val="none" w:sz="0" w:space="0" w:color="auto"/>
            <w:right w:val="none" w:sz="0" w:space="0" w:color="auto"/>
          </w:divBdr>
        </w:div>
        <w:div w:id="1302270196">
          <w:marLeft w:val="480"/>
          <w:marRight w:val="0"/>
          <w:marTop w:val="0"/>
          <w:marBottom w:val="0"/>
          <w:divBdr>
            <w:top w:val="none" w:sz="0" w:space="0" w:color="auto"/>
            <w:left w:val="none" w:sz="0" w:space="0" w:color="auto"/>
            <w:bottom w:val="none" w:sz="0" w:space="0" w:color="auto"/>
            <w:right w:val="none" w:sz="0" w:space="0" w:color="auto"/>
          </w:divBdr>
        </w:div>
        <w:div w:id="444277511">
          <w:marLeft w:val="480"/>
          <w:marRight w:val="0"/>
          <w:marTop w:val="0"/>
          <w:marBottom w:val="0"/>
          <w:divBdr>
            <w:top w:val="none" w:sz="0" w:space="0" w:color="auto"/>
            <w:left w:val="none" w:sz="0" w:space="0" w:color="auto"/>
            <w:bottom w:val="none" w:sz="0" w:space="0" w:color="auto"/>
            <w:right w:val="none" w:sz="0" w:space="0" w:color="auto"/>
          </w:divBdr>
        </w:div>
        <w:div w:id="1064721191">
          <w:marLeft w:val="480"/>
          <w:marRight w:val="0"/>
          <w:marTop w:val="0"/>
          <w:marBottom w:val="0"/>
          <w:divBdr>
            <w:top w:val="none" w:sz="0" w:space="0" w:color="auto"/>
            <w:left w:val="none" w:sz="0" w:space="0" w:color="auto"/>
            <w:bottom w:val="none" w:sz="0" w:space="0" w:color="auto"/>
            <w:right w:val="none" w:sz="0" w:space="0" w:color="auto"/>
          </w:divBdr>
        </w:div>
        <w:div w:id="1657565749">
          <w:marLeft w:val="480"/>
          <w:marRight w:val="0"/>
          <w:marTop w:val="0"/>
          <w:marBottom w:val="0"/>
          <w:divBdr>
            <w:top w:val="none" w:sz="0" w:space="0" w:color="auto"/>
            <w:left w:val="none" w:sz="0" w:space="0" w:color="auto"/>
            <w:bottom w:val="none" w:sz="0" w:space="0" w:color="auto"/>
            <w:right w:val="none" w:sz="0" w:space="0" w:color="auto"/>
          </w:divBdr>
        </w:div>
        <w:div w:id="2023390873">
          <w:marLeft w:val="480"/>
          <w:marRight w:val="0"/>
          <w:marTop w:val="0"/>
          <w:marBottom w:val="0"/>
          <w:divBdr>
            <w:top w:val="none" w:sz="0" w:space="0" w:color="auto"/>
            <w:left w:val="none" w:sz="0" w:space="0" w:color="auto"/>
            <w:bottom w:val="none" w:sz="0" w:space="0" w:color="auto"/>
            <w:right w:val="none" w:sz="0" w:space="0" w:color="auto"/>
          </w:divBdr>
        </w:div>
        <w:div w:id="1395350107">
          <w:marLeft w:val="480"/>
          <w:marRight w:val="0"/>
          <w:marTop w:val="0"/>
          <w:marBottom w:val="0"/>
          <w:divBdr>
            <w:top w:val="none" w:sz="0" w:space="0" w:color="auto"/>
            <w:left w:val="none" w:sz="0" w:space="0" w:color="auto"/>
            <w:bottom w:val="none" w:sz="0" w:space="0" w:color="auto"/>
            <w:right w:val="none" w:sz="0" w:space="0" w:color="auto"/>
          </w:divBdr>
        </w:div>
        <w:div w:id="142813126">
          <w:marLeft w:val="480"/>
          <w:marRight w:val="0"/>
          <w:marTop w:val="0"/>
          <w:marBottom w:val="0"/>
          <w:divBdr>
            <w:top w:val="none" w:sz="0" w:space="0" w:color="auto"/>
            <w:left w:val="none" w:sz="0" w:space="0" w:color="auto"/>
            <w:bottom w:val="none" w:sz="0" w:space="0" w:color="auto"/>
            <w:right w:val="none" w:sz="0" w:space="0" w:color="auto"/>
          </w:divBdr>
        </w:div>
        <w:div w:id="700011979">
          <w:marLeft w:val="480"/>
          <w:marRight w:val="0"/>
          <w:marTop w:val="0"/>
          <w:marBottom w:val="0"/>
          <w:divBdr>
            <w:top w:val="none" w:sz="0" w:space="0" w:color="auto"/>
            <w:left w:val="none" w:sz="0" w:space="0" w:color="auto"/>
            <w:bottom w:val="none" w:sz="0" w:space="0" w:color="auto"/>
            <w:right w:val="none" w:sz="0" w:space="0" w:color="auto"/>
          </w:divBdr>
        </w:div>
        <w:div w:id="2015574715">
          <w:marLeft w:val="480"/>
          <w:marRight w:val="0"/>
          <w:marTop w:val="0"/>
          <w:marBottom w:val="0"/>
          <w:divBdr>
            <w:top w:val="none" w:sz="0" w:space="0" w:color="auto"/>
            <w:left w:val="none" w:sz="0" w:space="0" w:color="auto"/>
            <w:bottom w:val="none" w:sz="0" w:space="0" w:color="auto"/>
            <w:right w:val="none" w:sz="0" w:space="0" w:color="auto"/>
          </w:divBdr>
        </w:div>
        <w:div w:id="1203640809">
          <w:marLeft w:val="480"/>
          <w:marRight w:val="0"/>
          <w:marTop w:val="0"/>
          <w:marBottom w:val="0"/>
          <w:divBdr>
            <w:top w:val="none" w:sz="0" w:space="0" w:color="auto"/>
            <w:left w:val="none" w:sz="0" w:space="0" w:color="auto"/>
            <w:bottom w:val="none" w:sz="0" w:space="0" w:color="auto"/>
            <w:right w:val="none" w:sz="0" w:space="0" w:color="auto"/>
          </w:divBdr>
        </w:div>
        <w:div w:id="1834180734">
          <w:marLeft w:val="480"/>
          <w:marRight w:val="0"/>
          <w:marTop w:val="0"/>
          <w:marBottom w:val="0"/>
          <w:divBdr>
            <w:top w:val="none" w:sz="0" w:space="0" w:color="auto"/>
            <w:left w:val="none" w:sz="0" w:space="0" w:color="auto"/>
            <w:bottom w:val="none" w:sz="0" w:space="0" w:color="auto"/>
            <w:right w:val="none" w:sz="0" w:space="0" w:color="auto"/>
          </w:divBdr>
        </w:div>
        <w:div w:id="432016522">
          <w:marLeft w:val="480"/>
          <w:marRight w:val="0"/>
          <w:marTop w:val="0"/>
          <w:marBottom w:val="0"/>
          <w:divBdr>
            <w:top w:val="none" w:sz="0" w:space="0" w:color="auto"/>
            <w:left w:val="none" w:sz="0" w:space="0" w:color="auto"/>
            <w:bottom w:val="none" w:sz="0" w:space="0" w:color="auto"/>
            <w:right w:val="none" w:sz="0" w:space="0" w:color="auto"/>
          </w:divBdr>
        </w:div>
        <w:div w:id="1589801361">
          <w:marLeft w:val="480"/>
          <w:marRight w:val="0"/>
          <w:marTop w:val="0"/>
          <w:marBottom w:val="0"/>
          <w:divBdr>
            <w:top w:val="none" w:sz="0" w:space="0" w:color="auto"/>
            <w:left w:val="none" w:sz="0" w:space="0" w:color="auto"/>
            <w:bottom w:val="none" w:sz="0" w:space="0" w:color="auto"/>
            <w:right w:val="none" w:sz="0" w:space="0" w:color="auto"/>
          </w:divBdr>
        </w:div>
        <w:div w:id="654842636">
          <w:marLeft w:val="480"/>
          <w:marRight w:val="0"/>
          <w:marTop w:val="0"/>
          <w:marBottom w:val="0"/>
          <w:divBdr>
            <w:top w:val="none" w:sz="0" w:space="0" w:color="auto"/>
            <w:left w:val="none" w:sz="0" w:space="0" w:color="auto"/>
            <w:bottom w:val="none" w:sz="0" w:space="0" w:color="auto"/>
            <w:right w:val="none" w:sz="0" w:space="0" w:color="auto"/>
          </w:divBdr>
        </w:div>
        <w:div w:id="1485661982">
          <w:marLeft w:val="480"/>
          <w:marRight w:val="0"/>
          <w:marTop w:val="0"/>
          <w:marBottom w:val="0"/>
          <w:divBdr>
            <w:top w:val="none" w:sz="0" w:space="0" w:color="auto"/>
            <w:left w:val="none" w:sz="0" w:space="0" w:color="auto"/>
            <w:bottom w:val="none" w:sz="0" w:space="0" w:color="auto"/>
            <w:right w:val="none" w:sz="0" w:space="0" w:color="auto"/>
          </w:divBdr>
        </w:div>
        <w:div w:id="1297030550">
          <w:marLeft w:val="480"/>
          <w:marRight w:val="0"/>
          <w:marTop w:val="0"/>
          <w:marBottom w:val="0"/>
          <w:divBdr>
            <w:top w:val="none" w:sz="0" w:space="0" w:color="auto"/>
            <w:left w:val="none" w:sz="0" w:space="0" w:color="auto"/>
            <w:bottom w:val="none" w:sz="0" w:space="0" w:color="auto"/>
            <w:right w:val="none" w:sz="0" w:space="0" w:color="auto"/>
          </w:divBdr>
        </w:div>
        <w:div w:id="864093812">
          <w:marLeft w:val="480"/>
          <w:marRight w:val="0"/>
          <w:marTop w:val="0"/>
          <w:marBottom w:val="0"/>
          <w:divBdr>
            <w:top w:val="none" w:sz="0" w:space="0" w:color="auto"/>
            <w:left w:val="none" w:sz="0" w:space="0" w:color="auto"/>
            <w:bottom w:val="none" w:sz="0" w:space="0" w:color="auto"/>
            <w:right w:val="none" w:sz="0" w:space="0" w:color="auto"/>
          </w:divBdr>
        </w:div>
        <w:div w:id="666598647">
          <w:marLeft w:val="480"/>
          <w:marRight w:val="0"/>
          <w:marTop w:val="0"/>
          <w:marBottom w:val="0"/>
          <w:divBdr>
            <w:top w:val="none" w:sz="0" w:space="0" w:color="auto"/>
            <w:left w:val="none" w:sz="0" w:space="0" w:color="auto"/>
            <w:bottom w:val="none" w:sz="0" w:space="0" w:color="auto"/>
            <w:right w:val="none" w:sz="0" w:space="0" w:color="auto"/>
          </w:divBdr>
        </w:div>
        <w:div w:id="1754233885">
          <w:marLeft w:val="480"/>
          <w:marRight w:val="0"/>
          <w:marTop w:val="0"/>
          <w:marBottom w:val="0"/>
          <w:divBdr>
            <w:top w:val="none" w:sz="0" w:space="0" w:color="auto"/>
            <w:left w:val="none" w:sz="0" w:space="0" w:color="auto"/>
            <w:bottom w:val="none" w:sz="0" w:space="0" w:color="auto"/>
            <w:right w:val="none" w:sz="0" w:space="0" w:color="auto"/>
          </w:divBdr>
        </w:div>
        <w:div w:id="1886598643">
          <w:marLeft w:val="480"/>
          <w:marRight w:val="0"/>
          <w:marTop w:val="0"/>
          <w:marBottom w:val="0"/>
          <w:divBdr>
            <w:top w:val="none" w:sz="0" w:space="0" w:color="auto"/>
            <w:left w:val="none" w:sz="0" w:space="0" w:color="auto"/>
            <w:bottom w:val="none" w:sz="0" w:space="0" w:color="auto"/>
            <w:right w:val="none" w:sz="0" w:space="0" w:color="auto"/>
          </w:divBdr>
        </w:div>
        <w:div w:id="415130144">
          <w:marLeft w:val="480"/>
          <w:marRight w:val="0"/>
          <w:marTop w:val="0"/>
          <w:marBottom w:val="0"/>
          <w:divBdr>
            <w:top w:val="none" w:sz="0" w:space="0" w:color="auto"/>
            <w:left w:val="none" w:sz="0" w:space="0" w:color="auto"/>
            <w:bottom w:val="none" w:sz="0" w:space="0" w:color="auto"/>
            <w:right w:val="none" w:sz="0" w:space="0" w:color="auto"/>
          </w:divBdr>
        </w:div>
        <w:div w:id="1318918402">
          <w:marLeft w:val="480"/>
          <w:marRight w:val="0"/>
          <w:marTop w:val="0"/>
          <w:marBottom w:val="0"/>
          <w:divBdr>
            <w:top w:val="none" w:sz="0" w:space="0" w:color="auto"/>
            <w:left w:val="none" w:sz="0" w:space="0" w:color="auto"/>
            <w:bottom w:val="none" w:sz="0" w:space="0" w:color="auto"/>
            <w:right w:val="none" w:sz="0" w:space="0" w:color="auto"/>
          </w:divBdr>
        </w:div>
        <w:div w:id="1316758759">
          <w:marLeft w:val="480"/>
          <w:marRight w:val="0"/>
          <w:marTop w:val="0"/>
          <w:marBottom w:val="0"/>
          <w:divBdr>
            <w:top w:val="none" w:sz="0" w:space="0" w:color="auto"/>
            <w:left w:val="none" w:sz="0" w:space="0" w:color="auto"/>
            <w:bottom w:val="none" w:sz="0" w:space="0" w:color="auto"/>
            <w:right w:val="none" w:sz="0" w:space="0" w:color="auto"/>
          </w:divBdr>
        </w:div>
        <w:div w:id="1244680371">
          <w:marLeft w:val="480"/>
          <w:marRight w:val="0"/>
          <w:marTop w:val="0"/>
          <w:marBottom w:val="0"/>
          <w:divBdr>
            <w:top w:val="none" w:sz="0" w:space="0" w:color="auto"/>
            <w:left w:val="none" w:sz="0" w:space="0" w:color="auto"/>
            <w:bottom w:val="none" w:sz="0" w:space="0" w:color="auto"/>
            <w:right w:val="none" w:sz="0" w:space="0" w:color="auto"/>
          </w:divBdr>
        </w:div>
        <w:div w:id="1775008531">
          <w:marLeft w:val="480"/>
          <w:marRight w:val="0"/>
          <w:marTop w:val="0"/>
          <w:marBottom w:val="0"/>
          <w:divBdr>
            <w:top w:val="none" w:sz="0" w:space="0" w:color="auto"/>
            <w:left w:val="none" w:sz="0" w:space="0" w:color="auto"/>
            <w:bottom w:val="none" w:sz="0" w:space="0" w:color="auto"/>
            <w:right w:val="none" w:sz="0" w:space="0" w:color="auto"/>
          </w:divBdr>
        </w:div>
        <w:div w:id="1786465281">
          <w:marLeft w:val="480"/>
          <w:marRight w:val="0"/>
          <w:marTop w:val="0"/>
          <w:marBottom w:val="0"/>
          <w:divBdr>
            <w:top w:val="none" w:sz="0" w:space="0" w:color="auto"/>
            <w:left w:val="none" w:sz="0" w:space="0" w:color="auto"/>
            <w:bottom w:val="none" w:sz="0" w:space="0" w:color="auto"/>
            <w:right w:val="none" w:sz="0" w:space="0" w:color="auto"/>
          </w:divBdr>
        </w:div>
        <w:div w:id="1058476807">
          <w:marLeft w:val="480"/>
          <w:marRight w:val="0"/>
          <w:marTop w:val="0"/>
          <w:marBottom w:val="0"/>
          <w:divBdr>
            <w:top w:val="none" w:sz="0" w:space="0" w:color="auto"/>
            <w:left w:val="none" w:sz="0" w:space="0" w:color="auto"/>
            <w:bottom w:val="none" w:sz="0" w:space="0" w:color="auto"/>
            <w:right w:val="none" w:sz="0" w:space="0" w:color="auto"/>
          </w:divBdr>
        </w:div>
      </w:divsChild>
    </w:div>
    <w:div w:id="237831895">
      <w:bodyDiv w:val="1"/>
      <w:marLeft w:val="0"/>
      <w:marRight w:val="0"/>
      <w:marTop w:val="0"/>
      <w:marBottom w:val="0"/>
      <w:divBdr>
        <w:top w:val="none" w:sz="0" w:space="0" w:color="auto"/>
        <w:left w:val="none" w:sz="0" w:space="0" w:color="auto"/>
        <w:bottom w:val="none" w:sz="0" w:space="0" w:color="auto"/>
        <w:right w:val="none" w:sz="0" w:space="0" w:color="auto"/>
      </w:divBdr>
      <w:divsChild>
        <w:div w:id="1169099653">
          <w:marLeft w:val="480"/>
          <w:marRight w:val="0"/>
          <w:marTop w:val="0"/>
          <w:marBottom w:val="0"/>
          <w:divBdr>
            <w:top w:val="none" w:sz="0" w:space="0" w:color="auto"/>
            <w:left w:val="none" w:sz="0" w:space="0" w:color="auto"/>
            <w:bottom w:val="none" w:sz="0" w:space="0" w:color="auto"/>
            <w:right w:val="none" w:sz="0" w:space="0" w:color="auto"/>
          </w:divBdr>
        </w:div>
        <w:div w:id="1263420789">
          <w:marLeft w:val="480"/>
          <w:marRight w:val="0"/>
          <w:marTop w:val="0"/>
          <w:marBottom w:val="0"/>
          <w:divBdr>
            <w:top w:val="none" w:sz="0" w:space="0" w:color="auto"/>
            <w:left w:val="none" w:sz="0" w:space="0" w:color="auto"/>
            <w:bottom w:val="none" w:sz="0" w:space="0" w:color="auto"/>
            <w:right w:val="none" w:sz="0" w:space="0" w:color="auto"/>
          </w:divBdr>
        </w:div>
        <w:div w:id="1169977821">
          <w:marLeft w:val="480"/>
          <w:marRight w:val="0"/>
          <w:marTop w:val="0"/>
          <w:marBottom w:val="0"/>
          <w:divBdr>
            <w:top w:val="none" w:sz="0" w:space="0" w:color="auto"/>
            <w:left w:val="none" w:sz="0" w:space="0" w:color="auto"/>
            <w:bottom w:val="none" w:sz="0" w:space="0" w:color="auto"/>
            <w:right w:val="none" w:sz="0" w:space="0" w:color="auto"/>
          </w:divBdr>
        </w:div>
        <w:div w:id="634719199">
          <w:marLeft w:val="480"/>
          <w:marRight w:val="0"/>
          <w:marTop w:val="0"/>
          <w:marBottom w:val="0"/>
          <w:divBdr>
            <w:top w:val="none" w:sz="0" w:space="0" w:color="auto"/>
            <w:left w:val="none" w:sz="0" w:space="0" w:color="auto"/>
            <w:bottom w:val="none" w:sz="0" w:space="0" w:color="auto"/>
            <w:right w:val="none" w:sz="0" w:space="0" w:color="auto"/>
          </w:divBdr>
        </w:div>
        <w:div w:id="44566072">
          <w:marLeft w:val="480"/>
          <w:marRight w:val="0"/>
          <w:marTop w:val="0"/>
          <w:marBottom w:val="0"/>
          <w:divBdr>
            <w:top w:val="none" w:sz="0" w:space="0" w:color="auto"/>
            <w:left w:val="none" w:sz="0" w:space="0" w:color="auto"/>
            <w:bottom w:val="none" w:sz="0" w:space="0" w:color="auto"/>
            <w:right w:val="none" w:sz="0" w:space="0" w:color="auto"/>
          </w:divBdr>
        </w:div>
        <w:div w:id="1655642221">
          <w:marLeft w:val="480"/>
          <w:marRight w:val="0"/>
          <w:marTop w:val="0"/>
          <w:marBottom w:val="0"/>
          <w:divBdr>
            <w:top w:val="none" w:sz="0" w:space="0" w:color="auto"/>
            <w:left w:val="none" w:sz="0" w:space="0" w:color="auto"/>
            <w:bottom w:val="none" w:sz="0" w:space="0" w:color="auto"/>
            <w:right w:val="none" w:sz="0" w:space="0" w:color="auto"/>
          </w:divBdr>
        </w:div>
        <w:div w:id="519052082">
          <w:marLeft w:val="480"/>
          <w:marRight w:val="0"/>
          <w:marTop w:val="0"/>
          <w:marBottom w:val="0"/>
          <w:divBdr>
            <w:top w:val="none" w:sz="0" w:space="0" w:color="auto"/>
            <w:left w:val="none" w:sz="0" w:space="0" w:color="auto"/>
            <w:bottom w:val="none" w:sz="0" w:space="0" w:color="auto"/>
            <w:right w:val="none" w:sz="0" w:space="0" w:color="auto"/>
          </w:divBdr>
        </w:div>
        <w:div w:id="1887524704">
          <w:marLeft w:val="480"/>
          <w:marRight w:val="0"/>
          <w:marTop w:val="0"/>
          <w:marBottom w:val="0"/>
          <w:divBdr>
            <w:top w:val="none" w:sz="0" w:space="0" w:color="auto"/>
            <w:left w:val="none" w:sz="0" w:space="0" w:color="auto"/>
            <w:bottom w:val="none" w:sz="0" w:space="0" w:color="auto"/>
            <w:right w:val="none" w:sz="0" w:space="0" w:color="auto"/>
          </w:divBdr>
        </w:div>
        <w:div w:id="610476562">
          <w:marLeft w:val="480"/>
          <w:marRight w:val="0"/>
          <w:marTop w:val="0"/>
          <w:marBottom w:val="0"/>
          <w:divBdr>
            <w:top w:val="none" w:sz="0" w:space="0" w:color="auto"/>
            <w:left w:val="none" w:sz="0" w:space="0" w:color="auto"/>
            <w:bottom w:val="none" w:sz="0" w:space="0" w:color="auto"/>
            <w:right w:val="none" w:sz="0" w:space="0" w:color="auto"/>
          </w:divBdr>
        </w:div>
        <w:div w:id="1423143385">
          <w:marLeft w:val="480"/>
          <w:marRight w:val="0"/>
          <w:marTop w:val="0"/>
          <w:marBottom w:val="0"/>
          <w:divBdr>
            <w:top w:val="none" w:sz="0" w:space="0" w:color="auto"/>
            <w:left w:val="none" w:sz="0" w:space="0" w:color="auto"/>
            <w:bottom w:val="none" w:sz="0" w:space="0" w:color="auto"/>
            <w:right w:val="none" w:sz="0" w:space="0" w:color="auto"/>
          </w:divBdr>
        </w:div>
        <w:div w:id="444423979">
          <w:marLeft w:val="480"/>
          <w:marRight w:val="0"/>
          <w:marTop w:val="0"/>
          <w:marBottom w:val="0"/>
          <w:divBdr>
            <w:top w:val="none" w:sz="0" w:space="0" w:color="auto"/>
            <w:left w:val="none" w:sz="0" w:space="0" w:color="auto"/>
            <w:bottom w:val="none" w:sz="0" w:space="0" w:color="auto"/>
            <w:right w:val="none" w:sz="0" w:space="0" w:color="auto"/>
          </w:divBdr>
        </w:div>
        <w:div w:id="1929579901">
          <w:marLeft w:val="480"/>
          <w:marRight w:val="0"/>
          <w:marTop w:val="0"/>
          <w:marBottom w:val="0"/>
          <w:divBdr>
            <w:top w:val="none" w:sz="0" w:space="0" w:color="auto"/>
            <w:left w:val="none" w:sz="0" w:space="0" w:color="auto"/>
            <w:bottom w:val="none" w:sz="0" w:space="0" w:color="auto"/>
            <w:right w:val="none" w:sz="0" w:space="0" w:color="auto"/>
          </w:divBdr>
        </w:div>
        <w:div w:id="140971870">
          <w:marLeft w:val="480"/>
          <w:marRight w:val="0"/>
          <w:marTop w:val="0"/>
          <w:marBottom w:val="0"/>
          <w:divBdr>
            <w:top w:val="none" w:sz="0" w:space="0" w:color="auto"/>
            <w:left w:val="none" w:sz="0" w:space="0" w:color="auto"/>
            <w:bottom w:val="none" w:sz="0" w:space="0" w:color="auto"/>
            <w:right w:val="none" w:sz="0" w:space="0" w:color="auto"/>
          </w:divBdr>
        </w:div>
        <w:div w:id="1699088301">
          <w:marLeft w:val="480"/>
          <w:marRight w:val="0"/>
          <w:marTop w:val="0"/>
          <w:marBottom w:val="0"/>
          <w:divBdr>
            <w:top w:val="none" w:sz="0" w:space="0" w:color="auto"/>
            <w:left w:val="none" w:sz="0" w:space="0" w:color="auto"/>
            <w:bottom w:val="none" w:sz="0" w:space="0" w:color="auto"/>
            <w:right w:val="none" w:sz="0" w:space="0" w:color="auto"/>
          </w:divBdr>
        </w:div>
        <w:div w:id="447696753">
          <w:marLeft w:val="480"/>
          <w:marRight w:val="0"/>
          <w:marTop w:val="0"/>
          <w:marBottom w:val="0"/>
          <w:divBdr>
            <w:top w:val="none" w:sz="0" w:space="0" w:color="auto"/>
            <w:left w:val="none" w:sz="0" w:space="0" w:color="auto"/>
            <w:bottom w:val="none" w:sz="0" w:space="0" w:color="auto"/>
            <w:right w:val="none" w:sz="0" w:space="0" w:color="auto"/>
          </w:divBdr>
        </w:div>
        <w:div w:id="1834568457">
          <w:marLeft w:val="480"/>
          <w:marRight w:val="0"/>
          <w:marTop w:val="0"/>
          <w:marBottom w:val="0"/>
          <w:divBdr>
            <w:top w:val="none" w:sz="0" w:space="0" w:color="auto"/>
            <w:left w:val="none" w:sz="0" w:space="0" w:color="auto"/>
            <w:bottom w:val="none" w:sz="0" w:space="0" w:color="auto"/>
            <w:right w:val="none" w:sz="0" w:space="0" w:color="auto"/>
          </w:divBdr>
        </w:div>
        <w:div w:id="1430008764">
          <w:marLeft w:val="480"/>
          <w:marRight w:val="0"/>
          <w:marTop w:val="0"/>
          <w:marBottom w:val="0"/>
          <w:divBdr>
            <w:top w:val="none" w:sz="0" w:space="0" w:color="auto"/>
            <w:left w:val="none" w:sz="0" w:space="0" w:color="auto"/>
            <w:bottom w:val="none" w:sz="0" w:space="0" w:color="auto"/>
            <w:right w:val="none" w:sz="0" w:space="0" w:color="auto"/>
          </w:divBdr>
        </w:div>
        <w:div w:id="1067607295">
          <w:marLeft w:val="480"/>
          <w:marRight w:val="0"/>
          <w:marTop w:val="0"/>
          <w:marBottom w:val="0"/>
          <w:divBdr>
            <w:top w:val="none" w:sz="0" w:space="0" w:color="auto"/>
            <w:left w:val="none" w:sz="0" w:space="0" w:color="auto"/>
            <w:bottom w:val="none" w:sz="0" w:space="0" w:color="auto"/>
            <w:right w:val="none" w:sz="0" w:space="0" w:color="auto"/>
          </w:divBdr>
        </w:div>
        <w:div w:id="1160079412">
          <w:marLeft w:val="480"/>
          <w:marRight w:val="0"/>
          <w:marTop w:val="0"/>
          <w:marBottom w:val="0"/>
          <w:divBdr>
            <w:top w:val="none" w:sz="0" w:space="0" w:color="auto"/>
            <w:left w:val="none" w:sz="0" w:space="0" w:color="auto"/>
            <w:bottom w:val="none" w:sz="0" w:space="0" w:color="auto"/>
            <w:right w:val="none" w:sz="0" w:space="0" w:color="auto"/>
          </w:divBdr>
        </w:div>
        <w:div w:id="1256017888">
          <w:marLeft w:val="480"/>
          <w:marRight w:val="0"/>
          <w:marTop w:val="0"/>
          <w:marBottom w:val="0"/>
          <w:divBdr>
            <w:top w:val="none" w:sz="0" w:space="0" w:color="auto"/>
            <w:left w:val="none" w:sz="0" w:space="0" w:color="auto"/>
            <w:bottom w:val="none" w:sz="0" w:space="0" w:color="auto"/>
            <w:right w:val="none" w:sz="0" w:space="0" w:color="auto"/>
          </w:divBdr>
        </w:div>
        <w:div w:id="861239763">
          <w:marLeft w:val="480"/>
          <w:marRight w:val="0"/>
          <w:marTop w:val="0"/>
          <w:marBottom w:val="0"/>
          <w:divBdr>
            <w:top w:val="none" w:sz="0" w:space="0" w:color="auto"/>
            <w:left w:val="none" w:sz="0" w:space="0" w:color="auto"/>
            <w:bottom w:val="none" w:sz="0" w:space="0" w:color="auto"/>
            <w:right w:val="none" w:sz="0" w:space="0" w:color="auto"/>
          </w:divBdr>
        </w:div>
        <w:div w:id="1214002657">
          <w:marLeft w:val="480"/>
          <w:marRight w:val="0"/>
          <w:marTop w:val="0"/>
          <w:marBottom w:val="0"/>
          <w:divBdr>
            <w:top w:val="none" w:sz="0" w:space="0" w:color="auto"/>
            <w:left w:val="none" w:sz="0" w:space="0" w:color="auto"/>
            <w:bottom w:val="none" w:sz="0" w:space="0" w:color="auto"/>
            <w:right w:val="none" w:sz="0" w:space="0" w:color="auto"/>
          </w:divBdr>
        </w:div>
        <w:div w:id="1669937318">
          <w:marLeft w:val="480"/>
          <w:marRight w:val="0"/>
          <w:marTop w:val="0"/>
          <w:marBottom w:val="0"/>
          <w:divBdr>
            <w:top w:val="none" w:sz="0" w:space="0" w:color="auto"/>
            <w:left w:val="none" w:sz="0" w:space="0" w:color="auto"/>
            <w:bottom w:val="none" w:sz="0" w:space="0" w:color="auto"/>
            <w:right w:val="none" w:sz="0" w:space="0" w:color="auto"/>
          </w:divBdr>
        </w:div>
        <w:div w:id="1622615260">
          <w:marLeft w:val="480"/>
          <w:marRight w:val="0"/>
          <w:marTop w:val="0"/>
          <w:marBottom w:val="0"/>
          <w:divBdr>
            <w:top w:val="none" w:sz="0" w:space="0" w:color="auto"/>
            <w:left w:val="none" w:sz="0" w:space="0" w:color="auto"/>
            <w:bottom w:val="none" w:sz="0" w:space="0" w:color="auto"/>
            <w:right w:val="none" w:sz="0" w:space="0" w:color="auto"/>
          </w:divBdr>
        </w:div>
        <w:div w:id="780994593">
          <w:marLeft w:val="480"/>
          <w:marRight w:val="0"/>
          <w:marTop w:val="0"/>
          <w:marBottom w:val="0"/>
          <w:divBdr>
            <w:top w:val="none" w:sz="0" w:space="0" w:color="auto"/>
            <w:left w:val="none" w:sz="0" w:space="0" w:color="auto"/>
            <w:bottom w:val="none" w:sz="0" w:space="0" w:color="auto"/>
            <w:right w:val="none" w:sz="0" w:space="0" w:color="auto"/>
          </w:divBdr>
        </w:div>
        <w:div w:id="2143690305">
          <w:marLeft w:val="480"/>
          <w:marRight w:val="0"/>
          <w:marTop w:val="0"/>
          <w:marBottom w:val="0"/>
          <w:divBdr>
            <w:top w:val="none" w:sz="0" w:space="0" w:color="auto"/>
            <w:left w:val="none" w:sz="0" w:space="0" w:color="auto"/>
            <w:bottom w:val="none" w:sz="0" w:space="0" w:color="auto"/>
            <w:right w:val="none" w:sz="0" w:space="0" w:color="auto"/>
          </w:divBdr>
        </w:div>
        <w:div w:id="1601600402">
          <w:marLeft w:val="480"/>
          <w:marRight w:val="0"/>
          <w:marTop w:val="0"/>
          <w:marBottom w:val="0"/>
          <w:divBdr>
            <w:top w:val="none" w:sz="0" w:space="0" w:color="auto"/>
            <w:left w:val="none" w:sz="0" w:space="0" w:color="auto"/>
            <w:bottom w:val="none" w:sz="0" w:space="0" w:color="auto"/>
            <w:right w:val="none" w:sz="0" w:space="0" w:color="auto"/>
          </w:divBdr>
        </w:div>
        <w:div w:id="71777722">
          <w:marLeft w:val="480"/>
          <w:marRight w:val="0"/>
          <w:marTop w:val="0"/>
          <w:marBottom w:val="0"/>
          <w:divBdr>
            <w:top w:val="none" w:sz="0" w:space="0" w:color="auto"/>
            <w:left w:val="none" w:sz="0" w:space="0" w:color="auto"/>
            <w:bottom w:val="none" w:sz="0" w:space="0" w:color="auto"/>
            <w:right w:val="none" w:sz="0" w:space="0" w:color="auto"/>
          </w:divBdr>
        </w:div>
        <w:div w:id="510531409">
          <w:marLeft w:val="480"/>
          <w:marRight w:val="0"/>
          <w:marTop w:val="0"/>
          <w:marBottom w:val="0"/>
          <w:divBdr>
            <w:top w:val="none" w:sz="0" w:space="0" w:color="auto"/>
            <w:left w:val="none" w:sz="0" w:space="0" w:color="auto"/>
            <w:bottom w:val="none" w:sz="0" w:space="0" w:color="auto"/>
            <w:right w:val="none" w:sz="0" w:space="0" w:color="auto"/>
          </w:divBdr>
        </w:div>
        <w:div w:id="891966883">
          <w:marLeft w:val="480"/>
          <w:marRight w:val="0"/>
          <w:marTop w:val="0"/>
          <w:marBottom w:val="0"/>
          <w:divBdr>
            <w:top w:val="none" w:sz="0" w:space="0" w:color="auto"/>
            <w:left w:val="none" w:sz="0" w:space="0" w:color="auto"/>
            <w:bottom w:val="none" w:sz="0" w:space="0" w:color="auto"/>
            <w:right w:val="none" w:sz="0" w:space="0" w:color="auto"/>
          </w:divBdr>
        </w:div>
        <w:div w:id="444736801">
          <w:marLeft w:val="480"/>
          <w:marRight w:val="0"/>
          <w:marTop w:val="0"/>
          <w:marBottom w:val="0"/>
          <w:divBdr>
            <w:top w:val="none" w:sz="0" w:space="0" w:color="auto"/>
            <w:left w:val="none" w:sz="0" w:space="0" w:color="auto"/>
            <w:bottom w:val="none" w:sz="0" w:space="0" w:color="auto"/>
            <w:right w:val="none" w:sz="0" w:space="0" w:color="auto"/>
          </w:divBdr>
        </w:div>
        <w:div w:id="1916619706">
          <w:marLeft w:val="480"/>
          <w:marRight w:val="0"/>
          <w:marTop w:val="0"/>
          <w:marBottom w:val="0"/>
          <w:divBdr>
            <w:top w:val="none" w:sz="0" w:space="0" w:color="auto"/>
            <w:left w:val="none" w:sz="0" w:space="0" w:color="auto"/>
            <w:bottom w:val="none" w:sz="0" w:space="0" w:color="auto"/>
            <w:right w:val="none" w:sz="0" w:space="0" w:color="auto"/>
          </w:divBdr>
        </w:div>
        <w:div w:id="483394152">
          <w:marLeft w:val="480"/>
          <w:marRight w:val="0"/>
          <w:marTop w:val="0"/>
          <w:marBottom w:val="0"/>
          <w:divBdr>
            <w:top w:val="none" w:sz="0" w:space="0" w:color="auto"/>
            <w:left w:val="none" w:sz="0" w:space="0" w:color="auto"/>
            <w:bottom w:val="none" w:sz="0" w:space="0" w:color="auto"/>
            <w:right w:val="none" w:sz="0" w:space="0" w:color="auto"/>
          </w:divBdr>
        </w:div>
        <w:div w:id="688793968">
          <w:marLeft w:val="480"/>
          <w:marRight w:val="0"/>
          <w:marTop w:val="0"/>
          <w:marBottom w:val="0"/>
          <w:divBdr>
            <w:top w:val="none" w:sz="0" w:space="0" w:color="auto"/>
            <w:left w:val="none" w:sz="0" w:space="0" w:color="auto"/>
            <w:bottom w:val="none" w:sz="0" w:space="0" w:color="auto"/>
            <w:right w:val="none" w:sz="0" w:space="0" w:color="auto"/>
          </w:divBdr>
        </w:div>
        <w:div w:id="1810249431">
          <w:marLeft w:val="480"/>
          <w:marRight w:val="0"/>
          <w:marTop w:val="0"/>
          <w:marBottom w:val="0"/>
          <w:divBdr>
            <w:top w:val="none" w:sz="0" w:space="0" w:color="auto"/>
            <w:left w:val="none" w:sz="0" w:space="0" w:color="auto"/>
            <w:bottom w:val="none" w:sz="0" w:space="0" w:color="auto"/>
            <w:right w:val="none" w:sz="0" w:space="0" w:color="auto"/>
          </w:divBdr>
        </w:div>
        <w:div w:id="1858352329">
          <w:marLeft w:val="480"/>
          <w:marRight w:val="0"/>
          <w:marTop w:val="0"/>
          <w:marBottom w:val="0"/>
          <w:divBdr>
            <w:top w:val="none" w:sz="0" w:space="0" w:color="auto"/>
            <w:left w:val="none" w:sz="0" w:space="0" w:color="auto"/>
            <w:bottom w:val="none" w:sz="0" w:space="0" w:color="auto"/>
            <w:right w:val="none" w:sz="0" w:space="0" w:color="auto"/>
          </w:divBdr>
        </w:div>
        <w:div w:id="1483932352">
          <w:marLeft w:val="480"/>
          <w:marRight w:val="0"/>
          <w:marTop w:val="0"/>
          <w:marBottom w:val="0"/>
          <w:divBdr>
            <w:top w:val="none" w:sz="0" w:space="0" w:color="auto"/>
            <w:left w:val="none" w:sz="0" w:space="0" w:color="auto"/>
            <w:bottom w:val="none" w:sz="0" w:space="0" w:color="auto"/>
            <w:right w:val="none" w:sz="0" w:space="0" w:color="auto"/>
          </w:divBdr>
        </w:div>
        <w:div w:id="1515804189">
          <w:marLeft w:val="480"/>
          <w:marRight w:val="0"/>
          <w:marTop w:val="0"/>
          <w:marBottom w:val="0"/>
          <w:divBdr>
            <w:top w:val="none" w:sz="0" w:space="0" w:color="auto"/>
            <w:left w:val="none" w:sz="0" w:space="0" w:color="auto"/>
            <w:bottom w:val="none" w:sz="0" w:space="0" w:color="auto"/>
            <w:right w:val="none" w:sz="0" w:space="0" w:color="auto"/>
          </w:divBdr>
        </w:div>
        <w:div w:id="833910242">
          <w:marLeft w:val="480"/>
          <w:marRight w:val="0"/>
          <w:marTop w:val="0"/>
          <w:marBottom w:val="0"/>
          <w:divBdr>
            <w:top w:val="none" w:sz="0" w:space="0" w:color="auto"/>
            <w:left w:val="none" w:sz="0" w:space="0" w:color="auto"/>
            <w:bottom w:val="none" w:sz="0" w:space="0" w:color="auto"/>
            <w:right w:val="none" w:sz="0" w:space="0" w:color="auto"/>
          </w:divBdr>
        </w:div>
        <w:div w:id="643701086">
          <w:marLeft w:val="480"/>
          <w:marRight w:val="0"/>
          <w:marTop w:val="0"/>
          <w:marBottom w:val="0"/>
          <w:divBdr>
            <w:top w:val="none" w:sz="0" w:space="0" w:color="auto"/>
            <w:left w:val="none" w:sz="0" w:space="0" w:color="auto"/>
            <w:bottom w:val="none" w:sz="0" w:space="0" w:color="auto"/>
            <w:right w:val="none" w:sz="0" w:space="0" w:color="auto"/>
          </w:divBdr>
        </w:div>
        <w:div w:id="374160671">
          <w:marLeft w:val="480"/>
          <w:marRight w:val="0"/>
          <w:marTop w:val="0"/>
          <w:marBottom w:val="0"/>
          <w:divBdr>
            <w:top w:val="none" w:sz="0" w:space="0" w:color="auto"/>
            <w:left w:val="none" w:sz="0" w:space="0" w:color="auto"/>
            <w:bottom w:val="none" w:sz="0" w:space="0" w:color="auto"/>
            <w:right w:val="none" w:sz="0" w:space="0" w:color="auto"/>
          </w:divBdr>
        </w:div>
        <w:div w:id="1350445966">
          <w:marLeft w:val="480"/>
          <w:marRight w:val="0"/>
          <w:marTop w:val="0"/>
          <w:marBottom w:val="0"/>
          <w:divBdr>
            <w:top w:val="none" w:sz="0" w:space="0" w:color="auto"/>
            <w:left w:val="none" w:sz="0" w:space="0" w:color="auto"/>
            <w:bottom w:val="none" w:sz="0" w:space="0" w:color="auto"/>
            <w:right w:val="none" w:sz="0" w:space="0" w:color="auto"/>
          </w:divBdr>
        </w:div>
        <w:div w:id="774061200">
          <w:marLeft w:val="480"/>
          <w:marRight w:val="0"/>
          <w:marTop w:val="0"/>
          <w:marBottom w:val="0"/>
          <w:divBdr>
            <w:top w:val="none" w:sz="0" w:space="0" w:color="auto"/>
            <w:left w:val="none" w:sz="0" w:space="0" w:color="auto"/>
            <w:bottom w:val="none" w:sz="0" w:space="0" w:color="auto"/>
            <w:right w:val="none" w:sz="0" w:space="0" w:color="auto"/>
          </w:divBdr>
        </w:div>
        <w:div w:id="501510282">
          <w:marLeft w:val="480"/>
          <w:marRight w:val="0"/>
          <w:marTop w:val="0"/>
          <w:marBottom w:val="0"/>
          <w:divBdr>
            <w:top w:val="none" w:sz="0" w:space="0" w:color="auto"/>
            <w:left w:val="none" w:sz="0" w:space="0" w:color="auto"/>
            <w:bottom w:val="none" w:sz="0" w:space="0" w:color="auto"/>
            <w:right w:val="none" w:sz="0" w:space="0" w:color="auto"/>
          </w:divBdr>
        </w:div>
        <w:div w:id="210046535">
          <w:marLeft w:val="480"/>
          <w:marRight w:val="0"/>
          <w:marTop w:val="0"/>
          <w:marBottom w:val="0"/>
          <w:divBdr>
            <w:top w:val="none" w:sz="0" w:space="0" w:color="auto"/>
            <w:left w:val="none" w:sz="0" w:space="0" w:color="auto"/>
            <w:bottom w:val="none" w:sz="0" w:space="0" w:color="auto"/>
            <w:right w:val="none" w:sz="0" w:space="0" w:color="auto"/>
          </w:divBdr>
        </w:div>
        <w:div w:id="96603708">
          <w:marLeft w:val="480"/>
          <w:marRight w:val="0"/>
          <w:marTop w:val="0"/>
          <w:marBottom w:val="0"/>
          <w:divBdr>
            <w:top w:val="none" w:sz="0" w:space="0" w:color="auto"/>
            <w:left w:val="none" w:sz="0" w:space="0" w:color="auto"/>
            <w:bottom w:val="none" w:sz="0" w:space="0" w:color="auto"/>
            <w:right w:val="none" w:sz="0" w:space="0" w:color="auto"/>
          </w:divBdr>
        </w:div>
        <w:div w:id="752825412">
          <w:marLeft w:val="480"/>
          <w:marRight w:val="0"/>
          <w:marTop w:val="0"/>
          <w:marBottom w:val="0"/>
          <w:divBdr>
            <w:top w:val="none" w:sz="0" w:space="0" w:color="auto"/>
            <w:left w:val="none" w:sz="0" w:space="0" w:color="auto"/>
            <w:bottom w:val="none" w:sz="0" w:space="0" w:color="auto"/>
            <w:right w:val="none" w:sz="0" w:space="0" w:color="auto"/>
          </w:divBdr>
        </w:div>
        <w:div w:id="1863126467">
          <w:marLeft w:val="480"/>
          <w:marRight w:val="0"/>
          <w:marTop w:val="0"/>
          <w:marBottom w:val="0"/>
          <w:divBdr>
            <w:top w:val="none" w:sz="0" w:space="0" w:color="auto"/>
            <w:left w:val="none" w:sz="0" w:space="0" w:color="auto"/>
            <w:bottom w:val="none" w:sz="0" w:space="0" w:color="auto"/>
            <w:right w:val="none" w:sz="0" w:space="0" w:color="auto"/>
          </w:divBdr>
        </w:div>
        <w:div w:id="1979646333">
          <w:marLeft w:val="480"/>
          <w:marRight w:val="0"/>
          <w:marTop w:val="0"/>
          <w:marBottom w:val="0"/>
          <w:divBdr>
            <w:top w:val="none" w:sz="0" w:space="0" w:color="auto"/>
            <w:left w:val="none" w:sz="0" w:space="0" w:color="auto"/>
            <w:bottom w:val="none" w:sz="0" w:space="0" w:color="auto"/>
            <w:right w:val="none" w:sz="0" w:space="0" w:color="auto"/>
          </w:divBdr>
        </w:div>
        <w:div w:id="166866464">
          <w:marLeft w:val="480"/>
          <w:marRight w:val="0"/>
          <w:marTop w:val="0"/>
          <w:marBottom w:val="0"/>
          <w:divBdr>
            <w:top w:val="none" w:sz="0" w:space="0" w:color="auto"/>
            <w:left w:val="none" w:sz="0" w:space="0" w:color="auto"/>
            <w:bottom w:val="none" w:sz="0" w:space="0" w:color="auto"/>
            <w:right w:val="none" w:sz="0" w:space="0" w:color="auto"/>
          </w:divBdr>
        </w:div>
        <w:div w:id="1522163378">
          <w:marLeft w:val="480"/>
          <w:marRight w:val="0"/>
          <w:marTop w:val="0"/>
          <w:marBottom w:val="0"/>
          <w:divBdr>
            <w:top w:val="none" w:sz="0" w:space="0" w:color="auto"/>
            <w:left w:val="none" w:sz="0" w:space="0" w:color="auto"/>
            <w:bottom w:val="none" w:sz="0" w:space="0" w:color="auto"/>
            <w:right w:val="none" w:sz="0" w:space="0" w:color="auto"/>
          </w:divBdr>
        </w:div>
        <w:div w:id="346372293">
          <w:marLeft w:val="480"/>
          <w:marRight w:val="0"/>
          <w:marTop w:val="0"/>
          <w:marBottom w:val="0"/>
          <w:divBdr>
            <w:top w:val="none" w:sz="0" w:space="0" w:color="auto"/>
            <w:left w:val="none" w:sz="0" w:space="0" w:color="auto"/>
            <w:bottom w:val="none" w:sz="0" w:space="0" w:color="auto"/>
            <w:right w:val="none" w:sz="0" w:space="0" w:color="auto"/>
          </w:divBdr>
        </w:div>
        <w:div w:id="197282306">
          <w:marLeft w:val="480"/>
          <w:marRight w:val="0"/>
          <w:marTop w:val="0"/>
          <w:marBottom w:val="0"/>
          <w:divBdr>
            <w:top w:val="none" w:sz="0" w:space="0" w:color="auto"/>
            <w:left w:val="none" w:sz="0" w:space="0" w:color="auto"/>
            <w:bottom w:val="none" w:sz="0" w:space="0" w:color="auto"/>
            <w:right w:val="none" w:sz="0" w:space="0" w:color="auto"/>
          </w:divBdr>
        </w:div>
        <w:div w:id="720977488">
          <w:marLeft w:val="480"/>
          <w:marRight w:val="0"/>
          <w:marTop w:val="0"/>
          <w:marBottom w:val="0"/>
          <w:divBdr>
            <w:top w:val="none" w:sz="0" w:space="0" w:color="auto"/>
            <w:left w:val="none" w:sz="0" w:space="0" w:color="auto"/>
            <w:bottom w:val="none" w:sz="0" w:space="0" w:color="auto"/>
            <w:right w:val="none" w:sz="0" w:space="0" w:color="auto"/>
          </w:divBdr>
        </w:div>
        <w:div w:id="313609708">
          <w:marLeft w:val="480"/>
          <w:marRight w:val="0"/>
          <w:marTop w:val="0"/>
          <w:marBottom w:val="0"/>
          <w:divBdr>
            <w:top w:val="none" w:sz="0" w:space="0" w:color="auto"/>
            <w:left w:val="none" w:sz="0" w:space="0" w:color="auto"/>
            <w:bottom w:val="none" w:sz="0" w:space="0" w:color="auto"/>
            <w:right w:val="none" w:sz="0" w:space="0" w:color="auto"/>
          </w:divBdr>
        </w:div>
        <w:div w:id="444926900">
          <w:marLeft w:val="480"/>
          <w:marRight w:val="0"/>
          <w:marTop w:val="0"/>
          <w:marBottom w:val="0"/>
          <w:divBdr>
            <w:top w:val="none" w:sz="0" w:space="0" w:color="auto"/>
            <w:left w:val="none" w:sz="0" w:space="0" w:color="auto"/>
            <w:bottom w:val="none" w:sz="0" w:space="0" w:color="auto"/>
            <w:right w:val="none" w:sz="0" w:space="0" w:color="auto"/>
          </w:divBdr>
        </w:div>
        <w:div w:id="2012294472">
          <w:marLeft w:val="480"/>
          <w:marRight w:val="0"/>
          <w:marTop w:val="0"/>
          <w:marBottom w:val="0"/>
          <w:divBdr>
            <w:top w:val="none" w:sz="0" w:space="0" w:color="auto"/>
            <w:left w:val="none" w:sz="0" w:space="0" w:color="auto"/>
            <w:bottom w:val="none" w:sz="0" w:space="0" w:color="auto"/>
            <w:right w:val="none" w:sz="0" w:space="0" w:color="auto"/>
          </w:divBdr>
        </w:div>
        <w:div w:id="72431999">
          <w:marLeft w:val="480"/>
          <w:marRight w:val="0"/>
          <w:marTop w:val="0"/>
          <w:marBottom w:val="0"/>
          <w:divBdr>
            <w:top w:val="none" w:sz="0" w:space="0" w:color="auto"/>
            <w:left w:val="none" w:sz="0" w:space="0" w:color="auto"/>
            <w:bottom w:val="none" w:sz="0" w:space="0" w:color="auto"/>
            <w:right w:val="none" w:sz="0" w:space="0" w:color="auto"/>
          </w:divBdr>
        </w:div>
        <w:div w:id="1053776519">
          <w:marLeft w:val="480"/>
          <w:marRight w:val="0"/>
          <w:marTop w:val="0"/>
          <w:marBottom w:val="0"/>
          <w:divBdr>
            <w:top w:val="none" w:sz="0" w:space="0" w:color="auto"/>
            <w:left w:val="none" w:sz="0" w:space="0" w:color="auto"/>
            <w:bottom w:val="none" w:sz="0" w:space="0" w:color="auto"/>
            <w:right w:val="none" w:sz="0" w:space="0" w:color="auto"/>
          </w:divBdr>
        </w:div>
        <w:div w:id="11539883">
          <w:marLeft w:val="480"/>
          <w:marRight w:val="0"/>
          <w:marTop w:val="0"/>
          <w:marBottom w:val="0"/>
          <w:divBdr>
            <w:top w:val="none" w:sz="0" w:space="0" w:color="auto"/>
            <w:left w:val="none" w:sz="0" w:space="0" w:color="auto"/>
            <w:bottom w:val="none" w:sz="0" w:space="0" w:color="auto"/>
            <w:right w:val="none" w:sz="0" w:space="0" w:color="auto"/>
          </w:divBdr>
        </w:div>
      </w:divsChild>
    </w:div>
    <w:div w:id="241186602">
      <w:bodyDiv w:val="1"/>
      <w:marLeft w:val="0"/>
      <w:marRight w:val="0"/>
      <w:marTop w:val="0"/>
      <w:marBottom w:val="0"/>
      <w:divBdr>
        <w:top w:val="none" w:sz="0" w:space="0" w:color="auto"/>
        <w:left w:val="none" w:sz="0" w:space="0" w:color="auto"/>
        <w:bottom w:val="none" w:sz="0" w:space="0" w:color="auto"/>
        <w:right w:val="none" w:sz="0" w:space="0" w:color="auto"/>
      </w:divBdr>
      <w:divsChild>
        <w:div w:id="1365130054">
          <w:marLeft w:val="640"/>
          <w:marRight w:val="0"/>
          <w:marTop w:val="0"/>
          <w:marBottom w:val="0"/>
          <w:divBdr>
            <w:top w:val="none" w:sz="0" w:space="0" w:color="auto"/>
            <w:left w:val="none" w:sz="0" w:space="0" w:color="auto"/>
            <w:bottom w:val="none" w:sz="0" w:space="0" w:color="auto"/>
            <w:right w:val="none" w:sz="0" w:space="0" w:color="auto"/>
          </w:divBdr>
        </w:div>
        <w:div w:id="1677265649">
          <w:marLeft w:val="640"/>
          <w:marRight w:val="0"/>
          <w:marTop w:val="0"/>
          <w:marBottom w:val="0"/>
          <w:divBdr>
            <w:top w:val="none" w:sz="0" w:space="0" w:color="auto"/>
            <w:left w:val="none" w:sz="0" w:space="0" w:color="auto"/>
            <w:bottom w:val="none" w:sz="0" w:space="0" w:color="auto"/>
            <w:right w:val="none" w:sz="0" w:space="0" w:color="auto"/>
          </w:divBdr>
        </w:div>
        <w:div w:id="827599164">
          <w:marLeft w:val="640"/>
          <w:marRight w:val="0"/>
          <w:marTop w:val="0"/>
          <w:marBottom w:val="0"/>
          <w:divBdr>
            <w:top w:val="none" w:sz="0" w:space="0" w:color="auto"/>
            <w:left w:val="none" w:sz="0" w:space="0" w:color="auto"/>
            <w:bottom w:val="none" w:sz="0" w:space="0" w:color="auto"/>
            <w:right w:val="none" w:sz="0" w:space="0" w:color="auto"/>
          </w:divBdr>
        </w:div>
        <w:div w:id="1368287672">
          <w:marLeft w:val="640"/>
          <w:marRight w:val="0"/>
          <w:marTop w:val="0"/>
          <w:marBottom w:val="0"/>
          <w:divBdr>
            <w:top w:val="none" w:sz="0" w:space="0" w:color="auto"/>
            <w:left w:val="none" w:sz="0" w:space="0" w:color="auto"/>
            <w:bottom w:val="none" w:sz="0" w:space="0" w:color="auto"/>
            <w:right w:val="none" w:sz="0" w:space="0" w:color="auto"/>
          </w:divBdr>
        </w:div>
        <w:div w:id="626858254">
          <w:marLeft w:val="640"/>
          <w:marRight w:val="0"/>
          <w:marTop w:val="0"/>
          <w:marBottom w:val="0"/>
          <w:divBdr>
            <w:top w:val="none" w:sz="0" w:space="0" w:color="auto"/>
            <w:left w:val="none" w:sz="0" w:space="0" w:color="auto"/>
            <w:bottom w:val="none" w:sz="0" w:space="0" w:color="auto"/>
            <w:right w:val="none" w:sz="0" w:space="0" w:color="auto"/>
          </w:divBdr>
        </w:div>
        <w:div w:id="912936711">
          <w:marLeft w:val="640"/>
          <w:marRight w:val="0"/>
          <w:marTop w:val="0"/>
          <w:marBottom w:val="0"/>
          <w:divBdr>
            <w:top w:val="none" w:sz="0" w:space="0" w:color="auto"/>
            <w:left w:val="none" w:sz="0" w:space="0" w:color="auto"/>
            <w:bottom w:val="none" w:sz="0" w:space="0" w:color="auto"/>
            <w:right w:val="none" w:sz="0" w:space="0" w:color="auto"/>
          </w:divBdr>
        </w:div>
        <w:div w:id="1635406286">
          <w:marLeft w:val="640"/>
          <w:marRight w:val="0"/>
          <w:marTop w:val="0"/>
          <w:marBottom w:val="0"/>
          <w:divBdr>
            <w:top w:val="none" w:sz="0" w:space="0" w:color="auto"/>
            <w:left w:val="none" w:sz="0" w:space="0" w:color="auto"/>
            <w:bottom w:val="none" w:sz="0" w:space="0" w:color="auto"/>
            <w:right w:val="none" w:sz="0" w:space="0" w:color="auto"/>
          </w:divBdr>
        </w:div>
        <w:div w:id="249462048">
          <w:marLeft w:val="640"/>
          <w:marRight w:val="0"/>
          <w:marTop w:val="0"/>
          <w:marBottom w:val="0"/>
          <w:divBdr>
            <w:top w:val="none" w:sz="0" w:space="0" w:color="auto"/>
            <w:left w:val="none" w:sz="0" w:space="0" w:color="auto"/>
            <w:bottom w:val="none" w:sz="0" w:space="0" w:color="auto"/>
            <w:right w:val="none" w:sz="0" w:space="0" w:color="auto"/>
          </w:divBdr>
        </w:div>
        <w:div w:id="731582661">
          <w:marLeft w:val="640"/>
          <w:marRight w:val="0"/>
          <w:marTop w:val="0"/>
          <w:marBottom w:val="0"/>
          <w:divBdr>
            <w:top w:val="none" w:sz="0" w:space="0" w:color="auto"/>
            <w:left w:val="none" w:sz="0" w:space="0" w:color="auto"/>
            <w:bottom w:val="none" w:sz="0" w:space="0" w:color="auto"/>
            <w:right w:val="none" w:sz="0" w:space="0" w:color="auto"/>
          </w:divBdr>
        </w:div>
        <w:div w:id="751901520">
          <w:marLeft w:val="640"/>
          <w:marRight w:val="0"/>
          <w:marTop w:val="0"/>
          <w:marBottom w:val="0"/>
          <w:divBdr>
            <w:top w:val="none" w:sz="0" w:space="0" w:color="auto"/>
            <w:left w:val="none" w:sz="0" w:space="0" w:color="auto"/>
            <w:bottom w:val="none" w:sz="0" w:space="0" w:color="auto"/>
            <w:right w:val="none" w:sz="0" w:space="0" w:color="auto"/>
          </w:divBdr>
        </w:div>
        <w:div w:id="1816752567">
          <w:marLeft w:val="640"/>
          <w:marRight w:val="0"/>
          <w:marTop w:val="0"/>
          <w:marBottom w:val="0"/>
          <w:divBdr>
            <w:top w:val="none" w:sz="0" w:space="0" w:color="auto"/>
            <w:left w:val="none" w:sz="0" w:space="0" w:color="auto"/>
            <w:bottom w:val="none" w:sz="0" w:space="0" w:color="auto"/>
            <w:right w:val="none" w:sz="0" w:space="0" w:color="auto"/>
          </w:divBdr>
        </w:div>
        <w:div w:id="1527016968">
          <w:marLeft w:val="640"/>
          <w:marRight w:val="0"/>
          <w:marTop w:val="0"/>
          <w:marBottom w:val="0"/>
          <w:divBdr>
            <w:top w:val="none" w:sz="0" w:space="0" w:color="auto"/>
            <w:left w:val="none" w:sz="0" w:space="0" w:color="auto"/>
            <w:bottom w:val="none" w:sz="0" w:space="0" w:color="auto"/>
            <w:right w:val="none" w:sz="0" w:space="0" w:color="auto"/>
          </w:divBdr>
        </w:div>
        <w:div w:id="1602836350">
          <w:marLeft w:val="640"/>
          <w:marRight w:val="0"/>
          <w:marTop w:val="0"/>
          <w:marBottom w:val="0"/>
          <w:divBdr>
            <w:top w:val="none" w:sz="0" w:space="0" w:color="auto"/>
            <w:left w:val="none" w:sz="0" w:space="0" w:color="auto"/>
            <w:bottom w:val="none" w:sz="0" w:space="0" w:color="auto"/>
            <w:right w:val="none" w:sz="0" w:space="0" w:color="auto"/>
          </w:divBdr>
        </w:div>
        <w:div w:id="360252423">
          <w:marLeft w:val="640"/>
          <w:marRight w:val="0"/>
          <w:marTop w:val="0"/>
          <w:marBottom w:val="0"/>
          <w:divBdr>
            <w:top w:val="none" w:sz="0" w:space="0" w:color="auto"/>
            <w:left w:val="none" w:sz="0" w:space="0" w:color="auto"/>
            <w:bottom w:val="none" w:sz="0" w:space="0" w:color="auto"/>
            <w:right w:val="none" w:sz="0" w:space="0" w:color="auto"/>
          </w:divBdr>
        </w:div>
        <w:div w:id="1777602913">
          <w:marLeft w:val="640"/>
          <w:marRight w:val="0"/>
          <w:marTop w:val="0"/>
          <w:marBottom w:val="0"/>
          <w:divBdr>
            <w:top w:val="none" w:sz="0" w:space="0" w:color="auto"/>
            <w:left w:val="none" w:sz="0" w:space="0" w:color="auto"/>
            <w:bottom w:val="none" w:sz="0" w:space="0" w:color="auto"/>
            <w:right w:val="none" w:sz="0" w:space="0" w:color="auto"/>
          </w:divBdr>
        </w:div>
        <w:div w:id="1229196038">
          <w:marLeft w:val="640"/>
          <w:marRight w:val="0"/>
          <w:marTop w:val="0"/>
          <w:marBottom w:val="0"/>
          <w:divBdr>
            <w:top w:val="none" w:sz="0" w:space="0" w:color="auto"/>
            <w:left w:val="none" w:sz="0" w:space="0" w:color="auto"/>
            <w:bottom w:val="none" w:sz="0" w:space="0" w:color="auto"/>
            <w:right w:val="none" w:sz="0" w:space="0" w:color="auto"/>
          </w:divBdr>
        </w:div>
        <w:div w:id="662245912">
          <w:marLeft w:val="640"/>
          <w:marRight w:val="0"/>
          <w:marTop w:val="0"/>
          <w:marBottom w:val="0"/>
          <w:divBdr>
            <w:top w:val="none" w:sz="0" w:space="0" w:color="auto"/>
            <w:left w:val="none" w:sz="0" w:space="0" w:color="auto"/>
            <w:bottom w:val="none" w:sz="0" w:space="0" w:color="auto"/>
            <w:right w:val="none" w:sz="0" w:space="0" w:color="auto"/>
          </w:divBdr>
        </w:div>
        <w:div w:id="499546623">
          <w:marLeft w:val="640"/>
          <w:marRight w:val="0"/>
          <w:marTop w:val="0"/>
          <w:marBottom w:val="0"/>
          <w:divBdr>
            <w:top w:val="none" w:sz="0" w:space="0" w:color="auto"/>
            <w:left w:val="none" w:sz="0" w:space="0" w:color="auto"/>
            <w:bottom w:val="none" w:sz="0" w:space="0" w:color="auto"/>
            <w:right w:val="none" w:sz="0" w:space="0" w:color="auto"/>
          </w:divBdr>
        </w:div>
        <w:div w:id="60981049">
          <w:marLeft w:val="640"/>
          <w:marRight w:val="0"/>
          <w:marTop w:val="0"/>
          <w:marBottom w:val="0"/>
          <w:divBdr>
            <w:top w:val="none" w:sz="0" w:space="0" w:color="auto"/>
            <w:left w:val="none" w:sz="0" w:space="0" w:color="auto"/>
            <w:bottom w:val="none" w:sz="0" w:space="0" w:color="auto"/>
            <w:right w:val="none" w:sz="0" w:space="0" w:color="auto"/>
          </w:divBdr>
        </w:div>
        <w:div w:id="770246682">
          <w:marLeft w:val="640"/>
          <w:marRight w:val="0"/>
          <w:marTop w:val="0"/>
          <w:marBottom w:val="0"/>
          <w:divBdr>
            <w:top w:val="none" w:sz="0" w:space="0" w:color="auto"/>
            <w:left w:val="none" w:sz="0" w:space="0" w:color="auto"/>
            <w:bottom w:val="none" w:sz="0" w:space="0" w:color="auto"/>
            <w:right w:val="none" w:sz="0" w:space="0" w:color="auto"/>
          </w:divBdr>
        </w:div>
        <w:div w:id="137459000">
          <w:marLeft w:val="640"/>
          <w:marRight w:val="0"/>
          <w:marTop w:val="0"/>
          <w:marBottom w:val="0"/>
          <w:divBdr>
            <w:top w:val="none" w:sz="0" w:space="0" w:color="auto"/>
            <w:left w:val="none" w:sz="0" w:space="0" w:color="auto"/>
            <w:bottom w:val="none" w:sz="0" w:space="0" w:color="auto"/>
            <w:right w:val="none" w:sz="0" w:space="0" w:color="auto"/>
          </w:divBdr>
        </w:div>
        <w:div w:id="1952663190">
          <w:marLeft w:val="640"/>
          <w:marRight w:val="0"/>
          <w:marTop w:val="0"/>
          <w:marBottom w:val="0"/>
          <w:divBdr>
            <w:top w:val="none" w:sz="0" w:space="0" w:color="auto"/>
            <w:left w:val="none" w:sz="0" w:space="0" w:color="auto"/>
            <w:bottom w:val="none" w:sz="0" w:space="0" w:color="auto"/>
            <w:right w:val="none" w:sz="0" w:space="0" w:color="auto"/>
          </w:divBdr>
        </w:div>
        <w:div w:id="855920509">
          <w:marLeft w:val="640"/>
          <w:marRight w:val="0"/>
          <w:marTop w:val="0"/>
          <w:marBottom w:val="0"/>
          <w:divBdr>
            <w:top w:val="none" w:sz="0" w:space="0" w:color="auto"/>
            <w:left w:val="none" w:sz="0" w:space="0" w:color="auto"/>
            <w:bottom w:val="none" w:sz="0" w:space="0" w:color="auto"/>
            <w:right w:val="none" w:sz="0" w:space="0" w:color="auto"/>
          </w:divBdr>
        </w:div>
        <w:div w:id="1547137989">
          <w:marLeft w:val="640"/>
          <w:marRight w:val="0"/>
          <w:marTop w:val="0"/>
          <w:marBottom w:val="0"/>
          <w:divBdr>
            <w:top w:val="none" w:sz="0" w:space="0" w:color="auto"/>
            <w:left w:val="none" w:sz="0" w:space="0" w:color="auto"/>
            <w:bottom w:val="none" w:sz="0" w:space="0" w:color="auto"/>
            <w:right w:val="none" w:sz="0" w:space="0" w:color="auto"/>
          </w:divBdr>
        </w:div>
        <w:div w:id="360203744">
          <w:marLeft w:val="640"/>
          <w:marRight w:val="0"/>
          <w:marTop w:val="0"/>
          <w:marBottom w:val="0"/>
          <w:divBdr>
            <w:top w:val="none" w:sz="0" w:space="0" w:color="auto"/>
            <w:left w:val="none" w:sz="0" w:space="0" w:color="auto"/>
            <w:bottom w:val="none" w:sz="0" w:space="0" w:color="auto"/>
            <w:right w:val="none" w:sz="0" w:space="0" w:color="auto"/>
          </w:divBdr>
        </w:div>
        <w:div w:id="1154251334">
          <w:marLeft w:val="640"/>
          <w:marRight w:val="0"/>
          <w:marTop w:val="0"/>
          <w:marBottom w:val="0"/>
          <w:divBdr>
            <w:top w:val="none" w:sz="0" w:space="0" w:color="auto"/>
            <w:left w:val="none" w:sz="0" w:space="0" w:color="auto"/>
            <w:bottom w:val="none" w:sz="0" w:space="0" w:color="auto"/>
            <w:right w:val="none" w:sz="0" w:space="0" w:color="auto"/>
          </w:divBdr>
        </w:div>
        <w:div w:id="157506253">
          <w:marLeft w:val="640"/>
          <w:marRight w:val="0"/>
          <w:marTop w:val="0"/>
          <w:marBottom w:val="0"/>
          <w:divBdr>
            <w:top w:val="none" w:sz="0" w:space="0" w:color="auto"/>
            <w:left w:val="none" w:sz="0" w:space="0" w:color="auto"/>
            <w:bottom w:val="none" w:sz="0" w:space="0" w:color="auto"/>
            <w:right w:val="none" w:sz="0" w:space="0" w:color="auto"/>
          </w:divBdr>
        </w:div>
        <w:div w:id="1459295226">
          <w:marLeft w:val="640"/>
          <w:marRight w:val="0"/>
          <w:marTop w:val="0"/>
          <w:marBottom w:val="0"/>
          <w:divBdr>
            <w:top w:val="none" w:sz="0" w:space="0" w:color="auto"/>
            <w:left w:val="none" w:sz="0" w:space="0" w:color="auto"/>
            <w:bottom w:val="none" w:sz="0" w:space="0" w:color="auto"/>
            <w:right w:val="none" w:sz="0" w:space="0" w:color="auto"/>
          </w:divBdr>
        </w:div>
        <w:div w:id="1352995393">
          <w:marLeft w:val="640"/>
          <w:marRight w:val="0"/>
          <w:marTop w:val="0"/>
          <w:marBottom w:val="0"/>
          <w:divBdr>
            <w:top w:val="none" w:sz="0" w:space="0" w:color="auto"/>
            <w:left w:val="none" w:sz="0" w:space="0" w:color="auto"/>
            <w:bottom w:val="none" w:sz="0" w:space="0" w:color="auto"/>
            <w:right w:val="none" w:sz="0" w:space="0" w:color="auto"/>
          </w:divBdr>
        </w:div>
        <w:div w:id="583420245">
          <w:marLeft w:val="640"/>
          <w:marRight w:val="0"/>
          <w:marTop w:val="0"/>
          <w:marBottom w:val="0"/>
          <w:divBdr>
            <w:top w:val="none" w:sz="0" w:space="0" w:color="auto"/>
            <w:left w:val="none" w:sz="0" w:space="0" w:color="auto"/>
            <w:bottom w:val="none" w:sz="0" w:space="0" w:color="auto"/>
            <w:right w:val="none" w:sz="0" w:space="0" w:color="auto"/>
          </w:divBdr>
        </w:div>
        <w:div w:id="1306275878">
          <w:marLeft w:val="640"/>
          <w:marRight w:val="0"/>
          <w:marTop w:val="0"/>
          <w:marBottom w:val="0"/>
          <w:divBdr>
            <w:top w:val="none" w:sz="0" w:space="0" w:color="auto"/>
            <w:left w:val="none" w:sz="0" w:space="0" w:color="auto"/>
            <w:bottom w:val="none" w:sz="0" w:space="0" w:color="auto"/>
            <w:right w:val="none" w:sz="0" w:space="0" w:color="auto"/>
          </w:divBdr>
        </w:div>
        <w:div w:id="311565515">
          <w:marLeft w:val="640"/>
          <w:marRight w:val="0"/>
          <w:marTop w:val="0"/>
          <w:marBottom w:val="0"/>
          <w:divBdr>
            <w:top w:val="none" w:sz="0" w:space="0" w:color="auto"/>
            <w:left w:val="none" w:sz="0" w:space="0" w:color="auto"/>
            <w:bottom w:val="none" w:sz="0" w:space="0" w:color="auto"/>
            <w:right w:val="none" w:sz="0" w:space="0" w:color="auto"/>
          </w:divBdr>
        </w:div>
        <w:div w:id="738135986">
          <w:marLeft w:val="640"/>
          <w:marRight w:val="0"/>
          <w:marTop w:val="0"/>
          <w:marBottom w:val="0"/>
          <w:divBdr>
            <w:top w:val="none" w:sz="0" w:space="0" w:color="auto"/>
            <w:left w:val="none" w:sz="0" w:space="0" w:color="auto"/>
            <w:bottom w:val="none" w:sz="0" w:space="0" w:color="auto"/>
            <w:right w:val="none" w:sz="0" w:space="0" w:color="auto"/>
          </w:divBdr>
        </w:div>
        <w:div w:id="1529830367">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1753891212">
          <w:marLeft w:val="640"/>
          <w:marRight w:val="0"/>
          <w:marTop w:val="0"/>
          <w:marBottom w:val="0"/>
          <w:divBdr>
            <w:top w:val="none" w:sz="0" w:space="0" w:color="auto"/>
            <w:left w:val="none" w:sz="0" w:space="0" w:color="auto"/>
            <w:bottom w:val="none" w:sz="0" w:space="0" w:color="auto"/>
            <w:right w:val="none" w:sz="0" w:space="0" w:color="auto"/>
          </w:divBdr>
        </w:div>
        <w:div w:id="1982804541">
          <w:marLeft w:val="640"/>
          <w:marRight w:val="0"/>
          <w:marTop w:val="0"/>
          <w:marBottom w:val="0"/>
          <w:divBdr>
            <w:top w:val="none" w:sz="0" w:space="0" w:color="auto"/>
            <w:left w:val="none" w:sz="0" w:space="0" w:color="auto"/>
            <w:bottom w:val="none" w:sz="0" w:space="0" w:color="auto"/>
            <w:right w:val="none" w:sz="0" w:space="0" w:color="auto"/>
          </w:divBdr>
        </w:div>
        <w:div w:id="720322935">
          <w:marLeft w:val="640"/>
          <w:marRight w:val="0"/>
          <w:marTop w:val="0"/>
          <w:marBottom w:val="0"/>
          <w:divBdr>
            <w:top w:val="none" w:sz="0" w:space="0" w:color="auto"/>
            <w:left w:val="none" w:sz="0" w:space="0" w:color="auto"/>
            <w:bottom w:val="none" w:sz="0" w:space="0" w:color="auto"/>
            <w:right w:val="none" w:sz="0" w:space="0" w:color="auto"/>
          </w:divBdr>
        </w:div>
        <w:div w:id="302467280">
          <w:marLeft w:val="640"/>
          <w:marRight w:val="0"/>
          <w:marTop w:val="0"/>
          <w:marBottom w:val="0"/>
          <w:divBdr>
            <w:top w:val="none" w:sz="0" w:space="0" w:color="auto"/>
            <w:left w:val="none" w:sz="0" w:space="0" w:color="auto"/>
            <w:bottom w:val="none" w:sz="0" w:space="0" w:color="auto"/>
            <w:right w:val="none" w:sz="0" w:space="0" w:color="auto"/>
          </w:divBdr>
        </w:div>
        <w:div w:id="524831646">
          <w:marLeft w:val="640"/>
          <w:marRight w:val="0"/>
          <w:marTop w:val="0"/>
          <w:marBottom w:val="0"/>
          <w:divBdr>
            <w:top w:val="none" w:sz="0" w:space="0" w:color="auto"/>
            <w:left w:val="none" w:sz="0" w:space="0" w:color="auto"/>
            <w:bottom w:val="none" w:sz="0" w:space="0" w:color="auto"/>
            <w:right w:val="none" w:sz="0" w:space="0" w:color="auto"/>
          </w:divBdr>
        </w:div>
        <w:div w:id="1423602168">
          <w:marLeft w:val="640"/>
          <w:marRight w:val="0"/>
          <w:marTop w:val="0"/>
          <w:marBottom w:val="0"/>
          <w:divBdr>
            <w:top w:val="none" w:sz="0" w:space="0" w:color="auto"/>
            <w:left w:val="none" w:sz="0" w:space="0" w:color="auto"/>
            <w:bottom w:val="none" w:sz="0" w:space="0" w:color="auto"/>
            <w:right w:val="none" w:sz="0" w:space="0" w:color="auto"/>
          </w:divBdr>
        </w:div>
        <w:div w:id="1730105640">
          <w:marLeft w:val="640"/>
          <w:marRight w:val="0"/>
          <w:marTop w:val="0"/>
          <w:marBottom w:val="0"/>
          <w:divBdr>
            <w:top w:val="none" w:sz="0" w:space="0" w:color="auto"/>
            <w:left w:val="none" w:sz="0" w:space="0" w:color="auto"/>
            <w:bottom w:val="none" w:sz="0" w:space="0" w:color="auto"/>
            <w:right w:val="none" w:sz="0" w:space="0" w:color="auto"/>
          </w:divBdr>
        </w:div>
        <w:div w:id="180553454">
          <w:marLeft w:val="640"/>
          <w:marRight w:val="0"/>
          <w:marTop w:val="0"/>
          <w:marBottom w:val="0"/>
          <w:divBdr>
            <w:top w:val="none" w:sz="0" w:space="0" w:color="auto"/>
            <w:left w:val="none" w:sz="0" w:space="0" w:color="auto"/>
            <w:bottom w:val="none" w:sz="0" w:space="0" w:color="auto"/>
            <w:right w:val="none" w:sz="0" w:space="0" w:color="auto"/>
          </w:divBdr>
        </w:div>
        <w:div w:id="2088576830">
          <w:marLeft w:val="640"/>
          <w:marRight w:val="0"/>
          <w:marTop w:val="0"/>
          <w:marBottom w:val="0"/>
          <w:divBdr>
            <w:top w:val="none" w:sz="0" w:space="0" w:color="auto"/>
            <w:left w:val="none" w:sz="0" w:space="0" w:color="auto"/>
            <w:bottom w:val="none" w:sz="0" w:space="0" w:color="auto"/>
            <w:right w:val="none" w:sz="0" w:space="0" w:color="auto"/>
          </w:divBdr>
        </w:div>
        <w:div w:id="296223783">
          <w:marLeft w:val="640"/>
          <w:marRight w:val="0"/>
          <w:marTop w:val="0"/>
          <w:marBottom w:val="0"/>
          <w:divBdr>
            <w:top w:val="none" w:sz="0" w:space="0" w:color="auto"/>
            <w:left w:val="none" w:sz="0" w:space="0" w:color="auto"/>
            <w:bottom w:val="none" w:sz="0" w:space="0" w:color="auto"/>
            <w:right w:val="none" w:sz="0" w:space="0" w:color="auto"/>
          </w:divBdr>
        </w:div>
        <w:div w:id="800994973">
          <w:marLeft w:val="640"/>
          <w:marRight w:val="0"/>
          <w:marTop w:val="0"/>
          <w:marBottom w:val="0"/>
          <w:divBdr>
            <w:top w:val="none" w:sz="0" w:space="0" w:color="auto"/>
            <w:left w:val="none" w:sz="0" w:space="0" w:color="auto"/>
            <w:bottom w:val="none" w:sz="0" w:space="0" w:color="auto"/>
            <w:right w:val="none" w:sz="0" w:space="0" w:color="auto"/>
          </w:divBdr>
        </w:div>
        <w:div w:id="341670102">
          <w:marLeft w:val="640"/>
          <w:marRight w:val="0"/>
          <w:marTop w:val="0"/>
          <w:marBottom w:val="0"/>
          <w:divBdr>
            <w:top w:val="none" w:sz="0" w:space="0" w:color="auto"/>
            <w:left w:val="none" w:sz="0" w:space="0" w:color="auto"/>
            <w:bottom w:val="none" w:sz="0" w:space="0" w:color="auto"/>
            <w:right w:val="none" w:sz="0" w:space="0" w:color="auto"/>
          </w:divBdr>
        </w:div>
        <w:div w:id="1203513952">
          <w:marLeft w:val="640"/>
          <w:marRight w:val="0"/>
          <w:marTop w:val="0"/>
          <w:marBottom w:val="0"/>
          <w:divBdr>
            <w:top w:val="none" w:sz="0" w:space="0" w:color="auto"/>
            <w:left w:val="none" w:sz="0" w:space="0" w:color="auto"/>
            <w:bottom w:val="none" w:sz="0" w:space="0" w:color="auto"/>
            <w:right w:val="none" w:sz="0" w:space="0" w:color="auto"/>
          </w:divBdr>
        </w:div>
        <w:div w:id="961885965">
          <w:marLeft w:val="640"/>
          <w:marRight w:val="0"/>
          <w:marTop w:val="0"/>
          <w:marBottom w:val="0"/>
          <w:divBdr>
            <w:top w:val="none" w:sz="0" w:space="0" w:color="auto"/>
            <w:left w:val="none" w:sz="0" w:space="0" w:color="auto"/>
            <w:bottom w:val="none" w:sz="0" w:space="0" w:color="auto"/>
            <w:right w:val="none" w:sz="0" w:space="0" w:color="auto"/>
          </w:divBdr>
        </w:div>
        <w:div w:id="927153049">
          <w:marLeft w:val="640"/>
          <w:marRight w:val="0"/>
          <w:marTop w:val="0"/>
          <w:marBottom w:val="0"/>
          <w:divBdr>
            <w:top w:val="none" w:sz="0" w:space="0" w:color="auto"/>
            <w:left w:val="none" w:sz="0" w:space="0" w:color="auto"/>
            <w:bottom w:val="none" w:sz="0" w:space="0" w:color="auto"/>
            <w:right w:val="none" w:sz="0" w:space="0" w:color="auto"/>
          </w:divBdr>
        </w:div>
        <w:div w:id="427972910">
          <w:marLeft w:val="640"/>
          <w:marRight w:val="0"/>
          <w:marTop w:val="0"/>
          <w:marBottom w:val="0"/>
          <w:divBdr>
            <w:top w:val="none" w:sz="0" w:space="0" w:color="auto"/>
            <w:left w:val="none" w:sz="0" w:space="0" w:color="auto"/>
            <w:bottom w:val="none" w:sz="0" w:space="0" w:color="auto"/>
            <w:right w:val="none" w:sz="0" w:space="0" w:color="auto"/>
          </w:divBdr>
        </w:div>
        <w:div w:id="579025314">
          <w:marLeft w:val="640"/>
          <w:marRight w:val="0"/>
          <w:marTop w:val="0"/>
          <w:marBottom w:val="0"/>
          <w:divBdr>
            <w:top w:val="none" w:sz="0" w:space="0" w:color="auto"/>
            <w:left w:val="none" w:sz="0" w:space="0" w:color="auto"/>
            <w:bottom w:val="none" w:sz="0" w:space="0" w:color="auto"/>
            <w:right w:val="none" w:sz="0" w:space="0" w:color="auto"/>
          </w:divBdr>
        </w:div>
        <w:div w:id="95563925">
          <w:marLeft w:val="640"/>
          <w:marRight w:val="0"/>
          <w:marTop w:val="0"/>
          <w:marBottom w:val="0"/>
          <w:divBdr>
            <w:top w:val="none" w:sz="0" w:space="0" w:color="auto"/>
            <w:left w:val="none" w:sz="0" w:space="0" w:color="auto"/>
            <w:bottom w:val="none" w:sz="0" w:space="0" w:color="auto"/>
            <w:right w:val="none" w:sz="0" w:space="0" w:color="auto"/>
          </w:divBdr>
        </w:div>
        <w:div w:id="81880918">
          <w:marLeft w:val="640"/>
          <w:marRight w:val="0"/>
          <w:marTop w:val="0"/>
          <w:marBottom w:val="0"/>
          <w:divBdr>
            <w:top w:val="none" w:sz="0" w:space="0" w:color="auto"/>
            <w:left w:val="none" w:sz="0" w:space="0" w:color="auto"/>
            <w:bottom w:val="none" w:sz="0" w:space="0" w:color="auto"/>
            <w:right w:val="none" w:sz="0" w:space="0" w:color="auto"/>
          </w:divBdr>
        </w:div>
        <w:div w:id="1938639446">
          <w:marLeft w:val="640"/>
          <w:marRight w:val="0"/>
          <w:marTop w:val="0"/>
          <w:marBottom w:val="0"/>
          <w:divBdr>
            <w:top w:val="none" w:sz="0" w:space="0" w:color="auto"/>
            <w:left w:val="none" w:sz="0" w:space="0" w:color="auto"/>
            <w:bottom w:val="none" w:sz="0" w:space="0" w:color="auto"/>
            <w:right w:val="none" w:sz="0" w:space="0" w:color="auto"/>
          </w:divBdr>
        </w:div>
        <w:div w:id="268783539">
          <w:marLeft w:val="640"/>
          <w:marRight w:val="0"/>
          <w:marTop w:val="0"/>
          <w:marBottom w:val="0"/>
          <w:divBdr>
            <w:top w:val="none" w:sz="0" w:space="0" w:color="auto"/>
            <w:left w:val="none" w:sz="0" w:space="0" w:color="auto"/>
            <w:bottom w:val="none" w:sz="0" w:space="0" w:color="auto"/>
            <w:right w:val="none" w:sz="0" w:space="0" w:color="auto"/>
          </w:divBdr>
        </w:div>
        <w:div w:id="1171797540">
          <w:marLeft w:val="640"/>
          <w:marRight w:val="0"/>
          <w:marTop w:val="0"/>
          <w:marBottom w:val="0"/>
          <w:divBdr>
            <w:top w:val="none" w:sz="0" w:space="0" w:color="auto"/>
            <w:left w:val="none" w:sz="0" w:space="0" w:color="auto"/>
            <w:bottom w:val="none" w:sz="0" w:space="0" w:color="auto"/>
            <w:right w:val="none" w:sz="0" w:space="0" w:color="auto"/>
          </w:divBdr>
        </w:div>
        <w:div w:id="1745833444">
          <w:marLeft w:val="640"/>
          <w:marRight w:val="0"/>
          <w:marTop w:val="0"/>
          <w:marBottom w:val="0"/>
          <w:divBdr>
            <w:top w:val="none" w:sz="0" w:space="0" w:color="auto"/>
            <w:left w:val="none" w:sz="0" w:space="0" w:color="auto"/>
            <w:bottom w:val="none" w:sz="0" w:space="0" w:color="auto"/>
            <w:right w:val="none" w:sz="0" w:space="0" w:color="auto"/>
          </w:divBdr>
        </w:div>
        <w:div w:id="1636377040">
          <w:marLeft w:val="640"/>
          <w:marRight w:val="0"/>
          <w:marTop w:val="0"/>
          <w:marBottom w:val="0"/>
          <w:divBdr>
            <w:top w:val="none" w:sz="0" w:space="0" w:color="auto"/>
            <w:left w:val="none" w:sz="0" w:space="0" w:color="auto"/>
            <w:bottom w:val="none" w:sz="0" w:space="0" w:color="auto"/>
            <w:right w:val="none" w:sz="0" w:space="0" w:color="auto"/>
          </w:divBdr>
        </w:div>
        <w:div w:id="1014725032">
          <w:marLeft w:val="640"/>
          <w:marRight w:val="0"/>
          <w:marTop w:val="0"/>
          <w:marBottom w:val="0"/>
          <w:divBdr>
            <w:top w:val="none" w:sz="0" w:space="0" w:color="auto"/>
            <w:left w:val="none" w:sz="0" w:space="0" w:color="auto"/>
            <w:bottom w:val="none" w:sz="0" w:space="0" w:color="auto"/>
            <w:right w:val="none" w:sz="0" w:space="0" w:color="auto"/>
          </w:divBdr>
        </w:div>
        <w:div w:id="425077579">
          <w:marLeft w:val="640"/>
          <w:marRight w:val="0"/>
          <w:marTop w:val="0"/>
          <w:marBottom w:val="0"/>
          <w:divBdr>
            <w:top w:val="none" w:sz="0" w:space="0" w:color="auto"/>
            <w:left w:val="none" w:sz="0" w:space="0" w:color="auto"/>
            <w:bottom w:val="none" w:sz="0" w:space="0" w:color="auto"/>
            <w:right w:val="none" w:sz="0" w:space="0" w:color="auto"/>
          </w:divBdr>
        </w:div>
        <w:div w:id="290406666">
          <w:marLeft w:val="640"/>
          <w:marRight w:val="0"/>
          <w:marTop w:val="0"/>
          <w:marBottom w:val="0"/>
          <w:divBdr>
            <w:top w:val="none" w:sz="0" w:space="0" w:color="auto"/>
            <w:left w:val="none" w:sz="0" w:space="0" w:color="auto"/>
            <w:bottom w:val="none" w:sz="0" w:space="0" w:color="auto"/>
            <w:right w:val="none" w:sz="0" w:space="0" w:color="auto"/>
          </w:divBdr>
        </w:div>
        <w:div w:id="1581020376">
          <w:marLeft w:val="640"/>
          <w:marRight w:val="0"/>
          <w:marTop w:val="0"/>
          <w:marBottom w:val="0"/>
          <w:divBdr>
            <w:top w:val="none" w:sz="0" w:space="0" w:color="auto"/>
            <w:left w:val="none" w:sz="0" w:space="0" w:color="auto"/>
            <w:bottom w:val="none" w:sz="0" w:space="0" w:color="auto"/>
            <w:right w:val="none" w:sz="0" w:space="0" w:color="auto"/>
          </w:divBdr>
        </w:div>
        <w:div w:id="1903515677">
          <w:marLeft w:val="640"/>
          <w:marRight w:val="0"/>
          <w:marTop w:val="0"/>
          <w:marBottom w:val="0"/>
          <w:divBdr>
            <w:top w:val="none" w:sz="0" w:space="0" w:color="auto"/>
            <w:left w:val="none" w:sz="0" w:space="0" w:color="auto"/>
            <w:bottom w:val="none" w:sz="0" w:space="0" w:color="auto"/>
            <w:right w:val="none" w:sz="0" w:space="0" w:color="auto"/>
          </w:divBdr>
        </w:div>
        <w:div w:id="1428036546">
          <w:marLeft w:val="640"/>
          <w:marRight w:val="0"/>
          <w:marTop w:val="0"/>
          <w:marBottom w:val="0"/>
          <w:divBdr>
            <w:top w:val="none" w:sz="0" w:space="0" w:color="auto"/>
            <w:left w:val="none" w:sz="0" w:space="0" w:color="auto"/>
            <w:bottom w:val="none" w:sz="0" w:space="0" w:color="auto"/>
            <w:right w:val="none" w:sz="0" w:space="0" w:color="auto"/>
          </w:divBdr>
        </w:div>
        <w:div w:id="1613122687">
          <w:marLeft w:val="640"/>
          <w:marRight w:val="0"/>
          <w:marTop w:val="0"/>
          <w:marBottom w:val="0"/>
          <w:divBdr>
            <w:top w:val="none" w:sz="0" w:space="0" w:color="auto"/>
            <w:left w:val="none" w:sz="0" w:space="0" w:color="auto"/>
            <w:bottom w:val="none" w:sz="0" w:space="0" w:color="auto"/>
            <w:right w:val="none" w:sz="0" w:space="0" w:color="auto"/>
          </w:divBdr>
        </w:div>
        <w:div w:id="769011873">
          <w:marLeft w:val="640"/>
          <w:marRight w:val="0"/>
          <w:marTop w:val="0"/>
          <w:marBottom w:val="0"/>
          <w:divBdr>
            <w:top w:val="none" w:sz="0" w:space="0" w:color="auto"/>
            <w:left w:val="none" w:sz="0" w:space="0" w:color="auto"/>
            <w:bottom w:val="none" w:sz="0" w:space="0" w:color="auto"/>
            <w:right w:val="none" w:sz="0" w:space="0" w:color="auto"/>
          </w:divBdr>
        </w:div>
        <w:div w:id="1057164050">
          <w:marLeft w:val="640"/>
          <w:marRight w:val="0"/>
          <w:marTop w:val="0"/>
          <w:marBottom w:val="0"/>
          <w:divBdr>
            <w:top w:val="none" w:sz="0" w:space="0" w:color="auto"/>
            <w:left w:val="none" w:sz="0" w:space="0" w:color="auto"/>
            <w:bottom w:val="none" w:sz="0" w:space="0" w:color="auto"/>
            <w:right w:val="none" w:sz="0" w:space="0" w:color="auto"/>
          </w:divBdr>
        </w:div>
        <w:div w:id="2118864385">
          <w:marLeft w:val="640"/>
          <w:marRight w:val="0"/>
          <w:marTop w:val="0"/>
          <w:marBottom w:val="0"/>
          <w:divBdr>
            <w:top w:val="none" w:sz="0" w:space="0" w:color="auto"/>
            <w:left w:val="none" w:sz="0" w:space="0" w:color="auto"/>
            <w:bottom w:val="none" w:sz="0" w:space="0" w:color="auto"/>
            <w:right w:val="none" w:sz="0" w:space="0" w:color="auto"/>
          </w:divBdr>
        </w:div>
        <w:div w:id="1815365240">
          <w:marLeft w:val="640"/>
          <w:marRight w:val="0"/>
          <w:marTop w:val="0"/>
          <w:marBottom w:val="0"/>
          <w:divBdr>
            <w:top w:val="none" w:sz="0" w:space="0" w:color="auto"/>
            <w:left w:val="none" w:sz="0" w:space="0" w:color="auto"/>
            <w:bottom w:val="none" w:sz="0" w:space="0" w:color="auto"/>
            <w:right w:val="none" w:sz="0" w:space="0" w:color="auto"/>
          </w:divBdr>
        </w:div>
        <w:div w:id="409350022">
          <w:marLeft w:val="640"/>
          <w:marRight w:val="0"/>
          <w:marTop w:val="0"/>
          <w:marBottom w:val="0"/>
          <w:divBdr>
            <w:top w:val="none" w:sz="0" w:space="0" w:color="auto"/>
            <w:left w:val="none" w:sz="0" w:space="0" w:color="auto"/>
            <w:bottom w:val="none" w:sz="0" w:space="0" w:color="auto"/>
            <w:right w:val="none" w:sz="0" w:space="0" w:color="auto"/>
          </w:divBdr>
        </w:div>
        <w:div w:id="2085908359">
          <w:marLeft w:val="640"/>
          <w:marRight w:val="0"/>
          <w:marTop w:val="0"/>
          <w:marBottom w:val="0"/>
          <w:divBdr>
            <w:top w:val="none" w:sz="0" w:space="0" w:color="auto"/>
            <w:left w:val="none" w:sz="0" w:space="0" w:color="auto"/>
            <w:bottom w:val="none" w:sz="0" w:space="0" w:color="auto"/>
            <w:right w:val="none" w:sz="0" w:space="0" w:color="auto"/>
          </w:divBdr>
        </w:div>
        <w:div w:id="1970356714">
          <w:marLeft w:val="640"/>
          <w:marRight w:val="0"/>
          <w:marTop w:val="0"/>
          <w:marBottom w:val="0"/>
          <w:divBdr>
            <w:top w:val="none" w:sz="0" w:space="0" w:color="auto"/>
            <w:left w:val="none" w:sz="0" w:space="0" w:color="auto"/>
            <w:bottom w:val="none" w:sz="0" w:space="0" w:color="auto"/>
            <w:right w:val="none" w:sz="0" w:space="0" w:color="auto"/>
          </w:divBdr>
        </w:div>
        <w:div w:id="1148591089">
          <w:marLeft w:val="640"/>
          <w:marRight w:val="0"/>
          <w:marTop w:val="0"/>
          <w:marBottom w:val="0"/>
          <w:divBdr>
            <w:top w:val="none" w:sz="0" w:space="0" w:color="auto"/>
            <w:left w:val="none" w:sz="0" w:space="0" w:color="auto"/>
            <w:bottom w:val="none" w:sz="0" w:space="0" w:color="auto"/>
            <w:right w:val="none" w:sz="0" w:space="0" w:color="auto"/>
          </w:divBdr>
        </w:div>
        <w:div w:id="2137016164">
          <w:marLeft w:val="640"/>
          <w:marRight w:val="0"/>
          <w:marTop w:val="0"/>
          <w:marBottom w:val="0"/>
          <w:divBdr>
            <w:top w:val="none" w:sz="0" w:space="0" w:color="auto"/>
            <w:left w:val="none" w:sz="0" w:space="0" w:color="auto"/>
            <w:bottom w:val="none" w:sz="0" w:space="0" w:color="auto"/>
            <w:right w:val="none" w:sz="0" w:space="0" w:color="auto"/>
          </w:divBdr>
        </w:div>
        <w:div w:id="2093120406">
          <w:marLeft w:val="640"/>
          <w:marRight w:val="0"/>
          <w:marTop w:val="0"/>
          <w:marBottom w:val="0"/>
          <w:divBdr>
            <w:top w:val="none" w:sz="0" w:space="0" w:color="auto"/>
            <w:left w:val="none" w:sz="0" w:space="0" w:color="auto"/>
            <w:bottom w:val="none" w:sz="0" w:space="0" w:color="auto"/>
            <w:right w:val="none" w:sz="0" w:space="0" w:color="auto"/>
          </w:divBdr>
        </w:div>
        <w:div w:id="1631394330">
          <w:marLeft w:val="640"/>
          <w:marRight w:val="0"/>
          <w:marTop w:val="0"/>
          <w:marBottom w:val="0"/>
          <w:divBdr>
            <w:top w:val="none" w:sz="0" w:space="0" w:color="auto"/>
            <w:left w:val="none" w:sz="0" w:space="0" w:color="auto"/>
            <w:bottom w:val="none" w:sz="0" w:space="0" w:color="auto"/>
            <w:right w:val="none" w:sz="0" w:space="0" w:color="auto"/>
          </w:divBdr>
        </w:div>
        <w:div w:id="887912898">
          <w:marLeft w:val="640"/>
          <w:marRight w:val="0"/>
          <w:marTop w:val="0"/>
          <w:marBottom w:val="0"/>
          <w:divBdr>
            <w:top w:val="none" w:sz="0" w:space="0" w:color="auto"/>
            <w:left w:val="none" w:sz="0" w:space="0" w:color="auto"/>
            <w:bottom w:val="none" w:sz="0" w:space="0" w:color="auto"/>
            <w:right w:val="none" w:sz="0" w:space="0" w:color="auto"/>
          </w:divBdr>
        </w:div>
        <w:div w:id="383871682">
          <w:marLeft w:val="640"/>
          <w:marRight w:val="0"/>
          <w:marTop w:val="0"/>
          <w:marBottom w:val="0"/>
          <w:divBdr>
            <w:top w:val="none" w:sz="0" w:space="0" w:color="auto"/>
            <w:left w:val="none" w:sz="0" w:space="0" w:color="auto"/>
            <w:bottom w:val="none" w:sz="0" w:space="0" w:color="auto"/>
            <w:right w:val="none" w:sz="0" w:space="0" w:color="auto"/>
          </w:divBdr>
        </w:div>
        <w:div w:id="584995277">
          <w:marLeft w:val="640"/>
          <w:marRight w:val="0"/>
          <w:marTop w:val="0"/>
          <w:marBottom w:val="0"/>
          <w:divBdr>
            <w:top w:val="none" w:sz="0" w:space="0" w:color="auto"/>
            <w:left w:val="none" w:sz="0" w:space="0" w:color="auto"/>
            <w:bottom w:val="none" w:sz="0" w:space="0" w:color="auto"/>
            <w:right w:val="none" w:sz="0" w:space="0" w:color="auto"/>
          </w:divBdr>
        </w:div>
        <w:div w:id="64030994">
          <w:marLeft w:val="640"/>
          <w:marRight w:val="0"/>
          <w:marTop w:val="0"/>
          <w:marBottom w:val="0"/>
          <w:divBdr>
            <w:top w:val="none" w:sz="0" w:space="0" w:color="auto"/>
            <w:left w:val="none" w:sz="0" w:space="0" w:color="auto"/>
            <w:bottom w:val="none" w:sz="0" w:space="0" w:color="auto"/>
            <w:right w:val="none" w:sz="0" w:space="0" w:color="auto"/>
          </w:divBdr>
        </w:div>
        <w:div w:id="156070743">
          <w:marLeft w:val="640"/>
          <w:marRight w:val="0"/>
          <w:marTop w:val="0"/>
          <w:marBottom w:val="0"/>
          <w:divBdr>
            <w:top w:val="none" w:sz="0" w:space="0" w:color="auto"/>
            <w:left w:val="none" w:sz="0" w:space="0" w:color="auto"/>
            <w:bottom w:val="none" w:sz="0" w:space="0" w:color="auto"/>
            <w:right w:val="none" w:sz="0" w:space="0" w:color="auto"/>
          </w:divBdr>
        </w:div>
        <w:div w:id="1131706872">
          <w:marLeft w:val="640"/>
          <w:marRight w:val="0"/>
          <w:marTop w:val="0"/>
          <w:marBottom w:val="0"/>
          <w:divBdr>
            <w:top w:val="none" w:sz="0" w:space="0" w:color="auto"/>
            <w:left w:val="none" w:sz="0" w:space="0" w:color="auto"/>
            <w:bottom w:val="none" w:sz="0" w:space="0" w:color="auto"/>
            <w:right w:val="none" w:sz="0" w:space="0" w:color="auto"/>
          </w:divBdr>
        </w:div>
        <w:div w:id="1943104431">
          <w:marLeft w:val="640"/>
          <w:marRight w:val="0"/>
          <w:marTop w:val="0"/>
          <w:marBottom w:val="0"/>
          <w:divBdr>
            <w:top w:val="none" w:sz="0" w:space="0" w:color="auto"/>
            <w:left w:val="none" w:sz="0" w:space="0" w:color="auto"/>
            <w:bottom w:val="none" w:sz="0" w:space="0" w:color="auto"/>
            <w:right w:val="none" w:sz="0" w:space="0" w:color="auto"/>
          </w:divBdr>
        </w:div>
        <w:div w:id="2013023616">
          <w:marLeft w:val="640"/>
          <w:marRight w:val="0"/>
          <w:marTop w:val="0"/>
          <w:marBottom w:val="0"/>
          <w:divBdr>
            <w:top w:val="none" w:sz="0" w:space="0" w:color="auto"/>
            <w:left w:val="none" w:sz="0" w:space="0" w:color="auto"/>
            <w:bottom w:val="none" w:sz="0" w:space="0" w:color="auto"/>
            <w:right w:val="none" w:sz="0" w:space="0" w:color="auto"/>
          </w:divBdr>
        </w:div>
      </w:divsChild>
    </w:div>
    <w:div w:id="249430983">
      <w:bodyDiv w:val="1"/>
      <w:marLeft w:val="0"/>
      <w:marRight w:val="0"/>
      <w:marTop w:val="0"/>
      <w:marBottom w:val="0"/>
      <w:divBdr>
        <w:top w:val="none" w:sz="0" w:space="0" w:color="auto"/>
        <w:left w:val="none" w:sz="0" w:space="0" w:color="auto"/>
        <w:bottom w:val="none" w:sz="0" w:space="0" w:color="auto"/>
        <w:right w:val="none" w:sz="0" w:space="0" w:color="auto"/>
      </w:divBdr>
    </w:div>
    <w:div w:id="250817135">
      <w:bodyDiv w:val="1"/>
      <w:marLeft w:val="0"/>
      <w:marRight w:val="0"/>
      <w:marTop w:val="0"/>
      <w:marBottom w:val="0"/>
      <w:divBdr>
        <w:top w:val="none" w:sz="0" w:space="0" w:color="auto"/>
        <w:left w:val="none" w:sz="0" w:space="0" w:color="auto"/>
        <w:bottom w:val="none" w:sz="0" w:space="0" w:color="auto"/>
        <w:right w:val="none" w:sz="0" w:space="0" w:color="auto"/>
      </w:divBdr>
    </w:div>
    <w:div w:id="256182841">
      <w:bodyDiv w:val="1"/>
      <w:marLeft w:val="0"/>
      <w:marRight w:val="0"/>
      <w:marTop w:val="0"/>
      <w:marBottom w:val="0"/>
      <w:divBdr>
        <w:top w:val="none" w:sz="0" w:space="0" w:color="auto"/>
        <w:left w:val="none" w:sz="0" w:space="0" w:color="auto"/>
        <w:bottom w:val="none" w:sz="0" w:space="0" w:color="auto"/>
        <w:right w:val="none" w:sz="0" w:space="0" w:color="auto"/>
      </w:divBdr>
    </w:div>
    <w:div w:id="260651602">
      <w:bodyDiv w:val="1"/>
      <w:marLeft w:val="0"/>
      <w:marRight w:val="0"/>
      <w:marTop w:val="0"/>
      <w:marBottom w:val="0"/>
      <w:divBdr>
        <w:top w:val="none" w:sz="0" w:space="0" w:color="auto"/>
        <w:left w:val="none" w:sz="0" w:space="0" w:color="auto"/>
        <w:bottom w:val="none" w:sz="0" w:space="0" w:color="auto"/>
        <w:right w:val="none" w:sz="0" w:space="0" w:color="auto"/>
      </w:divBdr>
    </w:div>
    <w:div w:id="260840269">
      <w:bodyDiv w:val="1"/>
      <w:marLeft w:val="0"/>
      <w:marRight w:val="0"/>
      <w:marTop w:val="0"/>
      <w:marBottom w:val="0"/>
      <w:divBdr>
        <w:top w:val="none" w:sz="0" w:space="0" w:color="auto"/>
        <w:left w:val="none" w:sz="0" w:space="0" w:color="auto"/>
        <w:bottom w:val="none" w:sz="0" w:space="0" w:color="auto"/>
        <w:right w:val="none" w:sz="0" w:space="0" w:color="auto"/>
      </w:divBdr>
    </w:div>
    <w:div w:id="261424350">
      <w:bodyDiv w:val="1"/>
      <w:marLeft w:val="0"/>
      <w:marRight w:val="0"/>
      <w:marTop w:val="0"/>
      <w:marBottom w:val="0"/>
      <w:divBdr>
        <w:top w:val="none" w:sz="0" w:space="0" w:color="auto"/>
        <w:left w:val="none" w:sz="0" w:space="0" w:color="auto"/>
        <w:bottom w:val="none" w:sz="0" w:space="0" w:color="auto"/>
        <w:right w:val="none" w:sz="0" w:space="0" w:color="auto"/>
      </w:divBdr>
    </w:div>
    <w:div w:id="273708881">
      <w:bodyDiv w:val="1"/>
      <w:marLeft w:val="0"/>
      <w:marRight w:val="0"/>
      <w:marTop w:val="0"/>
      <w:marBottom w:val="0"/>
      <w:divBdr>
        <w:top w:val="none" w:sz="0" w:space="0" w:color="auto"/>
        <w:left w:val="none" w:sz="0" w:space="0" w:color="auto"/>
        <w:bottom w:val="none" w:sz="0" w:space="0" w:color="auto"/>
        <w:right w:val="none" w:sz="0" w:space="0" w:color="auto"/>
      </w:divBdr>
    </w:div>
    <w:div w:id="274750191">
      <w:bodyDiv w:val="1"/>
      <w:marLeft w:val="0"/>
      <w:marRight w:val="0"/>
      <w:marTop w:val="0"/>
      <w:marBottom w:val="0"/>
      <w:divBdr>
        <w:top w:val="none" w:sz="0" w:space="0" w:color="auto"/>
        <w:left w:val="none" w:sz="0" w:space="0" w:color="auto"/>
        <w:bottom w:val="none" w:sz="0" w:space="0" w:color="auto"/>
        <w:right w:val="none" w:sz="0" w:space="0" w:color="auto"/>
      </w:divBdr>
    </w:div>
    <w:div w:id="297222159">
      <w:bodyDiv w:val="1"/>
      <w:marLeft w:val="0"/>
      <w:marRight w:val="0"/>
      <w:marTop w:val="0"/>
      <w:marBottom w:val="0"/>
      <w:divBdr>
        <w:top w:val="none" w:sz="0" w:space="0" w:color="auto"/>
        <w:left w:val="none" w:sz="0" w:space="0" w:color="auto"/>
        <w:bottom w:val="none" w:sz="0" w:space="0" w:color="auto"/>
        <w:right w:val="none" w:sz="0" w:space="0" w:color="auto"/>
      </w:divBdr>
    </w:div>
    <w:div w:id="298457242">
      <w:bodyDiv w:val="1"/>
      <w:marLeft w:val="0"/>
      <w:marRight w:val="0"/>
      <w:marTop w:val="0"/>
      <w:marBottom w:val="0"/>
      <w:divBdr>
        <w:top w:val="none" w:sz="0" w:space="0" w:color="auto"/>
        <w:left w:val="none" w:sz="0" w:space="0" w:color="auto"/>
        <w:bottom w:val="none" w:sz="0" w:space="0" w:color="auto"/>
        <w:right w:val="none" w:sz="0" w:space="0" w:color="auto"/>
      </w:divBdr>
      <w:divsChild>
        <w:div w:id="1749771078">
          <w:marLeft w:val="480"/>
          <w:marRight w:val="0"/>
          <w:marTop w:val="0"/>
          <w:marBottom w:val="0"/>
          <w:divBdr>
            <w:top w:val="none" w:sz="0" w:space="0" w:color="auto"/>
            <w:left w:val="none" w:sz="0" w:space="0" w:color="auto"/>
            <w:bottom w:val="none" w:sz="0" w:space="0" w:color="auto"/>
            <w:right w:val="none" w:sz="0" w:space="0" w:color="auto"/>
          </w:divBdr>
        </w:div>
        <w:div w:id="114254981">
          <w:marLeft w:val="480"/>
          <w:marRight w:val="0"/>
          <w:marTop w:val="0"/>
          <w:marBottom w:val="0"/>
          <w:divBdr>
            <w:top w:val="none" w:sz="0" w:space="0" w:color="auto"/>
            <w:left w:val="none" w:sz="0" w:space="0" w:color="auto"/>
            <w:bottom w:val="none" w:sz="0" w:space="0" w:color="auto"/>
            <w:right w:val="none" w:sz="0" w:space="0" w:color="auto"/>
          </w:divBdr>
        </w:div>
        <w:div w:id="418914295">
          <w:marLeft w:val="480"/>
          <w:marRight w:val="0"/>
          <w:marTop w:val="0"/>
          <w:marBottom w:val="0"/>
          <w:divBdr>
            <w:top w:val="none" w:sz="0" w:space="0" w:color="auto"/>
            <w:left w:val="none" w:sz="0" w:space="0" w:color="auto"/>
            <w:bottom w:val="none" w:sz="0" w:space="0" w:color="auto"/>
            <w:right w:val="none" w:sz="0" w:space="0" w:color="auto"/>
          </w:divBdr>
        </w:div>
        <w:div w:id="84233214">
          <w:marLeft w:val="480"/>
          <w:marRight w:val="0"/>
          <w:marTop w:val="0"/>
          <w:marBottom w:val="0"/>
          <w:divBdr>
            <w:top w:val="none" w:sz="0" w:space="0" w:color="auto"/>
            <w:left w:val="none" w:sz="0" w:space="0" w:color="auto"/>
            <w:bottom w:val="none" w:sz="0" w:space="0" w:color="auto"/>
            <w:right w:val="none" w:sz="0" w:space="0" w:color="auto"/>
          </w:divBdr>
        </w:div>
        <w:div w:id="1668635288">
          <w:marLeft w:val="480"/>
          <w:marRight w:val="0"/>
          <w:marTop w:val="0"/>
          <w:marBottom w:val="0"/>
          <w:divBdr>
            <w:top w:val="none" w:sz="0" w:space="0" w:color="auto"/>
            <w:left w:val="none" w:sz="0" w:space="0" w:color="auto"/>
            <w:bottom w:val="none" w:sz="0" w:space="0" w:color="auto"/>
            <w:right w:val="none" w:sz="0" w:space="0" w:color="auto"/>
          </w:divBdr>
        </w:div>
        <w:div w:id="1161116108">
          <w:marLeft w:val="480"/>
          <w:marRight w:val="0"/>
          <w:marTop w:val="0"/>
          <w:marBottom w:val="0"/>
          <w:divBdr>
            <w:top w:val="none" w:sz="0" w:space="0" w:color="auto"/>
            <w:left w:val="none" w:sz="0" w:space="0" w:color="auto"/>
            <w:bottom w:val="none" w:sz="0" w:space="0" w:color="auto"/>
            <w:right w:val="none" w:sz="0" w:space="0" w:color="auto"/>
          </w:divBdr>
        </w:div>
        <w:div w:id="1766920596">
          <w:marLeft w:val="480"/>
          <w:marRight w:val="0"/>
          <w:marTop w:val="0"/>
          <w:marBottom w:val="0"/>
          <w:divBdr>
            <w:top w:val="none" w:sz="0" w:space="0" w:color="auto"/>
            <w:left w:val="none" w:sz="0" w:space="0" w:color="auto"/>
            <w:bottom w:val="none" w:sz="0" w:space="0" w:color="auto"/>
            <w:right w:val="none" w:sz="0" w:space="0" w:color="auto"/>
          </w:divBdr>
        </w:div>
        <w:div w:id="2115396970">
          <w:marLeft w:val="480"/>
          <w:marRight w:val="0"/>
          <w:marTop w:val="0"/>
          <w:marBottom w:val="0"/>
          <w:divBdr>
            <w:top w:val="none" w:sz="0" w:space="0" w:color="auto"/>
            <w:left w:val="none" w:sz="0" w:space="0" w:color="auto"/>
            <w:bottom w:val="none" w:sz="0" w:space="0" w:color="auto"/>
            <w:right w:val="none" w:sz="0" w:space="0" w:color="auto"/>
          </w:divBdr>
        </w:div>
        <w:div w:id="1511605480">
          <w:marLeft w:val="480"/>
          <w:marRight w:val="0"/>
          <w:marTop w:val="0"/>
          <w:marBottom w:val="0"/>
          <w:divBdr>
            <w:top w:val="none" w:sz="0" w:space="0" w:color="auto"/>
            <w:left w:val="none" w:sz="0" w:space="0" w:color="auto"/>
            <w:bottom w:val="none" w:sz="0" w:space="0" w:color="auto"/>
            <w:right w:val="none" w:sz="0" w:space="0" w:color="auto"/>
          </w:divBdr>
        </w:div>
        <w:div w:id="1533610409">
          <w:marLeft w:val="480"/>
          <w:marRight w:val="0"/>
          <w:marTop w:val="0"/>
          <w:marBottom w:val="0"/>
          <w:divBdr>
            <w:top w:val="none" w:sz="0" w:space="0" w:color="auto"/>
            <w:left w:val="none" w:sz="0" w:space="0" w:color="auto"/>
            <w:bottom w:val="none" w:sz="0" w:space="0" w:color="auto"/>
            <w:right w:val="none" w:sz="0" w:space="0" w:color="auto"/>
          </w:divBdr>
        </w:div>
        <w:div w:id="386925115">
          <w:marLeft w:val="480"/>
          <w:marRight w:val="0"/>
          <w:marTop w:val="0"/>
          <w:marBottom w:val="0"/>
          <w:divBdr>
            <w:top w:val="none" w:sz="0" w:space="0" w:color="auto"/>
            <w:left w:val="none" w:sz="0" w:space="0" w:color="auto"/>
            <w:bottom w:val="none" w:sz="0" w:space="0" w:color="auto"/>
            <w:right w:val="none" w:sz="0" w:space="0" w:color="auto"/>
          </w:divBdr>
        </w:div>
        <w:div w:id="2143382149">
          <w:marLeft w:val="480"/>
          <w:marRight w:val="0"/>
          <w:marTop w:val="0"/>
          <w:marBottom w:val="0"/>
          <w:divBdr>
            <w:top w:val="none" w:sz="0" w:space="0" w:color="auto"/>
            <w:left w:val="none" w:sz="0" w:space="0" w:color="auto"/>
            <w:bottom w:val="none" w:sz="0" w:space="0" w:color="auto"/>
            <w:right w:val="none" w:sz="0" w:space="0" w:color="auto"/>
          </w:divBdr>
        </w:div>
        <w:div w:id="7098408">
          <w:marLeft w:val="480"/>
          <w:marRight w:val="0"/>
          <w:marTop w:val="0"/>
          <w:marBottom w:val="0"/>
          <w:divBdr>
            <w:top w:val="none" w:sz="0" w:space="0" w:color="auto"/>
            <w:left w:val="none" w:sz="0" w:space="0" w:color="auto"/>
            <w:bottom w:val="none" w:sz="0" w:space="0" w:color="auto"/>
            <w:right w:val="none" w:sz="0" w:space="0" w:color="auto"/>
          </w:divBdr>
        </w:div>
        <w:div w:id="1416170426">
          <w:marLeft w:val="480"/>
          <w:marRight w:val="0"/>
          <w:marTop w:val="0"/>
          <w:marBottom w:val="0"/>
          <w:divBdr>
            <w:top w:val="none" w:sz="0" w:space="0" w:color="auto"/>
            <w:left w:val="none" w:sz="0" w:space="0" w:color="auto"/>
            <w:bottom w:val="none" w:sz="0" w:space="0" w:color="auto"/>
            <w:right w:val="none" w:sz="0" w:space="0" w:color="auto"/>
          </w:divBdr>
        </w:div>
        <w:div w:id="2056462556">
          <w:marLeft w:val="480"/>
          <w:marRight w:val="0"/>
          <w:marTop w:val="0"/>
          <w:marBottom w:val="0"/>
          <w:divBdr>
            <w:top w:val="none" w:sz="0" w:space="0" w:color="auto"/>
            <w:left w:val="none" w:sz="0" w:space="0" w:color="auto"/>
            <w:bottom w:val="none" w:sz="0" w:space="0" w:color="auto"/>
            <w:right w:val="none" w:sz="0" w:space="0" w:color="auto"/>
          </w:divBdr>
        </w:div>
        <w:div w:id="1804807507">
          <w:marLeft w:val="480"/>
          <w:marRight w:val="0"/>
          <w:marTop w:val="0"/>
          <w:marBottom w:val="0"/>
          <w:divBdr>
            <w:top w:val="none" w:sz="0" w:space="0" w:color="auto"/>
            <w:left w:val="none" w:sz="0" w:space="0" w:color="auto"/>
            <w:bottom w:val="none" w:sz="0" w:space="0" w:color="auto"/>
            <w:right w:val="none" w:sz="0" w:space="0" w:color="auto"/>
          </w:divBdr>
        </w:div>
        <w:div w:id="741951996">
          <w:marLeft w:val="480"/>
          <w:marRight w:val="0"/>
          <w:marTop w:val="0"/>
          <w:marBottom w:val="0"/>
          <w:divBdr>
            <w:top w:val="none" w:sz="0" w:space="0" w:color="auto"/>
            <w:left w:val="none" w:sz="0" w:space="0" w:color="auto"/>
            <w:bottom w:val="none" w:sz="0" w:space="0" w:color="auto"/>
            <w:right w:val="none" w:sz="0" w:space="0" w:color="auto"/>
          </w:divBdr>
        </w:div>
        <w:div w:id="823930294">
          <w:marLeft w:val="480"/>
          <w:marRight w:val="0"/>
          <w:marTop w:val="0"/>
          <w:marBottom w:val="0"/>
          <w:divBdr>
            <w:top w:val="none" w:sz="0" w:space="0" w:color="auto"/>
            <w:left w:val="none" w:sz="0" w:space="0" w:color="auto"/>
            <w:bottom w:val="none" w:sz="0" w:space="0" w:color="auto"/>
            <w:right w:val="none" w:sz="0" w:space="0" w:color="auto"/>
          </w:divBdr>
        </w:div>
        <w:div w:id="1086805974">
          <w:marLeft w:val="480"/>
          <w:marRight w:val="0"/>
          <w:marTop w:val="0"/>
          <w:marBottom w:val="0"/>
          <w:divBdr>
            <w:top w:val="none" w:sz="0" w:space="0" w:color="auto"/>
            <w:left w:val="none" w:sz="0" w:space="0" w:color="auto"/>
            <w:bottom w:val="none" w:sz="0" w:space="0" w:color="auto"/>
            <w:right w:val="none" w:sz="0" w:space="0" w:color="auto"/>
          </w:divBdr>
        </w:div>
        <w:div w:id="1011178299">
          <w:marLeft w:val="480"/>
          <w:marRight w:val="0"/>
          <w:marTop w:val="0"/>
          <w:marBottom w:val="0"/>
          <w:divBdr>
            <w:top w:val="none" w:sz="0" w:space="0" w:color="auto"/>
            <w:left w:val="none" w:sz="0" w:space="0" w:color="auto"/>
            <w:bottom w:val="none" w:sz="0" w:space="0" w:color="auto"/>
            <w:right w:val="none" w:sz="0" w:space="0" w:color="auto"/>
          </w:divBdr>
        </w:div>
        <w:div w:id="654802706">
          <w:marLeft w:val="480"/>
          <w:marRight w:val="0"/>
          <w:marTop w:val="0"/>
          <w:marBottom w:val="0"/>
          <w:divBdr>
            <w:top w:val="none" w:sz="0" w:space="0" w:color="auto"/>
            <w:left w:val="none" w:sz="0" w:space="0" w:color="auto"/>
            <w:bottom w:val="none" w:sz="0" w:space="0" w:color="auto"/>
            <w:right w:val="none" w:sz="0" w:space="0" w:color="auto"/>
          </w:divBdr>
        </w:div>
        <w:div w:id="1448039773">
          <w:marLeft w:val="480"/>
          <w:marRight w:val="0"/>
          <w:marTop w:val="0"/>
          <w:marBottom w:val="0"/>
          <w:divBdr>
            <w:top w:val="none" w:sz="0" w:space="0" w:color="auto"/>
            <w:left w:val="none" w:sz="0" w:space="0" w:color="auto"/>
            <w:bottom w:val="none" w:sz="0" w:space="0" w:color="auto"/>
            <w:right w:val="none" w:sz="0" w:space="0" w:color="auto"/>
          </w:divBdr>
        </w:div>
        <w:div w:id="1275478849">
          <w:marLeft w:val="480"/>
          <w:marRight w:val="0"/>
          <w:marTop w:val="0"/>
          <w:marBottom w:val="0"/>
          <w:divBdr>
            <w:top w:val="none" w:sz="0" w:space="0" w:color="auto"/>
            <w:left w:val="none" w:sz="0" w:space="0" w:color="auto"/>
            <w:bottom w:val="none" w:sz="0" w:space="0" w:color="auto"/>
            <w:right w:val="none" w:sz="0" w:space="0" w:color="auto"/>
          </w:divBdr>
        </w:div>
        <w:div w:id="1256010276">
          <w:marLeft w:val="480"/>
          <w:marRight w:val="0"/>
          <w:marTop w:val="0"/>
          <w:marBottom w:val="0"/>
          <w:divBdr>
            <w:top w:val="none" w:sz="0" w:space="0" w:color="auto"/>
            <w:left w:val="none" w:sz="0" w:space="0" w:color="auto"/>
            <w:bottom w:val="none" w:sz="0" w:space="0" w:color="auto"/>
            <w:right w:val="none" w:sz="0" w:space="0" w:color="auto"/>
          </w:divBdr>
        </w:div>
        <w:div w:id="1743142328">
          <w:marLeft w:val="480"/>
          <w:marRight w:val="0"/>
          <w:marTop w:val="0"/>
          <w:marBottom w:val="0"/>
          <w:divBdr>
            <w:top w:val="none" w:sz="0" w:space="0" w:color="auto"/>
            <w:left w:val="none" w:sz="0" w:space="0" w:color="auto"/>
            <w:bottom w:val="none" w:sz="0" w:space="0" w:color="auto"/>
            <w:right w:val="none" w:sz="0" w:space="0" w:color="auto"/>
          </w:divBdr>
        </w:div>
        <w:div w:id="1455170099">
          <w:marLeft w:val="480"/>
          <w:marRight w:val="0"/>
          <w:marTop w:val="0"/>
          <w:marBottom w:val="0"/>
          <w:divBdr>
            <w:top w:val="none" w:sz="0" w:space="0" w:color="auto"/>
            <w:left w:val="none" w:sz="0" w:space="0" w:color="auto"/>
            <w:bottom w:val="none" w:sz="0" w:space="0" w:color="auto"/>
            <w:right w:val="none" w:sz="0" w:space="0" w:color="auto"/>
          </w:divBdr>
        </w:div>
        <w:div w:id="1953240509">
          <w:marLeft w:val="480"/>
          <w:marRight w:val="0"/>
          <w:marTop w:val="0"/>
          <w:marBottom w:val="0"/>
          <w:divBdr>
            <w:top w:val="none" w:sz="0" w:space="0" w:color="auto"/>
            <w:left w:val="none" w:sz="0" w:space="0" w:color="auto"/>
            <w:bottom w:val="none" w:sz="0" w:space="0" w:color="auto"/>
            <w:right w:val="none" w:sz="0" w:space="0" w:color="auto"/>
          </w:divBdr>
        </w:div>
        <w:div w:id="1845851021">
          <w:marLeft w:val="480"/>
          <w:marRight w:val="0"/>
          <w:marTop w:val="0"/>
          <w:marBottom w:val="0"/>
          <w:divBdr>
            <w:top w:val="none" w:sz="0" w:space="0" w:color="auto"/>
            <w:left w:val="none" w:sz="0" w:space="0" w:color="auto"/>
            <w:bottom w:val="none" w:sz="0" w:space="0" w:color="auto"/>
            <w:right w:val="none" w:sz="0" w:space="0" w:color="auto"/>
          </w:divBdr>
        </w:div>
        <w:div w:id="2134932606">
          <w:marLeft w:val="480"/>
          <w:marRight w:val="0"/>
          <w:marTop w:val="0"/>
          <w:marBottom w:val="0"/>
          <w:divBdr>
            <w:top w:val="none" w:sz="0" w:space="0" w:color="auto"/>
            <w:left w:val="none" w:sz="0" w:space="0" w:color="auto"/>
            <w:bottom w:val="none" w:sz="0" w:space="0" w:color="auto"/>
            <w:right w:val="none" w:sz="0" w:space="0" w:color="auto"/>
          </w:divBdr>
        </w:div>
        <w:div w:id="1834488112">
          <w:marLeft w:val="480"/>
          <w:marRight w:val="0"/>
          <w:marTop w:val="0"/>
          <w:marBottom w:val="0"/>
          <w:divBdr>
            <w:top w:val="none" w:sz="0" w:space="0" w:color="auto"/>
            <w:left w:val="none" w:sz="0" w:space="0" w:color="auto"/>
            <w:bottom w:val="none" w:sz="0" w:space="0" w:color="auto"/>
            <w:right w:val="none" w:sz="0" w:space="0" w:color="auto"/>
          </w:divBdr>
        </w:div>
        <w:div w:id="1205752123">
          <w:marLeft w:val="480"/>
          <w:marRight w:val="0"/>
          <w:marTop w:val="0"/>
          <w:marBottom w:val="0"/>
          <w:divBdr>
            <w:top w:val="none" w:sz="0" w:space="0" w:color="auto"/>
            <w:left w:val="none" w:sz="0" w:space="0" w:color="auto"/>
            <w:bottom w:val="none" w:sz="0" w:space="0" w:color="auto"/>
            <w:right w:val="none" w:sz="0" w:space="0" w:color="auto"/>
          </w:divBdr>
        </w:div>
        <w:div w:id="561253732">
          <w:marLeft w:val="480"/>
          <w:marRight w:val="0"/>
          <w:marTop w:val="0"/>
          <w:marBottom w:val="0"/>
          <w:divBdr>
            <w:top w:val="none" w:sz="0" w:space="0" w:color="auto"/>
            <w:left w:val="none" w:sz="0" w:space="0" w:color="auto"/>
            <w:bottom w:val="none" w:sz="0" w:space="0" w:color="auto"/>
            <w:right w:val="none" w:sz="0" w:space="0" w:color="auto"/>
          </w:divBdr>
        </w:div>
        <w:div w:id="1863089277">
          <w:marLeft w:val="480"/>
          <w:marRight w:val="0"/>
          <w:marTop w:val="0"/>
          <w:marBottom w:val="0"/>
          <w:divBdr>
            <w:top w:val="none" w:sz="0" w:space="0" w:color="auto"/>
            <w:left w:val="none" w:sz="0" w:space="0" w:color="auto"/>
            <w:bottom w:val="none" w:sz="0" w:space="0" w:color="auto"/>
            <w:right w:val="none" w:sz="0" w:space="0" w:color="auto"/>
          </w:divBdr>
        </w:div>
        <w:div w:id="1673145327">
          <w:marLeft w:val="480"/>
          <w:marRight w:val="0"/>
          <w:marTop w:val="0"/>
          <w:marBottom w:val="0"/>
          <w:divBdr>
            <w:top w:val="none" w:sz="0" w:space="0" w:color="auto"/>
            <w:left w:val="none" w:sz="0" w:space="0" w:color="auto"/>
            <w:bottom w:val="none" w:sz="0" w:space="0" w:color="auto"/>
            <w:right w:val="none" w:sz="0" w:space="0" w:color="auto"/>
          </w:divBdr>
        </w:div>
        <w:div w:id="818695156">
          <w:marLeft w:val="480"/>
          <w:marRight w:val="0"/>
          <w:marTop w:val="0"/>
          <w:marBottom w:val="0"/>
          <w:divBdr>
            <w:top w:val="none" w:sz="0" w:space="0" w:color="auto"/>
            <w:left w:val="none" w:sz="0" w:space="0" w:color="auto"/>
            <w:bottom w:val="none" w:sz="0" w:space="0" w:color="auto"/>
            <w:right w:val="none" w:sz="0" w:space="0" w:color="auto"/>
          </w:divBdr>
        </w:div>
        <w:div w:id="193732889">
          <w:marLeft w:val="480"/>
          <w:marRight w:val="0"/>
          <w:marTop w:val="0"/>
          <w:marBottom w:val="0"/>
          <w:divBdr>
            <w:top w:val="none" w:sz="0" w:space="0" w:color="auto"/>
            <w:left w:val="none" w:sz="0" w:space="0" w:color="auto"/>
            <w:bottom w:val="none" w:sz="0" w:space="0" w:color="auto"/>
            <w:right w:val="none" w:sz="0" w:space="0" w:color="auto"/>
          </w:divBdr>
        </w:div>
        <w:div w:id="1278565907">
          <w:marLeft w:val="480"/>
          <w:marRight w:val="0"/>
          <w:marTop w:val="0"/>
          <w:marBottom w:val="0"/>
          <w:divBdr>
            <w:top w:val="none" w:sz="0" w:space="0" w:color="auto"/>
            <w:left w:val="none" w:sz="0" w:space="0" w:color="auto"/>
            <w:bottom w:val="none" w:sz="0" w:space="0" w:color="auto"/>
            <w:right w:val="none" w:sz="0" w:space="0" w:color="auto"/>
          </w:divBdr>
        </w:div>
        <w:div w:id="1031691926">
          <w:marLeft w:val="480"/>
          <w:marRight w:val="0"/>
          <w:marTop w:val="0"/>
          <w:marBottom w:val="0"/>
          <w:divBdr>
            <w:top w:val="none" w:sz="0" w:space="0" w:color="auto"/>
            <w:left w:val="none" w:sz="0" w:space="0" w:color="auto"/>
            <w:bottom w:val="none" w:sz="0" w:space="0" w:color="auto"/>
            <w:right w:val="none" w:sz="0" w:space="0" w:color="auto"/>
          </w:divBdr>
        </w:div>
        <w:div w:id="480930638">
          <w:marLeft w:val="480"/>
          <w:marRight w:val="0"/>
          <w:marTop w:val="0"/>
          <w:marBottom w:val="0"/>
          <w:divBdr>
            <w:top w:val="none" w:sz="0" w:space="0" w:color="auto"/>
            <w:left w:val="none" w:sz="0" w:space="0" w:color="auto"/>
            <w:bottom w:val="none" w:sz="0" w:space="0" w:color="auto"/>
            <w:right w:val="none" w:sz="0" w:space="0" w:color="auto"/>
          </w:divBdr>
        </w:div>
        <w:div w:id="1225485720">
          <w:marLeft w:val="480"/>
          <w:marRight w:val="0"/>
          <w:marTop w:val="0"/>
          <w:marBottom w:val="0"/>
          <w:divBdr>
            <w:top w:val="none" w:sz="0" w:space="0" w:color="auto"/>
            <w:left w:val="none" w:sz="0" w:space="0" w:color="auto"/>
            <w:bottom w:val="none" w:sz="0" w:space="0" w:color="auto"/>
            <w:right w:val="none" w:sz="0" w:space="0" w:color="auto"/>
          </w:divBdr>
        </w:div>
        <w:div w:id="1736125177">
          <w:marLeft w:val="480"/>
          <w:marRight w:val="0"/>
          <w:marTop w:val="0"/>
          <w:marBottom w:val="0"/>
          <w:divBdr>
            <w:top w:val="none" w:sz="0" w:space="0" w:color="auto"/>
            <w:left w:val="none" w:sz="0" w:space="0" w:color="auto"/>
            <w:bottom w:val="none" w:sz="0" w:space="0" w:color="auto"/>
            <w:right w:val="none" w:sz="0" w:space="0" w:color="auto"/>
          </w:divBdr>
        </w:div>
        <w:div w:id="523786888">
          <w:marLeft w:val="480"/>
          <w:marRight w:val="0"/>
          <w:marTop w:val="0"/>
          <w:marBottom w:val="0"/>
          <w:divBdr>
            <w:top w:val="none" w:sz="0" w:space="0" w:color="auto"/>
            <w:left w:val="none" w:sz="0" w:space="0" w:color="auto"/>
            <w:bottom w:val="none" w:sz="0" w:space="0" w:color="auto"/>
            <w:right w:val="none" w:sz="0" w:space="0" w:color="auto"/>
          </w:divBdr>
        </w:div>
        <w:div w:id="1131171996">
          <w:marLeft w:val="480"/>
          <w:marRight w:val="0"/>
          <w:marTop w:val="0"/>
          <w:marBottom w:val="0"/>
          <w:divBdr>
            <w:top w:val="none" w:sz="0" w:space="0" w:color="auto"/>
            <w:left w:val="none" w:sz="0" w:space="0" w:color="auto"/>
            <w:bottom w:val="none" w:sz="0" w:space="0" w:color="auto"/>
            <w:right w:val="none" w:sz="0" w:space="0" w:color="auto"/>
          </w:divBdr>
        </w:div>
        <w:div w:id="1743680798">
          <w:marLeft w:val="480"/>
          <w:marRight w:val="0"/>
          <w:marTop w:val="0"/>
          <w:marBottom w:val="0"/>
          <w:divBdr>
            <w:top w:val="none" w:sz="0" w:space="0" w:color="auto"/>
            <w:left w:val="none" w:sz="0" w:space="0" w:color="auto"/>
            <w:bottom w:val="none" w:sz="0" w:space="0" w:color="auto"/>
            <w:right w:val="none" w:sz="0" w:space="0" w:color="auto"/>
          </w:divBdr>
        </w:div>
        <w:div w:id="1127356034">
          <w:marLeft w:val="480"/>
          <w:marRight w:val="0"/>
          <w:marTop w:val="0"/>
          <w:marBottom w:val="0"/>
          <w:divBdr>
            <w:top w:val="none" w:sz="0" w:space="0" w:color="auto"/>
            <w:left w:val="none" w:sz="0" w:space="0" w:color="auto"/>
            <w:bottom w:val="none" w:sz="0" w:space="0" w:color="auto"/>
            <w:right w:val="none" w:sz="0" w:space="0" w:color="auto"/>
          </w:divBdr>
        </w:div>
        <w:div w:id="1903905622">
          <w:marLeft w:val="480"/>
          <w:marRight w:val="0"/>
          <w:marTop w:val="0"/>
          <w:marBottom w:val="0"/>
          <w:divBdr>
            <w:top w:val="none" w:sz="0" w:space="0" w:color="auto"/>
            <w:left w:val="none" w:sz="0" w:space="0" w:color="auto"/>
            <w:bottom w:val="none" w:sz="0" w:space="0" w:color="auto"/>
            <w:right w:val="none" w:sz="0" w:space="0" w:color="auto"/>
          </w:divBdr>
        </w:div>
        <w:div w:id="375355019">
          <w:marLeft w:val="480"/>
          <w:marRight w:val="0"/>
          <w:marTop w:val="0"/>
          <w:marBottom w:val="0"/>
          <w:divBdr>
            <w:top w:val="none" w:sz="0" w:space="0" w:color="auto"/>
            <w:left w:val="none" w:sz="0" w:space="0" w:color="auto"/>
            <w:bottom w:val="none" w:sz="0" w:space="0" w:color="auto"/>
            <w:right w:val="none" w:sz="0" w:space="0" w:color="auto"/>
          </w:divBdr>
        </w:div>
        <w:div w:id="1215434793">
          <w:marLeft w:val="480"/>
          <w:marRight w:val="0"/>
          <w:marTop w:val="0"/>
          <w:marBottom w:val="0"/>
          <w:divBdr>
            <w:top w:val="none" w:sz="0" w:space="0" w:color="auto"/>
            <w:left w:val="none" w:sz="0" w:space="0" w:color="auto"/>
            <w:bottom w:val="none" w:sz="0" w:space="0" w:color="auto"/>
            <w:right w:val="none" w:sz="0" w:space="0" w:color="auto"/>
          </w:divBdr>
        </w:div>
        <w:div w:id="536087435">
          <w:marLeft w:val="480"/>
          <w:marRight w:val="0"/>
          <w:marTop w:val="0"/>
          <w:marBottom w:val="0"/>
          <w:divBdr>
            <w:top w:val="none" w:sz="0" w:space="0" w:color="auto"/>
            <w:left w:val="none" w:sz="0" w:space="0" w:color="auto"/>
            <w:bottom w:val="none" w:sz="0" w:space="0" w:color="auto"/>
            <w:right w:val="none" w:sz="0" w:space="0" w:color="auto"/>
          </w:divBdr>
        </w:div>
        <w:div w:id="1186747693">
          <w:marLeft w:val="480"/>
          <w:marRight w:val="0"/>
          <w:marTop w:val="0"/>
          <w:marBottom w:val="0"/>
          <w:divBdr>
            <w:top w:val="none" w:sz="0" w:space="0" w:color="auto"/>
            <w:left w:val="none" w:sz="0" w:space="0" w:color="auto"/>
            <w:bottom w:val="none" w:sz="0" w:space="0" w:color="auto"/>
            <w:right w:val="none" w:sz="0" w:space="0" w:color="auto"/>
          </w:divBdr>
        </w:div>
        <w:div w:id="1648166243">
          <w:marLeft w:val="480"/>
          <w:marRight w:val="0"/>
          <w:marTop w:val="0"/>
          <w:marBottom w:val="0"/>
          <w:divBdr>
            <w:top w:val="none" w:sz="0" w:space="0" w:color="auto"/>
            <w:left w:val="none" w:sz="0" w:space="0" w:color="auto"/>
            <w:bottom w:val="none" w:sz="0" w:space="0" w:color="auto"/>
            <w:right w:val="none" w:sz="0" w:space="0" w:color="auto"/>
          </w:divBdr>
        </w:div>
        <w:div w:id="1601915036">
          <w:marLeft w:val="480"/>
          <w:marRight w:val="0"/>
          <w:marTop w:val="0"/>
          <w:marBottom w:val="0"/>
          <w:divBdr>
            <w:top w:val="none" w:sz="0" w:space="0" w:color="auto"/>
            <w:left w:val="none" w:sz="0" w:space="0" w:color="auto"/>
            <w:bottom w:val="none" w:sz="0" w:space="0" w:color="auto"/>
            <w:right w:val="none" w:sz="0" w:space="0" w:color="auto"/>
          </w:divBdr>
        </w:div>
        <w:div w:id="1957324638">
          <w:marLeft w:val="480"/>
          <w:marRight w:val="0"/>
          <w:marTop w:val="0"/>
          <w:marBottom w:val="0"/>
          <w:divBdr>
            <w:top w:val="none" w:sz="0" w:space="0" w:color="auto"/>
            <w:left w:val="none" w:sz="0" w:space="0" w:color="auto"/>
            <w:bottom w:val="none" w:sz="0" w:space="0" w:color="auto"/>
            <w:right w:val="none" w:sz="0" w:space="0" w:color="auto"/>
          </w:divBdr>
        </w:div>
      </w:divsChild>
    </w:div>
    <w:div w:id="300160532">
      <w:bodyDiv w:val="1"/>
      <w:marLeft w:val="0"/>
      <w:marRight w:val="0"/>
      <w:marTop w:val="0"/>
      <w:marBottom w:val="0"/>
      <w:divBdr>
        <w:top w:val="none" w:sz="0" w:space="0" w:color="auto"/>
        <w:left w:val="none" w:sz="0" w:space="0" w:color="auto"/>
        <w:bottom w:val="none" w:sz="0" w:space="0" w:color="auto"/>
        <w:right w:val="none" w:sz="0" w:space="0" w:color="auto"/>
      </w:divBdr>
    </w:div>
    <w:div w:id="300962966">
      <w:bodyDiv w:val="1"/>
      <w:marLeft w:val="0"/>
      <w:marRight w:val="0"/>
      <w:marTop w:val="0"/>
      <w:marBottom w:val="0"/>
      <w:divBdr>
        <w:top w:val="none" w:sz="0" w:space="0" w:color="auto"/>
        <w:left w:val="none" w:sz="0" w:space="0" w:color="auto"/>
        <w:bottom w:val="none" w:sz="0" w:space="0" w:color="auto"/>
        <w:right w:val="none" w:sz="0" w:space="0" w:color="auto"/>
      </w:divBdr>
      <w:divsChild>
        <w:div w:id="906838572">
          <w:marLeft w:val="640"/>
          <w:marRight w:val="0"/>
          <w:marTop w:val="0"/>
          <w:marBottom w:val="0"/>
          <w:divBdr>
            <w:top w:val="none" w:sz="0" w:space="0" w:color="auto"/>
            <w:left w:val="none" w:sz="0" w:space="0" w:color="auto"/>
            <w:bottom w:val="none" w:sz="0" w:space="0" w:color="auto"/>
            <w:right w:val="none" w:sz="0" w:space="0" w:color="auto"/>
          </w:divBdr>
        </w:div>
        <w:div w:id="1668943189">
          <w:marLeft w:val="640"/>
          <w:marRight w:val="0"/>
          <w:marTop w:val="0"/>
          <w:marBottom w:val="0"/>
          <w:divBdr>
            <w:top w:val="none" w:sz="0" w:space="0" w:color="auto"/>
            <w:left w:val="none" w:sz="0" w:space="0" w:color="auto"/>
            <w:bottom w:val="none" w:sz="0" w:space="0" w:color="auto"/>
            <w:right w:val="none" w:sz="0" w:space="0" w:color="auto"/>
          </w:divBdr>
        </w:div>
        <w:div w:id="254827406">
          <w:marLeft w:val="640"/>
          <w:marRight w:val="0"/>
          <w:marTop w:val="0"/>
          <w:marBottom w:val="0"/>
          <w:divBdr>
            <w:top w:val="none" w:sz="0" w:space="0" w:color="auto"/>
            <w:left w:val="none" w:sz="0" w:space="0" w:color="auto"/>
            <w:bottom w:val="none" w:sz="0" w:space="0" w:color="auto"/>
            <w:right w:val="none" w:sz="0" w:space="0" w:color="auto"/>
          </w:divBdr>
        </w:div>
        <w:div w:id="401106354">
          <w:marLeft w:val="640"/>
          <w:marRight w:val="0"/>
          <w:marTop w:val="0"/>
          <w:marBottom w:val="0"/>
          <w:divBdr>
            <w:top w:val="none" w:sz="0" w:space="0" w:color="auto"/>
            <w:left w:val="none" w:sz="0" w:space="0" w:color="auto"/>
            <w:bottom w:val="none" w:sz="0" w:space="0" w:color="auto"/>
            <w:right w:val="none" w:sz="0" w:space="0" w:color="auto"/>
          </w:divBdr>
        </w:div>
        <w:div w:id="877279908">
          <w:marLeft w:val="640"/>
          <w:marRight w:val="0"/>
          <w:marTop w:val="0"/>
          <w:marBottom w:val="0"/>
          <w:divBdr>
            <w:top w:val="none" w:sz="0" w:space="0" w:color="auto"/>
            <w:left w:val="none" w:sz="0" w:space="0" w:color="auto"/>
            <w:bottom w:val="none" w:sz="0" w:space="0" w:color="auto"/>
            <w:right w:val="none" w:sz="0" w:space="0" w:color="auto"/>
          </w:divBdr>
        </w:div>
        <w:div w:id="365759026">
          <w:marLeft w:val="640"/>
          <w:marRight w:val="0"/>
          <w:marTop w:val="0"/>
          <w:marBottom w:val="0"/>
          <w:divBdr>
            <w:top w:val="none" w:sz="0" w:space="0" w:color="auto"/>
            <w:left w:val="none" w:sz="0" w:space="0" w:color="auto"/>
            <w:bottom w:val="none" w:sz="0" w:space="0" w:color="auto"/>
            <w:right w:val="none" w:sz="0" w:space="0" w:color="auto"/>
          </w:divBdr>
        </w:div>
        <w:div w:id="169489943">
          <w:marLeft w:val="640"/>
          <w:marRight w:val="0"/>
          <w:marTop w:val="0"/>
          <w:marBottom w:val="0"/>
          <w:divBdr>
            <w:top w:val="none" w:sz="0" w:space="0" w:color="auto"/>
            <w:left w:val="none" w:sz="0" w:space="0" w:color="auto"/>
            <w:bottom w:val="none" w:sz="0" w:space="0" w:color="auto"/>
            <w:right w:val="none" w:sz="0" w:space="0" w:color="auto"/>
          </w:divBdr>
        </w:div>
        <w:div w:id="2105109210">
          <w:marLeft w:val="640"/>
          <w:marRight w:val="0"/>
          <w:marTop w:val="0"/>
          <w:marBottom w:val="0"/>
          <w:divBdr>
            <w:top w:val="none" w:sz="0" w:space="0" w:color="auto"/>
            <w:left w:val="none" w:sz="0" w:space="0" w:color="auto"/>
            <w:bottom w:val="none" w:sz="0" w:space="0" w:color="auto"/>
            <w:right w:val="none" w:sz="0" w:space="0" w:color="auto"/>
          </w:divBdr>
        </w:div>
        <w:div w:id="1760370710">
          <w:marLeft w:val="640"/>
          <w:marRight w:val="0"/>
          <w:marTop w:val="0"/>
          <w:marBottom w:val="0"/>
          <w:divBdr>
            <w:top w:val="none" w:sz="0" w:space="0" w:color="auto"/>
            <w:left w:val="none" w:sz="0" w:space="0" w:color="auto"/>
            <w:bottom w:val="none" w:sz="0" w:space="0" w:color="auto"/>
            <w:right w:val="none" w:sz="0" w:space="0" w:color="auto"/>
          </w:divBdr>
        </w:div>
        <w:div w:id="1300918998">
          <w:marLeft w:val="640"/>
          <w:marRight w:val="0"/>
          <w:marTop w:val="0"/>
          <w:marBottom w:val="0"/>
          <w:divBdr>
            <w:top w:val="none" w:sz="0" w:space="0" w:color="auto"/>
            <w:left w:val="none" w:sz="0" w:space="0" w:color="auto"/>
            <w:bottom w:val="none" w:sz="0" w:space="0" w:color="auto"/>
            <w:right w:val="none" w:sz="0" w:space="0" w:color="auto"/>
          </w:divBdr>
        </w:div>
        <w:div w:id="1914312952">
          <w:marLeft w:val="640"/>
          <w:marRight w:val="0"/>
          <w:marTop w:val="0"/>
          <w:marBottom w:val="0"/>
          <w:divBdr>
            <w:top w:val="none" w:sz="0" w:space="0" w:color="auto"/>
            <w:left w:val="none" w:sz="0" w:space="0" w:color="auto"/>
            <w:bottom w:val="none" w:sz="0" w:space="0" w:color="auto"/>
            <w:right w:val="none" w:sz="0" w:space="0" w:color="auto"/>
          </w:divBdr>
        </w:div>
        <w:div w:id="306975147">
          <w:marLeft w:val="640"/>
          <w:marRight w:val="0"/>
          <w:marTop w:val="0"/>
          <w:marBottom w:val="0"/>
          <w:divBdr>
            <w:top w:val="none" w:sz="0" w:space="0" w:color="auto"/>
            <w:left w:val="none" w:sz="0" w:space="0" w:color="auto"/>
            <w:bottom w:val="none" w:sz="0" w:space="0" w:color="auto"/>
            <w:right w:val="none" w:sz="0" w:space="0" w:color="auto"/>
          </w:divBdr>
        </w:div>
        <w:div w:id="1605258884">
          <w:marLeft w:val="640"/>
          <w:marRight w:val="0"/>
          <w:marTop w:val="0"/>
          <w:marBottom w:val="0"/>
          <w:divBdr>
            <w:top w:val="none" w:sz="0" w:space="0" w:color="auto"/>
            <w:left w:val="none" w:sz="0" w:space="0" w:color="auto"/>
            <w:bottom w:val="none" w:sz="0" w:space="0" w:color="auto"/>
            <w:right w:val="none" w:sz="0" w:space="0" w:color="auto"/>
          </w:divBdr>
        </w:div>
        <w:div w:id="185800852">
          <w:marLeft w:val="640"/>
          <w:marRight w:val="0"/>
          <w:marTop w:val="0"/>
          <w:marBottom w:val="0"/>
          <w:divBdr>
            <w:top w:val="none" w:sz="0" w:space="0" w:color="auto"/>
            <w:left w:val="none" w:sz="0" w:space="0" w:color="auto"/>
            <w:bottom w:val="none" w:sz="0" w:space="0" w:color="auto"/>
            <w:right w:val="none" w:sz="0" w:space="0" w:color="auto"/>
          </w:divBdr>
        </w:div>
        <w:div w:id="1475485651">
          <w:marLeft w:val="640"/>
          <w:marRight w:val="0"/>
          <w:marTop w:val="0"/>
          <w:marBottom w:val="0"/>
          <w:divBdr>
            <w:top w:val="none" w:sz="0" w:space="0" w:color="auto"/>
            <w:left w:val="none" w:sz="0" w:space="0" w:color="auto"/>
            <w:bottom w:val="none" w:sz="0" w:space="0" w:color="auto"/>
            <w:right w:val="none" w:sz="0" w:space="0" w:color="auto"/>
          </w:divBdr>
        </w:div>
        <w:div w:id="488981542">
          <w:marLeft w:val="640"/>
          <w:marRight w:val="0"/>
          <w:marTop w:val="0"/>
          <w:marBottom w:val="0"/>
          <w:divBdr>
            <w:top w:val="none" w:sz="0" w:space="0" w:color="auto"/>
            <w:left w:val="none" w:sz="0" w:space="0" w:color="auto"/>
            <w:bottom w:val="none" w:sz="0" w:space="0" w:color="auto"/>
            <w:right w:val="none" w:sz="0" w:space="0" w:color="auto"/>
          </w:divBdr>
        </w:div>
        <w:div w:id="684601100">
          <w:marLeft w:val="640"/>
          <w:marRight w:val="0"/>
          <w:marTop w:val="0"/>
          <w:marBottom w:val="0"/>
          <w:divBdr>
            <w:top w:val="none" w:sz="0" w:space="0" w:color="auto"/>
            <w:left w:val="none" w:sz="0" w:space="0" w:color="auto"/>
            <w:bottom w:val="none" w:sz="0" w:space="0" w:color="auto"/>
            <w:right w:val="none" w:sz="0" w:space="0" w:color="auto"/>
          </w:divBdr>
        </w:div>
        <w:div w:id="691147787">
          <w:marLeft w:val="640"/>
          <w:marRight w:val="0"/>
          <w:marTop w:val="0"/>
          <w:marBottom w:val="0"/>
          <w:divBdr>
            <w:top w:val="none" w:sz="0" w:space="0" w:color="auto"/>
            <w:left w:val="none" w:sz="0" w:space="0" w:color="auto"/>
            <w:bottom w:val="none" w:sz="0" w:space="0" w:color="auto"/>
            <w:right w:val="none" w:sz="0" w:space="0" w:color="auto"/>
          </w:divBdr>
        </w:div>
        <w:div w:id="1532958762">
          <w:marLeft w:val="640"/>
          <w:marRight w:val="0"/>
          <w:marTop w:val="0"/>
          <w:marBottom w:val="0"/>
          <w:divBdr>
            <w:top w:val="none" w:sz="0" w:space="0" w:color="auto"/>
            <w:left w:val="none" w:sz="0" w:space="0" w:color="auto"/>
            <w:bottom w:val="none" w:sz="0" w:space="0" w:color="auto"/>
            <w:right w:val="none" w:sz="0" w:space="0" w:color="auto"/>
          </w:divBdr>
        </w:div>
        <w:div w:id="448595624">
          <w:marLeft w:val="640"/>
          <w:marRight w:val="0"/>
          <w:marTop w:val="0"/>
          <w:marBottom w:val="0"/>
          <w:divBdr>
            <w:top w:val="none" w:sz="0" w:space="0" w:color="auto"/>
            <w:left w:val="none" w:sz="0" w:space="0" w:color="auto"/>
            <w:bottom w:val="none" w:sz="0" w:space="0" w:color="auto"/>
            <w:right w:val="none" w:sz="0" w:space="0" w:color="auto"/>
          </w:divBdr>
        </w:div>
        <w:div w:id="2038777990">
          <w:marLeft w:val="640"/>
          <w:marRight w:val="0"/>
          <w:marTop w:val="0"/>
          <w:marBottom w:val="0"/>
          <w:divBdr>
            <w:top w:val="none" w:sz="0" w:space="0" w:color="auto"/>
            <w:left w:val="none" w:sz="0" w:space="0" w:color="auto"/>
            <w:bottom w:val="none" w:sz="0" w:space="0" w:color="auto"/>
            <w:right w:val="none" w:sz="0" w:space="0" w:color="auto"/>
          </w:divBdr>
        </w:div>
        <w:div w:id="422382656">
          <w:marLeft w:val="640"/>
          <w:marRight w:val="0"/>
          <w:marTop w:val="0"/>
          <w:marBottom w:val="0"/>
          <w:divBdr>
            <w:top w:val="none" w:sz="0" w:space="0" w:color="auto"/>
            <w:left w:val="none" w:sz="0" w:space="0" w:color="auto"/>
            <w:bottom w:val="none" w:sz="0" w:space="0" w:color="auto"/>
            <w:right w:val="none" w:sz="0" w:space="0" w:color="auto"/>
          </w:divBdr>
        </w:div>
        <w:div w:id="1706248198">
          <w:marLeft w:val="640"/>
          <w:marRight w:val="0"/>
          <w:marTop w:val="0"/>
          <w:marBottom w:val="0"/>
          <w:divBdr>
            <w:top w:val="none" w:sz="0" w:space="0" w:color="auto"/>
            <w:left w:val="none" w:sz="0" w:space="0" w:color="auto"/>
            <w:bottom w:val="none" w:sz="0" w:space="0" w:color="auto"/>
            <w:right w:val="none" w:sz="0" w:space="0" w:color="auto"/>
          </w:divBdr>
        </w:div>
        <w:div w:id="42603068">
          <w:marLeft w:val="640"/>
          <w:marRight w:val="0"/>
          <w:marTop w:val="0"/>
          <w:marBottom w:val="0"/>
          <w:divBdr>
            <w:top w:val="none" w:sz="0" w:space="0" w:color="auto"/>
            <w:left w:val="none" w:sz="0" w:space="0" w:color="auto"/>
            <w:bottom w:val="none" w:sz="0" w:space="0" w:color="auto"/>
            <w:right w:val="none" w:sz="0" w:space="0" w:color="auto"/>
          </w:divBdr>
        </w:div>
        <w:div w:id="1602300180">
          <w:marLeft w:val="640"/>
          <w:marRight w:val="0"/>
          <w:marTop w:val="0"/>
          <w:marBottom w:val="0"/>
          <w:divBdr>
            <w:top w:val="none" w:sz="0" w:space="0" w:color="auto"/>
            <w:left w:val="none" w:sz="0" w:space="0" w:color="auto"/>
            <w:bottom w:val="none" w:sz="0" w:space="0" w:color="auto"/>
            <w:right w:val="none" w:sz="0" w:space="0" w:color="auto"/>
          </w:divBdr>
        </w:div>
        <w:div w:id="2122262701">
          <w:marLeft w:val="640"/>
          <w:marRight w:val="0"/>
          <w:marTop w:val="0"/>
          <w:marBottom w:val="0"/>
          <w:divBdr>
            <w:top w:val="none" w:sz="0" w:space="0" w:color="auto"/>
            <w:left w:val="none" w:sz="0" w:space="0" w:color="auto"/>
            <w:bottom w:val="none" w:sz="0" w:space="0" w:color="auto"/>
            <w:right w:val="none" w:sz="0" w:space="0" w:color="auto"/>
          </w:divBdr>
        </w:div>
        <w:div w:id="2123959889">
          <w:marLeft w:val="640"/>
          <w:marRight w:val="0"/>
          <w:marTop w:val="0"/>
          <w:marBottom w:val="0"/>
          <w:divBdr>
            <w:top w:val="none" w:sz="0" w:space="0" w:color="auto"/>
            <w:left w:val="none" w:sz="0" w:space="0" w:color="auto"/>
            <w:bottom w:val="none" w:sz="0" w:space="0" w:color="auto"/>
            <w:right w:val="none" w:sz="0" w:space="0" w:color="auto"/>
          </w:divBdr>
        </w:div>
        <w:div w:id="1399404794">
          <w:marLeft w:val="640"/>
          <w:marRight w:val="0"/>
          <w:marTop w:val="0"/>
          <w:marBottom w:val="0"/>
          <w:divBdr>
            <w:top w:val="none" w:sz="0" w:space="0" w:color="auto"/>
            <w:left w:val="none" w:sz="0" w:space="0" w:color="auto"/>
            <w:bottom w:val="none" w:sz="0" w:space="0" w:color="auto"/>
            <w:right w:val="none" w:sz="0" w:space="0" w:color="auto"/>
          </w:divBdr>
        </w:div>
        <w:div w:id="1036469696">
          <w:marLeft w:val="640"/>
          <w:marRight w:val="0"/>
          <w:marTop w:val="0"/>
          <w:marBottom w:val="0"/>
          <w:divBdr>
            <w:top w:val="none" w:sz="0" w:space="0" w:color="auto"/>
            <w:left w:val="none" w:sz="0" w:space="0" w:color="auto"/>
            <w:bottom w:val="none" w:sz="0" w:space="0" w:color="auto"/>
            <w:right w:val="none" w:sz="0" w:space="0" w:color="auto"/>
          </w:divBdr>
        </w:div>
        <w:div w:id="1220631725">
          <w:marLeft w:val="640"/>
          <w:marRight w:val="0"/>
          <w:marTop w:val="0"/>
          <w:marBottom w:val="0"/>
          <w:divBdr>
            <w:top w:val="none" w:sz="0" w:space="0" w:color="auto"/>
            <w:left w:val="none" w:sz="0" w:space="0" w:color="auto"/>
            <w:bottom w:val="none" w:sz="0" w:space="0" w:color="auto"/>
            <w:right w:val="none" w:sz="0" w:space="0" w:color="auto"/>
          </w:divBdr>
        </w:div>
        <w:div w:id="1715808363">
          <w:marLeft w:val="640"/>
          <w:marRight w:val="0"/>
          <w:marTop w:val="0"/>
          <w:marBottom w:val="0"/>
          <w:divBdr>
            <w:top w:val="none" w:sz="0" w:space="0" w:color="auto"/>
            <w:left w:val="none" w:sz="0" w:space="0" w:color="auto"/>
            <w:bottom w:val="none" w:sz="0" w:space="0" w:color="auto"/>
            <w:right w:val="none" w:sz="0" w:space="0" w:color="auto"/>
          </w:divBdr>
        </w:div>
        <w:div w:id="318769956">
          <w:marLeft w:val="640"/>
          <w:marRight w:val="0"/>
          <w:marTop w:val="0"/>
          <w:marBottom w:val="0"/>
          <w:divBdr>
            <w:top w:val="none" w:sz="0" w:space="0" w:color="auto"/>
            <w:left w:val="none" w:sz="0" w:space="0" w:color="auto"/>
            <w:bottom w:val="none" w:sz="0" w:space="0" w:color="auto"/>
            <w:right w:val="none" w:sz="0" w:space="0" w:color="auto"/>
          </w:divBdr>
        </w:div>
        <w:div w:id="25567727">
          <w:marLeft w:val="640"/>
          <w:marRight w:val="0"/>
          <w:marTop w:val="0"/>
          <w:marBottom w:val="0"/>
          <w:divBdr>
            <w:top w:val="none" w:sz="0" w:space="0" w:color="auto"/>
            <w:left w:val="none" w:sz="0" w:space="0" w:color="auto"/>
            <w:bottom w:val="none" w:sz="0" w:space="0" w:color="auto"/>
            <w:right w:val="none" w:sz="0" w:space="0" w:color="auto"/>
          </w:divBdr>
        </w:div>
        <w:div w:id="1864593107">
          <w:marLeft w:val="640"/>
          <w:marRight w:val="0"/>
          <w:marTop w:val="0"/>
          <w:marBottom w:val="0"/>
          <w:divBdr>
            <w:top w:val="none" w:sz="0" w:space="0" w:color="auto"/>
            <w:left w:val="none" w:sz="0" w:space="0" w:color="auto"/>
            <w:bottom w:val="none" w:sz="0" w:space="0" w:color="auto"/>
            <w:right w:val="none" w:sz="0" w:space="0" w:color="auto"/>
          </w:divBdr>
        </w:div>
        <w:div w:id="1737241983">
          <w:marLeft w:val="640"/>
          <w:marRight w:val="0"/>
          <w:marTop w:val="0"/>
          <w:marBottom w:val="0"/>
          <w:divBdr>
            <w:top w:val="none" w:sz="0" w:space="0" w:color="auto"/>
            <w:left w:val="none" w:sz="0" w:space="0" w:color="auto"/>
            <w:bottom w:val="none" w:sz="0" w:space="0" w:color="auto"/>
            <w:right w:val="none" w:sz="0" w:space="0" w:color="auto"/>
          </w:divBdr>
        </w:div>
        <w:div w:id="727147358">
          <w:marLeft w:val="640"/>
          <w:marRight w:val="0"/>
          <w:marTop w:val="0"/>
          <w:marBottom w:val="0"/>
          <w:divBdr>
            <w:top w:val="none" w:sz="0" w:space="0" w:color="auto"/>
            <w:left w:val="none" w:sz="0" w:space="0" w:color="auto"/>
            <w:bottom w:val="none" w:sz="0" w:space="0" w:color="auto"/>
            <w:right w:val="none" w:sz="0" w:space="0" w:color="auto"/>
          </w:divBdr>
        </w:div>
        <w:div w:id="717778094">
          <w:marLeft w:val="640"/>
          <w:marRight w:val="0"/>
          <w:marTop w:val="0"/>
          <w:marBottom w:val="0"/>
          <w:divBdr>
            <w:top w:val="none" w:sz="0" w:space="0" w:color="auto"/>
            <w:left w:val="none" w:sz="0" w:space="0" w:color="auto"/>
            <w:bottom w:val="none" w:sz="0" w:space="0" w:color="auto"/>
            <w:right w:val="none" w:sz="0" w:space="0" w:color="auto"/>
          </w:divBdr>
        </w:div>
        <w:div w:id="746147787">
          <w:marLeft w:val="640"/>
          <w:marRight w:val="0"/>
          <w:marTop w:val="0"/>
          <w:marBottom w:val="0"/>
          <w:divBdr>
            <w:top w:val="none" w:sz="0" w:space="0" w:color="auto"/>
            <w:left w:val="none" w:sz="0" w:space="0" w:color="auto"/>
            <w:bottom w:val="none" w:sz="0" w:space="0" w:color="auto"/>
            <w:right w:val="none" w:sz="0" w:space="0" w:color="auto"/>
          </w:divBdr>
        </w:div>
        <w:div w:id="339360265">
          <w:marLeft w:val="640"/>
          <w:marRight w:val="0"/>
          <w:marTop w:val="0"/>
          <w:marBottom w:val="0"/>
          <w:divBdr>
            <w:top w:val="none" w:sz="0" w:space="0" w:color="auto"/>
            <w:left w:val="none" w:sz="0" w:space="0" w:color="auto"/>
            <w:bottom w:val="none" w:sz="0" w:space="0" w:color="auto"/>
            <w:right w:val="none" w:sz="0" w:space="0" w:color="auto"/>
          </w:divBdr>
        </w:div>
        <w:div w:id="1191070020">
          <w:marLeft w:val="640"/>
          <w:marRight w:val="0"/>
          <w:marTop w:val="0"/>
          <w:marBottom w:val="0"/>
          <w:divBdr>
            <w:top w:val="none" w:sz="0" w:space="0" w:color="auto"/>
            <w:left w:val="none" w:sz="0" w:space="0" w:color="auto"/>
            <w:bottom w:val="none" w:sz="0" w:space="0" w:color="auto"/>
            <w:right w:val="none" w:sz="0" w:space="0" w:color="auto"/>
          </w:divBdr>
        </w:div>
        <w:div w:id="1186291961">
          <w:marLeft w:val="640"/>
          <w:marRight w:val="0"/>
          <w:marTop w:val="0"/>
          <w:marBottom w:val="0"/>
          <w:divBdr>
            <w:top w:val="none" w:sz="0" w:space="0" w:color="auto"/>
            <w:left w:val="none" w:sz="0" w:space="0" w:color="auto"/>
            <w:bottom w:val="none" w:sz="0" w:space="0" w:color="auto"/>
            <w:right w:val="none" w:sz="0" w:space="0" w:color="auto"/>
          </w:divBdr>
        </w:div>
        <w:div w:id="700587932">
          <w:marLeft w:val="640"/>
          <w:marRight w:val="0"/>
          <w:marTop w:val="0"/>
          <w:marBottom w:val="0"/>
          <w:divBdr>
            <w:top w:val="none" w:sz="0" w:space="0" w:color="auto"/>
            <w:left w:val="none" w:sz="0" w:space="0" w:color="auto"/>
            <w:bottom w:val="none" w:sz="0" w:space="0" w:color="auto"/>
            <w:right w:val="none" w:sz="0" w:space="0" w:color="auto"/>
          </w:divBdr>
        </w:div>
        <w:div w:id="703288685">
          <w:marLeft w:val="640"/>
          <w:marRight w:val="0"/>
          <w:marTop w:val="0"/>
          <w:marBottom w:val="0"/>
          <w:divBdr>
            <w:top w:val="none" w:sz="0" w:space="0" w:color="auto"/>
            <w:left w:val="none" w:sz="0" w:space="0" w:color="auto"/>
            <w:bottom w:val="none" w:sz="0" w:space="0" w:color="auto"/>
            <w:right w:val="none" w:sz="0" w:space="0" w:color="auto"/>
          </w:divBdr>
        </w:div>
        <w:div w:id="370227363">
          <w:marLeft w:val="640"/>
          <w:marRight w:val="0"/>
          <w:marTop w:val="0"/>
          <w:marBottom w:val="0"/>
          <w:divBdr>
            <w:top w:val="none" w:sz="0" w:space="0" w:color="auto"/>
            <w:left w:val="none" w:sz="0" w:space="0" w:color="auto"/>
            <w:bottom w:val="none" w:sz="0" w:space="0" w:color="auto"/>
            <w:right w:val="none" w:sz="0" w:space="0" w:color="auto"/>
          </w:divBdr>
        </w:div>
        <w:div w:id="703333792">
          <w:marLeft w:val="640"/>
          <w:marRight w:val="0"/>
          <w:marTop w:val="0"/>
          <w:marBottom w:val="0"/>
          <w:divBdr>
            <w:top w:val="none" w:sz="0" w:space="0" w:color="auto"/>
            <w:left w:val="none" w:sz="0" w:space="0" w:color="auto"/>
            <w:bottom w:val="none" w:sz="0" w:space="0" w:color="auto"/>
            <w:right w:val="none" w:sz="0" w:space="0" w:color="auto"/>
          </w:divBdr>
        </w:div>
        <w:div w:id="1255747333">
          <w:marLeft w:val="640"/>
          <w:marRight w:val="0"/>
          <w:marTop w:val="0"/>
          <w:marBottom w:val="0"/>
          <w:divBdr>
            <w:top w:val="none" w:sz="0" w:space="0" w:color="auto"/>
            <w:left w:val="none" w:sz="0" w:space="0" w:color="auto"/>
            <w:bottom w:val="none" w:sz="0" w:space="0" w:color="auto"/>
            <w:right w:val="none" w:sz="0" w:space="0" w:color="auto"/>
          </w:divBdr>
        </w:div>
        <w:div w:id="707803726">
          <w:marLeft w:val="640"/>
          <w:marRight w:val="0"/>
          <w:marTop w:val="0"/>
          <w:marBottom w:val="0"/>
          <w:divBdr>
            <w:top w:val="none" w:sz="0" w:space="0" w:color="auto"/>
            <w:left w:val="none" w:sz="0" w:space="0" w:color="auto"/>
            <w:bottom w:val="none" w:sz="0" w:space="0" w:color="auto"/>
            <w:right w:val="none" w:sz="0" w:space="0" w:color="auto"/>
          </w:divBdr>
        </w:div>
        <w:div w:id="1010061011">
          <w:marLeft w:val="640"/>
          <w:marRight w:val="0"/>
          <w:marTop w:val="0"/>
          <w:marBottom w:val="0"/>
          <w:divBdr>
            <w:top w:val="none" w:sz="0" w:space="0" w:color="auto"/>
            <w:left w:val="none" w:sz="0" w:space="0" w:color="auto"/>
            <w:bottom w:val="none" w:sz="0" w:space="0" w:color="auto"/>
            <w:right w:val="none" w:sz="0" w:space="0" w:color="auto"/>
          </w:divBdr>
        </w:div>
        <w:div w:id="250092641">
          <w:marLeft w:val="640"/>
          <w:marRight w:val="0"/>
          <w:marTop w:val="0"/>
          <w:marBottom w:val="0"/>
          <w:divBdr>
            <w:top w:val="none" w:sz="0" w:space="0" w:color="auto"/>
            <w:left w:val="none" w:sz="0" w:space="0" w:color="auto"/>
            <w:bottom w:val="none" w:sz="0" w:space="0" w:color="auto"/>
            <w:right w:val="none" w:sz="0" w:space="0" w:color="auto"/>
          </w:divBdr>
        </w:div>
        <w:div w:id="1225020134">
          <w:marLeft w:val="640"/>
          <w:marRight w:val="0"/>
          <w:marTop w:val="0"/>
          <w:marBottom w:val="0"/>
          <w:divBdr>
            <w:top w:val="none" w:sz="0" w:space="0" w:color="auto"/>
            <w:left w:val="none" w:sz="0" w:space="0" w:color="auto"/>
            <w:bottom w:val="none" w:sz="0" w:space="0" w:color="auto"/>
            <w:right w:val="none" w:sz="0" w:space="0" w:color="auto"/>
          </w:divBdr>
        </w:div>
        <w:div w:id="1606763232">
          <w:marLeft w:val="640"/>
          <w:marRight w:val="0"/>
          <w:marTop w:val="0"/>
          <w:marBottom w:val="0"/>
          <w:divBdr>
            <w:top w:val="none" w:sz="0" w:space="0" w:color="auto"/>
            <w:left w:val="none" w:sz="0" w:space="0" w:color="auto"/>
            <w:bottom w:val="none" w:sz="0" w:space="0" w:color="auto"/>
            <w:right w:val="none" w:sz="0" w:space="0" w:color="auto"/>
          </w:divBdr>
        </w:div>
        <w:div w:id="86193171">
          <w:marLeft w:val="640"/>
          <w:marRight w:val="0"/>
          <w:marTop w:val="0"/>
          <w:marBottom w:val="0"/>
          <w:divBdr>
            <w:top w:val="none" w:sz="0" w:space="0" w:color="auto"/>
            <w:left w:val="none" w:sz="0" w:space="0" w:color="auto"/>
            <w:bottom w:val="none" w:sz="0" w:space="0" w:color="auto"/>
            <w:right w:val="none" w:sz="0" w:space="0" w:color="auto"/>
          </w:divBdr>
        </w:div>
        <w:div w:id="1152942029">
          <w:marLeft w:val="640"/>
          <w:marRight w:val="0"/>
          <w:marTop w:val="0"/>
          <w:marBottom w:val="0"/>
          <w:divBdr>
            <w:top w:val="none" w:sz="0" w:space="0" w:color="auto"/>
            <w:left w:val="none" w:sz="0" w:space="0" w:color="auto"/>
            <w:bottom w:val="none" w:sz="0" w:space="0" w:color="auto"/>
            <w:right w:val="none" w:sz="0" w:space="0" w:color="auto"/>
          </w:divBdr>
        </w:div>
        <w:div w:id="1791703994">
          <w:marLeft w:val="640"/>
          <w:marRight w:val="0"/>
          <w:marTop w:val="0"/>
          <w:marBottom w:val="0"/>
          <w:divBdr>
            <w:top w:val="none" w:sz="0" w:space="0" w:color="auto"/>
            <w:left w:val="none" w:sz="0" w:space="0" w:color="auto"/>
            <w:bottom w:val="none" w:sz="0" w:space="0" w:color="auto"/>
            <w:right w:val="none" w:sz="0" w:space="0" w:color="auto"/>
          </w:divBdr>
        </w:div>
        <w:div w:id="75322963">
          <w:marLeft w:val="640"/>
          <w:marRight w:val="0"/>
          <w:marTop w:val="0"/>
          <w:marBottom w:val="0"/>
          <w:divBdr>
            <w:top w:val="none" w:sz="0" w:space="0" w:color="auto"/>
            <w:left w:val="none" w:sz="0" w:space="0" w:color="auto"/>
            <w:bottom w:val="none" w:sz="0" w:space="0" w:color="auto"/>
            <w:right w:val="none" w:sz="0" w:space="0" w:color="auto"/>
          </w:divBdr>
        </w:div>
        <w:div w:id="500510289">
          <w:marLeft w:val="640"/>
          <w:marRight w:val="0"/>
          <w:marTop w:val="0"/>
          <w:marBottom w:val="0"/>
          <w:divBdr>
            <w:top w:val="none" w:sz="0" w:space="0" w:color="auto"/>
            <w:left w:val="none" w:sz="0" w:space="0" w:color="auto"/>
            <w:bottom w:val="none" w:sz="0" w:space="0" w:color="auto"/>
            <w:right w:val="none" w:sz="0" w:space="0" w:color="auto"/>
          </w:divBdr>
        </w:div>
        <w:div w:id="45104265">
          <w:marLeft w:val="640"/>
          <w:marRight w:val="0"/>
          <w:marTop w:val="0"/>
          <w:marBottom w:val="0"/>
          <w:divBdr>
            <w:top w:val="none" w:sz="0" w:space="0" w:color="auto"/>
            <w:left w:val="none" w:sz="0" w:space="0" w:color="auto"/>
            <w:bottom w:val="none" w:sz="0" w:space="0" w:color="auto"/>
            <w:right w:val="none" w:sz="0" w:space="0" w:color="auto"/>
          </w:divBdr>
        </w:div>
        <w:div w:id="1116948815">
          <w:marLeft w:val="640"/>
          <w:marRight w:val="0"/>
          <w:marTop w:val="0"/>
          <w:marBottom w:val="0"/>
          <w:divBdr>
            <w:top w:val="none" w:sz="0" w:space="0" w:color="auto"/>
            <w:left w:val="none" w:sz="0" w:space="0" w:color="auto"/>
            <w:bottom w:val="none" w:sz="0" w:space="0" w:color="auto"/>
            <w:right w:val="none" w:sz="0" w:space="0" w:color="auto"/>
          </w:divBdr>
        </w:div>
        <w:div w:id="1906835935">
          <w:marLeft w:val="640"/>
          <w:marRight w:val="0"/>
          <w:marTop w:val="0"/>
          <w:marBottom w:val="0"/>
          <w:divBdr>
            <w:top w:val="none" w:sz="0" w:space="0" w:color="auto"/>
            <w:left w:val="none" w:sz="0" w:space="0" w:color="auto"/>
            <w:bottom w:val="none" w:sz="0" w:space="0" w:color="auto"/>
            <w:right w:val="none" w:sz="0" w:space="0" w:color="auto"/>
          </w:divBdr>
        </w:div>
        <w:div w:id="935672945">
          <w:marLeft w:val="640"/>
          <w:marRight w:val="0"/>
          <w:marTop w:val="0"/>
          <w:marBottom w:val="0"/>
          <w:divBdr>
            <w:top w:val="none" w:sz="0" w:space="0" w:color="auto"/>
            <w:left w:val="none" w:sz="0" w:space="0" w:color="auto"/>
            <w:bottom w:val="none" w:sz="0" w:space="0" w:color="auto"/>
            <w:right w:val="none" w:sz="0" w:space="0" w:color="auto"/>
          </w:divBdr>
        </w:div>
        <w:div w:id="1781411483">
          <w:marLeft w:val="640"/>
          <w:marRight w:val="0"/>
          <w:marTop w:val="0"/>
          <w:marBottom w:val="0"/>
          <w:divBdr>
            <w:top w:val="none" w:sz="0" w:space="0" w:color="auto"/>
            <w:left w:val="none" w:sz="0" w:space="0" w:color="auto"/>
            <w:bottom w:val="none" w:sz="0" w:space="0" w:color="auto"/>
            <w:right w:val="none" w:sz="0" w:space="0" w:color="auto"/>
          </w:divBdr>
        </w:div>
        <w:div w:id="616106077">
          <w:marLeft w:val="640"/>
          <w:marRight w:val="0"/>
          <w:marTop w:val="0"/>
          <w:marBottom w:val="0"/>
          <w:divBdr>
            <w:top w:val="none" w:sz="0" w:space="0" w:color="auto"/>
            <w:left w:val="none" w:sz="0" w:space="0" w:color="auto"/>
            <w:bottom w:val="none" w:sz="0" w:space="0" w:color="auto"/>
            <w:right w:val="none" w:sz="0" w:space="0" w:color="auto"/>
          </w:divBdr>
        </w:div>
        <w:div w:id="1571110154">
          <w:marLeft w:val="640"/>
          <w:marRight w:val="0"/>
          <w:marTop w:val="0"/>
          <w:marBottom w:val="0"/>
          <w:divBdr>
            <w:top w:val="none" w:sz="0" w:space="0" w:color="auto"/>
            <w:left w:val="none" w:sz="0" w:space="0" w:color="auto"/>
            <w:bottom w:val="none" w:sz="0" w:space="0" w:color="auto"/>
            <w:right w:val="none" w:sz="0" w:space="0" w:color="auto"/>
          </w:divBdr>
        </w:div>
        <w:div w:id="1357197718">
          <w:marLeft w:val="640"/>
          <w:marRight w:val="0"/>
          <w:marTop w:val="0"/>
          <w:marBottom w:val="0"/>
          <w:divBdr>
            <w:top w:val="none" w:sz="0" w:space="0" w:color="auto"/>
            <w:left w:val="none" w:sz="0" w:space="0" w:color="auto"/>
            <w:bottom w:val="none" w:sz="0" w:space="0" w:color="auto"/>
            <w:right w:val="none" w:sz="0" w:space="0" w:color="auto"/>
          </w:divBdr>
        </w:div>
        <w:div w:id="3288573">
          <w:marLeft w:val="640"/>
          <w:marRight w:val="0"/>
          <w:marTop w:val="0"/>
          <w:marBottom w:val="0"/>
          <w:divBdr>
            <w:top w:val="none" w:sz="0" w:space="0" w:color="auto"/>
            <w:left w:val="none" w:sz="0" w:space="0" w:color="auto"/>
            <w:bottom w:val="none" w:sz="0" w:space="0" w:color="auto"/>
            <w:right w:val="none" w:sz="0" w:space="0" w:color="auto"/>
          </w:divBdr>
        </w:div>
        <w:div w:id="509879409">
          <w:marLeft w:val="640"/>
          <w:marRight w:val="0"/>
          <w:marTop w:val="0"/>
          <w:marBottom w:val="0"/>
          <w:divBdr>
            <w:top w:val="none" w:sz="0" w:space="0" w:color="auto"/>
            <w:left w:val="none" w:sz="0" w:space="0" w:color="auto"/>
            <w:bottom w:val="none" w:sz="0" w:space="0" w:color="auto"/>
            <w:right w:val="none" w:sz="0" w:space="0" w:color="auto"/>
          </w:divBdr>
        </w:div>
        <w:div w:id="1910536356">
          <w:marLeft w:val="640"/>
          <w:marRight w:val="0"/>
          <w:marTop w:val="0"/>
          <w:marBottom w:val="0"/>
          <w:divBdr>
            <w:top w:val="none" w:sz="0" w:space="0" w:color="auto"/>
            <w:left w:val="none" w:sz="0" w:space="0" w:color="auto"/>
            <w:bottom w:val="none" w:sz="0" w:space="0" w:color="auto"/>
            <w:right w:val="none" w:sz="0" w:space="0" w:color="auto"/>
          </w:divBdr>
        </w:div>
        <w:div w:id="337584063">
          <w:marLeft w:val="640"/>
          <w:marRight w:val="0"/>
          <w:marTop w:val="0"/>
          <w:marBottom w:val="0"/>
          <w:divBdr>
            <w:top w:val="none" w:sz="0" w:space="0" w:color="auto"/>
            <w:left w:val="none" w:sz="0" w:space="0" w:color="auto"/>
            <w:bottom w:val="none" w:sz="0" w:space="0" w:color="auto"/>
            <w:right w:val="none" w:sz="0" w:space="0" w:color="auto"/>
          </w:divBdr>
        </w:div>
        <w:div w:id="175573737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982933072">
          <w:marLeft w:val="640"/>
          <w:marRight w:val="0"/>
          <w:marTop w:val="0"/>
          <w:marBottom w:val="0"/>
          <w:divBdr>
            <w:top w:val="none" w:sz="0" w:space="0" w:color="auto"/>
            <w:left w:val="none" w:sz="0" w:space="0" w:color="auto"/>
            <w:bottom w:val="none" w:sz="0" w:space="0" w:color="auto"/>
            <w:right w:val="none" w:sz="0" w:space="0" w:color="auto"/>
          </w:divBdr>
        </w:div>
        <w:div w:id="1459907961">
          <w:marLeft w:val="640"/>
          <w:marRight w:val="0"/>
          <w:marTop w:val="0"/>
          <w:marBottom w:val="0"/>
          <w:divBdr>
            <w:top w:val="none" w:sz="0" w:space="0" w:color="auto"/>
            <w:left w:val="none" w:sz="0" w:space="0" w:color="auto"/>
            <w:bottom w:val="none" w:sz="0" w:space="0" w:color="auto"/>
            <w:right w:val="none" w:sz="0" w:space="0" w:color="auto"/>
          </w:divBdr>
        </w:div>
        <w:div w:id="525562486">
          <w:marLeft w:val="640"/>
          <w:marRight w:val="0"/>
          <w:marTop w:val="0"/>
          <w:marBottom w:val="0"/>
          <w:divBdr>
            <w:top w:val="none" w:sz="0" w:space="0" w:color="auto"/>
            <w:left w:val="none" w:sz="0" w:space="0" w:color="auto"/>
            <w:bottom w:val="none" w:sz="0" w:space="0" w:color="auto"/>
            <w:right w:val="none" w:sz="0" w:space="0" w:color="auto"/>
          </w:divBdr>
        </w:div>
        <w:div w:id="612906969">
          <w:marLeft w:val="640"/>
          <w:marRight w:val="0"/>
          <w:marTop w:val="0"/>
          <w:marBottom w:val="0"/>
          <w:divBdr>
            <w:top w:val="none" w:sz="0" w:space="0" w:color="auto"/>
            <w:left w:val="none" w:sz="0" w:space="0" w:color="auto"/>
            <w:bottom w:val="none" w:sz="0" w:space="0" w:color="auto"/>
            <w:right w:val="none" w:sz="0" w:space="0" w:color="auto"/>
          </w:divBdr>
        </w:div>
        <w:div w:id="125468340">
          <w:marLeft w:val="640"/>
          <w:marRight w:val="0"/>
          <w:marTop w:val="0"/>
          <w:marBottom w:val="0"/>
          <w:divBdr>
            <w:top w:val="none" w:sz="0" w:space="0" w:color="auto"/>
            <w:left w:val="none" w:sz="0" w:space="0" w:color="auto"/>
            <w:bottom w:val="none" w:sz="0" w:space="0" w:color="auto"/>
            <w:right w:val="none" w:sz="0" w:space="0" w:color="auto"/>
          </w:divBdr>
        </w:div>
        <w:div w:id="990907382">
          <w:marLeft w:val="640"/>
          <w:marRight w:val="0"/>
          <w:marTop w:val="0"/>
          <w:marBottom w:val="0"/>
          <w:divBdr>
            <w:top w:val="none" w:sz="0" w:space="0" w:color="auto"/>
            <w:left w:val="none" w:sz="0" w:space="0" w:color="auto"/>
            <w:bottom w:val="none" w:sz="0" w:space="0" w:color="auto"/>
            <w:right w:val="none" w:sz="0" w:space="0" w:color="auto"/>
          </w:divBdr>
        </w:div>
        <w:div w:id="2019841015">
          <w:marLeft w:val="640"/>
          <w:marRight w:val="0"/>
          <w:marTop w:val="0"/>
          <w:marBottom w:val="0"/>
          <w:divBdr>
            <w:top w:val="none" w:sz="0" w:space="0" w:color="auto"/>
            <w:left w:val="none" w:sz="0" w:space="0" w:color="auto"/>
            <w:bottom w:val="none" w:sz="0" w:space="0" w:color="auto"/>
            <w:right w:val="none" w:sz="0" w:space="0" w:color="auto"/>
          </w:divBdr>
        </w:div>
        <w:div w:id="1465925370">
          <w:marLeft w:val="640"/>
          <w:marRight w:val="0"/>
          <w:marTop w:val="0"/>
          <w:marBottom w:val="0"/>
          <w:divBdr>
            <w:top w:val="none" w:sz="0" w:space="0" w:color="auto"/>
            <w:left w:val="none" w:sz="0" w:space="0" w:color="auto"/>
            <w:bottom w:val="none" w:sz="0" w:space="0" w:color="auto"/>
            <w:right w:val="none" w:sz="0" w:space="0" w:color="auto"/>
          </w:divBdr>
        </w:div>
        <w:div w:id="1996177719">
          <w:marLeft w:val="640"/>
          <w:marRight w:val="0"/>
          <w:marTop w:val="0"/>
          <w:marBottom w:val="0"/>
          <w:divBdr>
            <w:top w:val="none" w:sz="0" w:space="0" w:color="auto"/>
            <w:left w:val="none" w:sz="0" w:space="0" w:color="auto"/>
            <w:bottom w:val="none" w:sz="0" w:space="0" w:color="auto"/>
            <w:right w:val="none" w:sz="0" w:space="0" w:color="auto"/>
          </w:divBdr>
        </w:div>
        <w:div w:id="1825900341">
          <w:marLeft w:val="640"/>
          <w:marRight w:val="0"/>
          <w:marTop w:val="0"/>
          <w:marBottom w:val="0"/>
          <w:divBdr>
            <w:top w:val="none" w:sz="0" w:space="0" w:color="auto"/>
            <w:left w:val="none" w:sz="0" w:space="0" w:color="auto"/>
            <w:bottom w:val="none" w:sz="0" w:space="0" w:color="auto"/>
            <w:right w:val="none" w:sz="0" w:space="0" w:color="auto"/>
          </w:divBdr>
        </w:div>
        <w:div w:id="2087650279">
          <w:marLeft w:val="640"/>
          <w:marRight w:val="0"/>
          <w:marTop w:val="0"/>
          <w:marBottom w:val="0"/>
          <w:divBdr>
            <w:top w:val="none" w:sz="0" w:space="0" w:color="auto"/>
            <w:left w:val="none" w:sz="0" w:space="0" w:color="auto"/>
            <w:bottom w:val="none" w:sz="0" w:space="0" w:color="auto"/>
            <w:right w:val="none" w:sz="0" w:space="0" w:color="auto"/>
          </w:divBdr>
        </w:div>
        <w:div w:id="2067531793">
          <w:marLeft w:val="640"/>
          <w:marRight w:val="0"/>
          <w:marTop w:val="0"/>
          <w:marBottom w:val="0"/>
          <w:divBdr>
            <w:top w:val="none" w:sz="0" w:space="0" w:color="auto"/>
            <w:left w:val="none" w:sz="0" w:space="0" w:color="auto"/>
            <w:bottom w:val="none" w:sz="0" w:space="0" w:color="auto"/>
            <w:right w:val="none" w:sz="0" w:space="0" w:color="auto"/>
          </w:divBdr>
        </w:div>
        <w:div w:id="1601831915">
          <w:marLeft w:val="640"/>
          <w:marRight w:val="0"/>
          <w:marTop w:val="0"/>
          <w:marBottom w:val="0"/>
          <w:divBdr>
            <w:top w:val="none" w:sz="0" w:space="0" w:color="auto"/>
            <w:left w:val="none" w:sz="0" w:space="0" w:color="auto"/>
            <w:bottom w:val="none" w:sz="0" w:space="0" w:color="auto"/>
            <w:right w:val="none" w:sz="0" w:space="0" w:color="auto"/>
          </w:divBdr>
        </w:div>
        <w:div w:id="1715809864">
          <w:marLeft w:val="640"/>
          <w:marRight w:val="0"/>
          <w:marTop w:val="0"/>
          <w:marBottom w:val="0"/>
          <w:divBdr>
            <w:top w:val="none" w:sz="0" w:space="0" w:color="auto"/>
            <w:left w:val="none" w:sz="0" w:space="0" w:color="auto"/>
            <w:bottom w:val="none" w:sz="0" w:space="0" w:color="auto"/>
            <w:right w:val="none" w:sz="0" w:space="0" w:color="auto"/>
          </w:divBdr>
        </w:div>
        <w:div w:id="906302759">
          <w:marLeft w:val="640"/>
          <w:marRight w:val="0"/>
          <w:marTop w:val="0"/>
          <w:marBottom w:val="0"/>
          <w:divBdr>
            <w:top w:val="none" w:sz="0" w:space="0" w:color="auto"/>
            <w:left w:val="none" w:sz="0" w:space="0" w:color="auto"/>
            <w:bottom w:val="none" w:sz="0" w:space="0" w:color="auto"/>
            <w:right w:val="none" w:sz="0" w:space="0" w:color="auto"/>
          </w:divBdr>
        </w:div>
      </w:divsChild>
    </w:div>
    <w:div w:id="305861032">
      <w:bodyDiv w:val="1"/>
      <w:marLeft w:val="0"/>
      <w:marRight w:val="0"/>
      <w:marTop w:val="0"/>
      <w:marBottom w:val="0"/>
      <w:divBdr>
        <w:top w:val="none" w:sz="0" w:space="0" w:color="auto"/>
        <w:left w:val="none" w:sz="0" w:space="0" w:color="auto"/>
        <w:bottom w:val="none" w:sz="0" w:space="0" w:color="auto"/>
        <w:right w:val="none" w:sz="0" w:space="0" w:color="auto"/>
      </w:divBdr>
      <w:divsChild>
        <w:div w:id="789081873">
          <w:marLeft w:val="480"/>
          <w:marRight w:val="0"/>
          <w:marTop w:val="0"/>
          <w:marBottom w:val="0"/>
          <w:divBdr>
            <w:top w:val="none" w:sz="0" w:space="0" w:color="auto"/>
            <w:left w:val="none" w:sz="0" w:space="0" w:color="auto"/>
            <w:bottom w:val="none" w:sz="0" w:space="0" w:color="auto"/>
            <w:right w:val="none" w:sz="0" w:space="0" w:color="auto"/>
          </w:divBdr>
        </w:div>
        <w:div w:id="417556688">
          <w:marLeft w:val="480"/>
          <w:marRight w:val="0"/>
          <w:marTop w:val="0"/>
          <w:marBottom w:val="0"/>
          <w:divBdr>
            <w:top w:val="none" w:sz="0" w:space="0" w:color="auto"/>
            <w:left w:val="none" w:sz="0" w:space="0" w:color="auto"/>
            <w:bottom w:val="none" w:sz="0" w:space="0" w:color="auto"/>
            <w:right w:val="none" w:sz="0" w:space="0" w:color="auto"/>
          </w:divBdr>
        </w:div>
        <w:div w:id="2053649163">
          <w:marLeft w:val="480"/>
          <w:marRight w:val="0"/>
          <w:marTop w:val="0"/>
          <w:marBottom w:val="0"/>
          <w:divBdr>
            <w:top w:val="none" w:sz="0" w:space="0" w:color="auto"/>
            <w:left w:val="none" w:sz="0" w:space="0" w:color="auto"/>
            <w:bottom w:val="none" w:sz="0" w:space="0" w:color="auto"/>
            <w:right w:val="none" w:sz="0" w:space="0" w:color="auto"/>
          </w:divBdr>
        </w:div>
        <w:div w:id="41903398">
          <w:marLeft w:val="480"/>
          <w:marRight w:val="0"/>
          <w:marTop w:val="0"/>
          <w:marBottom w:val="0"/>
          <w:divBdr>
            <w:top w:val="none" w:sz="0" w:space="0" w:color="auto"/>
            <w:left w:val="none" w:sz="0" w:space="0" w:color="auto"/>
            <w:bottom w:val="none" w:sz="0" w:space="0" w:color="auto"/>
            <w:right w:val="none" w:sz="0" w:space="0" w:color="auto"/>
          </w:divBdr>
        </w:div>
        <w:div w:id="223416285">
          <w:marLeft w:val="480"/>
          <w:marRight w:val="0"/>
          <w:marTop w:val="0"/>
          <w:marBottom w:val="0"/>
          <w:divBdr>
            <w:top w:val="none" w:sz="0" w:space="0" w:color="auto"/>
            <w:left w:val="none" w:sz="0" w:space="0" w:color="auto"/>
            <w:bottom w:val="none" w:sz="0" w:space="0" w:color="auto"/>
            <w:right w:val="none" w:sz="0" w:space="0" w:color="auto"/>
          </w:divBdr>
        </w:div>
        <w:div w:id="56827643">
          <w:marLeft w:val="480"/>
          <w:marRight w:val="0"/>
          <w:marTop w:val="0"/>
          <w:marBottom w:val="0"/>
          <w:divBdr>
            <w:top w:val="none" w:sz="0" w:space="0" w:color="auto"/>
            <w:left w:val="none" w:sz="0" w:space="0" w:color="auto"/>
            <w:bottom w:val="none" w:sz="0" w:space="0" w:color="auto"/>
            <w:right w:val="none" w:sz="0" w:space="0" w:color="auto"/>
          </w:divBdr>
        </w:div>
        <w:div w:id="1660385533">
          <w:marLeft w:val="480"/>
          <w:marRight w:val="0"/>
          <w:marTop w:val="0"/>
          <w:marBottom w:val="0"/>
          <w:divBdr>
            <w:top w:val="none" w:sz="0" w:space="0" w:color="auto"/>
            <w:left w:val="none" w:sz="0" w:space="0" w:color="auto"/>
            <w:bottom w:val="none" w:sz="0" w:space="0" w:color="auto"/>
            <w:right w:val="none" w:sz="0" w:space="0" w:color="auto"/>
          </w:divBdr>
        </w:div>
        <w:div w:id="1229878149">
          <w:marLeft w:val="480"/>
          <w:marRight w:val="0"/>
          <w:marTop w:val="0"/>
          <w:marBottom w:val="0"/>
          <w:divBdr>
            <w:top w:val="none" w:sz="0" w:space="0" w:color="auto"/>
            <w:left w:val="none" w:sz="0" w:space="0" w:color="auto"/>
            <w:bottom w:val="none" w:sz="0" w:space="0" w:color="auto"/>
            <w:right w:val="none" w:sz="0" w:space="0" w:color="auto"/>
          </w:divBdr>
        </w:div>
        <w:div w:id="993415061">
          <w:marLeft w:val="480"/>
          <w:marRight w:val="0"/>
          <w:marTop w:val="0"/>
          <w:marBottom w:val="0"/>
          <w:divBdr>
            <w:top w:val="none" w:sz="0" w:space="0" w:color="auto"/>
            <w:left w:val="none" w:sz="0" w:space="0" w:color="auto"/>
            <w:bottom w:val="none" w:sz="0" w:space="0" w:color="auto"/>
            <w:right w:val="none" w:sz="0" w:space="0" w:color="auto"/>
          </w:divBdr>
        </w:div>
        <w:div w:id="2142065620">
          <w:marLeft w:val="480"/>
          <w:marRight w:val="0"/>
          <w:marTop w:val="0"/>
          <w:marBottom w:val="0"/>
          <w:divBdr>
            <w:top w:val="none" w:sz="0" w:space="0" w:color="auto"/>
            <w:left w:val="none" w:sz="0" w:space="0" w:color="auto"/>
            <w:bottom w:val="none" w:sz="0" w:space="0" w:color="auto"/>
            <w:right w:val="none" w:sz="0" w:space="0" w:color="auto"/>
          </w:divBdr>
        </w:div>
        <w:div w:id="1867255369">
          <w:marLeft w:val="480"/>
          <w:marRight w:val="0"/>
          <w:marTop w:val="0"/>
          <w:marBottom w:val="0"/>
          <w:divBdr>
            <w:top w:val="none" w:sz="0" w:space="0" w:color="auto"/>
            <w:left w:val="none" w:sz="0" w:space="0" w:color="auto"/>
            <w:bottom w:val="none" w:sz="0" w:space="0" w:color="auto"/>
            <w:right w:val="none" w:sz="0" w:space="0" w:color="auto"/>
          </w:divBdr>
        </w:div>
        <w:div w:id="1673944901">
          <w:marLeft w:val="480"/>
          <w:marRight w:val="0"/>
          <w:marTop w:val="0"/>
          <w:marBottom w:val="0"/>
          <w:divBdr>
            <w:top w:val="none" w:sz="0" w:space="0" w:color="auto"/>
            <w:left w:val="none" w:sz="0" w:space="0" w:color="auto"/>
            <w:bottom w:val="none" w:sz="0" w:space="0" w:color="auto"/>
            <w:right w:val="none" w:sz="0" w:space="0" w:color="auto"/>
          </w:divBdr>
        </w:div>
        <w:div w:id="1107625458">
          <w:marLeft w:val="480"/>
          <w:marRight w:val="0"/>
          <w:marTop w:val="0"/>
          <w:marBottom w:val="0"/>
          <w:divBdr>
            <w:top w:val="none" w:sz="0" w:space="0" w:color="auto"/>
            <w:left w:val="none" w:sz="0" w:space="0" w:color="auto"/>
            <w:bottom w:val="none" w:sz="0" w:space="0" w:color="auto"/>
            <w:right w:val="none" w:sz="0" w:space="0" w:color="auto"/>
          </w:divBdr>
        </w:div>
        <w:div w:id="1849830386">
          <w:marLeft w:val="480"/>
          <w:marRight w:val="0"/>
          <w:marTop w:val="0"/>
          <w:marBottom w:val="0"/>
          <w:divBdr>
            <w:top w:val="none" w:sz="0" w:space="0" w:color="auto"/>
            <w:left w:val="none" w:sz="0" w:space="0" w:color="auto"/>
            <w:bottom w:val="none" w:sz="0" w:space="0" w:color="auto"/>
            <w:right w:val="none" w:sz="0" w:space="0" w:color="auto"/>
          </w:divBdr>
        </w:div>
        <w:div w:id="41251695">
          <w:marLeft w:val="480"/>
          <w:marRight w:val="0"/>
          <w:marTop w:val="0"/>
          <w:marBottom w:val="0"/>
          <w:divBdr>
            <w:top w:val="none" w:sz="0" w:space="0" w:color="auto"/>
            <w:left w:val="none" w:sz="0" w:space="0" w:color="auto"/>
            <w:bottom w:val="none" w:sz="0" w:space="0" w:color="auto"/>
            <w:right w:val="none" w:sz="0" w:space="0" w:color="auto"/>
          </w:divBdr>
        </w:div>
        <w:div w:id="1001079499">
          <w:marLeft w:val="480"/>
          <w:marRight w:val="0"/>
          <w:marTop w:val="0"/>
          <w:marBottom w:val="0"/>
          <w:divBdr>
            <w:top w:val="none" w:sz="0" w:space="0" w:color="auto"/>
            <w:left w:val="none" w:sz="0" w:space="0" w:color="auto"/>
            <w:bottom w:val="none" w:sz="0" w:space="0" w:color="auto"/>
            <w:right w:val="none" w:sz="0" w:space="0" w:color="auto"/>
          </w:divBdr>
        </w:div>
        <w:div w:id="474568758">
          <w:marLeft w:val="480"/>
          <w:marRight w:val="0"/>
          <w:marTop w:val="0"/>
          <w:marBottom w:val="0"/>
          <w:divBdr>
            <w:top w:val="none" w:sz="0" w:space="0" w:color="auto"/>
            <w:left w:val="none" w:sz="0" w:space="0" w:color="auto"/>
            <w:bottom w:val="none" w:sz="0" w:space="0" w:color="auto"/>
            <w:right w:val="none" w:sz="0" w:space="0" w:color="auto"/>
          </w:divBdr>
        </w:div>
        <w:div w:id="728193177">
          <w:marLeft w:val="480"/>
          <w:marRight w:val="0"/>
          <w:marTop w:val="0"/>
          <w:marBottom w:val="0"/>
          <w:divBdr>
            <w:top w:val="none" w:sz="0" w:space="0" w:color="auto"/>
            <w:left w:val="none" w:sz="0" w:space="0" w:color="auto"/>
            <w:bottom w:val="none" w:sz="0" w:space="0" w:color="auto"/>
            <w:right w:val="none" w:sz="0" w:space="0" w:color="auto"/>
          </w:divBdr>
        </w:div>
        <w:div w:id="2040886341">
          <w:marLeft w:val="480"/>
          <w:marRight w:val="0"/>
          <w:marTop w:val="0"/>
          <w:marBottom w:val="0"/>
          <w:divBdr>
            <w:top w:val="none" w:sz="0" w:space="0" w:color="auto"/>
            <w:left w:val="none" w:sz="0" w:space="0" w:color="auto"/>
            <w:bottom w:val="none" w:sz="0" w:space="0" w:color="auto"/>
            <w:right w:val="none" w:sz="0" w:space="0" w:color="auto"/>
          </w:divBdr>
        </w:div>
        <w:div w:id="1285425364">
          <w:marLeft w:val="480"/>
          <w:marRight w:val="0"/>
          <w:marTop w:val="0"/>
          <w:marBottom w:val="0"/>
          <w:divBdr>
            <w:top w:val="none" w:sz="0" w:space="0" w:color="auto"/>
            <w:left w:val="none" w:sz="0" w:space="0" w:color="auto"/>
            <w:bottom w:val="none" w:sz="0" w:space="0" w:color="auto"/>
            <w:right w:val="none" w:sz="0" w:space="0" w:color="auto"/>
          </w:divBdr>
        </w:div>
        <w:div w:id="1839155181">
          <w:marLeft w:val="480"/>
          <w:marRight w:val="0"/>
          <w:marTop w:val="0"/>
          <w:marBottom w:val="0"/>
          <w:divBdr>
            <w:top w:val="none" w:sz="0" w:space="0" w:color="auto"/>
            <w:left w:val="none" w:sz="0" w:space="0" w:color="auto"/>
            <w:bottom w:val="none" w:sz="0" w:space="0" w:color="auto"/>
            <w:right w:val="none" w:sz="0" w:space="0" w:color="auto"/>
          </w:divBdr>
        </w:div>
        <w:div w:id="2069525547">
          <w:marLeft w:val="480"/>
          <w:marRight w:val="0"/>
          <w:marTop w:val="0"/>
          <w:marBottom w:val="0"/>
          <w:divBdr>
            <w:top w:val="none" w:sz="0" w:space="0" w:color="auto"/>
            <w:left w:val="none" w:sz="0" w:space="0" w:color="auto"/>
            <w:bottom w:val="none" w:sz="0" w:space="0" w:color="auto"/>
            <w:right w:val="none" w:sz="0" w:space="0" w:color="auto"/>
          </w:divBdr>
        </w:div>
        <w:div w:id="484903991">
          <w:marLeft w:val="480"/>
          <w:marRight w:val="0"/>
          <w:marTop w:val="0"/>
          <w:marBottom w:val="0"/>
          <w:divBdr>
            <w:top w:val="none" w:sz="0" w:space="0" w:color="auto"/>
            <w:left w:val="none" w:sz="0" w:space="0" w:color="auto"/>
            <w:bottom w:val="none" w:sz="0" w:space="0" w:color="auto"/>
            <w:right w:val="none" w:sz="0" w:space="0" w:color="auto"/>
          </w:divBdr>
        </w:div>
        <w:div w:id="1504465999">
          <w:marLeft w:val="480"/>
          <w:marRight w:val="0"/>
          <w:marTop w:val="0"/>
          <w:marBottom w:val="0"/>
          <w:divBdr>
            <w:top w:val="none" w:sz="0" w:space="0" w:color="auto"/>
            <w:left w:val="none" w:sz="0" w:space="0" w:color="auto"/>
            <w:bottom w:val="none" w:sz="0" w:space="0" w:color="auto"/>
            <w:right w:val="none" w:sz="0" w:space="0" w:color="auto"/>
          </w:divBdr>
        </w:div>
        <w:div w:id="1552040868">
          <w:marLeft w:val="480"/>
          <w:marRight w:val="0"/>
          <w:marTop w:val="0"/>
          <w:marBottom w:val="0"/>
          <w:divBdr>
            <w:top w:val="none" w:sz="0" w:space="0" w:color="auto"/>
            <w:left w:val="none" w:sz="0" w:space="0" w:color="auto"/>
            <w:bottom w:val="none" w:sz="0" w:space="0" w:color="auto"/>
            <w:right w:val="none" w:sz="0" w:space="0" w:color="auto"/>
          </w:divBdr>
        </w:div>
        <w:div w:id="1247495146">
          <w:marLeft w:val="480"/>
          <w:marRight w:val="0"/>
          <w:marTop w:val="0"/>
          <w:marBottom w:val="0"/>
          <w:divBdr>
            <w:top w:val="none" w:sz="0" w:space="0" w:color="auto"/>
            <w:left w:val="none" w:sz="0" w:space="0" w:color="auto"/>
            <w:bottom w:val="none" w:sz="0" w:space="0" w:color="auto"/>
            <w:right w:val="none" w:sz="0" w:space="0" w:color="auto"/>
          </w:divBdr>
        </w:div>
        <w:div w:id="1184630888">
          <w:marLeft w:val="480"/>
          <w:marRight w:val="0"/>
          <w:marTop w:val="0"/>
          <w:marBottom w:val="0"/>
          <w:divBdr>
            <w:top w:val="none" w:sz="0" w:space="0" w:color="auto"/>
            <w:left w:val="none" w:sz="0" w:space="0" w:color="auto"/>
            <w:bottom w:val="none" w:sz="0" w:space="0" w:color="auto"/>
            <w:right w:val="none" w:sz="0" w:space="0" w:color="auto"/>
          </w:divBdr>
        </w:div>
        <w:div w:id="1128083401">
          <w:marLeft w:val="480"/>
          <w:marRight w:val="0"/>
          <w:marTop w:val="0"/>
          <w:marBottom w:val="0"/>
          <w:divBdr>
            <w:top w:val="none" w:sz="0" w:space="0" w:color="auto"/>
            <w:left w:val="none" w:sz="0" w:space="0" w:color="auto"/>
            <w:bottom w:val="none" w:sz="0" w:space="0" w:color="auto"/>
            <w:right w:val="none" w:sz="0" w:space="0" w:color="auto"/>
          </w:divBdr>
        </w:div>
        <w:div w:id="832139738">
          <w:marLeft w:val="480"/>
          <w:marRight w:val="0"/>
          <w:marTop w:val="0"/>
          <w:marBottom w:val="0"/>
          <w:divBdr>
            <w:top w:val="none" w:sz="0" w:space="0" w:color="auto"/>
            <w:left w:val="none" w:sz="0" w:space="0" w:color="auto"/>
            <w:bottom w:val="none" w:sz="0" w:space="0" w:color="auto"/>
            <w:right w:val="none" w:sz="0" w:space="0" w:color="auto"/>
          </w:divBdr>
        </w:div>
        <w:div w:id="1276445515">
          <w:marLeft w:val="480"/>
          <w:marRight w:val="0"/>
          <w:marTop w:val="0"/>
          <w:marBottom w:val="0"/>
          <w:divBdr>
            <w:top w:val="none" w:sz="0" w:space="0" w:color="auto"/>
            <w:left w:val="none" w:sz="0" w:space="0" w:color="auto"/>
            <w:bottom w:val="none" w:sz="0" w:space="0" w:color="auto"/>
            <w:right w:val="none" w:sz="0" w:space="0" w:color="auto"/>
          </w:divBdr>
        </w:div>
        <w:div w:id="1350987012">
          <w:marLeft w:val="480"/>
          <w:marRight w:val="0"/>
          <w:marTop w:val="0"/>
          <w:marBottom w:val="0"/>
          <w:divBdr>
            <w:top w:val="none" w:sz="0" w:space="0" w:color="auto"/>
            <w:left w:val="none" w:sz="0" w:space="0" w:color="auto"/>
            <w:bottom w:val="none" w:sz="0" w:space="0" w:color="auto"/>
            <w:right w:val="none" w:sz="0" w:space="0" w:color="auto"/>
          </w:divBdr>
        </w:div>
        <w:div w:id="1064991502">
          <w:marLeft w:val="480"/>
          <w:marRight w:val="0"/>
          <w:marTop w:val="0"/>
          <w:marBottom w:val="0"/>
          <w:divBdr>
            <w:top w:val="none" w:sz="0" w:space="0" w:color="auto"/>
            <w:left w:val="none" w:sz="0" w:space="0" w:color="auto"/>
            <w:bottom w:val="none" w:sz="0" w:space="0" w:color="auto"/>
            <w:right w:val="none" w:sz="0" w:space="0" w:color="auto"/>
          </w:divBdr>
        </w:div>
        <w:div w:id="1320888168">
          <w:marLeft w:val="480"/>
          <w:marRight w:val="0"/>
          <w:marTop w:val="0"/>
          <w:marBottom w:val="0"/>
          <w:divBdr>
            <w:top w:val="none" w:sz="0" w:space="0" w:color="auto"/>
            <w:left w:val="none" w:sz="0" w:space="0" w:color="auto"/>
            <w:bottom w:val="none" w:sz="0" w:space="0" w:color="auto"/>
            <w:right w:val="none" w:sz="0" w:space="0" w:color="auto"/>
          </w:divBdr>
        </w:div>
        <w:div w:id="1321039326">
          <w:marLeft w:val="480"/>
          <w:marRight w:val="0"/>
          <w:marTop w:val="0"/>
          <w:marBottom w:val="0"/>
          <w:divBdr>
            <w:top w:val="none" w:sz="0" w:space="0" w:color="auto"/>
            <w:left w:val="none" w:sz="0" w:space="0" w:color="auto"/>
            <w:bottom w:val="none" w:sz="0" w:space="0" w:color="auto"/>
            <w:right w:val="none" w:sz="0" w:space="0" w:color="auto"/>
          </w:divBdr>
        </w:div>
        <w:div w:id="1963807374">
          <w:marLeft w:val="480"/>
          <w:marRight w:val="0"/>
          <w:marTop w:val="0"/>
          <w:marBottom w:val="0"/>
          <w:divBdr>
            <w:top w:val="none" w:sz="0" w:space="0" w:color="auto"/>
            <w:left w:val="none" w:sz="0" w:space="0" w:color="auto"/>
            <w:bottom w:val="none" w:sz="0" w:space="0" w:color="auto"/>
            <w:right w:val="none" w:sz="0" w:space="0" w:color="auto"/>
          </w:divBdr>
        </w:div>
        <w:div w:id="1291864766">
          <w:marLeft w:val="480"/>
          <w:marRight w:val="0"/>
          <w:marTop w:val="0"/>
          <w:marBottom w:val="0"/>
          <w:divBdr>
            <w:top w:val="none" w:sz="0" w:space="0" w:color="auto"/>
            <w:left w:val="none" w:sz="0" w:space="0" w:color="auto"/>
            <w:bottom w:val="none" w:sz="0" w:space="0" w:color="auto"/>
            <w:right w:val="none" w:sz="0" w:space="0" w:color="auto"/>
          </w:divBdr>
        </w:div>
        <w:div w:id="868907386">
          <w:marLeft w:val="480"/>
          <w:marRight w:val="0"/>
          <w:marTop w:val="0"/>
          <w:marBottom w:val="0"/>
          <w:divBdr>
            <w:top w:val="none" w:sz="0" w:space="0" w:color="auto"/>
            <w:left w:val="none" w:sz="0" w:space="0" w:color="auto"/>
            <w:bottom w:val="none" w:sz="0" w:space="0" w:color="auto"/>
            <w:right w:val="none" w:sz="0" w:space="0" w:color="auto"/>
          </w:divBdr>
        </w:div>
        <w:div w:id="1702045263">
          <w:marLeft w:val="480"/>
          <w:marRight w:val="0"/>
          <w:marTop w:val="0"/>
          <w:marBottom w:val="0"/>
          <w:divBdr>
            <w:top w:val="none" w:sz="0" w:space="0" w:color="auto"/>
            <w:left w:val="none" w:sz="0" w:space="0" w:color="auto"/>
            <w:bottom w:val="none" w:sz="0" w:space="0" w:color="auto"/>
            <w:right w:val="none" w:sz="0" w:space="0" w:color="auto"/>
          </w:divBdr>
        </w:div>
        <w:div w:id="1169099564">
          <w:marLeft w:val="480"/>
          <w:marRight w:val="0"/>
          <w:marTop w:val="0"/>
          <w:marBottom w:val="0"/>
          <w:divBdr>
            <w:top w:val="none" w:sz="0" w:space="0" w:color="auto"/>
            <w:left w:val="none" w:sz="0" w:space="0" w:color="auto"/>
            <w:bottom w:val="none" w:sz="0" w:space="0" w:color="auto"/>
            <w:right w:val="none" w:sz="0" w:space="0" w:color="auto"/>
          </w:divBdr>
        </w:div>
        <w:div w:id="1240209087">
          <w:marLeft w:val="480"/>
          <w:marRight w:val="0"/>
          <w:marTop w:val="0"/>
          <w:marBottom w:val="0"/>
          <w:divBdr>
            <w:top w:val="none" w:sz="0" w:space="0" w:color="auto"/>
            <w:left w:val="none" w:sz="0" w:space="0" w:color="auto"/>
            <w:bottom w:val="none" w:sz="0" w:space="0" w:color="auto"/>
            <w:right w:val="none" w:sz="0" w:space="0" w:color="auto"/>
          </w:divBdr>
        </w:div>
        <w:div w:id="402066936">
          <w:marLeft w:val="480"/>
          <w:marRight w:val="0"/>
          <w:marTop w:val="0"/>
          <w:marBottom w:val="0"/>
          <w:divBdr>
            <w:top w:val="none" w:sz="0" w:space="0" w:color="auto"/>
            <w:left w:val="none" w:sz="0" w:space="0" w:color="auto"/>
            <w:bottom w:val="none" w:sz="0" w:space="0" w:color="auto"/>
            <w:right w:val="none" w:sz="0" w:space="0" w:color="auto"/>
          </w:divBdr>
        </w:div>
        <w:div w:id="401753293">
          <w:marLeft w:val="480"/>
          <w:marRight w:val="0"/>
          <w:marTop w:val="0"/>
          <w:marBottom w:val="0"/>
          <w:divBdr>
            <w:top w:val="none" w:sz="0" w:space="0" w:color="auto"/>
            <w:left w:val="none" w:sz="0" w:space="0" w:color="auto"/>
            <w:bottom w:val="none" w:sz="0" w:space="0" w:color="auto"/>
            <w:right w:val="none" w:sz="0" w:space="0" w:color="auto"/>
          </w:divBdr>
        </w:div>
        <w:div w:id="418447908">
          <w:marLeft w:val="480"/>
          <w:marRight w:val="0"/>
          <w:marTop w:val="0"/>
          <w:marBottom w:val="0"/>
          <w:divBdr>
            <w:top w:val="none" w:sz="0" w:space="0" w:color="auto"/>
            <w:left w:val="none" w:sz="0" w:space="0" w:color="auto"/>
            <w:bottom w:val="none" w:sz="0" w:space="0" w:color="auto"/>
            <w:right w:val="none" w:sz="0" w:space="0" w:color="auto"/>
          </w:divBdr>
        </w:div>
        <w:div w:id="951864023">
          <w:marLeft w:val="480"/>
          <w:marRight w:val="0"/>
          <w:marTop w:val="0"/>
          <w:marBottom w:val="0"/>
          <w:divBdr>
            <w:top w:val="none" w:sz="0" w:space="0" w:color="auto"/>
            <w:left w:val="none" w:sz="0" w:space="0" w:color="auto"/>
            <w:bottom w:val="none" w:sz="0" w:space="0" w:color="auto"/>
            <w:right w:val="none" w:sz="0" w:space="0" w:color="auto"/>
          </w:divBdr>
        </w:div>
        <w:div w:id="269899772">
          <w:marLeft w:val="480"/>
          <w:marRight w:val="0"/>
          <w:marTop w:val="0"/>
          <w:marBottom w:val="0"/>
          <w:divBdr>
            <w:top w:val="none" w:sz="0" w:space="0" w:color="auto"/>
            <w:left w:val="none" w:sz="0" w:space="0" w:color="auto"/>
            <w:bottom w:val="none" w:sz="0" w:space="0" w:color="auto"/>
            <w:right w:val="none" w:sz="0" w:space="0" w:color="auto"/>
          </w:divBdr>
        </w:div>
        <w:div w:id="1261716317">
          <w:marLeft w:val="480"/>
          <w:marRight w:val="0"/>
          <w:marTop w:val="0"/>
          <w:marBottom w:val="0"/>
          <w:divBdr>
            <w:top w:val="none" w:sz="0" w:space="0" w:color="auto"/>
            <w:left w:val="none" w:sz="0" w:space="0" w:color="auto"/>
            <w:bottom w:val="none" w:sz="0" w:space="0" w:color="auto"/>
            <w:right w:val="none" w:sz="0" w:space="0" w:color="auto"/>
          </w:divBdr>
        </w:div>
        <w:div w:id="417555304">
          <w:marLeft w:val="480"/>
          <w:marRight w:val="0"/>
          <w:marTop w:val="0"/>
          <w:marBottom w:val="0"/>
          <w:divBdr>
            <w:top w:val="none" w:sz="0" w:space="0" w:color="auto"/>
            <w:left w:val="none" w:sz="0" w:space="0" w:color="auto"/>
            <w:bottom w:val="none" w:sz="0" w:space="0" w:color="auto"/>
            <w:right w:val="none" w:sz="0" w:space="0" w:color="auto"/>
          </w:divBdr>
        </w:div>
        <w:div w:id="705954816">
          <w:marLeft w:val="480"/>
          <w:marRight w:val="0"/>
          <w:marTop w:val="0"/>
          <w:marBottom w:val="0"/>
          <w:divBdr>
            <w:top w:val="none" w:sz="0" w:space="0" w:color="auto"/>
            <w:left w:val="none" w:sz="0" w:space="0" w:color="auto"/>
            <w:bottom w:val="none" w:sz="0" w:space="0" w:color="auto"/>
            <w:right w:val="none" w:sz="0" w:space="0" w:color="auto"/>
          </w:divBdr>
        </w:div>
        <w:div w:id="1928223086">
          <w:marLeft w:val="480"/>
          <w:marRight w:val="0"/>
          <w:marTop w:val="0"/>
          <w:marBottom w:val="0"/>
          <w:divBdr>
            <w:top w:val="none" w:sz="0" w:space="0" w:color="auto"/>
            <w:left w:val="none" w:sz="0" w:space="0" w:color="auto"/>
            <w:bottom w:val="none" w:sz="0" w:space="0" w:color="auto"/>
            <w:right w:val="none" w:sz="0" w:space="0" w:color="auto"/>
          </w:divBdr>
        </w:div>
        <w:div w:id="2041779748">
          <w:marLeft w:val="480"/>
          <w:marRight w:val="0"/>
          <w:marTop w:val="0"/>
          <w:marBottom w:val="0"/>
          <w:divBdr>
            <w:top w:val="none" w:sz="0" w:space="0" w:color="auto"/>
            <w:left w:val="none" w:sz="0" w:space="0" w:color="auto"/>
            <w:bottom w:val="none" w:sz="0" w:space="0" w:color="auto"/>
            <w:right w:val="none" w:sz="0" w:space="0" w:color="auto"/>
          </w:divBdr>
        </w:div>
        <w:div w:id="1308053753">
          <w:marLeft w:val="480"/>
          <w:marRight w:val="0"/>
          <w:marTop w:val="0"/>
          <w:marBottom w:val="0"/>
          <w:divBdr>
            <w:top w:val="none" w:sz="0" w:space="0" w:color="auto"/>
            <w:left w:val="none" w:sz="0" w:space="0" w:color="auto"/>
            <w:bottom w:val="none" w:sz="0" w:space="0" w:color="auto"/>
            <w:right w:val="none" w:sz="0" w:space="0" w:color="auto"/>
          </w:divBdr>
        </w:div>
        <w:div w:id="1191722732">
          <w:marLeft w:val="480"/>
          <w:marRight w:val="0"/>
          <w:marTop w:val="0"/>
          <w:marBottom w:val="0"/>
          <w:divBdr>
            <w:top w:val="none" w:sz="0" w:space="0" w:color="auto"/>
            <w:left w:val="none" w:sz="0" w:space="0" w:color="auto"/>
            <w:bottom w:val="none" w:sz="0" w:space="0" w:color="auto"/>
            <w:right w:val="none" w:sz="0" w:space="0" w:color="auto"/>
          </w:divBdr>
        </w:div>
        <w:div w:id="808940654">
          <w:marLeft w:val="480"/>
          <w:marRight w:val="0"/>
          <w:marTop w:val="0"/>
          <w:marBottom w:val="0"/>
          <w:divBdr>
            <w:top w:val="none" w:sz="0" w:space="0" w:color="auto"/>
            <w:left w:val="none" w:sz="0" w:space="0" w:color="auto"/>
            <w:bottom w:val="none" w:sz="0" w:space="0" w:color="auto"/>
            <w:right w:val="none" w:sz="0" w:space="0" w:color="auto"/>
          </w:divBdr>
        </w:div>
        <w:div w:id="1213811012">
          <w:marLeft w:val="480"/>
          <w:marRight w:val="0"/>
          <w:marTop w:val="0"/>
          <w:marBottom w:val="0"/>
          <w:divBdr>
            <w:top w:val="none" w:sz="0" w:space="0" w:color="auto"/>
            <w:left w:val="none" w:sz="0" w:space="0" w:color="auto"/>
            <w:bottom w:val="none" w:sz="0" w:space="0" w:color="auto"/>
            <w:right w:val="none" w:sz="0" w:space="0" w:color="auto"/>
          </w:divBdr>
        </w:div>
        <w:div w:id="1593783228">
          <w:marLeft w:val="480"/>
          <w:marRight w:val="0"/>
          <w:marTop w:val="0"/>
          <w:marBottom w:val="0"/>
          <w:divBdr>
            <w:top w:val="none" w:sz="0" w:space="0" w:color="auto"/>
            <w:left w:val="none" w:sz="0" w:space="0" w:color="auto"/>
            <w:bottom w:val="none" w:sz="0" w:space="0" w:color="auto"/>
            <w:right w:val="none" w:sz="0" w:space="0" w:color="auto"/>
          </w:divBdr>
        </w:div>
        <w:div w:id="853805122">
          <w:marLeft w:val="480"/>
          <w:marRight w:val="0"/>
          <w:marTop w:val="0"/>
          <w:marBottom w:val="0"/>
          <w:divBdr>
            <w:top w:val="none" w:sz="0" w:space="0" w:color="auto"/>
            <w:left w:val="none" w:sz="0" w:space="0" w:color="auto"/>
            <w:bottom w:val="none" w:sz="0" w:space="0" w:color="auto"/>
            <w:right w:val="none" w:sz="0" w:space="0" w:color="auto"/>
          </w:divBdr>
        </w:div>
        <w:div w:id="1268927333">
          <w:marLeft w:val="480"/>
          <w:marRight w:val="0"/>
          <w:marTop w:val="0"/>
          <w:marBottom w:val="0"/>
          <w:divBdr>
            <w:top w:val="none" w:sz="0" w:space="0" w:color="auto"/>
            <w:left w:val="none" w:sz="0" w:space="0" w:color="auto"/>
            <w:bottom w:val="none" w:sz="0" w:space="0" w:color="auto"/>
            <w:right w:val="none" w:sz="0" w:space="0" w:color="auto"/>
          </w:divBdr>
        </w:div>
        <w:div w:id="1952274448">
          <w:marLeft w:val="480"/>
          <w:marRight w:val="0"/>
          <w:marTop w:val="0"/>
          <w:marBottom w:val="0"/>
          <w:divBdr>
            <w:top w:val="none" w:sz="0" w:space="0" w:color="auto"/>
            <w:left w:val="none" w:sz="0" w:space="0" w:color="auto"/>
            <w:bottom w:val="none" w:sz="0" w:space="0" w:color="auto"/>
            <w:right w:val="none" w:sz="0" w:space="0" w:color="auto"/>
          </w:divBdr>
        </w:div>
        <w:div w:id="418868145">
          <w:marLeft w:val="480"/>
          <w:marRight w:val="0"/>
          <w:marTop w:val="0"/>
          <w:marBottom w:val="0"/>
          <w:divBdr>
            <w:top w:val="none" w:sz="0" w:space="0" w:color="auto"/>
            <w:left w:val="none" w:sz="0" w:space="0" w:color="auto"/>
            <w:bottom w:val="none" w:sz="0" w:space="0" w:color="auto"/>
            <w:right w:val="none" w:sz="0" w:space="0" w:color="auto"/>
          </w:divBdr>
        </w:div>
        <w:div w:id="1271091091">
          <w:marLeft w:val="480"/>
          <w:marRight w:val="0"/>
          <w:marTop w:val="0"/>
          <w:marBottom w:val="0"/>
          <w:divBdr>
            <w:top w:val="none" w:sz="0" w:space="0" w:color="auto"/>
            <w:left w:val="none" w:sz="0" w:space="0" w:color="auto"/>
            <w:bottom w:val="none" w:sz="0" w:space="0" w:color="auto"/>
            <w:right w:val="none" w:sz="0" w:space="0" w:color="auto"/>
          </w:divBdr>
        </w:div>
        <w:div w:id="414253352">
          <w:marLeft w:val="480"/>
          <w:marRight w:val="0"/>
          <w:marTop w:val="0"/>
          <w:marBottom w:val="0"/>
          <w:divBdr>
            <w:top w:val="none" w:sz="0" w:space="0" w:color="auto"/>
            <w:left w:val="none" w:sz="0" w:space="0" w:color="auto"/>
            <w:bottom w:val="none" w:sz="0" w:space="0" w:color="auto"/>
            <w:right w:val="none" w:sz="0" w:space="0" w:color="auto"/>
          </w:divBdr>
        </w:div>
        <w:div w:id="1292132688">
          <w:marLeft w:val="480"/>
          <w:marRight w:val="0"/>
          <w:marTop w:val="0"/>
          <w:marBottom w:val="0"/>
          <w:divBdr>
            <w:top w:val="none" w:sz="0" w:space="0" w:color="auto"/>
            <w:left w:val="none" w:sz="0" w:space="0" w:color="auto"/>
            <w:bottom w:val="none" w:sz="0" w:space="0" w:color="auto"/>
            <w:right w:val="none" w:sz="0" w:space="0" w:color="auto"/>
          </w:divBdr>
        </w:div>
        <w:div w:id="266273582">
          <w:marLeft w:val="480"/>
          <w:marRight w:val="0"/>
          <w:marTop w:val="0"/>
          <w:marBottom w:val="0"/>
          <w:divBdr>
            <w:top w:val="none" w:sz="0" w:space="0" w:color="auto"/>
            <w:left w:val="none" w:sz="0" w:space="0" w:color="auto"/>
            <w:bottom w:val="none" w:sz="0" w:space="0" w:color="auto"/>
            <w:right w:val="none" w:sz="0" w:space="0" w:color="auto"/>
          </w:divBdr>
        </w:div>
        <w:div w:id="327755705">
          <w:marLeft w:val="480"/>
          <w:marRight w:val="0"/>
          <w:marTop w:val="0"/>
          <w:marBottom w:val="0"/>
          <w:divBdr>
            <w:top w:val="none" w:sz="0" w:space="0" w:color="auto"/>
            <w:left w:val="none" w:sz="0" w:space="0" w:color="auto"/>
            <w:bottom w:val="none" w:sz="0" w:space="0" w:color="auto"/>
            <w:right w:val="none" w:sz="0" w:space="0" w:color="auto"/>
          </w:divBdr>
        </w:div>
        <w:div w:id="300574621">
          <w:marLeft w:val="480"/>
          <w:marRight w:val="0"/>
          <w:marTop w:val="0"/>
          <w:marBottom w:val="0"/>
          <w:divBdr>
            <w:top w:val="none" w:sz="0" w:space="0" w:color="auto"/>
            <w:left w:val="none" w:sz="0" w:space="0" w:color="auto"/>
            <w:bottom w:val="none" w:sz="0" w:space="0" w:color="auto"/>
            <w:right w:val="none" w:sz="0" w:space="0" w:color="auto"/>
          </w:divBdr>
        </w:div>
        <w:div w:id="331840912">
          <w:marLeft w:val="480"/>
          <w:marRight w:val="0"/>
          <w:marTop w:val="0"/>
          <w:marBottom w:val="0"/>
          <w:divBdr>
            <w:top w:val="none" w:sz="0" w:space="0" w:color="auto"/>
            <w:left w:val="none" w:sz="0" w:space="0" w:color="auto"/>
            <w:bottom w:val="none" w:sz="0" w:space="0" w:color="auto"/>
            <w:right w:val="none" w:sz="0" w:space="0" w:color="auto"/>
          </w:divBdr>
        </w:div>
        <w:div w:id="575170729">
          <w:marLeft w:val="480"/>
          <w:marRight w:val="0"/>
          <w:marTop w:val="0"/>
          <w:marBottom w:val="0"/>
          <w:divBdr>
            <w:top w:val="none" w:sz="0" w:space="0" w:color="auto"/>
            <w:left w:val="none" w:sz="0" w:space="0" w:color="auto"/>
            <w:bottom w:val="none" w:sz="0" w:space="0" w:color="auto"/>
            <w:right w:val="none" w:sz="0" w:space="0" w:color="auto"/>
          </w:divBdr>
        </w:div>
        <w:div w:id="364797650">
          <w:marLeft w:val="480"/>
          <w:marRight w:val="0"/>
          <w:marTop w:val="0"/>
          <w:marBottom w:val="0"/>
          <w:divBdr>
            <w:top w:val="none" w:sz="0" w:space="0" w:color="auto"/>
            <w:left w:val="none" w:sz="0" w:space="0" w:color="auto"/>
            <w:bottom w:val="none" w:sz="0" w:space="0" w:color="auto"/>
            <w:right w:val="none" w:sz="0" w:space="0" w:color="auto"/>
          </w:divBdr>
        </w:div>
        <w:div w:id="1108622099">
          <w:marLeft w:val="480"/>
          <w:marRight w:val="0"/>
          <w:marTop w:val="0"/>
          <w:marBottom w:val="0"/>
          <w:divBdr>
            <w:top w:val="none" w:sz="0" w:space="0" w:color="auto"/>
            <w:left w:val="none" w:sz="0" w:space="0" w:color="auto"/>
            <w:bottom w:val="none" w:sz="0" w:space="0" w:color="auto"/>
            <w:right w:val="none" w:sz="0" w:space="0" w:color="auto"/>
          </w:divBdr>
        </w:div>
        <w:div w:id="1873303682">
          <w:marLeft w:val="480"/>
          <w:marRight w:val="0"/>
          <w:marTop w:val="0"/>
          <w:marBottom w:val="0"/>
          <w:divBdr>
            <w:top w:val="none" w:sz="0" w:space="0" w:color="auto"/>
            <w:left w:val="none" w:sz="0" w:space="0" w:color="auto"/>
            <w:bottom w:val="none" w:sz="0" w:space="0" w:color="auto"/>
            <w:right w:val="none" w:sz="0" w:space="0" w:color="auto"/>
          </w:divBdr>
        </w:div>
        <w:div w:id="1112437898">
          <w:marLeft w:val="480"/>
          <w:marRight w:val="0"/>
          <w:marTop w:val="0"/>
          <w:marBottom w:val="0"/>
          <w:divBdr>
            <w:top w:val="none" w:sz="0" w:space="0" w:color="auto"/>
            <w:left w:val="none" w:sz="0" w:space="0" w:color="auto"/>
            <w:bottom w:val="none" w:sz="0" w:space="0" w:color="auto"/>
            <w:right w:val="none" w:sz="0" w:space="0" w:color="auto"/>
          </w:divBdr>
        </w:div>
        <w:div w:id="331373617">
          <w:marLeft w:val="480"/>
          <w:marRight w:val="0"/>
          <w:marTop w:val="0"/>
          <w:marBottom w:val="0"/>
          <w:divBdr>
            <w:top w:val="none" w:sz="0" w:space="0" w:color="auto"/>
            <w:left w:val="none" w:sz="0" w:space="0" w:color="auto"/>
            <w:bottom w:val="none" w:sz="0" w:space="0" w:color="auto"/>
            <w:right w:val="none" w:sz="0" w:space="0" w:color="auto"/>
          </w:divBdr>
        </w:div>
        <w:div w:id="740829748">
          <w:marLeft w:val="480"/>
          <w:marRight w:val="0"/>
          <w:marTop w:val="0"/>
          <w:marBottom w:val="0"/>
          <w:divBdr>
            <w:top w:val="none" w:sz="0" w:space="0" w:color="auto"/>
            <w:left w:val="none" w:sz="0" w:space="0" w:color="auto"/>
            <w:bottom w:val="none" w:sz="0" w:space="0" w:color="auto"/>
            <w:right w:val="none" w:sz="0" w:space="0" w:color="auto"/>
          </w:divBdr>
        </w:div>
        <w:div w:id="508255339">
          <w:marLeft w:val="480"/>
          <w:marRight w:val="0"/>
          <w:marTop w:val="0"/>
          <w:marBottom w:val="0"/>
          <w:divBdr>
            <w:top w:val="none" w:sz="0" w:space="0" w:color="auto"/>
            <w:left w:val="none" w:sz="0" w:space="0" w:color="auto"/>
            <w:bottom w:val="none" w:sz="0" w:space="0" w:color="auto"/>
            <w:right w:val="none" w:sz="0" w:space="0" w:color="auto"/>
          </w:divBdr>
        </w:div>
      </w:divsChild>
    </w:div>
    <w:div w:id="309140149">
      <w:bodyDiv w:val="1"/>
      <w:marLeft w:val="0"/>
      <w:marRight w:val="0"/>
      <w:marTop w:val="0"/>
      <w:marBottom w:val="0"/>
      <w:divBdr>
        <w:top w:val="none" w:sz="0" w:space="0" w:color="auto"/>
        <w:left w:val="none" w:sz="0" w:space="0" w:color="auto"/>
        <w:bottom w:val="none" w:sz="0" w:space="0" w:color="auto"/>
        <w:right w:val="none" w:sz="0" w:space="0" w:color="auto"/>
      </w:divBdr>
    </w:div>
    <w:div w:id="310014782">
      <w:bodyDiv w:val="1"/>
      <w:marLeft w:val="0"/>
      <w:marRight w:val="0"/>
      <w:marTop w:val="0"/>
      <w:marBottom w:val="0"/>
      <w:divBdr>
        <w:top w:val="none" w:sz="0" w:space="0" w:color="auto"/>
        <w:left w:val="none" w:sz="0" w:space="0" w:color="auto"/>
        <w:bottom w:val="none" w:sz="0" w:space="0" w:color="auto"/>
        <w:right w:val="none" w:sz="0" w:space="0" w:color="auto"/>
      </w:divBdr>
    </w:div>
    <w:div w:id="310066424">
      <w:bodyDiv w:val="1"/>
      <w:marLeft w:val="0"/>
      <w:marRight w:val="0"/>
      <w:marTop w:val="0"/>
      <w:marBottom w:val="0"/>
      <w:divBdr>
        <w:top w:val="none" w:sz="0" w:space="0" w:color="auto"/>
        <w:left w:val="none" w:sz="0" w:space="0" w:color="auto"/>
        <w:bottom w:val="none" w:sz="0" w:space="0" w:color="auto"/>
        <w:right w:val="none" w:sz="0" w:space="0" w:color="auto"/>
      </w:divBdr>
    </w:div>
    <w:div w:id="310406080">
      <w:bodyDiv w:val="1"/>
      <w:marLeft w:val="0"/>
      <w:marRight w:val="0"/>
      <w:marTop w:val="0"/>
      <w:marBottom w:val="0"/>
      <w:divBdr>
        <w:top w:val="none" w:sz="0" w:space="0" w:color="auto"/>
        <w:left w:val="none" w:sz="0" w:space="0" w:color="auto"/>
        <w:bottom w:val="none" w:sz="0" w:space="0" w:color="auto"/>
        <w:right w:val="none" w:sz="0" w:space="0" w:color="auto"/>
      </w:divBdr>
      <w:divsChild>
        <w:div w:id="367920817">
          <w:marLeft w:val="640"/>
          <w:marRight w:val="0"/>
          <w:marTop w:val="0"/>
          <w:marBottom w:val="0"/>
          <w:divBdr>
            <w:top w:val="none" w:sz="0" w:space="0" w:color="auto"/>
            <w:left w:val="none" w:sz="0" w:space="0" w:color="auto"/>
            <w:bottom w:val="none" w:sz="0" w:space="0" w:color="auto"/>
            <w:right w:val="none" w:sz="0" w:space="0" w:color="auto"/>
          </w:divBdr>
        </w:div>
        <w:div w:id="2068722138">
          <w:marLeft w:val="640"/>
          <w:marRight w:val="0"/>
          <w:marTop w:val="0"/>
          <w:marBottom w:val="0"/>
          <w:divBdr>
            <w:top w:val="none" w:sz="0" w:space="0" w:color="auto"/>
            <w:left w:val="none" w:sz="0" w:space="0" w:color="auto"/>
            <w:bottom w:val="none" w:sz="0" w:space="0" w:color="auto"/>
            <w:right w:val="none" w:sz="0" w:space="0" w:color="auto"/>
          </w:divBdr>
        </w:div>
        <w:div w:id="2015297631">
          <w:marLeft w:val="640"/>
          <w:marRight w:val="0"/>
          <w:marTop w:val="0"/>
          <w:marBottom w:val="0"/>
          <w:divBdr>
            <w:top w:val="none" w:sz="0" w:space="0" w:color="auto"/>
            <w:left w:val="none" w:sz="0" w:space="0" w:color="auto"/>
            <w:bottom w:val="none" w:sz="0" w:space="0" w:color="auto"/>
            <w:right w:val="none" w:sz="0" w:space="0" w:color="auto"/>
          </w:divBdr>
        </w:div>
        <w:div w:id="2026176693">
          <w:marLeft w:val="640"/>
          <w:marRight w:val="0"/>
          <w:marTop w:val="0"/>
          <w:marBottom w:val="0"/>
          <w:divBdr>
            <w:top w:val="none" w:sz="0" w:space="0" w:color="auto"/>
            <w:left w:val="none" w:sz="0" w:space="0" w:color="auto"/>
            <w:bottom w:val="none" w:sz="0" w:space="0" w:color="auto"/>
            <w:right w:val="none" w:sz="0" w:space="0" w:color="auto"/>
          </w:divBdr>
        </w:div>
        <w:div w:id="1940479164">
          <w:marLeft w:val="640"/>
          <w:marRight w:val="0"/>
          <w:marTop w:val="0"/>
          <w:marBottom w:val="0"/>
          <w:divBdr>
            <w:top w:val="none" w:sz="0" w:space="0" w:color="auto"/>
            <w:left w:val="none" w:sz="0" w:space="0" w:color="auto"/>
            <w:bottom w:val="none" w:sz="0" w:space="0" w:color="auto"/>
            <w:right w:val="none" w:sz="0" w:space="0" w:color="auto"/>
          </w:divBdr>
        </w:div>
        <w:div w:id="521361499">
          <w:marLeft w:val="640"/>
          <w:marRight w:val="0"/>
          <w:marTop w:val="0"/>
          <w:marBottom w:val="0"/>
          <w:divBdr>
            <w:top w:val="none" w:sz="0" w:space="0" w:color="auto"/>
            <w:left w:val="none" w:sz="0" w:space="0" w:color="auto"/>
            <w:bottom w:val="none" w:sz="0" w:space="0" w:color="auto"/>
            <w:right w:val="none" w:sz="0" w:space="0" w:color="auto"/>
          </w:divBdr>
        </w:div>
        <w:div w:id="1165823135">
          <w:marLeft w:val="640"/>
          <w:marRight w:val="0"/>
          <w:marTop w:val="0"/>
          <w:marBottom w:val="0"/>
          <w:divBdr>
            <w:top w:val="none" w:sz="0" w:space="0" w:color="auto"/>
            <w:left w:val="none" w:sz="0" w:space="0" w:color="auto"/>
            <w:bottom w:val="none" w:sz="0" w:space="0" w:color="auto"/>
            <w:right w:val="none" w:sz="0" w:space="0" w:color="auto"/>
          </w:divBdr>
        </w:div>
        <w:div w:id="1208491774">
          <w:marLeft w:val="640"/>
          <w:marRight w:val="0"/>
          <w:marTop w:val="0"/>
          <w:marBottom w:val="0"/>
          <w:divBdr>
            <w:top w:val="none" w:sz="0" w:space="0" w:color="auto"/>
            <w:left w:val="none" w:sz="0" w:space="0" w:color="auto"/>
            <w:bottom w:val="none" w:sz="0" w:space="0" w:color="auto"/>
            <w:right w:val="none" w:sz="0" w:space="0" w:color="auto"/>
          </w:divBdr>
        </w:div>
        <w:div w:id="1406760874">
          <w:marLeft w:val="640"/>
          <w:marRight w:val="0"/>
          <w:marTop w:val="0"/>
          <w:marBottom w:val="0"/>
          <w:divBdr>
            <w:top w:val="none" w:sz="0" w:space="0" w:color="auto"/>
            <w:left w:val="none" w:sz="0" w:space="0" w:color="auto"/>
            <w:bottom w:val="none" w:sz="0" w:space="0" w:color="auto"/>
            <w:right w:val="none" w:sz="0" w:space="0" w:color="auto"/>
          </w:divBdr>
        </w:div>
        <w:div w:id="1242637459">
          <w:marLeft w:val="640"/>
          <w:marRight w:val="0"/>
          <w:marTop w:val="0"/>
          <w:marBottom w:val="0"/>
          <w:divBdr>
            <w:top w:val="none" w:sz="0" w:space="0" w:color="auto"/>
            <w:left w:val="none" w:sz="0" w:space="0" w:color="auto"/>
            <w:bottom w:val="none" w:sz="0" w:space="0" w:color="auto"/>
            <w:right w:val="none" w:sz="0" w:space="0" w:color="auto"/>
          </w:divBdr>
        </w:div>
        <w:div w:id="1051735605">
          <w:marLeft w:val="640"/>
          <w:marRight w:val="0"/>
          <w:marTop w:val="0"/>
          <w:marBottom w:val="0"/>
          <w:divBdr>
            <w:top w:val="none" w:sz="0" w:space="0" w:color="auto"/>
            <w:left w:val="none" w:sz="0" w:space="0" w:color="auto"/>
            <w:bottom w:val="none" w:sz="0" w:space="0" w:color="auto"/>
            <w:right w:val="none" w:sz="0" w:space="0" w:color="auto"/>
          </w:divBdr>
        </w:div>
        <w:div w:id="607002406">
          <w:marLeft w:val="640"/>
          <w:marRight w:val="0"/>
          <w:marTop w:val="0"/>
          <w:marBottom w:val="0"/>
          <w:divBdr>
            <w:top w:val="none" w:sz="0" w:space="0" w:color="auto"/>
            <w:left w:val="none" w:sz="0" w:space="0" w:color="auto"/>
            <w:bottom w:val="none" w:sz="0" w:space="0" w:color="auto"/>
            <w:right w:val="none" w:sz="0" w:space="0" w:color="auto"/>
          </w:divBdr>
        </w:div>
        <w:div w:id="1127701318">
          <w:marLeft w:val="640"/>
          <w:marRight w:val="0"/>
          <w:marTop w:val="0"/>
          <w:marBottom w:val="0"/>
          <w:divBdr>
            <w:top w:val="none" w:sz="0" w:space="0" w:color="auto"/>
            <w:left w:val="none" w:sz="0" w:space="0" w:color="auto"/>
            <w:bottom w:val="none" w:sz="0" w:space="0" w:color="auto"/>
            <w:right w:val="none" w:sz="0" w:space="0" w:color="auto"/>
          </w:divBdr>
        </w:div>
        <w:div w:id="5401988">
          <w:marLeft w:val="640"/>
          <w:marRight w:val="0"/>
          <w:marTop w:val="0"/>
          <w:marBottom w:val="0"/>
          <w:divBdr>
            <w:top w:val="none" w:sz="0" w:space="0" w:color="auto"/>
            <w:left w:val="none" w:sz="0" w:space="0" w:color="auto"/>
            <w:bottom w:val="none" w:sz="0" w:space="0" w:color="auto"/>
            <w:right w:val="none" w:sz="0" w:space="0" w:color="auto"/>
          </w:divBdr>
        </w:div>
        <w:div w:id="1398632317">
          <w:marLeft w:val="640"/>
          <w:marRight w:val="0"/>
          <w:marTop w:val="0"/>
          <w:marBottom w:val="0"/>
          <w:divBdr>
            <w:top w:val="none" w:sz="0" w:space="0" w:color="auto"/>
            <w:left w:val="none" w:sz="0" w:space="0" w:color="auto"/>
            <w:bottom w:val="none" w:sz="0" w:space="0" w:color="auto"/>
            <w:right w:val="none" w:sz="0" w:space="0" w:color="auto"/>
          </w:divBdr>
        </w:div>
        <w:div w:id="285888483">
          <w:marLeft w:val="640"/>
          <w:marRight w:val="0"/>
          <w:marTop w:val="0"/>
          <w:marBottom w:val="0"/>
          <w:divBdr>
            <w:top w:val="none" w:sz="0" w:space="0" w:color="auto"/>
            <w:left w:val="none" w:sz="0" w:space="0" w:color="auto"/>
            <w:bottom w:val="none" w:sz="0" w:space="0" w:color="auto"/>
            <w:right w:val="none" w:sz="0" w:space="0" w:color="auto"/>
          </w:divBdr>
        </w:div>
        <w:div w:id="1139613936">
          <w:marLeft w:val="640"/>
          <w:marRight w:val="0"/>
          <w:marTop w:val="0"/>
          <w:marBottom w:val="0"/>
          <w:divBdr>
            <w:top w:val="none" w:sz="0" w:space="0" w:color="auto"/>
            <w:left w:val="none" w:sz="0" w:space="0" w:color="auto"/>
            <w:bottom w:val="none" w:sz="0" w:space="0" w:color="auto"/>
            <w:right w:val="none" w:sz="0" w:space="0" w:color="auto"/>
          </w:divBdr>
        </w:div>
        <w:div w:id="1332294482">
          <w:marLeft w:val="640"/>
          <w:marRight w:val="0"/>
          <w:marTop w:val="0"/>
          <w:marBottom w:val="0"/>
          <w:divBdr>
            <w:top w:val="none" w:sz="0" w:space="0" w:color="auto"/>
            <w:left w:val="none" w:sz="0" w:space="0" w:color="auto"/>
            <w:bottom w:val="none" w:sz="0" w:space="0" w:color="auto"/>
            <w:right w:val="none" w:sz="0" w:space="0" w:color="auto"/>
          </w:divBdr>
        </w:div>
        <w:div w:id="915671574">
          <w:marLeft w:val="640"/>
          <w:marRight w:val="0"/>
          <w:marTop w:val="0"/>
          <w:marBottom w:val="0"/>
          <w:divBdr>
            <w:top w:val="none" w:sz="0" w:space="0" w:color="auto"/>
            <w:left w:val="none" w:sz="0" w:space="0" w:color="auto"/>
            <w:bottom w:val="none" w:sz="0" w:space="0" w:color="auto"/>
            <w:right w:val="none" w:sz="0" w:space="0" w:color="auto"/>
          </w:divBdr>
        </w:div>
        <w:div w:id="1863394624">
          <w:marLeft w:val="640"/>
          <w:marRight w:val="0"/>
          <w:marTop w:val="0"/>
          <w:marBottom w:val="0"/>
          <w:divBdr>
            <w:top w:val="none" w:sz="0" w:space="0" w:color="auto"/>
            <w:left w:val="none" w:sz="0" w:space="0" w:color="auto"/>
            <w:bottom w:val="none" w:sz="0" w:space="0" w:color="auto"/>
            <w:right w:val="none" w:sz="0" w:space="0" w:color="auto"/>
          </w:divBdr>
        </w:div>
        <w:div w:id="1408653756">
          <w:marLeft w:val="640"/>
          <w:marRight w:val="0"/>
          <w:marTop w:val="0"/>
          <w:marBottom w:val="0"/>
          <w:divBdr>
            <w:top w:val="none" w:sz="0" w:space="0" w:color="auto"/>
            <w:left w:val="none" w:sz="0" w:space="0" w:color="auto"/>
            <w:bottom w:val="none" w:sz="0" w:space="0" w:color="auto"/>
            <w:right w:val="none" w:sz="0" w:space="0" w:color="auto"/>
          </w:divBdr>
        </w:div>
        <w:div w:id="1718968591">
          <w:marLeft w:val="640"/>
          <w:marRight w:val="0"/>
          <w:marTop w:val="0"/>
          <w:marBottom w:val="0"/>
          <w:divBdr>
            <w:top w:val="none" w:sz="0" w:space="0" w:color="auto"/>
            <w:left w:val="none" w:sz="0" w:space="0" w:color="auto"/>
            <w:bottom w:val="none" w:sz="0" w:space="0" w:color="auto"/>
            <w:right w:val="none" w:sz="0" w:space="0" w:color="auto"/>
          </w:divBdr>
        </w:div>
        <w:div w:id="533159208">
          <w:marLeft w:val="640"/>
          <w:marRight w:val="0"/>
          <w:marTop w:val="0"/>
          <w:marBottom w:val="0"/>
          <w:divBdr>
            <w:top w:val="none" w:sz="0" w:space="0" w:color="auto"/>
            <w:left w:val="none" w:sz="0" w:space="0" w:color="auto"/>
            <w:bottom w:val="none" w:sz="0" w:space="0" w:color="auto"/>
            <w:right w:val="none" w:sz="0" w:space="0" w:color="auto"/>
          </w:divBdr>
        </w:div>
        <w:div w:id="1002195578">
          <w:marLeft w:val="640"/>
          <w:marRight w:val="0"/>
          <w:marTop w:val="0"/>
          <w:marBottom w:val="0"/>
          <w:divBdr>
            <w:top w:val="none" w:sz="0" w:space="0" w:color="auto"/>
            <w:left w:val="none" w:sz="0" w:space="0" w:color="auto"/>
            <w:bottom w:val="none" w:sz="0" w:space="0" w:color="auto"/>
            <w:right w:val="none" w:sz="0" w:space="0" w:color="auto"/>
          </w:divBdr>
        </w:div>
        <w:div w:id="1936669062">
          <w:marLeft w:val="640"/>
          <w:marRight w:val="0"/>
          <w:marTop w:val="0"/>
          <w:marBottom w:val="0"/>
          <w:divBdr>
            <w:top w:val="none" w:sz="0" w:space="0" w:color="auto"/>
            <w:left w:val="none" w:sz="0" w:space="0" w:color="auto"/>
            <w:bottom w:val="none" w:sz="0" w:space="0" w:color="auto"/>
            <w:right w:val="none" w:sz="0" w:space="0" w:color="auto"/>
          </w:divBdr>
        </w:div>
        <w:div w:id="1674257475">
          <w:marLeft w:val="640"/>
          <w:marRight w:val="0"/>
          <w:marTop w:val="0"/>
          <w:marBottom w:val="0"/>
          <w:divBdr>
            <w:top w:val="none" w:sz="0" w:space="0" w:color="auto"/>
            <w:left w:val="none" w:sz="0" w:space="0" w:color="auto"/>
            <w:bottom w:val="none" w:sz="0" w:space="0" w:color="auto"/>
            <w:right w:val="none" w:sz="0" w:space="0" w:color="auto"/>
          </w:divBdr>
        </w:div>
        <w:div w:id="628315659">
          <w:marLeft w:val="640"/>
          <w:marRight w:val="0"/>
          <w:marTop w:val="0"/>
          <w:marBottom w:val="0"/>
          <w:divBdr>
            <w:top w:val="none" w:sz="0" w:space="0" w:color="auto"/>
            <w:left w:val="none" w:sz="0" w:space="0" w:color="auto"/>
            <w:bottom w:val="none" w:sz="0" w:space="0" w:color="auto"/>
            <w:right w:val="none" w:sz="0" w:space="0" w:color="auto"/>
          </w:divBdr>
        </w:div>
        <w:div w:id="1075205710">
          <w:marLeft w:val="640"/>
          <w:marRight w:val="0"/>
          <w:marTop w:val="0"/>
          <w:marBottom w:val="0"/>
          <w:divBdr>
            <w:top w:val="none" w:sz="0" w:space="0" w:color="auto"/>
            <w:left w:val="none" w:sz="0" w:space="0" w:color="auto"/>
            <w:bottom w:val="none" w:sz="0" w:space="0" w:color="auto"/>
            <w:right w:val="none" w:sz="0" w:space="0" w:color="auto"/>
          </w:divBdr>
        </w:div>
        <w:div w:id="775825811">
          <w:marLeft w:val="640"/>
          <w:marRight w:val="0"/>
          <w:marTop w:val="0"/>
          <w:marBottom w:val="0"/>
          <w:divBdr>
            <w:top w:val="none" w:sz="0" w:space="0" w:color="auto"/>
            <w:left w:val="none" w:sz="0" w:space="0" w:color="auto"/>
            <w:bottom w:val="none" w:sz="0" w:space="0" w:color="auto"/>
            <w:right w:val="none" w:sz="0" w:space="0" w:color="auto"/>
          </w:divBdr>
        </w:div>
        <w:div w:id="1044790927">
          <w:marLeft w:val="640"/>
          <w:marRight w:val="0"/>
          <w:marTop w:val="0"/>
          <w:marBottom w:val="0"/>
          <w:divBdr>
            <w:top w:val="none" w:sz="0" w:space="0" w:color="auto"/>
            <w:left w:val="none" w:sz="0" w:space="0" w:color="auto"/>
            <w:bottom w:val="none" w:sz="0" w:space="0" w:color="auto"/>
            <w:right w:val="none" w:sz="0" w:space="0" w:color="auto"/>
          </w:divBdr>
        </w:div>
        <w:div w:id="1150750219">
          <w:marLeft w:val="640"/>
          <w:marRight w:val="0"/>
          <w:marTop w:val="0"/>
          <w:marBottom w:val="0"/>
          <w:divBdr>
            <w:top w:val="none" w:sz="0" w:space="0" w:color="auto"/>
            <w:left w:val="none" w:sz="0" w:space="0" w:color="auto"/>
            <w:bottom w:val="none" w:sz="0" w:space="0" w:color="auto"/>
            <w:right w:val="none" w:sz="0" w:space="0" w:color="auto"/>
          </w:divBdr>
        </w:div>
        <w:div w:id="694502713">
          <w:marLeft w:val="640"/>
          <w:marRight w:val="0"/>
          <w:marTop w:val="0"/>
          <w:marBottom w:val="0"/>
          <w:divBdr>
            <w:top w:val="none" w:sz="0" w:space="0" w:color="auto"/>
            <w:left w:val="none" w:sz="0" w:space="0" w:color="auto"/>
            <w:bottom w:val="none" w:sz="0" w:space="0" w:color="auto"/>
            <w:right w:val="none" w:sz="0" w:space="0" w:color="auto"/>
          </w:divBdr>
        </w:div>
        <w:div w:id="1225410091">
          <w:marLeft w:val="640"/>
          <w:marRight w:val="0"/>
          <w:marTop w:val="0"/>
          <w:marBottom w:val="0"/>
          <w:divBdr>
            <w:top w:val="none" w:sz="0" w:space="0" w:color="auto"/>
            <w:left w:val="none" w:sz="0" w:space="0" w:color="auto"/>
            <w:bottom w:val="none" w:sz="0" w:space="0" w:color="auto"/>
            <w:right w:val="none" w:sz="0" w:space="0" w:color="auto"/>
          </w:divBdr>
        </w:div>
        <w:div w:id="312877659">
          <w:marLeft w:val="640"/>
          <w:marRight w:val="0"/>
          <w:marTop w:val="0"/>
          <w:marBottom w:val="0"/>
          <w:divBdr>
            <w:top w:val="none" w:sz="0" w:space="0" w:color="auto"/>
            <w:left w:val="none" w:sz="0" w:space="0" w:color="auto"/>
            <w:bottom w:val="none" w:sz="0" w:space="0" w:color="auto"/>
            <w:right w:val="none" w:sz="0" w:space="0" w:color="auto"/>
          </w:divBdr>
        </w:div>
        <w:div w:id="1019625065">
          <w:marLeft w:val="640"/>
          <w:marRight w:val="0"/>
          <w:marTop w:val="0"/>
          <w:marBottom w:val="0"/>
          <w:divBdr>
            <w:top w:val="none" w:sz="0" w:space="0" w:color="auto"/>
            <w:left w:val="none" w:sz="0" w:space="0" w:color="auto"/>
            <w:bottom w:val="none" w:sz="0" w:space="0" w:color="auto"/>
            <w:right w:val="none" w:sz="0" w:space="0" w:color="auto"/>
          </w:divBdr>
        </w:div>
        <w:div w:id="1487554085">
          <w:marLeft w:val="640"/>
          <w:marRight w:val="0"/>
          <w:marTop w:val="0"/>
          <w:marBottom w:val="0"/>
          <w:divBdr>
            <w:top w:val="none" w:sz="0" w:space="0" w:color="auto"/>
            <w:left w:val="none" w:sz="0" w:space="0" w:color="auto"/>
            <w:bottom w:val="none" w:sz="0" w:space="0" w:color="auto"/>
            <w:right w:val="none" w:sz="0" w:space="0" w:color="auto"/>
          </w:divBdr>
        </w:div>
        <w:div w:id="483931345">
          <w:marLeft w:val="640"/>
          <w:marRight w:val="0"/>
          <w:marTop w:val="0"/>
          <w:marBottom w:val="0"/>
          <w:divBdr>
            <w:top w:val="none" w:sz="0" w:space="0" w:color="auto"/>
            <w:left w:val="none" w:sz="0" w:space="0" w:color="auto"/>
            <w:bottom w:val="none" w:sz="0" w:space="0" w:color="auto"/>
            <w:right w:val="none" w:sz="0" w:space="0" w:color="auto"/>
          </w:divBdr>
        </w:div>
        <w:div w:id="1233345458">
          <w:marLeft w:val="640"/>
          <w:marRight w:val="0"/>
          <w:marTop w:val="0"/>
          <w:marBottom w:val="0"/>
          <w:divBdr>
            <w:top w:val="none" w:sz="0" w:space="0" w:color="auto"/>
            <w:left w:val="none" w:sz="0" w:space="0" w:color="auto"/>
            <w:bottom w:val="none" w:sz="0" w:space="0" w:color="auto"/>
            <w:right w:val="none" w:sz="0" w:space="0" w:color="auto"/>
          </w:divBdr>
        </w:div>
        <w:div w:id="1780835469">
          <w:marLeft w:val="640"/>
          <w:marRight w:val="0"/>
          <w:marTop w:val="0"/>
          <w:marBottom w:val="0"/>
          <w:divBdr>
            <w:top w:val="none" w:sz="0" w:space="0" w:color="auto"/>
            <w:left w:val="none" w:sz="0" w:space="0" w:color="auto"/>
            <w:bottom w:val="none" w:sz="0" w:space="0" w:color="auto"/>
            <w:right w:val="none" w:sz="0" w:space="0" w:color="auto"/>
          </w:divBdr>
        </w:div>
        <w:div w:id="719550769">
          <w:marLeft w:val="640"/>
          <w:marRight w:val="0"/>
          <w:marTop w:val="0"/>
          <w:marBottom w:val="0"/>
          <w:divBdr>
            <w:top w:val="none" w:sz="0" w:space="0" w:color="auto"/>
            <w:left w:val="none" w:sz="0" w:space="0" w:color="auto"/>
            <w:bottom w:val="none" w:sz="0" w:space="0" w:color="auto"/>
            <w:right w:val="none" w:sz="0" w:space="0" w:color="auto"/>
          </w:divBdr>
        </w:div>
        <w:div w:id="430513299">
          <w:marLeft w:val="640"/>
          <w:marRight w:val="0"/>
          <w:marTop w:val="0"/>
          <w:marBottom w:val="0"/>
          <w:divBdr>
            <w:top w:val="none" w:sz="0" w:space="0" w:color="auto"/>
            <w:left w:val="none" w:sz="0" w:space="0" w:color="auto"/>
            <w:bottom w:val="none" w:sz="0" w:space="0" w:color="auto"/>
            <w:right w:val="none" w:sz="0" w:space="0" w:color="auto"/>
          </w:divBdr>
        </w:div>
        <w:div w:id="1715884397">
          <w:marLeft w:val="640"/>
          <w:marRight w:val="0"/>
          <w:marTop w:val="0"/>
          <w:marBottom w:val="0"/>
          <w:divBdr>
            <w:top w:val="none" w:sz="0" w:space="0" w:color="auto"/>
            <w:left w:val="none" w:sz="0" w:space="0" w:color="auto"/>
            <w:bottom w:val="none" w:sz="0" w:space="0" w:color="auto"/>
            <w:right w:val="none" w:sz="0" w:space="0" w:color="auto"/>
          </w:divBdr>
        </w:div>
        <w:div w:id="1257792186">
          <w:marLeft w:val="640"/>
          <w:marRight w:val="0"/>
          <w:marTop w:val="0"/>
          <w:marBottom w:val="0"/>
          <w:divBdr>
            <w:top w:val="none" w:sz="0" w:space="0" w:color="auto"/>
            <w:left w:val="none" w:sz="0" w:space="0" w:color="auto"/>
            <w:bottom w:val="none" w:sz="0" w:space="0" w:color="auto"/>
            <w:right w:val="none" w:sz="0" w:space="0" w:color="auto"/>
          </w:divBdr>
        </w:div>
        <w:div w:id="797916549">
          <w:marLeft w:val="640"/>
          <w:marRight w:val="0"/>
          <w:marTop w:val="0"/>
          <w:marBottom w:val="0"/>
          <w:divBdr>
            <w:top w:val="none" w:sz="0" w:space="0" w:color="auto"/>
            <w:left w:val="none" w:sz="0" w:space="0" w:color="auto"/>
            <w:bottom w:val="none" w:sz="0" w:space="0" w:color="auto"/>
            <w:right w:val="none" w:sz="0" w:space="0" w:color="auto"/>
          </w:divBdr>
        </w:div>
        <w:div w:id="1192842880">
          <w:marLeft w:val="640"/>
          <w:marRight w:val="0"/>
          <w:marTop w:val="0"/>
          <w:marBottom w:val="0"/>
          <w:divBdr>
            <w:top w:val="none" w:sz="0" w:space="0" w:color="auto"/>
            <w:left w:val="none" w:sz="0" w:space="0" w:color="auto"/>
            <w:bottom w:val="none" w:sz="0" w:space="0" w:color="auto"/>
            <w:right w:val="none" w:sz="0" w:space="0" w:color="auto"/>
          </w:divBdr>
        </w:div>
        <w:div w:id="1485707455">
          <w:marLeft w:val="640"/>
          <w:marRight w:val="0"/>
          <w:marTop w:val="0"/>
          <w:marBottom w:val="0"/>
          <w:divBdr>
            <w:top w:val="none" w:sz="0" w:space="0" w:color="auto"/>
            <w:left w:val="none" w:sz="0" w:space="0" w:color="auto"/>
            <w:bottom w:val="none" w:sz="0" w:space="0" w:color="auto"/>
            <w:right w:val="none" w:sz="0" w:space="0" w:color="auto"/>
          </w:divBdr>
        </w:div>
        <w:div w:id="1443065389">
          <w:marLeft w:val="640"/>
          <w:marRight w:val="0"/>
          <w:marTop w:val="0"/>
          <w:marBottom w:val="0"/>
          <w:divBdr>
            <w:top w:val="none" w:sz="0" w:space="0" w:color="auto"/>
            <w:left w:val="none" w:sz="0" w:space="0" w:color="auto"/>
            <w:bottom w:val="none" w:sz="0" w:space="0" w:color="auto"/>
            <w:right w:val="none" w:sz="0" w:space="0" w:color="auto"/>
          </w:divBdr>
        </w:div>
        <w:div w:id="1625232794">
          <w:marLeft w:val="640"/>
          <w:marRight w:val="0"/>
          <w:marTop w:val="0"/>
          <w:marBottom w:val="0"/>
          <w:divBdr>
            <w:top w:val="none" w:sz="0" w:space="0" w:color="auto"/>
            <w:left w:val="none" w:sz="0" w:space="0" w:color="auto"/>
            <w:bottom w:val="none" w:sz="0" w:space="0" w:color="auto"/>
            <w:right w:val="none" w:sz="0" w:space="0" w:color="auto"/>
          </w:divBdr>
        </w:div>
        <w:div w:id="1236358454">
          <w:marLeft w:val="640"/>
          <w:marRight w:val="0"/>
          <w:marTop w:val="0"/>
          <w:marBottom w:val="0"/>
          <w:divBdr>
            <w:top w:val="none" w:sz="0" w:space="0" w:color="auto"/>
            <w:left w:val="none" w:sz="0" w:space="0" w:color="auto"/>
            <w:bottom w:val="none" w:sz="0" w:space="0" w:color="auto"/>
            <w:right w:val="none" w:sz="0" w:space="0" w:color="auto"/>
          </w:divBdr>
        </w:div>
        <w:div w:id="1476412026">
          <w:marLeft w:val="640"/>
          <w:marRight w:val="0"/>
          <w:marTop w:val="0"/>
          <w:marBottom w:val="0"/>
          <w:divBdr>
            <w:top w:val="none" w:sz="0" w:space="0" w:color="auto"/>
            <w:left w:val="none" w:sz="0" w:space="0" w:color="auto"/>
            <w:bottom w:val="none" w:sz="0" w:space="0" w:color="auto"/>
            <w:right w:val="none" w:sz="0" w:space="0" w:color="auto"/>
          </w:divBdr>
        </w:div>
        <w:div w:id="17704635">
          <w:marLeft w:val="640"/>
          <w:marRight w:val="0"/>
          <w:marTop w:val="0"/>
          <w:marBottom w:val="0"/>
          <w:divBdr>
            <w:top w:val="none" w:sz="0" w:space="0" w:color="auto"/>
            <w:left w:val="none" w:sz="0" w:space="0" w:color="auto"/>
            <w:bottom w:val="none" w:sz="0" w:space="0" w:color="auto"/>
            <w:right w:val="none" w:sz="0" w:space="0" w:color="auto"/>
          </w:divBdr>
        </w:div>
        <w:div w:id="1047098593">
          <w:marLeft w:val="640"/>
          <w:marRight w:val="0"/>
          <w:marTop w:val="0"/>
          <w:marBottom w:val="0"/>
          <w:divBdr>
            <w:top w:val="none" w:sz="0" w:space="0" w:color="auto"/>
            <w:left w:val="none" w:sz="0" w:space="0" w:color="auto"/>
            <w:bottom w:val="none" w:sz="0" w:space="0" w:color="auto"/>
            <w:right w:val="none" w:sz="0" w:space="0" w:color="auto"/>
          </w:divBdr>
        </w:div>
        <w:div w:id="1460143763">
          <w:marLeft w:val="640"/>
          <w:marRight w:val="0"/>
          <w:marTop w:val="0"/>
          <w:marBottom w:val="0"/>
          <w:divBdr>
            <w:top w:val="none" w:sz="0" w:space="0" w:color="auto"/>
            <w:left w:val="none" w:sz="0" w:space="0" w:color="auto"/>
            <w:bottom w:val="none" w:sz="0" w:space="0" w:color="auto"/>
            <w:right w:val="none" w:sz="0" w:space="0" w:color="auto"/>
          </w:divBdr>
        </w:div>
        <w:div w:id="155001860">
          <w:marLeft w:val="640"/>
          <w:marRight w:val="0"/>
          <w:marTop w:val="0"/>
          <w:marBottom w:val="0"/>
          <w:divBdr>
            <w:top w:val="none" w:sz="0" w:space="0" w:color="auto"/>
            <w:left w:val="none" w:sz="0" w:space="0" w:color="auto"/>
            <w:bottom w:val="none" w:sz="0" w:space="0" w:color="auto"/>
            <w:right w:val="none" w:sz="0" w:space="0" w:color="auto"/>
          </w:divBdr>
        </w:div>
        <w:div w:id="566765309">
          <w:marLeft w:val="640"/>
          <w:marRight w:val="0"/>
          <w:marTop w:val="0"/>
          <w:marBottom w:val="0"/>
          <w:divBdr>
            <w:top w:val="none" w:sz="0" w:space="0" w:color="auto"/>
            <w:left w:val="none" w:sz="0" w:space="0" w:color="auto"/>
            <w:bottom w:val="none" w:sz="0" w:space="0" w:color="auto"/>
            <w:right w:val="none" w:sz="0" w:space="0" w:color="auto"/>
          </w:divBdr>
        </w:div>
        <w:div w:id="2111391540">
          <w:marLeft w:val="640"/>
          <w:marRight w:val="0"/>
          <w:marTop w:val="0"/>
          <w:marBottom w:val="0"/>
          <w:divBdr>
            <w:top w:val="none" w:sz="0" w:space="0" w:color="auto"/>
            <w:left w:val="none" w:sz="0" w:space="0" w:color="auto"/>
            <w:bottom w:val="none" w:sz="0" w:space="0" w:color="auto"/>
            <w:right w:val="none" w:sz="0" w:space="0" w:color="auto"/>
          </w:divBdr>
        </w:div>
        <w:div w:id="1883319412">
          <w:marLeft w:val="640"/>
          <w:marRight w:val="0"/>
          <w:marTop w:val="0"/>
          <w:marBottom w:val="0"/>
          <w:divBdr>
            <w:top w:val="none" w:sz="0" w:space="0" w:color="auto"/>
            <w:left w:val="none" w:sz="0" w:space="0" w:color="auto"/>
            <w:bottom w:val="none" w:sz="0" w:space="0" w:color="auto"/>
            <w:right w:val="none" w:sz="0" w:space="0" w:color="auto"/>
          </w:divBdr>
        </w:div>
        <w:div w:id="443380129">
          <w:marLeft w:val="640"/>
          <w:marRight w:val="0"/>
          <w:marTop w:val="0"/>
          <w:marBottom w:val="0"/>
          <w:divBdr>
            <w:top w:val="none" w:sz="0" w:space="0" w:color="auto"/>
            <w:left w:val="none" w:sz="0" w:space="0" w:color="auto"/>
            <w:bottom w:val="none" w:sz="0" w:space="0" w:color="auto"/>
            <w:right w:val="none" w:sz="0" w:space="0" w:color="auto"/>
          </w:divBdr>
        </w:div>
        <w:div w:id="742871877">
          <w:marLeft w:val="640"/>
          <w:marRight w:val="0"/>
          <w:marTop w:val="0"/>
          <w:marBottom w:val="0"/>
          <w:divBdr>
            <w:top w:val="none" w:sz="0" w:space="0" w:color="auto"/>
            <w:left w:val="none" w:sz="0" w:space="0" w:color="auto"/>
            <w:bottom w:val="none" w:sz="0" w:space="0" w:color="auto"/>
            <w:right w:val="none" w:sz="0" w:space="0" w:color="auto"/>
          </w:divBdr>
        </w:div>
        <w:div w:id="1950161957">
          <w:marLeft w:val="640"/>
          <w:marRight w:val="0"/>
          <w:marTop w:val="0"/>
          <w:marBottom w:val="0"/>
          <w:divBdr>
            <w:top w:val="none" w:sz="0" w:space="0" w:color="auto"/>
            <w:left w:val="none" w:sz="0" w:space="0" w:color="auto"/>
            <w:bottom w:val="none" w:sz="0" w:space="0" w:color="auto"/>
            <w:right w:val="none" w:sz="0" w:space="0" w:color="auto"/>
          </w:divBdr>
        </w:div>
        <w:div w:id="1159075639">
          <w:marLeft w:val="640"/>
          <w:marRight w:val="0"/>
          <w:marTop w:val="0"/>
          <w:marBottom w:val="0"/>
          <w:divBdr>
            <w:top w:val="none" w:sz="0" w:space="0" w:color="auto"/>
            <w:left w:val="none" w:sz="0" w:space="0" w:color="auto"/>
            <w:bottom w:val="none" w:sz="0" w:space="0" w:color="auto"/>
            <w:right w:val="none" w:sz="0" w:space="0" w:color="auto"/>
          </w:divBdr>
        </w:div>
        <w:div w:id="634070481">
          <w:marLeft w:val="640"/>
          <w:marRight w:val="0"/>
          <w:marTop w:val="0"/>
          <w:marBottom w:val="0"/>
          <w:divBdr>
            <w:top w:val="none" w:sz="0" w:space="0" w:color="auto"/>
            <w:left w:val="none" w:sz="0" w:space="0" w:color="auto"/>
            <w:bottom w:val="none" w:sz="0" w:space="0" w:color="auto"/>
            <w:right w:val="none" w:sz="0" w:space="0" w:color="auto"/>
          </w:divBdr>
        </w:div>
        <w:div w:id="559829680">
          <w:marLeft w:val="640"/>
          <w:marRight w:val="0"/>
          <w:marTop w:val="0"/>
          <w:marBottom w:val="0"/>
          <w:divBdr>
            <w:top w:val="none" w:sz="0" w:space="0" w:color="auto"/>
            <w:left w:val="none" w:sz="0" w:space="0" w:color="auto"/>
            <w:bottom w:val="none" w:sz="0" w:space="0" w:color="auto"/>
            <w:right w:val="none" w:sz="0" w:space="0" w:color="auto"/>
          </w:divBdr>
        </w:div>
        <w:div w:id="905648064">
          <w:marLeft w:val="640"/>
          <w:marRight w:val="0"/>
          <w:marTop w:val="0"/>
          <w:marBottom w:val="0"/>
          <w:divBdr>
            <w:top w:val="none" w:sz="0" w:space="0" w:color="auto"/>
            <w:left w:val="none" w:sz="0" w:space="0" w:color="auto"/>
            <w:bottom w:val="none" w:sz="0" w:space="0" w:color="auto"/>
            <w:right w:val="none" w:sz="0" w:space="0" w:color="auto"/>
          </w:divBdr>
        </w:div>
        <w:div w:id="1060445212">
          <w:marLeft w:val="640"/>
          <w:marRight w:val="0"/>
          <w:marTop w:val="0"/>
          <w:marBottom w:val="0"/>
          <w:divBdr>
            <w:top w:val="none" w:sz="0" w:space="0" w:color="auto"/>
            <w:left w:val="none" w:sz="0" w:space="0" w:color="auto"/>
            <w:bottom w:val="none" w:sz="0" w:space="0" w:color="auto"/>
            <w:right w:val="none" w:sz="0" w:space="0" w:color="auto"/>
          </w:divBdr>
        </w:div>
        <w:div w:id="426118245">
          <w:marLeft w:val="640"/>
          <w:marRight w:val="0"/>
          <w:marTop w:val="0"/>
          <w:marBottom w:val="0"/>
          <w:divBdr>
            <w:top w:val="none" w:sz="0" w:space="0" w:color="auto"/>
            <w:left w:val="none" w:sz="0" w:space="0" w:color="auto"/>
            <w:bottom w:val="none" w:sz="0" w:space="0" w:color="auto"/>
            <w:right w:val="none" w:sz="0" w:space="0" w:color="auto"/>
          </w:divBdr>
        </w:div>
        <w:div w:id="1541823587">
          <w:marLeft w:val="640"/>
          <w:marRight w:val="0"/>
          <w:marTop w:val="0"/>
          <w:marBottom w:val="0"/>
          <w:divBdr>
            <w:top w:val="none" w:sz="0" w:space="0" w:color="auto"/>
            <w:left w:val="none" w:sz="0" w:space="0" w:color="auto"/>
            <w:bottom w:val="none" w:sz="0" w:space="0" w:color="auto"/>
            <w:right w:val="none" w:sz="0" w:space="0" w:color="auto"/>
          </w:divBdr>
        </w:div>
        <w:div w:id="2070954392">
          <w:marLeft w:val="640"/>
          <w:marRight w:val="0"/>
          <w:marTop w:val="0"/>
          <w:marBottom w:val="0"/>
          <w:divBdr>
            <w:top w:val="none" w:sz="0" w:space="0" w:color="auto"/>
            <w:left w:val="none" w:sz="0" w:space="0" w:color="auto"/>
            <w:bottom w:val="none" w:sz="0" w:space="0" w:color="auto"/>
            <w:right w:val="none" w:sz="0" w:space="0" w:color="auto"/>
          </w:divBdr>
        </w:div>
        <w:div w:id="196817090">
          <w:marLeft w:val="640"/>
          <w:marRight w:val="0"/>
          <w:marTop w:val="0"/>
          <w:marBottom w:val="0"/>
          <w:divBdr>
            <w:top w:val="none" w:sz="0" w:space="0" w:color="auto"/>
            <w:left w:val="none" w:sz="0" w:space="0" w:color="auto"/>
            <w:bottom w:val="none" w:sz="0" w:space="0" w:color="auto"/>
            <w:right w:val="none" w:sz="0" w:space="0" w:color="auto"/>
          </w:divBdr>
        </w:div>
        <w:div w:id="1018775988">
          <w:marLeft w:val="640"/>
          <w:marRight w:val="0"/>
          <w:marTop w:val="0"/>
          <w:marBottom w:val="0"/>
          <w:divBdr>
            <w:top w:val="none" w:sz="0" w:space="0" w:color="auto"/>
            <w:left w:val="none" w:sz="0" w:space="0" w:color="auto"/>
            <w:bottom w:val="none" w:sz="0" w:space="0" w:color="auto"/>
            <w:right w:val="none" w:sz="0" w:space="0" w:color="auto"/>
          </w:divBdr>
        </w:div>
        <w:div w:id="76706629">
          <w:marLeft w:val="640"/>
          <w:marRight w:val="0"/>
          <w:marTop w:val="0"/>
          <w:marBottom w:val="0"/>
          <w:divBdr>
            <w:top w:val="none" w:sz="0" w:space="0" w:color="auto"/>
            <w:left w:val="none" w:sz="0" w:space="0" w:color="auto"/>
            <w:bottom w:val="none" w:sz="0" w:space="0" w:color="auto"/>
            <w:right w:val="none" w:sz="0" w:space="0" w:color="auto"/>
          </w:divBdr>
        </w:div>
        <w:div w:id="1536195519">
          <w:marLeft w:val="640"/>
          <w:marRight w:val="0"/>
          <w:marTop w:val="0"/>
          <w:marBottom w:val="0"/>
          <w:divBdr>
            <w:top w:val="none" w:sz="0" w:space="0" w:color="auto"/>
            <w:left w:val="none" w:sz="0" w:space="0" w:color="auto"/>
            <w:bottom w:val="none" w:sz="0" w:space="0" w:color="auto"/>
            <w:right w:val="none" w:sz="0" w:space="0" w:color="auto"/>
          </w:divBdr>
        </w:div>
        <w:div w:id="727345019">
          <w:marLeft w:val="640"/>
          <w:marRight w:val="0"/>
          <w:marTop w:val="0"/>
          <w:marBottom w:val="0"/>
          <w:divBdr>
            <w:top w:val="none" w:sz="0" w:space="0" w:color="auto"/>
            <w:left w:val="none" w:sz="0" w:space="0" w:color="auto"/>
            <w:bottom w:val="none" w:sz="0" w:space="0" w:color="auto"/>
            <w:right w:val="none" w:sz="0" w:space="0" w:color="auto"/>
          </w:divBdr>
        </w:div>
        <w:div w:id="1792436755">
          <w:marLeft w:val="640"/>
          <w:marRight w:val="0"/>
          <w:marTop w:val="0"/>
          <w:marBottom w:val="0"/>
          <w:divBdr>
            <w:top w:val="none" w:sz="0" w:space="0" w:color="auto"/>
            <w:left w:val="none" w:sz="0" w:space="0" w:color="auto"/>
            <w:bottom w:val="none" w:sz="0" w:space="0" w:color="auto"/>
            <w:right w:val="none" w:sz="0" w:space="0" w:color="auto"/>
          </w:divBdr>
        </w:div>
        <w:div w:id="868958623">
          <w:marLeft w:val="640"/>
          <w:marRight w:val="0"/>
          <w:marTop w:val="0"/>
          <w:marBottom w:val="0"/>
          <w:divBdr>
            <w:top w:val="none" w:sz="0" w:space="0" w:color="auto"/>
            <w:left w:val="none" w:sz="0" w:space="0" w:color="auto"/>
            <w:bottom w:val="none" w:sz="0" w:space="0" w:color="auto"/>
            <w:right w:val="none" w:sz="0" w:space="0" w:color="auto"/>
          </w:divBdr>
        </w:div>
        <w:div w:id="664093547">
          <w:marLeft w:val="640"/>
          <w:marRight w:val="0"/>
          <w:marTop w:val="0"/>
          <w:marBottom w:val="0"/>
          <w:divBdr>
            <w:top w:val="none" w:sz="0" w:space="0" w:color="auto"/>
            <w:left w:val="none" w:sz="0" w:space="0" w:color="auto"/>
            <w:bottom w:val="none" w:sz="0" w:space="0" w:color="auto"/>
            <w:right w:val="none" w:sz="0" w:space="0" w:color="auto"/>
          </w:divBdr>
        </w:div>
        <w:div w:id="1325282320">
          <w:marLeft w:val="640"/>
          <w:marRight w:val="0"/>
          <w:marTop w:val="0"/>
          <w:marBottom w:val="0"/>
          <w:divBdr>
            <w:top w:val="none" w:sz="0" w:space="0" w:color="auto"/>
            <w:left w:val="none" w:sz="0" w:space="0" w:color="auto"/>
            <w:bottom w:val="none" w:sz="0" w:space="0" w:color="auto"/>
            <w:right w:val="none" w:sz="0" w:space="0" w:color="auto"/>
          </w:divBdr>
        </w:div>
        <w:div w:id="823819534">
          <w:marLeft w:val="640"/>
          <w:marRight w:val="0"/>
          <w:marTop w:val="0"/>
          <w:marBottom w:val="0"/>
          <w:divBdr>
            <w:top w:val="none" w:sz="0" w:space="0" w:color="auto"/>
            <w:left w:val="none" w:sz="0" w:space="0" w:color="auto"/>
            <w:bottom w:val="none" w:sz="0" w:space="0" w:color="auto"/>
            <w:right w:val="none" w:sz="0" w:space="0" w:color="auto"/>
          </w:divBdr>
        </w:div>
        <w:div w:id="571550121">
          <w:marLeft w:val="640"/>
          <w:marRight w:val="0"/>
          <w:marTop w:val="0"/>
          <w:marBottom w:val="0"/>
          <w:divBdr>
            <w:top w:val="none" w:sz="0" w:space="0" w:color="auto"/>
            <w:left w:val="none" w:sz="0" w:space="0" w:color="auto"/>
            <w:bottom w:val="none" w:sz="0" w:space="0" w:color="auto"/>
            <w:right w:val="none" w:sz="0" w:space="0" w:color="auto"/>
          </w:divBdr>
        </w:div>
        <w:div w:id="805859408">
          <w:marLeft w:val="640"/>
          <w:marRight w:val="0"/>
          <w:marTop w:val="0"/>
          <w:marBottom w:val="0"/>
          <w:divBdr>
            <w:top w:val="none" w:sz="0" w:space="0" w:color="auto"/>
            <w:left w:val="none" w:sz="0" w:space="0" w:color="auto"/>
            <w:bottom w:val="none" w:sz="0" w:space="0" w:color="auto"/>
            <w:right w:val="none" w:sz="0" w:space="0" w:color="auto"/>
          </w:divBdr>
        </w:div>
      </w:divsChild>
    </w:div>
    <w:div w:id="313223875">
      <w:bodyDiv w:val="1"/>
      <w:marLeft w:val="0"/>
      <w:marRight w:val="0"/>
      <w:marTop w:val="0"/>
      <w:marBottom w:val="0"/>
      <w:divBdr>
        <w:top w:val="none" w:sz="0" w:space="0" w:color="auto"/>
        <w:left w:val="none" w:sz="0" w:space="0" w:color="auto"/>
        <w:bottom w:val="none" w:sz="0" w:space="0" w:color="auto"/>
        <w:right w:val="none" w:sz="0" w:space="0" w:color="auto"/>
      </w:divBdr>
    </w:div>
    <w:div w:id="319583581">
      <w:bodyDiv w:val="1"/>
      <w:marLeft w:val="0"/>
      <w:marRight w:val="0"/>
      <w:marTop w:val="0"/>
      <w:marBottom w:val="0"/>
      <w:divBdr>
        <w:top w:val="none" w:sz="0" w:space="0" w:color="auto"/>
        <w:left w:val="none" w:sz="0" w:space="0" w:color="auto"/>
        <w:bottom w:val="none" w:sz="0" w:space="0" w:color="auto"/>
        <w:right w:val="none" w:sz="0" w:space="0" w:color="auto"/>
      </w:divBdr>
    </w:div>
    <w:div w:id="319776295">
      <w:bodyDiv w:val="1"/>
      <w:marLeft w:val="0"/>
      <w:marRight w:val="0"/>
      <w:marTop w:val="0"/>
      <w:marBottom w:val="0"/>
      <w:divBdr>
        <w:top w:val="none" w:sz="0" w:space="0" w:color="auto"/>
        <w:left w:val="none" w:sz="0" w:space="0" w:color="auto"/>
        <w:bottom w:val="none" w:sz="0" w:space="0" w:color="auto"/>
        <w:right w:val="none" w:sz="0" w:space="0" w:color="auto"/>
      </w:divBdr>
      <w:divsChild>
        <w:div w:id="1342053326">
          <w:marLeft w:val="640"/>
          <w:marRight w:val="0"/>
          <w:marTop w:val="0"/>
          <w:marBottom w:val="0"/>
          <w:divBdr>
            <w:top w:val="none" w:sz="0" w:space="0" w:color="auto"/>
            <w:left w:val="none" w:sz="0" w:space="0" w:color="auto"/>
            <w:bottom w:val="none" w:sz="0" w:space="0" w:color="auto"/>
            <w:right w:val="none" w:sz="0" w:space="0" w:color="auto"/>
          </w:divBdr>
        </w:div>
        <w:div w:id="978262603">
          <w:marLeft w:val="640"/>
          <w:marRight w:val="0"/>
          <w:marTop w:val="0"/>
          <w:marBottom w:val="0"/>
          <w:divBdr>
            <w:top w:val="none" w:sz="0" w:space="0" w:color="auto"/>
            <w:left w:val="none" w:sz="0" w:space="0" w:color="auto"/>
            <w:bottom w:val="none" w:sz="0" w:space="0" w:color="auto"/>
            <w:right w:val="none" w:sz="0" w:space="0" w:color="auto"/>
          </w:divBdr>
        </w:div>
        <w:div w:id="733117846">
          <w:marLeft w:val="640"/>
          <w:marRight w:val="0"/>
          <w:marTop w:val="0"/>
          <w:marBottom w:val="0"/>
          <w:divBdr>
            <w:top w:val="none" w:sz="0" w:space="0" w:color="auto"/>
            <w:left w:val="none" w:sz="0" w:space="0" w:color="auto"/>
            <w:bottom w:val="none" w:sz="0" w:space="0" w:color="auto"/>
            <w:right w:val="none" w:sz="0" w:space="0" w:color="auto"/>
          </w:divBdr>
        </w:div>
        <w:div w:id="1900434030">
          <w:marLeft w:val="640"/>
          <w:marRight w:val="0"/>
          <w:marTop w:val="0"/>
          <w:marBottom w:val="0"/>
          <w:divBdr>
            <w:top w:val="none" w:sz="0" w:space="0" w:color="auto"/>
            <w:left w:val="none" w:sz="0" w:space="0" w:color="auto"/>
            <w:bottom w:val="none" w:sz="0" w:space="0" w:color="auto"/>
            <w:right w:val="none" w:sz="0" w:space="0" w:color="auto"/>
          </w:divBdr>
        </w:div>
        <w:div w:id="404378714">
          <w:marLeft w:val="640"/>
          <w:marRight w:val="0"/>
          <w:marTop w:val="0"/>
          <w:marBottom w:val="0"/>
          <w:divBdr>
            <w:top w:val="none" w:sz="0" w:space="0" w:color="auto"/>
            <w:left w:val="none" w:sz="0" w:space="0" w:color="auto"/>
            <w:bottom w:val="none" w:sz="0" w:space="0" w:color="auto"/>
            <w:right w:val="none" w:sz="0" w:space="0" w:color="auto"/>
          </w:divBdr>
        </w:div>
        <w:div w:id="917322816">
          <w:marLeft w:val="640"/>
          <w:marRight w:val="0"/>
          <w:marTop w:val="0"/>
          <w:marBottom w:val="0"/>
          <w:divBdr>
            <w:top w:val="none" w:sz="0" w:space="0" w:color="auto"/>
            <w:left w:val="none" w:sz="0" w:space="0" w:color="auto"/>
            <w:bottom w:val="none" w:sz="0" w:space="0" w:color="auto"/>
            <w:right w:val="none" w:sz="0" w:space="0" w:color="auto"/>
          </w:divBdr>
        </w:div>
        <w:div w:id="572399528">
          <w:marLeft w:val="640"/>
          <w:marRight w:val="0"/>
          <w:marTop w:val="0"/>
          <w:marBottom w:val="0"/>
          <w:divBdr>
            <w:top w:val="none" w:sz="0" w:space="0" w:color="auto"/>
            <w:left w:val="none" w:sz="0" w:space="0" w:color="auto"/>
            <w:bottom w:val="none" w:sz="0" w:space="0" w:color="auto"/>
            <w:right w:val="none" w:sz="0" w:space="0" w:color="auto"/>
          </w:divBdr>
        </w:div>
        <w:div w:id="579097916">
          <w:marLeft w:val="640"/>
          <w:marRight w:val="0"/>
          <w:marTop w:val="0"/>
          <w:marBottom w:val="0"/>
          <w:divBdr>
            <w:top w:val="none" w:sz="0" w:space="0" w:color="auto"/>
            <w:left w:val="none" w:sz="0" w:space="0" w:color="auto"/>
            <w:bottom w:val="none" w:sz="0" w:space="0" w:color="auto"/>
            <w:right w:val="none" w:sz="0" w:space="0" w:color="auto"/>
          </w:divBdr>
        </w:div>
        <w:div w:id="651103240">
          <w:marLeft w:val="640"/>
          <w:marRight w:val="0"/>
          <w:marTop w:val="0"/>
          <w:marBottom w:val="0"/>
          <w:divBdr>
            <w:top w:val="none" w:sz="0" w:space="0" w:color="auto"/>
            <w:left w:val="none" w:sz="0" w:space="0" w:color="auto"/>
            <w:bottom w:val="none" w:sz="0" w:space="0" w:color="auto"/>
            <w:right w:val="none" w:sz="0" w:space="0" w:color="auto"/>
          </w:divBdr>
        </w:div>
        <w:div w:id="1658876059">
          <w:marLeft w:val="640"/>
          <w:marRight w:val="0"/>
          <w:marTop w:val="0"/>
          <w:marBottom w:val="0"/>
          <w:divBdr>
            <w:top w:val="none" w:sz="0" w:space="0" w:color="auto"/>
            <w:left w:val="none" w:sz="0" w:space="0" w:color="auto"/>
            <w:bottom w:val="none" w:sz="0" w:space="0" w:color="auto"/>
            <w:right w:val="none" w:sz="0" w:space="0" w:color="auto"/>
          </w:divBdr>
        </w:div>
        <w:div w:id="1492258828">
          <w:marLeft w:val="640"/>
          <w:marRight w:val="0"/>
          <w:marTop w:val="0"/>
          <w:marBottom w:val="0"/>
          <w:divBdr>
            <w:top w:val="none" w:sz="0" w:space="0" w:color="auto"/>
            <w:left w:val="none" w:sz="0" w:space="0" w:color="auto"/>
            <w:bottom w:val="none" w:sz="0" w:space="0" w:color="auto"/>
            <w:right w:val="none" w:sz="0" w:space="0" w:color="auto"/>
          </w:divBdr>
        </w:div>
        <w:div w:id="2045327859">
          <w:marLeft w:val="640"/>
          <w:marRight w:val="0"/>
          <w:marTop w:val="0"/>
          <w:marBottom w:val="0"/>
          <w:divBdr>
            <w:top w:val="none" w:sz="0" w:space="0" w:color="auto"/>
            <w:left w:val="none" w:sz="0" w:space="0" w:color="auto"/>
            <w:bottom w:val="none" w:sz="0" w:space="0" w:color="auto"/>
            <w:right w:val="none" w:sz="0" w:space="0" w:color="auto"/>
          </w:divBdr>
        </w:div>
        <w:div w:id="1371761177">
          <w:marLeft w:val="640"/>
          <w:marRight w:val="0"/>
          <w:marTop w:val="0"/>
          <w:marBottom w:val="0"/>
          <w:divBdr>
            <w:top w:val="none" w:sz="0" w:space="0" w:color="auto"/>
            <w:left w:val="none" w:sz="0" w:space="0" w:color="auto"/>
            <w:bottom w:val="none" w:sz="0" w:space="0" w:color="auto"/>
            <w:right w:val="none" w:sz="0" w:space="0" w:color="auto"/>
          </w:divBdr>
        </w:div>
        <w:div w:id="1446734547">
          <w:marLeft w:val="640"/>
          <w:marRight w:val="0"/>
          <w:marTop w:val="0"/>
          <w:marBottom w:val="0"/>
          <w:divBdr>
            <w:top w:val="none" w:sz="0" w:space="0" w:color="auto"/>
            <w:left w:val="none" w:sz="0" w:space="0" w:color="auto"/>
            <w:bottom w:val="none" w:sz="0" w:space="0" w:color="auto"/>
            <w:right w:val="none" w:sz="0" w:space="0" w:color="auto"/>
          </w:divBdr>
        </w:div>
        <w:div w:id="1876845743">
          <w:marLeft w:val="640"/>
          <w:marRight w:val="0"/>
          <w:marTop w:val="0"/>
          <w:marBottom w:val="0"/>
          <w:divBdr>
            <w:top w:val="none" w:sz="0" w:space="0" w:color="auto"/>
            <w:left w:val="none" w:sz="0" w:space="0" w:color="auto"/>
            <w:bottom w:val="none" w:sz="0" w:space="0" w:color="auto"/>
            <w:right w:val="none" w:sz="0" w:space="0" w:color="auto"/>
          </w:divBdr>
        </w:div>
        <w:div w:id="969823694">
          <w:marLeft w:val="640"/>
          <w:marRight w:val="0"/>
          <w:marTop w:val="0"/>
          <w:marBottom w:val="0"/>
          <w:divBdr>
            <w:top w:val="none" w:sz="0" w:space="0" w:color="auto"/>
            <w:left w:val="none" w:sz="0" w:space="0" w:color="auto"/>
            <w:bottom w:val="none" w:sz="0" w:space="0" w:color="auto"/>
            <w:right w:val="none" w:sz="0" w:space="0" w:color="auto"/>
          </w:divBdr>
        </w:div>
        <w:div w:id="1785228063">
          <w:marLeft w:val="640"/>
          <w:marRight w:val="0"/>
          <w:marTop w:val="0"/>
          <w:marBottom w:val="0"/>
          <w:divBdr>
            <w:top w:val="none" w:sz="0" w:space="0" w:color="auto"/>
            <w:left w:val="none" w:sz="0" w:space="0" w:color="auto"/>
            <w:bottom w:val="none" w:sz="0" w:space="0" w:color="auto"/>
            <w:right w:val="none" w:sz="0" w:space="0" w:color="auto"/>
          </w:divBdr>
        </w:div>
        <w:div w:id="863396549">
          <w:marLeft w:val="640"/>
          <w:marRight w:val="0"/>
          <w:marTop w:val="0"/>
          <w:marBottom w:val="0"/>
          <w:divBdr>
            <w:top w:val="none" w:sz="0" w:space="0" w:color="auto"/>
            <w:left w:val="none" w:sz="0" w:space="0" w:color="auto"/>
            <w:bottom w:val="none" w:sz="0" w:space="0" w:color="auto"/>
            <w:right w:val="none" w:sz="0" w:space="0" w:color="auto"/>
          </w:divBdr>
        </w:div>
        <w:div w:id="1626891522">
          <w:marLeft w:val="640"/>
          <w:marRight w:val="0"/>
          <w:marTop w:val="0"/>
          <w:marBottom w:val="0"/>
          <w:divBdr>
            <w:top w:val="none" w:sz="0" w:space="0" w:color="auto"/>
            <w:left w:val="none" w:sz="0" w:space="0" w:color="auto"/>
            <w:bottom w:val="none" w:sz="0" w:space="0" w:color="auto"/>
            <w:right w:val="none" w:sz="0" w:space="0" w:color="auto"/>
          </w:divBdr>
        </w:div>
        <w:div w:id="312221479">
          <w:marLeft w:val="640"/>
          <w:marRight w:val="0"/>
          <w:marTop w:val="0"/>
          <w:marBottom w:val="0"/>
          <w:divBdr>
            <w:top w:val="none" w:sz="0" w:space="0" w:color="auto"/>
            <w:left w:val="none" w:sz="0" w:space="0" w:color="auto"/>
            <w:bottom w:val="none" w:sz="0" w:space="0" w:color="auto"/>
            <w:right w:val="none" w:sz="0" w:space="0" w:color="auto"/>
          </w:divBdr>
        </w:div>
        <w:div w:id="776945024">
          <w:marLeft w:val="640"/>
          <w:marRight w:val="0"/>
          <w:marTop w:val="0"/>
          <w:marBottom w:val="0"/>
          <w:divBdr>
            <w:top w:val="none" w:sz="0" w:space="0" w:color="auto"/>
            <w:left w:val="none" w:sz="0" w:space="0" w:color="auto"/>
            <w:bottom w:val="none" w:sz="0" w:space="0" w:color="auto"/>
            <w:right w:val="none" w:sz="0" w:space="0" w:color="auto"/>
          </w:divBdr>
        </w:div>
        <w:div w:id="1231385381">
          <w:marLeft w:val="640"/>
          <w:marRight w:val="0"/>
          <w:marTop w:val="0"/>
          <w:marBottom w:val="0"/>
          <w:divBdr>
            <w:top w:val="none" w:sz="0" w:space="0" w:color="auto"/>
            <w:left w:val="none" w:sz="0" w:space="0" w:color="auto"/>
            <w:bottom w:val="none" w:sz="0" w:space="0" w:color="auto"/>
            <w:right w:val="none" w:sz="0" w:space="0" w:color="auto"/>
          </w:divBdr>
        </w:div>
        <w:div w:id="1819228975">
          <w:marLeft w:val="640"/>
          <w:marRight w:val="0"/>
          <w:marTop w:val="0"/>
          <w:marBottom w:val="0"/>
          <w:divBdr>
            <w:top w:val="none" w:sz="0" w:space="0" w:color="auto"/>
            <w:left w:val="none" w:sz="0" w:space="0" w:color="auto"/>
            <w:bottom w:val="none" w:sz="0" w:space="0" w:color="auto"/>
            <w:right w:val="none" w:sz="0" w:space="0" w:color="auto"/>
          </w:divBdr>
        </w:div>
        <w:div w:id="640309940">
          <w:marLeft w:val="640"/>
          <w:marRight w:val="0"/>
          <w:marTop w:val="0"/>
          <w:marBottom w:val="0"/>
          <w:divBdr>
            <w:top w:val="none" w:sz="0" w:space="0" w:color="auto"/>
            <w:left w:val="none" w:sz="0" w:space="0" w:color="auto"/>
            <w:bottom w:val="none" w:sz="0" w:space="0" w:color="auto"/>
            <w:right w:val="none" w:sz="0" w:space="0" w:color="auto"/>
          </w:divBdr>
        </w:div>
        <w:div w:id="1568762756">
          <w:marLeft w:val="640"/>
          <w:marRight w:val="0"/>
          <w:marTop w:val="0"/>
          <w:marBottom w:val="0"/>
          <w:divBdr>
            <w:top w:val="none" w:sz="0" w:space="0" w:color="auto"/>
            <w:left w:val="none" w:sz="0" w:space="0" w:color="auto"/>
            <w:bottom w:val="none" w:sz="0" w:space="0" w:color="auto"/>
            <w:right w:val="none" w:sz="0" w:space="0" w:color="auto"/>
          </w:divBdr>
        </w:div>
        <w:div w:id="1914583658">
          <w:marLeft w:val="640"/>
          <w:marRight w:val="0"/>
          <w:marTop w:val="0"/>
          <w:marBottom w:val="0"/>
          <w:divBdr>
            <w:top w:val="none" w:sz="0" w:space="0" w:color="auto"/>
            <w:left w:val="none" w:sz="0" w:space="0" w:color="auto"/>
            <w:bottom w:val="none" w:sz="0" w:space="0" w:color="auto"/>
            <w:right w:val="none" w:sz="0" w:space="0" w:color="auto"/>
          </w:divBdr>
        </w:div>
        <w:div w:id="1590893368">
          <w:marLeft w:val="640"/>
          <w:marRight w:val="0"/>
          <w:marTop w:val="0"/>
          <w:marBottom w:val="0"/>
          <w:divBdr>
            <w:top w:val="none" w:sz="0" w:space="0" w:color="auto"/>
            <w:left w:val="none" w:sz="0" w:space="0" w:color="auto"/>
            <w:bottom w:val="none" w:sz="0" w:space="0" w:color="auto"/>
            <w:right w:val="none" w:sz="0" w:space="0" w:color="auto"/>
          </w:divBdr>
        </w:div>
        <w:div w:id="2127039798">
          <w:marLeft w:val="640"/>
          <w:marRight w:val="0"/>
          <w:marTop w:val="0"/>
          <w:marBottom w:val="0"/>
          <w:divBdr>
            <w:top w:val="none" w:sz="0" w:space="0" w:color="auto"/>
            <w:left w:val="none" w:sz="0" w:space="0" w:color="auto"/>
            <w:bottom w:val="none" w:sz="0" w:space="0" w:color="auto"/>
            <w:right w:val="none" w:sz="0" w:space="0" w:color="auto"/>
          </w:divBdr>
        </w:div>
        <w:div w:id="636033312">
          <w:marLeft w:val="640"/>
          <w:marRight w:val="0"/>
          <w:marTop w:val="0"/>
          <w:marBottom w:val="0"/>
          <w:divBdr>
            <w:top w:val="none" w:sz="0" w:space="0" w:color="auto"/>
            <w:left w:val="none" w:sz="0" w:space="0" w:color="auto"/>
            <w:bottom w:val="none" w:sz="0" w:space="0" w:color="auto"/>
            <w:right w:val="none" w:sz="0" w:space="0" w:color="auto"/>
          </w:divBdr>
        </w:div>
        <w:div w:id="1975257483">
          <w:marLeft w:val="640"/>
          <w:marRight w:val="0"/>
          <w:marTop w:val="0"/>
          <w:marBottom w:val="0"/>
          <w:divBdr>
            <w:top w:val="none" w:sz="0" w:space="0" w:color="auto"/>
            <w:left w:val="none" w:sz="0" w:space="0" w:color="auto"/>
            <w:bottom w:val="none" w:sz="0" w:space="0" w:color="auto"/>
            <w:right w:val="none" w:sz="0" w:space="0" w:color="auto"/>
          </w:divBdr>
        </w:div>
        <w:div w:id="872767946">
          <w:marLeft w:val="640"/>
          <w:marRight w:val="0"/>
          <w:marTop w:val="0"/>
          <w:marBottom w:val="0"/>
          <w:divBdr>
            <w:top w:val="none" w:sz="0" w:space="0" w:color="auto"/>
            <w:left w:val="none" w:sz="0" w:space="0" w:color="auto"/>
            <w:bottom w:val="none" w:sz="0" w:space="0" w:color="auto"/>
            <w:right w:val="none" w:sz="0" w:space="0" w:color="auto"/>
          </w:divBdr>
        </w:div>
        <w:div w:id="1075467269">
          <w:marLeft w:val="640"/>
          <w:marRight w:val="0"/>
          <w:marTop w:val="0"/>
          <w:marBottom w:val="0"/>
          <w:divBdr>
            <w:top w:val="none" w:sz="0" w:space="0" w:color="auto"/>
            <w:left w:val="none" w:sz="0" w:space="0" w:color="auto"/>
            <w:bottom w:val="none" w:sz="0" w:space="0" w:color="auto"/>
            <w:right w:val="none" w:sz="0" w:space="0" w:color="auto"/>
          </w:divBdr>
        </w:div>
        <w:div w:id="1204558078">
          <w:marLeft w:val="640"/>
          <w:marRight w:val="0"/>
          <w:marTop w:val="0"/>
          <w:marBottom w:val="0"/>
          <w:divBdr>
            <w:top w:val="none" w:sz="0" w:space="0" w:color="auto"/>
            <w:left w:val="none" w:sz="0" w:space="0" w:color="auto"/>
            <w:bottom w:val="none" w:sz="0" w:space="0" w:color="auto"/>
            <w:right w:val="none" w:sz="0" w:space="0" w:color="auto"/>
          </w:divBdr>
        </w:div>
        <w:div w:id="682784685">
          <w:marLeft w:val="640"/>
          <w:marRight w:val="0"/>
          <w:marTop w:val="0"/>
          <w:marBottom w:val="0"/>
          <w:divBdr>
            <w:top w:val="none" w:sz="0" w:space="0" w:color="auto"/>
            <w:left w:val="none" w:sz="0" w:space="0" w:color="auto"/>
            <w:bottom w:val="none" w:sz="0" w:space="0" w:color="auto"/>
            <w:right w:val="none" w:sz="0" w:space="0" w:color="auto"/>
          </w:divBdr>
        </w:div>
        <w:div w:id="1969974615">
          <w:marLeft w:val="640"/>
          <w:marRight w:val="0"/>
          <w:marTop w:val="0"/>
          <w:marBottom w:val="0"/>
          <w:divBdr>
            <w:top w:val="none" w:sz="0" w:space="0" w:color="auto"/>
            <w:left w:val="none" w:sz="0" w:space="0" w:color="auto"/>
            <w:bottom w:val="none" w:sz="0" w:space="0" w:color="auto"/>
            <w:right w:val="none" w:sz="0" w:space="0" w:color="auto"/>
          </w:divBdr>
        </w:div>
        <w:div w:id="1694065792">
          <w:marLeft w:val="640"/>
          <w:marRight w:val="0"/>
          <w:marTop w:val="0"/>
          <w:marBottom w:val="0"/>
          <w:divBdr>
            <w:top w:val="none" w:sz="0" w:space="0" w:color="auto"/>
            <w:left w:val="none" w:sz="0" w:space="0" w:color="auto"/>
            <w:bottom w:val="none" w:sz="0" w:space="0" w:color="auto"/>
            <w:right w:val="none" w:sz="0" w:space="0" w:color="auto"/>
          </w:divBdr>
        </w:div>
        <w:div w:id="1817455704">
          <w:marLeft w:val="640"/>
          <w:marRight w:val="0"/>
          <w:marTop w:val="0"/>
          <w:marBottom w:val="0"/>
          <w:divBdr>
            <w:top w:val="none" w:sz="0" w:space="0" w:color="auto"/>
            <w:left w:val="none" w:sz="0" w:space="0" w:color="auto"/>
            <w:bottom w:val="none" w:sz="0" w:space="0" w:color="auto"/>
            <w:right w:val="none" w:sz="0" w:space="0" w:color="auto"/>
          </w:divBdr>
        </w:div>
        <w:div w:id="1075395152">
          <w:marLeft w:val="640"/>
          <w:marRight w:val="0"/>
          <w:marTop w:val="0"/>
          <w:marBottom w:val="0"/>
          <w:divBdr>
            <w:top w:val="none" w:sz="0" w:space="0" w:color="auto"/>
            <w:left w:val="none" w:sz="0" w:space="0" w:color="auto"/>
            <w:bottom w:val="none" w:sz="0" w:space="0" w:color="auto"/>
            <w:right w:val="none" w:sz="0" w:space="0" w:color="auto"/>
          </w:divBdr>
        </w:div>
        <w:div w:id="2362344">
          <w:marLeft w:val="640"/>
          <w:marRight w:val="0"/>
          <w:marTop w:val="0"/>
          <w:marBottom w:val="0"/>
          <w:divBdr>
            <w:top w:val="none" w:sz="0" w:space="0" w:color="auto"/>
            <w:left w:val="none" w:sz="0" w:space="0" w:color="auto"/>
            <w:bottom w:val="none" w:sz="0" w:space="0" w:color="auto"/>
            <w:right w:val="none" w:sz="0" w:space="0" w:color="auto"/>
          </w:divBdr>
        </w:div>
        <w:div w:id="1238785396">
          <w:marLeft w:val="640"/>
          <w:marRight w:val="0"/>
          <w:marTop w:val="0"/>
          <w:marBottom w:val="0"/>
          <w:divBdr>
            <w:top w:val="none" w:sz="0" w:space="0" w:color="auto"/>
            <w:left w:val="none" w:sz="0" w:space="0" w:color="auto"/>
            <w:bottom w:val="none" w:sz="0" w:space="0" w:color="auto"/>
            <w:right w:val="none" w:sz="0" w:space="0" w:color="auto"/>
          </w:divBdr>
        </w:div>
        <w:div w:id="390352367">
          <w:marLeft w:val="640"/>
          <w:marRight w:val="0"/>
          <w:marTop w:val="0"/>
          <w:marBottom w:val="0"/>
          <w:divBdr>
            <w:top w:val="none" w:sz="0" w:space="0" w:color="auto"/>
            <w:left w:val="none" w:sz="0" w:space="0" w:color="auto"/>
            <w:bottom w:val="none" w:sz="0" w:space="0" w:color="auto"/>
            <w:right w:val="none" w:sz="0" w:space="0" w:color="auto"/>
          </w:divBdr>
        </w:div>
        <w:div w:id="1891452609">
          <w:marLeft w:val="640"/>
          <w:marRight w:val="0"/>
          <w:marTop w:val="0"/>
          <w:marBottom w:val="0"/>
          <w:divBdr>
            <w:top w:val="none" w:sz="0" w:space="0" w:color="auto"/>
            <w:left w:val="none" w:sz="0" w:space="0" w:color="auto"/>
            <w:bottom w:val="none" w:sz="0" w:space="0" w:color="auto"/>
            <w:right w:val="none" w:sz="0" w:space="0" w:color="auto"/>
          </w:divBdr>
        </w:div>
        <w:div w:id="1245652826">
          <w:marLeft w:val="640"/>
          <w:marRight w:val="0"/>
          <w:marTop w:val="0"/>
          <w:marBottom w:val="0"/>
          <w:divBdr>
            <w:top w:val="none" w:sz="0" w:space="0" w:color="auto"/>
            <w:left w:val="none" w:sz="0" w:space="0" w:color="auto"/>
            <w:bottom w:val="none" w:sz="0" w:space="0" w:color="auto"/>
            <w:right w:val="none" w:sz="0" w:space="0" w:color="auto"/>
          </w:divBdr>
        </w:div>
        <w:div w:id="161507276">
          <w:marLeft w:val="640"/>
          <w:marRight w:val="0"/>
          <w:marTop w:val="0"/>
          <w:marBottom w:val="0"/>
          <w:divBdr>
            <w:top w:val="none" w:sz="0" w:space="0" w:color="auto"/>
            <w:left w:val="none" w:sz="0" w:space="0" w:color="auto"/>
            <w:bottom w:val="none" w:sz="0" w:space="0" w:color="auto"/>
            <w:right w:val="none" w:sz="0" w:space="0" w:color="auto"/>
          </w:divBdr>
        </w:div>
        <w:div w:id="921916506">
          <w:marLeft w:val="640"/>
          <w:marRight w:val="0"/>
          <w:marTop w:val="0"/>
          <w:marBottom w:val="0"/>
          <w:divBdr>
            <w:top w:val="none" w:sz="0" w:space="0" w:color="auto"/>
            <w:left w:val="none" w:sz="0" w:space="0" w:color="auto"/>
            <w:bottom w:val="none" w:sz="0" w:space="0" w:color="auto"/>
            <w:right w:val="none" w:sz="0" w:space="0" w:color="auto"/>
          </w:divBdr>
        </w:div>
        <w:div w:id="385881072">
          <w:marLeft w:val="640"/>
          <w:marRight w:val="0"/>
          <w:marTop w:val="0"/>
          <w:marBottom w:val="0"/>
          <w:divBdr>
            <w:top w:val="none" w:sz="0" w:space="0" w:color="auto"/>
            <w:left w:val="none" w:sz="0" w:space="0" w:color="auto"/>
            <w:bottom w:val="none" w:sz="0" w:space="0" w:color="auto"/>
            <w:right w:val="none" w:sz="0" w:space="0" w:color="auto"/>
          </w:divBdr>
        </w:div>
        <w:div w:id="72170543">
          <w:marLeft w:val="640"/>
          <w:marRight w:val="0"/>
          <w:marTop w:val="0"/>
          <w:marBottom w:val="0"/>
          <w:divBdr>
            <w:top w:val="none" w:sz="0" w:space="0" w:color="auto"/>
            <w:left w:val="none" w:sz="0" w:space="0" w:color="auto"/>
            <w:bottom w:val="none" w:sz="0" w:space="0" w:color="auto"/>
            <w:right w:val="none" w:sz="0" w:space="0" w:color="auto"/>
          </w:divBdr>
        </w:div>
        <w:div w:id="1518159676">
          <w:marLeft w:val="640"/>
          <w:marRight w:val="0"/>
          <w:marTop w:val="0"/>
          <w:marBottom w:val="0"/>
          <w:divBdr>
            <w:top w:val="none" w:sz="0" w:space="0" w:color="auto"/>
            <w:left w:val="none" w:sz="0" w:space="0" w:color="auto"/>
            <w:bottom w:val="none" w:sz="0" w:space="0" w:color="auto"/>
            <w:right w:val="none" w:sz="0" w:space="0" w:color="auto"/>
          </w:divBdr>
        </w:div>
        <w:div w:id="425542574">
          <w:marLeft w:val="640"/>
          <w:marRight w:val="0"/>
          <w:marTop w:val="0"/>
          <w:marBottom w:val="0"/>
          <w:divBdr>
            <w:top w:val="none" w:sz="0" w:space="0" w:color="auto"/>
            <w:left w:val="none" w:sz="0" w:space="0" w:color="auto"/>
            <w:bottom w:val="none" w:sz="0" w:space="0" w:color="auto"/>
            <w:right w:val="none" w:sz="0" w:space="0" w:color="auto"/>
          </w:divBdr>
        </w:div>
        <w:div w:id="1190684786">
          <w:marLeft w:val="640"/>
          <w:marRight w:val="0"/>
          <w:marTop w:val="0"/>
          <w:marBottom w:val="0"/>
          <w:divBdr>
            <w:top w:val="none" w:sz="0" w:space="0" w:color="auto"/>
            <w:left w:val="none" w:sz="0" w:space="0" w:color="auto"/>
            <w:bottom w:val="none" w:sz="0" w:space="0" w:color="auto"/>
            <w:right w:val="none" w:sz="0" w:space="0" w:color="auto"/>
          </w:divBdr>
        </w:div>
        <w:div w:id="609554020">
          <w:marLeft w:val="640"/>
          <w:marRight w:val="0"/>
          <w:marTop w:val="0"/>
          <w:marBottom w:val="0"/>
          <w:divBdr>
            <w:top w:val="none" w:sz="0" w:space="0" w:color="auto"/>
            <w:left w:val="none" w:sz="0" w:space="0" w:color="auto"/>
            <w:bottom w:val="none" w:sz="0" w:space="0" w:color="auto"/>
            <w:right w:val="none" w:sz="0" w:space="0" w:color="auto"/>
          </w:divBdr>
        </w:div>
        <w:div w:id="1708292154">
          <w:marLeft w:val="640"/>
          <w:marRight w:val="0"/>
          <w:marTop w:val="0"/>
          <w:marBottom w:val="0"/>
          <w:divBdr>
            <w:top w:val="none" w:sz="0" w:space="0" w:color="auto"/>
            <w:left w:val="none" w:sz="0" w:space="0" w:color="auto"/>
            <w:bottom w:val="none" w:sz="0" w:space="0" w:color="auto"/>
            <w:right w:val="none" w:sz="0" w:space="0" w:color="auto"/>
          </w:divBdr>
        </w:div>
        <w:div w:id="1225726308">
          <w:marLeft w:val="640"/>
          <w:marRight w:val="0"/>
          <w:marTop w:val="0"/>
          <w:marBottom w:val="0"/>
          <w:divBdr>
            <w:top w:val="none" w:sz="0" w:space="0" w:color="auto"/>
            <w:left w:val="none" w:sz="0" w:space="0" w:color="auto"/>
            <w:bottom w:val="none" w:sz="0" w:space="0" w:color="auto"/>
            <w:right w:val="none" w:sz="0" w:space="0" w:color="auto"/>
          </w:divBdr>
        </w:div>
        <w:div w:id="1341851899">
          <w:marLeft w:val="640"/>
          <w:marRight w:val="0"/>
          <w:marTop w:val="0"/>
          <w:marBottom w:val="0"/>
          <w:divBdr>
            <w:top w:val="none" w:sz="0" w:space="0" w:color="auto"/>
            <w:left w:val="none" w:sz="0" w:space="0" w:color="auto"/>
            <w:bottom w:val="none" w:sz="0" w:space="0" w:color="auto"/>
            <w:right w:val="none" w:sz="0" w:space="0" w:color="auto"/>
          </w:divBdr>
        </w:div>
        <w:div w:id="273488727">
          <w:marLeft w:val="640"/>
          <w:marRight w:val="0"/>
          <w:marTop w:val="0"/>
          <w:marBottom w:val="0"/>
          <w:divBdr>
            <w:top w:val="none" w:sz="0" w:space="0" w:color="auto"/>
            <w:left w:val="none" w:sz="0" w:space="0" w:color="auto"/>
            <w:bottom w:val="none" w:sz="0" w:space="0" w:color="auto"/>
            <w:right w:val="none" w:sz="0" w:space="0" w:color="auto"/>
          </w:divBdr>
        </w:div>
        <w:div w:id="2072344881">
          <w:marLeft w:val="640"/>
          <w:marRight w:val="0"/>
          <w:marTop w:val="0"/>
          <w:marBottom w:val="0"/>
          <w:divBdr>
            <w:top w:val="none" w:sz="0" w:space="0" w:color="auto"/>
            <w:left w:val="none" w:sz="0" w:space="0" w:color="auto"/>
            <w:bottom w:val="none" w:sz="0" w:space="0" w:color="auto"/>
            <w:right w:val="none" w:sz="0" w:space="0" w:color="auto"/>
          </w:divBdr>
        </w:div>
        <w:div w:id="254166176">
          <w:marLeft w:val="640"/>
          <w:marRight w:val="0"/>
          <w:marTop w:val="0"/>
          <w:marBottom w:val="0"/>
          <w:divBdr>
            <w:top w:val="none" w:sz="0" w:space="0" w:color="auto"/>
            <w:left w:val="none" w:sz="0" w:space="0" w:color="auto"/>
            <w:bottom w:val="none" w:sz="0" w:space="0" w:color="auto"/>
            <w:right w:val="none" w:sz="0" w:space="0" w:color="auto"/>
          </w:divBdr>
        </w:div>
        <w:div w:id="209193242">
          <w:marLeft w:val="640"/>
          <w:marRight w:val="0"/>
          <w:marTop w:val="0"/>
          <w:marBottom w:val="0"/>
          <w:divBdr>
            <w:top w:val="none" w:sz="0" w:space="0" w:color="auto"/>
            <w:left w:val="none" w:sz="0" w:space="0" w:color="auto"/>
            <w:bottom w:val="none" w:sz="0" w:space="0" w:color="auto"/>
            <w:right w:val="none" w:sz="0" w:space="0" w:color="auto"/>
          </w:divBdr>
        </w:div>
        <w:div w:id="1979219200">
          <w:marLeft w:val="640"/>
          <w:marRight w:val="0"/>
          <w:marTop w:val="0"/>
          <w:marBottom w:val="0"/>
          <w:divBdr>
            <w:top w:val="none" w:sz="0" w:space="0" w:color="auto"/>
            <w:left w:val="none" w:sz="0" w:space="0" w:color="auto"/>
            <w:bottom w:val="none" w:sz="0" w:space="0" w:color="auto"/>
            <w:right w:val="none" w:sz="0" w:space="0" w:color="auto"/>
          </w:divBdr>
        </w:div>
        <w:div w:id="678703225">
          <w:marLeft w:val="640"/>
          <w:marRight w:val="0"/>
          <w:marTop w:val="0"/>
          <w:marBottom w:val="0"/>
          <w:divBdr>
            <w:top w:val="none" w:sz="0" w:space="0" w:color="auto"/>
            <w:left w:val="none" w:sz="0" w:space="0" w:color="auto"/>
            <w:bottom w:val="none" w:sz="0" w:space="0" w:color="auto"/>
            <w:right w:val="none" w:sz="0" w:space="0" w:color="auto"/>
          </w:divBdr>
        </w:div>
        <w:div w:id="595138457">
          <w:marLeft w:val="640"/>
          <w:marRight w:val="0"/>
          <w:marTop w:val="0"/>
          <w:marBottom w:val="0"/>
          <w:divBdr>
            <w:top w:val="none" w:sz="0" w:space="0" w:color="auto"/>
            <w:left w:val="none" w:sz="0" w:space="0" w:color="auto"/>
            <w:bottom w:val="none" w:sz="0" w:space="0" w:color="auto"/>
            <w:right w:val="none" w:sz="0" w:space="0" w:color="auto"/>
          </w:divBdr>
        </w:div>
        <w:div w:id="790590100">
          <w:marLeft w:val="640"/>
          <w:marRight w:val="0"/>
          <w:marTop w:val="0"/>
          <w:marBottom w:val="0"/>
          <w:divBdr>
            <w:top w:val="none" w:sz="0" w:space="0" w:color="auto"/>
            <w:left w:val="none" w:sz="0" w:space="0" w:color="auto"/>
            <w:bottom w:val="none" w:sz="0" w:space="0" w:color="auto"/>
            <w:right w:val="none" w:sz="0" w:space="0" w:color="auto"/>
          </w:divBdr>
        </w:div>
        <w:div w:id="1482889360">
          <w:marLeft w:val="640"/>
          <w:marRight w:val="0"/>
          <w:marTop w:val="0"/>
          <w:marBottom w:val="0"/>
          <w:divBdr>
            <w:top w:val="none" w:sz="0" w:space="0" w:color="auto"/>
            <w:left w:val="none" w:sz="0" w:space="0" w:color="auto"/>
            <w:bottom w:val="none" w:sz="0" w:space="0" w:color="auto"/>
            <w:right w:val="none" w:sz="0" w:space="0" w:color="auto"/>
          </w:divBdr>
        </w:div>
        <w:div w:id="1879465400">
          <w:marLeft w:val="640"/>
          <w:marRight w:val="0"/>
          <w:marTop w:val="0"/>
          <w:marBottom w:val="0"/>
          <w:divBdr>
            <w:top w:val="none" w:sz="0" w:space="0" w:color="auto"/>
            <w:left w:val="none" w:sz="0" w:space="0" w:color="auto"/>
            <w:bottom w:val="none" w:sz="0" w:space="0" w:color="auto"/>
            <w:right w:val="none" w:sz="0" w:space="0" w:color="auto"/>
          </w:divBdr>
        </w:div>
        <w:div w:id="2081828330">
          <w:marLeft w:val="640"/>
          <w:marRight w:val="0"/>
          <w:marTop w:val="0"/>
          <w:marBottom w:val="0"/>
          <w:divBdr>
            <w:top w:val="none" w:sz="0" w:space="0" w:color="auto"/>
            <w:left w:val="none" w:sz="0" w:space="0" w:color="auto"/>
            <w:bottom w:val="none" w:sz="0" w:space="0" w:color="auto"/>
            <w:right w:val="none" w:sz="0" w:space="0" w:color="auto"/>
          </w:divBdr>
        </w:div>
        <w:div w:id="38014803">
          <w:marLeft w:val="640"/>
          <w:marRight w:val="0"/>
          <w:marTop w:val="0"/>
          <w:marBottom w:val="0"/>
          <w:divBdr>
            <w:top w:val="none" w:sz="0" w:space="0" w:color="auto"/>
            <w:left w:val="none" w:sz="0" w:space="0" w:color="auto"/>
            <w:bottom w:val="none" w:sz="0" w:space="0" w:color="auto"/>
            <w:right w:val="none" w:sz="0" w:space="0" w:color="auto"/>
          </w:divBdr>
        </w:div>
        <w:div w:id="1649214103">
          <w:marLeft w:val="640"/>
          <w:marRight w:val="0"/>
          <w:marTop w:val="0"/>
          <w:marBottom w:val="0"/>
          <w:divBdr>
            <w:top w:val="none" w:sz="0" w:space="0" w:color="auto"/>
            <w:left w:val="none" w:sz="0" w:space="0" w:color="auto"/>
            <w:bottom w:val="none" w:sz="0" w:space="0" w:color="auto"/>
            <w:right w:val="none" w:sz="0" w:space="0" w:color="auto"/>
          </w:divBdr>
        </w:div>
        <w:div w:id="2071533604">
          <w:marLeft w:val="640"/>
          <w:marRight w:val="0"/>
          <w:marTop w:val="0"/>
          <w:marBottom w:val="0"/>
          <w:divBdr>
            <w:top w:val="none" w:sz="0" w:space="0" w:color="auto"/>
            <w:left w:val="none" w:sz="0" w:space="0" w:color="auto"/>
            <w:bottom w:val="none" w:sz="0" w:space="0" w:color="auto"/>
            <w:right w:val="none" w:sz="0" w:space="0" w:color="auto"/>
          </w:divBdr>
        </w:div>
        <w:div w:id="1110275998">
          <w:marLeft w:val="640"/>
          <w:marRight w:val="0"/>
          <w:marTop w:val="0"/>
          <w:marBottom w:val="0"/>
          <w:divBdr>
            <w:top w:val="none" w:sz="0" w:space="0" w:color="auto"/>
            <w:left w:val="none" w:sz="0" w:space="0" w:color="auto"/>
            <w:bottom w:val="none" w:sz="0" w:space="0" w:color="auto"/>
            <w:right w:val="none" w:sz="0" w:space="0" w:color="auto"/>
          </w:divBdr>
        </w:div>
        <w:div w:id="903561097">
          <w:marLeft w:val="640"/>
          <w:marRight w:val="0"/>
          <w:marTop w:val="0"/>
          <w:marBottom w:val="0"/>
          <w:divBdr>
            <w:top w:val="none" w:sz="0" w:space="0" w:color="auto"/>
            <w:left w:val="none" w:sz="0" w:space="0" w:color="auto"/>
            <w:bottom w:val="none" w:sz="0" w:space="0" w:color="auto"/>
            <w:right w:val="none" w:sz="0" w:space="0" w:color="auto"/>
          </w:divBdr>
        </w:div>
        <w:div w:id="1759980840">
          <w:marLeft w:val="640"/>
          <w:marRight w:val="0"/>
          <w:marTop w:val="0"/>
          <w:marBottom w:val="0"/>
          <w:divBdr>
            <w:top w:val="none" w:sz="0" w:space="0" w:color="auto"/>
            <w:left w:val="none" w:sz="0" w:space="0" w:color="auto"/>
            <w:bottom w:val="none" w:sz="0" w:space="0" w:color="auto"/>
            <w:right w:val="none" w:sz="0" w:space="0" w:color="auto"/>
          </w:divBdr>
        </w:div>
        <w:div w:id="1936088565">
          <w:marLeft w:val="640"/>
          <w:marRight w:val="0"/>
          <w:marTop w:val="0"/>
          <w:marBottom w:val="0"/>
          <w:divBdr>
            <w:top w:val="none" w:sz="0" w:space="0" w:color="auto"/>
            <w:left w:val="none" w:sz="0" w:space="0" w:color="auto"/>
            <w:bottom w:val="none" w:sz="0" w:space="0" w:color="auto"/>
            <w:right w:val="none" w:sz="0" w:space="0" w:color="auto"/>
          </w:divBdr>
        </w:div>
        <w:div w:id="680855760">
          <w:marLeft w:val="640"/>
          <w:marRight w:val="0"/>
          <w:marTop w:val="0"/>
          <w:marBottom w:val="0"/>
          <w:divBdr>
            <w:top w:val="none" w:sz="0" w:space="0" w:color="auto"/>
            <w:left w:val="none" w:sz="0" w:space="0" w:color="auto"/>
            <w:bottom w:val="none" w:sz="0" w:space="0" w:color="auto"/>
            <w:right w:val="none" w:sz="0" w:space="0" w:color="auto"/>
          </w:divBdr>
        </w:div>
        <w:div w:id="2118137679">
          <w:marLeft w:val="640"/>
          <w:marRight w:val="0"/>
          <w:marTop w:val="0"/>
          <w:marBottom w:val="0"/>
          <w:divBdr>
            <w:top w:val="none" w:sz="0" w:space="0" w:color="auto"/>
            <w:left w:val="none" w:sz="0" w:space="0" w:color="auto"/>
            <w:bottom w:val="none" w:sz="0" w:space="0" w:color="auto"/>
            <w:right w:val="none" w:sz="0" w:space="0" w:color="auto"/>
          </w:divBdr>
        </w:div>
        <w:div w:id="2026444055">
          <w:marLeft w:val="640"/>
          <w:marRight w:val="0"/>
          <w:marTop w:val="0"/>
          <w:marBottom w:val="0"/>
          <w:divBdr>
            <w:top w:val="none" w:sz="0" w:space="0" w:color="auto"/>
            <w:left w:val="none" w:sz="0" w:space="0" w:color="auto"/>
            <w:bottom w:val="none" w:sz="0" w:space="0" w:color="auto"/>
            <w:right w:val="none" w:sz="0" w:space="0" w:color="auto"/>
          </w:divBdr>
        </w:div>
        <w:div w:id="1329167750">
          <w:marLeft w:val="640"/>
          <w:marRight w:val="0"/>
          <w:marTop w:val="0"/>
          <w:marBottom w:val="0"/>
          <w:divBdr>
            <w:top w:val="none" w:sz="0" w:space="0" w:color="auto"/>
            <w:left w:val="none" w:sz="0" w:space="0" w:color="auto"/>
            <w:bottom w:val="none" w:sz="0" w:space="0" w:color="auto"/>
            <w:right w:val="none" w:sz="0" w:space="0" w:color="auto"/>
          </w:divBdr>
        </w:div>
        <w:div w:id="741559520">
          <w:marLeft w:val="640"/>
          <w:marRight w:val="0"/>
          <w:marTop w:val="0"/>
          <w:marBottom w:val="0"/>
          <w:divBdr>
            <w:top w:val="none" w:sz="0" w:space="0" w:color="auto"/>
            <w:left w:val="none" w:sz="0" w:space="0" w:color="auto"/>
            <w:bottom w:val="none" w:sz="0" w:space="0" w:color="auto"/>
            <w:right w:val="none" w:sz="0" w:space="0" w:color="auto"/>
          </w:divBdr>
        </w:div>
        <w:div w:id="53044762">
          <w:marLeft w:val="640"/>
          <w:marRight w:val="0"/>
          <w:marTop w:val="0"/>
          <w:marBottom w:val="0"/>
          <w:divBdr>
            <w:top w:val="none" w:sz="0" w:space="0" w:color="auto"/>
            <w:left w:val="none" w:sz="0" w:space="0" w:color="auto"/>
            <w:bottom w:val="none" w:sz="0" w:space="0" w:color="auto"/>
            <w:right w:val="none" w:sz="0" w:space="0" w:color="auto"/>
          </w:divBdr>
        </w:div>
        <w:div w:id="979920920">
          <w:marLeft w:val="640"/>
          <w:marRight w:val="0"/>
          <w:marTop w:val="0"/>
          <w:marBottom w:val="0"/>
          <w:divBdr>
            <w:top w:val="none" w:sz="0" w:space="0" w:color="auto"/>
            <w:left w:val="none" w:sz="0" w:space="0" w:color="auto"/>
            <w:bottom w:val="none" w:sz="0" w:space="0" w:color="auto"/>
            <w:right w:val="none" w:sz="0" w:space="0" w:color="auto"/>
          </w:divBdr>
        </w:div>
        <w:div w:id="1339574349">
          <w:marLeft w:val="640"/>
          <w:marRight w:val="0"/>
          <w:marTop w:val="0"/>
          <w:marBottom w:val="0"/>
          <w:divBdr>
            <w:top w:val="none" w:sz="0" w:space="0" w:color="auto"/>
            <w:left w:val="none" w:sz="0" w:space="0" w:color="auto"/>
            <w:bottom w:val="none" w:sz="0" w:space="0" w:color="auto"/>
            <w:right w:val="none" w:sz="0" w:space="0" w:color="auto"/>
          </w:divBdr>
        </w:div>
      </w:divsChild>
    </w:div>
    <w:div w:id="321079249">
      <w:bodyDiv w:val="1"/>
      <w:marLeft w:val="0"/>
      <w:marRight w:val="0"/>
      <w:marTop w:val="0"/>
      <w:marBottom w:val="0"/>
      <w:divBdr>
        <w:top w:val="none" w:sz="0" w:space="0" w:color="auto"/>
        <w:left w:val="none" w:sz="0" w:space="0" w:color="auto"/>
        <w:bottom w:val="none" w:sz="0" w:space="0" w:color="auto"/>
        <w:right w:val="none" w:sz="0" w:space="0" w:color="auto"/>
      </w:divBdr>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25673612">
      <w:bodyDiv w:val="1"/>
      <w:marLeft w:val="0"/>
      <w:marRight w:val="0"/>
      <w:marTop w:val="0"/>
      <w:marBottom w:val="0"/>
      <w:divBdr>
        <w:top w:val="none" w:sz="0" w:space="0" w:color="auto"/>
        <w:left w:val="none" w:sz="0" w:space="0" w:color="auto"/>
        <w:bottom w:val="none" w:sz="0" w:space="0" w:color="auto"/>
        <w:right w:val="none" w:sz="0" w:space="0" w:color="auto"/>
      </w:divBdr>
      <w:divsChild>
        <w:div w:id="1868326975">
          <w:marLeft w:val="640"/>
          <w:marRight w:val="0"/>
          <w:marTop w:val="0"/>
          <w:marBottom w:val="0"/>
          <w:divBdr>
            <w:top w:val="none" w:sz="0" w:space="0" w:color="auto"/>
            <w:left w:val="none" w:sz="0" w:space="0" w:color="auto"/>
            <w:bottom w:val="none" w:sz="0" w:space="0" w:color="auto"/>
            <w:right w:val="none" w:sz="0" w:space="0" w:color="auto"/>
          </w:divBdr>
        </w:div>
        <w:div w:id="270088521">
          <w:marLeft w:val="640"/>
          <w:marRight w:val="0"/>
          <w:marTop w:val="0"/>
          <w:marBottom w:val="0"/>
          <w:divBdr>
            <w:top w:val="none" w:sz="0" w:space="0" w:color="auto"/>
            <w:left w:val="none" w:sz="0" w:space="0" w:color="auto"/>
            <w:bottom w:val="none" w:sz="0" w:space="0" w:color="auto"/>
            <w:right w:val="none" w:sz="0" w:space="0" w:color="auto"/>
          </w:divBdr>
        </w:div>
        <w:div w:id="580453657">
          <w:marLeft w:val="640"/>
          <w:marRight w:val="0"/>
          <w:marTop w:val="0"/>
          <w:marBottom w:val="0"/>
          <w:divBdr>
            <w:top w:val="none" w:sz="0" w:space="0" w:color="auto"/>
            <w:left w:val="none" w:sz="0" w:space="0" w:color="auto"/>
            <w:bottom w:val="none" w:sz="0" w:space="0" w:color="auto"/>
            <w:right w:val="none" w:sz="0" w:space="0" w:color="auto"/>
          </w:divBdr>
        </w:div>
        <w:div w:id="763036800">
          <w:marLeft w:val="640"/>
          <w:marRight w:val="0"/>
          <w:marTop w:val="0"/>
          <w:marBottom w:val="0"/>
          <w:divBdr>
            <w:top w:val="none" w:sz="0" w:space="0" w:color="auto"/>
            <w:left w:val="none" w:sz="0" w:space="0" w:color="auto"/>
            <w:bottom w:val="none" w:sz="0" w:space="0" w:color="auto"/>
            <w:right w:val="none" w:sz="0" w:space="0" w:color="auto"/>
          </w:divBdr>
        </w:div>
        <w:div w:id="742994657">
          <w:marLeft w:val="640"/>
          <w:marRight w:val="0"/>
          <w:marTop w:val="0"/>
          <w:marBottom w:val="0"/>
          <w:divBdr>
            <w:top w:val="none" w:sz="0" w:space="0" w:color="auto"/>
            <w:left w:val="none" w:sz="0" w:space="0" w:color="auto"/>
            <w:bottom w:val="none" w:sz="0" w:space="0" w:color="auto"/>
            <w:right w:val="none" w:sz="0" w:space="0" w:color="auto"/>
          </w:divBdr>
        </w:div>
        <w:div w:id="1798183421">
          <w:marLeft w:val="640"/>
          <w:marRight w:val="0"/>
          <w:marTop w:val="0"/>
          <w:marBottom w:val="0"/>
          <w:divBdr>
            <w:top w:val="none" w:sz="0" w:space="0" w:color="auto"/>
            <w:left w:val="none" w:sz="0" w:space="0" w:color="auto"/>
            <w:bottom w:val="none" w:sz="0" w:space="0" w:color="auto"/>
            <w:right w:val="none" w:sz="0" w:space="0" w:color="auto"/>
          </w:divBdr>
        </w:div>
        <w:div w:id="429199989">
          <w:marLeft w:val="640"/>
          <w:marRight w:val="0"/>
          <w:marTop w:val="0"/>
          <w:marBottom w:val="0"/>
          <w:divBdr>
            <w:top w:val="none" w:sz="0" w:space="0" w:color="auto"/>
            <w:left w:val="none" w:sz="0" w:space="0" w:color="auto"/>
            <w:bottom w:val="none" w:sz="0" w:space="0" w:color="auto"/>
            <w:right w:val="none" w:sz="0" w:space="0" w:color="auto"/>
          </w:divBdr>
        </w:div>
        <w:div w:id="1191721421">
          <w:marLeft w:val="640"/>
          <w:marRight w:val="0"/>
          <w:marTop w:val="0"/>
          <w:marBottom w:val="0"/>
          <w:divBdr>
            <w:top w:val="none" w:sz="0" w:space="0" w:color="auto"/>
            <w:left w:val="none" w:sz="0" w:space="0" w:color="auto"/>
            <w:bottom w:val="none" w:sz="0" w:space="0" w:color="auto"/>
            <w:right w:val="none" w:sz="0" w:space="0" w:color="auto"/>
          </w:divBdr>
        </w:div>
        <w:div w:id="533350063">
          <w:marLeft w:val="640"/>
          <w:marRight w:val="0"/>
          <w:marTop w:val="0"/>
          <w:marBottom w:val="0"/>
          <w:divBdr>
            <w:top w:val="none" w:sz="0" w:space="0" w:color="auto"/>
            <w:left w:val="none" w:sz="0" w:space="0" w:color="auto"/>
            <w:bottom w:val="none" w:sz="0" w:space="0" w:color="auto"/>
            <w:right w:val="none" w:sz="0" w:space="0" w:color="auto"/>
          </w:divBdr>
        </w:div>
        <w:div w:id="382563299">
          <w:marLeft w:val="640"/>
          <w:marRight w:val="0"/>
          <w:marTop w:val="0"/>
          <w:marBottom w:val="0"/>
          <w:divBdr>
            <w:top w:val="none" w:sz="0" w:space="0" w:color="auto"/>
            <w:left w:val="none" w:sz="0" w:space="0" w:color="auto"/>
            <w:bottom w:val="none" w:sz="0" w:space="0" w:color="auto"/>
            <w:right w:val="none" w:sz="0" w:space="0" w:color="auto"/>
          </w:divBdr>
        </w:div>
        <w:div w:id="284697376">
          <w:marLeft w:val="640"/>
          <w:marRight w:val="0"/>
          <w:marTop w:val="0"/>
          <w:marBottom w:val="0"/>
          <w:divBdr>
            <w:top w:val="none" w:sz="0" w:space="0" w:color="auto"/>
            <w:left w:val="none" w:sz="0" w:space="0" w:color="auto"/>
            <w:bottom w:val="none" w:sz="0" w:space="0" w:color="auto"/>
            <w:right w:val="none" w:sz="0" w:space="0" w:color="auto"/>
          </w:divBdr>
        </w:div>
        <w:div w:id="2013601741">
          <w:marLeft w:val="640"/>
          <w:marRight w:val="0"/>
          <w:marTop w:val="0"/>
          <w:marBottom w:val="0"/>
          <w:divBdr>
            <w:top w:val="none" w:sz="0" w:space="0" w:color="auto"/>
            <w:left w:val="none" w:sz="0" w:space="0" w:color="auto"/>
            <w:bottom w:val="none" w:sz="0" w:space="0" w:color="auto"/>
            <w:right w:val="none" w:sz="0" w:space="0" w:color="auto"/>
          </w:divBdr>
        </w:div>
        <w:div w:id="17775271">
          <w:marLeft w:val="640"/>
          <w:marRight w:val="0"/>
          <w:marTop w:val="0"/>
          <w:marBottom w:val="0"/>
          <w:divBdr>
            <w:top w:val="none" w:sz="0" w:space="0" w:color="auto"/>
            <w:left w:val="none" w:sz="0" w:space="0" w:color="auto"/>
            <w:bottom w:val="none" w:sz="0" w:space="0" w:color="auto"/>
            <w:right w:val="none" w:sz="0" w:space="0" w:color="auto"/>
          </w:divBdr>
        </w:div>
        <w:div w:id="745422810">
          <w:marLeft w:val="640"/>
          <w:marRight w:val="0"/>
          <w:marTop w:val="0"/>
          <w:marBottom w:val="0"/>
          <w:divBdr>
            <w:top w:val="none" w:sz="0" w:space="0" w:color="auto"/>
            <w:left w:val="none" w:sz="0" w:space="0" w:color="auto"/>
            <w:bottom w:val="none" w:sz="0" w:space="0" w:color="auto"/>
            <w:right w:val="none" w:sz="0" w:space="0" w:color="auto"/>
          </w:divBdr>
        </w:div>
        <w:div w:id="709458808">
          <w:marLeft w:val="640"/>
          <w:marRight w:val="0"/>
          <w:marTop w:val="0"/>
          <w:marBottom w:val="0"/>
          <w:divBdr>
            <w:top w:val="none" w:sz="0" w:space="0" w:color="auto"/>
            <w:left w:val="none" w:sz="0" w:space="0" w:color="auto"/>
            <w:bottom w:val="none" w:sz="0" w:space="0" w:color="auto"/>
            <w:right w:val="none" w:sz="0" w:space="0" w:color="auto"/>
          </w:divBdr>
        </w:div>
        <w:div w:id="364795440">
          <w:marLeft w:val="640"/>
          <w:marRight w:val="0"/>
          <w:marTop w:val="0"/>
          <w:marBottom w:val="0"/>
          <w:divBdr>
            <w:top w:val="none" w:sz="0" w:space="0" w:color="auto"/>
            <w:left w:val="none" w:sz="0" w:space="0" w:color="auto"/>
            <w:bottom w:val="none" w:sz="0" w:space="0" w:color="auto"/>
            <w:right w:val="none" w:sz="0" w:space="0" w:color="auto"/>
          </w:divBdr>
        </w:div>
        <w:div w:id="146021388">
          <w:marLeft w:val="640"/>
          <w:marRight w:val="0"/>
          <w:marTop w:val="0"/>
          <w:marBottom w:val="0"/>
          <w:divBdr>
            <w:top w:val="none" w:sz="0" w:space="0" w:color="auto"/>
            <w:left w:val="none" w:sz="0" w:space="0" w:color="auto"/>
            <w:bottom w:val="none" w:sz="0" w:space="0" w:color="auto"/>
            <w:right w:val="none" w:sz="0" w:space="0" w:color="auto"/>
          </w:divBdr>
        </w:div>
        <w:div w:id="138498524">
          <w:marLeft w:val="640"/>
          <w:marRight w:val="0"/>
          <w:marTop w:val="0"/>
          <w:marBottom w:val="0"/>
          <w:divBdr>
            <w:top w:val="none" w:sz="0" w:space="0" w:color="auto"/>
            <w:left w:val="none" w:sz="0" w:space="0" w:color="auto"/>
            <w:bottom w:val="none" w:sz="0" w:space="0" w:color="auto"/>
            <w:right w:val="none" w:sz="0" w:space="0" w:color="auto"/>
          </w:divBdr>
        </w:div>
        <w:div w:id="311910398">
          <w:marLeft w:val="640"/>
          <w:marRight w:val="0"/>
          <w:marTop w:val="0"/>
          <w:marBottom w:val="0"/>
          <w:divBdr>
            <w:top w:val="none" w:sz="0" w:space="0" w:color="auto"/>
            <w:left w:val="none" w:sz="0" w:space="0" w:color="auto"/>
            <w:bottom w:val="none" w:sz="0" w:space="0" w:color="auto"/>
            <w:right w:val="none" w:sz="0" w:space="0" w:color="auto"/>
          </w:divBdr>
        </w:div>
        <w:div w:id="589195268">
          <w:marLeft w:val="640"/>
          <w:marRight w:val="0"/>
          <w:marTop w:val="0"/>
          <w:marBottom w:val="0"/>
          <w:divBdr>
            <w:top w:val="none" w:sz="0" w:space="0" w:color="auto"/>
            <w:left w:val="none" w:sz="0" w:space="0" w:color="auto"/>
            <w:bottom w:val="none" w:sz="0" w:space="0" w:color="auto"/>
            <w:right w:val="none" w:sz="0" w:space="0" w:color="auto"/>
          </w:divBdr>
        </w:div>
        <w:div w:id="834032551">
          <w:marLeft w:val="640"/>
          <w:marRight w:val="0"/>
          <w:marTop w:val="0"/>
          <w:marBottom w:val="0"/>
          <w:divBdr>
            <w:top w:val="none" w:sz="0" w:space="0" w:color="auto"/>
            <w:left w:val="none" w:sz="0" w:space="0" w:color="auto"/>
            <w:bottom w:val="none" w:sz="0" w:space="0" w:color="auto"/>
            <w:right w:val="none" w:sz="0" w:space="0" w:color="auto"/>
          </w:divBdr>
        </w:div>
        <w:div w:id="172570547">
          <w:marLeft w:val="640"/>
          <w:marRight w:val="0"/>
          <w:marTop w:val="0"/>
          <w:marBottom w:val="0"/>
          <w:divBdr>
            <w:top w:val="none" w:sz="0" w:space="0" w:color="auto"/>
            <w:left w:val="none" w:sz="0" w:space="0" w:color="auto"/>
            <w:bottom w:val="none" w:sz="0" w:space="0" w:color="auto"/>
            <w:right w:val="none" w:sz="0" w:space="0" w:color="auto"/>
          </w:divBdr>
        </w:div>
        <w:div w:id="1934974988">
          <w:marLeft w:val="640"/>
          <w:marRight w:val="0"/>
          <w:marTop w:val="0"/>
          <w:marBottom w:val="0"/>
          <w:divBdr>
            <w:top w:val="none" w:sz="0" w:space="0" w:color="auto"/>
            <w:left w:val="none" w:sz="0" w:space="0" w:color="auto"/>
            <w:bottom w:val="none" w:sz="0" w:space="0" w:color="auto"/>
            <w:right w:val="none" w:sz="0" w:space="0" w:color="auto"/>
          </w:divBdr>
        </w:div>
        <w:div w:id="627511963">
          <w:marLeft w:val="640"/>
          <w:marRight w:val="0"/>
          <w:marTop w:val="0"/>
          <w:marBottom w:val="0"/>
          <w:divBdr>
            <w:top w:val="none" w:sz="0" w:space="0" w:color="auto"/>
            <w:left w:val="none" w:sz="0" w:space="0" w:color="auto"/>
            <w:bottom w:val="none" w:sz="0" w:space="0" w:color="auto"/>
            <w:right w:val="none" w:sz="0" w:space="0" w:color="auto"/>
          </w:divBdr>
        </w:div>
        <w:div w:id="292716203">
          <w:marLeft w:val="640"/>
          <w:marRight w:val="0"/>
          <w:marTop w:val="0"/>
          <w:marBottom w:val="0"/>
          <w:divBdr>
            <w:top w:val="none" w:sz="0" w:space="0" w:color="auto"/>
            <w:left w:val="none" w:sz="0" w:space="0" w:color="auto"/>
            <w:bottom w:val="none" w:sz="0" w:space="0" w:color="auto"/>
            <w:right w:val="none" w:sz="0" w:space="0" w:color="auto"/>
          </w:divBdr>
        </w:div>
        <w:div w:id="1936357366">
          <w:marLeft w:val="640"/>
          <w:marRight w:val="0"/>
          <w:marTop w:val="0"/>
          <w:marBottom w:val="0"/>
          <w:divBdr>
            <w:top w:val="none" w:sz="0" w:space="0" w:color="auto"/>
            <w:left w:val="none" w:sz="0" w:space="0" w:color="auto"/>
            <w:bottom w:val="none" w:sz="0" w:space="0" w:color="auto"/>
            <w:right w:val="none" w:sz="0" w:space="0" w:color="auto"/>
          </w:divBdr>
        </w:div>
        <w:div w:id="35738031">
          <w:marLeft w:val="640"/>
          <w:marRight w:val="0"/>
          <w:marTop w:val="0"/>
          <w:marBottom w:val="0"/>
          <w:divBdr>
            <w:top w:val="none" w:sz="0" w:space="0" w:color="auto"/>
            <w:left w:val="none" w:sz="0" w:space="0" w:color="auto"/>
            <w:bottom w:val="none" w:sz="0" w:space="0" w:color="auto"/>
            <w:right w:val="none" w:sz="0" w:space="0" w:color="auto"/>
          </w:divBdr>
        </w:div>
        <w:div w:id="1023747301">
          <w:marLeft w:val="640"/>
          <w:marRight w:val="0"/>
          <w:marTop w:val="0"/>
          <w:marBottom w:val="0"/>
          <w:divBdr>
            <w:top w:val="none" w:sz="0" w:space="0" w:color="auto"/>
            <w:left w:val="none" w:sz="0" w:space="0" w:color="auto"/>
            <w:bottom w:val="none" w:sz="0" w:space="0" w:color="auto"/>
            <w:right w:val="none" w:sz="0" w:space="0" w:color="auto"/>
          </w:divBdr>
        </w:div>
        <w:div w:id="1343824541">
          <w:marLeft w:val="640"/>
          <w:marRight w:val="0"/>
          <w:marTop w:val="0"/>
          <w:marBottom w:val="0"/>
          <w:divBdr>
            <w:top w:val="none" w:sz="0" w:space="0" w:color="auto"/>
            <w:left w:val="none" w:sz="0" w:space="0" w:color="auto"/>
            <w:bottom w:val="none" w:sz="0" w:space="0" w:color="auto"/>
            <w:right w:val="none" w:sz="0" w:space="0" w:color="auto"/>
          </w:divBdr>
        </w:div>
        <w:div w:id="291791615">
          <w:marLeft w:val="640"/>
          <w:marRight w:val="0"/>
          <w:marTop w:val="0"/>
          <w:marBottom w:val="0"/>
          <w:divBdr>
            <w:top w:val="none" w:sz="0" w:space="0" w:color="auto"/>
            <w:left w:val="none" w:sz="0" w:space="0" w:color="auto"/>
            <w:bottom w:val="none" w:sz="0" w:space="0" w:color="auto"/>
            <w:right w:val="none" w:sz="0" w:space="0" w:color="auto"/>
          </w:divBdr>
        </w:div>
        <w:div w:id="191460397">
          <w:marLeft w:val="640"/>
          <w:marRight w:val="0"/>
          <w:marTop w:val="0"/>
          <w:marBottom w:val="0"/>
          <w:divBdr>
            <w:top w:val="none" w:sz="0" w:space="0" w:color="auto"/>
            <w:left w:val="none" w:sz="0" w:space="0" w:color="auto"/>
            <w:bottom w:val="none" w:sz="0" w:space="0" w:color="auto"/>
            <w:right w:val="none" w:sz="0" w:space="0" w:color="auto"/>
          </w:divBdr>
        </w:div>
        <w:div w:id="924067770">
          <w:marLeft w:val="640"/>
          <w:marRight w:val="0"/>
          <w:marTop w:val="0"/>
          <w:marBottom w:val="0"/>
          <w:divBdr>
            <w:top w:val="none" w:sz="0" w:space="0" w:color="auto"/>
            <w:left w:val="none" w:sz="0" w:space="0" w:color="auto"/>
            <w:bottom w:val="none" w:sz="0" w:space="0" w:color="auto"/>
            <w:right w:val="none" w:sz="0" w:space="0" w:color="auto"/>
          </w:divBdr>
        </w:div>
        <w:div w:id="505678007">
          <w:marLeft w:val="640"/>
          <w:marRight w:val="0"/>
          <w:marTop w:val="0"/>
          <w:marBottom w:val="0"/>
          <w:divBdr>
            <w:top w:val="none" w:sz="0" w:space="0" w:color="auto"/>
            <w:left w:val="none" w:sz="0" w:space="0" w:color="auto"/>
            <w:bottom w:val="none" w:sz="0" w:space="0" w:color="auto"/>
            <w:right w:val="none" w:sz="0" w:space="0" w:color="auto"/>
          </w:divBdr>
        </w:div>
        <w:div w:id="978261582">
          <w:marLeft w:val="640"/>
          <w:marRight w:val="0"/>
          <w:marTop w:val="0"/>
          <w:marBottom w:val="0"/>
          <w:divBdr>
            <w:top w:val="none" w:sz="0" w:space="0" w:color="auto"/>
            <w:left w:val="none" w:sz="0" w:space="0" w:color="auto"/>
            <w:bottom w:val="none" w:sz="0" w:space="0" w:color="auto"/>
            <w:right w:val="none" w:sz="0" w:space="0" w:color="auto"/>
          </w:divBdr>
        </w:div>
        <w:div w:id="320550982">
          <w:marLeft w:val="640"/>
          <w:marRight w:val="0"/>
          <w:marTop w:val="0"/>
          <w:marBottom w:val="0"/>
          <w:divBdr>
            <w:top w:val="none" w:sz="0" w:space="0" w:color="auto"/>
            <w:left w:val="none" w:sz="0" w:space="0" w:color="auto"/>
            <w:bottom w:val="none" w:sz="0" w:space="0" w:color="auto"/>
            <w:right w:val="none" w:sz="0" w:space="0" w:color="auto"/>
          </w:divBdr>
        </w:div>
        <w:div w:id="1148672089">
          <w:marLeft w:val="640"/>
          <w:marRight w:val="0"/>
          <w:marTop w:val="0"/>
          <w:marBottom w:val="0"/>
          <w:divBdr>
            <w:top w:val="none" w:sz="0" w:space="0" w:color="auto"/>
            <w:left w:val="none" w:sz="0" w:space="0" w:color="auto"/>
            <w:bottom w:val="none" w:sz="0" w:space="0" w:color="auto"/>
            <w:right w:val="none" w:sz="0" w:space="0" w:color="auto"/>
          </w:divBdr>
        </w:div>
        <w:div w:id="1849714994">
          <w:marLeft w:val="640"/>
          <w:marRight w:val="0"/>
          <w:marTop w:val="0"/>
          <w:marBottom w:val="0"/>
          <w:divBdr>
            <w:top w:val="none" w:sz="0" w:space="0" w:color="auto"/>
            <w:left w:val="none" w:sz="0" w:space="0" w:color="auto"/>
            <w:bottom w:val="none" w:sz="0" w:space="0" w:color="auto"/>
            <w:right w:val="none" w:sz="0" w:space="0" w:color="auto"/>
          </w:divBdr>
        </w:div>
        <w:div w:id="2065982171">
          <w:marLeft w:val="640"/>
          <w:marRight w:val="0"/>
          <w:marTop w:val="0"/>
          <w:marBottom w:val="0"/>
          <w:divBdr>
            <w:top w:val="none" w:sz="0" w:space="0" w:color="auto"/>
            <w:left w:val="none" w:sz="0" w:space="0" w:color="auto"/>
            <w:bottom w:val="none" w:sz="0" w:space="0" w:color="auto"/>
            <w:right w:val="none" w:sz="0" w:space="0" w:color="auto"/>
          </w:divBdr>
        </w:div>
        <w:div w:id="1770808409">
          <w:marLeft w:val="640"/>
          <w:marRight w:val="0"/>
          <w:marTop w:val="0"/>
          <w:marBottom w:val="0"/>
          <w:divBdr>
            <w:top w:val="none" w:sz="0" w:space="0" w:color="auto"/>
            <w:left w:val="none" w:sz="0" w:space="0" w:color="auto"/>
            <w:bottom w:val="none" w:sz="0" w:space="0" w:color="auto"/>
            <w:right w:val="none" w:sz="0" w:space="0" w:color="auto"/>
          </w:divBdr>
        </w:div>
        <w:div w:id="1476144694">
          <w:marLeft w:val="640"/>
          <w:marRight w:val="0"/>
          <w:marTop w:val="0"/>
          <w:marBottom w:val="0"/>
          <w:divBdr>
            <w:top w:val="none" w:sz="0" w:space="0" w:color="auto"/>
            <w:left w:val="none" w:sz="0" w:space="0" w:color="auto"/>
            <w:bottom w:val="none" w:sz="0" w:space="0" w:color="auto"/>
            <w:right w:val="none" w:sz="0" w:space="0" w:color="auto"/>
          </w:divBdr>
        </w:div>
        <w:div w:id="1836728500">
          <w:marLeft w:val="640"/>
          <w:marRight w:val="0"/>
          <w:marTop w:val="0"/>
          <w:marBottom w:val="0"/>
          <w:divBdr>
            <w:top w:val="none" w:sz="0" w:space="0" w:color="auto"/>
            <w:left w:val="none" w:sz="0" w:space="0" w:color="auto"/>
            <w:bottom w:val="none" w:sz="0" w:space="0" w:color="auto"/>
            <w:right w:val="none" w:sz="0" w:space="0" w:color="auto"/>
          </w:divBdr>
        </w:div>
        <w:div w:id="719717854">
          <w:marLeft w:val="640"/>
          <w:marRight w:val="0"/>
          <w:marTop w:val="0"/>
          <w:marBottom w:val="0"/>
          <w:divBdr>
            <w:top w:val="none" w:sz="0" w:space="0" w:color="auto"/>
            <w:left w:val="none" w:sz="0" w:space="0" w:color="auto"/>
            <w:bottom w:val="none" w:sz="0" w:space="0" w:color="auto"/>
            <w:right w:val="none" w:sz="0" w:space="0" w:color="auto"/>
          </w:divBdr>
        </w:div>
        <w:div w:id="623658010">
          <w:marLeft w:val="640"/>
          <w:marRight w:val="0"/>
          <w:marTop w:val="0"/>
          <w:marBottom w:val="0"/>
          <w:divBdr>
            <w:top w:val="none" w:sz="0" w:space="0" w:color="auto"/>
            <w:left w:val="none" w:sz="0" w:space="0" w:color="auto"/>
            <w:bottom w:val="none" w:sz="0" w:space="0" w:color="auto"/>
            <w:right w:val="none" w:sz="0" w:space="0" w:color="auto"/>
          </w:divBdr>
        </w:div>
        <w:div w:id="1115172995">
          <w:marLeft w:val="640"/>
          <w:marRight w:val="0"/>
          <w:marTop w:val="0"/>
          <w:marBottom w:val="0"/>
          <w:divBdr>
            <w:top w:val="none" w:sz="0" w:space="0" w:color="auto"/>
            <w:left w:val="none" w:sz="0" w:space="0" w:color="auto"/>
            <w:bottom w:val="none" w:sz="0" w:space="0" w:color="auto"/>
            <w:right w:val="none" w:sz="0" w:space="0" w:color="auto"/>
          </w:divBdr>
        </w:div>
        <w:div w:id="47189492">
          <w:marLeft w:val="640"/>
          <w:marRight w:val="0"/>
          <w:marTop w:val="0"/>
          <w:marBottom w:val="0"/>
          <w:divBdr>
            <w:top w:val="none" w:sz="0" w:space="0" w:color="auto"/>
            <w:left w:val="none" w:sz="0" w:space="0" w:color="auto"/>
            <w:bottom w:val="none" w:sz="0" w:space="0" w:color="auto"/>
            <w:right w:val="none" w:sz="0" w:space="0" w:color="auto"/>
          </w:divBdr>
        </w:div>
        <w:div w:id="519322050">
          <w:marLeft w:val="640"/>
          <w:marRight w:val="0"/>
          <w:marTop w:val="0"/>
          <w:marBottom w:val="0"/>
          <w:divBdr>
            <w:top w:val="none" w:sz="0" w:space="0" w:color="auto"/>
            <w:left w:val="none" w:sz="0" w:space="0" w:color="auto"/>
            <w:bottom w:val="none" w:sz="0" w:space="0" w:color="auto"/>
            <w:right w:val="none" w:sz="0" w:space="0" w:color="auto"/>
          </w:divBdr>
        </w:div>
        <w:div w:id="160588393">
          <w:marLeft w:val="640"/>
          <w:marRight w:val="0"/>
          <w:marTop w:val="0"/>
          <w:marBottom w:val="0"/>
          <w:divBdr>
            <w:top w:val="none" w:sz="0" w:space="0" w:color="auto"/>
            <w:left w:val="none" w:sz="0" w:space="0" w:color="auto"/>
            <w:bottom w:val="none" w:sz="0" w:space="0" w:color="auto"/>
            <w:right w:val="none" w:sz="0" w:space="0" w:color="auto"/>
          </w:divBdr>
        </w:div>
        <w:div w:id="2114665362">
          <w:marLeft w:val="640"/>
          <w:marRight w:val="0"/>
          <w:marTop w:val="0"/>
          <w:marBottom w:val="0"/>
          <w:divBdr>
            <w:top w:val="none" w:sz="0" w:space="0" w:color="auto"/>
            <w:left w:val="none" w:sz="0" w:space="0" w:color="auto"/>
            <w:bottom w:val="none" w:sz="0" w:space="0" w:color="auto"/>
            <w:right w:val="none" w:sz="0" w:space="0" w:color="auto"/>
          </w:divBdr>
        </w:div>
        <w:div w:id="1824470651">
          <w:marLeft w:val="640"/>
          <w:marRight w:val="0"/>
          <w:marTop w:val="0"/>
          <w:marBottom w:val="0"/>
          <w:divBdr>
            <w:top w:val="none" w:sz="0" w:space="0" w:color="auto"/>
            <w:left w:val="none" w:sz="0" w:space="0" w:color="auto"/>
            <w:bottom w:val="none" w:sz="0" w:space="0" w:color="auto"/>
            <w:right w:val="none" w:sz="0" w:space="0" w:color="auto"/>
          </w:divBdr>
        </w:div>
        <w:div w:id="1798716823">
          <w:marLeft w:val="640"/>
          <w:marRight w:val="0"/>
          <w:marTop w:val="0"/>
          <w:marBottom w:val="0"/>
          <w:divBdr>
            <w:top w:val="none" w:sz="0" w:space="0" w:color="auto"/>
            <w:left w:val="none" w:sz="0" w:space="0" w:color="auto"/>
            <w:bottom w:val="none" w:sz="0" w:space="0" w:color="auto"/>
            <w:right w:val="none" w:sz="0" w:space="0" w:color="auto"/>
          </w:divBdr>
        </w:div>
        <w:div w:id="2122409893">
          <w:marLeft w:val="640"/>
          <w:marRight w:val="0"/>
          <w:marTop w:val="0"/>
          <w:marBottom w:val="0"/>
          <w:divBdr>
            <w:top w:val="none" w:sz="0" w:space="0" w:color="auto"/>
            <w:left w:val="none" w:sz="0" w:space="0" w:color="auto"/>
            <w:bottom w:val="none" w:sz="0" w:space="0" w:color="auto"/>
            <w:right w:val="none" w:sz="0" w:space="0" w:color="auto"/>
          </w:divBdr>
        </w:div>
        <w:div w:id="1308392262">
          <w:marLeft w:val="640"/>
          <w:marRight w:val="0"/>
          <w:marTop w:val="0"/>
          <w:marBottom w:val="0"/>
          <w:divBdr>
            <w:top w:val="none" w:sz="0" w:space="0" w:color="auto"/>
            <w:left w:val="none" w:sz="0" w:space="0" w:color="auto"/>
            <w:bottom w:val="none" w:sz="0" w:space="0" w:color="auto"/>
            <w:right w:val="none" w:sz="0" w:space="0" w:color="auto"/>
          </w:divBdr>
        </w:div>
        <w:div w:id="981809550">
          <w:marLeft w:val="640"/>
          <w:marRight w:val="0"/>
          <w:marTop w:val="0"/>
          <w:marBottom w:val="0"/>
          <w:divBdr>
            <w:top w:val="none" w:sz="0" w:space="0" w:color="auto"/>
            <w:left w:val="none" w:sz="0" w:space="0" w:color="auto"/>
            <w:bottom w:val="none" w:sz="0" w:space="0" w:color="auto"/>
            <w:right w:val="none" w:sz="0" w:space="0" w:color="auto"/>
          </w:divBdr>
        </w:div>
        <w:div w:id="1805614243">
          <w:marLeft w:val="640"/>
          <w:marRight w:val="0"/>
          <w:marTop w:val="0"/>
          <w:marBottom w:val="0"/>
          <w:divBdr>
            <w:top w:val="none" w:sz="0" w:space="0" w:color="auto"/>
            <w:left w:val="none" w:sz="0" w:space="0" w:color="auto"/>
            <w:bottom w:val="none" w:sz="0" w:space="0" w:color="auto"/>
            <w:right w:val="none" w:sz="0" w:space="0" w:color="auto"/>
          </w:divBdr>
        </w:div>
        <w:div w:id="1507087182">
          <w:marLeft w:val="640"/>
          <w:marRight w:val="0"/>
          <w:marTop w:val="0"/>
          <w:marBottom w:val="0"/>
          <w:divBdr>
            <w:top w:val="none" w:sz="0" w:space="0" w:color="auto"/>
            <w:left w:val="none" w:sz="0" w:space="0" w:color="auto"/>
            <w:bottom w:val="none" w:sz="0" w:space="0" w:color="auto"/>
            <w:right w:val="none" w:sz="0" w:space="0" w:color="auto"/>
          </w:divBdr>
        </w:div>
        <w:div w:id="290285295">
          <w:marLeft w:val="640"/>
          <w:marRight w:val="0"/>
          <w:marTop w:val="0"/>
          <w:marBottom w:val="0"/>
          <w:divBdr>
            <w:top w:val="none" w:sz="0" w:space="0" w:color="auto"/>
            <w:left w:val="none" w:sz="0" w:space="0" w:color="auto"/>
            <w:bottom w:val="none" w:sz="0" w:space="0" w:color="auto"/>
            <w:right w:val="none" w:sz="0" w:space="0" w:color="auto"/>
          </w:divBdr>
        </w:div>
        <w:div w:id="732432654">
          <w:marLeft w:val="640"/>
          <w:marRight w:val="0"/>
          <w:marTop w:val="0"/>
          <w:marBottom w:val="0"/>
          <w:divBdr>
            <w:top w:val="none" w:sz="0" w:space="0" w:color="auto"/>
            <w:left w:val="none" w:sz="0" w:space="0" w:color="auto"/>
            <w:bottom w:val="none" w:sz="0" w:space="0" w:color="auto"/>
            <w:right w:val="none" w:sz="0" w:space="0" w:color="auto"/>
          </w:divBdr>
        </w:div>
        <w:div w:id="48964997">
          <w:marLeft w:val="640"/>
          <w:marRight w:val="0"/>
          <w:marTop w:val="0"/>
          <w:marBottom w:val="0"/>
          <w:divBdr>
            <w:top w:val="none" w:sz="0" w:space="0" w:color="auto"/>
            <w:left w:val="none" w:sz="0" w:space="0" w:color="auto"/>
            <w:bottom w:val="none" w:sz="0" w:space="0" w:color="auto"/>
            <w:right w:val="none" w:sz="0" w:space="0" w:color="auto"/>
          </w:divBdr>
        </w:div>
        <w:div w:id="1369182471">
          <w:marLeft w:val="640"/>
          <w:marRight w:val="0"/>
          <w:marTop w:val="0"/>
          <w:marBottom w:val="0"/>
          <w:divBdr>
            <w:top w:val="none" w:sz="0" w:space="0" w:color="auto"/>
            <w:left w:val="none" w:sz="0" w:space="0" w:color="auto"/>
            <w:bottom w:val="none" w:sz="0" w:space="0" w:color="auto"/>
            <w:right w:val="none" w:sz="0" w:space="0" w:color="auto"/>
          </w:divBdr>
        </w:div>
        <w:div w:id="1659068447">
          <w:marLeft w:val="640"/>
          <w:marRight w:val="0"/>
          <w:marTop w:val="0"/>
          <w:marBottom w:val="0"/>
          <w:divBdr>
            <w:top w:val="none" w:sz="0" w:space="0" w:color="auto"/>
            <w:left w:val="none" w:sz="0" w:space="0" w:color="auto"/>
            <w:bottom w:val="none" w:sz="0" w:space="0" w:color="auto"/>
            <w:right w:val="none" w:sz="0" w:space="0" w:color="auto"/>
          </w:divBdr>
        </w:div>
        <w:div w:id="1196045879">
          <w:marLeft w:val="640"/>
          <w:marRight w:val="0"/>
          <w:marTop w:val="0"/>
          <w:marBottom w:val="0"/>
          <w:divBdr>
            <w:top w:val="none" w:sz="0" w:space="0" w:color="auto"/>
            <w:left w:val="none" w:sz="0" w:space="0" w:color="auto"/>
            <w:bottom w:val="none" w:sz="0" w:space="0" w:color="auto"/>
            <w:right w:val="none" w:sz="0" w:space="0" w:color="auto"/>
          </w:divBdr>
        </w:div>
        <w:div w:id="140662451">
          <w:marLeft w:val="640"/>
          <w:marRight w:val="0"/>
          <w:marTop w:val="0"/>
          <w:marBottom w:val="0"/>
          <w:divBdr>
            <w:top w:val="none" w:sz="0" w:space="0" w:color="auto"/>
            <w:left w:val="none" w:sz="0" w:space="0" w:color="auto"/>
            <w:bottom w:val="none" w:sz="0" w:space="0" w:color="auto"/>
            <w:right w:val="none" w:sz="0" w:space="0" w:color="auto"/>
          </w:divBdr>
        </w:div>
        <w:div w:id="372199011">
          <w:marLeft w:val="640"/>
          <w:marRight w:val="0"/>
          <w:marTop w:val="0"/>
          <w:marBottom w:val="0"/>
          <w:divBdr>
            <w:top w:val="none" w:sz="0" w:space="0" w:color="auto"/>
            <w:left w:val="none" w:sz="0" w:space="0" w:color="auto"/>
            <w:bottom w:val="none" w:sz="0" w:space="0" w:color="auto"/>
            <w:right w:val="none" w:sz="0" w:space="0" w:color="auto"/>
          </w:divBdr>
        </w:div>
        <w:div w:id="2074543362">
          <w:marLeft w:val="640"/>
          <w:marRight w:val="0"/>
          <w:marTop w:val="0"/>
          <w:marBottom w:val="0"/>
          <w:divBdr>
            <w:top w:val="none" w:sz="0" w:space="0" w:color="auto"/>
            <w:left w:val="none" w:sz="0" w:space="0" w:color="auto"/>
            <w:bottom w:val="none" w:sz="0" w:space="0" w:color="auto"/>
            <w:right w:val="none" w:sz="0" w:space="0" w:color="auto"/>
          </w:divBdr>
        </w:div>
        <w:div w:id="1700933331">
          <w:marLeft w:val="640"/>
          <w:marRight w:val="0"/>
          <w:marTop w:val="0"/>
          <w:marBottom w:val="0"/>
          <w:divBdr>
            <w:top w:val="none" w:sz="0" w:space="0" w:color="auto"/>
            <w:left w:val="none" w:sz="0" w:space="0" w:color="auto"/>
            <w:bottom w:val="none" w:sz="0" w:space="0" w:color="auto"/>
            <w:right w:val="none" w:sz="0" w:space="0" w:color="auto"/>
          </w:divBdr>
        </w:div>
        <w:div w:id="729232336">
          <w:marLeft w:val="640"/>
          <w:marRight w:val="0"/>
          <w:marTop w:val="0"/>
          <w:marBottom w:val="0"/>
          <w:divBdr>
            <w:top w:val="none" w:sz="0" w:space="0" w:color="auto"/>
            <w:left w:val="none" w:sz="0" w:space="0" w:color="auto"/>
            <w:bottom w:val="none" w:sz="0" w:space="0" w:color="auto"/>
            <w:right w:val="none" w:sz="0" w:space="0" w:color="auto"/>
          </w:divBdr>
        </w:div>
        <w:div w:id="147551942">
          <w:marLeft w:val="640"/>
          <w:marRight w:val="0"/>
          <w:marTop w:val="0"/>
          <w:marBottom w:val="0"/>
          <w:divBdr>
            <w:top w:val="none" w:sz="0" w:space="0" w:color="auto"/>
            <w:left w:val="none" w:sz="0" w:space="0" w:color="auto"/>
            <w:bottom w:val="none" w:sz="0" w:space="0" w:color="auto"/>
            <w:right w:val="none" w:sz="0" w:space="0" w:color="auto"/>
          </w:divBdr>
        </w:div>
        <w:div w:id="1771270641">
          <w:marLeft w:val="640"/>
          <w:marRight w:val="0"/>
          <w:marTop w:val="0"/>
          <w:marBottom w:val="0"/>
          <w:divBdr>
            <w:top w:val="none" w:sz="0" w:space="0" w:color="auto"/>
            <w:left w:val="none" w:sz="0" w:space="0" w:color="auto"/>
            <w:bottom w:val="none" w:sz="0" w:space="0" w:color="auto"/>
            <w:right w:val="none" w:sz="0" w:space="0" w:color="auto"/>
          </w:divBdr>
        </w:div>
        <w:div w:id="854541459">
          <w:marLeft w:val="640"/>
          <w:marRight w:val="0"/>
          <w:marTop w:val="0"/>
          <w:marBottom w:val="0"/>
          <w:divBdr>
            <w:top w:val="none" w:sz="0" w:space="0" w:color="auto"/>
            <w:left w:val="none" w:sz="0" w:space="0" w:color="auto"/>
            <w:bottom w:val="none" w:sz="0" w:space="0" w:color="auto"/>
            <w:right w:val="none" w:sz="0" w:space="0" w:color="auto"/>
          </w:divBdr>
        </w:div>
        <w:div w:id="342781216">
          <w:marLeft w:val="640"/>
          <w:marRight w:val="0"/>
          <w:marTop w:val="0"/>
          <w:marBottom w:val="0"/>
          <w:divBdr>
            <w:top w:val="none" w:sz="0" w:space="0" w:color="auto"/>
            <w:left w:val="none" w:sz="0" w:space="0" w:color="auto"/>
            <w:bottom w:val="none" w:sz="0" w:space="0" w:color="auto"/>
            <w:right w:val="none" w:sz="0" w:space="0" w:color="auto"/>
          </w:divBdr>
        </w:div>
        <w:div w:id="1547326743">
          <w:marLeft w:val="640"/>
          <w:marRight w:val="0"/>
          <w:marTop w:val="0"/>
          <w:marBottom w:val="0"/>
          <w:divBdr>
            <w:top w:val="none" w:sz="0" w:space="0" w:color="auto"/>
            <w:left w:val="none" w:sz="0" w:space="0" w:color="auto"/>
            <w:bottom w:val="none" w:sz="0" w:space="0" w:color="auto"/>
            <w:right w:val="none" w:sz="0" w:space="0" w:color="auto"/>
          </w:divBdr>
        </w:div>
        <w:div w:id="1624464393">
          <w:marLeft w:val="640"/>
          <w:marRight w:val="0"/>
          <w:marTop w:val="0"/>
          <w:marBottom w:val="0"/>
          <w:divBdr>
            <w:top w:val="none" w:sz="0" w:space="0" w:color="auto"/>
            <w:left w:val="none" w:sz="0" w:space="0" w:color="auto"/>
            <w:bottom w:val="none" w:sz="0" w:space="0" w:color="auto"/>
            <w:right w:val="none" w:sz="0" w:space="0" w:color="auto"/>
          </w:divBdr>
        </w:div>
        <w:div w:id="752122642">
          <w:marLeft w:val="640"/>
          <w:marRight w:val="0"/>
          <w:marTop w:val="0"/>
          <w:marBottom w:val="0"/>
          <w:divBdr>
            <w:top w:val="none" w:sz="0" w:space="0" w:color="auto"/>
            <w:left w:val="none" w:sz="0" w:space="0" w:color="auto"/>
            <w:bottom w:val="none" w:sz="0" w:space="0" w:color="auto"/>
            <w:right w:val="none" w:sz="0" w:space="0" w:color="auto"/>
          </w:divBdr>
        </w:div>
        <w:div w:id="121535050">
          <w:marLeft w:val="640"/>
          <w:marRight w:val="0"/>
          <w:marTop w:val="0"/>
          <w:marBottom w:val="0"/>
          <w:divBdr>
            <w:top w:val="none" w:sz="0" w:space="0" w:color="auto"/>
            <w:left w:val="none" w:sz="0" w:space="0" w:color="auto"/>
            <w:bottom w:val="none" w:sz="0" w:space="0" w:color="auto"/>
            <w:right w:val="none" w:sz="0" w:space="0" w:color="auto"/>
          </w:divBdr>
        </w:div>
        <w:div w:id="1620525907">
          <w:marLeft w:val="640"/>
          <w:marRight w:val="0"/>
          <w:marTop w:val="0"/>
          <w:marBottom w:val="0"/>
          <w:divBdr>
            <w:top w:val="none" w:sz="0" w:space="0" w:color="auto"/>
            <w:left w:val="none" w:sz="0" w:space="0" w:color="auto"/>
            <w:bottom w:val="none" w:sz="0" w:space="0" w:color="auto"/>
            <w:right w:val="none" w:sz="0" w:space="0" w:color="auto"/>
          </w:divBdr>
        </w:div>
        <w:div w:id="319505255">
          <w:marLeft w:val="640"/>
          <w:marRight w:val="0"/>
          <w:marTop w:val="0"/>
          <w:marBottom w:val="0"/>
          <w:divBdr>
            <w:top w:val="none" w:sz="0" w:space="0" w:color="auto"/>
            <w:left w:val="none" w:sz="0" w:space="0" w:color="auto"/>
            <w:bottom w:val="none" w:sz="0" w:space="0" w:color="auto"/>
            <w:right w:val="none" w:sz="0" w:space="0" w:color="auto"/>
          </w:divBdr>
        </w:div>
        <w:div w:id="467628197">
          <w:marLeft w:val="640"/>
          <w:marRight w:val="0"/>
          <w:marTop w:val="0"/>
          <w:marBottom w:val="0"/>
          <w:divBdr>
            <w:top w:val="none" w:sz="0" w:space="0" w:color="auto"/>
            <w:left w:val="none" w:sz="0" w:space="0" w:color="auto"/>
            <w:bottom w:val="none" w:sz="0" w:space="0" w:color="auto"/>
            <w:right w:val="none" w:sz="0" w:space="0" w:color="auto"/>
          </w:divBdr>
        </w:div>
        <w:div w:id="1424499076">
          <w:marLeft w:val="640"/>
          <w:marRight w:val="0"/>
          <w:marTop w:val="0"/>
          <w:marBottom w:val="0"/>
          <w:divBdr>
            <w:top w:val="none" w:sz="0" w:space="0" w:color="auto"/>
            <w:left w:val="none" w:sz="0" w:space="0" w:color="auto"/>
            <w:bottom w:val="none" w:sz="0" w:space="0" w:color="auto"/>
            <w:right w:val="none" w:sz="0" w:space="0" w:color="auto"/>
          </w:divBdr>
        </w:div>
        <w:div w:id="2073649856">
          <w:marLeft w:val="640"/>
          <w:marRight w:val="0"/>
          <w:marTop w:val="0"/>
          <w:marBottom w:val="0"/>
          <w:divBdr>
            <w:top w:val="none" w:sz="0" w:space="0" w:color="auto"/>
            <w:left w:val="none" w:sz="0" w:space="0" w:color="auto"/>
            <w:bottom w:val="none" w:sz="0" w:space="0" w:color="auto"/>
            <w:right w:val="none" w:sz="0" w:space="0" w:color="auto"/>
          </w:divBdr>
        </w:div>
        <w:div w:id="2092508473">
          <w:marLeft w:val="640"/>
          <w:marRight w:val="0"/>
          <w:marTop w:val="0"/>
          <w:marBottom w:val="0"/>
          <w:divBdr>
            <w:top w:val="none" w:sz="0" w:space="0" w:color="auto"/>
            <w:left w:val="none" w:sz="0" w:space="0" w:color="auto"/>
            <w:bottom w:val="none" w:sz="0" w:space="0" w:color="auto"/>
            <w:right w:val="none" w:sz="0" w:space="0" w:color="auto"/>
          </w:divBdr>
        </w:div>
      </w:divsChild>
    </w:div>
    <w:div w:id="325790750">
      <w:bodyDiv w:val="1"/>
      <w:marLeft w:val="0"/>
      <w:marRight w:val="0"/>
      <w:marTop w:val="0"/>
      <w:marBottom w:val="0"/>
      <w:divBdr>
        <w:top w:val="none" w:sz="0" w:space="0" w:color="auto"/>
        <w:left w:val="none" w:sz="0" w:space="0" w:color="auto"/>
        <w:bottom w:val="none" w:sz="0" w:space="0" w:color="auto"/>
        <w:right w:val="none" w:sz="0" w:space="0" w:color="auto"/>
      </w:divBdr>
    </w:div>
    <w:div w:id="32859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48269">
          <w:marLeft w:val="640"/>
          <w:marRight w:val="0"/>
          <w:marTop w:val="0"/>
          <w:marBottom w:val="0"/>
          <w:divBdr>
            <w:top w:val="none" w:sz="0" w:space="0" w:color="auto"/>
            <w:left w:val="none" w:sz="0" w:space="0" w:color="auto"/>
            <w:bottom w:val="none" w:sz="0" w:space="0" w:color="auto"/>
            <w:right w:val="none" w:sz="0" w:space="0" w:color="auto"/>
          </w:divBdr>
        </w:div>
        <w:div w:id="966549870">
          <w:marLeft w:val="640"/>
          <w:marRight w:val="0"/>
          <w:marTop w:val="0"/>
          <w:marBottom w:val="0"/>
          <w:divBdr>
            <w:top w:val="none" w:sz="0" w:space="0" w:color="auto"/>
            <w:left w:val="none" w:sz="0" w:space="0" w:color="auto"/>
            <w:bottom w:val="none" w:sz="0" w:space="0" w:color="auto"/>
            <w:right w:val="none" w:sz="0" w:space="0" w:color="auto"/>
          </w:divBdr>
        </w:div>
        <w:div w:id="999847323">
          <w:marLeft w:val="640"/>
          <w:marRight w:val="0"/>
          <w:marTop w:val="0"/>
          <w:marBottom w:val="0"/>
          <w:divBdr>
            <w:top w:val="none" w:sz="0" w:space="0" w:color="auto"/>
            <w:left w:val="none" w:sz="0" w:space="0" w:color="auto"/>
            <w:bottom w:val="none" w:sz="0" w:space="0" w:color="auto"/>
            <w:right w:val="none" w:sz="0" w:space="0" w:color="auto"/>
          </w:divBdr>
        </w:div>
        <w:div w:id="1637372845">
          <w:marLeft w:val="640"/>
          <w:marRight w:val="0"/>
          <w:marTop w:val="0"/>
          <w:marBottom w:val="0"/>
          <w:divBdr>
            <w:top w:val="none" w:sz="0" w:space="0" w:color="auto"/>
            <w:left w:val="none" w:sz="0" w:space="0" w:color="auto"/>
            <w:bottom w:val="none" w:sz="0" w:space="0" w:color="auto"/>
            <w:right w:val="none" w:sz="0" w:space="0" w:color="auto"/>
          </w:divBdr>
        </w:div>
        <w:div w:id="2030787695">
          <w:marLeft w:val="640"/>
          <w:marRight w:val="0"/>
          <w:marTop w:val="0"/>
          <w:marBottom w:val="0"/>
          <w:divBdr>
            <w:top w:val="none" w:sz="0" w:space="0" w:color="auto"/>
            <w:left w:val="none" w:sz="0" w:space="0" w:color="auto"/>
            <w:bottom w:val="none" w:sz="0" w:space="0" w:color="auto"/>
            <w:right w:val="none" w:sz="0" w:space="0" w:color="auto"/>
          </w:divBdr>
        </w:div>
        <w:div w:id="2059039907">
          <w:marLeft w:val="640"/>
          <w:marRight w:val="0"/>
          <w:marTop w:val="0"/>
          <w:marBottom w:val="0"/>
          <w:divBdr>
            <w:top w:val="none" w:sz="0" w:space="0" w:color="auto"/>
            <w:left w:val="none" w:sz="0" w:space="0" w:color="auto"/>
            <w:bottom w:val="none" w:sz="0" w:space="0" w:color="auto"/>
            <w:right w:val="none" w:sz="0" w:space="0" w:color="auto"/>
          </w:divBdr>
        </w:div>
        <w:div w:id="416944653">
          <w:marLeft w:val="640"/>
          <w:marRight w:val="0"/>
          <w:marTop w:val="0"/>
          <w:marBottom w:val="0"/>
          <w:divBdr>
            <w:top w:val="none" w:sz="0" w:space="0" w:color="auto"/>
            <w:left w:val="none" w:sz="0" w:space="0" w:color="auto"/>
            <w:bottom w:val="none" w:sz="0" w:space="0" w:color="auto"/>
            <w:right w:val="none" w:sz="0" w:space="0" w:color="auto"/>
          </w:divBdr>
        </w:div>
        <w:div w:id="247733435">
          <w:marLeft w:val="640"/>
          <w:marRight w:val="0"/>
          <w:marTop w:val="0"/>
          <w:marBottom w:val="0"/>
          <w:divBdr>
            <w:top w:val="none" w:sz="0" w:space="0" w:color="auto"/>
            <w:left w:val="none" w:sz="0" w:space="0" w:color="auto"/>
            <w:bottom w:val="none" w:sz="0" w:space="0" w:color="auto"/>
            <w:right w:val="none" w:sz="0" w:space="0" w:color="auto"/>
          </w:divBdr>
        </w:div>
        <w:div w:id="2123528535">
          <w:marLeft w:val="640"/>
          <w:marRight w:val="0"/>
          <w:marTop w:val="0"/>
          <w:marBottom w:val="0"/>
          <w:divBdr>
            <w:top w:val="none" w:sz="0" w:space="0" w:color="auto"/>
            <w:left w:val="none" w:sz="0" w:space="0" w:color="auto"/>
            <w:bottom w:val="none" w:sz="0" w:space="0" w:color="auto"/>
            <w:right w:val="none" w:sz="0" w:space="0" w:color="auto"/>
          </w:divBdr>
        </w:div>
        <w:div w:id="1434284324">
          <w:marLeft w:val="640"/>
          <w:marRight w:val="0"/>
          <w:marTop w:val="0"/>
          <w:marBottom w:val="0"/>
          <w:divBdr>
            <w:top w:val="none" w:sz="0" w:space="0" w:color="auto"/>
            <w:left w:val="none" w:sz="0" w:space="0" w:color="auto"/>
            <w:bottom w:val="none" w:sz="0" w:space="0" w:color="auto"/>
            <w:right w:val="none" w:sz="0" w:space="0" w:color="auto"/>
          </w:divBdr>
        </w:div>
        <w:div w:id="1500119644">
          <w:marLeft w:val="640"/>
          <w:marRight w:val="0"/>
          <w:marTop w:val="0"/>
          <w:marBottom w:val="0"/>
          <w:divBdr>
            <w:top w:val="none" w:sz="0" w:space="0" w:color="auto"/>
            <w:left w:val="none" w:sz="0" w:space="0" w:color="auto"/>
            <w:bottom w:val="none" w:sz="0" w:space="0" w:color="auto"/>
            <w:right w:val="none" w:sz="0" w:space="0" w:color="auto"/>
          </w:divBdr>
        </w:div>
        <w:div w:id="51848649">
          <w:marLeft w:val="640"/>
          <w:marRight w:val="0"/>
          <w:marTop w:val="0"/>
          <w:marBottom w:val="0"/>
          <w:divBdr>
            <w:top w:val="none" w:sz="0" w:space="0" w:color="auto"/>
            <w:left w:val="none" w:sz="0" w:space="0" w:color="auto"/>
            <w:bottom w:val="none" w:sz="0" w:space="0" w:color="auto"/>
            <w:right w:val="none" w:sz="0" w:space="0" w:color="auto"/>
          </w:divBdr>
        </w:div>
        <w:div w:id="1220048076">
          <w:marLeft w:val="640"/>
          <w:marRight w:val="0"/>
          <w:marTop w:val="0"/>
          <w:marBottom w:val="0"/>
          <w:divBdr>
            <w:top w:val="none" w:sz="0" w:space="0" w:color="auto"/>
            <w:left w:val="none" w:sz="0" w:space="0" w:color="auto"/>
            <w:bottom w:val="none" w:sz="0" w:space="0" w:color="auto"/>
            <w:right w:val="none" w:sz="0" w:space="0" w:color="auto"/>
          </w:divBdr>
        </w:div>
        <w:div w:id="20207621">
          <w:marLeft w:val="640"/>
          <w:marRight w:val="0"/>
          <w:marTop w:val="0"/>
          <w:marBottom w:val="0"/>
          <w:divBdr>
            <w:top w:val="none" w:sz="0" w:space="0" w:color="auto"/>
            <w:left w:val="none" w:sz="0" w:space="0" w:color="auto"/>
            <w:bottom w:val="none" w:sz="0" w:space="0" w:color="auto"/>
            <w:right w:val="none" w:sz="0" w:space="0" w:color="auto"/>
          </w:divBdr>
        </w:div>
        <w:div w:id="435249244">
          <w:marLeft w:val="640"/>
          <w:marRight w:val="0"/>
          <w:marTop w:val="0"/>
          <w:marBottom w:val="0"/>
          <w:divBdr>
            <w:top w:val="none" w:sz="0" w:space="0" w:color="auto"/>
            <w:left w:val="none" w:sz="0" w:space="0" w:color="auto"/>
            <w:bottom w:val="none" w:sz="0" w:space="0" w:color="auto"/>
            <w:right w:val="none" w:sz="0" w:space="0" w:color="auto"/>
          </w:divBdr>
        </w:div>
        <w:div w:id="238752457">
          <w:marLeft w:val="640"/>
          <w:marRight w:val="0"/>
          <w:marTop w:val="0"/>
          <w:marBottom w:val="0"/>
          <w:divBdr>
            <w:top w:val="none" w:sz="0" w:space="0" w:color="auto"/>
            <w:left w:val="none" w:sz="0" w:space="0" w:color="auto"/>
            <w:bottom w:val="none" w:sz="0" w:space="0" w:color="auto"/>
            <w:right w:val="none" w:sz="0" w:space="0" w:color="auto"/>
          </w:divBdr>
        </w:div>
        <w:div w:id="155457216">
          <w:marLeft w:val="640"/>
          <w:marRight w:val="0"/>
          <w:marTop w:val="0"/>
          <w:marBottom w:val="0"/>
          <w:divBdr>
            <w:top w:val="none" w:sz="0" w:space="0" w:color="auto"/>
            <w:left w:val="none" w:sz="0" w:space="0" w:color="auto"/>
            <w:bottom w:val="none" w:sz="0" w:space="0" w:color="auto"/>
            <w:right w:val="none" w:sz="0" w:space="0" w:color="auto"/>
          </w:divBdr>
        </w:div>
        <w:div w:id="877283804">
          <w:marLeft w:val="640"/>
          <w:marRight w:val="0"/>
          <w:marTop w:val="0"/>
          <w:marBottom w:val="0"/>
          <w:divBdr>
            <w:top w:val="none" w:sz="0" w:space="0" w:color="auto"/>
            <w:left w:val="none" w:sz="0" w:space="0" w:color="auto"/>
            <w:bottom w:val="none" w:sz="0" w:space="0" w:color="auto"/>
            <w:right w:val="none" w:sz="0" w:space="0" w:color="auto"/>
          </w:divBdr>
        </w:div>
        <w:div w:id="1741558543">
          <w:marLeft w:val="640"/>
          <w:marRight w:val="0"/>
          <w:marTop w:val="0"/>
          <w:marBottom w:val="0"/>
          <w:divBdr>
            <w:top w:val="none" w:sz="0" w:space="0" w:color="auto"/>
            <w:left w:val="none" w:sz="0" w:space="0" w:color="auto"/>
            <w:bottom w:val="none" w:sz="0" w:space="0" w:color="auto"/>
            <w:right w:val="none" w:sz="0" w:space="0" w:color="auto"/>
          </w:divBdr>
        </w:div>
        <w:div w:id="1032456296">
          <w:marLeft w:val="640"/>
          <w:marRight w:val="0"/>
          <w:marTop w:val="0"/>
          <w:marBottom w:val="0"/>
          <w:divBdr>
            <w:top w:val="none" w:sz="0" w:space="0" w:color="auto"/>
            <w:left w:val="none" w:sz="0" w:space="0" w:color="auto"/>
            <w:bottom w:val="none" w:sz="0" w:space="0" w:color="auto"/>
            <w:right w:val="none" w:sz="0" w:space="0" w:color="auto"/>
          </w:divBdr>
        </w:div>
        <w:div w:id="923874752">
          <w:marLeft w:val="640"/>
          <w:marRight w:val="0"/>
          <w:marTop w:val="0"/>
          <w:marBottom w:val="0"/>
          <w:divBdr>
            <w:top w:val="none" w:sz="0" w:space="0" w:color="auto"/>
            <w:left w:val="none" w:sz="0" w:space="0" w:color="auto"/>
            <w:bottom w:val="none" w:sz="0" w:space="0" w:color="auto"/>
            <w:right w:val="none" w:sz="0" w:space="0" w:color="auto"/>
          </w:divBdr>
        </w:div>
        <w:div w:id="1994680137">
          <w:marLeft w:val="640"/>
          <w:marRight w:val="0"/>
          <w:marTop w:val="0"/>
          <w:marBottom w:val="0"/>
          <w:divBdr>
            <w:top w:val="none" w:sz="0" w:space="0" w:color="auto"/>
            <w:left w:val="none" w:sz="0" w:space="0" w:color="auto"/>
            <w:bottom w:val="none" w:sz="0" w:space="0" w:color="auto"/>
            <w:right w:val="none" w:sz="0" w:space="0" w:color="auto"/>
          </w:divBdr>
        </w:div>
        <w:div w:id="1025473618">
          <w:marLeft w:val="640"/>
          <w:marRight w:val="0"/>
          <w:marTop w:val="0"/>
          <w:marBottom w:val="0"/>
          <w:divBdr>
            <w:top w:val="none" w:sz="0" w:space="0" w:color="auto"/>
            <w:left w:val="none" w:sz="0" w:space="0" w:color="auto"/>
            <w:bottom w:val="none" w:sz="0" w:space="0" w:color="auto"/>
            <w:right w:val="none" w:sz="0" w:space="0" w:color="auto"/>
          </w:divBdr>
        </w:div>
        <w:div w:id="898786641">
          <w:marLeft w:val="640"/>
          <w:marRight w:val="0"/>
          <w:marTop w:val="0"/>
          <w:marBottom w:val="0"/>
          <w:divBdr>
            <w:top w:val="none" w:sz="0" w:space="0" w:color="auto"/>
            <w:left w:val="none" w:sz="0" w:space="0" w:color="auto"/>
            <w:bottom w:val="none" w:sz="0" w:space="0" w:color="auto"/>
            <w:right w:val="none" w:sz="0" w:space="0" w:color="auto"/>
          </w:divBdr>
        </w:div>
        <w:div w:id="208420185">
          <w:marLeft w:val="640"/>
          <w:marRight w:val="0"/>
          <w:marTop w:val="0"/>
          <w:marBottom w:val="0"/>
          <w:divBdr>
            <w:top w:val="none" w:sz="0" w:space="0" w:color="auto"/>
            <w:left w:val="none" w:sz="0" w:space="0" w:color="auto"/>
            <w:bottom w:val="none" w:sz="0" w:space="0" w:color="auto"/>
            <w:right w:val="none" w:sz="0" w:space="0" w:color="auto"/>
          </w:divBdr>
        </w:div>
        <w:div w:id="714355112">
          <w:marLeft w:val="640"/>
          <w:marRight w:val="0"/>
          <w:marTop w:val="0"/>
          <w:marBottom w:val="0"/>
          <w:divBdr>
            <w:top w:val="none" w:sz="0" w:space="0" w:color="auto"/>
            <w:left w:val="none" w:sz="0" w:space="0" w:color="auto"/>
            <w:bottom w:val="none" w:sz="0" w:space="0" w:color="auto"/>
            <w:right w:val="none" w:sz="0" w:space="0" w:color="auto"/>
          </w:divBdr>
        </w:div>
        <w:div w:id="227961499">
          <w:marLeft w:val="640"/>
          <w:marRight w:val="0"/>
          <w:marTop w:val="0"/>
          <w:marBottom w:val="0"/>
          <w:divBdr>
            <w:top w:val="none" w:sz="0" w:space="0" w:color="auto"/>
            <w:left w:val="none" w:sz="0" w:space="0" w:color="auto"/>
            <w:bottom w:val="none" w:sz="0" w:space="0" w:color="auto"/>
            <w:right w:val="none" w:sz="0" w:space="0" w:color="auto"/>
          </w:divBdr>
        </w:div>
        <w:div w:id="1168134047">
          <w:marLeft w:val="640"/>
          <w:marRight w:val="0"/>
          <w:marTop w:val="0"/>
          <w:marBottom w:val="0"/>
          <w:divBdr>
            <w:top w:val="none" w:sz="0" w:space="0" w:color="auto"/>
            <w:left w:val="none" w:sz="0" w:space="0" w:color="auto"/>
            <w:bottom w:val="none" w:sz="0" w:space="0" w:color="auto"/>
            <w:right w:val="none" w:sz="0" w:space="0" w:color="auto"/>
          </w:divBdr>
        </w:div>
        <w:div w:id="1191721249">
          <w:marLeft w:val="640"/>
          <w:marRight w:val="0"/>
          <w:marTop w:val="0"/>
          <w:marBottom w:val="0"/>
          <w:divBdr>
            <w:top w:val="none" w:sz="0" w:space="0" w:color="auto"/>
            <w:left w:val="none" w:sz="0" w:space="0" w:color="auto"/>
            <w:bottom w:val="none" w:sz="0" w:space="0" w:color="auto"/>
            <w:right w:val="none" w:sz="0" w:space="0" w:color="auto"/>
          </w:divBdr>
        </w:div>
        <w:div w:id="973680158">
          <w:marLeft w:val="640"/>
          <w:marRight w:val="0"/>
          <w:marTop w:val="0"/>
          <w:marBottom w:val="0"/>
          <w:divBdr>
            <w:top w:val="none" w:sz="0" w:space="0" w:color="auto"/>
            <w:left w:val="none" w:sz="0" w:space="0" w:color="auto"/>
            <w:bottom w:val="none" w:sz="0" w:space="0" w:color="auto"/>
            <w:right w:val="none" w:sz="0" w:space="0" w:color="auto"/>
          </w:divBdr>
        </w:div>
        <w:div w:id="1423914091">
          <w:marLeft w:val="640"/>
          <w:marRight w:val="0"/>
          <w:marTop w:val="0"/>
          <w:marBottom w:val="0"/>
          <w:divBdr>
            <w:top w:val="none" w:sz="0" w:space="0" w:color="auto"/>
            <w:left w:val="none" w:sz="0" w:space="0" w:color="auto"/>
            <w:bottom w:val="none" w:sz="0" w:space="0" w:color="auto"/>
            <w:right w:val="none" w:sz="0" w:space="0" w:color="auto"/>
          </w:divBdr>
        </w:div>
        <w:div w:id="364209101">
          <w:marLeft w:val="640"/>
          <w:marRight w:val="0"/>
          <w:marTop w:val="0"/>
          <w:marBottom w:val="0"/>
          <w:divBdr>
            <w:top w:val="none" w:sz="0" w:space="0" w:color="auto"/>
            <w:left w:val="none" w:sz="0" w:space="0" w:color="auto"/>
            <w:bottom w:val="none" w:sz="0" w:space="0" w:color="auto"/>
            <w:right w:val="none" w:sz="0" w:space="0" w:color="auto"/>
          </w:divBdr>
        </w:div>
        <w:div w:id="1248803392">
          <w:marLeft w:val="640"/>
          <w:marRight w:val="0"/>
          <w:marTop w:val="0"/>
          <w:marBottom w:val="0"/>
          <w:divBdr>
            <w:top w:val="none" w:sz="0" w:space="0" w:color="auto"/>
            <w:left w:val="none" w:sz="0" w:space="0" w:color="auto"/>
            <w:bottom w:val="none" w:sz="0" w:space="0" w:color="auto"/>
            <w:right w:val="none" w:sz="0" w:space="0" w:color="auto"/>
          </w:divBdr>
        </w:div>
        <w:div w:id="1205366128">
          <w:marLeft w:val="640"/>
          <w:marRight w:val="0"/>
          <w:marTop w:val="0"/>
          <w:marBottom w:val="0"/>
          <w:divBdr>
            <w:top w:val="none" w:sz="0" w:space="0" w:color="auto"/>
            <w:left w:val="none" w:sz="0" w:space="0" w:color="auto"/>
            <w:bottom w:val="none" w:sz="0" w:space="0" w:color="auto"/>
            <w:right w:val="none" w:sz="0" w:space="0" w:color="auto"/>
          </w:divBdr>
        </w:div>
        <w:div w:id="1442186515">
          <w:marLeft w:val="640"/>
          <w:marRight w:val="0"/>
          <w:marTop w:val="0"/>
          <w:marBottom w:val="0"/>
          <w:divBdr>
            <w:top w:val="none" w:sz="0" w:space="0" w:color="auto"/>
            <w:left w:val="none" w:sz="0" w:space="0" w:color="auto"/>
            <w:bottom w:val="none" w:sz="0" w:space="0" w:color="auto"/>
            <w:right w:val="none" w:sz="0" w:space="0" w:color="auto"/>
          </w:divBdr>
        </w:div>
        <w:div w:id="1373118022">
          <w:marLeft w:val="640"/>
          <w:marRight w:val="0"/>
          <w:marTop w:val="0"/>
          <w:marBottom w:val="0"/>
          <w:divBdr>
            <w:top w:val="none" w:sz="0" w:space="0" w:color="auto"/>
            <w:left w:val="none" w:sz="0" w:space="0" w:color="auto"/>
            <w:bottom w:val="none" w:sz="0" w:space="0" w:color="auto"/>
            <w:right w:val="none" w:sz="0" w:space="0" w:color="auto"/>
          </w:divBdr>
        </w:div>
        <w:div w:id="1044257534">
          <w:marLeft w:val="640"/>
          <w:marRight w:val="0"/>
          <w:marTop w:val="0"/>
          <w:marBottom w:val="0"/>
          <w:divBdr>
            <w:top w:val="none" w:sz="0" w:space="0" w:color="auto"/>
            <w:left w:val="none" w:sz="0" w:space="0" w:color="auto"/>
            <w:bottom w:val="none" w:sz="0" w:space="0" w:color="auto"/>
            <w:right w:val="none" w:sz="0" w:space="0" w:color="auto"/>
          </w:divBdr>
        </w:div>
        <w:div w:id="294138708">
          <w:marLeft w:val="640"/>
          <w:marRight w:val="0"/>
          <w:marTop w:val="0"/>
          <w:marBottom w:val="0"/>
          <w:divBdr>
            <w:top w:val="none" w:sz="0" w:space="0" w:color="auto"/>
            <w:left w:val="none" w:sz="0" w:space="0" w:color="auto"/>
            <w:bottom w:val="none" w:sz="0" w:space="0" w:color="auto"/>
            <w:right w:val="none" w:sz="0" w:space="0" w:color="auto"/>
          </w:divBdr>
        </w:div>
        <w:div w:id="1184125424">
          <w:marLeft w:val="640"/>
          <w:marRight w:val="0"/>
          <w:marTop w:val="0"/>
          <w:marBottom w:val="0"/>
          <w:divBdr>
            <w:top w:val="none" w:sz="0" w:space="0" w:color="auto"/>
            <w:left w:val="none" w:sz="0" w:space="0" w:color="auto"/>
            <w:bottom w:val="none" w:sz="0" w:space="0" w:color="auto"/>
            <w:right w:val="none" w:sz="0" w:space="0" w:color="auto"/>
          </w:divBdr>
        </w:div>
        <w:div w:id="1474054545">
          <w:marLeft w:val="640"/>
          <w:marRight w:val="0"/>
          <w:marTop w:val="0"/>
          <w:marBottom w:val="0"/>
          <w:divBdr>
            <w:top w:val="none" w:sz="0" w:space="0" w:color="auto"/>
            <w:left w:val="none" w:sz="0" w:space="0" w:color="auto"/>
            <w:bottom w:val="none" w:sz="0" w:space="0" w:color="auto"/>
            <w:right w:val="none" w:sz="0" w:space="0" w:color="auto"/>
          </w:divBdr>
        </w:div>
        <w:div w:id="1485733073">
          <w:marLeft w:val="640"/>
          <w:marRight w:val="0"/>
          <w:marTop w:val="0"/>
          <w:marBottom w:val="0"/>
          <w:divBdr>
            <w:top w:val="none" w:sz="0" w:space="0" w:color="auto"/>
            <w:left w:val="none" w:sz="0" w:space="0" w:color="auto"/>
            <w:bottom w:val="none" w:sz="0" w:space="0" w:color="auto"/>
            <w:right w:val="none" w:sz="0" w:space="0" w:color="auto"/>
          </w:divBdr>
        </w:div>
        <w:div w:id="1332247818">
          <w:marLeft w:val="640"/>
          <w:marRight w:val="0"/>
          <w:marTop w:val="0"/>
          <w:marBottom w:val="0"/>
          <w:divBdr>
            <w:top w:val="none" w:sz="0" w:space="0" w:color="auto"/>
            <w:left w:val="none" w:sz="0" w:space="0" w:color="auto"/>
            <w:bottom w:val="none" w:sz="0" w:space="0" w:color="auto"/>
            <w:right w:val="none" w:sz="0" w:space="0" w:color="auto"/>
          </w:divBdr>
        </w:div>
        <w:div w:id="396706330">
          <w:marLeft w:val="640"/>
          <w:marRight w:val="0"/>
          <w:marTop w:val="0"/>
          <w:marBottom w:val="0"/>
          <w:divBdr>
            <w:top w:val="none" w:sz="0" w:space="0" w:color="auto"/>
            <w:left w:val="none" w:sz="0" w:space="0" w:color="auto"/>
            <w:bottom w:val="none" w:sz="0" w:space="0" w:color="auto"/>
            <w:right w:val="none" w:sz="0" w:space="0" w:color="auto"/>
          </w:divBdr>
        </w:div>
        <w:div w:id="1140423109">
          <w:marLeft w:val="640"/>
          <w:marRight w:val="0"/>
          <w:marTop w:val="0"/>
          <w:marBottom w:val="0"/>
          <w:divBdr>
            <w:top w:val="none" w:sz="0" w:space="0" w:color="auto"/>
            <w:left w:val="none" w:sz="0" w:space="0" w:color="auto"/>
            <w:bottom w:val="none" w:sz="0" w:space="0" w:color="auto"/>
            <w:right w:val="none" w:sz="0" w:space="0" w:color="auto"/>
          </w:divBdr>
        </w:div>
        <w:div w:id="1367410827">
          <w:marLeft w:val="640"/>
          <w:marRight w:val="0"/>
          <w:marTop w:val="0"/>
          <w:marBottom w:val="0"/>
          <w:divBdr>
            <w:top w:val="none" w:sz="0" w:space="0" w:color="auto"/>
            <w:left w:val="none" w:sz="0" w:space="0" w:color="auto"/>
            <w:bottom w:val="none" w:sz="0" w:space="0" w:color="auto"/>
            <w:right w:val="none" w:sz="0" w:space="0" w:color="auto"/>
          </w:divBdr>
        </w:div>
        <w:div w:id="2083721467">
          <w:marLeft w:val="640"/>
          <w:marRight w:val="0"/>
          <w:marTop w:val="0"/>
          <w:marBottom w:val="0"/>
          <w:divBdr>
            <w:top w:val="none" w:sz="0" w:space="0" w:color="auto"/>
            <w:left w:val="none" w:sz="0" w:space="0" w:color="auto"/>
            <w:bottom w:val="none" w:sz="0" w:space="0" w:color="auto"/>
            <w:right w:val="none" w:sz="0" w:space="0" w:color="auto"/>
          </w:divBdr>
        </w:div>
        <w:div w:id="1482428756">
          <w:marLeft w:val="640"/>
          <w:marRight w:val="0"/>
          <w:marTop w:val="0"/>
          <w:marBottom w:val="0"/>
          <w:divBdr>
            <w:top w:val="none" w:sz="0" w:space="0" w:color="auto"/>
            <w:left w:val="none" w:sz="0" w:space="0" w:color="auto"/>
            <w:bottom w:val="none" w:sz="0" w:space="0" w:color="auto"/>
            <w:right w:val="none" w:sz="0" w:space="0" w:color="auto"/>
          </w:divBdr>
        </w:div>
        <w:div w:id="560335099">
          <w:marLeft w:val="640"/>
          <w:marRight w:val="0"/>
          <w:marTop w:val="0"/>
          <w:marBottom w:val="0"/>
          <w:divBdr>
            <w:top w:val="none" w:sz="0" w:space="0" w:color="auto"/>
            <w:left w:val="none" w:sz="0" w:space="0" w:color="auto"/>
            <w:bottom w:val="none" w:sz="0" w:space="0" w:color="auto"/>
            <w:right w:val="none" w:sz="0" w:space="0" w:color="auto"/>
          </w:divBdr>
        </w:div>
        <w:div w:id="783311961">
          <w:marLeft w:val="640"/>
          <w:marRight w:val="0"/>
          <w:marTop w:val="0"/>
          <w:marBottom w:val="0"/>
          <w:divBdr>
            <w:top w:val="none" w:sz="0" w:space="0" w:color="auto"/>
            <w:left w:val="none" w:sz="0" w:space="0" w:color="auto"/>
            <w:bottom w:val="none" w:sz="0" w:space="0" w:color="auto"/>
            <w:right w:val="none" w:sz="0" w:space="0" w:color="auto"/>
          </w:divBdr>
        </w:div>
        <w:div w:id="2078430464">
          <w:marLeft w:val="640"/>
          <w:marRight w:val="0"/>
          <w:marTop w:val="0"/>
          <w:marBottom w:val="0"/>
          <w:divBdr>
            <w:top w:val="none" w:sz="0" w:space="0" w:color="auto"/>
            <w:left w:val="none" w:sz="0" w:space="0" w:color="auto"/>
            <w:bottom w:val="none" w:sz="0" w:space="0" w:color="auto"/>
            <w:right w:val="none" w:sz="0" w:space="0" w:color="auto"/>
          </w:divBdr>
        </w:div>
        <w:div w:id="1295480269">
          <w:marLeft w:val="640"/>
          <w:marRight w:val="0"/>
          <w:marTop w:val="0"/>
          <w:marBottom w:val="0"/>
          <w:divBdr>
            <w:top w:val="none" w:sz="0" w:space="0" w:color="auto"/>
            <w:left w:val="none" w:sz="0" w:space="0" w:color="auto"/>
            <w:bottom w:val="none" w:sz="0" w:space="0" w:color="auto"/>
            <w:right w:val="none" w:sz="0" w:space="0" w:color="auto"/>
          </w:divBdr>
        </w:div>
        <w:div w:id="933516402">
          <w:marLeft w:val="640"/>
          <w:marRight w:val="0"/>
          <w:marTop w:val="0"/>
          <w:marBottom w:val="0"/>
          <w:divBdr>
            <w:top w:val="none" w:sz="0" w:space="0" w:color="auto"/>
            <w:left w:val="none" w:sz="0" w:space="0" w:color="auto"/>
            <w:bottom w:val="none" w:sz="0" w:space="0" w:color="auto"/>
            <w:right w:val="none" w:sz="0" w:space="0" w:color="auto"/>
          </w:divBdr>
        </w:div>
        <w:div w:id="590743276">
          <w:marLeft w:val="640"/>
          <w:marRight w:val="0"/>
          <w:marTop w:val="0"/>
          <w:marBottom w:val="0"/>
          <w:divBdr>
            <w:top w:val="none" w:sz="0" w:space="0" w:color="auto"/>
            <w:left w:val="none" w:sz="0" w:space="0" w:color="auto"/>
            <w:bottom w:val="none" w:sz="0" w:space="0" w:color="auto"/>
            <w:right w:val="none" w:sz="0" w:space="0" w:color="auto"/>
          </w:divBdr>
        </w:div>
        <w:div w:id="2037924331">
          <w:marLeft w:val="640"/>
          <w:marRight w:val="0"/>
          <w:marTop w:val="0"/>
          <w:marBottom w:val="0"/>
          <w:divBdr>
            <w:top w:val="none" w:sz="0" w:space="0" w:color="auto"/>
            <w:left w:val="none" w:sz="0" w:space="0" w:color="auto"/>
            <w:bottom w:val="none" w:sz="0" w:space="0" w:color="auto"/>
            <w:right w:val="none" w:sz="0" w:space="0" w:color="auto"/>
          </w:divBdr>
        </w:div>
        <w:div w:id="2098866955">
          <w:marLeft w:val="640"/>
          <w:marRight w:val="0"/>
          <w:marTop w:val="0"/>
          <w:marBottom w:val="0"/>
          <w:divBdr>
            <w:top w:val="none" w:sz="0" w:space="0" w:color="auto"/>
            <w:left w:val="none" w:sz="0" w:space="0" w:color="auto"/>
            <w:bottom w:val="none" w:sz="0" w:space="0" w:color="auto"/>
            <w:right w:val="none" w:sz="0" w:space="0" w:color="auto"/>
          </w:divBdr>
        </w:div>
        <w:div w:id="1884363551">
          <w:marLeft w:val="640"/>
          <w:marRight w:val="0"/>
          <w:marTop w:val="0"/>
          <w:marBottom w:val="0"/>
          <w:divBdr>
            <w:top w:val="none" w:sz="0" w:space="0" w:color="auto"/>
            <w:left w:val="none" w:sz="0" w:space="0" w:color="auto"/>
            <w:bottom w:val="none" w:sz="0" w:space="0" w:color="auto"/>
            <w:right w:val="none" w:sz="0" w:space="0" w:color="auto"/>
          </w:divBdr>
        </w:div>
        <w:div w:id="2028216044">
          <w:marLeft w:val="640"/>
          <w:marRight w:val="0"/>
          <w:marTop w:val="0"/>
          <w:marBottom w:val="0"/>
          <w:divBdr>
            <w:top w:val="none" w:sz="0" w:space="0" w:color="auto"/>
            <w:left w:val="none" w:sz="0" w:space="0" w:color="auto"/>
            <w:bottom w:val="none" w:sz="0" w:space="0" w:color="auto"/>
            <w:right w:val="none" w:sz="0" w:space="0" w:color="auto"/>
          </w:divBdr>
        </w:div>
        <w:div w:id="1265185158">
          <w:marLeft w:val="640"/>
          <w:marRight w:val="0"/>
          <w:marTop w:val="0"/>
          <w:marBottom w:val="0"/>
          <w:divBdr>
            <w:top w:val="none" w:sz="0" w:space="0" w:color="auto"/>
            <w:left w:val="none" w:sz="0" w:space="0" w:color="auto"/>
            <w:bottom w:val="none" w:sz="0" w:space="0" w:color="auto"/>
            <w:right w:val="none" w:sz="0" w:space="0" w:color="auto"/>
          </w:divBdr>
        </w:div>
        <w:div w:id="1360470953">
          <w:marLeft w:val="640"/>
          <w:marRight w:val="0"/>
          <w:marTop w:val="0"/>
          <w:marBottom w:val="0"/>
          <w:divBdr>
            <w:top w:val="none" w:sz="0" w:space="0" w:color="auto"/>
            <w:left w:val="none" w:sz="0" w:space="0" w:color="auto"/>
            <w:bottom w:val="none" w:sz="0" w:space="0" w:color="auto"/>
            <w:right w:val="none" w:sz="0" w:space="0" w:color="auto"/>
          </w:divBdr>
        </w:div>
        <w:div w:id="642199508">
          <w:marLeft w:val="640"/>
          <w:marRight w:val="0"/>
          <w:marTop w:val="0"/>
          <w:marBottom w:val="0"/>
          <w:divBdr>
            <w:top w:val="none" w:sz="0" w:space="0" w:color="auto"/>
            <w:left w:val="none" w:sz="0" w:space="0" w:color="auto"/>
            <w:bottom w:val="none" w:sz="0" w:space="0" w:color="auto"/>
            <w:right w:val="none" w:sz="0" w:space="0" w:color="auto"/>
          </w:divBdr>
        </w:div>
        <w:div w:id="1185755382">
          <w:marLeft w:val="640"/>
          <w:marRight w:val="0"/>
          <w:marTop w:val="0"/>
          <w:marBottom w:val="0"/>
          <w:divBdr>
            <w:top w:val="none" w:sz="0" w:space="0" w:color="auto"/>
            <w:left w:val="none" w:sz="0" w:space="0" w:color="auto"/>
            <w:bottom w:val="none" w:sz="0" w:space="0" w:color="auto"/>
            <w:right w:val="none" w:sz="0" w:space="0" w:color="auto"/>
          </w:divBdr>
        </w:div>
        <w:div w:id="489371654">
          <w:marLeft w:val="640"/>
          <w:marRight w:val="0"/>
          <w:marTop w:val="0"/>
          <w:marBottom w:val="0"/>
          <w:divBdr>
            <w:top w:val="none" w:sz="0" w:space="0" w:color="auto"/>
            <w:left w:val="none" w:sz="0" w:space="0" w:color="auto"/>
            <w:bottom w:val="none" w:sz="0" w:space="0" w:color="auto"/>
            <w:right w:val="none" w:sz="0" w:space="0" w:color="auto"/>
          </w:divBdr>
        </w:div>
        <w:div w:id="2053576584">
          <w:marLeft w:val="640"/>
          <w:marRight w:val="0"/>
          <w:marTop w:val="0"/>
          <w:marBottom w:val="0"/>
          <w:divBdr>
            <w:top w:val="none" w:sz="0" w:space="0" w:color="auto"/>
            <w:left w:val="none" w:sz="0" w:space="0" w:color="auto"/>
            <w:bottom w:val="none" w:sz="0" w:space="0" w:color="auto"/>
            <w:right w:val="none" w:sz="0" w:space="0" w:color="auto"/>
          </w:divBdr>
        </w:div>
        <w:div w:id="1052920700">
          <w:marLeft w:val="640"/>
          <w:marRight w:val="0"/>
          <w:marTop w:val="0"/>
          <w:marBottom w:val="0"/>
          <w:divBdr>
            <w:top w:val="none" w:sz="0" w:space="0" w:color="auto"/>
            <w:left w:val="none" w:sz="0" w:space="0" w:color="auto"/>
            <w:bottom w:val="none" w:sz="0" w:space="0" w:color="auto"/>
            <w:right w:val="none" w:sz="0" w:space="0" w:color="auto"/>
          </w:divBdr>
        </w:div>
        <w:div w:id="633221309">
          <w:marLeft w:val="640"/>
          <w:marRight w:val="0"/>
          <w:marTop w:val="0"/>
          <w:marBottom w:val="0"/>
          <w:divBdr>
            <w:top w:val="none" w:sz="0" w:space="0" w:color="auto"/>
            <w:left w:val="none" w:sz="0" w:space="0" w:color="auto"/>
            <w:bottom w:val="none" w:sz="0" w:space="0" w:color="auto"/>
            <w:right w:val="none" w:sz="0" w:space="0" w:color="auto"/>
          </w:divBdr>
        </w:div>
        <w:div w:id="1243176836">
          <w:marLeft w:val="640"/>
          <w:marRight w:val="0"/>
          <w:marTop w:val="0"/>
          <w:marBottom w:val="0"/>
          <w:divBdr>
            <w:top w:val="none" w:sz="0" w:space="0" w:color="auto"/>
            <w:left w:val="none" w:sz="0" w:space="0" w:color="auto"/>
            <w:bottom w:val="none" w:sz="0" w:space="0" w:color="auto"/>
            <w:right w:val="none" w:sz="0" w:space="0" w:color="auto"/>
          </w:divBdr>
        </w:div>
        <w:div w:id="951400536">
          <w:marLeft w:val="640"/>
          <w:marRight w:val="0"/>
          <w:marTop w:val="0"/>
          <w:marBottom w:val="0"/>
          <w:divBdr>
            <w:top w:val="none" w:sz="0" w:space="0" w:color="auto"/>
            <w:left w:val="none" w:sz="0" w:space="0" w:color="auto"/>
            <w:bottom w:val="none" w:sz="0" w:space="0" w:color="auto"/>
            <w:right w:val="none" w:sz="0" w:space="0" w:color="auto"/>
          </w:divBdr>
        </w:div>
        <w:div w:id="1609308495">
          <w:marLeft w:val="640"/>
          <w:marRight w:val="0"/>
          <w:marTop w:val="0"/>
          <w:marBottom w:val="0"/>
          <w:divBdr>
            <w:top w:val="none" w:sz="0" w:space="0" w:color="auto"/>
            <w:left w:val="none" w:sz="0" w:space="0" w:color="auto"/>
            <w:bottom w:val="none" w:sz="0" w:space="0" w:color="auto"/>
            <w:right w:val="none" w:sz="0" w:space="0" w:color="auto"/>
          </w:divBdr>
        </w:div>
        <w:div w:id="1647516722">
          <w:marLeft w:val="640"/>
          <w:marRight w:val="0"/>
          <w:marTop w:val="0"/>
          <w:marBottom w:val="0"/>
          <w:divBdr>
            <w:top w:val="none" w:sz="0" w:space="0" w:color="auto"/>
            <w:left w:val="none" w:sz="0" w:space="0" w:color="auto"/>
            <w:bottom w:val="none" w:sz="0" w:space="0" w:color="auto"/>
            <w:right w:val="none" w:sz="0" w:space="0" w:color="auto"/>
          </w:divBdr>
        </w:div>
        <w:div w:id="1844934580">
          <w:marLeft w:val="640"/>
          <w:marRight w:val="0"/>
          <w:marTop w:val="0"/>
          <w:marBottom w:val="0"/>
          <w:divBdr>
            <w:top w:val="none" w:sz="0" w:space="0" w:color="auto"/>
            <w:left w:val="none" w:sz="0" w:space="0" w:color="auto"/>
            <w:bottom w:val="none" w:sz="0" w:space="0" w:color="auto"/>
            <w:right w:val="none" w:sz="0" w:space="0" w:color="auto"/>
          </w:divBdr>
        </w:div>
        <w:div w:id="1221134876">
          <w:marLeft w:val="640"/>
          <w:marRight w:val="0"/>
          <w:marTop w:val="0"/>
          <w:marBottom w:val="0"/>
          <w:divBdr>
            <w:top w:val="none" w:sz="0" w:space="0" w:color="auto"/>
            <w:left w:val="none" w:sz="0" w:space="0" w:color="auto"/>
            <w:bottom w:val="none" w:sz="0" w:space="0" w:color="auto"/>
            <w:right w:val="none" w:sz="0" w:space="0" w:color="auto"/>
          </w:divBdr>
        </w:div>
        <w:div w:id="1687292304">
          <w:marLeft w:val="640"/>
          <w:marRight w:val="0"/>
          <w:marTop w:val="0"/>
          <w:marBottom w:val="0"/>
          <w:divBdr>
            <w:top w:val="none" w:sz="0" w:space="0" w:color="auto"/>
            <w:left w:val="none" w:sz="0" w:space="0" w:color="auto"/>
            <w:bottom w:val="none" w:sz="0" w:space="0" w:color="auto"/>
            <w:right w:val="none" w:sz="0" w:space="0" w:color="auto"/>
          </w:divBdr>
        </w:div>
        <w:div w:id="1172138845">
          <w:marLeft w:val="640"/>
          <w:marRight w:val="0"/>
          <w:marTop w:val="0"/>
          <w:marBottom w:val="0"/>
          <w:divBdr>
            <w:top w:val="none" w:sz="0" w:space="0" w:color="auto"/>
            <w:left w:val="none" w:sz="0" w:space="0" w:color="auto"/>
            <w:bottom w:val="none" w:sz="0" w:space="0" w:color="auto"/>
            <w:right w:val="none" w:sz="0" w:space="0" w:color="auto"/>
          </w:divBdr>
        </w:div>
        <w:div w:id="1499152087">
          <w:marLeft w:val="640"/>
          <w:marRight w:val="0"/>
          <w:marTop w:val="0"/>
          <w:marBottom w:val="0"/>
          <w:divBdr>
            <w:top w:val="none" w:sz="0" w:space="0" w:color="auto"/>
            <w:left w:val="none" w:sz="0" w:space="0" w:color="auto"/>
            <w:bottom w:val="none" w:sz="0" w:space="0" w:color="auto"/>
            <w:right w:val="none" w:sz="0" w:space="0" w:color="auto"/>
          </w:divBdr>
        </w:div>
        <w:div w:id="1648435766">
          <w:marLeft w:val="640"/>
          <w:marRight w:val="0"/>
          <w:marTop w:val="0"/>
          <w:marBottom w:val="0"/>
          <w:divBdr>
            <w:top w:val="none" w:sz="0" w:space="0" w:color="auto"/>
            <w:left w:val="none" w:sz="0" w:space="0" w:color="auto"/>
            <w:bottom w:val="none" w:sz="0" w:space="0" w:color="auto"/>
            <w:right w:val="none" w:sz="0" w:space="0" w:color="auto"/>
          </w:divBdr>
        </w:div>
        <w:div w:id="379060848">
          <w:marLeft w:val="640"/>
          <w:marRight w:val="0"/>
          <w:marTop w:val="0"/>
          <w:marBottom w:val="0"/>
          <w:divBdr>
            <w:top w:val="none" w:sz="0" w:space="0" w:color="auto"/>
            <w:left w:val="none" w:sz="0" w:space="0" w:color="auto"/>
            <w:bottom w:val="none" w:sz="0" w:space="0" w:color="auto"/>
            <w:right w:val="none" w:sz="0" w:space="0" w:color="auto"/>
          </w:divBdr>
        </w:div>
        <w:div w:id="1444836437">
          <w:marLeft w:val="640"/>
          <w:marRight w:val="0"/>
          <w:marTop w:val="0"/>
          <w:marBottom w:val="0"/>
          <w:divBdr>
            <w:top w:val="none" w:sz="0" w:space="0" w:color="auto"/>
            <w:left w:val="none" w:sz="0" w:space="0" w:color="auto"/>
            <w:bottom w:val="none" w:sz="0" w:space="0" w:color="auto"/>
            <w:right w:val="none" w:sz="0" w:space="0" w:color="auto"/>
          </w:divBdr>
        </w:div>
        <w:div w:id="2120248032">
          <w:marLeft w:val="640"/>
          <w:marRight w:val="0"/>
          <w:marTop w:val="0"/>
          <w:marBottom w:val="0"/>
          <w:divBdr>
            <w:top w:val="none" w:sz="0" w:space="0" w:color="auto"/>
            <w:left w:val="none" w:sz="0" w:space="0" w:color="auto"/>
            <w:bottom w:val="none" w:sz="0" w:space="0" w:color="auto"/>
            <w:right w:val="none" w:sz="0" w:space="0" w:color="auto"/>
          </w:divBdr>
        </w:div>
        <w:div w:id="281813873">
          <w:marLeft w:val="640"/>
          <w:marRight w:val="0"/>
          <w:marTop w:val="0"/>
          <w:marBottom w:val="0"/>
          <w:divBdr>
            <w:top w:val="none" w:sz="0" w:space="0" w:color="auto"/>
            <w:left w:val="none" w:sz="0" w:space="0" w:color="auto"/>
            <w:bottom w:val="none" w:sz="0" w:space="0" w:color="auto"/>
            <w:right w:val="none" w:sz="0" w:space="0" w:color="auto"/>
          </w:divBdr>
        </w:div>
        <w:div w:id="1174615738">
          <w:marLeft w:val="640"/>
          <w:marRight w:val="0"/>
          <w:marTop w:val="0"/>
          <w:marBottom w:val="0"/>
          <w:divBdr>
            <w:top w:val="none" w:sz="0" w:space="0" w:color="auto"/>
            <w:left w:val="none" w:sz="0" w:space="0" w:color="auto"/>
            <w:bottom w:val="none" w:sz="0" w:space="0" w:color="auto"/>
            <w:right w:val="none" w:sz="0" w:space="0" w:color="auto"/>
          </w:divBdr>
        </w:div>
        <w:div w:id="662976032">
          <w:marLeft w:val="640"/>
          <w:marRight w:val="0"/>
          <w:marTop w:val="0"/>
          <w:marBottom w:val="0"/>
          <w:divBdr>
            <w:top w:val="none" w:sz="0" w:space="0" w:color="auto"/>
            <w:left w:val="none" w:sz="0" w:space="0" w:color="auto"/>
            <w:bottom w:val="none" w:sz="0" w:space="0" w:color="auto"/>
            <w:right w:val="none" w:sz="0" w:space="0" w:color="auto"/>
          </w:divBdr>
        </w:div>
        <w:div w:id="316223589">
          <w:marLeft w:val="640"/>
          <w:marRight w:val="0"/>
          <w:marTop w:val="0"/>
          <w:marBottom w:val="0"/>
          <w:divBdr>
            <w:top w:val="none" w:sz="0" w:space="0" w:color="auto"/>
            <w:left w:val="none" w:sz="0" w:space="0" w:color="auto"/>
            <w:bottom w:val="none" w:sz="0" w:space="0" w:color="auto"/>
            <w:right w:val="none" w:sz="0" w:space="0" w:color="auto"/>
          </w:divBdr>
        </w:div>
        <w:div w:id="510264565">
          <w:marLeft w:val="640"/>
          <w:marRight w:val="0"/>
          <w:marTop w:val="0"/>
          <w:marBottom w:val="0"/>
          <w:divBdr>
            <w:top w:val="none" w:sz="0" w:space="0" w:color="auto"/>
            <w:left w:val="none" w:sz="0" w:space="0" w:color="auto"/>
            <w:bottom w:val="none" w:sz="0" w:space="0" w:color="auto"/>
            <w:right w:val="none" w:sz="0" w:space="0" w:color="auto"/>
          </w:divBdr>
        </w:div>
        <w:div w:id="200099177">
          <w:marLeft w:val="640"/>
          <w:marRight w:val="0"/>
          <w:marTop w:val="0"/>
          <w:marBottom w:val="0"/>
          <w:divBdr>
            <w:top w:val="none" w:sz="0" w:space="0" w:color="auto"/>
            <w:left w:val="none" w:sz="0" w:space="0" w:color="auto"/>
            <w:bottom w:val="none" w:sz="0" w:space="0" w:color="auto"/>
            <w:right w:val="none" w:sz="0" w:space="0" w:color="auto"/>
          </w:divBdr>
        </w:div>
        <w:div w:id="1292711794">
          <w:marLeft w:val="640"/>
          <w:marRight w:val="0"/>
          <w:marTop w:val="0"/>
          <w:marBottom w:val="0"/>
          <w:divBdr>
            <w:top w:val="none" w:sz="0" w:space="0" w:color="auto"/>
            <w:left w:val="none" w:sz="0" w:space="0" w:color="auto"/>
            <w:bottom w:val="none" w:sz="0" w:space="0" w:color="auto"/>
            <w:right w:val="none" w:sz="0" w:space="0" w:color="auto"/>
          </w:divBdr>
        </w:div>
      </w:divsChild>
    </w:div>
    <w:div w:id="333536610">
      <w:bodyDiv w:val="1"/>
      <w:marLeft w:val="0"/>
      <w:marRight w:val="0"/>
      <w:marTop w:val="0"/>
      <w:marBottom w:val="0"/>
      <w:divBdr>
        <w:top w:val="none" w:sz="0" w:space="0" w:color="auto"/>
        <w:left w:val="none" w:sz="0" w:space="0" w:color="auto"/>
        <w:bottom w:val="none" w:sz="0" w:space="0" w:color="auto"/>
        <w:right w:val="none" w:sz="0" w:space="0" w:color="auto"/>
      </w:divBdr>
      <w:divsChild>
        <w:div w:id="1679698119">
          <w:marLeft w:val="480"/>
          <w:marRight w:val="0"/>
          <w:marTop w:val="0"/>
          <w:marBottom w:val="0"/>
          <w:divBdr>
            <w:top w:val="none" w:sz="0" w:space="0" w:color="auto"/>
            <w:left w:val="none" w:sz="0" w:space="0" w:color="auto"/>
            <w:bottom w:val="none" w:sz="0" w:space="0" w:color="auto"/>
            <w:right w:val="none" w:sz="0" w:space="0" w:color="auto"/>
          </w:divBdr>
        </w:div>
        <w:div w:id="1924993297">
          <w:marLeft w:val="480"/>
          <w:marRight w:val="0"/>
          <w:marTop w:val="0"/>
          <w:marBottom w:val="0"/>
          <w:divBdr>
            <w:top w:val="none" w:sz="0" w:space="0" w:color="auto"/>
            <w:left w:val="none" w:sz="0" w:space="0" w:color="auto"/>
            <w:bottom w:val="none" w:sz="0" w:space="0" w:color="auto"/>
            <w:right w:val="none" w:sz="0" w:space="0" w:color="auto"/>
          </w:divBdr>
        </w:div>
        <w:div w:id="1046877041">
          <w:marLeft w:val="480"/>
          <w:marRight w:val="0"/>
          <w:marTop w:val="0"/>
          <w:marBottom w:val="0"/>
          <w:divBdr>
            <w:top w:val="none" w:sz="0" w:space="0" w:color="auto"/>
            <w:left w:val="none" w:sz="0" w:space="0" w:color="auto"/>
            <w:bottom w:val="none" w:sz="0" w:space="0" w:color="auto"/>
            <w:right w:val="none" w:sz="0" w:space="0" w:color="auto"/>
          </w:divBdr>
        </w:div>
        <w:div w:id="1659379237">
          <w:marLeft w:val="480"/>
          <w:marRight w:val="0"/>
          <w:marTop w:val="0"/>
          <w:marBottom w:val="0"/>
          <w:divBdr>
            <w:top w:val="none" w:sz="0" w:space="0" w:color="auto"/>
            <w:left w:val="none" w:sz="0" w:space="0" w:color="auto"/>
            <w:bottom w:val="none" w:sz="0" w:space="0" w:color="auto"/>
            <w:right w:val="none" w:sz="0" w:space="0" w:color="auto"/>
          </w:divBdr>
        </w:div>
        <w:div w:id="1643803865">
          <w:marLeft w:val="480"/>
          <w:marRight w:val="0"/>
          <w:marTop w:val="0"/>
          <w:marBottom w:val="0"/>
          <w:divBdr>
            <w:top w:val="none" w:sz="0" w:space="0" w:color="auto"/>
            <w:left w:val="none" w:sz="0" w:space="0" w:color="auto"/>
            <w:bottom w:val="none" w:sz="0" w:space="0" w:color="auto"/>
            <w:right w:val="none" w:sz="0" w:space="0" w:color="auto"/>
          </w:divBdr>
        </w:div>
        <w:div w:id="780105961">
          <w:marLeft w:val="480"/>
          <w:marRight w:val="0"/>
          <w:marTop w:val="0"/>
          <w:marBottom w:val="0"/>
          <w:divBdr>
            <w:top w:val="none" w:sz="0" w:space="0" w:color="auto"/>
            <w:left w:val="none" w:sz="0" w:space="0" w:color="auto"/>
            <w:bottom w:val="none" w:sz="0" w:space="0" w:color="auto"/>
            <w:right w:val="none" w:sz="0" w:space="0" w:color="auto"/>
          </w:divBdr>
        </w:div>
        <w:div w:id="918366124">
          <w:marLeft w:val="480"/>
          <w:marRight w:val="0"/>
          <w:marTop w:val="0"/>
          <w:marBottom w:val="0"/>
          <w:divBdr>
            <w:top w:val="none" w:sz="0" w:space="0" w:color="auto"/>
            <w:left w:val="none" w:sz="0" w:space="0" w:color="auto"/>
            <w:bottom w:val="none" w:sz="0" w:space="0" w:color="auto"/>
            <w:right w:val="none" w:sz="0" w:space="0" w:color="auto"/>
          </w:divBdr>
        </w:div>
        <w:div w:id="361590718">
          <w:marLeft w:val="480"/>
          <w:marRight w:val="0"/>
          <w:marTop w:val="0"/>
          <w:marBottom w:val="0"/>
          <w:divBdr>
            <w:top w:val="none" w:sz="0" w:space="0" w:color="auto"/>
            <w:left w:val="none" w:sz="0" w:space="0" w:color="auto"/>
            <w:bottom w:val="none" w:sz="0" w:space="0" w:color="auto"/>
            <w:right w:val="none" w:sz="0" w:space="0" w:color="auto"/>
          </w:divBdr>
        </w:div>
        <w:div w:id="763038699">
          <w:marLeft w:val="480"/>
          <w:marRight w:val="0"/>
          <w:marTop w:val="0"/>
          <w:marBottom w:val="0"/>
          <w:divBdr>
            <w:top w:val="none" w:sz="0" w:space="0" w:color="auto"/>
            <w:left w:val="none" w:sz="0" w:space="0" w:color="auto"/>
            <w:bottom w:val="none" w:sz="0" w:space="0" w:color="auto"/>
            <w:right w:val="none" w:sz="0" w:space="0" w:color="auto"/>
          </w:divBdr>
        </w:div>
        <w:div w:id="2109153548">
          <w:marLeft w:val="480"/>
          <w:marRight w:val="0"/>
          <w:marTop w:val="0"/>
          <w:marBottom w:val="0"/>
          <w:divBdr>
            <w:top w:val="none" w:sz="0" w:space="0" w:color="auto"/>
            <w:left w:val="none" w:sz="0" w:space="0" w:color="auto"/>
            <w:bottom w:val="none" w:sz="0" w:space="0" w:color="auto"/>
            <w:right w:val="none" w:sz="0" w:space="0" w:color="auto"/>
          </w:divBdr>
        </w:div>
        <w:div w:id="1174761426">
          <w:marLeft w:val="480"/>
          <w:marRight w:val="0"/>
          <w:marTop w:val="0"/>
          <w:marBottom w:val="0"/>
          <w:divBdr>
            <w:top w:val="none" w:sz="0" w:space="0" w:color="auto"/>
            <w:left w:val="none" w:sz="0" w:space="0" w:color="auto"/>
            <w:bottom w:val="none" w:sz="0" w:space="0" w:color="auto"/>
            <w:right w:val="none" w:sz="0" w:space="0" w:color="auto"/>
          </w:divBdr>
        </w:div>
        <w:div w:id="1671365822">
          <w:marLeft w:val="480"/>
          <w:marRight w:val="0"/>
          <w:marTop w:val="0"/>
          <w:marBottom w:val="0"/>
          <w:divBdr>
            <w:top w:val="none" w:sz="0" w:space="0" w:color="auto"/>
            <w:left w:val="none" w:sz="0" w:space="0" w:color="auto"/>
            <w:bottom w:val="none" w:sz="0" w:space="0" w:color="auto"/>
            <w:right w:val="none" w:sz="0" w:space="0" w:color="auto"/>
          </w:divBdr>
        </w:div>
        <w:div w:id="1811629217">
          <w:marLeft w:val="480"/>
          <w:marRight w:val="0"/>
          <w:marTop w:val="0"/>
          <w:marBottom w:val="0"/>
          <w:divBdr>
            <w:top w:val="none" w:sz="0" w:space="0" w:color="auto"/>
            <w:left w:val="none" w:sz="0" w:space="0" w:color="auto"/>
            <w:bottom w:val="none" w:sz="0" w:space="0" w:color="auto"/>
            <w:right w:val="none" w:sz="0" w:space="0" w:color="auto"/>
          </w:divBdr>
        </w:div>
        <w:div w:id="1265770119">
          <w:marLeft w:val="480"/>
          <w:marRight w:val="0"/>
          <w:marTop w:val="0"/>
          <w:marBottom w:val="0"/>
          <w:divBdr>
            <w:top w:val="none" w:sz="0" w:space="0" w:color="auto"/>
            <w:left w:val="none" w:sz="0" w:space="0" w:color="auto"/>
            <w:bottom w:val="none" w:sz="0" w:space="0" w:color="auto"/>
            <w:right w:val="none" w:sz="0" w:space="0" w:color="auto"/>
          </w:divBdr>
        </w:div>
        <w:div w:id="311759910">
          <w:marLeft w:val="480"/>
          <w:marRight w:val="0"/>
          <w:marTop w:val="0"/>
          <w:marBottom w:val="0"/>
          <w:divBdr>
            <w:top w:val="none" w:sz="0" w:space="0" w:color="auto"/>
            <w:left w:val="none" w:sz="0" w:space="0" w:color="auto"/>
            <w:bottom w:val="none" w:sz="0" w:space="0" w:color="auto"/>
            <w:right w:val="none" w:sz="0" w:space="0" w:color="auto"/>
          </w:divBdr>
        </w:div>
        <w:div w:id="1850096887">
          <w:marLeft w:val="480"/>
          <w:marRight w:val="0"/>
          <w:marTop w:val="0"/>
          <w:marBottom w:val="0"/>
          <w:divBdr>
            <w:top w:val="none" w:sz="0" w:space="0" w:color="auto"/>
            <w:left w:val="none" w:sz="0" w:space="0" w:color="auto"/>
            <w:bottom w:val="none" w:sz="0" w:space="0" w:color="auto"/>
            <w:right w:val="none" w:sz="0" w:space="0" w:color="auto"/>
          </w:divBdr>
        </w:div>
        <w:div w:id="281884493">
          <w:marLeft w:val="480"/>
          <w:marRight w:val="0"/>
          <w:marTop w:val="0"/>
          <w:marBottom w:val="0"/>
          <w:divBdr>
            <w:top w:val="none" w:sz="0" w:space="0" w:color="auto"/>
            <w:left w:val="none" w:sz="0" w:space="0" w:color="auto"/>
            <w:bottom w:val="none" w:sz="0" w:space="0" w:color="auto"/>
            <w:right w:val="none" w:sz="0" w:space="0" w:color="auto"/>
          </w:divBdr>
        </w:div>
        <w:div w:id="2013336172">
          <w:marLeft w:val="480"/>
          <w:marRight w:val="0"/>
          <w:marTop w:val="0"/>
          <w:marBottom w:val="0"/>
          <w:divBdr>
            <w:top w:val="none" w:sz="0" w:space="0" w:color="auto"/>
            <w:left w:val="none" w:sz="0" w:space="0" w:color="auto"/>
            <w:bottom w:val="none" w:sz="0" w:space="0" w:color="auto"/>
            <w:right w:val="none" w:sz="0" w:space="0" w:color="auto"/>
          </w:divBdr>
        </w:div>
        <w:div w:id="862329995">
          <w:marLeft w:val="480"/>
          <w:marRight w:val="0"/>
          <w:marTop w:val="0"/>
          <w:marBottom w:val="0"/>
          <w:divBdr>
            <w:top w:val="none" w:sz="0" w:space="0" w:color="auto"/>
            <w:left w:val="none" w:sz="0" w:space="0" w:color="auto"/>
            <w:bottom w:val="none" w:sz="0" w:space="0" w:color="auto"/>
            <w:right w:val="none" w:sz="0" w:space="0" w:color="auto"/>
          </w:divBdr>
        </w:div>
        <w:div w:id="1913805399">
          <w:marLeft w:val="480"/>
          <w:marRight w:val="0"/>
          <w:marTop w:val="0"/>
          <w:marBottom w:val="0"/>
          <w:divBdr>
            <w:top w:val="none" w:sz="0" w:space="0" w:color="auto"/>
            <w:left w:val="none" w:sz="0" w:space="0" w:color="auto"/>
            <w:bottom w:val="none" w:sz="0" w:space="0" w:color="auto"/>
            <w:right w:val="none" w:sz="0" w:space="0" w:color="auto"/>
          </w:divBdr>
        </w:div>
        <w:div w:id="415323626">
          <w:marLeft w:val="480"/>
          <w:marRight w:val="0"/>
          <w:marTop w:val="0"/>
          <w:marBottom w:val="0"/>
          <w:divBdr>
            <w:top w:val="none" w:sz="0" w:space="0" w:color="auto"/>
            <w:left w:val="none" w:sz="0" w:space="0" w:color="auto"/>
            <w:bottom w:val="none" w:sz="0" w:space="0" w:color="auto"/>
            <w:right w:val="none" w:sz="0" w:space="0" w:color="auto"/>
          </w:divBdr>
        </w:div>
        <w:div w:id="1099644831">
          <w:marLeft w:val="480"/>
          <w:marRight w:val="0"/>
          <w:marTop w:val="0"/>
          <w:marBottom w:val="0"/>
          <w:divBdr>
            <w:top w:val="none" w:sz="0" w:space="0" w:color="auto"/>
            <w:left w:val="none" w:sz="0" w:space="0" w:color="auto"/>
            <w:bottom w:val="none" w:sz="0" w:space="0" w:color="auto"/>
            <w:right w:val="none" w:sz="0" w:space="0" w:color="auto"/>
          </w:divBdr>
        </w:div>
        <w:div w:id="1742212544">
          <w:marLeft w:val="480"/>
          <w:marRight w:val="0"/>
          <w:marTop w:val="0"/>
          <w:marBottom w:val="0"/>
          <w:divBdr>
            <w:top w:val="none" w:sz="0" w:space="0" w:color="auto"/>
            <w:left w:val="none" w:sz="0" w:space="0" w:color="auto"/>
            <w:bottom w:val="none" w:sz="0" w:space="0" w:color="auto"/>
            <w:right w:val="none" w:sz="0" w:space="0" w:color="auto"/>
          </w:divBdr>
        </w:div>
        <w:div w:id="299309319">
          <w:marLeft w:val="480"/>
          <w:marRight w:val="0"/>
          <w:marTop w:val="0"/>
          <w:marBottom w:val="0"/>
          <w:divBdr>
            <w:top w:val="none" w:sz="0" w:space="0" w:color="auto"/>
            <w:left w:val="none" w:sz="0" w:space="0" w:color="auto"/>
            <w:bottom w:val="none" w:sz="0" w:space="0" w:color="auto"/>
            <w:right w:val="none" w:sz="0" w:space="0" w:color="auto"/>
          </w:divBdr>
        </w:div>
        <w:div w:id="143745921">
          <w:marLeft w:val="480"/>
          <w:marRight w:val="0"/>
          <w:marTop w:val="0"/>
          <w:marBottom w:val="0"/>
          <w:divBdr>
            <w:top w:val="none" w:sz="0" w:space="0" w:color="auto"/>
            <w:left w:val="none" w:sz="0" w:space="0" w:color="auto"/>
            <w:bottom w:val="none" w:sz="0" w:space="0" w:color="auto"/>
            <w:right w:val="none" w:sz="0" w:space="0" w:color="auto"/>
          </w:divBdr>
        </w:div>
        <w:div w:id="111898933">
          <w:marLeft w:val="480"/>
          <w:marRight w:val="0"/>
          <w:marTop w:val="0"/>
          <w:marBottom w:val="0"/>
          <w:divBdr>
            <w:top w:val="none" w:sz="0" w:space="0" w:color="auto"/>
            <w:left w:val="none" w:sz="0" w:space="0" w:color="auto"/>
            <w:bottom w:val="none" w:sz="0" w:space="0" w:color="auto"/>
            <w:right w:val="none" w:sz="0" w:space="0" w:color="auto"/>
          </w:divBdr>
        </w:div>
        <w:div w:id="816259759">
          <w:marLeft w:val="480"/>
          <w:marRight w:val="0"/>
          <w:marTop w:val="0"/>
          <w:marBottom w:val="0"/>
          <w:divBdr>
            <w:top w:val="none" w:sz="0" w:space="0" w:color="auto"/>
            <w:left w:val="none" w:sz="0" w:space="0" w:color="auto"/>
            <w:bottom w:val="none" w:sz="0" w:space="0" w:color="auto"/>
            <w:right w:val="none" w:sz="0" w:space="0" w:color="auto"/>
          </w:divBdr>
        </w:div>
        <w:div w:id="1322387787">
          <w:marLeft w:val="480"/>
          <w:marRight w:val="0"/>
          <w:marTop w:val="0"/>
          <w:marBottom w:val="0"/>
          <w:divBdr>
            <w:top w:val="none" w:sz="0" w:space="0" w:color="auto"/>
            <w:left w:val="none" w:sz="0" w:space="0" w:color="auto"/>
            <w:bottom w:val="none" w:sz="0" w:space="0" w:color="auto"/>
            <w:right w:val="none" w:sz="0" w:space="0" w:color="auto"/>
          </w:divBdr>
        </w:div>
        <w:div w:id="618486065">
          <w:marLeft w:val="480"/>
          <w:marRight w:val="0"/>
          <w:marTop w:val="0"/>
          <w:marBottom w:val="0"/>
          <w:divBdr>
            <w:top w:val="none" w:sz="0" w:space="0" w:color="auto"/>
            <w:left w:val="none" w:sz="0" w:space="0" w:color="auto"/>
            <w:bottom w:val="none" w:sz="0" w:space="0" w:color="auto"/>
            <w:right w:val="none" w:sz="0" w:space="0" w:color="auto"/>
          </w:divBdr>
        </w:div>
        <w:div w:id="1762530332">
          <w:marLeft w:val="480"/>
          <w:marRight w:val="0"/>
          <w:marTop w:val="0"/>
          <w:marBottom w:val="0"/>
          <w:divBdr>
            <w:top w:val="none" w:sz="0" w:space="0" w:color="auto"/>
            <w:left w:val="none" w:sz="0" w:space="0" w:color="auto"/>
            <w:bottom w:val="none" w:sz="0" w:space="0" w:color="auto"/>
            <w:right w:val="none" w:sz="0" w:space="0" w:color="auto"/>
          </w:divBdr>
        </w:div>
        <w:div w:id="1848204389">
          <w:marLeft w:val="480"/>
          <w:marRight w:val="0"/>
          <w:marTop w:val="0"/>
          <w:marBottom w:val="0"/>
          <w:divBdr>
            <w:top w:val="none" w:sz="0" w:space="0" w:color="auto"/>
            <w:left w:val="none" w:sz="0" w:space="0" w:color="auto"/>
            <w:bottom w:val="none" w:sz="0" w:space="0" w:color="auto"/>
            <w:right w:val="none" w:sz="0" w:space="0" w:color="auto"/>
          </w:divBdr>
        </w:div>
        <w:div w:id="621425064">
          <w:marLeft w:val="480"/>
          <w:marRight w:val="0"/>
          <w:marTop w:val="0"/>
          <w:marBottom w:val="0"/>
          <w:divBdr>
            <w:top w:val="none" w:sz="0" w:space="0" w:color="auto"/>
            <w:left w:val="none" w:sz="0" w:space="0" w:color="auto"/>
            <w:bottom w:val="none" w:sz="0" w:space="0" w:color="auto"/>
            <w:right w:val="none" w:sz="0" w:space="0" w:color="auto"/>
          </w:divBdr>
        </w:div>
        <w:div w:id="229080148">
          <w:marLeft w:val="480"/>
          <w:marRight w:val="0"/>
          <w:marTop w:val="0"/>
          <w:marBottom w:val="0"/>
          <w:divBdr>
            <w:top w:val="none" w:sz="0" w:space="0" w:color="auto"/>
            <w:left w:val="none" w:sz="0" w:space="0" w:color="auto"/>
            <w:bottom w:val="none" w:sz="0" w:space="0" w:color="auto"/>
            <w:right w:val="none" w:sz="0" w:space="0" w:color="auto"/>
          </w:divBdr>
        </w:div>
        <w:div w:id="1937246468">
          <w:marLeft w:val="480"/>
          <w:marRight w:val="0"/>
          <w:marTop w:val="0"/>
          <w:marBottom w:val="0"/>
          <w:divBdr>
            <w:top w:val="none" w:sz="0" w:space="0" w:color="auto"/>
            <w:left w:val="none" w:sz="0" w:space="0" w:color="auto"/>
            <w:bottom w:val="none" w:sz="0" w:space="0" w:color="auto"/>
            <w:right w:val="none" w:sz="0" w:space="0" w:color="auto"/>
          </w:divBdr>
        </w:div>
        <w:div w:id="1096947403">
          <w:marLeft w:val="480"/>
          <w:marRight w:val="0"/>
          <w:marTop w:val="0"/>
          <w:marBottom w:val="0"/>
          <w:divBdr>
            <w:top w:val="none" w:sz="0" w:space="0" w:color="auto"/>
            <w:left w:val="none" w:sz="0" w:space="0" w:color="auto"/>
            <w:bottom w:val="none" w:sz="0" w:space="0" w:color="auto"/>
            <w:right w:val="none" w:sz="0" w:space="0" w:color="auto"/>
          </w:divBdr>
        </w:div>
        <w:div w:id="64957229">
          <w:marLeft w:val="480"/>
          <w:marRight w:val="0"/>
          <w:marTop w:val="0"/>
          <w:marBottom w:val="0"/>
          <w:divBdr>
            <w:top w:val="none" w:sz="0" w:space="0" w:color="auto"/>
            <w:left w:val="none" w:sz="0" w:space="0" w:color="auto"/>
            <w:bottom w:val="none" w:sz="0" w:space="0" w:color="auto"/>
            <w:right w:val="none" w:sz="0" w:space="0" w:color="auto"/>
          </w:divBdr>
        </w:div>
        <w:div w:id="453402337">
          <w:marLeft w:val="480"/>
          <w:marRight w:val="0"/>
          <w:marTop w:val="0"/>
          <w:marBottom w:val="0"/>
          <w:divBdr>
            <w:top w:val="none" w:sz="0" w:space="0" w:color="auto"/>
            <w:left w:val="none" w:sz="0" w:space="0" w:color="auto"/>
            <w:bottom w:val="none" w:sz="0" w:space="0" w:color="auto"/>
            <w:right w:val="none" w:sz="0" w:space="0" w:color="auto"/>
          </w:divBdr>
        </w:div>
        <w:div w:id="419567488">
          <w:marLeft w:val="480"/>
          <w:marRight w:val="0"/>
          <w:marTop w:val="0"/>
          <w:marBottom w:val="0"/>
          <w:divBdr>
            <w:top w:val="none" w:sz="0" w:space="0" w:color="auto"/>
            <w:left w:val="none" w:sz="0" w:space="0" w:color="auto"/>
            <w:bottom w:val="none" w:sz="0" w:space="0" w:color="auto"/>
            <w:right w:val="none" w:sz="0" w:space="0" w:color="auto"/>
          </w:divBdr>
        </w:div>
        <w:div w:id="63339638">
          <w:marLeft w:val="480"/>
          <w:marRight w:val="0"/>
          <w:marTop w:val="0"/>
          <w:marBottom w:val="0"/>
          <w:divBdr>
            <w:top w:val="none" w:sz="0" w:space="0" w:color="auto"/>
            <w:left w:val="none" w:sz="0" w:space="0" w:color="auto"/>
            <w:bottom w:val="none" w:sz="0" w:space="0" w:color="auto"/>
            <w:right w:val="none" w:sz="0" w:space="0" w:color="auto"/>
          </w:divBdr>
        </w:div>
        <w:div w:id="1164277075">
          <w:marLeft w:val="480"/>
          <w:marRight w:val="0"/>
          <w:marTop w:val="0"/>
          <w:marBottom w:val="0"/>
          <w:divBdr>
            <w:top w:val="none" w:sz="0" w:space="0" w:color="auto"/>
            <w:left w:val="none" w:sz="0" w:space="0" w:color="auto"/>
            <w:bottom w:val="none" w:sz="0" w:space="0" w:color="auto"/>
            <w:right w:val="none" w:sz="0" w:space="0" w:color="auto"/>
          </w:divBdr>
        </w:div>
        <w:div w:id="1964648957">
          <w:marLeft w:val="480"/>
          <w:marRight w:val="0"/>
          <w:marTop w:val="0"/>
          <w:marBottom w:val="0"/>
          <w:divBdr>
            <w:top w:val="none" w:sz="0" w:space="0" w:color="auto"/>
            <w:left w:val="none" w:sz="0" w:space="0" w:color="auto"/>
            <w:bottom w:val="none" w:sz="0" w:space="0" w:color="auto"/>
            <w:right w:val="none" w:sz="0" w:space="0" w:color="auto"/>
          </w:divBdr>
        </w:div>
        <w:div w:id="195699882">
          <w:marLeft w:val="480"/>
          <w:marRight w:val="0"/>
          <w:marTop w:val="0"/>
          <w:marBottom w:val="0"/>
          <w:divBdr>
            <w:top w:val="none" w:sz="0" w:space="0" w:color="auto"/>
            <w:left w:val="none" w:sz="0" w:space="0" w:color="auto"/>
            <w:bottom w:val="none" w:sz="0" w:space="0" w:color="auto"/>
            <w:right w:val="none" w:sz="0" w:space="0" w:color="auto"/>
          </w:divBdr>
        </w:div>
      </w:divsChild>
    </w:div>
    <w:div w:id="333919241">
      <w:bodyDiv w:val="1"/>
      <w:marLeft w:val="0"/>
      <w:marRight w:val="0"/>
      <w:marTop w:val="0"/>
      <w:marBottom w:val="0"/>
      <w:divBdr>
        <w:top w:val="none" w:sz="0" w:space="0" w:color="auto"/>
        <w:left w:val="none" w:sz="0" w:space="0" w:color="auto"/>
        <w:bottom w:val="none" w:sz="0" w:space="0" w:color="auto"/>
        <w:right w:val="none" w:sz="0" w:space="0" w:color="auto"/>
      </w:divBdr>
    </w:div>
    <w:div w:id="337273886">
      <w:bodyDiv w:val="1"/>
      <w:marLeft w:val="0"/>
      <w:marRight w:val="0"/>
      <w:marTop w:val="0"/>
      <w:marBottom w:val="0"/>
      <w:divBdr>
        <w:top w:val="none" w:sz="0" w:space="0" w:color="auto"/>
        <w:left w:val="none" w:sz="0" w:space="0" w:color="auto"/>
        <w:bottom w:val="none" w:sz="0" w:space="0" w:color="auto"/>
        <w:right w:val="none" w:sz="0" w:space="0" w:color="auto"/>
      </w:divBdr>
    </w:div>
    <w:div w:id="348802435">
      <w:bodyDiv w:val="1"/>
      <w:marLeft w:val="0"/>
      <w:marRight w:val="0"/>
      <w:marTop w:val="0"/>
      <w:marBottom w:val="0"/>
      <w:divBdr>
        <w:top w:val="none" w:sz="0" w:space="0" w:color="auto"/>
        <w:left w:val="none" w:sz="0" w:space="0" w:color="auto"/>
        <w:bottom w:val="none" w:sz="0" w:space="0" w:color="auto"/>
        <w:right w:val="none" w:sz="0" w:space="0" w:color="auto"/>
      </w:divBdr>
      <w:divsChild>
        <w:div w:id="1417940752">
          <w:marLeft w:val="480"/>
          <w:marRight w:val="0"/>
          <w:marTop w:val="0"/>
          <w:marBottom w:val="0"/>
          <w:divBdr>
            <w:top w:val="none" w:sz="0" w:space="0" w:color="auto"/>
            <w:left w:val="none" w:sz="0" w:space="0" w:color="auto"/>
            <w:bottom w:val="none" w:sz="0" w:space="0" w:color="auto"/>
            <w:right w:val="none" w:sz="0" w:space="0" w:color="auto"/>
          </w:divBdr>
        </w:div>
        <w:div w:id="1985112061">
          <w:marLeft w:val="480"/>
          <w:marRight w:val="0"/>
          <w:marTop w:val="0"/>
          <w:marBottom w:val="0"/>
          <w:divBdr>
            <w:top w:val="none" w:sz="0" w:space="0" w:color="auto"/>
            <w:left w:val="none" w:sz="0" w:space="0" w:color="auto"/>
            <w:bottom w:val="none" w:sz="0" w:space="0" w:color="auto"/>
            <w:right w:val="none" w:sz="0" w:space="0" w:color="auto"/>
          </w:divBdr>
        </w:div>
        <w:div w:id="1363939461">
          <w:marLeft w:val="480"/>
          <w:marRight w:val="0"/>
          <w:marTop w:val="0"/>
          <w:marBottom w:val="0"/>
          <w:divBdr>
            <w:top w:val="none" w:sz="0" w:space="0" w:color="auto"/>
            <w:left w:val="none" w:sz="0" w:space="0" w:color="auto"/>
            <w:bottom w:val="none" w:sz="0" w:space="0" w:color="auto"/>
            <w:right w:val="none" w:sz="0" w:space="0" w:color="auto"/>
          </w:divBdr>
        </w:div>
        <w:div w:id="857963035">
          <w:marLeft w:val="480"/>
          <w:marRight w:val="0"/>
          <w:marTop w:val="0"/>
          <w:marBottom w:val="0"/>
          <w:divBdr>
            <w:top w:val="none" w:sz="0" w:space="0" w:color="auto"/>
            <w:left w:val="none" w:sz="0" w:space="0" w:color="auto"/>
            <w:bottom w:val="none" w:sz="0" w:space="0" w:color="auto"/>
            <w:right w:val="none" w:sz="0" w:space="0" w:color="auto"/>
          </w:divBdr>
        </w:div>
        <w:div w:id="1243179820">
          <w:marLeft w:val="480"/>
          <w:marRight w:val="0"/>
          <w:marTop w:val="0"/>
          <w:marBottom w:val="0"/>
          <w:divBdr>
            <w:top w:val="none" w:sz="0" w:space="0" w:color="auto"/>
            <w:left w:val="none" w:sz="0" w:space="0" w:color="auto"/>
            <w:bottom w:val="none" w:sz="0" w:space="0" w:color="auto"/>
            <w:right w:val="none" w:sz="0" w:space="0" w:color="auto"/>
          </w:divBdr>
        </w:div>
        <w:div w:id="911037690">
          <w:marLeft w:val="480"/>
          <w:marRight w:val="0"/>
          <w:marTop w:val="0"/>
          <w:marBottom w:val="0"/>
          <w:divBdr>
            <w:top w:val="none" w:sz="0" w:space="0" w:color="auto"/>
            <w:left w:val="none" w:sz="0" w:space="0" w:color="auto"/>
            <w:bottom w:val="none" w:sz="0" w:space="0" w:color="auto"/>
            <w:right w:val="none" w:sz="0" w:space="0" w:color="auto"/>
          </w:divBdr>
        </w:div>
        <w:div w:id="1952279012">
          <w:marLeft w:val="480"/>
          <w:marRight w:val="0"/>
          <w:marTop w:val="0"/>
          <w:marBottom w:val="0"/>
          <w:divBdr>
            <w:top w:val="none" w:sz="0" w:space="0" w:color="auto"/>
            <w:left w:val="none" w:sz="0" w:space="0" w:color="auto"/>
            <w:bottom w:val="none" w:sz="0" w:space="0" w:color="auto"/>
            <w:right w:val="none" w:sz="0" w:space="0" w:color="auto"/>
          </w:divBdr>
        </w:div>
        <w:div w:id="228196365">
          <w:marLeft w:val="480"/>
          <w:marRight w:val="0"/>
          <w:marTop w:val="0"/>
          <w:marBottom w:val="0"/>
          <w:divBdr>
            <w:top w:val="none" w:sz="0" w:space="0" w:color="auto"/>
            <w:left w:val="none" w:sz="0" w:space="0" w:color="auto"/>
            <w:bottom w:val="none" w:sz="0" w:space="0" w:color="auto"/>
            <w:right w:val="none" w:sz="0" w:space="0" w:color="auto"/>
          </w:divBdr>
        </w:div>
        <w:div w:id="1603101110">
          <w:marLeft w:val="480"/>
          <w:marRight w:val="0"/>
          <w:marTop w:val="0"/>
          <w:marBottom w:val="0"/>
          <w:divBdr>
            <w:top w:val="none" w:sz="0" w:space="0" w:color="auto"/>
            <w:left w:val="none" w:sz="0" w:space="0" w:color="auto"/>
            <w:bottom w:val="none" w:sz="0" w:space="0" w:color="auto"/>
            <w:right w:val="none" w:sz="0" w:space="0" w:color="auto"/>
          </w:divBdr>
        </w:div>
        <w:div w:id="847401608">
          <w:marLeft w:val="480"/>
          <w:marRight w:val="0"/>
          <w:marTop w:val="0"/>
          <w:marBottom w:val="0"/>
          <w:divBdr>
            <w:top w:val="none" w:sz="0" w:space="0" w:color="auto"/>
            <w:left w:val="none" w:sz="0" w:space="0" w:color="auto"/>
            <w:bottom w:val="none" w:sz="0" w:space="0" w:color="auto"/>
            <w:right w:val="none" w:sz="0" w:space="0" w:color="auto"/>
          </w:divBdr>
        </w:div>
        <w:div w:id="2025863818">
          <w:marLeft w:val="480"/>
          <w:marRight w:val="0"/>
          <w:marTop w:val="0"/>
          <w:marBottom w:val="0"/>
          <w:divBdr>
            <w:top w:val="none" w:sz="0" w:space="0" w:color="auto"/>
            <w:left w:val="none" w:sz="0" w:space="0" w:color="auto"/>
            <w:bottom w:val="none" w:sz="0" w:space="0" w:color="auto"/>
            <w:right w:val="none" w:sz="0" w:space="0" w:color="auto"/>
          </w:divBdr>
        </w:div>
        <w:div w:id="1268464616">
          <w:marLeft w:val="480"/>
          <w:marRight w:val="0"/>
          <w:marTop w:val="0"/>
          <w:marBottom w:val="0"/>
          <w:divBdr>
            <w:top w:val="none" w:sz="0" w:space="0" w:color="auto"/>
            <w:left w:val="none" w:sz="0" w:space="0" w:color="auto"/>
            <w:bottom w:val="none" w:sz="0" w:space="0" w:color="auto"/>
            <w:right w:val="none" w:sz="0" w:space="0" w:color="auto"/>
          </w:divBdr>
        </w:div>
        <w:div w:id="2827257">
          <w:marLeft w:val="480"/>
          <w:marRight w:val="0"/>
          <w:marTop w:val="0"/>
          <w:marBottom w:val="0"/>
          <w:divBdr>
            <w:top w:val="none" w:sz="0" w:space="0" w:color="auto"/>
            <w:left w:val="none" w:sz="0" w:space="0" w:color="auto"/>
            <w:bottom w:val="none" w:sz="0" w:space="0" w:color="auto"/>
            <w:right w:val="none" w:sz="0" w:space="0" w:color="auto"/>
          </w:divBdr>
        </w:div>
        <w:div w:id="1319992021">
          <w:marLeft w:val="480"/>
          <w:marRight w:val="0"/>
          <w:marTop w:val="0"/>
          <w:marBottom w:val="0"/>
          <w:divBdr>
            <w:top w:val="none" w:sz="0" w:space="0" w:color="auto"/>
            <w:left w:val="none" w:sz="0" w:space="0" w:color="auto"/>
            <w:bottom w:val="none" w:sz="0" w:space="0" w:color="auto"/>
            <w:right w:val="none" w:sz="0" w:space="0" w:color="auto"/>
          </w:divBdr>
        </w:div>
        <w:div w:id="1132406609">
          <w:marLeft w:val="480"/>
          <w:marRight w:val="0"/>
          <w:marTop w:val="0"/>
          <w:marBottom w:val="0"/>
          <w:divBdr>
            <w:top w:val="none" w:sz="0" w:space="0" w:color="auto"/>
            <w:left w:val="none" w:sz="0" w:space="0" w:color="auto"/>
            <w:bottom w:val="none" w:sz="0" w:space="0" w:color="auto"/>
            <w:right w:val="none" w:sz="0" w:space="0" w:color="auto"/>
          </w:divBdr>
        </w:div>
        <w:div w:id="1665009855">
          <w:marLeft w:val="480"/>
          <w:marRight w:val="0"/>
          <w:marTop w:val="0"/>
          <w:marBottom w:val="0"/>
          <w:divBdr>
            <w:top w:val="none" w:sz="0" w:space="0" w:color="auto"/>
            <w:left w:val="none" w:sz="0" w:space="0" w:color="auto"/>
            <w:bottom w:val="none" w:sz="0" w:space="0" w:color="auto"/>
            <w:right w:val="none" w:sz="0" w:space="0" w:color="auto"/>
          </w:divBdr>
        </w:div>
        <w:div w:id="515735490">
          <w:marLeft w:val="480"/>
          <w:marRight w:val="0"/>
          <w:marTop w:val="0"/>
          <w:marBottom w:val="0"/>
          <w:divBdr>
            <w:top w:val="none" w:sz="0" w:space="0" w:color="auto"/>
            <w:left w:val="none" w:sz="0" w:space="0" w:color="auto"/>
            <w:bottom w:val="none" w:sz="0" w:space="0" w:color="auto"/>
            <w:right w:val="none" w:sz="0" w:space="0" w:color="auto"/>
          </w:divBdr>
        </w:div>
        <w:div w:id="1781535124">
          <w:marLeft w:val="480"/>
          <w:marRight w:val="0"/>
          <w:marTop w:val="0"/>
          <w:marBottom w:val="0"/>
          <w:divBdr>
            <w:top w:val="none" w:sz="0" w:space="0" w:color="auto"/>
            <w:left w:val="none" w:sz="0" w:space="0" w:color="auto"/>
            <w:bottom w:val="none" w:sz="0" w:space="0" w:color="auto"/>
            <w:right w:val="none" w:sz="0" w:space="0" w:color="auto"/>
          </w:divBdr>
        </w:div>
        <w:div w:id="646592654">
          <w:marLeft w:val="480"/>
          <w:marRight w:val="0"/>
          <w:marTop w:val="0"/>
          <w:marBottom w:val="0"/>
          <w:divBdr>
            <w:top w:val="none" w:sz="0" w:space="0" w:color="auto"/>
            <w:left w:val="none" w:sz="0" w:space="0" w:color="auto"/>
            <w:bottom w:val="none" w:sz="0" w:space="0" w:color="auto"/>
            <w:right w:val="none" w:sz="0" w:space="0" w:color="auto"/>
          </w:divBdr>
        </w:div>
        <w:div w:id="1612203899">
          <w:marLeft w:val="480"/>
          <w:marRight w:val="0"/>
          <w:marTop w:val="0"/>
          <w:marBottom w:val="0"/>
          <w:divBdr>
            <w:top w:val="none" w:sz="0" w:space="0" w:color="auto"/>
            <w:left w:val="none" w:sz="0" w:space="0" w:color="auto"/>
            <w:bottom w:val="none" w:sz="0" w:space="0" w:color="auto"/>
            <w:right w:val="none" w:sz="0" w:space="0" w:color="auto"/>
          </w:divBdr>
        </w:div>
        <w:div w:id="398788842">
          <w:marLeft w:val="480"/>
          <w:marRight w:val="0"/>
          <w:marTop w:val="0"/>
          <w:marBottom w:val="0"/>
          <w:divBdr>
            <w:top w:val="none" w:sz="0" w:space="0" w:color="auto"/>
            <w:left w:val="none" w:sz="0" w:space="0" w:color="auto"/>
            <w:bottom w:val="none" w:sz="0" w:space="0" w:color="auto"/>
            <w:right w:val="none" w:sz="0" w:space="0" w:color="auto"/>
          </w:divBdr>
        </w:div>
        <w:div w:id="144008157">
          <w:marLeft w:val="480"/>
          <w:marRight w:val="0"/>
          <w:marTop w:val="0"/>
          <w:marBottom w:val="0"/>
          <w:divBdr>
            <w:top w:val="none" w:sz="0" w:space="0" w:color="auto"/>
            <w:left w:val="none" w:sz="0" w:space="0" w:color="auto"/>
            <w:bottom w:val="none" w:sz="0" w:space="0" w:color="auto"/>
            <w:right w:val="none" w:sz="0" w:space="0" w:color="auto"/>
          </w:divBdr>
        </w:div>
        <w:div w:id="1725370395">
          <w:marLeft w:val="480"/>
          <w:marRight w:val="0"/>
          <w:marTop w:val="0"/>
          <w:marBottom w:val="0"/>
          <w:divBdr>
            <w:top w:val="none" w:sz="0" w:space="0" w:color="auto"/>
            <w:left w:val="none" w:sz="0" w:space="0" w:color="auto"/>
            <w:bottom w:val="none" w:sz="0" w:space="0" w:color="auto"/>
            <w:right w:val="none" w:sz="0" w:space="0" w:color="auto"/>
          </w:divBdr>
        </w:div>
        <w:div w:id="153181302">
          <w:marLeft w:val="480"/>
          <w:marRight w:val="0"/>
          <w:marTop w:val="0"/>
          <w:marBottom w:val="0"/>
          <w:divBdr>
            <w:top w:val="none" w:sz="0" w:space="0" w:color="auto"/>
            <w:left w:val="none" w:sz="0" w:space="0" w:color="auto"/>
            <w:bottom w:val="none" w:sz="0" w:space="0" w:color="auto"/>
            <w:right w:val="none" w:sz="0" w:space="0" w:color="auto"/>
          </w:divBdr>
        </w:div>
        <w:div w:id="783620380">
          <w:marLeft w:val="480"/>
          <w:marRight w:val="0"/>
          <w:marTop w:val="0"/>
          <w:marBottom w:val="0"/>
          <w:divBdr>
            <w:top w:val="none" w:sz="0" w:space="0" w:color="auto"/>
            <w:left w:val="none" w:sz="0" w:space="0" w:color="auto"/>
            <w:bottom w:val="none" w:sz="0" w:space="0" w:color="auto"/>
            <w:right w:val="none" w:sz="0" w:space="0" w:color="auto"/>
          </w:divBdr>
        </w:div>
        <w:div w:id="1847859174">
          <w:marLeft w:val="480"/>
          <w:marRight w:val="0"/>
          <w:marTop w:val="0"/>
          <w:marBottom w:val="0"/>
          <w:divBdr>
            <w:top w:val="none" w:sz="0" w:space="0" w:color="auto"/>
            <w:left w:val="none" w:sz="0" w:space="0" w:color="auto"/>
            <w:bottom w:val="none" w:sz="0" w:space="0" w:color="auto"/>
            <w:right w:val="none" w:sz="0" w:space="0" w:color="auto"/>
          </w:divBdr>
        </w:div>
        <w:div w:id="534656112">
          <w:marLeft w:val="480"/>
          <w:marRight w:val="0"/>
          <w:marTop w:val="0"/>
          <w:marBottom w:val="0"/>
          <w:divBdr>
            <w:top w:val="none" w:sz="0" w:space="0" w:color="auto"/>
            <w:left w:val="none" w:sz="0" w:space="0" w:color="auto"/>
            <w:bottom w:val="none" w:sz="0" w:space="0" w:color="auto"/>
            <w:right w:val="none" w:sz="0" w:space="0" w:color="auto"/>
          </w:divBdr>
        </w:div>
        <w:div w:id="1777561250">
          <w:marLeft w:val="480"/>
          <w:marRight w:val="0"/>
          <w:marTop w:val="0"/>
          <w:marBottom w:val="0"/>
          <w:divBdr>
            <w:top w:val="none" w:sz="0" w:space="0" w:color="auto"/>
            <w:left w:val="none" w:sz="0" w:space="0" w:color="auto"/>
            <w:bottom w:val="none" w:sz="0" w:space="0" w:color="auto"/>
            <w:right w:val="none" w:sz="0" w:space="0" w:color="auto"/>
          </w:divBdr>
        </w:div>
        <w:div w:id="1922106025">
          <w:marLeft w:val="480"/>
          <w:marRight w:val="0"/>
          <w:marTop w:val="0"/>
          <w:marBottom w:val="0"/>
          <w:divBdr>
            <w:top w:val="none" w:sz="0" w:space="0" w:color="auto"/>
            <w:left w:val="none" w:sz="0" w:space="0" w:color="auto"/>
            <w:bottom w:val="none" w:sz="0" w:space="0" w:color="auto"/>
            <w:right w:val="none" w:sz="0" w:space="0" w:color="auto"/>
          </w:divBdr>
        </w:div>
        <w:div w:id="1500003097">
          <w:marLeft w:val="480"/>
          <w:marRight w:val="0"/>
          <w:marTop w:val="0"/>
          <w:marBottom w:val="0"/>
          <w:divBdr>
            <w:top w:val="none" w:sz="0" w:space="0" w:color="auto"/>
            <w:left w:val="none" w:sz="0" w:space="0" w:color="auto"/>
            <w:bottom w:val="none" w:sz="0" w:space="0" w:color="auto"/>
            <w:right w:val="none" w:sz="0" w:space="0" w:color="auto"/>
          </w:divBdr>
        </w:div>
        <w:div w:id="304049387">
          <w:marLeft w:val="480"/>
          <w:marRight w:val="0"/>
          <w:marTop w:val="0"/>
          <w:marBottom w:val="0"/>
          <w:divBdr>
            <w:top w:val="none" w:sz="0" w:space="0" w:color="auto"/>
            <w:left w:val="none" w:sz="0" w:space="0" w:color="auto"/>
            <w:bottom w:val="none" w:sz="0" w:space="0" w:color="auto"/>
            <w:right w:val="none" w:sz="0" w:space="0" w:color="auto"/>
          </w:divBdr>
        </w:div>
        <w:div w:id="1232741184">
          <w:marLeft w:val="480"/>
          <w:marRight w:val="0"/>
          <w:marTop w:val="0"/>
          <w:marBottom w:val="0"/>
          <w:divBdr>
            <w:top w:val="none" w:sz="0" w:space="0" w:color="auto"/>
            <w:left w:val="none" w:sz="0" w:space="0" w:color="auto"/>
            <w:bottom w:val="none" w:sz="0" w:space="0" w:color="auto"/>
            <w:right w:val="none" w:sz="0" w:space="0" w:color="auto"/>
          </w:divBdr>
        </w:div>
        <w:div w:id="1416972978">
          <w:marLeft w:val="480"/>
          <w:marRight w:val="0"/>
          <w:marTop w:val="0"/>
          <w:marBottom w:val="0"/>
          <w:divBdr>
            <w:top w:val="none" w:sz="0" w:space="0" w:color="auto"/>
            <w:left w:val="none" w:sz="0" w:space="0" w:color="auto"/>
            <w:bottom w:val="none" w:sz="0" w:space="0" w:color="auto"/>
            <w:right w:val="none" w:sz="0" w:space="0" w:color="auto"/>
          </w:divBdr>
        </w:div>
        <w:div w:id="693648843">
          <w:marLeft w:val="480"/>
          <w:marRight w:val="0"/>
          <w:marTop w:val="0"/>
          <w:marBottom w:val="0"/>
          <w:divBdr>
            <w:top w:val="none" w:sz="0" w:space="0" w:color="auto"/>
            <w:left w:val="none" w:sz="0" w:space="0" w:color="auto"/>
            <w:bottom w:val="none" w:sz="0" w:space="0" w:color="auto"/>
            <w:right w:val="none" w:sz="0" w:space="0" w:color="auto"/>
          </w:divBdr>
        </w:div>
        <w:div w:id="1973751528">
          <w:marLeft w:val="480"/>
          <w:marRight w:val="0"/>
          <w:marTop w:val="0"/>
          <w:marBottom w:val="0"/>
          <w:divBdr>
            <w:top w:val="none" w:sz="0" w:space="0" w:color="auto"/>
            <w:left w:val="none" w:sz="0" w:space="0" w:color="auto"/>
            <w:bottom w:val="none" w:sz="0" w:space="0" w:color="auto"/>
            <w:right w:val="none" w:sz="0" w:space="0" w:color="auto"/>
          </w:divBdr>
        </w:div>
        <w:div w:id="410853929">
          <w:marLeft w:val="480"/>
          <w:marRight w:val="0"/>
          <w:marTop w:val="0"/>
          <w:marBottom w:val="0"/>
          <w:divBdr>
            <w:top w:val="none" w:sz="0" w:space="0" w:color="auto"/>
            <w:left w:val="none" w:sz="0" w:space="0" w:color="auto"/>
            <w:bottom w:val="none" w:sz="0" w:space="0" w:color="auto"/>
            <w:right w:val="none" w:sz="0" w:space="0" w:color="auto"/>
          </w:divBdr>
        </w:div>
        <w:div w:id="1265655275">
          <w:marLeft w:val="480"/>
          <w:marRight w:val="0"/>
          <w:marTop w:val="0"/>
          <w:marBottom w:val="0"/>
          <w:divBdr>
            <w:top w:val="none" w:sz="0" w:space="0" w:color="auto"/>
            <w:left w:val="none" w:sz="0" w:space="0" w:color="auto"/>
            <w:bottom w:val="none" w:sz="0" w:space="0" w:color="auto"/>
            <w:right w:val="none" w:sz="0" w:space="0" w:color="auto"/>
          </w:divBdr>
        </w:div>
        <w:div w:id="864556290">
          <w:marLeft w:val="480"/>
          <w:marRight w:val="0"/>
          <w:marTop w:val="0"/>
          <w:marBottom w:val="0"/>
          <w:divBdr>
            <w:top w:val="none" w:sz="0" w:space="0" w:color="auto"/>
            <w:left w:val="none" w:sz="0" w:space="0" w:color="auto"/>
            <w:bottom w:val="none" w:sz="0" w:space="0" w:color="auto"/>
            <w:right w:val="none" w:sz="0" w:space="0" w:color="auto"/>
          </w:divBdr>
        </w:div>
        <w:div w:id="2058043065">
          <w:marLeft w:val="480"/>
          <w:marRight w:val="0"/>
          <w:marTop w:val="0"/>
          <w:marBottom w:val="0"/>
          <w:divBdr>
            <w:top w:val="none" w:sz="0" w:space="0" w:color="auto"/>
            <w:left w:val="none" w:sz="0" w:space="0" w:color="auto"/>
            <w:bottom w:val="none" w:sz="0" w:space="0" w:color="auto"/>
            <w:right w:val="none" w:sz="0" w:space="0" w:color="auto"/>
          </w:divBdr>
        </w:div>
        <w:div w:id="385954419">
          <w:marLeft w:val="480"/>
          <w:marRight w:val="0"/>
          <w:marTop w:val="0"/>
          <w:marBottom w:val="0"/>
          <w:divBdr>
            <w:top w:val="none" w:sz="0" w:space="0" w:color="auto"/>
            <w:left w:val="none" w:sz="0" w:space="0" w:color="auto"/>
            <w:bottom w:val="none" w:sz="0" w:space="0" w:color="auto"/>
            <w:right w:val="none" w:sz="0" w:space="0" w:color="auto"/>
          </w:divBdr>
        </w:div>
        <w:div w:id="1372806897">
          <w:marLeft w:val="480"/>
          <w:marRight w:val="0"/>
          <w:marTop w:val="0"/>
          <w:marBottom w:val="0"/>
          <w:divBdr>
            <w:top w:val="none" w:sz="0" w:space="0" w:color="auto"/>
            <w:left w:val="none" w:sz="0" w:space="0" w:color="auto"/>
            <w:bottom w:val="none" w:sz="0" w:space="0" w:color="auto"/>
            <w:right w:val="none" w:sz="0" w:space="0" w:color="auto"/>
          </w:divBdr>
        </w:div>
        <w:div w:id="1540556127">
          <w:marLeft w:val="480"/>
          <w:marRight w:val="0"/>
          <w:marTop w:val="0"/>
          <w:marBottom w:val="0"/>
          <w:divBdr>
            <w:top w:val="none" w:sz="0" w:space="0" w:color="auto"/>
            <w:left w:val="none" w:sz="0" w:space="0" w:color="auto"/>
            <w:bottom w:val="none" w:sz="0" w:space="0" w:color="auto"/>
            <w:right w:val="none" w:sz="0" w:space="0" w:color="auto"/>
          </w:divBdr>
        </w:div>
        <w:div w:id="702437315">
          <w:marLeft w:val="480"/>
          <w:marRight w:val="0"/>
          <w:marTop w:val="0"/>
          <w:marBottom w:val="0"/>
          <w:divBdr>
            <w:top w:val="none" w:sz="0" w:space="0" w:color="auto"/>
            <w:left w:val="none" w:sz="0" w:space="0" w:color="auto"/>
            <w:bottom w:val="none" w:sz="0" w:space="0" w:color="auto"/>
            <w:right w:val="none" w:sz="0" w:space="0" w:color="auto"/>
          </w:divBdr>
        </w:div>
        <w:div w:id="71859947">
          <w:marLeft w:val="480"/>
          <w:marRight w:val="0"/>
          <w:marTop w:val="0"/>
          <w:marBottom w:val="0"/>
          <w:divBdr>
            <w:top w:val="none" w:sz="0" w:space="0" w:color="auto"/>
            <w:left w:val="none" w:sz="0" w:space="0" w:color="auto"/>
            <w:bottom w:val="none" w:sz="0" w:space="0" w:color="auto"/>
            <w:right w:val="none" w:sz="0" w:space="0" w:color="auto"/>
          </w:divBdr>
        </w:div>
        <w:div w:id="1615551842">
          <w:marLeft w:val="480"/>
          <w:marRight w:val="0"/>
          <w:marTop w:val="0"/>
          <w:marBottom w:val="0"/>
          <w:divBdr>
            <w:top w:val="none" w:sz="0" w:space="0" w:color="auto"/>
            <w:left w:val="none" w:sz="0" w:space="0" w:color="auto"/>
            <w:bottom w:val="none" w:sz="0" w:space="0" w:color="auto"/>
            <w:right w:val="none" w:sz="0" w:space="0" w:color="auto"/>
          </w:divBdr>
        </w:div>
      </w:divsChild>
    </w:div>
    <w:div w:id="349111003">
      <w:bodyDiv w:val="1"/>
      <w:marLeft w:val="0"/>
      <w:marRight w:val="0"/>
      <w:marTop w:val="0"/>
      <w:marBottom w:val="0"/>
      <w:divBdr>
        <w:top w:val="none" w:sz="0" w:space="0" w:color="auto"/>
        <w:left w:val="none" w:sz="0" w:space="0" w:color="auto"/>
        <w:bottom w:val="none" w:sz="0" w:space="0" w:color="auto"/>
        <w:right w:val="none" w:sz="0" w:space="0" w:color="auto"/>
      </w:divBdr>
    </w:div>
    <w:div w:id="351954879">
      <w:bodyDiv w:val="1"/>
      <w:marLeft w:val="0"/>
      <w:marRight w:val="0"/>
      <w:marTop w:val="0"/>
      <w:marBottom w:val="0"/>
      <w:divBdr>
        <w:top w:val="none" w:sz="0" w:space="0" w:color="auto"/>
        <w:left w:val="none" w:sz="0" w:space="0" w:color="auto"/>
        <w:bottom w:val="none" w:sz="0" w:space="0" w:color="auto"/>
        <w:right w:val="none" w:sz="0" w:space="0" w:color="auto"/>
      </w:divBdr>
      <w:divsChild>
        <w:div w:id="599021168">
          <w:marLeft w:val="480"/>
          <w:marRight w:val="0"/>
          <w:marTop w:val="0"/>
          <w:marBottom w:val="0"/>
          <w:divBdr>
            <w:top w:val="none" w:sz="0" w:space="0" w:color="auto"/>
            <w:left w:val="none" w:sz="0" w:space="0" w:color="auto"/>
            <w:bottom w:val="none" w:sz="0" w:space="0" w:color="auto"/>
            <w:right w:val="none" w:sz="0" w:space="0" w:color="auto"/>
          </w:divBdr>
        </w:div>
        <w:div w:id="318728050">
          <w:marLeft w:val="480"/>
          <w:marRight w:val="0"/>
          <w:marTop w:val="0"/>
          <w:marBottom w:val="0"/>
          <w:divBdr>
            <w:top w:val="none" w:sz="0" w:space="0" w:color="auto"/>
            <w:left w:val="none" w:sz="0" w:space="0" w:color="auto"/>
            <w:bottom w:val="none" w:sz="0" w:space="0" w:color="auto"/>
            <w:right w:val="none" w:sz="0" w:space="0" w:color="auto"/>
          </w:divBdr>
        </w:div>
        <w:div w:id="18358076">
          <w:marLeft w:val="480"/>
          <w:marRight w:val="0"/>
          <w:marTop w:val="0"/>
          <w:marBottom w:val="0"/>
          <w:divBdr>
            <w:top w:val="none" w:sz="0" w:space="0" w:color="auto"/>
            <w:left w:val="none" w:sz="0" w:space="0" w:color="auto"/>
            <w:bottom w:val="none" w:sz="0" w:space="0" w:color="auto"/>
            <w:right w:val="none" w:sz="0" w:space="0" w:color="auto"/>
          </w:divBdr>
        </w:div>
        <w:div w:id="663315694">
          <w:marLeft w:val="480"/>
          <w:marRight w:val="0"/>
          <w:marTop w:val="0"/>
          <w:marBottom w:val="0"/>
          <w:divBdr>
            <w:top w:val="none" w:sz="0" w:space="0" w:color="auto"/>
            <w:left w:val="none" w:sz="0" w:space="0" w:color="auto"/>
            <w:bottom w:val="none" w:sz="0" w:space="0" w:color="auto"/>
            <w:right w:val="none" w:sz="0" w:space="0" w:color="auto"/>
          </w:divBdr>
        </w:div>
        <w:div w:id="909658116">
          <w:marLeft w:val="480"/>
          <w:marRight w:val="0"/>
          <w:marTop w:val="0"/>
          <w:marBottom w:val="0"/>
          <w:divBdr>
            <w:top w:val="none" w:sz="0" w:space="0" w:color="auto"/>
            <w:left w:val="none" w:sz="0" w:space="0" w:color="auto"/>
            <w:bottom w:val="none" w:sz="0" w:space="0" w:color="auto"/>
            <w:right w:val="none" w:sz="0" w:space="0" w:color="auto"/>
          </w:divBdr>
        </w:div>
        <w:div w:id="64499011">
          <w:marLeft w:val="480"/>
          <w:marRight w:val="0"/>
          <w:marTop w:val="0"/>
          <w:marBottom w:val="0"/>
          <w:divBdr>
            <w:top w:val="none" w:sz="0" w:space="0" w:color="auto"/>
            <w:left w:val="none" w:sz="0" w:space="0" w:color="auto"/>
            <w:bottom w:val="none" w:sz="0" w:space="0" w:color="auto"/>
            <w:right w:val="none" w:sz="0" w:space="0" w:color="auto"/>
          </w:divBdr>
        </w:div>
        <w:div w:id="1785274043">
          <w:marLeft w:val="480"/>
          <w:marRight w:val="0"/>
          <w:marTop w:val="0"/>
          <w:marBottom w:val="0"/>
          <w:divBdr>
            <w:top w:val="none" w:sz="0" w:space="0" w:color="auto"/>
            <w:left w:val="none" w:sz="0" w:space="0" w:color="auto"/>
            <w:bottom w:val="none" w:sz="0" w:space="0" w:color="auto"/>
            <w:right w:val="none" w:sz="0" w:space="0" w:color="auto"/>
          </w:divBdr>
        </w:div>
        <w:div w:id="1605654632">
          <w:marLeft w:val="480"/>
          <w:marRight w:val="0"/>
          <w:marTop w:val="0"/>
          <w:marBottom w:val="0"/>
          <w:divBdr>
            <w:top w:val="none" w:sz="0" w:space="0" w:color="auto"/>
            <w:left w:val="none" w:sz="0" w:space="0" w:color="auto"/>
            <w:bottom w:val="none" w:sz="0" w:space="0" w:color="auto"/>
            <w:right w:val="none" w:sz="0" w:space="0" w:color="auto"/>
          </w:divBdr>
        </w:div>
        <w:div w:id="123929336">
          <w:marLeft w:val="480"/>
          <w:marRight w:val="0"/>
          <w:marTop w:val="0"/>
          <w:marBottom w:val="0"/>
          <w:divBdr>
            <w:top w:val="none" w:sz="0" w:space="0" w:color="auto"/>
            <w:left w:val="none" w:sz="0" w:space="0" w:color="auto"/>
            <w:bottom w:val="none" w:sz="0" w:space="0" w:color="auto"/>
            <w:right w:val="none" w:sz="0" w:space="0" w:color="auto"/>
          </w:divBdr>
        </w:div>
        <w:div w:id="488642404">
          <w:marLeft w:val="480"/>
          <w:marRight w:val="0"/>
          <w:marTop w:val="0"/>
          <w:marBottom w:val="0"/>
          <w:divBdr>
            <w:top w:val="none" w:sz="0" w:space="0" w:color="auto"/>
            <w:left w:val="none" w:sz="0" w:space="0" w:color="auto"/>
            <w:bottom w:val="none" w:sz="0" w:space="0" w:color="auto"/>
            <w:right w:val="none" w:sz="0" w:space="0" w:color="auto"/>
          </w:divBdr>
        </w:div>
        <w:div w:id="1011302150">
          <w:marLeft w:val="480"/>
          <w:marRight w:val="0"/>
          <w:marTop w:val="0"/>
          <w:marBottom w:val="0"/>
          <w:divBdr>
            <w:top w:val="none" w:sz="0" w:space="0" w:color="auto"/>
            <w:left w:val="none" w:sz="0" w:space="0" w:color="auto"/>
            <w:bottom w:val="none" w:sz="0" w:space="0" w:color="auto"/>
            <w:right w:val="none" w:sz="0" w:space="0" w:color="auto"/>
          </w:divBdr>
        </w:div>
        <w:div w:id="6952853">
          <w:marLeft w:val="480"/>
          <w:marRight w:val="0"/>
          <w:marTop w:val="0"/>
          <w:marBottom w:val="0"/>
          <w:divBdr>
            <w:top w:val="none" w:sz="0" w:space="0" w:color="auto"/>
            <w:left w:val="none" w:sz="0" w:space="0" w:color="auto"/>
            <w:bottom w:val="none" w:sz="0" w:space="0" w:color="auto"/>
            <w:right w:val="none" w:sz="0" w:space="0" w:color="auto"/>
          </w:divBdr>
        </w:div>
        <w:div w:id="1746029700">
          <w:marLeft w:val="480"/>
          <w:marRight w:val="0"/>
          <w:marTop w:val="0"/>
          <w:marBottom w:val="0"/>
          <w:divBdr>
            <w:top w:val="none" w:sz="0" w:space="0" w:color="auto"/>
            <w:left w:val="none" w:sz="0" w:space="0" w:color="auto"/>
            <w:bottom w:val="none" w:sz="0" w:space="0" w:color="auto"/>
            <w:right w:val="none" w:sz="0" w:space="0" w:color="auto"/>
          </w:divBdr>
        </w:div>
        <w:div w:id="511528519">
          <w:marLeft w:val="480"/>
          <w:marRight w:val="0"/>
          <w:marTop w:val="0"/>
          <w:marBottom w:val="0"/>
          <w:divBdr>
            <w:top w:val="none" w:sz="0" w:space="0" w:color="auto"/>
            <w:left w:val="none" w:sz="0" w:space="0" w:color="auto"/>
            <w:bottom w:val="none" w:sz="0" w:space="0" w:color="auto"/>
            <w:right w:val="none" w:sz="0" w:space="0" w:color="auto"/>
          </w:divBdr>
        </w:div>
        <w:div w:id="1371568669">
          <w:marLeft w:val="480"/>
          <w:marRight w:val="0"/>
          <w:marTop w:val="0"/>
          <w:marBottom w:val="0"/>
          <w:divBdr>
            <w:top w:val="none" w:sz="0" w:space="0" w:color="auto"/>
            <w:left w:val="none" w:sz="0" w:space="0" w:color="auto"/>
            <w:bottom w:val="none" w:sz="0" w:space="0" w:color="auto"/>
            <w:right w:val="none" w:sz="0" w:space="0" w:color="auto"/>
          </w:divBdr>
        </w:div>
        <w:div w:id="1700932029">
          <w:marLeft w:val="480"/>
          <w:marRight w:val="0"/>
          <w:marTop w:val="0"/>
          <w:marBottom w:val="0"/>
          <w:divBdr>
            <w:top w:val="none" w:sz="0" w:space="0" w:color="auto"/>
            <w:left w:val="none" w:sz="0" w:space="0" w:color="auto"/>
            <w:bottom w:val="none" w:sz="0" w:space="0" w:color="auto"/>
            <w:right w:val="none" w:sz="0" w:space="0" w:color="auto"/>
          </w:divBdr>
        </w:div>
        <w:div w:id="124584989">
          <w:marLeft w:val="480"/>
          <w:marRight w:val="0"/>
          <w:marTop w:val="0"/>
          <w:marBottom w:val="0"/>
          <w:divBdr>
            <w:top w:val="none" w:sz="0" w:space="0" w:color="auto"/>
            <w:left w:val="none" w:sz="0" w:space="0" w:color="auto"/>
            <w:bottom w:val="none" w:sz="0" w:space="0" w:color="auto"/>
            <w:right w:val="none" w:sz="0" w:space="0" w:color="auto"/>
          </w:divBdr>
        </w:div>
        <w:div w:id="1005593507">
          <w:marLeft w:val="480"/>
          <w:marRight w:val="0"/>
          <w:marTop w:val="0"/>
          <w:marBottom w:val="0"/>
          <w:divBdr>
            <w:top w:val="none" w:sz="0" w:space="0" w:color="auto"/>
            <w:left w:val="none" w:sz="0" w:space="0" w:color="auto"/>
            <w:bottom w:val="none" w:sz="0" w:space="0" w:color="auto"/>
            <w:right w:val="none" w:sz="0" w:space="0" w:color="auto"/>
          </w:divBdr>
        </w:div>
        <w:div w:id="425464504">
          <w:marLeft w:val="480"/>
          <w:marRight w:val="0"/>
          <w:marTop w:val="0"/>
          <w:marBottom w:val="0"/>
          <w:divBdr>
            <w:top w:val="none" w:sz="0" w:space="0" w:color="auto"/>
            <w:left w:val="none" w:sz="0" w:space="0" w:color="auto"/>
            <w:bottom w:val="none" w:sz="0" w:space="0" w:color="auto"/>
            <w:right w:val="none" w:sz="0" w:space="0" w:color="auto"/>
          </w:divBdr>
        </w:div>
        <w:div w:id="180974400">
          <w:marLeft w:val="480"/>
          <w:marRight w:val="0"/>
          <w:marTop w:val="0"/>
          <w:marBottom w:val="0"/>
          <w:divBdr>
            <w:top w:val="none" w:sz="0" w:space="0" w:color="auto"/>
            <w:left w:val="none" w:sz="0" w:space="0" w:color="auto"/>
            <w:bottom w:val="none" w:sz="0" w:space="0" w:color="auto"/>
            <w:right w:val="none" w:sz="0" w:space="0" w:color="auto"/>
          </w:divBdr>
        </w:div>
        <w:div w:id="892233276">
          <w:marLeft w:val="480"/>
          <w:marRight w:val="0"/>
          <w:marTop w:val="0"/>
          <w:marBottom w:val="0"/>
          <w:divBdr>
            <w:top w:val="none" w:sz="0" w:space="0" w:color="auto"/>
            <w:left w:val="none" w:sz="0" w:space="0" w:color="auto"/>
            <w:bottom w:val="none" w:sz="0" w:space="0" w:color="auto"/>
            <w:right w:val="none" w:sz="0" w:space="0" w:color="auto"/>
          </w:divBdr>
        </w:div>
        <w:div w:id="980841275">
          <w:marLeft w:val="480"/>
          <w:marRight w:val="0"/>
          <w:marTop w:val="0"/>
          <w:marBottom w:val="0"/>
          <w:divBdr>
            <w:top w:val="none" w:sz="0" w:space="0" w:color="auto"/>
            <w:left w:val="none" w:sz="0" w:space="0" w:color="auto"/>
            <w:bottom w:val="none" w:sz="0" w:space="0" w:color="auto"/>
            <w:right w:val="none" w:sz="0" w:space="0" w:color="auto"/>
          </w:divBdr>
        </w:div>
        <w:div w:id="730734553">
          <w:marLeft w:val="480"/>
          <w:marRight w:val="0"/>
          <w:marTop w:val="0"/>
          <w:marBottom w:val="0"/>
          <w:divBdr>
            <w:top w:val="none" w:sz="0" w:space="0" w:color="auto"/>
            <w:left w:val="none" w:sz="0" w:space="0" w:color="auto"/>
            <w:bottom w:val="none" w:sz="0" w:space="0" w:color="auto"/>
            <w:right w:val="none" w:sz="0" w:space="0" w:color="auto"/>
          </w:divBdr>
        </w:div>
        <w:div w:id="1660619773">
          <w:marLeft w:val="480"/>
          <w:marRight w:val="0"/>
          <w:marTop w:val="0"/>
          <w:marBottom w:val="0"/>
          <w:divBdr>
            <w:top w:val="none" w:sz="0" w:space="0" w:color="auto"/>
            <w:left w:val="none" w:sz="0" w:space="0" w:color="auto"/>
            <w:bottom w:val="none" w:sz="0" w:space="0" w:color="auto"/>
            <w:right w:val="none" w:sz="0" w:space="0" w:color="auto"/>
          </w:divBdr>
        </w:div>
        <w:div w:id="234705385">
          <w:marLeft w:val="480"/>
          <w:marRight w:val="0"/>
          <w:marTop w:val="0"/>
          <w:marBottom w:val="0"/>
          <w:divBdr>
            <w:top w:val="none" w:sz="0" w:space="0" w:color="auto"/>
            <w:left w:val="none" w:sz="0" w:space="0" w:color="auto"/>
            <w:bottom w:val="none" w:sz="0" w:space="0" w:color="auto"/>
            <w:right w:val="none" w:sz="0" w:space="0" w:color="auto"/>
          </w:divBdr>
        </w:div>
      </w:divsChild>
    </w:div>
    <w:div w:id="353961558">
      <w:bodyDiv w:val="1"/>
      <w:marLeft w:val="0"/>
      <w:marRight w:val="0"/>
      <w:marTop w:val="0"/>
      <w:marBottom w:val="0"/>
      <w:divBdr>
        <w:top w:val="none" w:sz="0" w:space="0" w:color="auto"/>
        <w:left w:val="none" w:sz="0" w:space="0" w:color="auto"/>
        <w:bottom w:val="none" w:sz="0" w:space="0" w:color="auto"/>
        <w:right w:val="none" w:sz="0" w:space="0" w:color="auto"/>
      </w:divBdr>
    </w:div>
    <w:div w:id="354306180">
      <w:bodyDiv w:val="1"/>
      <w:marLeft w:val="0"/>
      <w:marRight w:val="0"/>
      <w:marTop w:val="0"/>
      <w:marBottom w:val="0"/>
      <w:divBdr>
        <w:top w:val="none" w:sz="0" w:space="0" w:color="auto"/>
        <w:left w:val="none" w:sz="0" w:space="0" w:color="auto"/>
        <w:bottom w:val="none" w:sz="0" w:space="0" w:color="auto"/>
        <w:right w:val="none" w:sz="0" w:space="0" w:color="auto"/>
      </w:divBdr>
    </w:div>
    <w:div w:id="358973136">
      <w:bodyDiv w:val="1"/>
      <w:marLeft w:val="0"/>
      <w:marRight w:val="0"/>
      <w:marTop w:val="0"/>
      <w:marBottom w:val="0"/>
      <w:divBdr>
        <w:top w:val="none" w:sz="0" w:space="0" w:color="auto"/>
        <w:left w:val="none" w:sz="0" w:space="0" w:color="auto"/>
        <w:bottom w:val="none" w:sz="0" w:space="0" w:color="auto"/>
        <w:right w:val="none" w:sz="0" w:space="0" w:color="auto"/>
      </w:divBdr>
    </w:div>
    <w:div w:id="368848008">
      <w:bodyDiv w:val="1"/>
      <w:marLeft w:val="0"/>
      <w:marRight w:val="0"/>
      <w:marTop w:val="0"/>
      <w:marBottom w:val="0"/>
      <w:divBdr>
        <w:top w:val="none" w:sz="0" w:space="0" w:color="auto"/>
        <w:left w:val="none" w:sz="0" w:space="0" w:color="auto"/>
        <w:bottom w:val="none" w:sz="0" w:space="0" w:color="auto"/>
        <w:right w:val="none" w:sz="0" w:space="0" w:color="auto"/>
      </w:divBdr>
    </w:div>
    <w:div w:id="370764984">
      <w:bodyDiv w:val="1"/>
      <w:marLeft w:val="0"/>
      <w:marRight w:val="0"/>
      <w:marTop w:val="0"/>
      <w:marBottom w:val="0"/>
      <w:divBdr>
        <w:top w:val="none" w:sz="0" w:space="0" w:color="auto"/>
        <w:left w:val="none" w:sz="0" w:space="0" w:color="auto"/>
        <w:bottom w:val="none" w:sz="0" w:space="0" w:color="auto"/>
        <w:right w:val="none" w:sz="0" w:space="0" w:color="auto"/>
      </w:divBdr>
    </w:div>
    <w:div w:id="371731846">
      <w:bodyDiv w:val="1"/>
      <w:marLeft w:val="0"/>
      <w:marRight w:val="0"/>
      <w:marTop w:val="0"/>
      <w:marBottom w:val="0"/>
      <w:divBdr>
        <w:top w:val="none" w:sz="0" w:space="0" w:color="auto"/>
        <w:left w:val="none" w:sz="0" w:space="0" w:color="auto"/>
        <w:bottom w:val="none" w:sz="0" w:space="0" w:color="auto"/>
        <w:right w:val="none" w:sz="0" w:space="0" w:color="auto"/>
      </w:divBdr>
      <w:divsChild>
        <w:div w:id="487674526">
          <w:marLeft w:val="480"/>
          <w:marRight w:val="0"/>
          <w:marTop w:val="0"/>
          <w:marBottom w:val="0"/>
          <w:divBdr>
            <w:top w:val="none" w:sz="0" w:space="0" w:color="auto"/>
            <w:left w:val="none" w:sz="0" w:space="0" w:color="auto"/>
            <w:bottom w:val="none" w:sz="0" w:space="0" w:color="auto"/>
            <w:right w:val="none" w:sz="0" w:space="0" w:color="auto"/>
          </w:divBdr>
        </w:div>
        <w:div w:id="1866170011">
          <w:marLeft w:val="480"/>
          <w:marRight w:val="0"/>
          <w:marTop w:val="0"/>
          <w:marBottom w:val="0"/>
          <w:divBdr>
            <w:top w:val="none" w:sz="0" w:space="0" w:color="auto"/>
            <w:left w:val="none" w:sz="0" w:space="0" w:color="auto"/>
            <w:bottom w:val="none" w:sz="0" w:space="0" w:color="auto"/>
            <w:right w:val="none" w:sz="0" w:space="0" w:color="auto"/>
          </w:divBdr>
        </w:div>
        <w:div w:id="512304254">
          <w:marLeft w:val="480"/>
          <w:marRight w:val="0"/>
          <w:marTop w:val="0"/>
          <w:marBottom w:val="0"/>
          <w:divBdr>
            <w:top w:val="none" w:sz="0" w:space="0" w:color="auto"/>
            <w:left w:val="none" w:sz="0" w:space="0" w:color="auto"/>
            <w:bottom w:val="none" w:sz="0" w:space="0" w:color="auto"/>
            <w:right w:val="none" w:sz="0" w:space="0" w:color="auto"/>
          </w:divBdr>
        </w:div>
        <w:div w:id="1254163303">
          <w:marLeft w:val="480"/>
          <w:marRight w:val="0"/>
          <w:marTop w:val="0"/>
          <w:marBottom w:val="0"/>
          <w:divBdr>
            <w:top w:val="none" w:sz="0" w:space="0" w:color="auto"/>
            <w:left w:val="none" w:sz="0" w:space="0" w:color="auto"/>
            <w:bottom w:val="none" w:sz="0" w:space="0" w:color="auto"/>
            <w:right w:val="none" w:sz="0" w:space="0" w:color="auto"/>
          </w:divBdr>
        </w:div>
        <w:div w:id="525873775">
          <w:marLeft w:val="480"/>
          <w:marRight w:val="0"/>
          <w:marTop w:val="0"/>
          <w:marBottom w:val="0"/>
          <w:divBdr>
            <w:top w:val="none" w:sz="0" w:space="0" w:color="auto"/>
            <w:left w:val="none" w:sz="0" w:space="0" w:color="auto"/>
            <w:bottom w:val="none" w:sz="0" w:space="0" w:color="auto"/>
            <w:right w:val="none" w:sz="0" w:space="0" w:color="auto"/>
          </w:divBdr>
        </w:div>
        <w:div w:id="920260747">
          <w:marLeft w:val="480"/>
          <w:marRight w:val="0"/>
          <w:marTop w:val="0"/>
          <w:marBottom w:val="0"/>
          <w:divBdr>
            <w:top w:val="none" w:sz="0" w:space="0" w:color="auto"/>
            <w:left w:val="none" w:sz="0" w:space="0" w:color="auto"/>
            <w:bottom w:val="none" w:sz="0" w:space="0" w:color="auto"/>
            <w:right w:val="none" w:sz="0" w:space="0" w:color="auto"/>
          </w:divBdr>
        </w:div>
        <w:div w:id="1928271277">
          <w:marLeft w:val="480"/>
          <w:marRight w:val="0"/>
          <w:marTop w:val="0"/>
          <w:marBottom w:val="0"/>
          <w:divBdr>
            <w:top w:val="none" w:sz="0" w:space="0" w:color="auto"/>
            <w:left w:val="none" w:sz="0" w:space="0" w:color="auto"/>
            <w:bottom w:val="none" w:sz="0" w:space="0" w:color="auto"/>
            <w:right w:val="none" w:sz="0" w:space="0" w:color="auto"/>
          </w:divBdr>
        </w:div>
        <w:div w:id="593364766">
          <w:marLeft w:val="480"/>
          <w:marRight w:val="0"/>
          <w:marTop w:val="0"/>
          <w:marBottom w:val="0"/>
          <w:divBdr>
            <w:top w:val="none" w:sz="0" w:space="0" w:color="auto"/>
            <w:left w:val="none" w:sz="0" w:space="0" w:color="auto"/>
            <w:bottom w:val="none" w:sz="0" w:space="0" w:color="auto"/>
            <w:right w:val="none" w:sz="0" w:space="0" w:color="auto"/>
          </w:divBdr>
        </w:div>
        <w:div w:id="1705788166">
          <w:marLeft w:val="480"/>
          <w:marRight w:val="0"/>
          <w:marTop w:val="0"/>
          <w:marBottom w:val="0"/>
          <w:divBdr>
            <w:top w:val="none" w:sz="0" w:space="0" w:color="auto"/>
            <w:left w:val="none" w:sz="0" w:space="0" w:color="auto"/>
            <w:bottom w:val="none" w:sz="0" w:space="0" w:color="auto"/>
            <w:right w:val="none" w:sz="0" w:space="0" w:color="auto"/>
          </w:divBdr>
        </w:div>
        <w:div w:id="1558709774">
          <w:marLeft w:val="480"/>
          <w:marRight w:val="0"/>
          <w:marTop w:val="0"/>
          <w:marBottom w:val="0"/>
          <w:divBdr>
            <w:top w:val="none" w:sz="0" w:space="0" w:color="auto"/>
            <w:left w:val="none" w:sz="0" w:space="0" w:color="auto"/>
            <w:bottom w:val="none" w:sz="0" w:space="0" w:color="auto"/>
            <w:right w:val="none" w:sz="0" w:space="0" w:color="auto"/>
          </w:divBdr>
        </w:div>
        <w:div w:id="74211811">
          <w:marLeft w:val="480"/>
          <w:marRight w:val="0"/>
          <w:marTop w:val="0"/>
          <w:marBottom w:val="0"/>
          <w:divBdr>
            <w:top w:val="none" w:sz="0" w:space="0" w:color="auto"/>
            <w:left w:val="none" w:sz="0" w:space="0" w:color="auto"/>
            <w:bottom w:val="none" w:sz="0" w:space="0" w:color="auto"/>
            <w:right w:val="none" w:sz="0" w:space="0" w:color="auto"/>
          </w:divBdr>
        </w:div>
        <w:div w:id="1299722680">
          <w:marLeft w:val="480"/>
          <w:marRight w:val="0"/>
          <w:marTop w:val="0"/>
          <w:marBottom w:val="0"/>
          <w:divBdr>
            <w:top w:val="none" w:sz="0" w:space="0" w:color="auto"/>
            <w:left w:val="none" w:sz="0" w:space="0" w:color="auto"/>
            <w:bottom w:val="none" w:sz="0" w:space="0" w:color="auto"/>
            <w:right w:val="none" w:sz="0" w:space="0" w:color="auto"/>
          </w:divBdr>
        </w:div>
        <w:div w:id="436101530">
          <w:marLeft w:val="480"/>
          <w:marRight w:val="0"/>
          <w:marTop w:val="0"/>
          <w:marBottom w:val="0"/>
          <w:divBdr>
            <w:top w:val="none" w:sz="0" w:space="0" w:color="auto"/>
            <w:left w:val="none" w:sz="0" w:space="0" w:color="auto"/>
            <w:bottom w:val="none" w:sz="0" w:space="0" w:color="auto"/>
            <w:right w:val="none" w:sz="0" w:space="0" w:color="auto"/>
          </w:divBdr>
        </w:div>
        <w:div w:id="1082027861">
          <w:marLeft w:val="480"/>
          <w:marRight w:val="0"/>
          <w:marTop w:val="0"/>
          <w:marBottom w:val="0"/>
          <w:divBdr>
            <w:top w:val="none" w:sz="0" w:space="0" w:color="auto"/>
            <w:left w:val="none" w:sz="0" w:space="0" w:color="auto"/>
            <w:bottom w:val="none" w:sz="0" w:space="0" w:color="auto"/>
            <w:right w:val="none" w:sz="0" w:space="0" w:color="auto"/>
          </w:divBdr>
        </w:div>
        <w:div w:id="877084990">
          <w:marLeft w:val="480"/>
          <w:marRight w:val="0"/>
          <w:marTop w:val="0"/>
          <w:marBottom w:val="0"/>
          <w:divBdr>
            <w:top w:val="none" w:sz="0" w:space="0" w:color="auto"/>
            <w:left w:val="none" w:sz="0" w:space="0" w:color="auto"/>
            <w:bottom w:val="none" w:sz="0" w:space="0" w:color="auto"/>
            <w:right w:val="none" w:sz="0" w:space="0" w:color="auto"/>
          </w:divBdr>
        </w:div>
        <w:div w:id="2017921040">
          <w:marLeft w:val="480"/>
          <w:marRight w:val="0"/>
          <w:marTop w:val="0"/>
          <w:marBottom w:val="0"/>
          <w:divBdr>
            <w:top w:val="none" w:sz="0" w:space="0" w:color="auto"/>
            <w:left w:val="none" w:sz="0" w:space="0" w:color="auto"/>
            <w:bottom w:val="none" w:sz="0" w:space="0" w:color="auto"/>
            <w:right w:val="none" w:sz="0" w:space="0" w:color="auto"/>
          </w:divBdr>
        </w:div>
        <w:div w:id="1108045222">
          <w:marLeft w:val="480"/>
          <w:marRight w:val="0"/>
          <w:marTop w:val="0"/>
          <w:marBottom w:val="0"/>
          <w:divBdr>
            <w:top w:val="none" w:sz="0" w:space="0" w:color="auto"/>
            <w:left w:val="none" w:sz="0" w:space="0" w:color="auto"/>
            <w:bottom w:val="none" w:sz="0" w:space="0" w:color="auto"/>
            <w:right w:val="none" w:sz="0" w:space="0" w:color="auto"/>
          </w:divBdr>
        </w:div>
        <w:div w:id="76220721">
          <w:marLeft w:val="480"/>
          <w:marRight w:val="0"/>
          <w:marTop w:val="0"/>
          <w:marBottom w:val="0"/>
          <w:divBdr>
            <w:top w:val="none" w:sz="0" w:space="0" w:color="auto"/>
            <w:left w:val="none" w:sz="0" w:space="0" w:color="auto"/>
            <w:bottom w:val="none" w:sz="0" w:space="0" w:color="auto"/>
            <w:right w:val="none" w:sz="0" w:space="0" w:color="auto"/>
          </w:divBdr>
        </w:div>
        <w:div w:id="757020605">
          <w:marLeft w:val="480"/>
          <w:marRight w:val="0"/>
          <w:marTop w:val="0"/>
          <w:marBottom w:val="0"/>
          <w:divBdr>
            <w:top w:val="none" w:sz="0" w:space="0" w:color="auto"/>
            <w:left w:val="none" w:sz="0" w:space="0" w:color="auto"/>
            <w:bottom w:val="none" w:sz="0" w:space="0" w:color="auto"/>
            <w:right w:val="none" w:sz="0" w:space="0" w:color="auto"/>
          </w:divBdr>
        </w:div>
        <w:div w:id="929703280">
          <w:marLeft w:val="480"/>
          <w:marRight w:val="0"/>
          <w:marTop w:val="0"/>
          <w:marBottom w:val="0"/>
          <w:divBdr>
            <w:top w:val="none" w:sz="0" w:space="0" w:color="auto"/>
            <w:left w:val="none" w:sz="0" w:space="0" w:color="auto"/>
            <w:bottom w:val="none" w:sz="0" w:space="0" w:color="auto"/>
            <w:right w:val="none" w:sz="0" w:space="0" w:color="auto"/>
          </w:divBdr>
        </w:div>
        <w:div w:id="1670212098">
          <w:marLeft w:val="480"/>
          <w:marRight w:val="0"/>
          <w:marTop w:val="0"/>
          <w:marBottom w:val="0"/>
          <w:divBdr>
            <w:top w:val="none" w:sz="0" w:space="0" w:color="auto"/>
            <w:left w:val="none" w:sz="0" w:space="0" w:color="auto"/>
            <w:bottom w:val="none" w:sz="0" w:space="0" w:color="auto"/>
            <w:right w:val="none" w:sz="0" w:space="0" w:color="auto"/>
          </w:divBdr>
        </w:div>
        <w:div w:id="174155539">
          <w:marLeft w:val="480"/>
          <w:marRight w:val="0"/>
          <w:marTop w:val="0"/>
          <w:marBottom w:val="0"/>
          <w:divBdr>
            <w:top w:val="none" w:sz="0" w:space="0" w:color="auto"/>
            <w:left w:val="none" w:sz="0" w:space="0" w:color="auto"/>
            <w:bottom w:val="none" w:sz="0" w:space="0" w:color="auto"/>
            <w:right w:val="none" w:sz="0" w:space="0" w:color="auto"/>
          </w:divBdr>
        </w:div>
        <w:div w:id="569460763">
          <w:marLeft w:val="480"/>
          <w:marRight w:val="0"/>
          <w:marTop w:val="0"/>
          <w:marBottom w:val="0"/>
          <w:divBdr>
            <w:top w:val="none" w:sz="0" w:space="0" w:color="auto"/>
            <w:left w:val="none" w:sz="0" w:space="0" w:color="auto"/>
            <w:bottom w:val="none" w:sz="0" w:space="0" w:color="auto"/>
            <w:right w:val="none" w:sz="0" w:space="0" w:color="auto"/>
          </w:divBdr>
        </w:div>
        <w:div w:id="1970357048">
          <w:marLeft w:val="480"/>
          <w:marRight w:val="0"/>
          <w:marTop w:val="0"/>
          <w:marBottom w:val="0"/>
          <w:divBdr>
            <w:top w:val="none" w:sz="0" w:space="0" w:color="auto"/>
            <w:left w:val="none" w:sz="0" w:space="0" w:color="auto"/>
            <w:bottom w:val="none" w:sz="0" w:space="0" w:color="auto"/>
            <w:right w:val="none" w:sz="0" w:space="0" w:color="auto"/>
          </w:divBdr>
        </w:div>
        <w:div w:id="243491956">
          <w:marLeft w:val="480"/>
          <w:marRight w:val="0"/>
          <w:marTop w:val="0"/>
          <w:marBottom w:val="0"/>
          <w:divBdr>
            <w:top w:val="none" w:sz="0" w:space="0" w:color="auto"/>
            <w:left w:val="none" w:sz="0" w:space="0" w:color="auto"/>
            <w:bottom w:val="none" w:sz="0" w:space="0" w:color="auto"/>
            <w:right w:val="none" w:sz="0" w:space="0" w:color="auto"/>
          </w:divBdr>
        </w:div>
        <w:div w:id="473064854">
          <w:marLeft w:val="480"/>
          <w:marRight w:val="0"/>
          <w:marTop w:val="0"/>
          <w:marBottom w:val="0"/>
          <w:divBdr>
            <w:top w:val="none" w:sz="0" w:space="0" w:color="auto"/>
            <w:left w:val="none" w:sz="0" w:space="0" w:color="auto"/>
            <w:bottom w:val="none" w:sz="0" w:space="0" w:color="auto"/>
            <w:right w:val="none" w:sz="0" w:space="0" w:color="auto"/>
          </w:divBdr>
        </w:div>
        <w:div w:id="2124764686">
          <w:marLeft w:val="480"/>
          <w:marRight w:val="0"/>
          <w:marTop w:val="0"/>
          <w:marBottom w:val="0"/>
          <w:divBdr>
            <w:top w:val="none" w:sz="0" w:space="0" w:color="auto"/>
            <w:left w:val="none" w:sz="0" w:space="0" w:color="auto"/>
            <w:bottom w:val="none" w:sz="0" w:space="0" w:color="auto"/>
            <w:right w:val="none" w:sz="0" w:space="0" w:color="auto"/>
          </w:divBdr>
        </w:div>
        <w:div w:id="116071118">
          <w:marLeft w:val="480"/>
          <w:marRight w:val="0"/>
          <w:marTop w:val="0"/>
          <w:marBottom w:val="0"/>
          <w:divBdr>
            <w:top w:val="none" w:sz="0" w:space="0" w:color="auto"/>
            <w:left w:val="none" w:sz="0" w:space="0" w:color="auto"/>
            <w:bottom w:val="none" w:sz="0" w:space="0" w:color="auto"/>
            <w:right w:val="none" w:sz="0" w:space="0" w:color="auto"/>
          </w:divBdr>
        </w:div>
        <w:div w:id="1748959826">
          <w:marLeft w:val="480"/>
          <w:marRight w:val="0"/>
          <w:marTop w:val="0"/>
          <w:marBottom w:val="0"/>
          <w:divBdr>
            <w:top w:val="none" w:sz="0" w:space="0" w:color="auto"/>
            <w:left w:val="none" w:sz="0" w:space="0" w:color="auto"/>
            <w:bottom w:val="none" w:sz="0" w:space="0" w:color="auto"/>
            <w:right w:val="none" w:sz="0" w:space="0" w:color="auto"/>
          </w:divBdr>
        </w:div>
        <w:div w:id="444421313">
          <w:marLeft w:val="480"/>
          <w:marRight w:val="0"/>
          <w:marTop w:val="0"/>
          <w:marBottom w:val="0"/>
          <w:divBdr>
            <w:top w:val="none" w:sz="0" w:space="0" w:color="auto"/>
            <w:left w:val="none" w:sz="0" w:space="0" w:color="auto"/>
            <w:bottom w:val="none" w:sz="0" w:space="0" w:color="auto"/>
            <w:right w:val="none" w:sz="0" w:space="0" w:color="auto"/>
          </w:divBdr>
        </w:div>
        <w:div w:id="1564830706">
          <w:marLeft w:val="480"/>
          <w:marRight w:val="0"/>
          <w:marTop w:val="0"/>
          <w:marBottom w:val="0"/>
          <w:divBdr>
            <w:top w:val="none" w:sz="0" w:space="0" w:color="auto"/>
            <w:left w:val="none" w:sz="0" w:space="0" w:color="auto"/>
            <w:bottom w:val="none" w:sz="0" w:space="0" w:color="auto"/>
            <w:right w:val="none" w:sz="0" w:space="0" w:color="auto"/>
          </w:divBdr>
        </w:div>
        <w:div w:id="6560172">
          <w:marLeft w:val="480"/>
          <w:marRight w:val="0"/>
          <w:marTop w:val="0"/>
          <w:marBottom w:val="0"/>
          <w:divBdr>
            <w:top w:val="none" w:sz="0" w:space="0" w:color="auto"/>
            <w:left w:val="none" w:sz="0" w:space="0" w:color="auto"/>
            <w:bottom w:val="none" w:sz="0" w:space="0" w:color="auto"/>
            <w:right w:val="none" w:sz="0" w:space="0" w:color="auto"/>
          </w:divBdr>
        </w:div>
        <w:div w:id="977151766">
          <w:marLeft w:val="480"/>
          <w:marRight w:val="0"/>
          <w:marTop w:val="0"/>
          <w:marBottom w:val="0"/>
          <w:divBdr>
            <w:top w:val="none" w:sz="0" w:space="0" w:color="auto"/>
            <w:left w:val="none" w:sz="0" w:space="0" w:color="auto"/>
            <w:bottom w:val="none" w:sz="0" w:space="0" w:color="auto"/>
            <w:right w:val="none" w:sz="0" w:space="0" w:color="auto"/>
          </w:divBdr>
        </w:div>
        <w:div w:id="76441597">
          <w:marLeft w:val="480"/>
          <w:marRight w:val="0"/>
          <w:marTop w:val="0"/>
          <w:marBottom w:val="0"/>
          <w:divBdr>
            <w:top w:val="none" w:sz="0" w:space="0" w:color="auto"/>
            <w:left w:val="none" w:sz="0" w:space="0" w:color="auto"/>
            <w:bottom w:val="none" w:sz="0" w:space="0" w:color="auto"/>
            <w:right w:val="none" w:sz="0" w:space="0" w:color="auto"/>
          </w:divBdr>
        </w:div>
        <w:div w:id="972951510">
          <w:marLeft w:val="480"/>
          <w:marRight w:val="0"/>
          <w:marTop w:val="0"/>
          <w:marBottom w:val="0"/>
          <w:divBdr>
            <w:top w:val="none" w:sz="0" w:space="0" w:color="auto"/>
            <w:left w:val="none" w:sz="0" w:space="0" w:color="auto"/>
            <w:bottom w:val="none" w:sz="0" w:space="0" w:color="auto"/>
            <w:right w:val="none" w:sz="0" w:space="0" w:color="auto"/>
          </w:divBdr>
        </w:div>
        <w:div w:id="1241449962">
          <w:marLeft w:val="480"/>
          <w:marRight w:val="0"/>
          <w:marTop w:val="0"/>
          <w:marBottom w:val="0"/>
          <w:divBdr>
            <w:top w:val="none" w:sz="0" w:space="0" w:color="auto"/>
            <w:left w:val="none" w:sz="0" w:space="0" w:color="auto"/>
            <w:bottom w:val="none" w:sz="0" w:space="0" w:color="auto"/>
            <w:right w:val="none" w:sz="0" w:space="0" w:color="auto"/>
          </w:divBdr>
        </w:div>
        <w:div w:id="1996254572">
          <w:marLeft w:val="480"/>
          <w:marRight w:val="0"/>
          <w:marTop w:val="0"/>
          <w:marBottom w:val="0"/>
          <w:divBdr>
            <w:top w:val="none" w:sz="0" w:space="0" w:color="auto"/>
            <w:left w:val="none" w:sz="0" w:space="0" w:color="auto"/>
            <w:bottom w:val="none" w:sz="0" w:space="0" w:color="auto"/>
            <w:right w:val="none" w:sz="0" w:space="0" w:color="auto"/>
          </w:divBdr>
        </w:div>
        <w:div w:id="976565577">
          <w:marLeft w:val="480"/>
          <w:marRight w:val="0"/>
          <w:marTop w:val="0"/>
          <w:marBottom w:val="0"/>
          <w:divBdr>
            <w:top w:val="none" w:sz="0" w:space="0" w:color="auto"/>
            <w:left w:val="none" w:sz="0" w:space="0" w:color="auto"/>
            <w:bottom w:val="none" w:sz="0" w:space="0" w:color="auto"/>
            <w:right w:val="none" w:sz="0" w:space="0" w:color="auto"/>
          </w:divBdr>
        </w:div>
        <w:div w:id="8723729">
          <w:marLeft w:val="480"/>
          <w:marRight w:val="0"/>
          <w:marTop w:val="0"/>
          <w:marBottom w:val="0"/>
          <w:divBdr>
            <w:top w:val="none" w:sz="0" w:space="0" w:color="auto"/>
            <w:left w:val="none" w:sz="0" w:space="0" w:color="auto"/>
            <w:bottom w:val="none" w:sz="0" w:space="0" w:color="auto"/>
            <w:right w:val="none" w:sz="0" w:space="0" w:color="auto"/>
          </w:divBdr>
        </w:div>
        <w:div w:id="601762189">
          <w:marLeft w:val="480"/>
          <w:marRight w:val="0"/>
          <w:marTop w:val="0"/>
          <w:marBottom w:val="0"/>
          <w:divBdr>
            <w:top w:val="none" w:sz="0" w:space="0" w:color="auto"/>
            <w:left w:val="none" w:sz="0" w:space="0" w:color="auto"/>
            <w:bottom w:val="none" w:sz="0" w:space="0" w:color="auto"/>
            <w:right w:val="none" w:sz="0" w:space="0" w:color="auto"/>
          </w:divBdr>
        </w:div>
        <w:div w:id="224801430">
          <w:marLeft w:val="480"/>
          <w:marRight w:val="0"/>
          <w:marTop w:val="0"/>
          <w:marBottom w:val="0"/>
          <w:divBdr>
            <w:top w:val="none" w:sz="0" w:space="0" w:color="auto"/>
            <w:left w:val="none" w:sz="0" w:space="0" w:color="auto"/>
            <w:bottom w:val="none" w:sz="0" w:space="0" w:color="auto"/>
            <w:right w:val="none" w:sz="0" w:space="0" w:color="auto"/>
          </w:divBdr>
        </w:div>
        <w:div w:id="276572626">
          <w:marLeft w:val="480"/>
          <w:marRight w:val="0"/>
          <w:marTop w:val="0"/>
          <w:marBottom w:val="0"/>
          <w:divBdr>
            <w:top w:val="none" w:sz="0" w:space="0" w:color="auto"/>
            <w:left w:val="none" w:sz="0" w:space="0" w:color="auto"/>
            <w:bottom w:val="none" w:sz="0" w:space="0" w:color="auto"/>
            <w:right w:val="none" w:sz="0" w:space="0" w:color="auto"/>
          </w:divBdr>
        </w:div>
      </w:divsChild>
    </w:div>
    <w:div w:id="380252471">
      <w:bodyDiv w:val="1"/>
      <w:marLeft w:val="0"/>
      <w:marRight w:val="0"/>
      <w:marTop w:val="0"/>
      <w:marBottom w:val="0"/>
      <w:divBdr>
        <w:top w:val="none" w:sz="0" w:space="0" w:color="auto"/>
        <w:left w:val="none" w:sz="0" w:space="0" w:color="auto"/>
        <w:bottom w:val="none" w:sz="0" w:space="0" w:color="auto"/>
        <w:right w:val="none" w:sz="0" w:space="0" w:color="auto"/>
      </w:divBdr>
      <w:divsChild>
        <w:div w:id="853958041">
          <w:marLeft w:val="480"/>
          <w:marRight w:val="0"/>
          <w:marTop w:val="0"/>
          <w:marBottom w:val="0"/>
          <w:divBdr>
            <w:top w:val="none" w:sz="0" w:space="0" w:color="auto"/>
            <w:left w:val="none" w:sz="0" w:space="0" w:color="auto"/>
            <w:bottom w:val="none" w:sz="0" w:space="0" w:color="auto"/>
            <w:right w:val="none" w:sz="0" w:space="0" w:color="auto"/>
          </w:divBdr>
        </w:div>
        <w:div w:id="1385106143">
          <w:marLeft w:val="480"/>
          <w:marRight w:val="0"/>
          <w:marTop w:val="0"/>
          <w:marBottom w:val="0"/>
          <w:divBdr>
            <w:top w:val="none" w:sz="0" w:space="0" w:color="auto"/>
            <w:left w:val="none" w:sz="0" w:space="0" w:color="auto"/>
            <w:bottom w:val="none" w:sz="0" w:space="0" w:color="auto"/>
            <w:right w:val="none" w:sz="0" w:space="0" w:color="auto"/>
          </w:divBdr>
        </w:div>
        <w:div w:id="80878708">
          <w:marLeft w:val="480"/>
          <w:marRight w:val="0"/>
          <w:marTop w:val="0"/>
          <w:marBottom w:val="0"/>
          <w:divBdr>
            <w:top w:val="none" w:sz="0" w:space="0" w:color="auto"/>
            <w:left w:val="none" w:sz="0" w:space="0" w:color="auto"/>
            <w:bottom w:val="none" w:sz="0" w:space="0" w:color="auto"/>
            <w:right w:val="none" w:sz="0" w:space="0" w:color="auto"/>
          </w:divBdr>
        </w:div>
        <w:div w:id="939264474">
          <w:marLeft w:val="480"/>
          <w:marRight w:val="0"/>
          <w:marTop w:val="0"/>
          <w:marBottom w:val="0"/>
          <w:divBdr>
            <w:top w:val="none" w:sz="0" w:space="0" w:color="auto"/>
            <w:left w:val="none" w:sz="0" w:space="0" w:color="auto"/>
            <w:bottom w:val="none" w:sz="0" w:space="0" w:color="auto"/>
            <w:right w:val="none" w:sz="0" w:space="0" w:color="auto"/>
          </w:divBdr>
        </w:div>
        <w:div w:id="1478644123">
          <w:marLeft w:val="480"/>
          <w:marRight w:val="0"/>
          <w:marTop w:val="0"/>
          <w:marBottom w:val="0"/>
          <w:divBdr>
            <w:top w:val="none" w:sz="0" w:space="0" w:color="auto"/>
            <w:left w:val="none" w:sz="0" w:space="0" w:color="auto"/>
            <w:bottom w:val="none" w:sz="0" w:space="0" w:color="auto"/>
            <w:right w:val="none" w:sz="0" w:space="0" w:color="auto"/>
          </w:divBdr>
        </w:div>
        <w:div w:id="566838426">
          <w:marLeft w:val="480"/>
          <w:marRight w:val="0"/>
          <w:marTop w:val="0"/>
          <w:marBottom w:val="0"/>
          <w:divBdr>
            <w:top w:val="none" w:sz="0" w:space="0" w:color="auto"/>
            <w:left w:val="none" w:sz="0" w:space="0" w:color="auto"/>
            <w:bottom w:val="none" w:sz="0" w:space="0" w:color="auto"/>
            <w:right w:val="none" w:sz="0" w:space="0" w:color="auto"/>
          </w:divBdr>
        </w:div>
        <w:div w:id="573126010">
          <w:marLeft w:val="480"/>
          <w:marRight w:val="0"/>
          <w:marTop w:val="0"/>
          <w:marBottom w:val="0"/>
          <w:divBdr>
            <w:top w:val="none" w:sz="0" w:space="0" w:color="auto"/>
            <w:left w:val="none" w:sz="0" w:space="0" w:color="auto"/>
            <w:bottom w:val="none" w:sz="0" w:space="0" w:color="auto"/>
            <w:right w:val="none" w:sz="0" w:space="0" w:color="auto"/>
          </w:divBdr>
        </w:div>
        <w:div w:id="1868518801">
          <w:marLeft w:val="480"/>
          <w:marRight w:val="0"/>
          <w:marTop w:val="0"/>
          <w:marBottom w:val="0"/>
          <w:divBdr>
            <w:top w:val="none" w:sz="0" w:space="0" w:color="auto"/>
            <w:left w:val="none" w:sz="0" w:space="0" w:color="auto"/>
            <w:bottom w:val="none" w:sz="0" w:space="0" w:color="auto"/>
            <w:right w:val="none" w:sz="0" w:space="0" w:color="auto"/>
          </w:divBdr>
        </w:div>
        <w:div w:id="2049845">
          <w:marLeft w:val="480"/>
          <w:marRight w:val="0"/>
          <w:marTop w:val="0"/>
          <w:marBottom w:val="0"/>
          <w:divBdr>
            <w:top w:val="none" w:sz="0" w:space="0" w:color="auto"/>
            <w:left w:val="none" w:sz="0" w:space="0" w:color="auto"/>
            <w:bottom w:val="none" w:sz="0" w:space="0" w:color="auto"/>
            <w:right w:val="none" w:sz="0" w:space="0" w:color="auto"/>
          </w:divBdr>
        </w:div>
        <w:div w:id="298993238">
          <w:marLeft w:val="480"/>
          <w:marRight w:val="0"/>
          <w:marTop w:val="0"/>
          <w:marBottom w:val="0"/>
          <w:divBdr>
            <w:top w:val="none" w:sz="0" w:space="0" w:color="auto"/>
            <w:left w:val="none" w:sz="0" w:space="0" w:color="auto"/>
            <w:bottom w:val="none" w:sz="0" w:space="0" w:color="auto"/>
            <w:right w:val="none" w:sz="0" w:space="0" w:color="auto"/>
          </w:divBdr>
        </w:div>
        <w:div w:id="472018943">
          <w:marLeft w:val="480"/>
          <w:marRight w:val="0"/>
          <w:marTop w:val="0"/>
          <w:marBottom w:val="0"/>
          <w:divBdr>
            <w:top w:val="none" w:sz="0" w:space="0" w:color="auto"/>
            <w:left w:val="none" w:sz="0" w:space="0" w:color="auto"/>
            <w:bottom w:val="none" w:sz="0" w:space="0" w:color="auto"/>
            <w:right w:val="none" w:sz="0" w:space="0" w:color="auto"/>
          </w:divBdr>
        </w:div>
        <w:div w:id="1906723161">
          <w:marLeft w:val="480"/>
          <w:marRight w:val="0"/>
          <w:marTop w:val="0"/>
          <w:marBottom w:val="0"/>
          <w:divBdr>
            <w:top w:val="none" w:sz="0" w:space="0" w:color="auto"/>
            <w:left w:val="none" w:sz="0" w:space="0" w:color="auto"/>
            <w:bottom w:val="none" w:sz="0" w:space="0" w:color="auto"/>
            <w:right w:val="none" w:sz="0" w:space="0" w:color="auto"/>
          </w:divBdr>
        </w:div>
        <w:div w:id="349911217">
          <w:marLeft w:val="480"/>
          <w:marRight w:val="0"/>
          <w:marTop w:val="0"/>
          <w:marBottom w:val="0"/>
          <w:divBdr>
            <w:top w:val="none" w:sz="0" w:space="0" w:color="auto"/>
            <w:left w:val="none" w:sz="0" w:space="0" w:color="auto"/>
            <w:bottom w:val="none" w:sz="0" w:space="0" w:color="auto"/>
            <w:right w:val="none" w:sz="0" w:space="0" w:color="auto"/>
          </w:divBdr>
        </w:div>
        <w:div w:id="1460955205">
          <w:marLeft w:val="480"/>
          <w:marRight w:val="0"/>
          <w:marTop w:val="0"/>
          <w:marBottom w:val="0"/>
          <w:divBdr>
            <w:top w:val="none" w:sz="0" w:space="0" w:color="auto"/>
            <w:left w:val="none" w:sz="0" w:space="0" w:color="auto"/>
            <w:bottom w:val="none" w:sz="0" w:space="0" w:color="auto"/>
            <w:right w:val="none" w:sz="0" w:space="0" w:color="auto"/>
          </w:divBdr>
        </w:div>
        <w:div w:id="551775825">
          <w:marLeft w:val="480"/>
          <w:marRight w:val="0"/>
          <w:marTop w:val="0"/>
          <w:marBottom w:val="0"/>
          <w:divBdr>
            <w:top w:val="none" w:sz="0" w:space="0" w:color="auto"/>
            <w:left w:val="none" w:sz="0" w:space="0" w:color="auto"/>
            <w:bottom w:val="none" w:sz="0" w:space="0" w:color="auto"/>
            <w:right w:val="none" w:sz="0" w:space="0" w:color="auto"/>
          </w:divBdr>
        </w:div>
        <w:div w:id="1964849519">
          <w:marLeft w:val="480"/>
          <w:marRight w:val="0"/>
          <w:marTop w:val="0"/>
          <w:marBottom w:val="0"/>
          <w:divBdr>
            <w:top w:val="none" w:sz="0" w:space="0" w:color="auto"/>
            <w:left w:val="none" w:sz="0" w:space="0" w:color="auto"/>
            <w:bottom w:val="none" w:sz="0" w:space="0" w:color="auto"/>
            <w:right w:val="none" w:sz="0" w:space="0" w:color="auto"/>
          </w:divBdr>
        </w:div>
        <w:div w:id="417406257">
          <w:marLeft w:val="480"/>
          <w:marRight w:val="0"/>
          <w:marTop w:val="0"/>
          <w:marBottom w:val="0"/>
          <w:divBdr>
            <w:top w:val="none" w:sz="0" w:space="0" w:color="auto"/>
            <w:left w:val="none" w:sz="0" w:space="0" w:color="auto"/>
            <w:bottom w:val="none" w:sz="0" w:space="0" w:color="auto"/>
            <w:right w:val="none" w:sz="0" w:space="0" w:color="auto"/>
          </w:divBdr>
        </w:div>
        <w:div w:id="184297766">
          <w:marLeft w:val="480"/>
          <w:marRight w:val="0"/>
          <w:marTop w:val="0"/>
          <w:marBottom w:val="0"/>
          <w:divBdr>
            <w:top w:val="none" w:sz="0" w:space="0" w:color="auto"/>
            <w:left w:val="none" w:sz="0" w:space="0" w:color="auto"/>
            <w:bottom w:val="none" w:sz="0" w:space="0" w:color="auto"/>
            <w:right w:val="none" w:sz="0" w:space="0" w:color="auto"/>
          </w:divBdr>
        </w:div>
        <w:div w:id="891379325">
          <w:marLeft w:val="480"/>
          <w:marRight w:val="0"/>
          <w:marTop w:val="0"/>
          <w:marBottom w:val="0"/>
          <w:divBdr>
            <w:top w:val="none" w:sz="0" w:space="0" w:color="auto"/>
            <w:left w:val="none" w:sz="0" w:space="0" w:color="auto"/>
            <w:bottom w:val="none" w:sz="0" w:space="0" w:color="auto"/>
            <w:right w:val="none" w:sz="0" w:space="0" w:color="auto"/>
          </w:divBdr>
        </w:div>
        <w:div w:id="1264453887">
          <w:marLeft w:val="480"/>
          <w:marRight w:val="0"/>
          <w:marTop w:val="0"/>
          <w:marBottom w:val="0"/>
          <w:divBdr>
            <w:top w:val="none" w:sz="0" w:space="0" w:color="auto"/>
            <w:left w:val="none" w:sz="0" w:space="0" w:color="auto"/>
            <w:bottom w:val="none" w:sz="0" w:space="0" w:color="auto"/>
            <w:right w:val="none" w:sz="0" w:space="0" w:color="auto"/>
          </w:divBdr>
        </w:div>
        <w:div w:id="1887253765">
          <w:marLeft w:val="480"/>
          <w:marRight w:val="0"/>
          <w:marTop w:val="0"/>
          <w:marBottom w:val="0"/>
          <w:divBdr>
            <w:top w:val="none" w:sz="0" w:space="0" w:color="auto"/>
            <w:left w:val="none" w:sz="0" w:space="0" w:color="auto"/>
            <w:bottom w:val="none" w:sz="0" w:space="0" w:color="auto"/>
            <w:right w:val="none" w:sz="0" w:space="0" w:color="auto"/>
          </w:divBdr>
        </w:div>
        <w:div w:id="522665950">
          <w:marLeft w:val="480"/>
          <w:marRight w:val="0"/>
          <w:marTop w:val="0"/>
          <w:marBottom w:val="0"/>
          <w:divBdr>
            <w:top w:val="none" w:sz="0" w:space="0" w:color="auto"/>
            <w:left w:val="none" w:sz="0" w:space="0" w:color="auto"/>
            <w:bottom w:val="none" w:sz="0" w:space="0" w:color="auto"/>
            <w:right w:val="none" w:sz="0" w:space="0" w:color="auto"/>
          </w:divBdr>
        </w:div>
        <w:div w:id="1800298568">
          <w:marLeft w:val="480"/>
          <w:marRight w:val="0"/>
          <w:marTop w:val="0"/>
          <w:marBottom w:val="0"/>
          <w:divBdr>
            <w:top w:val="none" w:sz="0" w:space="0" w:color="auto"/>
            <w:left w:val="none" w:sz="0" w:space="0" w:color="auto"/>
            <w:bottom w:val="none" w:sz="0" w:space="0" w:color="auto"/>
            <w:right w:val="none" w:sz="0" w:space="0" w:color="auto"/>
          </w:divBdr>
        </w:div>
        <w:div w:id="1300186751">
          <w:marLeft w:val="480"/>
          <w:marRight w:val="0"/>
          <w:marTop w:val="0"/>
          <w:marBottom w:val="0"/>
          <w:divBdr>
            <w:top w:val="none" w:sz="0" w:space="0" w:color="auto"/>
            <w:left w:val="none" w:sz="0" w:space="0" w:color="auto"/>
            <w:bottom w:val="none" w:sz="0" w:space="0" w:color="auto"/>
            <w:right w:val="none" w:sz="0" w:space="0" w:color="auto"/>
          </w:divBdr>
        </w:div>
        <w:div w:id="749424147">
          <w:marLeft w:val="480"/>
          <w:marRight w:val="0"/>
          <w:marTop w:val="0"/>
          <w:marBottom w:val="0"/>
          <w:divBdr>
            <w:top w:val="none" w:sz="0" w:space="0" w:color="auto"/>
            <w:left w:val="none" w:sz="0" w:space="0" w:color="auto"/>
            <w:bottom w:val="none" w:sz="0" w:space="0" w:color="auto"/>
            <w:right w:val="none" w:sz="0" w:space="0" w:color="auto"/>
          </w:divBdr>
        </w:div>
        <w:div w:id="2061704094">
          <w:marLeft w:val="480"/>
          <w:marRight w:val="0"/>
          <w:marTop w:val="0"/>
          <w:marBottom w:val="0"/>
          <w:divBdr>
            <w:top w:val="none" w:sz="0" w:space="0" w:color="auto"/>
            <w:left w:val="none" w:sz="0" w:space="0" w:color="auto"/>
            <w:bottom w:val="none" w:sz="0" w:space="0" w:color="auto"/>
            <w:right w:val="none" w:sz="0" w:space="0" w:color="auto"/>
          </w:divBdr>
        </w:div>
        <w:div w:id="311065523">
          <w:marLeft w:val="480"/>
          <w:marRight w:val="0"/>
          <w:marTop w:val="0"/>
          <w:marBottom w:val="0"/>
          <w:divBdr>
            <w:top w:val="none" w:sz="0" w:space="0" w:color="auto"/>
            <w:left w:val="none" w:sz="0" w:space="0" w:color="auto"/>
            <w:bottom w:val="none" w:sz="0" w:space="0" w:color="auto"/>
            <w:right w:val="none" w:sz="0" w:space="0" w:color="auto"/>
          </w:divBdr>
        </w:div>
        <w:div w:id="2139756112">
          <w:marLeft w:val="480"/>
          <w:marRight w:val="0"/>
          <w:marTop w:val="0"/>
          <w:marBottom w:val="0"/>
          <w:divBdr>
            <w:top w:val="none" w:sz="0" w:space="0" w:color="auto"/>
            <w:left w:val="none" w:sz="0" w:space="0" w:color="auto"/>
            <w:bottom w:val="none" w:sz="0" w:space="0" w:color="auto"/>
            <w:right w:val="none" w:sz="0" w:space="0" w:color="auto"/>
          </w:divBdr>
        </w:div>
        <w:div w:id="2111582986">
          <w:marLeft w:val="480"/>
          <w:marRight w:val="0"/>
          <w:marTop w:val="0"/>
          <w:marBottom w:val="0"/>
          <w:divBdr>
            <w:top w:val="none" w:sz="0" w:space="0" w:color="auto"/>
            <w:left w:val="none" w:sz="0" w:space="0" w:color="auto"/>
            <w:bottom w:val="none" w:sz="0" w:space="0" w:color="auto"/>
            <w:right w:val="none" w:sz="0" w:space="0" w:color="auto"/>
          </w:divBdr>
        </w:div>
        <w:div w:id="365641024">
          <w:marLeft w:val="480"/>
          <w:marRight w:val="0"/>
          <w:marTop w:val="0"/>
          <w:marBottom w:val="0"/>
          <w:divBdr>
            <w:top w:val="none" w:sz="0" w:space="0" w:color="auto"/>
            <w:left w:val="none" w:sz="0" w:space="0" w:color="auto"/>
            <w:bottom w:val="none" w:sz="0" w:space="0" w:color="auto"/>
            <w:right w:val="none" w:sz="0" w:space="0" w:color="auto"/>
          </w:divBdr>
        </w:div>
        <w:div w:id="14698344">
          <w:marLeft w:val="480"/>
          <w:marRight w:val="0"/>
          <w:marTop w:val="0"/>
          <w:marBottom w:val="0"/>
          <w:divBdr>
            <w:top w:val="none" w:sz="0" w:space="0" w:color="auto"/>
            <w:left w:val="none" w:sz="0" w:space="0" w:color="auto"/>
            <w:bottom w:val="none" w:sz="0" w:space="0" w:color="auto"/>
            <w:right w:val="none" w:sz="0" w:space="0" w:color="auto"/>
          </w:divBdr>
        </w:div>
        <w:div w:id="1128284033">
          <w:marLeft w:val="480"/>
          <w:marRight w:val="0"/>
          <w:marTop w:val="0"/>
          <w:marBottom w:val="0"/>
          <w:divBdr>
            <w:top w:val="none" w:sz="0" w:space="0" w:color="auto"/>
            <w:left w:val="none" w:sz="0" w:space="0" w:color="auto"/>
            <w:bottom w:val="none" w:sz="0" w:space="0" w:color="auto"/>
            <w:right w:val="none" w:sz="0" w:space="0" w:color="auto"/>
          </w:divBdr>
        </w:div>
        <w:div w:id="1202397488">
          <w:marLeft w:val="480"/>
          <w:marRight w:val="0"/>
          <w:marTop w:val="0"/>
          <w:marBottom w:val="0"/>
          <w:divBdr>
            <w:top w:val="none" w:sz="0" w:space="0" w:color="auto"/>
            <w:left w:val="none" w:sz="0" w:space="0" w:color="auto"/>
            <w:bottom w:val="none" w:sz="0" w:space="0" w:color="auto"/>
            <w:right w:val="none" w:sz="0" w:space="0" w:color="auto"/>
          </w:divBdr>
        </w:div>
        <w:div w:id="2085683821">
          <w:marLeft w:val="480"/>
          <w:marRight w:val="0"/>
          <w:marTop w:val="0"/>
          <w:marBottom w:val="0"/>
          <w:divBdr>
            <w:top w:val="none" w:sz="0" w:space="0" w:color="auto"/>
            <w:left w:val="none" w:sz="0" w:space="0" w:color="auto"/>
            <w:bottom w:val="none" w:sz="0" w:space="0" w:color="auto"/>
            <w:right w:val="none" w:sz="0" w:space="0" w:color="auto"/>
          </w:divBdr>
        </w:div>
        <w:div w:id="1789005114">
          <w:marLeft w:val="480"/>
          <w:marRight w:val="0"/>
          <w:marTop w:val="0"/>
          <w:marBottom w:val="0"/>
          <w:divBdr>
            <w:top w:val="none" w:sz="0" w:space="0" w:color="auto"/>
            <w:left w:val="none" w:sz="0" w:space="0" w:color="auto"/>
            <w:bottom w:val="none" w:sz="0" w:space="0" w:color="auto"/>
            <w:right w:val="none" w:sz="0" w:space="0" w:color="auto"/>
          </w:divBdr>
        </w:div>
        <w:div w:id="160661">
          <w:marLeft w:val="480"/>
          <w:marRight w:val="0"/>
          <w:marTop w:val="0"/>
          <w:marBottom w:val="0"/>
          <w:divBdr>
            <w:top w:val="none" w:sz="0" w:space="0" w:color="auto"/>
            <w:left w:val="none" w:sz="0" w:space="0" w:color="auto"/>
            <w:bottom w:val="none" w:sz="0" w:space="0" w:color="auto"/>
            <w:right w:val="none" w:sz="0" w:space="0" w:color="auto"/>
          </w:divBdr>
        </w:div>
        <w:div w:id="809786314">
          <w:marLeft w:val="480"/>
          <w:marRight w:val="0"/>
          <w:marTop w:val="0"/>
          <w:marBottom w:val="0"/>
          <w:divBdr>
            <w:top w:val="none" w:sz="0" w:space="0" w:color="auto"/>
            <w:left w:val="none" w:sz="0" w:space="0" w:color="auto"/>
            <w:bottom w:val="none" w:sz="0" w:space="0" w:color="auto"/>
            <w:right w:val="none" w:sz="0" w:space="0" w:color="auto"/>
          </w:divBdr>
        </w:div>
        <w:div w:id="19478526">
          <w:marLeft w:val="480"/>
          <w:marRight w:val="0"/>
          <w:marTop w:val="0"/>
          <w:marBottom w:val="0"/>
          <w:divBdr>
            <w:top w:val="none" w:sz="0" w:space="0" w:color="auto"/>
            <w:left w:val="none" w:sz="0" w:space="0" w:color="auto"/>
            <w:bottom w:val="none" w:sz="0" w:space="0" w:color="auto"/>
            <w:right w:val="none" w:sz="0" w:space="0" w:color="auto"/>
          </w:divBdr>
        </w:div>
        <w:div w:id="88353616">
          <w:marLeft w:val="480"/>
          <w:marRight w:val="0"/>
          <w:marTop w:val="0"/>
          <w:marBottom w:val="0"/>
          <w:divBdr>
            <w:top w:val="none" w:sz="0" w:space="0" w:color="auto"/>
            <w:left w:val="none" w:sz="0" w:space="0" w:color="auto"/>
            <w:bottom w:val="none" w:sz="0" w:space="0" w:color="auto"/>
            <w:right w:val="none" w:sz="0" w:space="0" w:color="auto"/>
          </w:divBdr>
        </w:div>
        <w:div w:id="1696418836">
          <w:marLeft w:val="480"/>
          <w:marRight w:val="0"/>
          <w:marTop w:val="0"/>
          <w:marBottom w:val="0"/>
          <w:divBdr>
            <w:top w:val="none" w:sz="0" w:space="0" w:color="auto"/>
            <w:left w:val="none" w:sz="0" w:space="0" w:color="auto"/>
            <w:bottom w:val="none" w:sz="0" w:space="0" w:color="auto"/>
            <w:right w:val="none" w:sz="0" w:space="0" w:color="auto"/>
          </w:divBdr>
        </w:div>
        <w:div w:id="1170214040">
          <w:marLeft w:val="480"/>
          <w:marRight w:val="0"/>
          <w:marTop w:val="0"/>
          <w:marBottom w:val="0"/>
          <w:divBdr>
            <w:top w:val="none" w:sz="0" w:space="0" w:color="auto"/>
            <w:left w:val="none" w:sz="0" w:space="0" w:color="auto"/>
            <w:bottom w:val="none" w:sz="0" w:space="0" w:color="auto"/>
            <w:right w:val="none" w:sz="0" w:space="0" w:color="auto"/>
          </w:divBdr>
        </w:div>
        <w:div w:id="1949849477">
          <w:marLeft w:val="480"/>
          <w:marRight w:val="0"/>
          <w:marTop w:val="0"/>
          <w:marBottom w:val="0"/>
          <w:divBdr>
            <w:top w:val="none" w:sz="0" w:space="0" w:color="auto"/>
            <w:left w:val="none" w:sz="0" w:space="0" w:color="auto"/>
            <w:bottom w:val="none" w:sz="0" w:space="0" w:color="auto"/>
            <w:right w:val="none" w:sz="0" w:space="0" w:color="auto"/>
          </w:divBdr>
        </w:div>
        <w:div w:id="1617902999">
          <w:marLeft w:val="480"/>
          <w:marRight w:val="0"/>
          <w:marTop w:val="0"/>
          <w:marBottom w:val="0"/>
          <w:divBdr>
            <w:top w:val="none" w:sz="0" w:space="0" w:color="auto"/>
            <w:left w:val="none" w:sz="0" w:space="0" w:color="auto"/>
            <w:bottom w:val="none" w:sz="0" w:space="0" w:color="auto"/>
            <w:right w:val="none" w:sz="0" w:space="0" w:color="auto"/>
          </w:divBdr>
        </w:div>
        <w:div w:id="233275123">
          <w:marLeft w:val="480"/>
          <w:marRight w:val="0"/>
          <w:marTop w:val="0"/>
          <w:marBottom w:val="0"/>
          <w:divBdr>
            <w:top w:val="none" w:sz="0" w:space="0" w:color="auto"/>
            <w:left w:val="none" w:sz="0" w:space="0" w:color="auto"/>
            <w:bottom w:val="none" w:sz="0" w:space="0" w:color="auto"/>
            <w:right w:val="none" w:sz="0" w:space="0" w:color="auto"/>
          </w:divBdr>
        </w:div>
        <w:div w:id="1018853238">
          <w:marLeft w:val="480"/>
          <w:marRight w:val="0"/>
          <w:marTop w:val="0"/>
          <w:marBottom w:val="0"/>
          <w:divBdr>
            <w:top w:val="none" w:sz="0" w:space="0" w:color="auto"/>
            <w:left w:val="none" w:sz="0" w:space="0" w:color="auto"/>
            <w:bottom w:val="none" w:sz="0" w:space="0" w:color="auto"/>
            <w:right w:val="none" w:sz="0" w:space="0" w:color="auto"/>
          </w:divBdr>
        </w:div>
        <w:div w:id="668604754">
          <w:marLeft w:val="480"/>
          <w:marRight w:val="0"/>
          <w:marTop w:val="0"/>
          <w:marBottom w:val="0"/>
          <w:divBdr>
            <w:top w:val="none" w:sz="0" w:space="0" w:color="auto"/>
            <w:left w:val="none" w:sz="0" w:space="0" w:color="auto"/>
            <w:bottom w:val="none" w:sz="0" w:space="0" w:color="auto"/>
            <w:right w:val="none" w:sz="0" w:space="0" w:color="auto"/>
          </w:divBdr>
        </w:div>
        <w:div w:id="1572738976">
          <w:marLeft w:val="480"/>
          <w:marRight w:val="0"/>
          <w:marTop w:val="0"/>
          <w:marBottom w:val="0"/>
          <w:divBdr>
            <w:top w:val="none" w:sz="0" w:space="0" w:color="auto"/>
            <w:left w:val="none" w:sz="0" w:space="0" w:color="auto"/>
            <w:bottom w:val="none" w:sz="0" w:space="0" w:color="auto"/>
            <w:right w:val="none" w:sz="0" w:space="0" w:color="auto"/>
          </w:divBdr>
        </w:div>
        <w:div w:id="86271371">
          <w:marLeft w:val="480"/>
          <w:marRight w:val="0"/>
          <w:marTop w:val="0"/>
          <w:marBottom w:val="0"/>
          <w:divBdr>
            <w:top w:val="none" w:sz="0" w:space="0" w:color="auto"/>
            <w:left w:val="none" w:sz="0" w:space="0" w:color="auto"/>
            <w:bottom w:val="none" w:sz="0" w:space="0" w:color="auto"/>
            <w:right w:val="none" w:sz="0" w:space="0" w:color="auto"/>
          </w:divBdr>
        </w:div>
        <w:div w:id="704864415">
          <w:marLeft w:val="480"/>
          <w:marRight w:val="0"/>
          <w:marTop w:val="0"/>
          <w:marBottom w:val="0"/>
          <w:divBdr>
            <w:top w:val="none" w:sz="0" w:space="0" w:color="auto"/>
            <w:left w:val="none" w:sz="0" w:space="0" w:color="auto"/>
            <w:bottom w:val="none" w:sz="0" w:space="0" w:color="auto"/>
            <w:right w:val="none" w:sz="0" w:space="0" w:color="auto"/>
          </w:divBdr>
        </w:div>
        <w:div w:id="2033259717">
          <w:marLeft w:val="480"/>
          <w:marRight w:val="0"/>
          <w:marTop w:val="0"/>
          <w:marBottom w:val="0"/>
          <w:divBdr>
            <w:top w:val="none" w:sz="0" w:space="0" w:color="auto"/>
            <w:left w:val="none" w:sz="0" w:space="0" w:color="auto"/>
            <w:bottom w:val="none" w:sz="0" w:space="0" w:color="auto"/>
            <w:right w:val="none" w:sz="0" w:space="0" w:color="auto"/>
          </w:divBdr>
        </w:div>
        <w:div w:id="32198699">
          <w:marLeft w:val="480"/>
          <w:marRight w:val="0"/>
          <w:marTop w:val="0"/>
          <w:marBottom w:val="0"/>
          <w:divBdr>
            <w:top w:val="none" w:sz="0" w:space="0" w:color="auto"/>
            <w:left w:val="none" w:sz="0" w:space="0" w:color="auto"/>
            <w:bottom w:val="none" w:sz="0" w:space="0" w:color="auto"/>
            <w:right w:val="none" w:sz="0" w:space="0" w:color="auto"/>
          </w:divBdr>
        </w:div>
        <w:div w:id="363481304">
          <w:marLeft w:val="480"/>
          <w:marRight w:val="0"/>
          <w:marTop w:val="0"/>
          <w:marBottom w:val="0"/>
          <w:divBdr>
            <w:top w:val="none" w:sz="0" w:space="0" w:color="auto"/>
            <w:left w:val="none" w:sz="0" w:space="0" w:color="auto"/>
            <w:bottom w:val="none" w:sz="0" w:space="0" w:color="auto"/>
            <w:right w:val="none" w:sz="0" w:space="0" w:color="auto"/>
          </w:divBdr>
        </w:div>
        <w:div w:id="220219140">
          <w:marLeft w:val="480"/>
          <w:marRight w:val="0"/>
          <w:marTop w:val="0"/>
          <w:marBottom w:val="0"/>
          <w:divBdr>
            <w:top w:val="none" w:sz="0" w:space="0" w:color="auto"/>
            <w:left w:val="none" w:sz="0" w:space="0" w:color="auto"/>
            <w:bottom w:val="none" w:sz="0" w:space="0" w:color="auto"/>
            <w:right w:val="none" w:sz="0" w:space="0" w:color="auto"/>
          </w:divBdr>
        </w:div>
        <w:div w:id="821458834">
          <w:marLeft w:val="480"/>
          <w:marRight w:val="0"/>
          <w:marTop w:val="0"/>
          <w:marBottom w:val="0"/>
          <w:divBdr>
            <w:top w:val="none" w:sz="0" w:space="0" w:color="auto"/>
            <w:left w:val="none" w:sz="0" w:space="0" w:color="auto"/>
            <w:bottom w:val="none" w:sz="0" w:space="0" w:color="auto"/>
            <w:right w:val="none" w:sz="0" w:space="0" w:color="auto"/>
          </w:divBdr>
        </w:div>
        <w:div w:id="2137948128">
          <w:marLeft w:val="480"/>
          <w:marRight w:val="0"/>
          <w:marTop w:val="0"/>
          <w:marBottom w:val="0"/>
          <w:divBdr>
            <w:top w:val="none" w:sz="0" w:space="0" w:color="auto"/>
            <w:left w:val="none" w:sz="0" w:space="0" w:color="auto"/>
            <w:bottom w:val="none" w:sz="0" w:space="0" w:color="auto"/>
            <w:right w:val="none" w:sz="0" w:space="0" w:color="auto"/>
          </w:divBdr>
        </w:div>
        <w:div w:id="1323238442">
          <w:marLeft w:val="480"/>
          <w:marRight w:val="0"/>
          <w:marTop w:val="0"/>
          <w:marBottom w:val="0"/>
          <w:divBdr>
            <w:top w:val="none" w:sz="0" w:space="0" w:color="auto"/>
            <w:left w:val="none" w:sz="0" w:space="0" w:color="auto"/>
            <w:bottom w:val="none" w:sz="0" w:space="0" w:color="auto"/>
            <w:right w:val="none" w:sz="0" w:space="0" w:color="auto"/>
          </w:divBdr>
        </w:div>
        <w:div w:id="114955995">
          <w:marLeft w:val="480"/>
          <w:marRight w:val="0"/>
          <w:marTop w:val="0"/>
          <w:marBottom w:val="0"/>
          <w:divBdr>
            <w:top w:val="none" w:sz="0" w:space="0" w:color="auto"/>
            <w:left w:val="none" w:sz="0" w:space="0" w:color="auto"/>
            <w:bottom w:val="none" w:sz="0" w:space="0" w:color="auto"/>
            <w:right w:val="none" w:sz="0" w:space="0" w:color="auto"/>
          </w:divBdr>
        </w:div>
        <w:div w:id="331833990">
          <w:marLeft w:val="480"/>
          <w:marRight w:val="0"/>
          <w:marTop w:val="0"/>
          <w:marBottom w:val="0"/>
          <w:divBdr>
            <w:top w:val="none" w:sz="0" w:space="0" w:color="auto"/>
            <w:left w:val="none" w:sz="0" w:space="0" w:color="auto"/>
            <w:bottom w:val="none" w:sz="0" w:space="0" w:color="auto"/>
            <w:right w:val="none" w:sz="0" w:space="0" w:color="auto"/>
          </w:divBdr>
        </w:div>
        <w:div w:id="1878422572">
          <w:marLeft w:val="480"/>
          <w:marRight w:val="0"/>
          <w:marTop w:val="0"/>
          <w:marBottom w:val="0"/>
          <w:divBdr>
            <w:top w:val="none" w:sz="0" w:space="0" w:color="auto"/>
            <w:left w:val="none" w:sz="0" w:space="0" w:color="auto"/>
            <w:bottom w:val="none" w:sz="0" w:space="0" w:color="auto"/>
            <w:right w:val="none" w:sz="0" w:space="0" w:color="auto"/>
          </w:divBdr>
        </w:div>
      </w:divsChild>
    </w:div>
    <w:div w:id="386339071">
      <w:bodyDiv w:val="1"/>
      <w:marLeft w:val="0"/>
      <w:marRight w:val="0"/>
      <w:marTop w:val="0"/>
      <w:marBottom w:val="0"/>
      <w:divBdr>
        <w:top w:val="none" w:sz="0" w:space="0" w:color="auto"/>
        <w:left w:val="none" w:sz="0" w:space="0" w:color="auto"/>
        <w:bottom w:val="none" w:sz="0" w:space="0" w:color="auto"/>
        <w:right w:val="none" w:sz="0" w:space="0" w:color="auto"/>
      </w:divBdr>
      <w:divsChild>
        <w:div w:id="571163193">
          <w:marLeft w:val="480"/>
          <w:marRight w:val="0"/>
          <w:marTop w:val="0"/>
          <w:marBottom w:val="0"/>
          <w:divBdr>
            <w:top w:val="none" w:sz="0" w:space="0" w:color="auto"/>
            <w:left w:val="none" w:sz="0" w:space="0" w:color="auto"/>
            <w:bottom w:val="none" w:sz="0" w:space="0" w:color="auto"/>
            <w:right w:val="none" w:sz="0" w:space="0" w:color="auto"/>
          </w:divBdr>
        </w:div>
        <w:div w:id="1312254883">
          <w:marLeft w:val="480"/>
          <w:marRight w:val="0"/>
          <w:marTop w:val="0"/>
          <w:marBottom w:val="0"/>
          <w:divBdr>
            <w:top w:val="none" w:sz="0" w:space="0" w:color="auto"/>
            <w:left w:val="none" w:sz="0" w:space="0" w:color="auto"/>
            <w:bottom w:val="none" w:sz="0" w:space="0" w:color="auto"/>
            <w:right w:val="none" w:sz="0" w:space="0" w:color="auto"/>
          </w:divBdr>
        </w:div>
        <w:div w:id="628633121">
          <w:marLeft w:val="480"/>
          <w:marRight w:val="0"/>
          <w:marTop w:val="0"/>
          <w:marBottom w:val="0"/>
          <w:divBdr>
            <w:top w:val="none" w:sz="0" w:space="0" w:color="auto"/>
            <w:left w:val="none" w:sz="0" w:space="0" w:color="auto"/>
            <w:bottom w:val="none" w:sz="0" w:space="0" w:color="auto"/>
            <w:right w:val="none" w:sz="0" w:space="0" w:color="auto"/>
          </w:divBdr>
        </w:div>
        <w:div w:id="1860117681">
          <w:marLeft w:val="480"/>
          <w:marRight w:val="0"/>
          <w:marTop w:val="0"/>
          <w:marBottom w:val="0"/>
          <w:divBdr>
            <w:top w:val="none" w:sz="0" w:space="0" w:color="auto"/>
            <w:left w:val="none" w:sz="0" w:space="0" w:color="auto"/>
            <w:bottom w:val="none" w:sz="0" w:space="0" w:color="auto"/>
            <w:right w:val="none" w:sz="0" w:space="0" w:color="auto"/>
          </w:divBdr>
        </w:div>
        <w:div w:id="702945428">
          <w:marLeft w:val="480"/>
          <w:marRight w:val="0"/>
          <w:marTop w:val="0"/>
          <w:marBottom w:val="0"/>
          <w:divBdr>
            <w:top w:val="none" w:sz="0" w:space="0" w:color="auto"/>
            <w:left w:val="none" w:sz="0" w:space="0" w:color="auto"/>
            <w:bottom w:val="none" w:sz="0" w:space="0" w:color="auto"/>
            <w:right w:val="none" w:sz="0" w:space="0" w:color="auto"/>
          </w:divBdr>
        </w:div>
        <w:div w:id="1126463702">
          <w:marLeft w:val="480"/>
          <w:marRight w:val="0"/>
          <w:marTop w:val="0"/>
          <w:marBottom w:val="0"/>
          <w:divBdr>
            <w:top w:val="none" w:sz="0" w:space="0" w:color="auto"/>
            <w:left w:val="none" w:sz="0" w:space="0" w:color="auto"/>
            <w:bottom w:val="none" w:sz="0" w:space="0" w:color="auto"/>
            <w:right w:val="none" w:sz="0" w:space="0" w:color="auto"/>
          </w:divBdr>
        </w:div>
        <w:div w:id="1084033261">
          <w:marLeft w:val="480"/>
          <w:marRight w:val="0"/>
          <w:marTop w:val="0"/>
          <w:marBottom w:val="0"/>
          <w:divBdr>
            <w:top w:val="none" w:sz="0" w:space="0" w:color="auto"/>
            <w:left w:val="none" w:sz="0" w:space="0" w:color="auto"/>
            <w:bottom w:val="none" w:sz="0" w:space="0" w:color="auto"/>
            <w:right w:val="none" w:sz="0" w:space="0" w:color="auto"/>
          </w:divBdr>
        </w:div>
        <w:div w:id="500632438">
          <w:marLeft w:val="480"/>
          <w:marRight w:val="0"/>
          <w:marTop w:val="0"/>
          <w:marBottom w:val="0"/>
          <w:divBdr>
            <w:top w:val="none" w:sz="0" w:space="0" w:color="auto"/>
            <w:left w:val="none" w:sz="0" w:space="0" w:color="auto"/>
            <w:bottom w:val="none" w:sz="0" w:space="0" w:color="auto"/>
            <w:right w:val="none" w:sz="0" w:space="0" w:color="auto"/>
          </w:divBdr>
        </w:div>
        <w:div w:id="175193948">
          <w:marLeft w:val="480"/>
          <w:marRight w:val="0"/>
          <w:marTop w:val="0"/>
          <w:marBottom w:val="0"/>
          <w:divBdr>
            <w:top w:val="none" w:sz="0" w:space="0" w:color="auto"/>
            <w:left w:val="none" w:sz="0" w:space="0" w:color="auto"/>
            <w:bottom w:val="none" w:sz="0" w:space="0" w:color="auto"/>
            <w:right w:val="none" w:sz="0" w:space="0" w:color="auto"/>
          </w:divBdr>
        </w:div>
        <w:div w:id="1881235942">
          <w:marLeft w:val="480"/>
          <w:marRight w:val="0"/>
          <w:marTop w:val="0"/>
          <w:marBottom w:val="0"/>
          <w:divBdr>
            <w:top w:val="none" w:sz="0" w:space="0" w:color="auto"/>
            <w:left w:val="none" w:sz="0" w:space="0" w:color="auto"/>
            <w:bottom w:val="none" w:sz="0" w:space="0" w:color="auto"/>
            <w:right w:val="none" w:sz="0" w:space="0" w:color="auto"/>
          </w:divBdr>
        </w:div>
        <w:div w:id="296836455">
          <w:marLeft w:val="480"/>
          <w:marRight w:val="0"/>
          <w:marTop w:val="0"/>
          <w:marBottom w:val="0"/>
          <w:divBdr>
            <w:top w:val="none" w:sz="0" w:space="0" w:color="auto"/>
            <w:left w:val="none" w:sz="0" w:space="0" w:color="auto"/>
            <w:bottom w:val="none" w:sz="0" w:space="0" w:color="auto"/>
            <w:right w:val="none" w:sz="0" w:space="0" w:color="auto"/>
          </w:divBdr>
        </w:div>
        <w:div w:id="910314508">
          <w:marLeft w:val="480"/>
          <w:marRight w:val="0"/>
          <w:marTop w:val="0"/>
          <w:marBottom w:val="0"/>
          <w:divBdr>
            <w:top w:val="none" w:sz="0" w:space="0" w:color="auto"/>
            <w:left w:val="none" w:sz="0" w:space="0" w:color="auto"/>
            <w:bottom w:val="none" w:sz="0" w:space="0" w:color="auto"/>
            <w:right w:val="none" w:sz="0" w:space="0" w:color="auto"/>
          </w:divBdr>
        </w:div>
        <w:div w:id="904225384">
          <w:marLeft w:val="480"/>
          <w:marRight w:val="0"/>
          <w:marTop w:val="0"/>
          <w:marBottom w:val="0"/>
          <w:divBdr>
            <w:top w:val="none" w:sz="0" w:space="0" w:color="auto"/>
            <w:left w:val="none" w:sz="0" w:space="0" w:color="auto"/>
            <w:bottom w:val="none" w:sz="0" w:space="0" w:color="auto"/>
            <w:right w:val="none" w:sz="0" w:space="0" w:color="auto"/>
          </w:divBdr>
        </w:div>
        <w:div w:id="1256205106">
          <w:marLeft w:val="480"/>
          <w:marRight w:val="0"/>
          <w:marTop w:val="0"/>
          <w:marBottom w:val="0"/>
          <w:divBdr>
            <w:top w:val="none" w:sz="0" w:space="0" w:color="auto"/>
            <w:left w:val="none" w:sz="0" w:space="0" w:color="auto"/>
            <w:bottom w:val="none" w:sz="0" w:space="0" w:color="auto"/>
            <w:right w:val="none" w:sz="0" w:space="0" w:color="auto"/>
          </w:divBdr>
        </w:div>
        <w:div w:id="733822378">
          <w:marLeft w:val="480"/>
          <w:marRight w:val="0"/>
          <w:marTop w:val="0"/>
          <w:marBottom w:val="0"/>
          <w:divBdr>
            <w:top w:val="none" w:sz="0" w:space="0" w:color="auto"/>
            <w:left w:val="none" w:sz="0" w:space="0" w:color="auto"/>
            <w:bottom w:val="none" w:sz="0" w:space="0" w:color="auto"/>
            <w:right w:val="none" w:sz="0" w:space="0" w:color="auto"/>
          </w:divBdr>
        </w:div>
        <w:div w:id="1277757262">
          <w:marLeft w:val="480"/>
          <w:marRight w:val="0"/>
          <w:marTop w:val="0"/>
          <w:marBottom w:val="0"/>
          <w:divBdr>
            <w:top w:val="none" w:sz="0" w:space="0" w:color="auto"/>
            <w:left w:val="none" w:sz="0" w:space="0" w:color="auto"/>
            <w:bottom w:val="none" w:sz="0" w:space="0" w:color="auto"/>
            <w:right w:val="none" w:sz="0" w:space="0" w:color="auto"/>
          </w:divBdr>
        </w:div>
        <w:div w:id="1702903304">
          <w:marLeft w:val="480"/>
          <w:marRight w:val="0"/>
          <w:marTop w:val="0"/>
          <w:marBottom w:val="0"/>
          <w:divBdr>
            <w:top w:val="none" w:sz="0" w:space="0" w:color="auto"/>
            <w:left w:val="none" w:sz="0" w:space="0" w:color="auto"/>
            <w:bottom w:val="none" w:sz="0" w:space="0" w:color="auto"/>
            <w:right w:val="none" w:sz="0" w:space="0" w:color="auto"/>
          </w:divBdr>
        </w:div>
        <w:div w:id="18511394">
          <w:marLeft w:val="480"/>
          <w:marRight w:val="0"/>
          <w:marTop w:val="0"/>
          <w:marBottom w:val="0"/>
          <w:divBdr>
            <w:top w:val="none" w:sz="0" w:space="0" w:color="auto"/>
            <w:left w:val="none" w:sz="0" w:space="0" w:color="auto"/>
            <w:bottom w:val="none" w:sz="0" w:space="0" w:color="auto"/>
            <w:right w:val="none" w:sz="0" w:space="0" w:color="auto"/>
          </w:divBdr>
        </w:div>
        <w:div w:id="474378447">
          <w:marLeft w:val="480"/>
          <w:marRight w:val="0"/>
          <w:marTop w:val="0"/>
          <w:marBottom w:val="0"/>
          <w:divBdr>
            <w:top w:val="none" w:sz="0" w:space="0" w:color="auto"/>
            <w:left w:val="none" w:sz="0" w:space="0" w:color="auto"/>
            <w:bottom w:val="none" w:sz="0" w:space="0" w:color="auto"/>
            <w:right w:val="none" w:sz="0" w:space="0" w:color="auto"/>
          </w:divBdr>
        </w:div>
        <w:div w:id="356662291">
          <w:marLeft w:val="480"/>
          <w:marRight w:val="0"/>
          <w:marTop w:val="0"/>
          <w:marBottom w:val="0"/>
          <w:divBdr>
            <w:top w:val="none" w:sz="0" w:space="0" w:color="auto"/>
            <w:left w:val="none" w:sz="0" w:space="0" w:color="auto"/>
            <w:bottom w:val="none" w:sz="0" w:space="0" w:color="auto"/>
            <w:right w:val="none" w:sz="0" w:space="0" w:color="auto"/>
          </w:divBdr>
        </w:div>
        <w:div w:id="106462108">
          <w:marLeft w:val="480"/>
          <w:marRight w:val="0"/>
          <w:marTop w:val="0"/>
          <w:marBottom w:val="0"/>
          <w:divBdr>
            <w:top w:val="none" w:sz="0" w:space="0" w:color="auto"/>
            <w:left w:val="none" w:sz="0" w:space="0" w:color="auto"/>
            <w:bottom w:val="none" w:sz="0" w:space="0" w:color="auto"/>
            <w:right w:val="none" w:sz="0" w:space="0" w:color="auto"/>
          </w:divBdr>
        </w:div>
        <w:div w:id="1902863205">
          <w:marLeft w:val="480"/>
          <w:marRight w:val="0"/>
          <w:marTop w:val="0"/>
          <w:marBottom w:val="0"/>
          <w:divBdr>
            <w:top w:val="none" w:sz="0" w:space="0" w:color="auto"/>
            <w:left w:val="none" w:sz="0" w:space="0" w:color="auto"/>
            <w:bottom w:val="none" w:sz="0" w:space="0" w:color="auto"/>
            <w:right w:val="none" w:sz="0" w:space="0" w:color="auto"/>
          </w:divBdr>
        </w:div>
        <w:div w:id="410808616">
          <w:marLeft w:val="480"/>
          <w:marRight w:val="0"/>
          <w:marTop w:val="0"/>
          <w:marBottom w:val="0"/>
          <w:divBdr>
            <w:top w:val="none" w:sz="0" w:space="0" w:color="auto"/>
            <w:left w:val="none" w:sz="0" w:space="0" w:color="auto"/>
            <w:bottom w:val="none" w:sz="0" w:space="0" w:color="auto"/>
            <w:right w:val="none" w:sz="0" w:space="0" w:color="auto"/>
          </w:divBdr>
        </w:div>
      </w:divsChild>
    </w:div>
    <w:div w:id="387074905">
      <w:bodyDiv w:val="1"/>
      <w:marLeft w:val="0"/>
      <w:marRight w:val="0"/>
      <w:marTop w:val="0"/>
      <w:marBottom w:val="0"/>
      <w:divBdr>
        <w:top w:val="none" w:sz="0" w:space="0" w:color="auto"/>
        <w:left w:val="none" w:sz="0" w:space="0" w:color="auto"/>
        <w:bottom w:val="none" w:sz="0" w:space="0" w:color="auto"/>
        <w:right w:val="none" w:sz="0" w:space="0" w:color="auto"/>
      </w:divBdr>
    </w:div>
    <w:div w:id="387612176">
      <w:bodyDiv w:val="1"/>
      <w:marLeft w:val="0"/>
      <w:marRight w:val="0"/>
      <w:marTop w:val="0"/>
      <w:marBottom w:val="0"/>
      <w:divBdr>
        <w:top w:val="none" w:sz="0" w:space="0" w:color="auto"/>
        <w:left w:val="none" w:sz="0" w:space="0" w:color="auto"/>
        <w:bottom w:val="none" w:sz="0" w:space="0" w:color="auto"/>
        <w:right w:val="none" w:sz="0" w:space="0" w:color="auto"/>
      </w:divBdr>
    </w:div>
    <w:div w:id="390466772">
      <w:bodyDiv w:val="1"/>
      <w:marLeft w:val="0"/>
      <w:marRight w:val="0"/>
      <w:marTop w:val="0"/>
      <w:marBottom w:val="0"/>
      <w:divBdr>
        <w:top w:val="none" w:sz="0" w:space="0" w:color="auto"/>
        <w:left w:val="none" w:sz="0" w:space="0" w:color="auto"/>
        <w:bottom w:val="none" w:sz="0" w:space="0" w:color="auto"/>
        <w:right w:val="none" w:sz="0" w:space="0" w:color="auto"/>
      </w:divBdr>
    </w:div>
    <w:div w:id="390886410">
      <w:bodyDiv w:val="1"/>
      <w:marLeft w:val="0"/>
      <w:marRight w:val="0"/>
      <w:marTop w:val="0"/>
      <w:marBottom w:val="0"/>
      <w:divBdr>
        <w:top w:val="none" w:sz="0" w:space="0" w:color="auto"/>
        <w:left w:val="none" w:sz="0" w:space="0" w:color="auto"/>
        <w:bottom w:val="none" w:sz="0" w:space="0" w:color="auto"/>
        <w:right w:val="none" w:sz="0" w:space="0" w:color="auto"/>
      </w:divBdr>
    </w:div>
    <w:div w:id="396786360">
      <w:bodyDiv w:val="1"/>
      <w:marLeft w:val="0"/>
      <w:marRight w:val="0"/>
      <w:marTop w:val="0"/>
      <w:marBottom w:val="0"/>
      <w:divBdr>
        <w:top w:val="none" w:sz="0" w:space="0" w:color="auto"/>
        <w:left w:val="none" w:sz="0" w:space="0" w:color="auto"/>
        <w:bottom w:val="none" w:sz="0" w:space="0" w:color="auto"/>
        <w:right w:val="none" w:sz="0" w:space="0" w:color="auto"/>
      </w:divBdr>
      <w:divsChild>
        <w:div w:id="1641184907">
          <w:marLeft w:val="480"/>
          <w:marRight w:val="0"/>
          <w:marTop w:val="0"/>
          <w:marBottom w:val="0"/>
          <w:divBdr>
            <w:top w:val="none" w:sz="0" w:space="0" w:color="auto"/>
            <w:left w:val="none" w:sz="0" w:space="0" w:color="auto"/>
            <w:bottom w:val="none" w:sz="0" w:space="0" w:color="auto"/>
            <w:right w:val="none" w:sz="0" w:space="0" w:color="auto"/>
          </w:divBdr>
        </w:div>
        <w:div w:id="1764954460">
          <w:marLeft w:val="480"/>
          <w:marRight w:val="0"/>
          <w:marTop w:val="0"/>
          <w:marBottom w:val="0"/>
          <w:divBdr>
            <w:top w:val="none" w:sz="0" w:space="0" w:color="auto"/>
            <w:left w:val="none" w:sz="0" w:space="0" w:color="auto"/>
            <w:bottom w:val="none" w:sz="0" w:space="0" w:color="auto"/>
            <w:right w:val="none" w:sz="0" w:space="0" w:color="auto"/>
          </w:divBdr>
        </w:div>
        <w:div w:id="502866318">
          <w:marLeft w:val="480"/>
          <w:marRight w:val="0"/>
          <w:marTop w:val="0"/>
          <w:marBottom w:val="0"/>
          <w:divBdr>
            <w:top w:val="none" w:sz="0" w:space="0" w:color="auto"/>
            <w:left w:val="none" w:sz="0" w:space="0" w:color="auto"/>
            <w:bottom w:val="none" w:sz="0" w:space="0" w:color="auto"/>
            <w:right w:val="none" w:sz="0" w:space="0" w:color="auto"/>
          </w:divBdr>
        </w:div>
        <w:div w:id="15157927">
          <w:marLeft w:val="480"/>
          <w:marRight w:val="0"/>
          <w:marTop w:val="0"/>
          <w:marBottom w:val="0"/>
          <w:divBdr>
            <w:top w:val="none" w:sz="0" w:space="0" w:color="auto"/>
            <w:left w:val="none" w:sz="0" w:space="0" w:color="auto"/>
            <w:bottom w:val="none" w:sz="0" w:space="0" w:color="auto"/>
            <w:right w:val="none" w:sz="0" w:space="0" w:color="auto"/>
          </w:divBdr>
        </w:div>
        <w:div w:id="196042631">
          <w:marLeft w:val="480"/>
          <w:marRight w:val="0"/>
          <w:marTop w:val="0"/>
          <w:marBottom w:val="0"/>
          <w:divBdr>
            <w:top w:val="none" w:sz="0" w:space="0" w:color="auto"/>
            <w:left w:val="none" w:sz="0" w:space="0" w:color="auto"/>
            <w:bottom w:val="none" w:sz="0" w:space="0" w:color="auto"/>
            <w:right w:val="none" w:sz="0" w:space="0" w:color="auto"/>
          </w:divBdr>
        </w:div>
        <w:div w:id="821317241">
          <w:marLeft w:val="480"/>
          <w:marRight w:val="0"/>
          <w:marTop w:val="0"/>
          <w:marBottom w:val="0"/>
          <w:divBdr>
            <w:top w:val="none" w:sz="0" w:space="0" w:color="auto"/>
            <w:left w:val="none" w:sz="0" w:space="0" w:color="auto"/>
            <w:bottom w:val="none" w:sz="0" w:space="0" w:color="auto"/>
            <w:right w:val="none" w:sz="0" w:space="0" w:color="auto"/>
          </w:divBdr>
        </w:div>
        <w:div w:id="1943146058">
          <w:marLeft w:val="480"/>
          <w:marRight w:val="0"/>
          <w:marTop w:val="0"/>
          <w:marBottom w:val="0"/>
          <w:divBdr>
            <w:top w:val="none" w:sz="0" w:space="0" w:color="auto"/>
            <w:left w:val="none" w:sz="0" w:space="0" w:color="auto"/>
            <w:bottom w:val="none" w:sz="0" w:space="0" w:color="auto"/>
            <w:right w:val="none" w:sz="0" w:space="0" w:color="auto"/>
          </w:divBdr>
        </w:div>
        <w:div w:id="1024399230">
          <w:marLeft w:val="480"/>
          <w:marRight w:val="0"/>
          <w:marTop w:val="0"/>
          <w:marBottom w:val="0"/>
          <w:divBdr>
            <w:top w:val="none" w:sz="0" w:space="0" w:color="auto"/>
            <w:left w:val="none" w:sz="0" w:space="0" w:color="auto"/>
            <w:bottom w:val="none" w:sz="0" w:space="0" w:color="auto"/>
            <w:right w:val="none" w:sz="0" w:space="0" w:color="auto"/>
          </w:divBdr>
        </w:div>
        <w:div w:id="1089734718">
          <w:marLeft w:val="480"/>
          <w:marRight w:val="0"/>
          <w:marTop w:val="0"/>
          <w:marBottom w:val="0"/>
          <w:divBdr>
            <w:top w:val="none" w:sz="0" w:space="0" w:color="auto"/>
            <w:left w:val="none" w:sz="0" w:space="0" w:color="auto"/>
            <w:bottom w:val="none" w:sz="0" w:space="0" w:color="auto"/>
            <w:right w:val="none" w:sz="0" w:space="0" w:color="auto"/>
          </w:divBdr>
        </w:div>
        <w:div w:id="1779137185">
          <w:marLeft w:val="480"/>
          <w:marRight w:val="0"/>
          <w:marTop w:val="0"/>
          <w:marBottom w:val="0"/>
          <w:divBdr>
            <w:top w:val="none" w:sz="0" w:space="0" w:color="auto"/>
            <w:left w:val="none" w:sz="0" w:space="0" w:color="auto"/>
            <w:bottom w:val="none" w:sz="0" w:space="0" w:color="auto"/>
            <w:right w:val="none" w:sz="0" w:space="0" w:color="auto"/>
          </w:divBdr>
        </w:div>
        <w:div w:id="953168433">
          <w:marLeft w:val="480"/>
          <w:marRight w:val="0"/>
          <w:marTop w:val="0"/>
          <w:marBottom w:val="0"/>
          <w:divBdr>
            <w:top w:val="none" w:sz="0" w:space="0" w:color="auto"/>
            <w:left w:val="none" w:sz="0" w:space="0" w:color="auto"/>
            <w:bottom w:val="none" w:sz="0" w:space="0" w:color="auto"/>
            <w:right w:val="none" w:sz="0" w:space="0" w:color="auto"/>
          </w:divBdr>
        </w:div>
        <w:div w:id="1113598884">
          <w:marLeft w:val="480"/>
          <w:marRight w:val="0"/>
          <w:marTop w:val="0"/>
          <w:marBottom w:val="0"/>
          <w:divBdr>
            <w:top w:val="none" w:sz="0" w:space="0" w:color="auto"/>
            <w:left w:val="none" w:sz="0" w:space="0" w:color="auto"/>
            <w:bottom w:val="none" w:sz="0" w:space="0" w:color="auto"/>
            <w:right w:val="none" w:sz="0" w:space="0" w:color="auto"/>
          </w:divBdr>
        </w:div>
        <w:div w:id="1118646024">
          <w:marLeft w:val="480"/>
          <w:marRight w:val="0"/>
          <w:marTop w:val="0"/>
          <w:marBottom w:val="0"/>
          <w:divBdr>
            <w:top w:val="none" w:sz="0" w:space="0" w:color="auto"/>
            <w:left w:val="none" w:sz="0" w:space="0" w:color="auto"/>
            <w:bottom w:val="none" w:sz="0" w:space="0" w:color="auto"/>
            <w:right w:val="none" w:sz="0" w:space="0" w:color="auto"/>
          </w:divBdr>
        </w:div>
        <w:div w:id="684478306">
          <w:marLeft w:val="480"/>
          <w:marRight w:val="0"/>
          <w:marTop w:val="0"/>
          <w:marBottom w:val="0"/>
          <w:divBdr>
            <w:top w:val="none" w:sz="0" w:space="0" w:color="auto"/>
            <w:left w:val="none" w:sz="0" w:space="0" w:color="auto"/>
            <w:bottom w:val="none" w:sz="0" w:space="0" w:color="auto"/>
            <w:right w:val="none" w:sz="0" w:space="0" w:color="auto"/>
          </w:divBdr>
        </w:div>
        <w:div w:id="160511981">
          <w:marLeft w:val="480"/>
          <w:marRight w:val="0"/>
          <w:marTop w:val="0"/>
          <w:marBottom w:val="0"/>
          <w:divBdr>
            <w:top w:val="none" w:sz="0" w:space="0" w:color="auto"/>
            <w:left w:val="none" w:sz="0" w:space="0" w:color="auto"/>
            <w:bottom w:val="none" w:sz="0" w:space="0" w:color="auto"/>
            <w:right w:val="none" w:sz="0" w:space="0" w:color="auto"/>
          </w:divBdr>
        </w:div>
        <w:div w:id="1663508801">
          <w:marLeft w:val="480"/>
          <w:marRight w:val="0"/>
          <w:marTop w:val="0"/>
          <w:marBottom w:val="0"/>
          <w:divBdr>
            <w:top w:val="none" w:sz="0" w:space="0" w:color="auto"/>
            <w:left w:val="none" w:sz="0" w:space="0" w:color="auto"/>
            <w:bottom w:val="none" w:sz="0" w:space="0" w:color="auto"/>
            <w:right w:val="none" w:sz="0" w:space="0" w:color="auto"/>
          </w:divBdr>
        </w:div>
        <w:div w:id="1408115893">
          <w:marLeft w:val="480"/>
          <w:marRight w:val="0"/>
          <w:marTop w:val="0"/>
          <w:marBottom w:val="0"/>
          <w:divBdr>
            <w:top w:val="none" w:sz="0" w:space="0" w:color="auto"/>
            <w:left w:val="none" w:sz="0" w:space="0" w:color="auto"/>
            <w:bottom w:val="none" w:sz="0" w:space="0" w:color="auto"/>
            <w:right w:val="none" w:sz="0" w:space="0" w:color="auto"/>
          </w:divBdr>
        </w:div>
        <w:div w:id="372314436">
          <w:marLeft w:val="480"/>
          <w:marRight w:val="0"/>
          <w:marTop w:val="0"/>
          <w:marBottom w:val="0"/>
          <w:divBdr>
            <w:top w:val="none" w:sz="0" w:space="0" w:color="auto"/>
            <w:left w:val="none" w:sz="0" w:space="0" w:color="auto"/>
            <w:bottom w:val="none" w:sz="0" w:space="0" w:color="auto"/>
            <w:right w:val="none" w:sz="0" w:space="0" w:color="auto"/>
          </w:divBdr>
        </w:div>
        <w:div w:id="1603948390">
          <w:marLeft w:val="480"/>
          <w:marRight w:val="0"/>
          <w:marTop w:val="0"/>
          <w:marBottom w:val="0"/>
          <w:divBdr>
            <w:top w:val="none" w:sz="0" w:space="0" w:color="auto"/>
            <w:left w:val="none" w:sz="0" w:space="0" w:color="auto"/>
            <w:bottom w:val="none" w:sz="0" w:space="0" w:color="auto"/>
            <w:right w:val="none" w:sz="0" w:space="0" w:color="auto"/>
          </w:divBdr>
        </w:div>
        <w:div w:id="1045064123">
          <w:marLeft w:val="480"/>
          <w:marRight w:val="0"/>
          <w:marTop w:val="0"/>
          <w:marBottom w:val="0"/>
          <w:divBdr>
            <w:top w:val="none" w:sz="0" w:space="0" w:color="auto"/>
            <w:left w:val="none" w:sz="0" w:space="0" w:color="auto"/>
            <w:bottom w:val="none" w:sz="0" w:space="0" w:color="auto"/>
            <w:right w:val="none" w:sz="0" w:space="0" w:color="auto"/>
          </w:divBdr>
        </w:div>
        <w:div w:id="1844782354">
          <w:marLeft w:val="480"/>
          <w:marRight w:val="0"/>
          <w:marTop w:val="0"/>
          <w:marBottom w:val="0"/>
          <w:divBdr>
            <w:top w:val="none" w:sz="0" w:space="0" w:color="auto"/>
            <w:left w:val="none" w:sz="0" w:space="0" w:color="auto"/>
            <w:bottom w:val="none" w:sz="0" w:space="0" w:color="auto"/>
            <w:right w:val="none" w:sz="0" w:space="0" w:color="auto"/>
          </w:divBdr>
        </w:div>
        <w:div w:id="1688631501">
          <w:marLeft w:val="480"/>
          <w:marRight w:val="0"/>
          <w:marTop w:val="0"/>
          <w:marBottom w:val="0"/>
          <w:divBdr>
            <w:top w:val="none" w:sz="0" w:space="0" w:color="auto"/>
            <w:left w:val="none" w:sz="0" w:space="0" w:color="auto"/>
            <w:bottom w:val="none" w:sz="0" w:space="0" w:color="auto"/>
            <w:right w:val="none" w:sz="0" w:space="0" w:color="auto"/>
          </w:divBdr>
        </w:div>
        <w:div w:id="1957519654">
          <w:marLeft w:val="480"/>
          <w:marRight w:val="0"/>
          <w:marTop w:val="0"/>
          <w:marBottom w:val="0"/>
          <w:divBdr>
            <w:top w:val="none" w:sz="0" w:space="0" w:color="auto"/>
            <w:left w:val="none" w:sz="0" w:space="0" w:color="auto"/>
            <w:bottom w:val="none" w:sz="0" w:space="0" w:color="auto"/>
            <w:right w:val="none" w:sz="0" w:space="0" w:color="auto"/>
          </w:divBdr>
        </w:div>
        <w:div w:id="880704958">
          <w:marLeft w:val="480"/>
          <w:marRight w:val="0"/>
          <w:marTop w:val="0"/>
          <w:marBottom w:val="0"/>
          <w:divBdr>
            <w:top w:val="none" w:sz="0" w:space="0" w:color="auto"/>
            <w:left w:val="none" w:sz="0" w:space="0" w:color="auto"/>
            <w:bottom w:val="none" w:sz="0" w:space="0" w:color="auto"/>
            <w:right w:val="none" w:sz="0" w:space="0" w:color="auto"/>
          </w:divBdr>
        </w:div>
        <w:div w:id="515342271">
          <w:marLeft w:val="480"/>
          <w:marRight w:val="0"/>
          <w:marTop w:val="0"/>
          <w:marBottom w:val="0"/>
          <w:divBdr>
            <w:top w:val="none" w:sz="0" w:space="0" w:color="auto"/>
            <w:left w:val="none" w:sz="0" w:space="0" w:color="auto"/>
            <w:bottom w:val="none" w:sz="0" w:space="0" w:color="auto"/>
            <w:right w:val="none" w:sz="0" w:space="0" w:color="auto"/>
          </w:divBdr>
        </w:div>
        <w:div w:id="1404329139">
          <w:marLeft w:val="480"/>
          <w:marRight w:val="0"/>
          <w:marTop w:val="0"/>
          <w:marBottom w:val="0"/>
          <w:divBdr>
            <w:top w:val="none" w:sz="0" w:space="0" w:color="auto"/>
            <w:left w:val="none" w:sz="0" w:space="0" w:color="auto"/>
            <w:bottom w:val="none" w:sz="0" w:space="0" w:color="auto"/>
            <w:right w:val="none" w:sz="0" w:space="0" w:color="auto"/>
          </w:divBdr>
        </w:div>
        <w:div w:id="1511799838">
          <w:marLeft w:val="480"/>
          <w:marRight w:val="0"/>
          <w:marTop w:val="0"/>
          <w:marBottom w:val="0"/>
          <w:divBdr>
            <w:top w:val="none" w:sz="0" w:space="0" w:color="auto"/>
            <w:left w:val="none" w:sz="0" w:space="0" w:color="auto"/>
            <w:bottom w:val="none" w:sz="0" w:space="0" w:color="auto"/>
            <w:right w:val="none" w:sz="0" w:space="0" w:color="auto"/>
          </w:divBdr>
        </w:div>
        <w:div w:id="2056346100">
          <w:marLeft w:val="480"/>
          <w:marRight w:val="0"/>
          <w:marTop w:val="0"/>
          <w:marBottom w:val="0"/>
          <w:divBdr>
            <w:top w:val="none" w:sz="0" w:space="0" w:color="auto"/>
            <w:left w:val="none" w:sz="0" w:space="0" w:color="auto"/>
            <w:bottom w:val="none" w:sz="0" w:space="0" w:color="auto"/>
            <w:right w:val="none" w:sz="0" w:space="0" w:color="auto"/>
          </w:divBdr>
        </w:div>
        <w:div w:id="1139961753">
          <w:marLeft w:val="480"/>
          <w:marRight w:val="0"/>
          <w:marTop w:val="0"/>
          <w:marBottom w:val="0"/>
          <w:divBdr>
            <w:top w:val="none" w:sz="0" w:space="0" w:color="auto"/>
            <w:left w:val="none" w:sz="0" w:space="0" w:color="auto"/>
            <w:bottom w:val="none" w:sz="0" w:space="0" w:color="auto"/>
            <w:right w:val="none" w:sz="0" w:space="0" w:color="auto"/>
          </w:divBdr>
        </w:div>
        <w:div w:id="280495015">
          <w:marLeft w:val="480"/>
          <w:marRight w:val="0"/>
          <w:marTop w:val="0"/>
          <w:marBottom w:val="0"/>
          <w:divBdr>
            <w:top w:val="none" w:sz="0" w:space="0" w:color="auto"/>
            <w:left w:val="none" w:sz="0" w:space="0" w:color="auto"/>
            <w:bottom w:val="none" w:sz="0" w:space="0" w:color="auto"/>
            <w:right w:val="none" w:sz="0" w:space="0" w:color="auto"/>
          </w:divBdr>
        </w:div>
        <w:div w:id="404839695">
          <w:marLeft w:val="480"/>
          <w:marRight w:val="0"/>
          <w:marTop w:val="0"/>
          <w:marBottom w:val="0"/>
          <w:divBdr>
            <w:top w:val="none" w:sz="0" w:space="0" w:color="auto"/>
            <w:left w:val="none" w:sz="0" w:space="0" w:color="auto"/>
            <w:bottom w:val="none" w:sz="0" w:space="0" w:color="auto"/>
            <w:right w:val="none" w:sz="0" w:space="0" w:color="auto"/>
          </w:divBdr>
        </w:div>
        <w:div w:id="547761333">
          <w:marLeft w:val="480"/>
          <w:marRight w:val="0"/>
          <w:marTop w:val="0"/>
          <w:marBottom w:val="0"/>
          <w:divBdr>
            <w:top w:val="none" w:sz="0" w:space="0" w:color="auto"/>
            <w:left w:val="none" w:sz="0" w:space="0" w:color="auto"/>
            <w:bottom w:val="none" w:sz="0" w:space="0" w:color="auto"/>
            <w:right w:val="none" w:sz="0" w:space="0" w:color="auto"/>
          </w:divBdr>
        </w:div>
      </w:divsChild>
    </w:div>
    <w:div w:id="402987592">
      <w:bodyDiv w:val="1"/>
      <w:marLeft w:val="0"/>
      <w:marRight w:val="0"/>
      <w:marTop w:val="0"/>
      <w:marBottom w:val="0"/>
      <w:divBdr>
        <w:top w:val="none" w:sz="0" w:space="0" w:color="auto"/>
        <w:left w:val="none" w:sz="0" w:space="0" w:color="auto"/>
        <w:bottom w:val="none" w:sz="0" w:space="0" w:color="auto"/>
        <w:right w:val="none" w:sz="0" w:space="0" w:color="auto"/>
      </w:divBdr>
      <w:divsChild>
        <w:div w:id="354768061">
          <w:marLeft w:val="640"/>
          <w:marRight w:val="0"/>
          <w:marTop w:val="0"/>
          <w:marBottom w:val="0"/>
          <w:divBdr>
            <w:top w:val="none" w:sz="0" w:space="0" w:color="auto"/>
            <w:left w:val="none" w:sz="0" w:space="0" w:color="auto"/>
            <w:bottom w:val="none" w:sz="0" w:space="0" w:color="auto"/>
            <w:right w:val="none" w:sz="0" w:space="0" w:color="auto"/>
          </w:divBdr>
        </w:div>
        <w:div w:id="1402866595">
          <w:marLeft w:val="640"/>
          <w:marRight w:val="0"/>
          <w:marTop w:val="0"/>
          <w:marBottom w:val="0"/>
          <w:divBdr>
            <w:top w:val="none" w:sz="0" w:space="0" w:color="auto"/>
            <w:left w:val="none" w:sz="0" w:space="0" w:color="auto"/>
            <w:bottom w:val="none" w:sz="0" w:space="0" w:color="auto"/>
            <w:right w:val="none" w:sz="0" w:space="0" w:color="auto"/>
          </w:divBdr>
        </w:div>
        <w:div w:id="583880537">
          <w:marLeft w:val="640"/>
          <w:marRight w:val="0"/>
          <w:marTop w:val="0"/>
          <w:marBottom w:val="0"/>
          <w:divBdr>
            <w:top w:val="none" w:sz="0" w:space="0" w:color="auto"/>
            <w:left w:val="none" w:sz="0" w:space="0" w:color="auto"/>
            <w:bottom w:val="none" w:sz="0" w:space="0" w:color="auto"/>
            <w:right w:val="none" w:sz="0" w:space="0" w:color="auto"/>
          </w:divBdr>
        </w:div>
        <w:div w:id="1642812010">
          <w:marLeft w:val="640"/>
          <w:marRight w:val="0"/>
          <w:marTop w:val="0"/>
          <w:marBottom w:val="0"/>
          <w:divBdr>
            <w:top w:val="none" w:sz="0" w:space="0" w:color="auto"/>
            <w:left w:val="none" w:sz="0" w:space="0" w:color="auto"/>
            <w:bottom w:val="none" w:sz="0" w:space="0" w:color="auto"/>
            <w:right w:val="none" w:sz="0" w:space="0" w:color="auto"/>
          </w:divBdr>
        </w:div>
        <w:div w:id="852766720">
          <w:marLeft w:val="640"/>
          <w:marRight w:val="0"/>
          <w:marTop w:val="0"/>
          <w:marBottom w:val="0"/>
          <w:divBdr>
            <w:top w:val="none" w:sz="0" w:space="0" w:color="auto"/>
            <w:left w:val="none" w:sz="0" w:space="0" w:color="auto"/>
            <w:bottom w:val="none" w:sz="0" w:space="0" w:color="auto"/>
            <w:right w:val="none" w:sz="0" w:space="0" w:color="auto"/>
          </w:divBdr>
        </w:div>
        <w:div w:id="1682659704">
          <w:marLeft w:val="640"/>
          <w:marRight w:val="0"/>
          <w:marTop w:val="0"/>
          <w:marBottom w:val="0"/>
          <w:divBdr>
            <w:top w:val="none" w:sz="0" w:space="0" w:color="auto"/>
            <w:left w:val="none" w:sz="0" w:space="0" w:color="auto"/>
            <w:bottom w:val="none" w:sz="0" w:space="0" w:color="auto"/>
            <w:right w:val="none" w:sz="0" w:space="0" w:color="auto"/>
          </w:divBdr>
        </w:div>
        <w:div w:id="527568212">
          <w:marLeft w:val="640"/>
          <w:marRight w:val="0"/>
          <w:marTop w:val="0"/>
          <w:marBottom w:val="0"/>
          <w:divBdr>
            <w:top w:val="none" w:sz="0" w:space="0" w:color="auto"/>
            <w:left w:val="none" w:sz="0" w:space="0" w:color="auto"/>
            <w:bottom w:val="none" w:sz="0" w:space="0" w:color="auto"/>
            <w:right w:val="none" w:sz="0" w:space="0" w:color="auto"/>
          </w:divBdr>
        </w:div>
        <w:div w:id="904101778">
          <w:marLeft w:val="640"/>
          <w:marRight w:val="0"/>
          <w:marTop w:val="0"/>
          <w:marBottom w:val="0"/>
          <w:divBdr>
            <w:top w:val="none" w:sz="0" w:space="0" w:color="auto"/>
            <w:left w:val="none" w:sz="0" w:space="0" w:color="auto"/>
            <w:bottom w:val="none" w:sz="0" w:space="0" w:color="auto"/>
            <w:right w:val="none" w:sz="0" w:space="0" w:color="auto"/>
          </w:divBdr>
        </w:div>
        <w:div w:id="378015883">
          <w:marLeft w:val="640"/>
          <w:marRight w:val="0"/>
          <w:marTop w:val="0"/>
          <w:marBottom w:val="0"/>
          <w:divBdr>
            <w:top w:val="none" w:sz="0" w:space="0" w:color="auto"/>
            <w:left w:val="none" w:sz="0" w:space="0" w:color="auto"/>
            <w:bottom w:val="none" w:sz="0" w:space="0" w:color="auto"/>
            <w:right w:val="none" w:sz="0" w:space="0" w:color="auto"/>
          </w:divBdr>
        </w:div>
        <w:div w:id="1019089048">
          <w:marLeft w:val="640"/>
          <w:marRight w:val="0"/>
          <w:marTop w:val="0"/>
          <w:marBottom w:val="0"/>
          <w:divBdr>
            <w:top w:val="none" w:sz="0" w:space="0" w:color="auto"/>
            <w:left w:val="none" w:sz="0" w:space="0" w:color="auto"/>
            <w:bottom w:val="none" w:sz="0" w:space="0" w:color="auto"/>
            <w:right w:val="none" w:sz="0" w:space="0" w:color="auto"/>
          </w:divBdr>
        </w:div>
        <w:div w:id="812454521">
          <w:marLeft w:val="640"/>
          <w:marRight w:val="0"/>
          <w:marTop w:val="0"/>
          <w:marBottom w:val="0"/>
          <w:divBdr>
            <w:top w:val="none" w:sz="0" w:space="0" w:color="auto"/>
            <w:left w:val="none" w:sz="0" w:space="0" w:color="auto"/>
            <w:bottom w:val="none" w:sz="0" w:space="0" w:color="auto"/>
            <w:right w:val="none" w:sz="0" w:space="0" w:color="auto"/>
          </w:divBdr>
        </w:div>
        <w:div w:id="972179279">
          <w:marLeft w:val="640"/>
          <w:marRight w:val="0"/>
          <w:marTop w:val="0"/>
          <w:marBottom w:val="0"/>
          <w:divBdr>
            <w:top w:val="none" w:sz="0" w:space="0" w:color="auto"/>
            <w:left w:val="none" w:sz="0" w:space="0" w:color="auto"/>
            <w:bottom w:val="none" w:sz="0" w:space="0" w:color="auto"/>
            <w:right w:val="none" w:sz="0" w:space="0" w:color="auto"/>
          </w:divBdr>
        </w:div>
        <w:div w:id="1028486720">
          <w:marLeft w:val="640"/>
          <w:marRight w:val="0"/>
          <w:marTop w:val="0"/>
          <w:marBottom w:val="0"/>
          <w:divBdr>
            <w:top w:val="none" w:sz="0" w:space="0" w:color="auto"/>
            <w:left w:val="none" w:sz="0" w:space="0" w:color="auto"/>
            <w:bottom w:val="none" w:sz="0" w:space="0" w:color="auto"/>
            <w:right w:val="none" w:sz="0" w:space="0" w:color="auto"/>
          </w:divBdr>
        </w:div>
        <w:div w:id="1952857747">
          <w:marLeft w:val="640"/>
          <w:marRight w:val="0"/>
          <w:marTop w:val="0"/>
          <w:marBottom w:val="0"/>
          <w:divBdr>
            <w:top w:val="none" w:sz="0" w:space="0" w:color="auto"/>
            <w:left w:val="none" w:sz="0" w:space="0" w:color="auto"/>
            <w:bottom w:val="none" w:sz="0" w:space="0" w:color="auto"/>
            <w:right w:val="none" w:sz="0" w:space="0" w:color="auto"/>
          </w:divBdr>
        </w:div>
        <w:div w:id="429393542">
          <w:marLeft w:val="640"/>
          <w:marRight w:val="0"/>
          <w:marTop w:val="0"/>
          <w:marBottom w:val="0"/>
          <w:divBdr>
            <w:top w:val="none" w:sz="0" w:space="0" w:color="auto"/>
            <w:left w:val="none" w:sz="0" w:space="0" w:color="auto"/>
            <w:bottom w:val="none" w:sz="0" w:space="0" w:color="auto"/>
            <w:right w:val="none" w:sz="0" w:space="0" w:color="auto"/>
          </w:divBdr>
        </w:div>
        <w:div w:id="1957983260">
          <w:marLeft w:val="640"/>
          <w:marRight w:val="0"/>
          <w:marTop w:val="0"/>
          <w:marBottom w:val="0"/>
          <w:divBdr>
            <w:top w:val="none" w:sz="0" w:space="0" w:color="auto"/>
            <w:left w:val="none" w:sz="0" w:space="0" w:color="auto"/>
            <w:bottom w:val="none" w:sz="0" w:space="0" w:color="auto"/>
            <w:right w:val="none" w:sz="0" w:space="0" w:color="auto"/>
          </w:divBdr>
        </w:div>
        <w:div w:id="722605139">
          <w:marLeft w:val="640"/>
          <w:marRight w:val="0"/>
          <w:marTop w:val="0"/>
          <w:marBottom w:val="0"/>
          <w:divBdr>
            <w:top w:val="none" w:sz="0" w:space="0" w:color="auto"/>
            <w:left w:val="none" w:sz="0" w:space="0" w:color="auto"/>
            <w:bottom w:val="none" w:sz="0" w:space="0" w:color="auto"/>
            <w:right w:val="none" w:sz="0" w:space="0" w:color="auto"/>
          </w:divBdr>
        </w:div>
        <w:div w:id="1726827536">
          <w:marLeft w:val="640"/>
          <w:marRight w:val="0"/>
          <w:marTop w:val="0"/>
          <w:marBottom w:val="0"/>
          <w:divBdr>
            <w:top w:val="none" w:sz="0" w:space="0" w:color="auto"/>
            <w:left w:val="none" w:sz="0" w:space="0" w:color="auto"/>
            <w:bottom w:val="none" w:sz="0" w:space="0" w:color="auto"/>
            <w:right w:val="none" w:sz="0" w:space="0" w:color="auto"/>
          </w:divBdr>
        </w:div>
        <w:div w:id="1052077478">
          <w:marLeft w:val="640"/>
          <w:marRight w:val="0"/>
          <w:marTop w:val="0"/>
          <w:marBottom w:val="0"/>
          <w:divBdr>
            <w:top w:val="none" w:sz="0" w:space="0" w:color="auto"/>
            <w:left w:val="none" w:sz="0" w:space="0" w:color="auto"/>
            <w:bottom w:val="none" w:sz="0" w:space="0" w:color="auto"/>
            <w:right w:val="none" w:sz="0" w:space="0" w:color="auto"/>
          </w:divBdr>
        </w:div>
        <w:div w:id="625618543">
          <w:marLeft w:val="640"/>
          <w:marRight w:val="0"/>
          <w:marTop w:val="0"/>
          <w:marBottom w:val="0"/>
          <w:divBdr>
            <w:top w:val="none" w:sz="0" w:space="0" w:color="auto"/>
            <w:left w:val="none" w:sz="0" w:space="0" w:color="auto"/>
            <w:bottom w:val="none" w:sz="0" w:space="0" w:color="auto"/>
            <w:right w:val="none" w:sz="0" w:space="0" w:color="auto"/>
          </w:divBdr>
        </w:div>
        <w:div w:id="116602974">
          <w:marLeft w:val="640"/>
          <w:marRight w:val="0"/>
          <w:marTop w:val="0"/>
          <w:marBottom w:val="0"/>
          <w:divBdr>
            <w:top w:val="none" w:sz="0" w:space="0" w:color="auto"/>
            <w:left w:val="none" w:sz="0" w:space="0" w:color="auto"/>
            <w:bottom w:val="none" w:sz="0" w:space="0" w:color="auto"/>
            <w:right w:val="none" w:sz="0" w:space="0" w:color="auto"/>
          </w:divBdr>
        </w:div>
        <w:div w:id="2051687043">
          <w:marLeft w:val="640"/>
          <w:marRight w:val="0"/>
          <w:marTop w:val="0"/>
          <w:marBottom w:val="0"/>
          <w:divBdr>
            <w:top w:val="none" w:sz="0" w:space="0" w:color="auto"/>
            <w:left w:val="none" w:sz="0" w:space="0" w:color="auto"/>
            <w:bottom w:val="none" w:sz="0" w:space="0" w:color="auto"/>
            <w:right w:val="none" w:sz="0" w:space="0" w:color="auto"/>
          </w:divBdr>
        </w:div>
        <w:div w:id="537209266">
          <w:marLeft w:val="640"/>
          <w:marRight w:val="0"/>
          <w:marTop w:val="0"/>
          <w:marBottom w:val="0"/>
          <w:divBdr>
            <w:top w:val="none" w:sz="0" w:space="0" w:color="auto"/>
            <w:left w:val="none" w:sz="0" w:space="0" w:color="auto"/>
            <w:bottom w:val="none" w:sz="0" w:space="0" w:color="auto"/>
            <w:right w:val="none" w:sz="0" w:space="0" w:color="auto"/>
          </w:divBdr>
        </w:div>
        <w:div w:id="1676152077">
          <w:marLeft w:val="640"/>
          <w:marRight w:val="0"/>
          <w:marTop w:val="0"/>
          <w:marBottom w:val="0"/>
          <w:divBdr>
            <w:top w:val="none" w:sz="0" w:space="0" w:color="auto"/>
            <w:left w:val="none" w:sz="0" w:space="0" w:color="auto"/>
            <w:bottom w:val="none" w:sz="0" w:space="0" w:color="auto"/>
            <w:right w:val="none" w:sz="0" w:space="0" w:color="auto"/>
          </w:divBdr>
        </w:div>
        <w:div w:id="1960722898">
          <w:marLeft w:val="640"/>
          <w:marRight w:val="0"/>
          <w:marTop w:val="0"/>
          <w:marBottom w:val="0"/>
          <w:divBdr>
            <w:top w:val="none" w:sz="0" w:space="0" w:color="auto"/>
            <w:left w:val="none" w:sz="0" w:space="0" w:color="auto"/>
            <w:bottom w:val="none" w:sz="0" w:space="0" w:color="auto"/>
            <w:right w:val="none" w:sz="0" w:space="0" w:color="auto"/>
          </w:divBdr>
        </w:div>
        <w:div w:id="1215964341">
          <w:marLeft w:val="640"/>
          <w:marRight w:val="0"/>
          <w:marTop w:val="0"/>
          <w:marBottom w:val="0"/>
          <w:divBdr>
            <w:top w:val="none" w:sz="0" w:space="0" w:color="auto"/>
            <w:left w:val="none" w:sz="0" w:space="0" w:color="auto"/>
            <w:bottom w:val="none" w:sz="0" w:space="0" w:color="auto"/>
            <w:right w:val="none" w:sz="0" w:space="0" w:color="auto"/>
          </w:divBdr>
        </w:div>
        <w:div w:id="2129078676">
          <w:marLeft w:val="640"/>
          <w:marRight w:val="0"/>
          <w:marTop w:val="0"/>
          <w:marBottom w:val="0"/>
          <w:divBdr>
            <w:top w:val="none" w:sz="0" w:space="0" w:color="auto"/>
            <w:left w:val="none" w:sz="0" w:space="0" w:color="auto"/>
            <w:bottom w:val="none" w:sz="0" w:space="0" w:color="auto"/>
            <w:right w:val="none" w:sz="0" w:space="0" w:color="auto"/>
          </w:divBdr>
        </w:div>
        <w:div w:id="1748914855">
          <w:marLeft w:val="640"/>
          <w:marRight w:val="0"/>
          <w:marTop w:val="0"/>
          <w:marBottom w:val="0"/>
          <w:divBdr>
            <w:top w:val="none" w:sz="0" w:space="0" w:color="auto"/>
            <w:left w:val="none" w:sz="0" w:space="0" w:color="auto"/>
            <w:bottom w:val="none" w:sz="0" w:space="0" w:color="auto"/>
            <w:right w:val="none" w:sz="0" w:space="0" w:color="auto"/>
          </w:divBdr>
        </w:div>
        <w:div w:id="2104178965">
          <w:marLeft w:val="640"/>
          <w:marRight w:val="0"/>
          <w:marTop w:val="0"/>
          <w:marBottom w:val="0"/>
          <w:divBdr>
            <w:top w:val="none" w:sz="0" w:space="0" w:color="auto"/>
            <w:left w:val="none" w:sz="0" w:space="0" w:color="auto"/>
            <w:bottom w:val="none" w:sz="0" w:space="0" w:color="auto"/>
            <w:right w:val="none" w:sz="0" w:space="0" w:color="auto"/>
          </w:divBdr>
        </w:div>
        <w:div w:id="662854235">
          <w:marLeft w:val="640"/>
          <w:marRight w:val="0"/>
          <w:marTop w:val="0"/>
          <w:marBottom w:val="0"/>
          <w:divBdr>
            <w:top w:val="none" w:sz="0" w:space="0" w:color="auto"/>
            <w:left w:val="none" w:sz="0" w:space="0" w:color="auto"/>
            <w:bottom w:val="none" w:sz="0" w:space="0" w:color="auto"/>
            <w:right w:val="none" w:sz="0" w:space="0" w:color="auto"/>
          </w:divBdr>
        </w:div>
        <w:div w:id="237789895">
          <w:marLeft w:val="640"/>
          <w:marRight w:val="0"/>
          <w:marTop w:val="0"/>
          <w:marBottom w:val="0"/>
          <w:divBdr>
            <w:top w:val="none" w:sz="0" w:space="0" w:color="auto"/>
            <w:left w:val="none" w:sz="0" w:space="0" w:color="auto"/>
            <w:bottom w:val="none" w:sz="0" w:space="0" w:color="auto"/>
            <w:right w:val="none" w:sz="0" w:space="0" w:color="auto"/>
          </w:divBdr>
        </w:div>
        <w:div w:id="1485315089">
          <w:marLeft w:val="640"/>
          <w:marRight w:val="0"/>
          <w:marTop w:val="0"/>
          <w:marBottom w:val="0"/>
          <w:divBdr>
            <w:top w:val="none" w:sz="0" w:space="0" w:color="auto"/>
            <w:left w:val="none" w:sz="0" w:space="0" w:color="auto"/>
            <w:bottom w:val="none" w:sz="0" w:space="0" w:color="auto"/>
            <w:right w:val="none" w:sz="0" w:space="0" w:color="auto"/>
          </w:divBdr>
        </w:div>
        <w:div w:id="616522920">
          <w:marLeft w:val="640"/>
          <w:marRight w:val="0"/>
          <w:marTop w:val="0"/>
          <w:marBottom w:val="0"/>
          <w:divBdr>
            <w:top w:val="none" w:sz="0" w:space="0" w:color="auto"/>
            <w:left w:val="none" w:sz="0" w:space="0" w:color="auto"/>
            <w:bottom w:val="none" w:sz="0" w:space="0" w:color="auto"/>
            <w:right w:val="none" w:sz="0" w:space="0" w:color="auto"/>
          </w:divBdr>
        </w:div>
        <w:div w:id="41559751">
          <w:marLeft w:val="640"/>
          <w:marRight w:val="0"/>
          <w:marTop w:val="0"/>
          <w:marBottom w:val="0"/>
          <w:divBdr>
            <w:top w:val="none" w:sz="0" w:space="0" w:color="auto"/>
            <w:left w:val="none" w:sz="0" w:space="0" w:color="auto"/>
            <w:bottom w:val="none" w:sz="0" w:space="0" w:color="auto"/>
            <w:right w:val="none" w:sz="0" w:space="0" w:color="auto"/>
          </w:divBdr>
        </w:div>
        <w:div w:id="653996858">
          <w:marLeft w:val="640"/>
          <w:marRight w:val="0"/>
          <w:marTop w:val="0"/>
          <w:marBottom w:val="0"/>
          <w:divBdr>
            <w:top w:val="none" w:sz="0" w:space="0" w:color="auto"/>
            <w:left w:val="none" w:sz="0" w:space="0" w:color="auto"/>
            <w:bottom w:val="none" w:sz="0" w:space="0" w:color="auto"/>
            <w:right w:val="none" w:sz="0" w:space="0" w:color="auto"/>
          </w:divBdr>
        </w:div>
        <w:div w:id="751270078">
          <w:marLeft w:val="640"/>
          <w:marRight w:val="0"/>
          <w:marTop w:val="0"/>
          <w:marBottom w:val="0"/>
          <w:divBdr>
            <w:top w:val="none" w:sz="0" w:space="0" w:color="auto"/>
            <w:left w:val="none" w:sz="0" w:space="0" w:color="auto"/>
            <w:bottom w:val="none" w:sz="0" w:space="0" w:color="auto"/>
            <w:right w:val="none" w:sz="0" w:space="0" w:color="auto"/>
          </w:divBdr>
        </w:div>
        <w:div w:id="1425222729">
          <w:marLeft w:val="640"/>
          <w:marRight w:val="0"/>
          <w:marTop w:val="0"/>
          <w:marBottom w:val="0"/>
          <w:divBdr>
            <w:top w:val="none" w:sz="0" w:space="0" w:color="auto"/>
            <w:left w:val="none" w:sz="0" w:space="0" w:color="auto"/>
            <w:bottom w:val="none" w:sz="0" w:space="0" w:color="auto"/>
            <w:right w:val="none" w:sz="0" w:space="0" w:color="auto"/>
          </w:divBdr>
        </w:div>
        <w:div w:id="1895039185">
          <w:marLeft w:val="640"/>
          <w:marRight w:val="0"/>
          <w:marTop w:val="0"/>
          <w:marBottom w:val="0"/>
          <w:divBdr>
            <w:top w:val="none" w:sz="0" w:space="0" w:color="auto"/>
            <w:left w:val="none" w:sz="0" w:space="0" w:color="auto"/>
            <w:bottom w:val="none" w:sz="0" w:space="0" w:color="auto"/>
            <w:right w:val="none" w:sz="0" w:space="0" w:color="auto"/>
          </w:divBdr>
        </w:div>
        <w:div w:id="507601042">
          <w:marLeft w:val="640"/>
          <w:marRight w:val="0"/>
          <w:marTop w:val="0"/>
          <w:marBottom w:val="0"/>
          <w:divBdr>
            <w:top w:val="none" w:sz="0" w:space="0" w:color="auto"/>
            <w:left w:val="none" w:sz="0" w:space="0" w:color="auto"/>
            <w:bottom w:val="none" w:sz="0" w:space="0" w:color="auto"/>
            <w:right w:val="none" w:sz="0" w:space="0" w:color="auto"/>
          </w:divBdr>
        </w:div>
        <w:div w:id="649603358">
          <w:marLeft w:val="640"/>
          <w:marRight w:val="0"/>
          <w:marTop w:val="0"/>
          <w:marBottom w:val="0"/>
          <w:divBdr>
            <w:top w:val="none" w:sz="0" w:space="0" w:color="auto"/>
            <w:left w:val="none" w:sz="0" w:space="0" w:color="auto"/>
            <w:bottom w:val="none" w:sz="0" w:space="0" w:color="auto"/>
            <w:right w:val="none" w:sz="0" w:space="0" w:color="auto"/>
          </w:divBdr>
        </w:div>
        <w:div w:id="357662595">
          <w:marLeft w:val="640"/>
          <w:marRight w:val="0"/>
          <w:marTop w:val="0"/>
          <w:marBottom w:val="0"/>
          <w:divBdr>
            <w:top w:val="none" w:sz="0" w:space="0" w:color="auto"/>
            <w:left w:val="none" w:sz="0" w:space="0" w:color="auto"/>
            <w:bottom w:val="none" w:sz="0" w:space="0" w:color="auto"/>
            <w:right w:val="none" w:sz="0" w:space="0" w:color="auto"/>
          </w:divBdr>
        </w:div>
        <w:div w:id="2009671807">
          <w:marLeft w:val="640"/>
          <w:marRight w:val="0"/>
          <w:marTop w:val="0"/>
          <w:marBottom w:val="0"/>
          <w:divBdr>
            <w:top w:val="none" w:sz="0" w:space="0" w:color="auto"/>
            <w:left w:val="none" w:sz="0" w:space="0" w:color="auto"/>
            <w:bottom w:val="none" w:sz="0" w:space="0" w:color="auto"/>
            <w:right w:val="none" w:sz="0" w:space="0" w:color="auto"/>
          </w:divBdr>
        </w:div>
        <w:div w:id="545070821">
          <w:marLeft w:val="640"/>
          <w:marRight w:val="0"/>
          <w:marTop w:val="0"/>
          <w:marBottom w:val="0"/>
          <w:divBdr>
            <w:top w:val="none" w:sz="0" w:space="0" w:color="auto"/>
            <w:left w:val="none" w:sz="0" w:space="0" w:color="auto"/>
            <w:bottom w:val="none" w:sz="0" w:space="0" w:color="auto"/>
            <w:right w:val="none" w:sz="0" w:space="0" w:color="auto"/>
          </w:divBdr>
        </w:div>
        <w:div w:id="199325604">
          <w:marLeft w:val="640"/>
          <w:marRight w:val="0"/>
          <w:marTop w:val="0"/>
          <w:marBottom w:val="0"/>
          <w:divBdr>
            <w:top w:val="none" w:sz="0" w:space="0" w:color="auto"/>
            <w:left w:val="none" w:sz="0" w:space="0" w:color="auto"/>
            <w:bottom w:val="none" w:sz="0" w:space="0" w:color="auto"/>
            <w:right w:val="none" w:sz="0" w:space="0" w:color="auto"/>
          </w:divBdr>
        </w:div>
        <w:div w:id="308946491">
          <w:marLeft w:val="640"/>
          <w:marRight w:val="0"/>
          <w:marTop w:val="0"/>
          <w:marBottom w:val="0"/>
          <w:divBdr>
            <w:top w:val="none" w:sz="0" w:space="0" w:color="auto"/>
            <w:left w:val="none" w:sz="0" w:space="0" w:color="auto"/>
            <w:bottom w:val="none" w:sz="0" w:space="0" w:color="auto"/>
            <w:right w:val="none" w:sz="0" w:space="0" w:color="auto"/>
          </w:divBdr>
        </w:div>
        <w:div w:id="939992408">
          <w:marLeft w:val="640"/>
          <w:marRight w:val="0"/>
          <w:marTop w:val="0"/>
          <w:marBottom w:val="0"/>
          <w:divBdr>
            <w:top w:val="none" w:sz="0" w:space="0" w:color="auto"/>
            <w:left w:val="none" w:sz="0" w:space="0" w:color="auto"/>
            <w:bottom w:val="none" w:sz="0" w:space="0" w:color="auto"/>
            <w:right w:val="none" w:sz="0" w:space="0" w:color="auto"/>
          </w:divBdr>
        </w:div>
        <w:div w:id="1529248748">
          <w:marLeft w:val="640"/>
          <w:marRight w:val="0"/>
          <w:marTop w:val="0"/>
          <w:marBottom w:val="0"/>
          <w:divBdr>
            <w:top w:val="none" w:sz="0" w:space="0" w:color="auto"/>
            <w:left w:val="none" w:sz="0" w:space="0" w:color="auto"/>
            <w:bottom w:val="none" w:sz="0" w:space="0" w:color="auto"/>
            <w:right w:val="none" w:sz="0" w:space="0" w:color="auto"/>
          </w:divBdr>
        </w:div>
        <w:div w:id="1190098480">
          <w:marLeft w:val="640"/>
          <w:marRight w:val="0"/>
          <w:marTop w:val="0"/>
          <w:marBottom w:val="0"/>
          <w:divBdr>
            <w:top w:val="none" w:sz="0" w:space="0" w:color="auto"/>
            <w:left w:val="none" w:sz="0" w:space="0" w:color="auto"/>
            <w:bottom w:val="none" w:sz="0" w:space="0" w:color="auto"/>
            <w:right w:val="none" w:sz="0" w:space="0" w:color="auto"/>
          </w:divBdr>
        </w:div>
        <w:div w:id="108741875">
          <w:marLeft w:val="640"/>
          <w:marRight w:val="0"/>
          <w:marTop w:val="0"/>
          <w:marBottom w:val="0"/>
          <w:divBdr>
            <w:top w:val="none" w:sz="0" w:space="0" w:color="auto"/>
            <w:left w:val="none" w:sz="0" w:space="0" w:color="auto"/>
            <w:bottom w:val="none" w:sz="0" w:space="0" w:color="auto"/>
            <w:right w:val="none" w:sz="0" w:space="0" w:color="auto"/>
          </w:divBdr>
        </w:div>
        <w:div w:id="804615231">
          <w:marLeft w:val="640"/>
          <w:marRight w:val="0"/>
          <w:marTop w:val="0"/>
          <w:marBottom w:val="0"/>
          <w:divBdr>
            <w:top w:val="none" w:sz="0" w:space="0" w:color="auto"/>
            <w:left w:val="none" w:sz="0" w:space="0" w:color="auto"/>
            <w:bottom w:val="none" w:sz="0" w:space="0" w:color="auto"/>
            <w:right w:val="none" w:sz="0" w:space="0" w:color="auto"/>
          </w:divBdr>
        </w:div>
        <w:div w:id="739402115">
          <w:marLeft w:val="640"/>
          <w:marRight w:val="0"/>
          <w:marTop w:val="0"/>
          <w:marBottom w:val="0"/>
          <w:divBdr>
            <w:top w:val="none" w:sz="0" w:space="0" w:color="auto"/>
            <w:left w:val="none" w:sz="0" w:space="0" w:color="auto"/>
            <w:bottom w:val="none" w:sz="0" w:space="0" w:color="auto"/>
            <w:right w:val="none" w:sz="0" w:space="0" w:color="auto"/>
          </w:divBdr>
        </w:div>
        <w:div w:id="1843936778">
          <w:marLeft w:val="640"/>
          <w:marRight w:val="0"/>
          <w:marTop w:val="0"/>
          <w:marBottom w:val="0"/>
          <w:divBdr>
            <w:top w:val="none" w:sz="0" w:space="0" w:color="auto"/>
            <w:left w:val="none" w:sz="0" w:space="0" w:color="auto"/>
            <w:bottom w:val="none" w:sz="0" w:space="0" w:color="auto"/>
            <w:right w:val="none" w:sz="0" w:space="0" w:color="auto"/>
          </w:divBdr>
        </w:div>
        <w:div w:id="1555847521">
          <w:marLeft w:val="640"/>
          <w:marRight w:val="0"/>
          <w:marTop w:val="0"/>
          <w:marBottom w:val="0"/>
          <w:divBdr>
            <w:top w:val="none" w:sz="0" w:space="0" w:color="auto"/>
            <w:left w:val="none" w:sz="0" w:space="0" w:color="auto"/>
            <w:bottom w:val="none" w:sz="0" w:space="0" w:color="auto"/>
            <w:right w:val="none" w:sz="0" w:space="0" w:color="auto"/>
          </w:divBdr>
        </w:div>
        <w:div w:id="98567515">
          <w:marLeft w:val="640"/>
          <w:marRight w:val="0"/>
          <w:marTop w:val="0"/>
          <w:marBottom w:val="0"/>
          <w:divBdr>
            <w:top w:val="none" w:sz="0" w:space="0" w:color="auto"/>
            <w:left w:val="none" w:sz="0" w:space="0" w:color="auto"/>
            <w:bottom w:val="none" w:sz="0" w:space="0" w:color="auto"/>
            <w:right w:val="none" w:sz="0" w:space="0" w:color="auto"/>
          </w:divBdr>
        </w:div>
        <w:div w:id="1126194186">
          <w:marLeft w:val="640"/>
          <w:marRight w:val="0"/>
          <w:marTop w:val="0"/>
          <w:marBottom w:val="0"/>
          <w:divBdr>
            <w:top w:val="none" w:sz="0" w:space="0" w:color="auto"/>
            <w:left w:val="none" w:sz="0" w:space="0" w:color="auto"/>
            <w:bottom w:val="none" w:sz="0" w:space="0" w:color="auto"/>
            <w:right w:val="none" w:sz="0" w:space="0" w:color="auto"/>
          </w:divBdr>
        </w:div>
        <w:div w:id="1967849572">
          <w:marLeft w:val="640"/>
          <w:marRight w:val="0"/>
          <w:marTop w:val="0"/>
          <w:marBottom w:val="0"/>
          <w:divBdr>
            <w:top w:val="none" w:sz="0" w:space="0" w:color="auto"/>
            <w:left w:val="none" w:sz="0" w:space="0" w:color="auto"/>
            <w:bottom w:val="none" w:sz="0" w:space="0" w:color="auto"/>
            <w:right w:val="none" w:sz="0" w:space="0" w:color="auto"/>
          </w:divBdr>
        </w:div>
        <w:div w:id="1023945644">
          <w:marLeft w:val="640"/>
          <w:marRight w:val="0"/>
          <w:marTop w:val="0"/>
          <w:marBottom w:val="0"/>
          <w:divBdr>
            <w:top w:val="none" w:sz="0" w:space="0" w:color="auto"/>
            <w:left w:val="none" w:sz="0" w:space="0" w:color="auto"/>
            <w:bottom w:val="none" w:sz="0" w:space="0" w:color="auto"/>
            <w:right w:val="none" w:sz="0" w:space="0" w:color="auto"/>
          </w:divBdr>
        </w:div>
        <w:div w:id="310402892">
          <w:marLeft w:val="640"/>
          <w:marRight w:val="0"/>
          <w:marTop w:val="0"/>
          <w:marBottom w:val="0"/>
          <w:divBdr>
            <w:top w:val="none" w:sz="0" w:space="0" w:color="auto"/>
            <w:left w:val="none" w:sz="0" w:space="0" w:color="auto"/>
            <w:bottom w:val="none" w:sz="0" w:space="0" w:color="auto"/>
            <w:right w:val="none" w:sz="0" w:space="0" w:color="auto"/>
          </w:divBdr>
        </w:div>
        <w:div w:id="516622905">
          <w:marLeft w:val="640"/>
          <w:marRight w:val="0"/>
          <w:marTop w:val="0"/>
          <w:marBottom w:val="0"/>
          <w:divBdr>
            <w:top w:val="none" w:sz="0" w:space="0" w:color="auto"/>
            <w:left w:val="none" w:sz="0" w:space="0" w:color="auto"/>
            <w:bottom w:val="none" w:sz="0" w:space="0" w:color="auto"/>
            <w:right w:val="none" w:sz="0" w:space="0" w:color="auto"/>
          </w:divBdr>
        </w:div>
        <w:div w:id="27224835">
          <w:marLeft w:val="640"/>
          <w:marRight w:val="0"/>
          <w:marTop w:val="0"/>
          <w:marBottom w:val="0"/>
          <w:divBdr>
            <w:top w:val="none" w:sz="0" w:space="0" w:color="auto"/>
            <w:left w:val="none" w:sz="0" w:space="0" w:color="auto"/>
            <w:bottom w:val="none" w:sz="0" w:space="0" w:color="auto"/>
            <w:right w:val="none" w:sz="0" w:space="0" w:color="auto"/>
          </w:divBdr>
        </w:div>
        <w:div w:id="1809743442">
          <w:marLeft w:val="640"/>
          <w:marRight w:val="0"/>
          <w:marTop w:val="0"/>
          <w:marBottom w:val="0"/>
          <w:divBdr>
            <w:top w:val="none" w:sz="0" w:space="0" w:color="auto"/>
            <w:left w:val="none" w:sz="0" w:space="0" w:color="auto"/>
            <w:bottom w:val="none" w:sz="0" w:space="0" w:color="auto"/>
            <w:right w:val="none" w:sz="0" w:space="0" w:color="auto"/>
          </w:divBdr>
        </w:div>
        <w:div w:id="1210149912">
          <w:marLeft w:val="640"/>
          <w:marRight w:val="0"/>
          <w:marTop w:val="0"/>
          <w:marBottom w:val="0"/>
          <w:divBdr>
            <w:top w:val="none" w:sz="0" w:space="0" w:color="auto"/>
            <w:left w:val="none" w:sz="0" w:space="0" w:color="auto"/>
            <w:bottom w:val="none" w:sz="0" w:space="0" w:color="auto"/>
            <w:right w:val="none" w:sz="0" w:space="0" w:color="auto"/>
          </w:divBdr>
        </w:div>
        <w:div w:id="496963958">
          <w:marLeft w:val="640"/>
          <w:marRight w:val="0"/>
          <w:marTop w:val="0"/>
          <w:marBottom w:val="0"/>
          <w:divBdr>
            <w:top w:val="none" w:sz="0" w:space="0" w:color="auto"/>
            <w:left w:val="none" w:sz="0" w:space="0" w:color="auto"/>
            <w:bottom w:val="none" w:sz="0" w:space="0" w:color="auto"/>
            <w:right w:val="none" w:sz="0" w:space="0" w:color="auto"/>
          </w:divBdr>
        </w:div>
        <w:div w:id="549150566">
          <w:marLeft w:val="640"/>
          <w:marRight w:val="0"/>
          <w:marTop w:val="0"/>
          <w:marBottom w:val="0"/>
          <w:divBdr>
            <w:top w:val="none" w:sz="0" w:space="0" w:color="auto"/>
            <w:left w:val="none" w:sz="0" w:space="0" w:color="auto"/>
            <w:bottom w:val="none" w:sz="0" w:space="0" w:color="auto"/>
            <w:right w:val="none" w:sz="0" w:space="0" w:color="auto"/>
          </w:divBdr>
        </w:div>
        <w:div w:id="738600832">
          <w:marLeft w:val="640"/>
          <w:marRight w:val="0"/>
          <w:marTop w:val="0"/>
          <w:marBottom w:val="0"/>
          <w:divBdr>
            <w:top w:val="none" w:sz="0" w:space="0" w:color="auto"/>
            <w:left w:val="none" w:sz="0" w:space="0" w:color="auto"/>
            <w:bottom w:val="none" w:sz="0" w:space="0" w:color="auto"/>
            <w:right w:val="none" w:sz="0" w:space="0" w:color="auto"/>
          </w:divBdr>
        </w:div>
        <w:div w:id="1151484122">
          <w:marLeft w:val="640"/>
          <w:marRight w:val="0"/>
          <w:marTop w:val="0"/>
          <w:marBottom w:val="0"/>
          <w:divBdr>
            <w:top w:val="none" w:sz="0" w:space="0" w:color="auto"/>
            <w:left w:val="none" w:sz="0" w:space="0" w:color="auto"/>
            <w:bottom w:val="none" w:sz="0" w:space="0" w:color="auto"/>
            <w:right w:val="none" w:sz="0" w:space="0" w:color="auto"/>
          </w:divBdr>
        </w:div>
        <w:div w:id="1741907347">
          <w:marLeft w:val="640"/>
          <w:marRight w:val="0"/>
          <w:marTop w:val="0"/>
          <w:marBottom w:val="0"/>
          <w:divBdr>
            <w:top w:val="none" w:sz="0" w:space="0" w:color="auto"/>
            <w:left w:val="none" w:sz="0" w:space="0" w:color="auto"/>
            <w:bottom w:val="none" w:sz="0" w:space="0" w:color="auto"/>
            <w:right w:val="none" w:sz="0" w:space="0" w:color="auto"/>
          </w:divBdr>
        </w:div>
        <w:div w:id="1998992312">
          <w:marLeft w:val="640"/>
          <w:marRight w:val="0"/>
          <w:marTop w:val="0"/>
          <w:marBottom w:val="0"/>
          <w:divBdr>
            <w:top w:val="none" w:sz="0" w:space="0" w:color="auto"/>
            <w:left w:val="none" w:sz="0" w:space="0" w:color="auto"/>
            <w:bottom w:val="none" w:sz="0" w:space="0" w:color="auto"/>
            <w:right w:val="none" w:sz="0" w:space="0" w:color="auto"/>
          </w:divBdr>
        </w:div>
        <w:div w:id="718165174">
          <w:marLeft w:val="640"/>
          <w:marRight w:val="0"/>
          <w:marTop w:val="0"/>
          <w:marBottom w:val="0"/>
          <w:divBdr>
            <w:top w:val="none" w:sz="0" w:space="0" w:color="auto"/>
            <w:left w:val="none" w:sz="0" w:space="0" w:color="auto"/>
            <w:bottom w:val="none" w:sz="0" w:space="0" w:color="auto"/>
            <w:right w:val="none" w:sz="0" w:space="0" w:color="auto"/>
          </w:divBdr>
        </w:div>
        <w:div w:id="278076263">
          <w:marLeft w:val="640"/>
          <w:marRight w:val="0"/>
          <w:marTop w:val="0"/>
          <w:marBottom w:val="0"/>
          <w:divBdr>
            <w:top w:val="none" w:sz="0" w:space="0" w:color="auto"/>
            <w:left w:val="none" w:sz="0" w:space="0" w:color="auto"/>
            <w:bottom w:val="none" w:sz="0" w:space="0" w:color="auto"/>
            <w:right w:val="none" w:sz="0" w:space="0" w:color="auto"/>
          </w:divBdr>
        </w:div>
        <w:div w:id="81803778">
          <w:marLeft w:val="640"/>
          <w:marRight w:val="0"/>
          <w:marTop w:val="0"/>
          <w:marBottom w:val="0"/>
          <w:divBdr>
            <w:top w:val="none" w:sz="0" w:space="0" w:color="auto"/>
            <w:left w:val="none" w:sz="0" w:space="0" w:color="auto"/>
            <w:bottom w:val="none" w:sz="0" w:space="0" w:color="auto"/>
            <w:right w:val="none" w:sz="0" w:space="0" w:color="auto"/>
          </w:divBdr>
        </w:div>
        <w:div w:id="1375344918">
          <w:marLeft w:val="640"/>
          <w:marRight w:val="0"/>
          <w:marTop w:val="0"/>
          <w:marBottom w:val="0"/>
          <w:divBdr>
            <w:top w:val="none" w:sz="0" w:space="0" w:color="auto"/>
            <w:left w:val="none" w:sz="0" w:space="0" w:color="auto"/>
            <w:bottom w:val="none" w:sz="0" w:space="0" w:color="auto"/>
            <w:right w:val="none" w:sz="0" w:space="0" w:color="auto"/>
          </w:divBdr>
        </w:div>
        <w:div w:id="1984582139">
          <w:marLeft w:val="640"/>
          <w:marRight w:val="0"/>
          <w:marTop w:val="0"/>
          <w:marBottom w:val="0"/>
          <w:divBdr>
            <w:top w:val="none" w:sz="0" w:space="0" w:color="auto"/>
            <w:left w:val="none" w:sz="0" w:space="0" w:color="auto"/>
            <w:bottom w:val="none" w:sz="0" w:space="0" w:color="auto"/>
            <w:right w:val="none" w:sz="0" w:space="0" w:color="auto"/>
          </w:divBdr>
        </w:div>
        <w:div w:id="1329552029">
          <w:marLeft w:val="640"/>
          <w:marRight w:val="0"/>
          <w:marTop w:val="0"/>
          <w:marBottom w:val="0"/>
          <w:divBdr>
            <w:top w:val="none" w:sz="0" w:space="0" w:color="auto"/>
            <w:left w:val="none" w:sz="0" w:space="0" w:color="auto"/>
            <w:bottom w:val="none" w:sz="0" w:space="0" w:color="auto"/>
            <w:right w:val="none" w:sz="0" w:space="0" w:color="auto"/>
          </w:divBdr>
        </w:div>
        <w:div w:id="733821527">
          <w:marLeft w:val="640"/>
          <w:marRight w:val="0"/>
          <w:marTop w:val="0"/>
          <w:marBottom w:val="0"/>
          <w:divBdr>
            <w:top w:val="none" w:sz="0" w:space="0" w:color="auto"/>
            <w:left w:val="none" w:sz="0" w:space="0" w:color="auto"/>
            <w:bottom w:val="none" w:sz="0" w:space="0" w:color="auto"/>
            <w:right w:val="none" w:sz="0" w:space="0" w:color="auto"/>
          </w:divBdr>
        </w:div>
        <w:div w:id="1420636069">
          <w:marLeft w:val="640"/>
          <w:marRight w:val="0"/>
          <w:marTop w:val="0"/>
          <w:marBottom w:val="0"/>
          <w:divBdr>
            <w:top w:val="none" w:sz="0" w:space="0" w:color="auto"/>
            <w:left w:val="none" w:sz="0" w:space="0" w:color="auto"/>
            <w:bottom w:val="none" w:sz="0" w:space="0" w:color="auto"/>
            <w:right w:val="none" w:sz="0" w:space="0" w:color="auto"/>
          </w:divBdr>
        </w:div>
        <w:div w:id="1350179712">
          <w:marLeft w:val="640"/>
          <w:marRight w:val="0"/>
          <w:marTop w:val="0"/>
          <w:marBottom w:val="0"/>
          <w:divBdr>
            <w:top w:val="none" w:sz="0" w:space="0" w:color="auto"/>
            <w:left w:val="none" w:sz="0" w:space="0" w:color="auto"/>
            <w:bottom w:val="none" w:sz="0" w:space="0" w:color="auto"/>
            <w:right w:val="none" w:sz="0" w:space="0" w:color="auto"/>
          </w:divBdr>
        </w:div>
        <w:div w:id="1081178967">
          <w:marLeft w:val="640"/>
          <w:marRight w:val="0"/>
          <w:marTop w:val="0"/>
          <w:marBottom w:val="0"/>
          <w:divBdr>
            <w:top w:val="none" w:sz="0" w:space="0" w:color="auto"/>
            <w:left w:val="none" w:sz="0" w:space="0" w:color="auto"/>
            <w:bottom w:val="none" w:sz="0" w:space="0" w:color="auto"/>
            <w:right w:val="none" w:sz="0" w:space="0" w:color="auto"/>
          </w:divBdr>
        </w:div>
        <w:div w:id="1084108971">
          <w:marLeft w:val="640"/>
          <w:marRight w:val="0"/>
          <w:marTop w:val="0"/>
          <w:marBottom w:val="0"/>
          <w:divBdr>
            <w:top w:val="none" w:sz="0" w:space="0" w:color="auto"/>
            <w:left w:val="none" w:sz="0" w:space="0" w:color="auto"/>
            <w:bottom w:val="none" w:sz="0" w:space="0" w:color="auto"/>
            <w:right w:val="none" w:sz="0" w:space="0" w:color="auto"/>
          </w:divBdr>
        </w:div>
        <w:div w:id="290211527">
          <w:marLeft w:val="640"/>
          <w:marRight w:val="0"/>
          <w:marTop w:val="0"/>
          <w:marBottom w:val="0"/>
          <w:divBdr>
            <w:top w:val="none" w:sz="0" w:space="0" w:color="auto"/>
            <w:left w:val="none" w:sz="0" w:space="0" w:color="auto"/>
            <w:bottom w:val="none" w:sz="0" w:space="0" w:color="auto"/>
            <w:right w:val="none" w:sz="0" w:space="0" w:color="auto"/>
          </w:divBdr>
        </w:div>
        <w:div w:id="87048959">
          <w:marLeft w:val="640"/>
          <w:marRight w:val="0"/>
          <w:marTop w:val="0"/>
          <w:marBottom w:val="0"/>
          <w:divBdr>
            <w:top w:val="none" w:sz="0" w:space="0" w:color="auto"/>
            <w:left w:val="none" w:sz="0" w:space="0" w:color="auto"/>
            <w:bottom w:val="none" w:sz="0" w:space="0" w:color="auto"/>
            <w:right w:val="none" w:sz="0" w:space="0" w:color="auto"/>
          </w:divBdr>
        </w:div>
        <w:div w:id="1496067020">
          <w:marLeft w:val="640"/>
          <w:marRight w:val="0"/>
          <w:marTop w:val="0"/>
          <w:marBottom w:val="0"/>
          <w:divBdr>
            <w:top w:val="none" w:sz="0" w:space="0" w:color="auto"/>
            <w:left w:val="none" w:sz="0" w:space="0" w:color="auto"/>
            <w:bottom w:val="none" w:sz="0" w:space="0" w:color="auto"/>
            <w:right w:val="none" w:sz="0" w:space="0" w:color="auto"/>
          </w:divBdr>
        </w:div>
        <w:div w:id="173807081">
          <w:marLeft w:val="640"/>
          <w:marRight w:val="0"/>
          <w:marTop w:val="0"/>
          <w:marBottom w:val="0"/>
          <w:divBdr>
            <w:top w:val="none" w:sz="0" w:space="0" w:color="auto"/>
            <w:left w:val="none" w:sz="0" w:space="0" w:color="auto"/>
            <w:bottom w:val="none" w:sz="0" w:space="0" w:color="auto"/>
            <w:right w:val="none" w:sz="0" w:space="0" w:color="auto"/>
          </w:divBdr>
        </w:div>
        <w:div w:id="2087724026">
          <w:marLeft w:val="640"/>
          <w:marRight w:val="0"/>
          <w:marTop w:val="0"/>
          <w:marBottom w:val="0"/>
          <w:divBdr>
            <w:top w:val="none" w:sz="0" w:space="0" w:color="auto"/>
            <w:left w:val="none" w:sz="0" w:space="0" w:color="auto"/>
            <w:bottom w:val="none" w:sz="0" w:space="0" w:color="auto"/>
            <w:right w:val="none" w:sz="0" w:space="0" w:color="auto"/>
          </w:divBdr>
        </w:div>
        <w:div w:id="1122307125">
          <w:marLeft w:val="640"/>
          <w:marRight w:val="0"/>
          <w:marTop w:val="0"/>
          <w:marBottom w:val="0"/>
          <w:divBdr>
            <w:top w:val="none" w:sz="0" w:space="0" w:color="auto"/>
            <w:left w:val="none" w:sz="0" w:space="0" w:color="auto"/>
            <w:bottom w:val="none" w:sz="0" w:space="0" w:color="auto"/>
            <w:right w:val="none" w:sz="0" w:space="0" w:color="auto"/>
          </w:divBdr>
        </w:div>
      </w:divsChild>
    </w:div>
    <w:div w:id="408116973">
      <w:bodyDiv w:val="1"/>
      <w:marLeft w:val="0"/>
      <w:marRight w:val="0"/>
      <w:marTop w:val="0"/>
      <w:marBottom w:val="0"/>
      <w:divBdr>
        <w:top w:val="none" w:sz="0" w:space="0" w:color="auto"/>
        <w:left w:val="none" w:sz="0" w:space="0" w:color="auto"/>
        <w:bottom w:val="none" w:sz="0" w:space="0" w:color="auto"/>
        <w:right w:val="none" w:sz="0" w:space="0" w:color="auto"/>
      </w:divBdr>
    </w:div>
    <w:div w:id="411053351">
      <w:bodyDiv w:val="1"/>
      <w:marLeft w:val="0"/>
      <w:marRight w:val="0"/>
      <w:marTop w:val="0"/>
      <w:marBottom w:val="0"/>
      <w:divBdr>
        <w:top w:val="none" w:sz="0" w:space="0" w:color="auto"/>
        <w:left w:val="none" w:sz="0" w:space="0" w:color="auto"/>
        <w:bottom w:val="none" w:sz="0" w:space="0" w:color="auto"/>
        <w:right w:val="none" w:sz="0" w:space="0" w:color="auto"/>
      </w:divBdr>
    </w:div>
    <w:div w:id="411656781">
      <w:bodyDiv w:val="1"/>
      <w:marLeft w:val="0"/>
      <w:marRight w:val="0"/>
      <w:marTop w:val="0"/>
      <w:marBottom w:val="0"/>
      <w:divBdr>
        <w:top w:val="none" w:sz="0" w:space="0" w:color="auto"/>
        <w:left w:val="none" w:sz="0" w:space="0" w:color="auto"/>
        <w:bottom w:val="none" w:sz="0" w:space="0" w:color="auto"/>
        <w:right w:val="none" w:sz="0" w:space="0" w:color="auto"/>
      </w:divBdr>
    </w:div>
    <w:div w:id="413287704">
      <w:bodyDiv w:val="1"/>
      <w:marLeft w:val="0"/>
      <w:marRight w:val="0"/>
      <w:marTop w:val="0"/>
      <w:marBottom w:val="0"/>
      <w:divBdr>
        <w:top w:val="none" w:sz="0" w:space="0" w:color="auto"/>
        <w:left w:val="none" w:sz="0" w:space="0" w:color="auto"/>
        <w:bottom w:val="none" w:sz="0" w:space="0" w:color="auto"/>
        <w:right w:val="none" w:sz="0" w:space="0" w:color="auto"/>
      </w:divBdr>
      <w:divsChild>
        <w:div w:id="66272264">
          <w:marLeft w:val="640"/>
          <w:marRight w:val="0"/>
          <w:marTop w:val="0"/>
          <w:marBottom w:val="0"/>
          <w:divBdr>
            <w:top w:val="none" w:sz="0" w:space="0" w:color="auto"/>
            <w:left w:val="none" w:sz="0" w:space="0" w:color="auto"/>
            <w:bottom w:val="none" w:sz="0" w:space="0" w:color="auto"/>
            <w:right w:val="none" w:sz="0" w:space="0" w:color="auto"/>
          </w:divBdr>
        </w:div>
        <w:div w:id="242449483">
          <w:marLeft w:val="640"/>
          <w:marRight w:val="0"/>
          <w:marTop w:val="0"/>
          <w:marBottom w:val="0"/>
          <w:divBdr>
            <w:top w:val="none" w:sz="0" w:space="0" w:color="auto"/>
            <w:left w:val="none" w:sz="0" w:space="0" w:color="auto"/>
            <w:bottom w:val="none" w:sz="0" w:space="0" w:color="auto"/>
            <w:right w:val="none" w:sz="0" w:space="0" w:color="auto"/>
          </w:divBdr>
        </w:div>
        <w:div w:id="387608875">
          <w:marLeft w:val="640"/>
          <w:marRight w:val="0"/>
          <w:marTop w:val="0"/>
          <w:marBottom w:val="0"/>
          <w:divBdr>
            <w:top w:val="none" w:sz="0" w:space="0" w:color="auto"/>
            <w:left w:val="none" w:sz="0" w:space="0" w:color="auto"/>
            <w:bottom w:val="none" w:sz="0" w:space="0" w:color="auto"/>
            <w:right w:val="none" w:sz="0" w:space="0" w:color="auto"/>
          </w:divBdr>
        </w:div>
        <w:div w:id="279804150">
          <w:marLeft w:val="640"/>
          <w:marRight w:val="0"/>
          <w:marTop w:val="0"/>
          <w:marBottom w:val="0"/>
          <w:divBdr>
            <w:top w:val="none" w:sz="0" w:space="0" w:color="auto"/>
            <w:left w:val="none" w:sz="0" w:space="0" w:color="auto"/>
            <w:bottom w:val="none" w:sz="0" w:space="0" w:color="auto"/>
            <w:right w:val="none" w:sz="0" w:space="0" w:color="auto"/>
          </w:divBdr>
        </w:div>
        <w:div w:id="192619911">
          <w:marLeft w:val="640"/>
          <w:marRight w:val="0"/>
          <w:marTop w:val="0"/>
          <w:marBottom w:val="0"/>
          <w:divBdr>
            <w:top w:val="none" w:sz="0" w:space="0" w:color="auto"/>
            <w:left w:val="none" w:sz="0" w:space="0" w:color="auto"/>
            <w:bottom w:val="none" w:sz="0" w:space="0" w:color="auto"/>
            <w:right w:val="none" w:sz="0" w:space="0" w:color="auto"/>
          </w:divBdr>
        </w:div>
        <w:div w:id="1033581669">
          <w:marLeft w:val="640"/>
          <w:marRight w:val="0"/>
          <w:marTop w:val="0"/>
          <w:marBottom w:val="0"/>
          <w:divBdr>
            <w:top w:val="none" w:sz="0" w:space="0" w:color="auto"/>
            <w:left w:val="none" w:sz="0" w:space="0" w:color="auto"/>
            <w:bottom w:val="none" w:sz="0" w:space="0" w:color="auto"/>
            <w:right w:val="none" w:sz="0" w:space="0" w:color="auto"/>
          </w:divBdr>
        </w:div>
        <w:div w:id="1835219478">
          <w:marLeft w:val="640"/>
          <w:marRight w:val="0"/>
          <w:marTop w:val="0"/>
          <w:marBottom w:val="0"/>
          <w:divBdr>
            <w:top w:val="none" w:sz="0" w:space="0" w:color="auto"/>
            <w:left w:val="none" w:sz="0" w:space="0" w:color="auto"/>
            <w:bottom w:val="none" w:sz="0" w:space="0" w:color="auto"/>
            <w:right w:val="none" w:sz="0" w:space="0" w:color="auto"/>
          </w:divBdr>
        </w:div>
        <w:div w:id="13117554">
          <w:marLeft w:val="640"/>
          <w:marRight w:val="0"/>
          <w:marTop w:val="0"/>
          <w:marBottom w:val="0"/>
          <w:divBdr>
            <w:top w:val="none" w:sz="0" w:space="0" w:color="auto"/>
            <w:left w:val="none" w:sz="0" w:space="0" w:color="auto"/>
            <w:bottom w:val="none" w:sz="0" w:space="0" w:color="auto"/>
            <w:right w:val="none" w:sz="0" w:space="0" w:color="auto"/>
          </w:divBdr>
        </w:div>
        <w:div w:id="1076315829">
          <w:marLeft w:val="640"/>
          <w:marRight w:val="0"/>
          <w:marTop w:val="0"/>
          <w:marBottom w:val="0"/>
          <w:divBdr>
            <w:top w:val="none" w:sz="0" w:space="0" w:color="auto"/>
            <w:left w:val="none" w:sz="0" w:space="0" w:color="auto"/>
            <w:bottom w:val="none" w:sz="0" w:space="0" w:color="auto"/>
            <w:right w:val="none" w:sz="0" w:space="0" w:color="auto"/>
          </w:divBdr>
        </w:div>
        <w:div w:id="1858231020">
          <w:marLeft w:val="640"/>
          <w:marRight w:val="0"/>
          <w:marTop w:val="0"/>
          <w:marBottom w:val="0"/>
          <w:divBdr>
            <w:top w:val="none" w:sz="0" w:space="0" w:color="auto"/>
            <w:left w:val="none" w:sz="0" w:space="0" w:color="auto"/>
            <w:bottom w:val="none" w:sz="0" w:space="0" w:color="auto"/>
            <w:right w:val="none" w:sz="0" w:space="0" w:color="auto"/>
          </w:divBdr>
        </w:div>
        <w:div w:id="748160757">
          <w:marLeft w:val="640"/>
          <w:marRight w:val="0"/>
          <w:marTop w:val="0"/>
          <w:marBottom w:val="0"/>
          <w:divBdr>
            <w:top w:val="none" w:sz="0" w:space="0" w:color="auto"/>
            <w:left w:val="none" w:sz="0" w:space="0" w:color="auto"/>
            <w:bottom w:val="none" w:sz="0" w:space="0" w:color="auto"/>
            <w:right w:val="none" w:sz="0" w:space="0" w:color="auto"/>
          </w:divBdr>
        </w:div>
        <w:div w:id="568542393">
          <w:marLeft w:val="640"/>
          <w:marRight w:val="0"/>
          <w:marTop w:val="0"/>
          <w:marBottom w:val="0"/>
          <w:divBdr>
            <w:top w:val="none" w:sz="0" w:space="0" w:color="auto"/>
            <w:left w:val="none" w:sz="0" w:space="0" w:color="auto"/>
            <w:bottom w:val="none" w:sz="0" w:space="0" w:color="auto"/>
            <w:right w:val="none" w:sz="0" w:space="0" w:color="auto"/>
          </w:divBdr>
        </w:div>
        <w:div w:id="414284867">
          <w:marLeft w:val="640"/>
          <w:marRight w:val="0"/>
          <w:marTop w:val="0"/>
          <w:marBottom w:val="0"/>
          <w:divBdr>
            <w:top w:val="none" w:sz="0" w:space="0" w:color="auto"/>
            <w:left w:val="none" w:sz="0" w:space="0" w:color="auto"/>
            <w:bottom w:val="none" w:sz="0" w:space="0" w:color="auto"/>
            <w:right w:val="none" w:sz="0" w:space="0" w:color="auto"/>
          </w:divBdr>
        </w:div>
        <w:div w:id="816336267">
          <w:marLeft w:val="640"/>
          <w:marRight w:val="0"/>
          <w:marTop w:val="0"/>
          <w:marBottom w:val="0"/>
          <w:divBdr>
            <w:top w:val="none" w:sz="0" w:space="0" w:color="auto"/>
            <w:left w:val="none" w:sz="0" w:space="0" w:color="auto"/>
            <w:bottom w:val="none" w:sz="0" w:space="0" w:color="auto"/>
            <w:right w:val="none" w:sz="0" w:space="0" w:color="auto"/>
          </w:divBdr>
        </w:div>
        <w:div w:id="418405064">
          <w:marLeft w:val="640"/>
          <w:marRight w:val="0"/>
          <w:marTop w:val="0"/>
          <w:marBottom w:val="0"/>
          <w:divBdr>
            <w:top w:val="none" w:sz="0" w:space="0" w:color="auto"/>
            <w:left w:val="none" w:sz="0" w:space="0" w:color="auto"/>
            <w:bottom w:val="none" w:sz="0" w:space="0" w:color="auto"/>
            <w:right w:val="none" w:sz="0" w:space="0" w:color="auto"/>
          </w:divBdr>
        </w:div>
        <w:div w:id="1767117033">
          <w:marLeft w:val="640"/>
          <w:marRight w:val="0"/>
          <w:marTop w:val="0"/>
          <w:marBottom w:val="0"/>
          <w:divBdr>
            <w:top w:val="none" w:sz="0" w:space="0" w:color="auto"/>
            <w:left w:val="none" w:sz="0" w:space="0" w:color="auto"/>
            <w:bottom w:val="none" w:sz="0" w:space="0" w:color="auto"/>
            <w:right w:val="none" w:sz="0" w:space="0" w:color="auto"/>
          </w:divBdr>
        </w:div>
        <w:div w:id="977031223">
          <w:marLeft w:val="640"/>
          <w:marRight w:val="0"/>
          <w:marTop w:val="0"/>
          <w:marBottom w:val="0"/>
          <w:divBdr>
            <w:top w:val="none" w:sz="0" w:space="0" w:color="auto"/>
            <w:left w:val="none" w:sz="0" w:space="0" w:color="auto"/>
            <w:bottom w:val="none" w:sz="0" w:space="0" w:color="auto"/>
            <w:right w:val="none" w:sz="0" w:space="0" w:color="auto"/>
          </w:divBdr>
        </w:div>
        <w:div w:id="898512526">
          <w:marLeft w:val="640"/>
          <w:marRight w:val="0"/>
          <w:marTop w:val="0"/>
          <w:marBottom w:val="0"/>
          <w:divBdr>
            <w:top w:val="none" w:sz="0" w:space="0" w:color="auto"/>
            <w:left w:val="none" w:sz="0" w:space="0" w:color="auto"/>
            <w:bottom w:val="none" w:sz="0" w:space="0" w:color="auto"/>
            <w:right w:val="none" w:sz="0" w:space="0" w:color="auto"/>
          </w:divBdr>
        </w:div>
        <w:div w:id="1207334266">
          <w:marLeft w:val="640"/>
          <w:marRight w:val="0"/>
          <w:marTop w:val="0"/>
          <w:marBottom w:val="0"/>
          <w:divBdr>
            <w:top w:val="none" w:sz="0" w:space="0" w:color="auto"/>
            <w:left w:val="none" w:sz="0" w:space="0" w:color="auto"/>
            <w:bottom w:val="none" w:sz="0" w:space="0" w:color="auto"/>
            <w:right w:val="none" w:sz="0" w:space="0" w:color="auto"/>
          </w:divBdr>
        </w:div>
        <w:div w:id="461575181">
          <w:marLeft w:val="640"/>
          <w:marRight w:val="0"/>
          <w:marTop w:val="0"/>
          <w:marBottom w:val="0"/>
          <w:divBdr>
            <w:top w:val="none" w:sz="0" w:space="0" w:color="auto"/>
            <w:left w:val="none" w:sz="0" w:space="0" w:color="auto"/>
            <w:bottom w:val="none" w:sz="0" w:space="0" w:color="auto"/>
            <w:right w:val="none" w:sz="0" w:space="0" w:color="auto"/>
          </w:divBdr>
        </w:div>
        <w:div w:id="2112045048">
          <w:marLeft w:val="640"/>
          <w:marRight w:val="0"/>
          <w:marTop w:val="0"/>
          <w:marBottom w:val="0"/>
          <w:divBdr>
            <w:top w:val="none" w:sz="0" w:space="0" w:color="auto"/>
            <w:left w:val="none" w:sz="0" w:space="0" w:color="auto"/>
            <w:bottom w:val="none" w:sz="0" w:space="0" w:color="auto"/>
            <w:right w:val="none" w:sz="0" w:space="0" w:color="auto"/>
          </w:divBdr>
        </w:div>
        <w:div w:id="313947631">
          <w:marLeft w:val="640"/>
          <w:marRight w:val="0"/>
          <w:marTop w:val="0"/>
          <w:marBottom w:val="0"/>
          <w:divBdr>
            <w:top w:val="none" w:sz="0" w:space="0" w:color="auto"/>
            <w:left w:val="none" w:sz="0" w:space="0" w:color="auto"/>
            <w:bottom w:val="none" w:sz="0" w:space="0" w:color="auto"/>
            <w:right w:val="none" w:sz="0" w:space="0" w:color="auto"/>
          </w:divBdr>
        </w:div>
        <w:div w:id="2047440263">
          <w:marLeft w:val="640"/>
          <w:marRight w:val="0"/>
          <w:marTop w:val="0"/>
          <w:marBottom w:val="0"/>
          <w:divBdr>
            <w:top w:val="none" w:sz="0" w:space="0" w:color="auto"/>
            <w:left w:val="none" w:sz="0" w:space="0" w:color="auto"/>
            <w:bottom w:val="none" w:sz="0" w:space="0" w:color="auto"/>
            <w:right w:val="none" w:sz="0" w:space="0" w:color="auto"/>
          </w:divBdr>
        </w:div>
        <w:div w:id="1880314745">
          <w:marLeft w:val="640"/>
          <w:marRight w:val="0"/>
          <w:marTop w:val="0"/>
          <w:marBottom w:val="0"/>
          <w:divBdr>
            <w:top w:val="none" w:sz="0" w:space="0" w:color="auto"/>
            <w:left w:val="none" w:sz="0" w:space="0" w:color="auto"/>
            <w:bottom w:val="none" w:sz="0" w:space="0" w:color="auto"/>
            <w:right w:val="none" w:sz="0" w:space="0" w:color="auto"/>
          </w:divBdr>
        </w:div>
        <w:div w:id="191849677">
          <w:marLeft w:val="640"/>
          <w:marRight w:val="0"/>
          <w:marTop w:val="0"/>
          <w:marBottom w:val="0"/>
          <w:divBdr>
            <w:top w:val="none" w:sz="0" w:space="0" w:color="auto"/>
            <w:left w:val="none" w:sz="0" w:space="0" w:color="auto"/>
            <w:bottom w:val="none" w:sz="0" w:space="0" w:color="auto"/>
            <w:right w:val="none" w:sz="0" w:space="0" w:color="auto"/>
          </w:divBdr>
        </w:div>
        <w:div w:id="709842073">
          <w:marLeft w:val="640"/>
          <w:marRight w:val="0"/>
          <w:marTop w:val="0"/>
          <w:marBottom w:val="0"/>
          <w:divBdr>
            <w:top w:val="none" w:sz="0" w:space="0" w:color="auto"/>
            <w:left w:val="none" w:sz="0" w:space="0" w:color="auto"/>
            <w:bottom w:val="none" w:sz="0" w:space="0" w:color="auto"/>
            <w:right w:val="none" w:sz="0" w:space="0" w:color="auto"/>
          </w:divBdr>
        </w:div>
        <w:div w:id="403721801">
          <w:marLeft w:val="640"/>
          <w:marRight w:val="0"/>
          <w:marTop w:val="0"/>
          <w:marBottom w:val="0"/>
          <w:divBdr>
            <w:top w:val="none" w:sz="0" w:space="0" w:color="auto"/>
            <w:left w:val="none" w:sz="0" w:space="0" w:color="auto"/>
            <w:bottom w:val="none" w:sz="0" w:space="0" w:color="auto"/>
            <w:right w:val="none" w:sz="0" w:space="0" w:color="auto"/>
          </w:divBdr>
        </w:div>
        <w:div w:id="1699308972">
          <w:marLeft w:val="640"/>
          <w:marRight w:val="0"/>
          <w:marTop w:val="0"/>
          <w:marBottom w:val="0"/>
          <w:divBdr>
            <w:top w:val="none" w:sz="0" w:space="0" w:color="auto"/>
            <w:left w:val="none" w:sz="0" w:space="0" w:color="auto"/>
            <w:bottom w:val="none" w:sz="0" w:space="0" w:color="auto"/>
            <w:right w:val="none" w:sz="0" w:space="0" w:color="auto"/>
          </w:divBdr>
        </w:div>
        <w:div w:id="1126268277">
          <w:marLeft w:val="640"/>
          <w:marRight w:val="0"/>
          <w:marTop w:val="0"/>
          <w:marBottom w:val="0"/>
          <w:divBdr>
            <w:top w:val="none" w:sz="0" w:space="0" w:color="auto"/>
            <w:left w:val="none" w:sz="0" w:space="0" w:color="auto"/>
            <w:bottom w:val="none" w:sz="0" w:space="0" w:color="auto"/>
            <w:right w:val="none" w:sz="0" w:space="0" w:color="auto"/>
          </w:divBdr>
        </w:div>
        <w:div w:id="1683511179">
          <w:marLeft w:val="640"/>
          <w:marRight w:val="0"/>
          <w:marTop w:val="0"/>
          <w:marBottom w:val="0"/>
          <w:divBdr>
            <w:top w:val="none" w:sz="0" w:space="0" w:color="auto"/>
            <w:left w:val="none" w:sz="0" w:space="0" w:color="auto"/>
            <w:bottom w:val="none" w:sz="0" w:space="0" w:color="auto"/>
            <w:right w:val="none" w:sz="0" w:space="0" w:color="auto"/>
          </w:divBdr>
        </w:div>
        <w:div w:id="1896961943">
          <w:marLeft w:val="640"/>
          <w:marRight w:val="0"/>
          <w:marTop w:val="0"/>
          <w:marBottom w:val="0"/>
          <w:divBdr>
            <w:top w:val="none" w:sz="0" w:space="0" w:color="auto"/>
            <w:left w:val="none" w:sz="0" w:space="0" w:color="auto"/>
            <w:bottom w:val="none" w:sz="0" w:space="0" w:color="auto"/>
            <w:right w:val="none" w:sz="0" w:space="0" w:color="auto"/>
          </w:divBdr>
        </w:div>
        <w:div w:id="1399595115">
          <w:marLeft w:val="640"/>
          <w:marRight w:val="0"/>
          <w:marTop w:val="0"/>
          <w:marBottom w:val="0"/>
          <w:divBdr>
            <w:top w:val="none" w:sz="0" w:space="0" w:color="auto"/>
            <w:left w:val="none" w:sz="0" w:space="0" w:color="auto"/>
            <w:bottom w:val="none" w:sz="0" w:space="0" w:color="auto"/>
            <w:right w:val="none" w:sz="0" w:space="0" w:color="auto"/>
          </w:divBdr>
        </w:div>
        <w:div w:id="621115782">
          <w:marLeft w:val="640"/>
          <w:marRight w:val="0"/>
          <w:marTop w:val="0"/>
          <w:marBottom w:val="0"/>
          <w:divBdr>
            <w:top w:val="none" w:sz="0" w:space="0" w:color="auto"/>
            <w:left w:val="none" w:sz="0" w:space="0" w:color="auto"/>
            <w:bottom w:val="none" w:sz="0" w:space="0" w:color="auto"/>
            <w:right w:val="none" w:sz="0" w:space="0" w:color="auto"/>
          </w:divBdr>
        </w:div>
        <w:div w:id="483737327">
          <w:marLeft w:val="640"/>
          <w:marRight w:val="0"/>
          <w:marTop w:val="0"/>
          <w:marBottom w:val="0"/>
          <w:divBdr>
            <w:top w:val="none" w:sz="0" w:space="0" w:color="auto"/>
            <w:left w:val="none" w:sz="0" w:space="0" w:color="auto"/>
            <w:bottom w:val="none" w:sz="0" w:space="0" w:color="auto"/>
            <w:right w:val="none" w:sz="0" w:space="0" w:color="auto"/>
          </w:divBdr>
        </w:div>
        <w:div w:id="1837837543">
          <w:marLeft w:val="640"/>
          <w:marRight w:val="0"/>
          <w:marTop w:val="0"/>
          <w:marBottom w:val="0"/>
          <w:divBdr>
            <w:top w:val="none" w:sz="0" w:space="0" w:color="auto"/>
            <w:left w:val="none" w:sz="0" w:space="0" w:color="auto"/>
            <w:bottom w:val="none" w:sz="0" w:space="0" w:color="auto"/>
            <w:right w:val="none" w:sz="0" w:space="0" w:color="auto"/>
          </w:divBdr>
        </w:div>
        <w:div w:id="676268086">
          <w:marLeft w:val="640"/>
          <w:marRight w:val="0"/>
          <w:marTop w:val="0"/>
          <w:marBottom w:val="0"/>
          <w:divBdr>
            <w:top w:val="none" w:sz="0" w:space="0" w:color="auto"/>
            <w:left w:val="none" w:sz="0" w:space="0" w:color="auto"/>
            <w:bottom w:val="none" w:sz="0" w:space="0" w:color="auto"/>
            <w:right w:val="none" w:sz="0" w:space="0" w:color="auto"/>
          </w:divBdr>
        </w:div>
        <w:div w:id="315573280">
          <w:marLeft w:val="640"/>
          <w:marRight w:val="0"/>
          <w:marTop w:val="0"/>
          <w:marBottom w:val="0"/>
          <w:divBdr>
            <w:top w:val="none" w:sz="0" w:space="0" w:color="auto"/>
            <w:left w:val="none" w:sz="0" w:space="0" w:color="auto"/>
            <w:bottom w:val="none" w:sz="0" w:space="0" w:color="auto"/>
            <w:right w:val="none" w:sz="0" w:space="0" w:color="auto"/>
          </w:divBdr>
        </w:div>
        <w:div w:id="942768032">
          <w:marLeft w:val="640"/>
          <w:marRight w:val="0"/>
          <w:marTop w:val="0"/>
          <w:marBottom w:val="0"/>
          <w:divBdr>
            <w:top w:val="none" w:sz="0" w:space="0" w:color="auto"/>
            <w:left w:val="none" w:sz="0" w:space="0" w:color="auto"/>
            <w:bottom w:val="none" w:sz="0" w:space="0" w:color="auto"/>
            <w:right w:val="none" w:sz="0" w:space="0" w:color="auto"/>
          </w:divBdr>
        </w:div>
        <w:div w:id="277296827">
          <w:marLeft w:val="640"/>
          <w:marRight w:val="0"/>
          <w:marTop w:val="0"/>
          <w:marBottom w:val="0"/>
          <w:divBdr>
            <w:top w:val="none" w:sz="0" w:space="0" w:color="auto"/>
            <w:left w:val="none" w:sz="0" w:space="0" w:color="auto"/>
            <w:bottom w:val="none" w:sz="0" w:space="0" w:color="auto"/>
            <w:right w:val="none" w:sz="0" w:space="0" w:color="auto"/>
          </w:divBdr>
        </w:div>
        <w:div w:id="588733629">
          <w:marLeft w:val="640"/>
          <w:marRight w:val="0"/>
          <w:marTop w:val="0"/>
          <w:marBottom w:val="0"/>
          <w:divBdr>
            <w:top w:val="none" w:sz="0" w:space="0" w:color="auto"/>
            <w:left w:val="none" w:sz="0" w:space="0" w:color="auto"/>
            <w:bottom w:val="none" w:sz="0" w:space="0" w:color="auto"/>
            <w:right w:val="none" w:sz="0" w:space="0" w:color="auto"/>
          </w:divBdr>
        </w:div>
        <w:div w:id="513301588">
          <w:marLeft w:val="640"/>
          <w:marRight w:val="0"/>
          <w:marTop w:val="0"/>
          <w:marBottom w:val="0"/>
          <w:divBdr>
            <w:top w:val="none" w:sz="0" w:space="0" w:color="auto"/>
            <w:left w:val="none" w:sz="0" w:space="0" w:color="auto"/>
            <w:bottom w:val="none" w:sz="0" w:space="0" w:color="auto"/>
            <w:right w:val="none" w:sz="0" w:space="0" w:color="auto"/>
          </w:divBdr>
        </w:div>
        <w:div w:id="132527106">
          <w:marLeft w:val="640"/>
          <w:marRight w:val="0"/>
          <w:marTop w:val="0"/>
          <w:marBottom w:val="0"/>
          <w:divBdr>
            <w:top w:val="none" w:sz="0" w:space="0" w:color="auto"/>
            <w:left w:val="none" w:sz="0" w:space="0" w:color="auto"/>
            <w:bottom w:val="none" w:sz="0" w:space="0" w:color="auto"/>
            <w:right w:val="none" w:sz="0" w:space="0" w:color="auto"/>
          </w:divBdr>
        </w:div>
        <w:div w:id="1112171354">
          <w:marLeft w:val="640"/>
          <w:marRight w:val="0"/>
          <w:marTop w:val="0"/>
          <w:marBottom w:val="0"/>
          <w:divBdr>
            <w:top w:val="none" w:sz="0" w:space="0" w:color="auto"/>
            <w:left w:val="none" w:sz="0" w:space="0" w:color="auto"/>
            <w:bottom w:val="none" w:sz="0" w:space="0" w:color="auto"/>
            <w:right w:val="none" w:sz="0" w:space="0" w:color="auto"/>
          </w:divBdr>
        </w:div>
        <w:div w:id="1555968857">
          <w:marLeft w:val="640"/>
          <w:marRight w:val="0"/>
          <w:marTop w:val="0"/>
          <w:marBottom w:val="0"/>
          <w:divBdr>
            <w:top w:val="none" w:sz="0" w:space="0" w:color="auto"/>
            <w:left w:val="none" w:sz="0" w:space="0" w:color="auto"/>
            <w:bottom w:val="none" w:sz="0" w:space="0" w:color="auto"/>
            <w:right w:val="none" w:sz="0" w:space="0" w:color="auto"/>
          </w:divBdr>
        </w:div>
        <w:div w:id="924219278">
          <w:marLeft w:val="640"/>
          <w:marRight w:val="0"/>
          <w:marTop w:val="0"/>
          <w:marBottom w:val="0"/>
          <w:divBdr>
            <w:top w:val="none" w:sz="0" w:space="0" w:color="auto"/>
            <w:left w:val="none" w:sz="0" w:space="0" w:color="auto"/>
            <w:bottom w:val="none" w:sz="0" w:space="0" w:color="auto"/>
            <w:right w:val="none" w:sz="0" w:space="0" w:color="auto"/>
          </w:divBdr>
        </w:div>
        <w:div w:id="757990164">
          <w:marLeft w:val="640"/>
          <w:marRight w:val="0"/>
          <w:marTop w:val="0"/>
          <w:marBottom w:val="0"/>
          <w:divBdr>
            <w:top w:val="none" w:sz="0" w:space="0" w:color="auto"/>
            <w:left w:val="none" w:sz="0" w:space="0" w:color="auto"/>
            <w:bottom w:val="none" w:sz="0" w:space="0" w:color="auto"/>
            <w:right w:val="none" w:sz="0" w:space="0" w:color="auto"/>
          </w:divBdr>
        </w:div>
        <w:div w:id="298072493">
          <w:marLeft w:val="640"/>
          <w:marRight w:val="0"/>
          <w:marTop w:val="0"/>
          <w:marBottom w:val="0"/>
          <w:divBdr>
            <w:top w:val="none" w:sz="0" w:space="0" w:color="auto"/>
            <w:left w:val="none" w:sz="0" w:space="0" w:color="auto"/>
            <w:bottom w:val="none" w:sz="0" w:space="0" w:color="auto"/>
            <w:right w:val="none" w:sz="0" w:space="0" w:color="auto"/>
          </w:divBdr>
        </w:div>
        <w:div w:id="2134013088">
          <w:marLeft w:val="640"/>
          <w:marRight w:val="0"/>
          <w:marTop w:val="0"/>
          <w:marBottom w:val="0"/>
          <w:divBdr>
            <w:top w:val="none" w:sz="0" w:space="0" w:color="auto"/>
            <w:left w:val="none" w:sz="0" w:space="0" w:color="auto"/>
            <w:bottom w:val="none" w:sz="0" w:space="0" w:color="auto"/>
            <w:right w:val="none" w:sz="0" w:space="0" w:color="auto"/>
          </w:divBdr>
        </w:div>
        <w:div w:id="1817185997">
          <w:marLeft w:val="640"/>
          <w:marRight w:val="0"/>
          <w:marTop w:val="0"/>
          <w:marBottom w:val="0"/>
          <w:divBdr>
            <w:top w:val="none" w:sz="0" w:space="0" w:color="auto"/>
            <w:left w:val="none" w:sz="0" w:space="0" w:color="auto"/>
            <w:bottom w:val="none" w:sz="0" w:space="0" w:color="auto"/>
            <w:right w:val="none" w:sz="0" w:space="0" w:color="auto"/>
          </w:divBdr>
        </w:div>
        <w:div w:id="1674188280">
          <w:marLeft w:val="640"/>
          <w:marRight w:val="0"/>
          <w:marTop w:val="0"/>
          <w:marBottom w:val="0"/>
          <w:divBdr>
            <w:top w:val="none" w:sz="0" w:space="0" w:color="auto"/>
            <w:left w:val="none" w:sz="0" w:space="0" w:color="auto"/>
            <w:bottom w:val="none" w:sz="0" w:space="0" w:color="auto"/>
            <w:right w:val="none" w:sz="0" w:space="0" w:color="auto"/>
          </w:divBdr>
        </w:div>
        <w:div w:id="1359310861">
          <w:marLeft w:val="640"/>
          <w:marRight w:val="0"/>
          <w:marTop w:val="0"/>
          <w:marBottom w:val="0"/>
          <w:divBdr>
            <w:top w:val="none" w:sz="0" w:space="0" w:color="auto"/>
            <w:left w:val="none" w:sz="0" w:space="0" w:color="auto"/>
            <w:bottom w:val="none" w:sz="0" w:space="0" w:color="auto"/>
            <w:right w:val="none" w:sz="0" w:space="0" w:color="auto"/>
          </w:divBdr>
        </w:div>
        <w:div w:id="1003778651">
          <w:marLeft w:val="640"/>
          <w:marRight w:val="0"/>
          <w:marTop w:val="0"/>
          <w:marBottom w:val="0"/>
          <w:divBdr>
            <w:top w:val="none" w:sz="0" w:space="0" w:color="auto"/>
            <w:left w:val="none" w:sz="0" w:space="0" w:color="auto"/>
            <w:bottom w:val="none" w:sz="0" w:space="0" w:color="auto"/>
            <w:right w:val="none" w:sz="0" w:space="0" w:color="auto"/>
          </w:divBdr>
        </w:div>
        <w:div w:id="1939100500">
          <w:marLeft w:val="640"/>
          <w:marRight w:val="0"/>
          <w:marTop w:val="0"/>
          <w:marBottom w:val="0"/>
          <w:divBdr>
            <w:top w:val="none" w:sz="0" w:space="0" w:color="auto"/>
            <w:left w:val="none" w:sz="0" w:space="0" w:color="auto"/>
            <w:bottom w:val="none" w:sz="0" w:space="0" w:color="auto"/>
            <w:right w:val="none" w:sz="0" w:space="0" w:color="auto"/>
          </w:divBdr>
        </w:div>
        <w:div w:id="1987278439">
          <w:marLeft w:val="640"/>
          <w:marRight w:val="0"/>
          <w:marTop w:val="0"/>
          <w:marBottom w:val="0"/>
          <w:divBdr>
            <w:top w:val="none" w:sz="0" w:space="0" w:color="auto"/>
            <w:left w:val="none" w:sz="0" w:space="0" w:color="auto"/>
            <w:bottom w:val="none" w:sz="0" w:space="0" w:color="auto"/>
            <w:right w:val="none" w:sz="0" w:space="0" w:color="auto"/>
          </w:divBdr>
        </w:div>
        <w:div w:id="213124529">
          <w:marLeft w:val="640"/>
          <w:marRight w:val="0"/>
          <w:marTop w:val="0"/>
          <w:marBottom w:val="0"/>
          <w:divBdr>
            <w:top w:val="none" w:sz="0" w:space="0" w:color="auto"/>
            <w:left w:val="none" w:sz="0" w:space="0" w:color="auto"/>
            <w:bottom w:val="none" w:sz="0" w:space="0" w:color="auto"/>
            <w:right w:val="none" w:sz="0" w:space="0" w:color="auto"/>
          </w:divBdr>
        </w:div>
        <w:div w:id="2031252677">
          <w:marLeft w:val="640"/>
          <w:marRight w:val="0"/>
          <w:marTop w:val="0"/>
          <w:marBottom w:val="0"/>
          <w:divBdr>
            <w:top w:val="none" w:sz="0" w:space="0" w:color="auto"/>
            <w:left w:val="none" w:sz="0" w:space="0" w:color="auto"/>
            <w:bottom w:val="none" w:sz="0" w:space="0" w:color="auto"/>
            <w:right w:val="none" w:sz="0" w:space="0" w:color="auto"/>
          </w:divBdr>
        </w:div>
        <w:div w:id="1749569179">
          <w:marLeft w:val="640"/>
          <w:marRight w:val="0"/>
          <w:marTop w:val="0"/>
          <w:marBottom w:val="0"/>
          <w:divBdr>
            <w:top w:val="none" w:sz="0" w:space="0" w:color="auto"/>
            <w:left w:val="none" w:sz="0" w:space="0" w:color="auto"/>
            <w:bottom w:val="none" w:sz="0" w:space="0" w:color="auto"/>
            <w:right w:val="none" w:sz="0" w:space="0" w:color="auto"/>
          </w:divBdr>
        </w:div>
        <w:div w:id="1319848590">
          <w:marLeft w:val="640"/>
          <w:marRight w:val="0"/>
          <w:marTop w:val="0"/>
          <w:marBottom w:val="0"/>
          <w:divBdr>
            <w:top w:val="none" w:sz="0" w:space="0" w:color="auto"/>
            <w:left w:val="none" w:sz="0" w:space="0" w:color="auto"/>
            <w:bottom w:val="none" w:sz="0" w:space="0" w:color="auto"/>
            <w:right w:val="none" w:sz="0" w:space="0" w:color="auto"/>
          </w:divBdr>
        </w:div>
        <w:div w:id="1722556798">
          <w:marLeft w:val="640"/>
          <w:marRight w:val="0"/>
          <w:marTop w:val="0"/>
          <w:marBottom w:val="0"/>
          <w:divBdr>
            <w:top w:val="none" w:sz="0" w:space="0" w:color="auto"/>
            <w:left w:val="none" w:sz="0" w:space="0" w:color="auto"/>
            <w:bottom w:val="none" w:sz="0" w:space="0" w:color="auto"/>
            <w:right w:val="none" w:sz="0" w:space="0" w:color="auto"/>
          </w:divBdr>
        </w:div>
        <w:div w:id="2063405294">
          <w:marLeft w:val="640"/>
          <w:marRight w:val="0"/>
          <w:marTop w:val="0"/>
          <w:marBottom w:val="0"/>
          <w:divBdr>
            <w:top w:val="none" w:sz="0" w:space="0" w:color="auto"/>
            <w:left w:val="none" w:sz="0" w:space="0" w:color="auto"/>
            <w:bottom w:val="none" w:sz="0" w:space="0" w:color="auto"/>
            <w:right w:val="none" w:sz="0" w:space="0" w:color="auto"/>
          </w:divBdr>
        </w:div>
        <w:div w:id="1808235906">
          <w:marLeft w:val="640"/>
          <w:marRight w:val="0"/>
          <w:marTop w:val="0"/>
          <w:marBottom w:val="0"/>
          <w:divBdr>
            <w:top w:val="none" w:sz="0" w:space="0" w:color="auto"/>
            <w:left w:val="none" w:sz="0" w:space="0" w:color="auto"/>
            <w:bottom w:val="none" w:sz="0" w:space="0" w:color="auto"/>
            <w:right w:val="none" w:sz="0" w:space="0" w:color="auto"/>
          </w:divBdr>
        </w:div>
        <w:div w:id="900553091">
          <w:marLeft w:val="640"/>
          <w:marRight w:val="0"/>
          <w:marTop w:val="0"/>
          <w:marBottom w:val="0"/>
          <w:divBdr>
            <w:top w:val="none" w:sz="0" w:space="0" w:color="auto"/>
            <w:left w:val="none" w:sz="0" w:space="0" w:color="auto"/>
            <w:bottom w:val="none" w:sz="0" w:space="0" w:color="auto"/>
            <w:right w:val="none" w:sz="0" w:space="0" w:color="auto"/>
          </w:divBdr>
        </w:div>
        <w:div w:id="720982817">
          <w:marLeft w:val="640"/>
          <w:marRight w:val="0"/>
          <w:marTop w:val="0"/>
          <w:marBottom w:val="0"/>
          <w:divBdr>
            <w:top w:val="none" w:sz="0" w:space="0" w:color="auto"/>
            <w:left w:val="none" w:sz="0" w:space="0" w:color="auto"/>
            <w:bottom w:val="none" w:sz="0" w:space="0" w:color="auto"/>
            <w:right w:val="none" w:sz="0" w:space="0" w:color="auto"/>
          </w:divBdr>
        </w:div>
        <w:div w:id="920023475">
          <w:marLeft w:val="640"/>
          <w:marRight w:val="0"/>
          <w:marTop w:val="0"/>
          <w:marBottom w:val="0"/>
          <w:divBdr>
            <w:top w:val="none" w:sz="0" w:space="0" w:color="auto"/>
            <w:left w:val="none" w:sz="0" w:space="0" w:color="auto"/>
            <w:bottom w:val="none" w:sz="0" w:space="0" w:color="auto"/>
            <w:right w:val="none" w:sz="0" w:space="0" w:color="auto"/>
          </w:divBdr>
        </w:div>
        <w:div w:id="960113612">
          <w:marLeft w:val="640"/>
          <w:marRight w:val="0"/>
          <w:marTop w:val="0"/>
          <w:marBottom w:val="0"/>
          <w:divBdr>
            <w:top w:val="none" w:sz="0" w:space="0" w:color="auto"/>
            <w:left w:val="none" w:sz="0" w:space="0" w:color="auto"/>
            <w:bottom w:val="none" w:sz="0" w:space="0" w:color="auto"/>
            <w:right w:val="none" w:sz="0" w:space="0" w:color="auto"/>
          </w:divBdr>
        </w:div>
        <w:div w:id="1182477628">
          <w:marLeft w:val="640"/>
          <w:marRight w:val="0"/>
          <w:marTop w:val="0"/>
          <w:marBottom w:val="0"/>
          <w:divBdr>
            <w:top w:val="none" w:sz="0" w:space="0" w:color="auto"/>
            <w:left w:val="none" w:sz="0" w:space="0" w:color="auto"/>
            <w:bottom w:val="none" w:sz="0" w:space="0" w:color="auto"/>
            <w:right w:val="none" w:sz="0" w:space="0" w:color="auto"/>
          </w:divBdr>
        </w:div>
        <w:div w:id="2119636980">
          <w:marLeft w:val="640"/>
          <w:marRight w:val="0"/>
          <w:marTop w:val="0"/>
          <w:marBottom w:val="0"/>
          <w:divBdr>
            <w:top w:val="none" w:sz="0" w:space="0" w:color="auto"/>
            <w:left w:val="none" w:sz="0" w:space="0" w:color="auto"/>
            <w:bottom w:val="none" w:sz="0" w:space="0" w:color="auto"/>
            <w:right w:val="none" w:sz="0" w:space="0" w:color="auto"/>
          </w:divBdr>
        </w:div>
        <w:div w:id="208147126">
          <w:marLeft w:val="640"/>
          <w:marRight w:val="0"/>
          <w:marTop w:val="0"/>
          <w:marBottom w:val="0"/>
          <w:divBdr>
            <w:top w:val="none" w:sz="0" w:space="0" w:color="auto"/>
            <w:left w:val="none" w:sz="0" w:space="0" w:color="auto"/>
            <w:bottom w:val="none" w:sz="0" w:space="0" w:color="auto"/>
            <w:right w:val="none" w:sz="0" w:space="0" w:color="auto"/>
          </w:divBdr>
        </w:div>
        <w:div w:id="764570632">
          <w:marLeft w:val="640"/>
          <w:marRight w:val="0"/>
          <w:marTop w:val="0"/>
          <w:marBottom w:val="0"/>
          <w:divBdr>
            <w:top w:val="none" w:sz="0" w:space="0" w:color="auto"/>
            <w:left w:val="none" w:sz="0" w:space="0" w:color="auto"/>
            <w:bottom w:val="none" w:sz="0" w:space="0" w:color="auto"/>
            <w:right w:val="none" w:sz="0" w:space="0" w:color="auto"/>
          </w:divBdr>
        </w:div>
        <w:div w:id="328288291">
          <w:marLeft w:val="640"/>
          <w:marRight w:val="0"/>
          <w:marTop w:val="0"/>
          <w:marBottom w:val="0"/>
          <w:divBdr>
            <w:top w:val="none" w:sz="0" w:space="0" w:color="auto"/>
            <w:left w:val="none" w:sz="0" w:space="0" w:color="auto"/>
            <w:bottom w:val="none" w:sz="0" w:space="0" w:color="auto"/>
            <w:right w:val="none" w:sz="0" w:space="0" w:color="auto"/>
          </w:divBdr>
        </w:div>
        <w:div w:id="364141553">
          <w:marLeft w:val="640"/>
          <w:marRight w:val="0"/>
          <w:marTop w:val="0"/>
          <w:marBottom w:val="0"/>
          <w:divBdr>
            <w:top w:val="none" w:sz="0" w:space="0" w:color="auto"/>
            <w:left w:val="none" w:sz="0" w:space="0" w:color="auto"/>
            <w:bottom w:val="none" w:sz="0" w:space="0" w:color="auto"/>
            <w:right w:val="none" w:sz="0" w:space="0" w:color="auto"/>
          </w:divBdr>
        </w:div>
        <w:div w:id="2122528335">
          <w:marLeft w:val="640"/>
          <w:marRight w:val="0"/>
          <w:marTop w:val="0"/>
          <w:marBottom w:val="0"/>
          <w:divBdr>
            <w:top w:val="none" w:sz="0" w:space="0" w:color="auto"/>
            <w:left w:val="none" w:sz="0" w:space="0" w:color="auto"/>
            <w:bottom w:val="none" w:sz="0" w:space="0" w:color="auto"/>
            <w:right w:val="none" w:sz="0" w:space="0" w:color="auto"/>
          </w:divBdr>
        </w:div>
        <w:div w:id="1625574337">
          <w:marLeft w:val="640"/>
          <w:marRight w:val="0"/>
          <w:marTop w:val="0"/>
          <w:marBottom w:val="0"/>
          <w:divBdr>
            <w:top w:val="none" w:sz="0" w:space="0" w:color="auto"/>
            <w:left w:val="none" w:sz="0" w:space="0" w:color="auto"/>
            <w:bottom w:val="none" w:sz="0" w:space="0" w:color="auto"/>
            <w:right w:val="none" w:sz="0" w:space="0" w:color="auto"/>
          </w:divBdr>
        </w:div>
        <w:div w:id="265309176">
          <w:marLeft w:val="640"/>
          <w:marRight w:val="0"/>
          <w:marTop w:val="0"/>
          <w:marBottom w:val="0"/>
          <w:divBdr>
            <w:top w:val="none" w:sz="0" w:space="0" w:color="auto"/>
            <w:left w:val="none" w:sz="0" w:space="0" w:color="auto"/>
            <w:bottom w:val="none" w:sz="0" w:space="0" w:color="auto"/>
            <w:right w:val="none" w:sz="0" w:space="0" w:color="auto"/>
          </w:divBdr>
        </w:div>
        <w:div w:id="1647539999">
          <w:marLeft w:val="640"/>
          <w:marRight w:val="0"/>
          <w:marTop w:val="0"/>
          <w:marBottom w:val="0"/>
          <w:divBdr>
            <w:top w:val="none" w:sz="0" w:space="0" w:color="auto"/>
            <w:left w:val="none" w:sz="0" w:space="0" w:color="auto"/>
            <w:bottom w:val="none" w:sz="0" w:space="0" w:color="auto"/>
            <w:right w:val="none" w:sz="0" w:space="0" w:color="auto"/>
          </w:divBdr>
        </w:div>
        <w:div w:id="898395209">
          <w:marLeft w:val="640"/>
          <w:marRight w:val="0"/>
          <w:marTop w:val="0"/>
          <w:marBottom w:val="0"/>
          <w:divBdr>
            <w:top w:val="none" w:sz="0" w:space="0" w:color="auto"/>
            <w:left w:val="none" w:sz="0" w:space="0" w:color="auto"/>
            <w:bottom w:val="none" w:sz="0" w:space="0" w:color="auto"/>
            <w:right w:val="none" w:sz="0" w:space="0" w:color="auto"/>
          </w:divBdr>
        </w:div>
        <w:div w:id="2032222000">
          <w:marLeft w:val="640"/>
          <w:marRight w:val="0"/>
          <w:marTop w:val="0"/>
          <w:marBottom w:val="0"/>
          <w:divBdr>
            <w:top w:val="none" w:sz="0" w:space="0" w:color="auto"/>
            <w:left w:val="none" w:sz="0" w:space="0" w:color="auto"/>
            <w:bottom w:val="none" w:sz="0" w:space="0" w:color="auto"/>
            <w:right w:val="none" w:sz="0" w:space="0" w:color="auto"/>
          </w:divBdr>
        </w:div>
        <w:div w:id="594048811">
          <w:marLeft w:val="640"/>
          <w:marRight w:val="0"/>
          <w:marTop w:val="0"/>
          <w:marBottom w:val="0"/>
          <w:divBdr>
            <w:top w:val="none" w:sz="0" w:space="0" w:color="auto"/>
            <w:left w:val="none" w:sz="0" w:space="0" w:color="auto"/>
            <w:bottom w:val="none" w:sz="0" w:space="0" w:color="auto"/>
            <w:right w:val="none" w:sz="0" w:space="0" w:color="auto"/>
          </w:divBdr>
        </w:div>
        <w:div w:id="101339197">
          <w:marLeft w:val="640"/>
          <w:marRight w:val="0"/>
          <w:marTop w:val="0"/>
          <w:marBottom w:val="0"/>
          <w:divBdr>
            <w:top w:val="none" w:sz="0" w:space="0" w:color="auto"/>
            <w:left w:val="none" w:sz="0" w:space="0" w:color="auto"/>
            <w:bottom w:val="none" w:sz="0" w:space="0" w:color="auto"/>
            <w:right w:val="none" w:sz="0" w:space="0" w:color="auto"/>
          </w:divBdr>
        </w:div>
        <w:div w:id="2098332250">
          <w:marLeft w:val="640"/>
          <w:marRight w:val="0"/>
          <w:marTop w:val="0"/>
          <w:marBottom w:val="0"/>
          <w:divBdr>
            <w:top w:val="none" w:sz="0" w:space="0" w:color="auto"/>
            <w:left w:val="none" w:sz="0" w:space="0" w:color="auto"/>
            <w:bottom w:val="none" w:sz="0" w:space="0" w:color="auto"/>
            <w:right w:val="none" w:sz="0" w:space="0" w:color="auto"/>
          </w:divBdr>
        </w:div>
        <w:div w:id="741832118">
          <w:marLeft w:val="640"/>
          <w:marRight w:val="0"/>
          <w:marTop w:val="0"/>
          <w:marBottom w:val="0"/>
          <w:divBdr>
            <w:top w:val="none" w:sz="0" w:space="0" w:color="auto"/>
            <w:left w:val="none" w:sz="0" w:space="0" w:color="auto"/>
            <w:bottom w:val="none" w:sz="0" w:space="0" w:color="auto"/>
            <w:right w:val="none" w:sz="0" w:space="0" w:color="auto"/>
          </w:divBdr>
        </w:div>
        <w:div w:id="1093665982">
          <w:marLeft w:val="640"/>
          <w:marRight w:val="0"/>
          <w:marTop w:val="0"/>
          <w:marBottom w:val="0"/>
          <w:divBdr>
            <w:top w:val="none" w:sz="0" w:space="0" w:color="auto"/>
            <w:left w:val="none" w:sz="0" w:space="0" w:color="auto"/>
            <w:bottom w:val="none" w:sz="0" w:space="0" w:color="auto"/>
            <w:right w:val="none" w:sz="0" w:space="0" w:color="auto"/>
          </w:divBdr>
        </w:div>
        <w:div w:id="227495091">
          <w:marLeft w:val="640"/>
          <w:marRight w:val="0"/>
          <w:marTop w:val="0"/>
          <w:marBottom w:val="0"/>
          <w:divBdr>
            <w:top w:val="none" w:sz="0" w:space="0" w:color="auto"/>
            <w:left w:val="none" w:sz="0" w:space="0" w:color="auto"/>
            <w:bottom w:val="none" w:sz="0" w:space="0" w:color="auto"/>
            <w:right w:val="none" w:sz="0" w:space="0" w:color="auto"/>
          </w:divBdr>
        </w:div>
        <w:div w:id="1217594740">
          <w:marLeft w:val="640"/>
          <w:marRight w:val="0"/>
          <w:marTop w:val="0"/>
          <w:marBottom w:val="0"/>
          <w:divBdr>
            <w:top w:val="none" w:sz="0" w:space="0" w:color="auto"/>
            <w:left w:val="none" w:sz="0" w:space="0" w:color="auto"/>
            <w:bottom w:val="none" w:sz="0" w:space="0" w:color="auto"/>
            <w:right w:val="none" w:sz="0" w:space="0" w:color="auto"/>
          </w:divBdr>
        </w:div>
        <w:div w:id="457381056">
          <w:marLeft w:val="640"/>
          <w:marRight w:val="0"/>
          <w:marTop w:val="0"/>
          <w:marBottom w:val="0"/>
          <w:divBdr>
            <w:top w:val="none" w:sz="0" w:space="0" w:color="auto"/>
            <w:left w:val="none" w:sz="0" w:space="0" w:color="auto"/>
            <w:bottom w:val="none" w:sz="0" w:space="0" w:color="auto"/>
            <w:right w:val="none" w:sz="0" w:space="0" w:color="auto"/>
          </w:divBdr>
        </w:div>
      </w:divsChild>
    </w:div>
    <w:div w:id="418213711">
      <w:bodyDiv w:val="1"/>
      <w:marLeft w:val="0"/>
      <w:marRight w:val="0"/>
      <w:marTop w:val="0"/>
      <w:marBottom w:val="0"/>
      <w:divBdr>
        <w:top w:val="none" w:sz="0" w:space="0" w:color="auto"/>
        <w:left w:val="none" w:sz="0" w:space="0" w:color="auto"/>
        <w:bottom w:val="none" w:sz="0" w:space="0" w:color="auto"/>
        <w:right w:val="none" w:sz="0" w:space="0" w:color="auto"/>
      </w:divBdr>
    </w:div>
    <w:div w:id="429860244">
      <w:bodyDiv w:val="1"/>
      <w:marLeft w:val="0"/>
      <w:marRight w:val="0"/>
      <w:marTop w:val="0"/>
      <w:marBottom w:val="0"/>
      <w:divBdr>
        <w:top w:val="none" w:sz="0" w:space="0" w:color="auto"/>
        <w:left w:val="none" w:sz="0" w:space="0" w:color="auto"/>
        <w:bottom w:val="none" w:sz="0" w:space="0" w:color="auto"/>
        <w:right w:val="none" w:sz="0" w:space="0" w:color="auto"/>
      </w:divBdr>
    </w:div>
    <w:div w:id="434449481">
      <w:bodyDiv w:val="1"/>
      <w:marLeft w:val="0"/>
      <w:marRight w:val="0"/>
      <w:marTop w:val="0"/>
      <w:marBottom w:val="0"/>
      <w:divBdr>
        <w:top w:val="none" w:sz="0" w:space="0" w:color="auto"/>
        <w:left w:val="none" w:sz="0" w:space="0" w:color="auto"/>
        <w:bottom w:val="none" w:sz="0" w:space="0" w:color="auto"/>
        <w:right w:val="none" w:sz="0" w:space="0" w:color="auto"/>
      </w:divBdr>
    </w:div>
    <w:div w:id="435055876">
      <w:bodyDiv w:val="1"/>
      <w:marLeft w:val="0"/>
      <w:marRight w:val="0"/>
      <w:marTop w:val="0"/>
      <w:marBottom w:val="0"/>
      <w:divBdr>
        <w:top w:val="none" w:sz="0" w:space="0" w:color="auto"/>
        <w:left w:val="none" w:sz="0" w:space="0" w:color="auto"/>
        <w:bottom w:val="none" w:sz="0" w:space="0" w:color="auto"/>
        <w:right w:val="none" w:sz="0" w:space="0" w:color="auto"/>
      </w:divBdr>
      <w:divsChild>
        <w:div w:id="494493487">
          <w:marLeft w:val="480"/>
          <w:marRight w:val="0"/>
          <w:marTop w:val="0"/>
          <w:marBottom w:val="0"/>
          <w:divBdr>
            <w:top w:val="none" w:sz="0" w:space="0" w:color="auto"/>
            <w:left w:val="none" w:sz="0" w:space="0" w:color="auto"/>
            <w:bottom w:val="none" w:sz="0" w:space="0" w:color="auto"/>
            <w:right w:val="none" w:sz="0" w:space="0" w:color="auto"/>
          </w:divBdr>
        </w:div>
        <w:div w:id="1344556224">
          <w:marLeft w:val="480"/>
          <w:marRight w:val="0"/>
          <w:marTop w:val="0"/>
          <w:marBottom w:val="0"/>
          <w:divBdr>
            <w:top w:val="none" w:sz="0" w:space="0" w:color="auto"/>
            <w:left w:val="none" w:sz="0" w:space="0" w:color="auto"/>
            <w:bottom w:val="none" w:sz="0" w:space="0" w:color="auto"/>
            <w:right w:val="none" w:sz="0" w:space="0" w:color="auto"/>
          </w:divBdr>
        </w:div>
        <w:div w:id="1580941612">
          <w:marLeft w:val="480"/>
          <w:marRight w:val="0"/>
          <w:marTop w:val="0"/>
          <w:marBottom w:val="0"/>
          <w:divBdr>
            <w:top w:val="none" w:sz="0" w:space="0" w:color="auto"/>
            <w:left w:val="none" w:sz="0" w:space="0" w:color="auto"/>
            <w:bottom w:val="none" w:sz="0" w:space="0" w:color="auto"/>
            <w:right w:val="none" w:sz="0" w:space="0" w:color="auto"/>
          </w:divBdr>
        </w:div>
        <w:div w:id="1812866589">
          <w:marLeft w:val="480"/>
          <w:marRight w:val="0"/>
          <w:marTop w:val="0"/>
          <w:marBottom w:val="0"/>
          <w:divBdr>
            <w:top w:val="none" w:sz="0" w:space="0" w:color="auto"/>
            <w:left w:val="none" w:sz="0" w:space="0" w:color="auto"/>
            <w:bottom w:val="none" w:sz="0" w:space="0" w:color="auto"/>
            <w:right w:val="none" w:sz="0" w:space="0" w:color="auto"/>
          </w:divBdr>
        </w:div>
        <w:div w:id="1354380566">
          <w:marLeft w:val="480"/>
          <w:marRight w:val="0"/>
          <w:marTop w:val="0"/>
          <w:marBottom w:val="0"/>
          <w:divBdr>
            <w:top w:val="none" w:sz="0" w:space="0" w:color="auto"/>
            <w:left w:val="none" w:sz="0" w:space="0" w:color="auto"/>
            <w:bottom w:val="none" w:sz="0" w:space="0" w:color="auto"/>
            <w:right w:val="none" w:sz="0" w:space="0" w:color="auto"/>
          </w:divBdr>
        </w:div>
        <w:div w:id="1427337606">
          <w:marLeft w:val="480"/>
          <w:marRight w:val="0"/>
          <w:marTop w:val="0"/>
          <w:marBottom w:val="0"/>
          <w:divBdr>
            <w:top w:val="none" w:sz="0" w:space="0" w:color="auto"/>
            <w:left w:val="none" w:sz="0" w:space="0" w:color="auto"/>
            <w:bottom w:val="none" w:sz="0" w:space="0" w:color="auto"/>
            <w:right w:val="none" w:sz="0" w:space="0" w:color="auto"/>
          </w:divBdr>
        </w:div>
        <w:div w:id="1800537988">
          <w:marLeft w:val="480"/>
          <w:marRight w:val="0"/>
          <w:marTop w:val="0"/>
          <w:marBottom w:val="0"/>
          <w:divBdr>
            <w:top w:val="none" w:sz="0" w:space="0" w:color="auto"/>
            <w:left w:val="none" w:sz="0" w:space="0" w:color="auto"/>
            <w:bottom w:val="none" w:sz="0" w:space="0" w:color="auto"/>
            <w:right w:val="none" w:sz="0" w:space="0" w:color="auto"/>
          </w:divBdr>
        </w:div>
        <w:div w:id="2133936420">
          <w:marLeft w:val="480"/>
          <w:marRight w:val="0"/>
          <w:marTop w:val="0"/>
          <w:marBottom w:val="0"/>
          <w:divBdr>
            <w:top w:val="none" w:sz="0" w:space="0" w:color="auto"/>
            <w:left w:val="none" w:sz="0" w:space="0" w:color="auto"/>
            <w:bottom w:val="none" w:sz="0" w:space="0" w:color="auto"/>
            <w:right w:val="none" w:sz="0" w:space="0" w:color="auto"/>
          </w:divBdr>
        </w:div>
        <w:div w:id="791092251">
          <w:marLeft w:val="480"/>
          <w:marRight w:val="0"/>
          <w:marTop w:val="0"/>
          <w:marBottom w:val="0"/>
          <w:divBdr>
            <w:top w:val="none" w:sz="0" w:space="0" w:color="auto"/>
            <w:left w:val="none" w:sz="0" w:space="0" w:color="auto"/>
            <w:bottom w:val="none" w:sz="0" w:space="0" w:color="auto"/>
            <w:right w:val="none" w:sz="0" w:space="0" w:color="auto"/>
          </w:divBdr>
        </w:div>
        <w:div w:id="2090298773">
          <w:marLeft w:val="480"/>
          <w:marRight w:val="0"/>
          <w:marTop w:val="0"/>
          <w:marBottom w:val="0"/>
          <w:divBdr>
            <w:top w:val="none" w:sz="0" w:space="0" w:color="auto"/>
            <w:left w:val="none" w:sz="0" w:space="0" w:color="auto"/>
            <w:bottom w:val="none" w:sz="0" w:space="0" w:color="auto"/>
            <w:right w:val="none" w:sz="0" w:space="0" w:color="auto"/>
          </w:divBdr>
        </w:div>
        <w:div w:id="1128738386">
          <w:marLeft w:val="480"/>
          <w:marRight w:val="0"/>
          <w:marTop w:val="0"/>
          <w:marBottom w:val="0"/>
          <w:divBdr>
            <w:top w:val="none" w:sz="0" w:space="0" w:color="auto"/>
            <w:left w:val="none" w:sz="0" w:space="0" w:color="auto"/>
            <w:bottom w:val="none" w:sz="0" w:space="0" w:color="auto"/>
            <w:right w:val="none" w:sz="0" w:space="0" w:color="auto"/>
          </w:divBdr>
        </w:div>
        <w:div w:id="864293630">
          <w:marLeft w:val="480"/>
          <w:marRight w:val="0"/>
          <w:marTop w:val="0"/>
          <w:marBottom w:val="0"/>
          <w:divBdr>
            <w:top w:val="none" w:sz="0" w:space="0" w:color="auto"/>
            <w:left w:val="none" w:sz="0" w:space="0" w:color="auto"/>
            <w:bottom w:val="none" w:sz="0" w:space="0" w:color="auto"/>
            <w:right w:val="none" w:sz="0" w:space="0" w:color="auto"/>
          </w:divBdr>
        </w:div>
        <w:div w:id="904218262">
          <w:marLeft w:val="480"/>
          <w:marRight w:val="0"/>
          <w:marTop w:val="0"/>
          <w:marBottom w:val="0"/>
          <w:divBdr>
            <w:top w:val="none" w:sz="0" w:space="0" w:color="auto"/>
            <w:left w:val="none" w:sz="0" w:space="0" w:color="auto"/>
            <w:bottom w:val="none" w:sz="0" w:space="0" w:color="auto"/>
            <w:right w:val="none" w:sz="0" w:space="0" w:color="auto"/>
          </w:divBdr>
        </w:div>
        <w:div w:id="1433285860">
          <w:marLeft w:val="480"/>
          <w:marRight w:val="0"/>
          <w:marTop w:val="0"/>
          <w:marBottom w:val="0"/>
          <w:divBdr>
            <w:top w:val="none" w:sz="0" w:space="0" w:color="auto"/>
            <w:left w:val="none" w:sz="0" w:space="0" w:color="auto"/>
            <w:bottom w:val="none" w:sz="0" w:space="0" w:color="auto"/>
            <w:right w:val="none" w:sz="0" w:space="0" w:color="auto"/>
          </w:divBdr>
        </w:div>
        <w:div w:id="523594091">
          <w:marLeft w:val="480"/>
          <w:marRight w:val="0"/>
          <w:marTop w:val="0"/>
          <w:marBottom w:val="0"/>
          <w:divBdr>
            <w:top w:val="none" w:sz="0" w:space="0" w:color="auto"/>
            <w:left w:val="none" w:sz="0" w:space="0" w:color="auto"/>
            <w:bottom w:val="none" w:sz="0" w:space="0" w:color="auto"/>
            <w:right w:val="none" w:sz="0" w:space="0" w:color="auto"/>
          </w:divBdr>
        </w:div>
        <w:div w:id="1786341315">
          <w:marLeft w:val="480"/>
          <w:marRight w:val="0"/>
          <w:marTop w:val="0"/>
          <w:marBottom w:val="0"/>
          <w:divBdr>
            <w:top w:val="none" w:sz="0" w:space="0" w:color="auto"/>
            <w:left w:val="none" w:sz="0" w:space="0" w:color="auto"/>
            <w:bottom w:val="none" w:sz="0" w:space="0" w:color="auto"/>
            <w:right w:val="none" w:sz="0" w:space="0" w:color="auto"/>
          </w:divBdr>
        </w:div>
        <w:div w:id="2001619744">
          <w:marLeft w:val="480"/>
          <w:marRight w:val="0"/>
          <w:marTop w:val="0"/>
          <w:marBottom w:val="0"/>
          <w:divBdr>
            <w:top w:val="none" w:sz="0" w:space="0" w:color="auto"/>
            <w:left w:val="none" w:sz="0" w:space="0" w:color="auto"/>
            <w:bottom w:val="none" w:sz="0" w:space="0" w:color="auto"/>
            <w:right w:val="none" w:sz="0" w:space="0" w:color="auto"/>
          </w:divBdr>
        </w:div>
        <w:div w:id="564028159">
          <w:marLeft w:val="480"/>
          <w:marRight w:val="0"/>
          <w:marTop w:val="0"/>
          <w:marBottom w:val="0"/>
          <w:divBdr>
            <w:top w:val="none" w:sz="0" w:space="0" w:color="auto"/>
            <w:left w:val="none" w:sz="0" w:space="0" w:color="auto"/>
            <w:bottom w:val="none" w:sz="0" w:space="0" w:color="auto"/>
            <w:right w:val="none" w:sz="0" w:space="0" w:color="auto"/>
          </w:divBdr>
        </w:div>
        <w:div w:id="1933320138">
          <w:marLeft w:val="480"/>
          <w:marRight w:val="0"/>
          <w:marTop w:val="0"/>
          <w:marBottom w:val="0"/>
          <w:divBdr>
            <w:top w:val="none" w:sz="0" w:space="0" w:color="auto"/>
            <w:left w:val="none" w:sz="0" w:space="0" w:color="auto"/>
            <w:bottom w:val="none" w:sz="0" w:space="0" w:color="auto"/>
            <w:right w:val="none" w:sz="0" w:space="0" w:color="auto"/>
          </w:divBdr>
        </w:div>
        <w:div w:id="281035579">
          <w:marLeft w:val="480"/>
          <w:marRight w:val="0"/>
          <w:marTop w:val="0"/>
          <w:marBottom w:val="0"/>
          <w:divBdr>
            <w:top w:val="none" w:sz="0" w:space="0" w:color="auto"/>
            <w:left w:val="none" w:sz="0" w:space="0" w:color="auto"/>
            <w:bottom w:val="none" w:sz="0" w:space="0" w:color="auto"/>
            <w:right w:val="none" w:sz="0" w:space="0" w:color="auto"/>
          </w:divBdr>
        </w:div>
        <w:div w:id="1468663168">
          <w:marLeft w:val="480"/>
          <w:marRight w:val="0"/>
          <w:marTop w:val="0"/>
          <w:marBottom w:val="0"/>
          <w:divBdr>
            <w:top w:val="none" w:sz="0" w:space="0" w:color="auto"/>
            <w:left w:val="none" w:sz="0" w:space="0" w:color="auto"/>
            <w:bottom w:val="none" w:sz="0" w:space="0" w:color="auto"/>
            <w:right w:val="none" w:sz="0" w:space="0" w:color="auto"/>
          </w:divBdr>
        </w:div>
        <w:div w:id="1895508645">
          <w:marLeft w:val="480"/>
          <w:marRight w:val="0"/>
          <w:marTop w:val="0"/>
          <w:marBottom w:val="0"/>
          <w:divBdr>
            <w:top w:val="none" w:sz="0" w:space="0" w:color="auto"/>
            <w:left w:val="none" w:sz="0" w:space="0" w:color="auto"/>
            <w:bottom w:val="none" w:sz="0" w:space="0" w:color="auto"/>
            <w:right w:val="none" w:sz="0" w:space="0" w:color="auto"/>
          </w:divBdr>
        </w:div>
        <w:div w:id="1319653003">
          <w:marLeft w:val="480"/>
          <w:marRight w:val="0"/>
          <w:marTop w:val="0"/>
          <w:marBottom w:val="0"/>
          <w:divBdr>
            <w:top w:val="none" w:sz="0" w:space="0" w:color="auto"/>
            <w:left w:val="none" w:sz="0" w:space="0" w:color="auto"/>
            <w:bottom w:val="none" w:sz="0" w:space="0" w:color="auto"/>
            <w:right w:val="none" w:sz="0" w:space="0" w:color="auto"/>
          </w:divBdr>
        </w:div>
        <w:div w:id="361170807">
          <w:marLeft w:val="480"/>
          <w:marRight w:val="0"/>
          <w:marTop w:val="0"/>
          <w:marBottom w:val="0"/>
          <w:divBdr>
            <w:top w:val="none" w:sz="0" w:space="0" w:color="auto"/>
            <w:left w:val="none" w:sz="0" w:space="0" w:color="auto"/>
            <w:bottom w:val="none" w:sz="0" w:space="0" w:color="auto"/>
            <w:right w:val="none" w:sz="0" w:space="0" w:color="auto"/>
          </w:divBdr>
        </w:div>
        <w:div w:id="1100024894">
          <w:marLeft w:val="480"/>
          <w:marRight w:val="0"/>
          <w:marTop w:val="0"/>
          <w:marBottom w:val="0"/>
          <w:divBdr>
            <w:top w:val="none" w:sz="0" w:space="0" w:color="auto"/>
            <w:left w:val="none" w:sz="0" w:space="0" w:color="auto"/>
            <w:bottom w:val="none" w:sz="0" w:space="0" w:color="auto"/>
            <w:right w:val="none" w:sz="0" w:space="0" w:color="auto"/>
          </w:divBdr>
        </w:div>
        <w:div w:id="187913417">
          <w:marLeft w:val="480"/>
          <w:marRight w:val="0"/>
          <w:marTop w:val="0"/>
          <w:marBottom w:val="0"/>
          <w:divBdr>
            <w:top w:val="none" w:sz="0" w:space="0" w:color="auto"/>
            <w:left w:val="none" w:sz="0" w:space="0" w:color="auto"/>
            <w:bottom w:val="none" w:sz="0" w:space="0" w:color="auto"/>
            <w:right w:val="none" w:sz="0" w:space="0" w:color="auto"/>
          </w:divBdr>
        </w:div>
        <w:div w:id="1960187271">
          <w:marLeft w:val="480"/>
          <w:marRight w:val="0"/>
          <w:marTop w:val="0"/>
          <w:marBottom w:val="0"/>
          <w:divBdr>
            <w:top w:val="none" w:sz="0" w:space="0" w:color="auto"/>
            <w:left w:val="none" w:sz="0" w:space="0" w:color="auto"/>
            <w:bottom w:val="none" w:sz="0" w:space="0" w:color="auto"/>
            <w:right w:val="none" w:sz="0" w:space="0" w:color="auto"/>
          </w:divBdr>
        </w:div>
        <w:div w:id="168447596">
          <w:marLeft w:val="480"/>
          <w:marRight w:val="0"/>
          <w:marTop w:val="0"/>
          <w:marBottom w:val="0"/>
          <w:divBdr>
            <w:top w:val="none" w:sz="0" w:space="0" w:color="auto"/>
            <w:left w:val="none" w:sz="0" w:space="0" w:color="auto"/>
            <w:bottom w:val="none" w:sz="0" w:space="0" w:color="auto"/>
            <w:right w:val="none" w:sz="0" w:space="0" w:color="auto"/>
          </w:divBdr>
        </w:div>
        <w:div w:id="2103799316">
          <w:marLeft w:val="480"/>
          <w:marRight w:val="0"/>
          <w:marTop w:val="0"/>
          <w:marBottom w:val="0"/>
          <w:divBdr>
            <w:top w:val="none" w:sz="0" w:space="0" w:color="auto"/>
            <w:left w:val="none" w:sz="0" w:space="0" w:color="auto"/>
            <w:bottom w:val="none" w:sz="0" w:space="0" w:color="auto"/>
            <w:right w:val="none" w:sz="0" w:space="0" w:color="auto"/>
          </w:divBdr>
        </w:div>
        <w:div w:id="1102263162">
          <w:marLeft w:val="480"/>
          <w:marRight w:val="0"/>
          <w:marTop w:val="0"/>
          <w:marBottom w:val="0"/>
          <w:divBdr>
            <w:top w:val="none" w:sz="0" w:space="0" w:color="auto"/>
            <w:left w:val="none" w:sz="0" w:space="0" w:color="auto"/>
            <w:bottom w:val="none" w:sz="0" w:space="0" w:color="auto"/>
            <w:right w:val="none" w:sz="0" w:space="0" w:color="auto"/>
          </w:divBdr>
        </w:div>
        <w:div w:id="410006782">
          <w:marLeft w:val="480"/>
          <w:marRight w:val="0"/>
          <w:marTop w:val="0"/>
          <w:marBottom w:val="0"/>
          <w:divBdr>
            <w:top w:val="none" w:sz="0" w:space="0" w:color="auto"/>
            <w:left w:val="none" w:sz="0" w:space="0" w:color="auto"/>
            <w:bottom w:val="none" w:sz="0" w:space="0" w:color="auto"/>
            <w:right w:val="none" w:sz="0" w:space="0" w:color="auto"/>
          </w:divBdr>
        </w:div>
        <w:div w:id="249117277">
          <w:marLeft w:val="480"/>
          <w:marRight w:val="0"/>
          <w:marTop w:val="0"/>
          <w:marBottom w:val="0"/>
          <w:divBdr>
            <w:top w:val="none" w:sz="0" w:space="0" w:color="auto"/>
            <w:left w:val="none" w:sz="0" w:space="0" w:color="auto"/>
            <w:bottom w:val="none" w:sz="0" w:space="0" w:color="auto"/>
            <w:right w:val="none" w:sz="0" w:space="0" w:color="auto"/>
          </w:divBdr>
        </w:div>
        <w:div w:id="1447314191">
          <w:marLeft w:val="480"/>
          <w:marRight w:val="0"/>
          <w:marTop w:val="0"/>
          <w:marBottom w:val="0"/>
          <w:divBdr>
            <w:top w:val="none" w:sz="0" w:space="0" w:color="auto"/>
            <w:left w:val="none" w:sz="0" w:space="0" w:color="auto"/>
            <w:bottom w:val="none" w:sz="0" w:space="0" w:color="auto"/>
            <w:right w:val="none" w:sz="0" w:space="0" w:color="auto"/>
          </w:divBdr>
        </w:div>
        <w:div w:id="1394615982">
          <w:marLeft w:val="480"/>
          <w:marRight w:val="0"/>
          <w:marTop w:val="0"/>
          <w:marBottom w:val="0"/>
          <w:divBdr>
            <w:top w:val="none" w:sz="0" w:space="0" w:color="auto"/>
            <w:left w:val="none" w:sz="0" w:space="0" w:color="auto"/>
            <w:bottom w:val="none" w:sz="0" w:space="0" w:color="auto"/>
            <w:right w:val="none" w:sz="0" w:space="0" w:color="auto"/>
          </w:divBdr>
        </w:div>
        <w:div w:id="1046563461">
          <w:marLeft w:val="480"/>
          <w:marRight w:val="0"/>
          <w:marTop w:val="0"/>
          <w:marBottom w:val="0"/>
          <w:divBdr>
            <w:top w:val="none" w:sz="0" w:space="0" w:color="auto"/>
            <w:left w:val="none" w:sz="0" w:space="0" w:color="auto"/>
            <w:bottom w:val="none" w:sz="0" w:space="0" w:color="auto"/>
            <w:right w:val="none" w:sz="0" w:space="0" w:color="auto"/>
          </w:divBdr>
        </w:div>
        <w:div w:id="589235570">
          <w:marLeft w:val="480"/>
          <w:marRight w:val="0"/>
          <w:marTop w:val="0"/>
          <w:marBottom w:val="0"/>
          <w:divBdr>
            <w:top w:val="none" w:sz="0" w:space="0" w:color="auto"/>
            <w:left w:val="none" w:sz="0" w:space="0" w:color="auto"/>
            <w:bottom w:val="none" w:sz="0" w:space="0" w:color="auto"/>
            <w:right w:val="none" w:sz="0" w:space="0" w:color="auto"/>
          </w:divBdr>
        </w:div>
        <w:div w:id="1663778857">
          <w:marLeft w:val="480"/>
          <w:marRight w:val="0"/>
          <w:marTop w:val="0"/>
          <w:marBottom w:val="0"/>
          <w:divBdr>
            <w:top w:val="none" w:sz="0" w:space="0" w:color="auto"/>
            <w:left w:val="none" w:sz="0" w:space="0" w:color="auto"/>
            <w:bottom w:val="none" w:sz="0" w:space="0" w:color="auto"/>
            <w:right w:val="none" w:sz="0" w:space="0" w:color="auto"/>
          </w:divBdr>
        </w:div>
        <w:div w:id="678584351">
          <w:marLeft w:val="480"/>
          <w:marRight w:val="0"/>
          <w:marTop w:val="0"/>
          <w:marBottom w:val="0"/>
          <w:divBdr>
            <w:top w:val="none" w:sz="0" w:space="0" w:color="auto"/>
            <w:left w:val="none" w:sz="0" w:space="0" w:color="auto"/>
            <w:bottom w:val="none" w:sz="0" w:space="0" w:color="auto"/>
            <w:right w:val="none" w:sz="0" w:space="0" w:color="auto"/>
          </w:divBdr>
        </w:div>
        <w:div w:id="1704935795">
          <w:marLeft w:val="480"/>
          <w:marRight w:val="0"/>
          <w:marTop w:val="0"/>
          <w:marBottom w:val="0"/>
          <w:divBdr>
            <w:top w:val="none" w:sz="0" w:space="0" w:color="auto"/>
            <w:left w:val="none" w:sz="0" w:space="0" w:color="auto"/>
            <w:bottom w:val="none" w:sz="0" w:space="0" w:color="auto"/>
            <w:right w:val="none" w:sz="0" w:space="0" w:color="auto"/>
          </w:divBdr>
        </w:div>
        <w:div w:id="873809711">
          <w:marLeft w:val="480"/>
          <w:marRight w:val="0"/>
          <w:marTop w:val="0"/>
          <w:marBottom w:val="0"/>
          <w:divBdr>
            <w:top w:val="none" w:sz="0" w:space="0" w:color="auto"/>
            <w:left w:val="none" w:sz="0" w:space="0" w:color="auto"/>
            <w:bottom w:val="none" w:sz="0" w:space="0" w:color="auto"/>
            <w:right w:val="none" w:sz="0" w:space="0" w:color="auto"/>
          </w:divBdr>
        </w:div>
        <w:div w:id="2016300240">
          <w:marLeft w:val="480"/>
          <w:marRight w:val="0"/>
          <w:marTop w:val="0"/>
          <w:marBottom w:val="0"/>
          <w:divBdr>
            <w:top w:val="none" w:sz="0" w:space="0" w:color="auto"/>
            <w:left w:val="none" w:sz="0" w:space="0" w:color="auto"/>
            <w:bottom w:val="none" w:sz="0" w:space="0" w:color="auto"/>
            <w:right w:val="none" w:sz="0" w:space="0" w:color="auto"/>
          </w:divBdr>
        </w:div>
        <w:div w:id="617563201">
          <w:marLeft w:val="480"/>
          <w:marRight w:val="0"/>
          <w:marTop w:val="0"/>
          <w:marBottom w:val="0"/>
          <w:divBdr>
            <w:top w:val="none" w:sz="0" w:space="0" w:color="auto"/>
            <w:left w:val="none" w:sz="0" w:space="0" w:color="auto"/>
            <w:bottom w:val="none" w:sz="0" w:space="0" w:color="auto"/>
            <w:right w:val="none" w:sz="0" w:space="0" w:color="auto"/>
          </w:divBdr>
        </w:div>
        <w:div w:id="258871678">
          <w:marLeft w:val="480"/>
          <w:marRight w:val="0"/>
          <w:marTop w:val="0"/>
          <w:marBottom w:val="0"/>
          <w:divBdr>
            <w:top w:val="none" w:sz="0" w:space="0" w:color="auto"/>
            <w:left w:val="none" w:sz="0" w:space="0" w:color="auto"/>
            <w:bottom w:val="none" w:sz="0" w:space="0" w:color="auto"/>
            <w:right w:val="none" w:sz="0" w:space="0" w:color="auto"/>
          </w:divBdr>
        </w:div>
        <w:div w:id="781847516">
          <w:marLeft w:val="480"/>
          <w:marRight w:val="0"/>
          <w:marTop w:val="0"/>
          <w:marBottom w:val="0"/>
          <w:divBdr>
            <w:top w:val="none" w:sz="0" w:space="0" w:color="auto"/>
            <w:left w:val="none" w:sz="0" w:space="0" w:color="auto"/>
            <w:bottom w:val="none" w:sz="0" w:space="0" w:color="auto"/>
            <w:right w:val="none" w:sz="0" w:space="0" w:color="auto"/>
          </w:divBdr>
        </w:div>
        <w:div w:id="225192005">
          <w:marLeft w:val="480"/>
          <w:marRight w:val="0"/>
          <w:marTop w:val="0"/>
          <w:marBottom w:val="0"/>
          <w:divBdr>
            <w:top w:val="none" w:sz="0" w:space="0" w:color="auto"/>
            <w:left w:val="none" w:sz="0" w:space="0" w:color="auto"/>
            <w:bottom w:val="none" w:sz="0" w:space="0" w:color="auto"/>
            <w:right w:val="none" w:sz="0" w:space="0" w:color="auto"/>
          </w:divBdr>
        </w:div>
        <w:div w:id="1633444560">
          <w:marLeft w:val="480"/>
          <w:marRight w:val="0"/>
          <w:marTop w:val="0"/>
          <w:marBottom w:val="0"/>
          <w:divBdr>
            <w:top w:val="none" w:sz="0" w:space="0" w:color="auto"/>
            <w:left w:val="none" w:sz="0" w:space="0" w:color="auto"/>
            <w:bottom w:val="none" w:sz="0" w:space="0" w:color="auto"/>
            <w:right w:val="none" w:sz="0" w:space="0" w:color="auto"/>
          </w:divBdr>
        </w:div>
        <w:div w:id="227619190">
          <w:marLeft w:val="480"/>
          <w:marRight w:val="0"/>
          <w:marTop w:val="0"/>
          <w:marBottom w:val="0"/>
          <w:divBdr>
            <w:top w:val="none" w:sz="0" w:space="0" w:color="auto"/>
            <w:left w:val="none" w:sz="0" w:space="0" w:color="auto"/>
            <w:bottom w:val="none" w:sz="0" w:space="0" w:color="auto"/>
            <w:right w:val="none" w:sz="0" w:space="0" w:color="auto"/>
          </w:divBdr>
        </w:div>
        <w:div w:id="1152067960">
          <w:marLeft w:val="480"/>
          <w:marRight w:val="0"/>
          <w:marTop w:val="0"/>
          <w:marBottom w:val="0"/>
          <w:divBdr>
            <w:top w:val="none" w:sz="0" w:space="0" w:color="auto"/>
            <w:left w:val="none" w:sz="0" w:space="0" w:color="auto"/>
            <w:bottom w:val="none" w:sz="0" w:space="0" w:color="auto"/>
            <w:right w:val="none" w:sz="0" w:space="0" w:color="auto"/>
          </w:divBdr>
        </w:div>
        <w:div w:id="992025263">
          <w:marLeft w:val="480"/>
          <w:marRight w:val="0"/>
          <w:marTop w:val="0"/>
          <w:marBottom w:val="0"/>
          <w:divBdr>
            <w:top w:val="none" w:sz="0" w:space="0" w:color="auto"/>
            <w:left w:val="none" w:sz="0" w:space="0" w:color="auto"/>
            <w:bottom w:val="none" w:sz="0" w:space="0" w:color="auto"/>
            <w:right w:val="none" w:sz="0" w:space="0" w:color="auto"/>
          </w:divBdr>
        </w:div>
        <w:div w:id="1319766944">
          <w:marLeft w:val="480"/>
          <w:marRight w:val="0"/>
          <w:marTop w:val="0"/>
          <w:marBottom w:val="0"/>
          <w:divBdr>
            <w:top w:val="none" w:sz="0" w:space="0" w:color="auto"/>
            <w:left w:val="none" w:sz="0" w:space="0" w:color="auto"/>
            <w:bottom w:val="none" w:sz="0" w:space="0" w:color="auto"/>
            <w:right w:val="none" w:sz="0" w:space="0" w:color="auto"/>
          </w:divBdr>
        </w:div>
        <w:div w:id="1445732504">
          <w:marLeft w:val="480"/>
          <w:marRight w:val="0"/>
          <w:marTop w:val="0"/>
          <w:marBottom w:val="0"/>
          <w:divBdr>
            <w:top w:val="none" w:sz="0" w:space="0" w:color="auto"/>
            <w:left w:val="none" w:sz="0" w:space="0" w:color="auto"/>
            <w:bottom w:val="none" w:sz="0" w:space="0" w:color="auto"/>
            <w:right w:val="none" w:sz="0" w:space="0" w:color="auto"/>
          </w:divBdr>
        </w:div>
        <w:div w:id="1466192235">
          <w:marLeft w:val="480"/>
          <w:marRight w:val="0"/>
          <w:marTop w:val="0"/>
          <w:marBottom w:val="0"/>
          <w:divBdr>
            <w:top w:val="none" w:sz="0" w:space="0" w:color="auto"/>
            <w:left w:val="none" w:sz="0" w:space="0" w:color="auto"/>
            <w:bottom w:val="none" w:sz="0" w:space="0" w:color="auto"/>
            <w:right w:val="none" w:sz="0" w:space="0" w:color="auto"/>
          </w:divBdr>
        </w:div>
        <w:div w:id="444154215">
          <w:marLeft w:val="480"/>
          <w:marRight w:val="0"/>
          <w:marTop w:val="0"/>
          <w:marBottom w:val="0"/>
          <w:divBdr>
            <w:top w:val="none" w:sz="0" w:space="0" w:color="auto"/>
            <w:left w:val="none" w:sz="0" w:space="0" w:color="auto"/>
            <w:bottom w:val="none" w:sz="0" w:space="0" w:color="auto"/>
            <w:right w:val="none" w:sz="0" w:space="0" w:color="auto"/>
          </w:divBdr>
        </w:div>
        <w:div w:id="169105530">
          <w:marLeft w:val="480"/>
          <w:marRight w:val="0"/>
          <w:marTop w:val="0"/>
          <w:marBottom w:val="0"/>
          <w:divBdr>
            <w:top w:val="none" w:sz="0" w:space="0" w:color="auto"/>
            <w:left w:val="none" w:sz="0" w:space="0" w:color="auto"/>
            <w:bottom w:val="none" w:sz="0" w:space="0" w:color="auto"/>
            <w:right w:val="none" w:sz="0" w:space="0" w:color="auto"/>
          </w:divBdr>
        </w:div>
        <w:div w:id="971404920">
          <w:marLeft w:val="480"/>
          <w:marRight w:val="0"/>
          <w:marTop w:val="0"/>
          <w:marBottom w:val="0"/>
          <w:divBdr>
            <w:top w:val="none" w:sz="0" w:space="0" w:color="auto"/>
            <w:left w:val="none" w:sz="0" w:space="0" w:color="auto"/>
            <w:bottom w:val="none" w:sz="0" w:space="0" w:color="auto"/>
            <w:right w:val="none" w:sz="0" w:space="0" w:color="auto"/>
          </w:divBdr>
        </w:div>
        <w:div w:id="1168472996">
          <w:marLeft w:val="480"/>
          <w:marRight w:val="0"/>
          <w:marTop w:val="0"/>
          <w:marBottom w:val="0"/>
          <w:divBdr>
            <w:top w:val="none" w:sz="0" w:space="0" w:color="auto"/>
            <w:left w:val="none" w:sz="0" w:space="0" w:color="auto"/>
            <w:bottom w:val="none" w:sz="0" w:space="0" w:color="auto"/>
            <w:right w:val="none" w:sz="0" w:space="0" w:color="auto"/>
          </w:divBdr>
        </w:div>
        <w:div w:id="277226073">
          <w:marLeft w:val="480"/>
          <w:marRight w:val="0"/>
          <w:marTop w:val="0"/>
          <w:marBottom w:val="0"/>
          <w:divBdr>
            <w:top w:val="none" w:sz="0" w:space="0" w:color="auto"/>
            <w:left w:val="none" w:sz="0" w:space="0" w:color="auto"/>
            <w:bottom w:val="none" w:sz="0" w:space="0" w:color="auto"/>
            <w:right w:val="none" w:sz="0" w:space="0" w:color="auto"/>
          </w:divBdr>
        </w:div>
        <w:div w:id="908268018">
          <w:marLeft w:val="480"/>
          <w:marRight w:val="0"/>
          <w:marTop w:val="0"/>
          <w:marBottom w:val="0"/>
          <w:divBdr>
            <w:top w:val="none" w:sz="0" w:space="0" w:color="auto"/>
            <w:left w:val="none" w:sz="0" w:space="0" w:color="auto"/>
            <w:bottom w:val="none" w:sz="0" w:space="0" w:color="auto"/>
            <w:right w:val="none" w:sz="0" w:space="0" w:color="auto"/>
          </w:divBdr>
        </w:div>
        <w:div w:id="1953824952">
          <w:marLeft w:val="480"/>
          <w:marRight w:val="0"/>
          <w:marTop w:val="0"/>
          <w:marBottom w:val="0"/>
          <w:divBdr>
            <w:top w:val="none" w:sz="0" w:space="0" w:color="auto"/>
            <w:left w:val="none" w:sz="0" w:space="0" w:color="auto"/>
            <w:bottom w:val="none" w:sz="0" w:space="0" w:color="auto"/>
            <w:right w:val="none" w:sz="0" w:space="0" w:color="auto"/>
          </w:divBdr>
        </w:div>
        <w:div w:id="1215654361">
          <w:marLeft w:val="480"/>
          <w:marRight w:val="0"/>
          <w:marTop w:val="0"/>
          <w:marBottom w:val="0"/>
          <w:divBdr>
            <w:top w:val="none" w:sz="0" w:space="0" w:color="auto"/>
            <w:left w:val="none" w:sz="0" w:space="0" w:color="auto"/>
            <w:bottom w:val="none" w:sz="0" w:space="0" w:color="auto"/>
            <w:right w:val="none" w:sz="0" w:space="0" w:color="auto"/>
          </w:divBdr>
        </w:div>
        <w:div w:id="1965892332">
          <w:marLeft w:val="480"/>
          <w:marRight w:val="0"/>
          <w:marTop w:val="0"/>
          <w:marBottom w:val="0"/>
          <w:divBdr>
            <w:top w:val="none" w:sz="0" w:space="0" w:color="auto"/>
            <w:left w:val="none" w:sz="0" w:space="0" w:color="auto"/>
            <w:bottom w:val="none" w:sz="0" w:space="0" w:color="auto"/>
            <w:right w:val="none" w:sz="0" w:space="0" w:color="auto"/>
          </w:divBdr>
        </w:div>
        <w:div w:id="1029406555">
          <w:marLeft w:val="480"/>
          <w:marRight w:val="0"/>
          <w:marTop w:val="0"/>
          <w:marBottom w:val="0"/>
          <w:divBdr>
            <w:top w:val="none" w:sz="0" w:space="0" w:color="auto"/>
            <w:left w:val="none" w:sz="0" w:space="0" w:color="auto"/>
            <w:bottom w:val="none" w:sz="0" w:space="0" w:color="auto"/>
            <w:right w:val="none" w:sz="0" w:space="0" w:color="auto"/>
          </w:divBdr>
        </w:div>
        <w:div w:id="1491671302">
          <w:marLeft w:val="480"/>
          <w:marRight w:val="0"/>
          <w:marTop w:val="0"/>
          <w:marBottom w:val="0"/>
          <w:divBdr>
            <w:top w:val="none" w:sz="0" w:space="0" w:color="auto"/>
            <w:left w:val="none" w:sz="0" w:space="0" w:color="auto"/>
            <w:bottom w:val="none" w:sz="0" w:space="0" w:color="auto"/>
            <w:right w:val="none" w:sz="0" w:space="0" w:color="auto"/>
          </w:divBdr>
        </w:div>
        <w:div w:id="1178891244">
          <w:marLeft w:val="480"/>
          <w:marRight w:val="0"/>
          <w:marTop w:val="0"/>
          <w:marBottom w:val="0"/>
          <w:divBdr>
            <w:top w:val="none" w:sz="0" w:space="0" w:color="auto"/>
            <w:left w:val="none" w:sz="0" w:space="0" w:color="auto"/>
            <w:bottom w:val="none" w:sz="0" w:space="0" w:color="auto"/>
            <w:right w:val="none" w:sz="0" w:space="0" w:color="auto"/>
          </w:divBdr>
        </w:div>
        <w:div w:id="360058813">
          <w:marLeft w:val="480"/>
          <w:marRight w:val="0"/>
          <w:marTop w:val="0"/>
          <w:marBottom w:val="0"/>
          <w:divBdr>
            <w:top w:val="none" w:sz="0" w:space="0" w:color="auto"/>
            <w:left w:val="none" w:sz="0" w:space="0" w:color="auto"/>
            <w:bottom w:val="none" w:sz="0" w:space="0" w:color="auto"/>
            <w:right w:val="none" w:sz="0" w:space="0" w:color="auto"/>
          </w:divBdr>
        </w:div>
        <w:div w:id="1133137264">
          <w:marLeft w:val="480"/>
          <w:marRight w:val="0"/>
          <w:marTop w:val="0"/>
          <w:marBottom w:val="0"/>
          <w:divBdr>
            <w:top w:val="none" w:sz="0" w:space="0" w:color="auto"/>
            <w:left w:val="none" w:sz="0" w:space="0" w:color="auto"/>
            <w:bottom w:val="none" w:sz="0" w:space="0" w:color="auto"/>
            <w:right w:val="none" w:sz="0" w:space="0" w:color="auto"/>
          </w:divBdr>
        </w:div>
        <w:div w:id="2047632700">
          <w:marLeft w:val="480"/>
          <w:marRight w:val="0"/>
          <w:marTop w:val="0"/>
          <w:marBottom w:val="0"/>
          <w:divBdr>
            <w:top w:val="none" w:sz="0" w:space="0" w:color="auto"/>
            <w:left w:val="none" w:sz="0" w:space="0" w:color="auto"/>
            <w:bottom w:val="none" w:sz="0" w:space="0" w:color="auto"/>
            <w:right w:val="none" w:sz="0" w:space="0" w:color="auto"/>
          </w:divBdr>
        </w:div>
        <w:div w:id="1624996180">
          <w:marLeft w:val="480"/>
          <w:marRight w:val="0"/>
          <w:marTop w:val="0"/>
          <w:marBottom w:val="0"/>
          <w:divBdr>
            <w:top w:val="none" w:sz="0" w:space="0" w:color="auto"/>
            <w:left w:val="none" w:sz="0" w:space="0" w:color="auto"/>
            <w:bottom w:val="none" w:sz="0" w:space="0" w:color="auto"/>
            <w:right w:val="none" w:sz="0" w:space="0" w:color="auto"/>
          </w:divBdr>
        </w:div>
        <w:div w:id="1084297358">
          <w:marLeft w:val="480"/>
          <w:marRight w:val="0"/>
          <w:marTop w:val="0"/>
          <w:marBottom w:val="0"/>
          <w:divBdr>
            <w:top w:val="none" w:sz="0" w:space="0" w:color="auto"/>
            <w:left w:val="none" w:sz="0" w:space="0" w:color="auto"/>
            <w:bottom w:val="none" w:sz="0" w:space="0" w:color="auto"/>
            <w:right w:val="none" w:sz="0" w:space="0" w:color="auto"/>
          </w:divBdr>
        </w:div>
        <w:div w:id="263076914">
          <w:marLeft w:val="480"/>
          <w:marRight w:val="0"/>
          <w:marTop w:val="0"/>
          <w:marBottom w:val="0"/>
          <w:divBdr>
            <w:top w:val="none" w:sz="0" w:space="0" w:color="auto"/>
            <w:left w:val="none" w:sz="0" w:space="0" w:color="auto"/>
            <w:bottom w:val="none" w:sz="0" w:space="0" w:color="auto"/>
            <w:right w:val="none" w:sz="0" w:space="0" w:color="auto"/>
          </w:divBdr>
        </w:div>
        <w:div w:id="825438553">
          <w:marLeft w:val="480"/>
          <w:marRight w:val="0"/>
          <w:marTop w:val="0"/>
          <w:marBottom w:val="0"/>
          <w:divBdr>
            <w:top w:val="none" w:sz="0" w:space="0" w:color="auto"/>
            <w:left w:val="none" w:sz="0" w:space="0" w:color="auto"/>
            <w:bottom w:val="none" w:sz="0" w:space="0" w:color="auto"/>
            <w:right w:val="none" w:sz="0" w:space="0" w:color="auto"/>
          </w:divBdr>
        </w:div>
        <w:div w:id="317271758">
          <w:marLeft w:val="480"/>
          <w:marRight w:val="0"/>
          <w:marTop w:val="0"/>
          <w:marBottom w:val="0"/>
          <w:divBdr>
            <w:top w:val="none" w:sz="0" w:space="0" w:color="auto"/>
            <w:left w:val="none" w:sz="0" w:space="0" w:color="auto"/>
            <w:bottom w:val="none" w:sz="0" w:space="0" w:color="auto"/>
            <w:right w:val="none" w:sz="0" w:space="0" w:color="auto"/>
          </w:divBdr>
        </w:div>
        <w:div w:id="767312130">
          <w:marLeft w:val="480"/>
          <w:marRight w:val="0"/>
          <w:marTop w:val="0"/>
          <w:marBottom w:val="0"/>
          <w:divBdr>
            <w:top w:val="none" w:sz="0" w:space="0" w:color="auto"/>
            <w:left w:val="none" w:sz="0" w:space="0" w:color="auto"/>
            <w:bottom w:val="none" w:sz="0" w:space="0" w:color="auto"/>
            <w:right w:val="none" w:sz="0" w:space="0" w:color="auto"/>
          </w:divBdr>
        </w:div>
        <w:div w:id="2042321991">
          <w:marLeft w:val="480"/>
          <w:marRight w:val="0"/>
          <w:marTop w:val="0"/>
          <w:marBottom w:val="0"/>
          <w:divBdr>
            <w:top w:val="none" w:sz="0" w:space="0" w:color="auto"/>
            <w:left w:val="none" w:sz="0" w:space="0" w:color="auto"/>
            <w:bottom w:val="none" w:sz="0" w:space="0" w:color="auto"/>
            <w:right w:val="none" w:sz="0" w:space="0" w:color="auto"/>
          </w:divBdr>
        </w:div>
        <w:div w:id="1567298133">
          <w:marLeft w:val="480"/>
          <w:marRight w:val="0"/>
          <w:marTop w:val="0"/>
          <w:marBottom w:val="0"/>
          <w:divBdr>
            <w:top w:val="none" w:sz="0" w:space="0" w:color="auto"/>
            <w:left w:val="none" w:sz="0" w:space="0" w:color="auto"/>
            <w:bottom w:val="none" w:sz="0" w:space="0" w:color="auto"/>
            <w:right w:val="none" w:sz="0" w:space="0" w:color="auto"/>
          </w:divBdr>
        </w:div>
        <w:div w:id="1788812235">
          <w:marLeft w:val="480"/>
          <w:marRight w:val="0"/>
          <w:marTop w:val="0"/>
          <w:marBottom w:val="0"/>
          <w:divBdr>
            <w:top w:val="none" w:sz="0" w:space="0" w:color="auto"/>
            <w:left w:val="none" w:sz="0" w:space="0" w:color="auto"/>
            <w:bottom w:val="none" w:sz="0" w:space="0" w:color="auto"/>
            <w:right w:val="none" w:sz="0" w:space="0" w:color="auto"/>
          </w:divBdr>
        </w:div>
        <w:div w:id="1086071812">
          <w:marLeft w:val="480"/>
          <w:marRight w:val="0"/>
          <w:marTop w:val="0"/>
          <w:marBottom w:val="0"/>
          <w:divBdr>
            <w:top w:val="none" w:sz="0" w:space="0" w:color="auto"/>
            <w:left w:val="none" w:sz="0" w:space="0" w:color="auto"/>
            <w:bottom w:val="none" w:sz="0" w:space="0" w:color="auto"/>
            <w:right w:val="none" w:sz="0" w:space="0" w:color="auto"/>
          </w:divBdr>
        </w:div>
        <w:div w:id="1607420036">
          <w:marLeft w:val="480"/>
          <w:marRight w:val="0"/>
          <w:marTop w:val="0"/>
          <w:marBottom w:val="0"/>
          <w:divBdr>
            <w:top w:val="none" w:sz="0" w:space="0" w:color="auto"/>
            <w:left w:val="none" w:sz="0" w:space="0" w:color="auto"/>
            <w:bottom w:val="none" w:sz="0" w:space="0" w:color="auto"/>
            <w:right w:val="none" w:sz="0" w:space="0" w:color="auto"/>
          </w:divBdr>
        </w:div>
        <w:div w:id="391663203">
          <w:marLeft w:val="480"/>
          <w:marRight w:val="0"/>
          <w:marTop w:val="0"/>
          <w:marBottom w:val="0"/>
          <w:divBdr>
            <w:top w:val="none" w:sz="0" w:space="0" w:color="auto"/>
            <w:left w:val="none" w:sz="0" w:space="0" w:color="auto"/>
            <w:bottom w:val="none" w:sz="0" w:space="0" w:color="auto"/>
            <w:right w:val="none" w:sz="0" w:space="0" w:color="auto"/>
          </w:divBdr>
        </w:div>
        <w:div w:id="358239820">
          <w:marLeft w:val="480"/>
          <w:marRight w:val="0"/>
          <w:marTop w:val="0"/>
          <w:marBottom w:val="0"/>
          <w:divBdr>
            <w:top w:val="none" w:sz="0" w:space="0" w:color="auto"/>
            <w:left w:val="none" w:sz="0" w:space="0" w:color="auto"/>
            <w:bottom w:val="none" w:sz="0" w:space="0" w:color="auto"/>
            <w:right w:val="none" w:sz="0" w:space="0" w:color="auto"/>
          </w:divBdr>
        </w:div>
        <w:div w:id="884292626">
          <w:marLeft w:val="480"/>
          <w:marRight w:val="0"/>
          <w:marTop w:val="0"/>
          <w:marBottom w:val="0"/>
          <w:divBdr>
            <w:top w:val="none" w:sz="0" w:space="0" w:color="auto"/>
            <w:left w:val="none" w:sz="0" w:space="0" w:color="auto"/>
            <w:bottom w:val="none" w:sz="0" w:space="0" w:color="auto"/>
            <w:right w:val="none" w:sz="0" w:space="0" w:color="auto"/>
          </w:divBdr>
        </w:div>
        <w:div w:id="490953719">
          <w:marLeft w:val="480"/>
          <w:marRight w:val="0"/>
          <w:marTop w:val="0"/>
          <w:marBottom w:val="0"/>
          <w:divBdr>
            <w:top w:val="none" w:sz="0" w:space="0" w:color="auto"/>
            <w:left w:val="none" w:sz="0" w:space="0" w:color="auto"/>
            <w:bottom w:val="none" w:sz="0" w:space="0" w:color="auto"/>
            <w:right w:val="none" w:sz="0" w:space="0" w:color="auto"/>
          </w:divBdr>
        </w:div>
        <w:div w:id="31199658">
          <w:marLeft w:val="480"/>
          <w:marRight w:val="0"/>
          <w:marTop w:val="0"/>
          <w:marBottom w:val="0"/>
          <w:divBdr>
            <w:top w:val="none" w:sz="0" w:space="0" w:color="auto"/>
            <w:left w:val="none" w:sz="0" w:space="0" w:color="auto"/>
            <w:bottom w:val="none" w:sz="0" w:space="0" w:color="auto"/>
            <w:right w:val="none" w:sz="0" w:space="0" w:color="auto"/>
          </w:divBdr>
        </w:div>
        <w:div w:id="1103920053">
          <w:marLeft w:val="480"/>
          <w:marRight w:val="0"/>
          <w:marTop w:val="0"/>
          <w:marBottom w:val="0"/>
          <w:divBdr>
            <w:top w:val="none" w:sz="0" w:space="0" w:color="auto"/>
            <w:left w:val="none" w:sz="0" w:space="0" w:color="auto"/>
            <w:bottom w:val="none" w:sz="0" w:space="0" w:color="auto"/>
            <w:right w:val="none" w:sz="0" w:space="0" w:color="auto"/>
          </w:divBdr>
        </w:div>
        <w:div w:id="2114858912">
          <w:marLeft w:val="480"/>
          <w:marRight w:val="0"/>
          <w:marTop w:val="0"/>
          <w:marBottom w:val="0"/>
          <w:divBdr>
            <w:top w:val="none" w:sz="0" w:space="0" w:color="auto"/>
            <w:left w:val="none" w:sz="0" w:space="0" w:color="auto"/>
            <w:bottom w:val="none" w:sz="0" w:space="0" w:color="auto"/>
            <w:right w:val="none" w:sz="0" w:space="0" w:color="auto"/>
          </w:divBdr>
        </w:div>
      </w:divsChild>
    </w:div>
    <w:div w:id="437411952">
      <w:bodyDiv w:val="1"/>
      <w:marLeft w:val="0"/>
      <w:marRight w:val="0"/>
      <w:marTop w:val="0"/>
      <w:marBottom w:val="0"/>
      <w:divBdr>
        <w:top w:val="none" w:sz="0" w:space="0" w:color="auto"/>
        <w:left w:val="none" w:sz="0" w:space="0" w:color="auto"/>
        <w:bottom w:val="none" w:sz="0" w:space="0" w:color="auto"/>
        <w:right w:val="none" w:sz="0" w:space="0" w:color="auto"/>
      </w:divBdr>
    </w:div>
    <w:div w:id="439034856">
      <w:bodyDiv w:val="1"/>
      <w:marLeft w:val="0"/>
      <w:marRight w:val="0"/>
      <w:marTop w:val="0"/>
      <w:marBottom w:val="0"/>
      <w:divBdr>
        <w:top w:val="none" w:sz="0" w:space="0" w:color="auto"/>
        <w:left w:val="none" w:sz="0" w:space="0" w:color="auto"/>
        <w:bottom w:val="none" w:sz="0" w:space="0" w:color="auto"/>
        <w:right w:val="none" w:sz="0" w:space="0" w:color="auto"/>
      </w:divBdr>
    </w:div>
    <w:div w:id="440536579">
      <w:bodyDiv w:val="1"/>
      <w:marLeft w:val="0"/>
      <w:marRight w:val="0"/>
      <w:marTop w:val="0"/>
      <w:marBottom w:val="0"/>
      <w:divBdr>
        <w:top w:val="none" w:sz="0" w:space="0" w:color="auto"/>
        <w:left w:val="none" w:sz="0" w:space="0" w:color="auto"/>
        <w:bottom w:val="none" w:sz="0" w:space="0" w:color="auto"/>
        <w:right w:val="none" w:sz="0" w:space="0" w:color="auto"/>
      </w:divBdr>
      <w:divsChild>
        <w:div w:id="1095981824">
          <w:marLeft w:val="480"/>
          <w:marRight w:val="0"/>
          <w:marTop w:val="0"/>
          <w:marBottom w:val="0"/>
          <w:divBdr>
            <w:top w:val="none" w:sz="0" w:space="0" w:color="auto"/>
            <w:left w:val="none" w:sz="0" w:space="0" w:color="auto"/>
            <w:bottom w:val="none" w:sz="0" w:space="0" w:color="auto"/>
            <w:right w:val="none" w:sz="0" w:space="0" w:color="auto"/>
          </w:divBdr>
        </w:div>
        <w:div w:id="1978099051">
          <w:marLeft w:val="480"/>
          <w:marRight w:val="0"/>
          <w:marTop w:val="0"/>
          <w:marBottom w:val="0"/>
          <w:divBdr>
            <w:top w:val="none" w:sz="0" w:space="0" w:color="auto"/>
            <w:left w:val="none" w:sz="0" w:space="0" w:color="auto"/>
            <w:bottom w:val="none" w:sz="0" w:space="0" w:color="auto"/>
            <w:right w:val="none" w:sz="0" w:space="0" w:color="auto"/>
          </w:divBdr>
        </w:div>
        <w:div w:id="1190100572">
          <w:marLeft w:val="480"/>
          <w:marRight w:val="0"/>
          <w:marTop w:val="0"/>
          <w:marBottom w:val="0"/>
          <w:divBdr>
            <w:top w:val="none" w:sz="0" w:space="0" w:color="auto"/>
            <w:left w:val="none" w:sz="0" w:space="0" w:color="auto"/>
            <w:bottom w:val="none" w:sz="0" w:space="0" w:color="auto"/>
            <w:right w:val="none" w:sz="0" w:space="0" w:color="auto"/>
          </w:divBdr>
        </w:div>
        <w:div w:id="277222732">
          <w:marLeft w:val="480"/>
          <w:marRight w:val="0"/>
          <w:marTop w:val="0"/>
          <w:marBottom w:val="0"/>
          <w:divBdr>
            <w:top w:val="none" w:sz="0" w:space="0" w:color="auto"/>
            <w:left w:val="none" w:sz="0" w:space="0" w:color="auto"/>
            <w:bottom w:val="none" w:sz="0" w:space="0" w:color="auto"/>
            <w:right w:val="none" w:sz="0" w:space="0" w:color="auto"/>
          </w:divBdr>
        </w:div>
        <w:div w:id="442695911">
          <w:marLeft w:val="480"/>
          <w:marRight w:val="0"/>
          <w:marTop w:val="0"/>
          <w:marBottom w:val="0"/>
          <w:divBdr>
            <w:top w:val="none" w:sz="0" w:space="0" w:color="auto"/>
            <w:left w:val="none" w:sz="0" w:space="0" w:color="auto"/>
            <w:bottom w:val="none" w:sz="0" w:space="0" w:color="auto"/>
            <w:right w:val="none" w:sz="0" w:space="0" w:color="auto"/>
          </w:divBdr>
        </w:div>
        <w:div w:id="967786662">
          <w:marLeft w:val="480"/>
          <w:marRight w:val="0"/>
          <w:marTop w:val="0"/>
          <w:marBottom w:val="0"/>
          <w:divBdr>
            <w:top w:val="none" w:sz="0" w:space="0" w:color="auto"/>
            <w:left w:val="none" w:sz="0" w:space="0" w:color="auto"/>
            <w:bottom w:val="none" w:sz="0" w:space="0" w:color="auto"/>
            <w:right w:val="none" w:sz="0" w:space="0" w:color="auto"/>
          </w:divBdr>
        </w:div>
        <w:div w:id="1056929948">
          <w:marLeft w:val="480"/>
          <w:marRight w:val="0"/>
          <w:marTop w:val="0"/>
          <w:marBottom w:val="0"/>
          <w:divBdr>
            <w:top w:val="none" w:sz="0" w:space="0" w:color="auto"/>
            <w:left w:val="none" w:sz="0" w:space="0" w:color="auto"/>
            <w:bottom w:val="none" w:sz="0" w:space="0" w:color="auto"/>
            <w:right w:val="none" w:sz="0" w:space="0" w:color="auto"/>
          </w:divBdr>
        </w:div>
        <w:div w:id="1121606803">
          <w:marLeft w:val="480"/>
          <w:marRight w:val="0"/>
          <w:marTop w:val="0"/>
          <w:marBottom w:val="0"/>
          <w:divBdr>
            <w:top w:val="none" w:sz="0" w:space="0" w:color="auto"/>
            <w:left w:val="none" w:sz="0" w:space="0" w:color="auto"/>
            <w:bottom w:val="none" w:sz="0" w:space="0" w:color="auto"/>
            <w:right w:val="none" w:sz="0" w:space="0" w:color="auto"/>
          </w:divBdr>
        </w:div>
        <w:div w:id="254482818">
          <w:marLeft w:val="480"/>
          <w:marRight w:val="0"/>
          <w:marTop w:val="0"/>
          <w:marBottom w:val="0"/>
          <w:divBdr>
            <w:top w:val="none" w:sz="0" w:space="0" w:color="auto"/>
            <w:left w:val="none" w:sz="0" w:space="0" w:color="auto"/>
            <w:bottom w:val="none" w:sz="0" w:space="0" w:color="auto"/>
            <w:right w:val="none" w:sz="0" w:space="0" w:color="auto"/>
          </w:divBdr>
        </w:div>
        <w:div w:id="1970745130">
          <w:marLeft w:val="480"/>
          <w:marRight w:val="0"/>
          <w:marTop w:val="0"/>
          <w:marBottom w:val="0"/>
          <w:divBdr>
            <w:top w:val="none" w:sz="0" w:space="0" w:color="auto"/>
            <w:left w:val="none" w:sz="0" w:space="0" w:color="auto"/>
            <w:bottom w:val="none" w:sz="0" w:space="0" w:color="auto"/>
            <w:right w:val="none" w:sz="0" w:space="0" w:color="auto"/>
          </w:divBdr>
        </w:div>
        <w:div w:id="6060356">
          <w:marLeft w:val="480"/>
          <w:marRight w:val="0"/>
          <w:marTop w:val="0"/>
          <w:marBottom w:val="0"/>
          <w:divBdr>
            <w:top w:val="none" w:sz="0" w:space="0" w:color="auto"/>
            <w:left w:val="none" w:sz="0" w:space="0" w:color="auto"/>
            <w:bottom w:val="none" w:sz="0" w:space="0" w:color="auto"/>
            <w:right w:val="none" w:sz="0" w:space="0" w:color="auto"/>
          </w:divBdr>
        </w:div>
        <w:div w:id="526255311">
          <w:marLeft w:val="480"/>
          <w:marRight w:val="0"/>
          <w:marTop w:val="0"/>
          <w:marBottom w:val="0"/>
          <w:divBdr>
            <w:top w:val="none" w:sz="0" w:space="0" w:color="auto"/>
            <w:left w:val="none" w:sz="0" w:space="0" w:color="auto"/>
            <w:bottom w:val="none" w:sz="0" w:space="0" w:color="auto"/>
            <w:right w:val="none" w:sz="0" w:space="0" w:color="auto"/>
          </w:divBdr>
        </w:div>
        <w:div w:id="832527753">
          <w:marLeft w:val="480"/>
          <w:marRight w:val="0"/>
          <w:marTop w:val="0"/>
          <w:marBottom w:val="0"/>
          <w:divBdr>
            <w:top w:val="none" w:sz="0" w:space="0" w:color="auto"/>
            <w:left w:val="none" w:sz="0" w:space="0" w:color="auto"/>
            <w:bottom w:val="none" w:sz="0" w:space="0" w:color="auto"/>
            <w:right w:val="none" w:sz="0" w:space="0" w:color="auto"/>
          </w:divBdr>
        </w:div>
        <w:div w:id="1366756951">
          <w:marLeft w:val="480"/>
          <w:marRight w:val="0"/>
          <w:marTop w:val="0"/>
          <w:marBottom w:val="0"/>
          <w:divBdr>
            <w:top w:val="none" w:sz="0" w:space="0" w:color="auto"/>
            <w:left w:val="none" w:sz="0" w:space="0" w:color="auto"/>
            <w:bottom w:val="none" w:sz="0" w:space="0" w:color="auto"/>
            <w:right w:val="none" w:sz="0" w:space="0" w:color="auto"/>
          </w:divBdr>
        </w:div>
        <w:div w:id="945161099">
          <w:marLeft w:val="480"/>
          <w:marRight w:val="0"/>
          <w:marTop w:val="0"/>
          <w:marBottom w:val="0"/>
          <w:divBdr>
            <w:top w:val="none" w:sz="0" w:space="0" w:color="auto"/>
            <w:left w:val="none" w:sz="0" w:space="0" w:color="auto"/>
            <w:bottom w:val="none" w:sz="0" w:space="0" w:color="auto"/>
            <w:right w:val="none" w:sz="0" w:space="0" w:color="auto"/>
          </w:divBdr>
        </w:div>
        <w:div w:id="1969584024">
          <w:marLeft w:val="480"/>
          <w:marRight w:val="0"/>
          <w:marTop w:val="0"/>
          <w:marBottom w:val="0"/>
          <w:divBdr>
            <w:top w:val="none" w:sz="0" w:space="0" w:color="auto"/>
            <w:left w:val="none" w:sz="0" w:space="0" w:color="auto"/>
            <w:bottom w:val="none" w:sz="0" w:space="0" w:color="auto"/>
            <w:right w:val="none" w:sz="0" w:space="0" w:color="auto"/>
          </w:divBdr>
        </w:div>
        <w:div w:id="1043363544">
          <w:marLeft w:val="480"/>
          <w:marRight w:val="0"/>
          <w:marTop w:val="0"/>
          <w:marBottom w:val="0"/>
          <w:divBdr>
            <w:top w:val="none" w:sz="0" w:space="0" w:color="auto"/>
            <w:left w:val="none" w:sz="0" w:space="0" w:color="auto"/>
            <w:bottom w:val="none" w:sz="0" w:space="0" w:color="auto"/>
            <w:right w:val="none" w:sz="0" w:space="0" w:color="auto"/>
          </w:divBdr>
        </w:div>
        <w:div w:id="411662416">
          <w:marLeft w:val="480"/>
          <w:marRight w:val="0"/>
          <w:marTop w:val="0"/>
          <w:marBottom w:val="0"/>
          <w:divBdr>
            <w:top w:val="none" w:sz="0" w:space="0" w:color="auto"/>
            <w:left w:val="none" w:sz="0" w:space="0" w:color="auto"/>
            <w:bottom w:val="none" w:sz="0" w:space="0" w:color="auto"/>
            <w:right w:val="none" w:sz="0" w:space="0" w:color="auto"/>
          </w:divBdr>
        </w:div>
        <w:div w:id="387074426">
          <w:marLeft w:val="480"/>
          <w:marRight w:val="0"/>
          <w:marTop w:val="0"/>
          <w:marBottom w:val="0"/>
          <w:divBdr>
            <w:top w:val="none" w:sz="0" w:space="0" w:color="auto"/>
            <w:left w:val="none" w:sz="0" w:space="0" w:color="auto"/>
            <w:bottom w:val="none" w:sz="0" w:space="0" w:color="auto"/>
            <w:right w:val="none" w:sz="0" w:space="0" w:color="auto"/>
          </w:divBdr>
        </w:div>
        <w:div w:id="1534885079">
          <w:marLeft w:val="480"/>
          <w:marRight w:val="0"/>
          <w:marTop w:val="0"/>
          <w:marBottom w:val="0"/>
          <w:divBdr>
            <w:top w:val="none" w:sz="0" w:space="0" w:color="auto"/>
            <w:left w:val="none" w:sz="0" w:space="0" w:color="auto"/>
            <w:bottom w:val="none" w:sz="0" w:space="0" w:color="auto"/>
            <w:right w:val="none" w:sz="0" w:space="0" w:color="auto"/>
          </w:divBdr>
        </w:div>
        <w:div w:id="1274748012">
          <w:marLeft w:val="480"/>
          <w:marRight w:val="0"/>
          <w:marTop w:val="0"/>
          <w:marBottom w:val="0"/>
          <w:divBdr>
            <w:top w:val="none" w:sz="0" w:space="0" w:color="auto"/>
            <w:left w:val="none" w:sz="0" w:space="0" w:color="auto"/>
            <w:bottom w:val="none" w:sz="0" w:space="0" w:color="auto"/>
            <w:right w:val="none" w:sz="0" w:space="0" w:color="auto"/>
          </w:divBdr>
        </w:div>
        <w:div w:id="117451649">
          <w:marLeft w:val="480"/>
          <w:marRight w:val="0"/>
          <w:marTop w:val="0"/>
          <w:marBottom w:val="0"/>
          <w:divBdr>
            <w:top w:val="none" w:sz="0" w:space="0" w:color="auto"/>
            <w:left w:val="none" w:sz="0" w:space="0" w:color="auto"/>
            <w:bottom w:val="none" w:sz="0" w:space="0" w:color="auto"/>
            <w:right w:val="none" w:sz="0" w:space="0" w:color="auto"/>
          </w:divBdr>
        </w:div>
        <w:div w:id="1123696003">
          <w:marLeft w:val="480"/>
          <w:marRight w:val="0"/>
          <w:marTop w:val="0"/>
          <w:marBottom w:val="0"/>
          <w:divBdr>
            <w:top w:val="none" w:sz="0" w:space="0" w:color="auto"/>
            <w:left w:val="none" w:sz="0" w:space="0" w:color="auto"/>
            <w:bottom w:val="none" w:sz="0" w:space="0" w:color="auto"/>
            <w:right w:val="none" w:sz="0" w:space="0" w:color="auto"/>
          </w:divBdr>
        </w:div>
        <w:div w:id="1432968025">
          <w:marLeft w:val="480"/>
          <w:marRight w:val="0"/>
          <w:marTop w:val="0"/>
          <w:marBottom w:val="0"/>
          <w:divBdr>
            <w:top w:val="none" w:sz="0" w:space="0" w:color="auto"/>
            <w:left w:val="none" w:sz="0" w:space="0" w:color="auto"/>
            <w:bottom w:val="none" w:sz="0" w:space="0" w:color="auto"/>
            <w:right w:val="none" w:sz="0" w:space="0" w:color="auto"/>
          </w:divBdr>
        </w:div>
        <w:div w:id="643318657">
          <w:marLeft w:val="480"/>
          <w:marRight w:val="0"/>
          <w:marTop w:val="0"/>
          <w:marBottom w:val="0"/>
          <w:divBdr>
            <w:top w:val="none" w:sz="0" w:space="0" w:color="auto"/>
            <w:left w:val="none" w:sz="0" w:space="0" w:color="auto"/>
            <w:bottom w:val="none" w:sz="0" w:space="0" w:color="auto"/>
            <w:right w:val="none" w:sz="0" w:space="0" w:color="auto"/>
          </w:divBdr>
        </w:div>
        <w:div w:id="1653370230">
          <w:marLeft w:val="480"/>
          <w:marRight w:val="0"/>
          <w:marTop w:val="0"/>
          <w:marBottom w:val="0"/>
          <w:divBdr>
            <w:top w:val="none" w:sz="0" w:space="0" w:color="auto"/>
            <w:left w:val="none" w:sz="0" w:space="0" w:color="auto"/>
            <w:bottom w:val="none" w:sz="0" w:space="0" w:color="auto"/>
            <w:right w:val="none" w:sz="0" w:space="0" w:color="auto"/>
          </w:divBdr>
        </w:div>
        <w:div w:id="2066876298">
          <w:marLeft w:val="480"/>
          <w:marRight w:val="0"/>
          <w:marTop w:val="0"/>
          <w:marBottom w:val="0"/>
          <w:divBdr>
            <w:top w:val="none" w:sz="0" w:space="0" w:color="auto"/>
            <w:left w:val="none" w:sz="0" w:space="0" w:color="auto"/>
            <w:bottom w:val="none" w:sz="0" w:space="0" w:color="auto"/>
            <w:right w:val="none" w:sz="0" w:space="0" w:color="auto"/>
          </w:divBdr>
        </w:div>
        <w:div w:id="859854376">
          <w:marLeft w:val="480"/>
          <w:marRight w:val="0"/>
          <w:marTop w:val="0"/>
          <w:marBottom w:val="0"/>
          <w:divBdr>
            <w:top w:val="none" w:sz="0" w:space="0" w:color="auto"/>
            <w:left w:val="none" w:sz="0" w:space="0" w:color="auto"/>
            <w:bottom w:val="none" w:sz="0" w:space="0" w:color="auto"/>
            <w:right w:val="none" w:sz="0" w:space="0" w:color="auto"/>
          </w:divBdr>
        </w:div>
        <w:div w:id="763763838">
          <w:marLeft w:val="480"/>
          <w:marRight w:val="0"/>
          <w:marTop w:val="0"/>
          <w:marBottom w:val="0"/>
          <w:divBdr>
            <w:top w:val="none" w:sz="0" w:space="0" w:color="auto"/>
            <w:left w:val="none" w:sz="0" w:space="0" w:color="auto"/>
            <w:bottom w:val="none" w:sz="0" w:space="0" w:color="auto"/>
            <w:right w:val="none" w:sz="0" w:space="0" w:color="auto"/>
          </w:divBdr>
        </w:div>
        <w:div w:id="666321142">
          <w:marLeft w:val="480"/>
          <w:marRight w:val="0"/>
          <w:marTop w:val="0"/>
          <w:marBottom w:val="0"/>
          <w:divBdr>
            <w:top w:val="none" w:sz="0" w:space="0" w:color="auto"/>
            <w:left w:val="none" w:sz="0" w:space="0" w:color="auto"/>
            <w:bottom w:val="none" w:sz="0" w:space="0" w:color="auto"/>
            <w:right w:val="none" w:sz="0" w:space="0" w:color="auto"/>
          </w:divBdr>
        </w:div>
        <w:div w:id="1968270327">
          <w:marLeft w:val="480"/>
          <w:marRight w:val="0"/>
          <w:marTop w:val="0"/>
          <w:marBottom w:val="0"/>
          <w:divBdr>
            <w:top w:val="none" w:sz="0" w:space="0" w:color="auto"/>
            <w:left w:val="none" w:sz="0" w:space="0" w:color="auto"/>
            <w:bottom w:val="none" w:sz="0" w:space="0" w:color="auto"/>
            <w:right w:val="none" w:sz="0" w:space="0" w:color="auto"/>
          </w:divBdr>
        </w:div>
        <w:div w:id="95827855">
          <w:marLeft w:val="480"/>
          <w:marRight w:val="0"/>
          <w:marTop w:val="0"/>
          <w:marBottom w:val="0"/>
          <w:divBdr>
            <w:top w:val="none" w:sz="0" w:space="0" w:color="auto"/>
            <w:left w:val="none" w:sz="0" w:space="0" w:color="auto"/>
            <w:bottom w:val="none" w:sz="0" w:space="0" w:color="auto"/>
            <w:right w:val="none" w:sz="0" w:space="0" w:color="auto"/>
          </w:divBdr>
        </w:div>
        <w:div w:id="1287849895">
          <w:marLeft w:val="480"/>
          <w:marRight w:val="0"/>
          <w:marTop w:val="0"/>
          <w:marBottom w:val="0"/>
          <w:divBdr>
            <w:top w:val="none" w:sz="0" w:space="0" w:color="auto"/>
            <w:left w:val="none" w:sz="0" w:space="0" w:color="auto"/>
            <w:bottom w:val="none" w:sz="0" w:space="0" w:color="auto"/>
            <w:right w:val="none" w:sz="0" w:space="0" w:color="auto"/>
          </w:divBdr>
        </w:div>
        <w:div w:id="528643358">
          <w:marLeft w:val="480"/>
          <w:marRight w:val="0"/>
          <w:marTop w:val="0"/>
          <w:marBottom w:val="0"/>
          <w:divBdr>
            <w:top w:val="none" w:sz="0" w:space="0" w:color="auto"/>
            <w:left w:val="none" w:sz="0" w:space="0" w:color="auto"/>
            <w:bottom w:val="none" w:sz="0" w:space="0" w:color="auto"/>
            <w:right w:val="none" w:sz="0" w:space="0" w:color="auto"/>
          </w:divBdr>
        </w:div>
        <w:div w:id="818692776">
          <w:marLeft w:val="480"/>
          <w:marRight w:val="0"/>
          <w:marTop w:val="0"/>
          <w:marBottom w:val="0"/>
          <w:divBdr>
            <w:top w:val="none" w:sz="0" w:space="0" w:color="auto"/>
            <w:left w:val="none" w:sz="0" w:space="0" w:color="auto"/>
            <w:bottom w:val="none" w:sz="0" w:space="0" w:color="auto"/>
            <w:right w:val="none" w:sz="0" w:space="0" w:color="auto"/>
          </w:divBdr>
        </w:div>
        <w:div w:id="968512302">
          <w:marLeft w:val="480"/>
          <w:marRight w:val="0"/>
          <w:marTop w:val="0"/>
          <w:marBottom w:val="0"/>
          <w:divBdr>
            <w:top w:val="none" w:sz="0" w:space="0" w:color="auto"/>
            <w:left w:val="none" w:sz="0" w:space="0" w:color="auto"/>
            <w:bottom w:val="none" w:sz="0" w:space="0" w:color="auto"/>
            <w:right w:val="none" w:sz="0" w:space="0" w:color="auto"/>
          </w:divBdr>
        </w:div>
        <w:div w:id="260186903">
          <w:marLeft w:val="480"/>
          <w:marRight w:val="0"/>
          <w:marTop w:val="0"/>
          <w:marBottom w:val="0"/>
          <w:divBdr>
            <w:top w:val="none" w:sz="0" w:space="0" w:color="auto"/>
            <w:left w:val="none" w:sz="0" w:space="0" w:color="auto"/>
            <w:bottom w:val="none" w:sz="0" w:space="0" w:color="auto"/>
            <w:right w:val="none" w:sz="0" w:space="0" w:color="auto"/>
          </w:divBdr>
        </w:div>
        <w:div w:id="26873890">
          <w:marLeft w:val="480"/>
          <w:marRight w:val="0"/>
          <w:marTop w:val="0"/>
          <w:marBottom w:val="0"/>
          <w:divBdr>
            <w:top w:val="none" w:sz="0" w:space="0" w:color="auto"/>
            <w:left w:val="none" w:sz="0" w:space="0" w:color="auto"/>
            <w:bottom w:val="none" w:sz="0" w:space="0" w:color="auto"/>
            <w:right w:val="none" w:sz="0" w:space="0" w:color="auto"/>
          </w:divBdr>
        </w:div>
        <w:div w:id="1131248301">
          <w:marLeft w:val="480"/>
          <w:marRight w:val="0"/>
          <w:marTop w:val="0"/>
          <w:marBottom w:val="0"/>
          <w:divBdr>
            <w:top w:val="none" w:sz="0" w:space="0" w:color="auto"/>
            <w:left w:val="none" w:sz="0" w:space="0" w:color="auto"/>
            <w:bottom w:val="none" w:sz="0" w:space="0" w:color="auto"/>
            <w:right w:val="none" w:sz="0" w:space="0" w:color="auto"/>
          </w:divBdr>
        </w:div>
        <w:div w:id="1078942224">
          <w:marLeft w:val="480"/>
          <w:marRight w:val="0"/>
          <w:marTop w:val="0"/>
          <w:marBottom w:val="0"/>
          <w:divBdr>
            <w:top w:val="none" w:sz="0" w:space="0" w:color="auto"/>
            <w:left w:val="none" w:sz="0" w:space="0" w:color="auto"/>
            <w:bottom w:val="none" w:sz="0" w:space="0" w:color="auto"/>
            <w:right w:val="none" w:sz="0" w:space="0" w:color="auto"/>
          </w:divBdr>
        </w:div>
        <w:div w:id="589777448">
          <w:marLeft w:val="480"/>
          <w:marRight w:val="0"/>
          <w:marTop w:val="0"/>
          <w:marBottom w:val="0"/>
          <w:divBdr>
            <w:top w:val="none" w:sz="0" w:space="0" w:color="auto"/>
            <w:left w:val="none" w:sz="0" w:space="0" w:color="auto"/>
            <w:bottom w:val="none" w:sz="0" w:space="0" w:color="auto"/>
            <w:right w:val="none" w:sz="0" w:space="0" w:color="auto"/>
          </w:divBdr>
        </w:div>
        <w:div w:id="1519081997">
          <w:marLeft w:val="480"/>
          <w:marRight w:val="0"/>
          <w:marTop w:val="0"/>
          <w:marBottom w:val="0"/>
          <w:divBdr>
            <w:top w:val="none" w:sz="0" w:space="0" w:color="auto"/>
            <w:left w:val="none" w:sz="0" w:space="0" w:color="auto"/>
            <w:bottom w:val="none" w:sz="0" w:space="0" w:color="auto"/>
            <w:right w:val="none" w:sz="0" w:space="0" w:color="auto"/>
          </w:divBdr>
        </w:div>
        <w:div w:id="359358002">
          <w:marLeft w:val="480"/>
          <w:marRight w:val="0"/>
          <w:marTop w:val="0"/>
          <w:marBottom w:val="0"/>
          <w:divBdr>
            <w:top w:val="none" w:sz="0" w:space="0" w:color="auto"/>
            <w:left w:val="none" w:sz="0" w:space="0" w:color="auto"/>
            <w:bottom w:val="none" w:sz="0" w:space="0" w:color="auto"/>
            <w:right w:val="none" w:sz="0" w:space="0" w:color="auto"/>
          </w:divBdr>
        </w:div>
        <w:div w:id="414715532">
          <w:marLeft w:val="480"/>
          <w:marRight w:val="0"/>
          <w:marTop w:val="0"/>
          <w:marBottom w:val="0"/>
          <w:divBdr>
            <w:top w:val="none" w:sz="0" w:space="0" w:color="auto"/>
            <w:left w:val="none" w:sz="0" w:space="0" w:color="auto"/>
            <w:bottom w:val="none" w:sz="0" w:space="0" w:color="auto"/>
            <w:right w:val="none" w:sz="0" w:space="0" w:color="auto"/>
          </w:divBdr>
        </w:div>
        <w:div w:id="1068765917">
          <w:marLeft w:val="480"/>
          <w:marRight w:val="0"/>
          <w:marTop w:val="0"/>
          <w:marBottom w:val="0"/>
          <w:divBdr>
            <w:top w:val="none" w:sz="0" w:space="0" w:color="auto"/>
            <w:left w:val="none" w:sz="0" w:space="0" w:color="auto"/>
            <w:bottom w:val="none" w:sz="0" w:space="0" w:color="auto"/>
            <w:right w:val="none" w:sz="0" w:space="0" w:color="auto"/>
          </w:divBdr>
        </w:div>
        <w:div w:id="1308631443">
          <w:marLeft w:val="480"/>
          <w:marRight w:val="0"/>
          <w:marTop w:val="0"/>
          <w:marBottom w:val="0"/>
          <w:divBdr>
            <w:top w:val="none" w:sz="0" w:space="0" w:color="auto"/>
            <w:left w:val="none" w:sz="0" w:space="0" w:color="auto"/>
            <w:bottom w:val="none" w:sz="0" w:space="0" w:color="auto"/>
            <w:right w:val="none" w:sz="0" w:space="0" w:color="auto"/>
          </w:divBdr>
        </w:div>
        <w:div w:id="1793286063">
          <w:marLeft w:val="480"/>
          <w:marRight w:val="0"/>
          <w:marTop w:val="0"/>
          <w:marBottom w:val="0"/>
          <w:divBdr>
            <w:top w:val="none" w:sz="0" w:space="0" w:color="auto"/>
            <w:left w:val="none" w:sz="0" w:space="0" w:color="auto"/>
            <w:bottom w:val="none" w:sz="0" w:space="0" w:color="auto"/>
            <w:right w:val="none" w:sz="0" w:space="0" w:color="auto"/>
          </w:divBdr>
        </w:div>
        <w:div w:id="1589342877">
          <w:marLeft w:val="480"/>
          <w:marRight w:val="0"/>
          <w:marTop w:val="0"/>
          <w:marBottom w:val="0"/>
          <w:divBdr>
            <w:top w:val="none" w:sz="0" w:space="0" w:color="auto"/>
            <w:left w:val="none" w:sz="0" w:space="0" w:color="auto"/>
            <w:bottom w:val="none" w:sz="0" w:space="0" w:color="auto"/>
            <w:right w:val="none" w:sz="0" w:space="0" w:color="auto"/>
          </w:divBdr>
        </w:div>
        <w:div w:id="1341851000">
          <w:marLeft w:val="480"/>
          <w:marRight w:val="0"/>
          <w:marTop w:val="0"/>
          <w:marBottom w:val="0"/>
          <w:divBdr>
            <w:top w:val="none" w:sz="0" w:space="0" w:color="auto"/>
            <w:left w:val="none" w:sz="0" w:space="0" w:color="auto"/>
            <w:bottom w:val="none" w:sz="0" w:space="0" w:color="auto"/>
            <w:right w:val="none" w:sz="0" w:space="0" w:color="auto"/>
          </w:divBdr>
        </w:div>
        <w:div w:id="1751586155">
          <w:marLeft w:val="480"/>
          <w:marRight w:val="0"/>
          <w:marTop w:val="0"/>
          <w:marBottom w:val="0"/>
          <w:divBdr>
            <w:top w:val="none" w:sz="0" w:space="0" w:color="auto"/>
            <w:left w:val="none" w:sz="0" w:space="0" w:color="auto"/>
            <w:bottom w:val="none" w:sz="0" w:space="0" w:color="auto"/>
            <w:right w:val="none" w:sz="0" w:space="0" w:color="auto"/>
          </w:divBdr>
        </w:div>
        <w:div w:id="970280901">
          <w:marLeft w:val="480"/>
          <w:marRight w:val="0"/>
          <w:marTop w:val="0"/>
          <w:marBottom w:val="0"/>
          <w:divBdr>
            <w:top w:val="none" w:sz="0" w:space="0" w:color="auto"/>
            <w:left w:val="none" w:sz="0" w:space="0" w:color="auto"/>
            <w:bottom w:val="none" w:sz="0" w:space="0" w:color="auto"/>
            <w:right w:val="none" w:sz="0" w:space="0" w:color="auto"/>
          </w:divBdr>
        </w:div>
        <w:div w:id="717777906">
          <w:marLeft w:val="480"/>
          <w:marRight w:val="0"/>
          <w:marTop w:val="0"/>
          <w:marBottom w:val="0"/>
          <w:divBdr>
            <w:top w:val="none" w:sz="0" w:space="0" w:color="auto"/>
            <w:left w:val="none" w:sz="0" w:space="0" w:color="auto"/>
            <w:bottom w:val="none" w:sz="0" w:space="0" w:color="auto"/>
            <w:right w:val="none" w:sz="0" w:space="0" w:color="auto"/>
          </w:divBdr>
        </w:div>
        <w:div w:id="530343319">
          <w:marLeft w:val="480"/>
          <w:marRight w:val="0"/>
          <w:marTop w:val="0"/>
          <w:marBottom w:val="0"/>
          <w:divBdr>
            <w:top w:val="none" w:sz="0" w:space="0" w:color="auto"/>
            <w:left w:val="none" w:sz="0" w:space="0" w:color="auto"/>
            <w:bottom w:val="none" w:sz="0" w:space="0" w:color="auto"/>
            <w:right w:val="none" w:sz="0" w:space="0" w:color="auto"/>
          </w:divBdr>
        </w:div>
      </w:divsChild>
    </w:div>
    <w:div w:id="454635903">
      <w:bodyDiv w:val="1"/>
      <w:marLeft w:val="0"/>
      <w:marRight w:val="0"/>
      <w:marTop w:val="0"/>
      <w:marBottom w:val="0"/>
      <w:divBdr>
        <w:top w:val="none" w:sz="0" w:space="0" w:color="auto"/>
        <w:left w:val="none" w:sz="0" w:space="0" w:color="auto"/>
        <w:bottom w:val="none" w:sz="0" w:space="0" w:color="auto"/>
        <w:right w:val="none" w:sz="0" w:space="0" w:color="auto"/>
      </w:divBdr>
      <w:divsChild>
        <w:div w:id="407577237">
          <w:marLeft w:val="640"/>
          <w:marRight w:val="0"/>
          <w:marTop w:val="0"/>
          <w:marBottom w:val="0"/>
          <w:divBdr>
            <w:top w:val="none" w:sz="0" w:space="0" w:color="auto"/>
            <w:left w:val="none" w:sz="0" w:space="0" w:color="auto"/>
            <w:bottom w:val="none" w:sz="0" w:space="0" w:color="auto"/>
            <w:right w:val="none" w:sz="0" w:space="0" w:color="auto"/>
          </w:divBdr>
        </w:div>
        <w:div w:id="890581684">
          <w:marLeft w:val="640"/>
          <w:marRight w:val="0"/>
          <w:marTop w:val="0"/>
          <w:marBottom w:val="0"/>
          <w:divBdr>
            <w:top w:val="none" w:sz="0" w:space="0" w:color="auto"/>
            <w:left w:val="none" w:sz="0" w:space="0" w:color="auto"/>
            <w:bottom w:val="none" w:sz="0" w:space="0" w:color="auto"/>
            <w:right w:val="none" w:sz="0" w:space="0" w:color="auto"/>
          </w:divBdr>
        </w:div>
        <w:div w:id="2111729550">
          <w:marLeft w:val="640"/>
          <w:marRight w:val="0"/>
          <w:marTop w:val="0"/>
          <w:marBottom w:val="0"/>
          <w:divBdr>
            <w:top w:val="none" w:sz="0" w:space="0" w:color="auto"/>
            <w:left w:val="none" w:sz="0" w:space="0" w:color="auto"/>
            <w:bottom w:val="none" w:sz="0" w:space="0" w:color="auto"/>
            <w:right w:val="none" w:sz="0" w:space="0" w:color="auto"/>
          </w:divBdr>
        </w:div>
        <w:div w:id="1984003085">
          <w:marLeft w:val="640"/>
          <w:marRight w:val="0"/>
          <w:marTop w:val="0"/>
          <w:marBottom w:val="0"/>
          <w:divBdr>
            <w:top w:val="none" w:sz="0" w:space="0" w:color="auto"/>
            <w:left w:val="none" w:sz="0" w:space="0" w:color="auto"/>
            <w:bottom w:val="none" w:sz="0" w:space="0" w:color="auto"/>
            <w:right w:val="none" w:sz="0" w:space="0" w:color="auto"/>
          </w:divBdr>
        </w:div>
        <w:div w:id="1227496093">
          <w:marLeft w:val="640"/>
          <w:marRight w:val="0"/>
          <w:marTop w:val="0"/>
          <w:marBottom w:val="0"/>
          <w:divBdr>
            <w:top w:val="none" w:sz="0" w:space="0" w:color="auto"/>
            <w:left w:val="none" w:sz="0" w:space="0" w:color="auto"/>
            <w:bottom w:val="none" w:sz="0" w:space="0" w:color="auto"/>
            <w:right w:val="none" w:sz="0" w:space="0" w:color="auto"/>
          </w:divBdr>
        </w:div>
        <w:div w:id="607077775">
          <w:marLeft w:val="640"/>
          <w:marRight w:val="0"/>
          <w:marTop w:val="0"/>
          <w:marBottom w:val="0"/>
          <w:divBdr>
            <w:top w:val="none" w:sz="0" w:space="0" w:color="auto"/>
            <w:left w:val="none" w:sz="0" w:space="0" w:color="auto"/>
            <w:bottom w:val="none" w:sz="0" w:space="0" w:color="auto"/>
            <w:right w:val="none" w:sz="0" w:space="0" w:color="auto"/>
          </w:divBdr>
        </w:div>
        <w:div w:id="1523589713">
          <w:marLeft w:val="640"/>
          <w:marRight w:val="0"/>
          <w:marTop w:val="0"/>
          <w:marBottom w:val="0"/>
          <w:divBdr>
            <w:top w:val="none" w:sz="0" w:space="0" w:color="auto"/>
            <w:left w:val="none" w:sz="0" w:space="0" w:color="auto"/>
            <w:bottom w:val="none" w:sz="0" w:space="0" w:color="auto"/>
            <w:right w:val="none" w:sz="0" w:space="0" w:color="auto"/>
          </w:divBdr>
        </w:div>
        <w:div w:id="1790736727">
          <w:marLeft w:val="640"/>
          <w:marRight w:val="0"/>
          <w:marTop w:val="0"/>
          <w:marBottom w:val="0"/>
          <w:divBdr>
            <w:top w:val="none" w:sz="0" w:space="0" w:color="auto"/>
            <w:left w:val="none" w:sz="0" w:space="0" w:color="auto"/>
            <w:bottom w:val="none" w:sz="0" w:space="0" w:color="auto"/>
            <w:right w:val="none" w:sz="0" w:space="0" w:color="auto"/>
          </w:divBdr>
        </w:div>
        <w:div w:id="1900700516">
          <w:marLeft w:val="640"/>
          <w:marRight w:val="0"/>
          <w:marTop w:val="0"/>
          <w:marBottom w:val="0"/>
          <w:divBdr>
            <w:top w:val="none" w:sz="0" w:space="0" w:color="auto"/>
            <w:left w:val="none" w:sz="0" w:space="0" w:color="auto"/>
            <w:bottom w:val="none" w:sz="0" w:space="0" w:color="auto"/>
            <w:right w:val="none" w:sz="0" w:space="0" w:color="auto"/>
          </w:divBdr>
        </w:div>
        <w:div w:id="982540595">
          <w:marLeft w:val="640"/>
          <w:marRight w:val="0"/>
          <w:marTop w:val="0"/>
          <w:marBottom w:val="0"/>
          <w:divBdr>
            <w:top w:val="none" w:sz="0" w:space="0" w:color="auto"/>
            <w:left w:val="none" w:sz="0" w:space="0" w:color="auto"/>
            <w:bottom w:val="none" w:sz="0" w:space="0" w:color="auto"/>
            <w:right w:val="none" w:sz="0" w:space="0" w:color="auto"/>
          </w:divBdr>
        </w:div>
        <w:div w:id="49351251">
          <w:marLeft w:val="640"/>
          <w:marRight w:val="0"/>
          <w:marTop w:val="0"/>
          <w:marBottom w:val="0"/>
          <w:divBdr>
            <w:top w:val="none" w:sz="0" w:space="0" w:color="auto"/>
            <w:left w:val="none" w:sz="0" w:space="0" w:color="auto"/>
            <w:bottom w:val="none" w:sz="0" w:space="0" w:color="auto"/>
            <w:right w:val="none" w:sz="0" w:space="0" w:color="auto"/>
          </w:divBdr>
        </w:div>
        <w:div w:id="1793816641">
          <w:marLeft w:val="640"/>
          <w:marRight w:val="0"/>
          <w:marTop w:val="0"/>
          <w:marBottom w:val="0"/>
          <w:divBdr>
            <w:top w:val="none" w:sz="0" w:space="0" w:color="auto"/>
            <w:left w:val="none" w:sz="0" w:space="0" w:color="auto"/>
            <w:bottom w:val="none" w:sz="0" w:space="0" w:color="auto"/>
            <w:right w:val="none" w:sz="0" w:space="0" w:color="auto"/>
          </w:divBdr>
        </w:div>
        <w:div w:id="1545753091">
          <w:marLeft w:val="640"/>
          <w:marRight w:val="0"/>
          <w:marTop w:val="0"/>
          <w:marBottom w:val="0"/>
          <w:divBdr>
            <w:top w:val="none" w:sz="0" w:space="0" w:color="auto"/>
            <w:left w:val="none" w:sz="0" w:space="0" w:color="auto"/>
            <w:bottom w:val="none" w:sz="0" w:space="0" w:color="auto"/>
            <w:right w:val="none" w:sz="0" w:space="0" w:color="auto"/>
          </w:divBdr>
        </w:div>
        <w:div w:id="1958632357">
          <w:marLeft w:val="640"/>
          <w:marRight w:val="0"/>
          <w:marTop w:val="0"/>
          <w:marBottom w:val="0"/>
          <w:divBdr>
            <w:top w:val="none" w:sz="0" w:space="0" w:color="auto"/>
            <w:left w:val="none" w:sz="0" w:space="0" w:color="auto"/>
            <w:bottom w:val="none" w:sz="0" w:space="0" w:color="auto"/>
            <w:right w:val="none" w:sz="0" w:space="0" w:color="auto"/>
          </w:divBdr>
        </w:div>
        <w:div w:id="1491602931">
          <w:marLeft w:val="640"/>
          <w:marRight w:val="0"/>
          <w:marTop w:val="0"/>
          <w:marBottom w:val="0"/>
          <w:divBdr>
            <w:top w:val="none" w:sz="0" w:space="0" w:color="auto"/>
            <w:left w:val="none" w:sz="0" w:space="0" w:color="auto"/>
            <w:bottom w:val="none" w:sz="0" w:space="0" w:color="auto"/>
            <w:right w:val="none" w:sz="0" w:space="0" w:color="auto"/>
          </w:divBdr>
        </w:div>
        <w:div w:id="802041552">
          <w:marLeft w:val="640"/>
          <w:marRight w:val="0"/>
          <w:marTop w:val="0"/>
          <w:marBottom w:val="0"/>
          <w:divBdr>
            <w:top w:val="none" w:sz="0" w:space="0" w:color="auto"/>
            <w:left w:val="none" w:sz="0" w:space="0" w:color="auto"/>
            <w:bottom w:val="none" w:sz="0" w:space="0" w:color="auto"/>
            <w:right w:val="none" w:sz="0" w:space="0" w:color="auto"/>
          </w:divBdr>
        </w:div>
        <w:div w:id="1662386738">
          <w:marLeft w:val="640"/>
          <w:marRight w:val="0"/>
          <w:marTop w:val="0"/>
          <w:marBottom w:val="0"/>
          <w:divBdr>
            <w:top w:val="none" w:sz="0" w:space="0" w:color="auto"/>
            <w:left w:val="none" w:sz="0" w:space="0" w:color="auto"/>
            <w:bottom w:val="none" w:sz="0" w:space="0" w:color="auto"/>
            <w:right w:val="none" w:sz="0" w:space="0" w:color="auto"/>
          </w:divBdr>
        </w:div>
        <w:div w:id="733311151">
          <w:marLeft w:val="640"/>
          <w:marRight w:val="0"/>
          <w:marTop w:val="0"/>
          <w:marBottom w:val="0"/>
          <w:divBdr>
            <w:top w:val="none" w:sz="0" w:space="0" w:color="auto"/>
            <w:left w:val="none" w:sz="0" w:space="0" w:color="auto"/>
            <w:bottom w:val="none" w:sz="0" w:space="0" w:color="auto"/>
            <w:right w:val="none" w:sz="0" w:space="0" w:color="auto"/>
          </w:divBdr>
        </w:div>
        <w:div w:id="101462990">
          <w:marLeft w:val="640"/>
          <w:marRight w:val="0"/>
          <w:marTop w:val="0"/>
          <w:marBottom w:val="0"/>
          <w:divBdr>
            <w:top w:val="none" w:sz="0" w:space="0" w:color="auto"/>
            <w:left w:val="none" w:sz="0" w:space="0" w:color="auto"/>
            <w:bottom w:val="none" w:sz="0" w:space="0" w:color="auto"/>
            <w:right w:val="none" w:sz="0" w:space="0" w:color="auto"/>
          </w:divBdr>
        </w:div>
        <w:div w:id="2050759889">
          <w:marLeft w:val="640"/>
          <w:marRight w:val="0"/>
          <w:marTop w:val="0"/>
          <w:marBottom w:val="0"/>
          <w:divBdr>
            <w:top w:val="none" w:sz="0" w:space="0" w:color="auto"/>
            <w:left w:val="none" w:sz="0" w:space="0" w:color="auto"/>
            <w:bottom w:val="none" w:sz="0" w:space="0" w:color="auto"/>
            <w:right w:val="none" w:sz="0" w:space="0" w:color="auto"/>
          </w:divBdr>
        </w:div>
        <w:div w:id="1840928683">
          <w:marLeft w:val="640"/>
          <w:marRight w:val="0"/>
          <w:marTop w:val="0"/>
          <w:marBottom w:val="0"/>
          <w:divBdr>
            <w:top w:val="none" w:sz="0" w:space="0" w:color="auto"/>
            <w:left w:val="none" w:sz="0" w:space="0" w:color="auto"/>
            <w:bottom w:val="none" w:sz="0" w:space="0" w:color="auto"/>
            <w:right w:val="none" w:sz="0" w:space="0" w:color="auto"/>
          </w:divBdr>
        </w:div>
        <w:div w:id="53741739">
          <w:marLeft w:val="640"/>
          <w:marRight w:val="0"/>
          <w:marTop w:val="0"/>
          <w:marBottom w:val="0"/>
          <w:divBdr>
            <w:top w:val="none" w:sz="0" w:space="0" w:color="auto"/>
            <w:left w:val="none" w:sz="0" w:space="0" w:color="auto"/>
            <w:bottom w:val="none" w:sz="0" w:space="0" w:color="auto"/>
            <w:right w:val="none" w:sz="0" w:space="0" w:color="auto"/>
          </w:divBdr>
        </w:div>
        <w:div w:id="1397969729">
          <w:marLeft w:val="640"/>
          <w:marRight w:val="0"/>
          <w:marTop w:val="0"/>
          <w:marBottom w:val="0"/>
          <w:divBdr>
            <w:top w:val="none" w:sz="0" w:space="0" w:color="auto"/>
            <w:left w:val="none" w:sz="0" w:space="0" w:color="auto"/>
            <w:bottom w:val="none" w:sz="0" w:space="0" w:color="auto"/>
            <w:right w:val="none" w:sz="0" w:space="0" w:color="auto"/>
          </w:divBdr>
        </w:div>
        <w:div w:id="782262516">
          <w:marLeft w:val="640"/>
          <w:marRight w:val="0"/>
          <w:marTop w:val="0"/>
          <w:marBottom w:val="0"/>
          <w:divBdr>
            <w:top w:val="none" w:sz="0" w:space="0" w:color="auto"/>
            <w:left w:val="none" w:sz="0" w:space="0" w:color="auto"/>
            <w:bottom w:val="none" w:sz="0" w:space="0" w:color="auto"/>
            <w:right w:val="none" w:sz="0" w:space="0" w:color="auto"/>
          </w:divBdr>
        </w:div>
        <w:div w:id="1099915243">
          <w:marLeft w:val="640"/>
          <w:marRight w:val="0"/>
          <w:marTop w:val="0"/>
          <w:marBottom w:val="0"/>
          <w:divBdr>
            <w:top w:val="none" w:sz="0" w:space="0" w:color="auto"/>
            <w:left w:val="none" w:sz="0" w:space="0" w:color="auto"/>
            <w:bottom w:val="none" w:sz="0" w:space="0" w:color="auto"/>
            <w:right w:val="none" w:sz="0" w:space="0" w:color="auto"/>
          </w:divBdr>
        </w:div>
        <w:div w:id="1864703534">
          <w:marLeft w:val="640"/>
          <w:marRight w:val="0"/>
          <w:marTop w:val="0"/>
          <w:marBottom w:val="0"/>
          <w:divBdr>
            <w:top w:val="none" w:sz="0" w:space="0" w:color="auto"/>
            <w:left w:val="none" w:sz="0" w:space="0" w:color="auto"/>
            <w:bottom w:val="none" w:sz="0" w:space="0" w:color="auto"/>
            <w:right w:val="none" w:sz="0" w:space="0" w:color="auto"/>
          </w:divBdr>
        </w:div>
        <w:div w:id="1691487682">
          <w:marLeft w:val="640"/>
          <w:marRight w:val="0"/>
          <w:marTop w:val="0"/>
          <w:marBottom w:val="0"/>
          <w:divBdr>
            <w:top w:val="none" w:sz="0" w:space="0" w:color="auto"/>
            <w:left w:val="none" w:sz="0" w:space="0" w:color="auto"/>
            <w:bottom w:val="none" w:sz="0" w:space="0" w:color="auto"/>
            <w:right w:val="none" w:sz="0" w:space="0" w:color="auto"/>
          </w:divBdr>
        </w:div>
        <w:div w:id="1760252577">
          <w:marLeft w:val="640"/>
          <w:marRight w:val="0"/>
          <w:marTop w:val="0"/>
          <w:marBottom w:val="0"/>
          <w:divBdr>
            <w:top w:val="none" w:sz="0" w:space="0" w:color="auto"/>
            <w:left w:val="none" w:sz="0" w:space="0" w:color="auto"/>
            <w:bottom w:val="none" w:sz="0" w:space="0" w:color="auto"/>
            <w:right w:val="none" w:sz="0" w:space="0" w:color="auto"/>
          </w:divBdr>
        </w:div>
        <w:div w:id="404495801">
          <w:marLeft w:val="640"/>
          <w:marRight w:val="0"/>
          <w:marTop w:val="0"/>
          <w:marBottom w:val="0"/>
          <w:divBdr>
            <w:top w:val="none" w:sz="0" w:space="0" w:color="auto"/>
            <w:left w:val="none" w:sz="0" w:space="0" w:color="auto"/>
            <w:bottom w:val="none" w:sz="0" w:space="0" w:color="auto"/>
            <w:right w:val="none" w:sz="0" w:space="0" w:color="auto"/>
          </w:divBdr>
        </w:div>
        <w:div w:id="231887508">
          <w:marLeft w:val="640"/>
          <w:marRight w:val="0"/>
          <w:marTop w:val="0"/>
          <w:marBottom w:val="0"/>
          <w:divBdr>
            <w:top w:val="none" w:sz="0" w:space="0" w:color="auto"/>
            <w:left w:val="none" w:sz="0" w:space="0" w:color="auto"/>
            <w:bottom w:val="none" w:sz="0" w:space="0" w:color="auto"/>
            <w:right w:val="none" w:sz="0" w:space="0" w:color="auto"/>
          </w:divBdr>
        </w:div>
        <w:div w:id="1285697035">
          <w:marLeft w:val="640"/>
          <w:marRight w:val="0"/>
          <w:marTop w:val="0"/>
          <w:marBottom w:val="0"/>
          <w:divBdr>
            <w:top w:val="none" w:sz="0" w:space="0" w:color="auto"/>
            <w:left w:val="none" w:sz="0" w:space="0" w:color="auto"/>
            <w:bottom w:val="none" w:sz="0" w:space="0" w:color="auto"/>
            <w:right w:val="none" w:sz="0" w:space="0" w:color="auto"/>
          </w:divBdr>
        </w:div>
        <w:div w:id="95492200">
          <w:marLeft w:val="640"/>
          <w:marRight w:val="0"/>
          <w:marTop w:val="0"/>
          <w:marBottom w:val="0"/>
          <w:divBdr>
            <w:top w:val="none" w:sz="0" w:space="0" w:color="auto"/>
            <w:left w:val="none" w:sz="0" w:space="0" w:color="auto"/>
            <w:bottom w:val="none" w:sz="0" w:space="0" w:color="auto"/>
            <w:right w:val="none" w:sz="0" w:space="0" w:color="auto"/>
          </w:divBdr>
        </w:div>
        <w:div w:id="805658733">
          <w:marLeft w:val="640"/>
          <w:marRight w:val="0"/>
          <w:marTop w:val="0"/>
          <w:marBottom w:val="0"/>
          <w:divBdr>
            <w:top w:val="none" w:sz="0" w:space="0" w:color="auto"/>
            <w:left w:val="none" w:sz="0" w:space="0" w:color="auto"/>
            <w:bottom w:val="none" w:sz="0" w:space="0" w:color="auto"/>
            <w:right w:val="none" w:sz="0" w:space="0" w:color="auto"/>
          </w:divBdr>
        </w:div>
        <w:div w:id="1891574645">
          <w:marLeft w:val="640"/>
          <w:marRight w:val="0"/>
          <w:marTop w:val="0"/>
          <w:marBottom w:val="0"/>
          <w:divBdr>
            <w:top w:val="none" w:sz="0" w:space="0" w:color="auto"/>
            <w:left w:val="none" w:sz="0" w:space="0" w:color="auto"/>
            <w:bottom w:val="none" w:sz="0" w:space="0" w:color="auto"/>
            <w:right w:val="none" w:sz="0" w:space="0" w:color="auto"/>
          </w:divBdr>
        </w:div>
        <w:div w:id="2126994988">
          <w:marLeft w:val="640"/>
          <w:marRight w:val="0"/>
          <w:marTop w:val="0"/>
          <w:marBottom w:val="0"/>
          <w:divBdr>
            <w:top w:val="none" w:sz="0" w:space="0" w:color="auto"/>
            <w:left w:val="none" w:sz="0" w:space="0" w:color="auto"/>
            <w:bottom w:val="none" w:sz="0" w:space="0" w:color="auto"/>
            <w:right w:val="none" w:sz="0" w:space="0" w:color="auto"/>
          </w:divBdr>
        </w:div>
        <w:div w:id="559832060">
          <w:marLeft w:val="640"/>
          <w:marRight w:val="0"/>
          <w:marTop w:val="0"/>
          <w:marBottom w:val="0"/>
          <w:divBdr>
            <w:top w:val="none" w:sz="0" w:space="0" w:color="auto"/>
            <w:left w:val="none" w:sz="0" w:space="0" w:color="auto"/>
            <w:bottom w:val="none" w:sz="0" w:space="0" w:color="auto"/>
            <w:right w:val="none" w:sz="0" w:space="0" w:color="auto"/>
          </w:divBdr>
        </w:div>
        <w:div w:id="996766491">
          <w:marLeft w:val="640"/>
          <w:marRight w:val="0"/>
          <w:marTop w:val="0"/>
          <w:marBottom w:val="0"/>
          <w:divBdr>
            <w:top w:val="none" w:sz="0" w:space="0" w:color="auto"/>
            <w:left w:val="none" w:sz="0" w:space="0" w:color="auto"/>
            <w:bottom w:val="none" w:sz="0" w:space="0" w:color="auto"/>
            <w:right w:val="none" w:sz="0" w:space="0" w:color="auto"/>
          </w:divBdr>
        </w:div>
        <w:div w:id="910235813">
          <w:marLeft w:val="640"/>
          <w:marRight w:val="0"/>
          <w:marTop w:val="0"/>
          <w:marBottom w:val="0"/>
          <w:divBdr>
            <w:top w:val="none" w:sz="0" w:space="0" w:color="auto"/>
            <w:left w:val="none" w:sz="0" w:space="0" w:color="auto"/>
            <w:bottom w:val="none" w:sz="0" w:space="0" w:color="auto"/>
            <w:right w:val="none" w:sz="0" w:space="0" w:color="auto"/>
          </w:divBdr>
        </w:div>
        <w:div w:id="1651669439">
          <w:marLeft w:val="640"/>
          <w:marRight w:val="0"/>
          <w:marTop w:val="0"/>
          <w:marBottom w:val="0"/>
          <w:divBdr>
            <w:top w:val="none" w:sz="0" w:space="0" w:color="auto"/>
            <w:left w:val="none" w:sz="0" w:space="0" w:color="auto"/>
            <w:bottom w:val="none" w:sz="0" w:space="0" w:color="auto"/>
            <w:right w:val="none" w:sz="0" w:space="0" w:color="auto"/>
          </w:divBdr>
        </w:div>
        <w:div w:id="40441488">
          <w:marLeft w:val="640"/>
          <w:marRight w:val="0"/>
          <w:marTop w:val="0"/>
          <w:marBottom w:val="0"/>
          <w:divBdr>
            <w:top w:val="none" w:sz="0" w:space="0" w:color="auto"/>
            <w:left w:val="none" w:sz="0" w:space="0" w:color="auto"/>
            <w:bottom w:val="none" w:sz="0" w:space="0" w:color="auto"/>
            <w:right w:val="none" w:sz="0" w:space="0" w:color="auto"/>
          </w:divBdr>
        </w:div>
        <w:div w:id="692532143">
          <w:marLeft w:val="640"/>
          <w:marRight w:val="0"/>
          <w:marTop w:val="0"/>
          <w:marBottom w:val="0"/>
          <w:divBdr>
            <w:top w:val="none" w:sz="0" w:space="0" w:color="auto"/>
            <w:left w:val="none" w:sz="0" w:space="0" w:color="auto"/>
            <w:bottom w:val="none" w:sz="0" w:space="0" w:color="auto"/>
            <w:right w:val="none" w:sz="0" w:space="0" w:color="auto"/>
          </w:divBdr>
        </w:div>
        <w:div w:id="991567366">
          <w:marLeft w:val="640"/>
          <w:marRight w:val="0"/>
          <w:marTop w:val="0"/>
          <w:marBottom w:val="0"/>
          <w:divBdr>
            <w:top w:val="none" w:sz="0" w:space="0" w:color="auto"/>
            <w:left w:val="none" w:sz="0" w:space="0" w:color="auto"/>
            <w:bottom w:val="none" w:sz="0" w:space="0" w:color="auto"/>
            <w:right w:val="none" w:sz="0" w:space="0" w:color="auto"/>
          </w:divBdr>
        </w:div>
        <w:div w:id="593904427">
          <w:marLeft w:val="640"/>
          <w:marRight w:val="0"/>
          <w:marTop w:val="0"/>
          <w:marBottom w:val="0"/>
          <w:divBdr>
            <w:top w:val="none" w:sz="0" w:space="0" w:color="auto"/>
            <w:left w:val="none" w:sz="0" w:space="0" w:color="auto"/>
            <w:bottom w:val="none" w:sz="0" w:space="0" w:color="auto"/>
            <w:right w:val="none" w:sz="0" w:space="0" w:color="auto"/>
          </w:divBdr>
        </w:div>
        <w:div w:id="1819609838">
          <w:marLeft w:val="640"/>
          <w:marRight w:val="0"/>
          <w:marTop w:val="0"/>
          <w:marBottom w:val="0"/>
          <w:divBdr>
            <w:top w:val="none" w:sz="0" w:space="0" w:color="auto"/>
            <w:left w:val="none" w:sz="0" w:space="0" w:color="auto"/>
            <w:bottom w:val="none" w:sz="0" w:space="0" w:color="auto"/>
            <w:right w:val="none" w:sz="0" w:space="0" w:color="auto"/>
          </w:divBdr>
        </w:div>
        <w:div w:id="229074752">
          <w:marLeft w:val="640"/>
          <w:marRight w:val="0"/>
          <w:marTop w:val="0"/>
          <w:marBottom w:val="0"/>
          <w:divBdr>
            <w:top w:val="none" w:sz="0" w:space="0" w:color="auto"/>
            <w:left w:val="none" w:sz="0" w:space="0" w:color="auto"/>
            <w:bottom w:val="none" w:sz="0" w:space="0" w:color="auto"/>
            <w:right w:val="none" w:sz="0" w:space="0" w:color="auto"/>
          </w:divBdr>
        </w:div>
        <w:div w:id="507450111">
          <w:marLeft w:val="640"/>
          <w:marRight w:val="0"/>
          <w:marTop w:val="0"/>
          <w:marBottom w:val="0"/>
          <w:divBdr>
            <w:top w:val="none" w:sz="0" w:space="0" w:color="auto"/>
            <w:left w:val="none" w:sz="0" w:space="0" w:color="auto"/>
            <w:bottom w:val="none" w:sz="0" w:space="0" w:color="auto"/>
            <w:right w:val="none" w:sz="0" w:space="0" w:color="auto"/>
          </w:divBdr>
        </w:div>
        <w:div w:id="179125478">
          <w:marLeft w:val="640"/>
          <w:marRight w:val="0"/>
          <w:marTop w:val="0"/>
          <w:marBottom w:val="0"/>
          <w:divBdr>
            <w:top w:val="none" w:sz="0" w:space="0" w:color="auto"/>
            <w:left w:val="none" w:sz="0" w:space="0" w:color="auto"/>
            <w:bottom w:val="none" w:sz="0" w:space="0" w:color="auto"/>
            <w:right w:val="none" w:sz="0" w:space="0" w:color="auto"/>
          </w:divBdr>
        </w:div>
        <w:div w:id="657459563">
          <w:marLeft w:val="640"/>
          <w:marRight w:val="0"/>
          <w:marTop w:val="0"/>
          <w:marBottom w:val="0"/>
          <w:divBdr>
            <w:top w:val="none" w:sz="0" w:space="0" w:color="auto"/>
            <w:left w:val="none" w:sz="0" w:space="0" w:color="auto"/>
            <w:bottom w:val="none" w:sz="0" w:space="0" w:color="auto"/>
            <w:right w:val="none" w:sz="0" w:space="0" w:color="auto"/>
          </w:divBdr>
        </w:div>
        <w:div w:id="1640189969">
          <w:marLeft w:val="640"/>
          <w:marRight w:val="0"/>
          <w:marTop w:val="0"/>
          <w:marBottom w:val="0"/>
          <w:divBdr>
            <w:top w:val="none" w:sz="0" w:space="0" w:color="auto"/>
            <w:left w:val="none" w:sz="0" w:space="0" w:color="auto"/>
            <w:bottom w:val="none" w:sz="0" w:space="0" w:color="auto"/>
            <w:right w:val="none" w:sz="0" w:space="0" w:color="auto"/>
          </w:divBdr>
        </w:div>
        <w:div w:id="1777216627">
          <w:marLeft w:val="640"/>
          <w:marRight w:val="0"/>
          <w:marTop w:val="0"/>
          <w:marBottom w:val="0"/>
          <w:divBdr>
            <w:top w:val="none" w:sz="0" w:space="0" w:color="auto"/>
            <w:left w:val="none" w:sz="0" w:space="0" w:color="auto"/>
            <w:bottom w:val="none" w:sz="0" w:space="0" w:color="auto"/>
            <w:right w:val="none" w:sz="0" w:space="0" w:color="auto"/>
          </w:divBdr>
        </w:div>
        <w:div w:id="112678519">
          <w:marLeft w:val="640"/>
          <w:marRight w:val="0"/>
          <w:marTop w:val="0"/>
          <w:marBottom w:val="0"/>
          <w:divBdr>
            <w:top w:val="none" w:sz="0" w:space="0" w:color="auto"/>
            <w:left w:val="none" w:sz="0" w:space="0" w:color="auto"/>
            <w:bottom w:val="none" w:sz="0" w:space="0" w:color="auto"/>
            <w:right w:val="none" w:sz="0" w:space="0" w:color="auto"/>
          </w:divBdr>
        </w:div>
        <w:div w:id="365645034">
          <w:marLeft w:val="640"/>
          <w:marRight w:val="0"/>
          <w:marTop w:val="0"/>
          <w:marBottom w:val="0"/>
          <w:divBdr>
            <w:top w:val="none" w:sz="0" w:space="0" w:color="auto"/>
            <w:left w:val="none" w:sz="0" w:space="0" w:color="auto"/>
            <w:bottom w:val="none" w:sz="0" w:space="0" w:color="auto"/>
            <w:right w:val="none" w:sz="0" w:space="0" w:color="auto"/>
          </w:divBdr>
        </w:div>
        <w:div w:id="402803556">
          <w:marLeft w:val="640"/>
          <w:marRight w:val="0"/>
          <w:marTop w:val="0"/>
          <w:marBottom w:val="0"/>
          <w:divBdr>
            <w:top w:val="none" w:sz="0" w:space="0" w:color="auto"/>
            <w:left w:val="none" w:sz="0" w:space="0" w:color="auto"/>
            <w:bottom w:val="none" w:sz="0" w:space="0" w:color="auto"/>
            <w:right w:val="none" w:sz="0" w:space="0" w:color="auto"/>
          </w:divBdr>
        </w:div>
        <w:div w:id="1297755622">
          <w:marLeft w:val="640"/>
          <w:marRight w:val="0"/>
          <w:marTop w:val="0"/>
          <w:marBottom w:val="0"/>
          <w:divBdr>
            <w:top w:val="none" w:sz="0" w:space="0" w:color="auto"/>
            <w:left w:val="none" w:sz="0" w:space="0" w:color="auto"/>
            <w:bottom w:val="none" w:sz="0" w:space="0" w:color="auto"/>
            <w:right w:val="none" w:sz="0" w:space="0" w:color="auto"/>
          </w:divBdr>
        </w:div>
        <w:div w:id="1125537917">
          <w:marLeft w:val="640"/>
          <w:marRight w:val="0"/>
          <w:marTop w:val="0"/>
          <w:marBottom w:val="0"/>
          <w:divBdr>
            <w:top w:val="none" w:sz="0" w:space="0" w:color="auto"/>
            <w:left w:val="none" w:sz="0" w:space="0" w:color="auto"/>
            <w:bottom w:val="none" w:sz="0" w:space="0" w:color="auto"/>
            <w:right w:val="none" w:sz="0" w:space="0" w:color="auto"/>
          </w:divBdr>
        </w:div>
        <w:div w:id="206837933">
          <w:marLeft w:val="640"/>
          <w:marRight w:val="0"/>
          <w:marTop w:val="0"/>
          <w:marBottom w:val="0"/>
          <w:divBdr>
            <w:top w:val="none" w:sz="0" w:space="0" w:color="auto"/>
            <w:left w:val="none" w:sz="0" w:space="0" w:color="auto"/>
            <w:bottom w:val="none" w:sz="0" w:space="0" w:color="auto"/>
            <w:right w:val="none" w:sz="0" w:space="0" w:color="auto"/>
          </w:divBdr>
        </w:div>
        <w:div w:id="2034501636">
          <w:marLeft w:val="640"/>
          <w:marRight w:val="0"/>
          <w:marTop w:val="0"/>
          <w:marBottom w:val="0"/>
          <w:divBdr>
            <w:top w:val="none" w:sz="0" w:space="0" w:color="auto"/>
            <w:left w:val="none" w:sz="0" w:space="0" w:color="auto"/>
            <w:bottom w:val="none" w:sz="0" w:space="0" w:color="auto"/>
            <w:right w:val="none" w:sz="0" w:space="0" w:color="auto"/>
          </w:divBdr>
        </w:div>
        <w:div w:id="1355889304">
          <w:marLeft w:val="640"/>
          <w:marRight w:val="0"/>
          <w:marTop w:val="0"/>
          <w:marBottom w:val="0"/>
          <w:divBdr>
            <w:top w:val="none" w:sz="0" w:space="0" w:color="auto"/>
            <w:left w:val="none" w:sz="0" w:space="0" w:color="auto"/>
            <w:bottom w:val="none" w:sz="0" w:space="0" w:color="auto"/>
            <w:right w:val="none" w:sz="0" w:space="0" w:color="auto"/>
          </w:divBdr>
        </w:div>
        <w:div w:id="1466390539">
          <w:marLeft w:val="640"/>
          <w:marRight w:val="0"/>
          <w:marTop w:val="0"/>
          <w:marBottom w:val="0"/>
          <w:divBdr>
            <w:top w:val="none" w:sz="0" w:space="0" w:color="auto"/>
            <w:left w:val="none" w:sz="0" w:space="0" w:color="auto"/>
            <w:bottom w:val="none" w:sz="0" w:space="0" w:color="auto"/>
            <w:right w:val="none" w:sz="0" w:space="0" w:color="auto"/>
          </w:divBdr>
        </w:div>
        <w:div w:id="558130164">
          <w:marLeft w:val="640"/>
          <w:marRight w:val="0"/>
          <w:marTop w:val="0"/>
          <w:marBottom w:val="0"/>
          <w:divBdr>
            <w:top w:val="none" w:sz="0" w:space="0" w:color="auto"/>
            <w:left w:val="none" w:sz="0" w:space="0" w:color="auto"/>
            <w:bottom w:val="none" w:sz="0" w:space="0" w:color="auto"/>
            <w:right w:val="none" w:sz="0" w:space="0" w:color="auto"/>
          </w:divBdr>
        </w:div>
        <w:div w:id="2050033931">
          <w:marLeft w:val="640"/>
          <w:marRight w:val="0"/>
          <w:marTop w:val="0"/>
          <w:marBottom w:val="0"/>
          <w:divBdr>
            <w:top w:val="none" w:sz="0" w:space="0" w:color="auto"/>
            <w:left w:val="none" w:sz="0" w:space="0" w:color="auto"/>
            <w:bottom w:val="none" w:sz="0" w:space="0" w:color="auto"/>
            <w:right w:val="none" w:sz="0" w:space="0" w:color="auto"/>
          </w:divBdr>
        </w:div>
        <w:div w:id="1675646228">
          <w:marLeft w:val="640"/>
          <w:marRight w:val="0"/>
          <w:marTop w:val="0"/>
          <w:marBottom w:val="0"/>
          <w:divBdr>
            <w:top w:val="none" w:sz="0" w:space="0" w:color="auto"/>
            <w:left w:val="none" w:sz="0" w:space="0" w:color="auto"/>
            <w:bottom w:val="none" w:sz="0" w:space="0" w:color="auto"/>
            <w:right w:val="none" w:sz="0" w:space="0" w:color="auto"/>
          </w:divBdr>
        </w:div>
        <w:div w:id="1500003957">
          <w:marLeft w:val="640"/>
          <w:marRight w:val="0"/>
          <w:marTop w:val="0"/>
          <w:marBottom w:val="0"/>
          <w:divBdr>
            <w:top w:val="none" w:sz="0" w:space="0" w:color="auto"/>
            <w:left w:val="none" w:sz="0" w:space="0" w:color="auto"/>
            <w:bottom w:val="none" w:sz="0" w:space="0" w:color="auto"/>
            <w:right w:val="none" w:sz="0" w:space="0" w:color="auto"/>
          </w:divBdr>
        </w:div>
        <w:div w:id="386418374">
          <w:marLeft w:val="640"/>
          <w:marRight w:val="0"/>
          <w:marTop w:val="0"/>
          <w:marBottom w:val="0"/>
          <w:divBdr>
            <w:top w:val="none" w:sz="0" w:space="0" w:color="auto"/>
            <w:left w:val="none" w:sz="0" w:space="0" w:color="auto"/>
            <w:bottom w:val="none" w:sz="0" w:space="0" w:color="auto"/>
            <w:right w:val="none" w:sz="0" w:space="0" w:color="auto"/>
          </w:divBdr>
        </w:div>
        <w:div w:id="1611815684">
          <w:marLeft w:val="640"/>
          <w:marRight w:val="0"/>
          <w:marTop w:val="0"/>
          <w:marBottom w:val="0"/>
          <w:divBdr>
            <w:top w:val="none" w:sz="0" w:space="0" w:color="auto"/>
            <w:left w:val="none" w:sz="0" w:space="0" w:color="auto"/>
            <w:bottom w:val="none" w:sz="0" w:space="0" w:color="auto"/>
            <w:right w:val="none" w:sz="0" w:space="0" w:color="auto"/>
          </w:divBdr>
        </w:div>
        <w:div w:id="1412314532">
          <w:marLeft w:val="640"/>
          <w:marRight w:val="0"/>
          <w:marTop w:val="0"/>
          <w:marBottom w:val="0"/>
          <w:divBdr>
            <w:top w:val="none" w:sz="0" w:space="0" w:color="auto"/>
            <w:left w:val="none" w:sz="0" w:space="0" w:color="auto"/>
            <w:bottom w:val="none" w:sz="0" w:space="0" w:color="auto"/>
            <w:right w:val="none" w:sz="0" w:space="0" w:color="auto"/>
          </w:divBdr>
        </w:div>
        <w:div w:id="824931993">
          <w:marLeft w:val="640"/>
          <w:marRight w:val="0"/>
          <w:marTop w:val="0"/>
          <w:marBottom w:val="0"/>
          <w:divBdr>
            <w:top w:val="none" w:sz="0" w:space="0" w:color="auto"/>
            <w:left w:val="none" w:sz="0" w:space="0" w:color="auto"/>
            <w:bottom w:val="none" w:sz="0" w:space="0" w:color="auto"/>
            <w:right w:val="none" w:sz="0" w:space="0" w:color="auto"/>
          </w:divBdr>
        </w:div>
        <w:div w:id="1098795270">
          <w:marLeft w:val="640"/>
          <w:marRight w:val="0"/>
          <w:marTop w:val="0"/>
          <w:marBottom w:val="0"/>
          <w:divBdr>
            <w:top w:val="none" w:sz="0" w:space="0" w:color="auto"/>
            <w:left w:val="none" w:sz="0" w:space="0" w:color="auto"/>
            <w:bottom w:val="none" w:sz="0" w:space="0" w:color="auto"/>
            <w:right w:val="none" w:sz="0" w:space="0" w:color="auto"/>
          </w:divBdr>
        </w:div>
        <w:div w:id="731856208">
          <w:marLeft w:val="640"/>
          <w:marRight w:val="0"/>
          <w:marTop w:val="0"/>
          <w:marBottom w:val="0"/>
          <w:divBdr>
            <w:top w:val="none" w:sz="0" w:space="0" w:color="auto"/>
            <w:left w:val="none" w:sz="0" w:space="0" w:color="auto"/>
            <w:bottom w:val="none" w:sz="0" w:space="0" w:color="auto"/>
            <w:right w:val="none" w:sz="0" w:space="0" w:color="auto"/>
          </w:divBdr>
        </w:div>
        <w:div w:id="2102214384">
          <w:marLeft w:val="640"/>
          <w:marRight w:val="0"/>
          <w:marTop w:val="0"/>
          <w:marBottom w:val="0"/>
          <w:divBdr>
            <w:top w:val="none" w:sz="0" w:space="0" w:color="auto"/>
            <w:left w:val="none" w:sz="0" w:space="0" w:color="auto"/>
            <w:bottom w:val="none" w:sz="0" w:space="0" w:color="auto"/>
            <w:right w:val="none" w:sz="0" w:space="0" w:color="auto"/>
          </w:divBdr>
        </w:div>
        <w:div w:id="1106734866">
          <w:marLeft w:val="640"/>
          <w:marRight w:val="0"/>
          <w:marTop w:val="0"/>
          <w:marBottom w:val="0"/>
          <w:divBdr>
            <w:top w:val="none" w:sz="0" w:space="0" w:color="auto"/>
            <w:left w:val="none" w:sz="0" w:space="0" w:color="auto"/>
            <w:bottom w:val="none" w:sz="0" w:space="0" w:color="auto"/>
            <w:right w:val="none" w:sz="0" w:space="0" w:color="auto"/>
          </w:divBdr>
        </w:div>
        <w:div w:id="1006597906">
          <w:marLeft w:val="640"/>
          <w:marRight w:val="0"/>
          <w:marTop w:val="0"/>
          <w:marBottom w:val="0"/>
          <w:divBdr>
            <w:top w:val="none" w:sz="0" w:space="0" w:color="auto"/>
            <w:left w:val="none" w:sz="0" w:space="0" w:color="auto"/>
            <w:bottom w:val="none" w:sz="0" w:space="0" w:color="auto"/>
            <w:right w:val="none" w:sz="0" w:space="0" w:color="auto"/>
          </w:divBdr>
        </w:div>
        <w:div w:id="1363357320">
          <w:marLeft w:val="640"/>
          <w:marRight w:val="0"/>
          <w:marTop w:val="0"/>
          <w:marBottom w:val="0"/>
          <w:divBdr>
            <w:top w:val="none" w:sz="0" w:space="0" w:color="auto"/>
            <w:left w:val="none" w:sz="0" w:space="0" w:color="auto"/>
            <w:bottom w:val="none" w:sz="0" w:space="0" w:color="auto"/>
            <w:right w:val="none" w:sz="0" w:space="0" w:color="auto"/>
          </w:divBdr>
        </w:div>
        <w:div w:id="929191965">
          <w:marLeft w:val="640"/>
          <w:marRight w:val="0"/>
          <w:marTop w:val="0"/>
          <w:marBottom w:val="0"/>
          <w:divBdr>
            <w:top w:val="none" w:sz="0" w:space="0" w:color="auto"/>
            <w:left w:val="none" w:sz="0" w:space="0" w:color="auto"/>
            <w:bottom w:val="none" w:sz="0" w:space="0" w:color="auto"/>
            <w:right w:val="none" w:sz="0" w:space="0" w:color="auto"/>
          </w:divBdr>
        </w:div>
        <w:div w:id="962157900">
          <w:marLeft w:val="640"/>
          <w:marRight w:val="0"/>
          <w:marTop w:val="0"/>
          <w:marBottom w:val="0"/>
          <w:divBdr>
            <w:top w:val="none" w:sz="0" w:space="0" w:color="auto"/>
            <w:left w:val="none" w:sz="0" w:space="0" w:color="auto"/>
            <w:bottom w:val="none" w:sz="0" w:space="0" w:color="auto"/>
            <w:right w:val="none" w:sz="0" w:space="0" w:color="auto"/>
          </w:divBdr>
        </w:div>
        <w:div w:id="384717585">
          <w:marLeft w:val="640"/>
          <w:marRight w:val="0"/>
          <w:marTop w:val="0"/>
          <w:marBottom w:val="0"/>
          <w:divBdr>
            <w:top w:val="none" w:sz="0" w:space="0" w:color="auto"/>
            <w:left w:val="none" w:sz="0" w:space="0" w:color="auto"/>
            <w:bottom w:val="none" w:sz="0" w:space="0" w:color="auto"/>
            <w:right w:val="none" w:sz="0" w:space="0" w:color="auto"/>
          </w:divBdr>
        </w:div>
        <w:div w:id="968902905">
          <w:marLeft w:val="640"/>
          <w:marRight w:val="0"/>
          <w:marTop w:val="0"/>
          <w:marBottom w:val="0"/>
          <w:divBdr>
            <w:top w:val="none" w:sz="0" w:space="0" w:color="auto"/>
            <w:left w:val="none" w:sz="0" w:space="0" w:color="auto"/>
            <w:bottom w:val="none" w:sz="0" w:space="0" w:color="auto"/>
            <w:right w:val="none" w:sz="0" w:space="0" w:color="auto"/>
          </w:divBdr>
        </w:div>
        <w:div w:id="1945066989">
          <w:marLeft w:val="640"/>
          <w:marRight w:val="0"/>
          <w:marTop w:val="0"/>
          <w:marBottom w:val="0"/>
          <w:divBdr>
            <w:top w:val="none" w:sz="0" w:space="0" w:color="auto"/>
            <w:left w:val="none" w:sz="0" w:space="0" w:color="auto"/>
            <w:bottom w:val="none" w:sz="0" w:space="0" w:color="auto"/>
            <w:right w:val="none" w:sz="0" w:space="0" w:color="auto"/>
          </w:divBdr>
        </w:div>
        <w:div w:id="413598675">
          <w:marLeft w:val="640"/>
          <w:marRight w:val="0"/>
          <w:marTop w:val="0"/>
          <w:marBottom w:val="0"/>
          <w:divBdr>
            <w:top w:val="none" w:sz="0" w:space="0" w:color="auto"/>
            <w:left w:val="none" w:sz="0" w:space="0" w:color="auto"/>
            <w:bottom w:val="none" w:sz="0" w:space="0" w:color="auto"/>
            <w:right w:val="none" w:sz="0" w:space="0" w:color="auto"/>
          </w:divBdr>
        </w:div>
        <w:div w:id="96949897">
          <w:marLeft w:val="640"/>
          <w:marRight w:val="0"/>
          <w:marTop w:val="0"/>
          <w:marBottom w:val="0"/>
          <w:divBdr>
            <w:top w:val="none" w:sz="0" w:space="0" w:color="auto"/>
            <w:left w:val="none" w:sz="0" w:space="0" w:color="auto"/>
            <w:bottom w:val="none" w:sz="0" w:space="0" w:color="auto"/>
            <w:right w:val="none" w:sz="0" w:space="0" w:color="auto"/>
          </w:divBdr>
        </w:div>
        <w:div w:id="727261424">
          <w:marLeft w:val="640"/>
          <w:marRight w:val="0"/>
          <w:marTop w:val="0"/>
          <w:marBottom w:val="0"/>
          <w:divBdr>
            <w:top w:val="none" w:sz="0" w:space="0" w:color="auto"/>
            <w:left w:val="none" w:sz="0" w:space="0" w:color="auto"/>
            <w:bottom w:val="none" w:sz="0" w:space="0" w:color="auto"/>
            <w:right w:val="none" w:sz="0" w:space="0" w:color="auto"/>
          </w:divBdr>
        </w:div>
        <w:div w:id="2004772390">
          <w:marLeft w:val="640"/>
          <w:marRight w:val="0"/>
          <w:marTop w:val="0"/>
          <w:marBottom w:val="0"/>
          <w:divBdr>
            <w:top w:val="none" w:sz="0" w:space="0" w:color="auto"/>
            <w:left w:val="none" w:sz="0" w:space="0" w:color="auto"/>
            <w:bottom w:val="none" w:sz="0" w:space="0" w:color="auto"/>
            <w:right w:val="none" w:sz="0" w:space="0" w:color="auto"/>
          </w:divBdr>
        </w:div>
      </w:divsChild>
    </w:div>
    <w:div w:id="460921403">
      <w:bodyDiv w:val="1"/>
      <w:marLeft w:val="0"/>
      <w:marRight w:val="0"/>
      <w:marTop w:val="0"/>
      <w:marBottom w:val="0"/>
      <w:divBdr>
        <w:top w:val="none" w:sz="0" w:space="0" w:color="auto"/>
        <w:left w:val="none" w:sz="0" w:space="0" w:color="auto"/>
        <w:bottom w:val="none" w:sz="0" w:space="0" w:color="auto"/>
        <w:right w:val="none" w:sz="0" w:space="0" w:color="auto"/>
      </w:divBdr>
      <w:divsChild>
        <w:div w:id="771706292">
          <w:marLeft w:val="480"/>
          <w:marRight w:val="0"/>
          <w:marTop w:val="0"/>
          <w:marBottom w:val="0"/>
          <w:divBdr>
            <w:top w:val="none" w:sz="0" w:space="0" w:color="auto"/>
            <w:left w:val="none" w:sz="0" w:space="0" w:color="auto"/>
            <w:bottom w:val="none" w:sz="0" w:space="0" w:color="auto"/>
            <w:right w:val="none" w:sz="0" w:space="0" w:color="auto"/>
          </w:divBdr>
        </w:div>
        <w:div w:id="1011299082">
          <w:marLeft w:val="480"/>
          <w:marRight w:val="0"/>
          <w:marTop w:val="0"/>
          <w:marBottom w:val="0"/>
          <w:divBdr>
            <w:top w:val="none" w:sz="0" w:space="0" w:color="auto"/>
            <w:left w:val="none" w:sz="0" w:space="0" w:color="auto"/>
            <w:bottom w:val="none" w:sz="0" w:space="0" w:color="auto"/>
            <w:right w:val="none" w:sz="0" w:space="0" w:color="auto"/>
          </w:divBdr>
        </w:div>
        <w:div w:id="1635478267">
          <w:marLeft w:val="480"/>
          <w:marRight w:val="0"/>
          <w:marTop w:val="0"/>
          <w:marBottom w:val="0"/>
          <w:divBdr>
            <w:top w:val="none" w:sz="0" w:space="0" w:color="auto"/>
            <w:left w:val="none" w:sz="0" w:space="0" w:color="auto"/>
            <w:bottom w:val="none" w:sz="0" w:space="0" w:color="auto"/>
            <w:right w:val="none" w:sz="0" w:space="0" w:color="auto"/>
          </w:divBdr>
        </w:div>
        <w:div w:id="246813888">
          <w:marLeft w:val="480"/>
          <w:marRight w:val="0"/>
          <w:marTop w:val="0"/>
          <w:marBottom w:val="0"/>
          <w:divBdr>
            <w:top w:val="none" w:sz="0" w:space="0" w:color="auto"/>
            <w:left w:val="none" w:sz="0" w:space="0" w:color="auto"/>
            <w:bottom w:val="none" w:sz="0" w:space="0" w:color="auto"/>
            <w:right w:val="none" w:sz="0" w:space="0" w:color="auto"/>
          </w:divBdr>
        </w:div>
        <w:div w:id="690305462">
          <w:marLeft w:val="480"/>
          <w:marRight w:val="0"/>
          <w:marTop w:val="0"/>
          <w:marBottom w:val="0"/>
          <w:divBdr>
            <w:top w:val="none" w:sz="0" w:space="0" w:color="auto"/>
            <w:left w:val="none" w:sz="0" w:space="0" w:color="auto"/>
            <w:bottom w:val="none" w:sz="0" w:space="0" w:color="auto"/>
            <w:right w:val="none" w:sz="0" w:space="0" w:color="auto"/>
          </w:divBdr>
        </w:div>
        <w:div w:id="725419180">
          <w:marLeft w:val="480"/>
          <w:marRight w:val="0"/>
          <w:marTop w:val="0"/>
          <w:marBottom w:val="0"/>
          <w:divBdr>
            <w:top w:val="none" w:sz="0" w:space="0" w:color="auto"/>
            <w:left w:val="none" w:sz="0" w:space="0" w:color="auto"/>
            <w:bottom w:val="none" w:sz="0" w:space="0" w:color="auto"/>
            <w:right w:val="none" w:sz="0" w:space="0" w:color="auto"/>
          </w:divBdr>
        </w:div>
        <w:div w:id="1090197966">
          <w:marLeft w:val="480"/>
          <w:marRight w:val="0"/>
          <w:marTop w:val="0"/>
          <w:marBottom w:val="0"/>
          <w:divBdr>
            <w:top w:val="none" w:sz="0" w:space="0" w:color="auto"/>
            <w:left w:val="none" w:sz="0" w:space="0" w:color="auto"/>
            <w:bottom w:val="none" w:sz="0" w:space="0" w:color="auto"/>
            <w:right w:val="none" w:sz="0" w:space="0" w:color="auto"/>
          </w:divBdr>
        </w:div>
        <w:div w:id="2029525068">
          <w:marLeft w:val="480"/>
          <w:marRight w:val="0"/>
          <w:marTop w:val="0"/>
          <w:marBottom w:val="0"/>
          <w:divBdr>
            <w:top w:val="none" w:sz="0" w:space="0" w:color="auto"/>
            <w:left w:val="none" w:sz="0" w:space="0" w:color="auto"/>
            <w:bottom w:val="none" w:sz="0" w:space="0" w:color="auto"/>
            <w:right w:val="none" w:sz="0" w:space="0" w:color="auto"/>
          </w:divBdr>
        </w:div>
        <w:div w:id="672878545">
          <w:marLeft w:val="480"/>
          <w:marRight w:val="0"/>
          <w:marTop w:val="0"/>
          <w:marBottom w:val="0"/>
          <w:divBdr>
            <w:top w:val="none" w:sz="0" w:space="0" w:color="auto"/>
            <w:left w:val="none" w:sz="0" w:space="0" w:color="auto"/>
            <w:bottom w:val="none" w:sz="0" w:space="0" w:color="auto"/>
            <w:right w:val="none" w:sz="0" w:space="0" w:color="auto"/>
          </w:divBdr>
        </w:div>
        <w:div w:id="947354674">
          <w:marLeft w:val="480"/>
          <w:marRight w:val="0"/>
          <w:marTop w:val="0"/>
          <w:marBottom w:val="0"/>
          <w:divBdr>
            <w:top w:val="none" w:sz="0" w:space="0" w:color="auto"/>
            <w:left w:val="none" w:sz="0" w:space="0" w:color="auto"/>
            <w:bottom w:val="none" w:sz="0" w:space="0" w:color="auto"/>
            <w:right w:val="none" w:sz="0" w:space="0" w:color="auto"/>
          </w:divBdr>
        </w:div>
        <w:div w:id="1074472638">
          <w:marLeft w:val="480"/>
          <w:marRight w:val="0"/>
          <w:marTop w:val="0"/>
          <w:marBottom w:val="0"/>
          <w:divBdr>
            <w:top w:val="none" w:sz="0" w:space="0" w:color="auto"/>
            <w:left w:val="none" w:sz="0" w:space="0" w:color="auto"/>
            <w:bottom w:val="none" w:sz="0" w:space="0" w:color="auto"/>
            <w:right w:val="none" w:sz="0" w:space="0" w:color="auto"/>
          </w:divBdr>
        </w:div>
        <w:div w:id="2055539445">
          <w:marLeft w:val="480"/>
          <w:marRight w:val="0"/>
          <w:marTop w:val="0"/>
          <w:marBottom w:val="0"/>
          <w:divBdr>
            <w:top w:val="none" w:sz="0" w:space="0" w:color="auto"/>
            <w:left w:val="none" w:sz="0" w:space="0" w:color="auto"/>
            <w:bottom w:val="none" w:sz="0" w:space="0" w:color="auto"/>
            <w:right w:val="none" w:sz="0" w:space="0" w:color="auto"/>
          </w:divBdr>
        </w:div>
        <w:div w:id="374043459">
          <w:marLeft w:val="480"/>
          <w:marRight w:val="0"/>
          <w:marTop w:val="0"/>
          <w:marBottom w:val="0"/>
          <w:divBdr>
            <w:top w:val="none" w:sz="0" w:space="0" w:color="auto"/>
            <w:left w:val="none" w:sz="0" w:space="0" w:color="auto"/>
            <w:bottom w:val="none" w:sz="0" w:space="0" w:color="auto"/>
            <w:right w:val="none" w:sz="0" w:space="0" w:color="auto"/>
          </w:divBdr>
        </w:div>
        <w:div w:id="1937128650">
          <w:marLeft w:val="480"/>
          <w:marRight w:val="0"/>
          <w:marTop w:val="0"/>
          <w:marBottom w:val="0"/>
          <w:divBdr>
            <w:top w:val="none" w:sz="0" w:space="0" w:color="auto"/>
            <w:left w:val="none" w:sz="0" w:space="0" w:color="auto"/>
            <w:bottom w:val="none" w:sz="0" w:space="0" w:color="auto"/>
            <w:right w:val="none" w:sz="0" w:space="0" w:color="auto"/>
          </w:divBdr>
        </w:div>
        <w:div w:id="269777199">
          <w:marLeft w:val="480"/>
          <w:marRight w:val="0"/>
          <w:marTop w:val="0"/>
          <w:marBottom w:val="0"/>
          <w:divBdr>
            <w:top w:val="none" w:sz="0" w:space="0" w:color="auto"/>
            <w:left w:val="none" w:sz="0" w:space="0" w:color="auto"/>
            <w:bottom w:val="none" w:sz="0" w:space="0" w:color="auto"/>
            <w:right w:val="none" w:sz="0" w:space="0" w:color="auto"/>
          </w:divBdr>
        </w:div>
        <w:div w:id="779647532">
          <w:marLeft w:val="480"/>
          <w:marRight w:val="0"/>
          <w:marTop w:val="0"/>
          <w:marBottom w:val="0"/>
          <w:divBdr>
            <w:top w:val="none" w:sz="0" w:space="0" w:color="auto"/>
            <w:left w:val="none" w:sz="0" w:space="0" w:color="auto"/>
            <w:bottom w:val="none" w:sz="0" w:space="0" w:color="auto"/>
            <w:right w:val="none" w:sz="0" w:space="0" w:color="auto"/>
          </w:divBdr>
        </w:div>
        <w:div w:id="1509171931">
          <w:marLeft w:val="480"/>
          <w:marRight w:val="0"/>
          <w:marTop w:val="0"/>
          <w:marBottom w:val="0"/>
          <w:divBdr>
            <w:top w:val="none" w:sz="0" w:space="0" w:color="auto"/>
            <w:left w:val="none" w:sz="0" w:space="0" w:color="auto"/>
            <w:bottom w:val="none" w:sz="0" w:space="0" w:color="auto"/>
            <w:right w:val="none" w:sz="0" w:space="0" w:color="auto"/>
          </w:divBdr>
        </w:div>
        <w:div w:id="75056780">
          <w:marLeft w:val="480"/>
          <w:marRight w:val="0"/>
          <w:marTop w:val="0"/>
          <w:marBottom w:val="0"/>
          <w:divBdr>
            <w:top w:val="none" w:sz="0" w:space="0" w:color="auto"/>
            <w:left w:val="none" w:sz="0" w:space="0" w:color="auto"/>
            <w:bottom w:val="none" w:sz="0" w:space="0" w:color="auto"/>
            <w:right w:val="none" w:sz="0" w:space="0" w:color="auto"/>
          </w:divBdr>
        </w:div>
        <w:div w:id="270547846">
          <w:marLeft w:val="480"/>
          <w:marRight w:val="0"/>
          <w:marTop w:val="0"/>
          <w:marBottom w:val="0"/>
          <w:divBdr>
            <w:top w:val="none" w:sz="0" w:space="0" w:color="auto"/>
            <w:left w:val="none" w:sz="0" w:space="0" w:color="auto"/>
            <w:bottom w:val="none" w:sz="0" w:space="0" w:color="auto"/>
            <w:right w:val="none" w:sz="0" w:space="0" w:color="auto"/>
          </w:divBdr>
        </w:div>
        <w:div w:id="1656959335">
          <w:marLeft w:val="480"/>
          <w:marRight w:val="0"/>
          <w:marTop w:val="0"/>
          <w:marBottom w:val="0"/>
          <w:divBdr>
            <w:top w:val="none" w:sz="0" w:space="0" w:color="auto"/>
            <w:left w:val="none" w:sz="0" w:space="0" w:color="auto"/>
            <w:bottom w:val="none" w:sz="0" w:space="0" w:color="auto"/>
            <w:right w:val="none" w:sz="0" w:space="0" w:color="auto"/>
          </w:divBdr>
        </w:div>
        <w:div w:id="788549014">
          <w:marLeft w:val="480"/>
          <w:marRight w:val="0"/>
          <w:marTop w:val="0"/>
          <w:marBottom w:val="0"/>
          <w:divBdr>
            <w:top w:val="none" w:sz="0" w:space="0" w:color="auto"/>
            <w:left w:val="none" w:sz="0" w:space="0" w:color="auto"/>
            <w:bottom w:val="none" w:sz="0" w:space="0" w:color="auto"/>
            <w:right w:val="none" w:sz="0" w:space="0" w:color="auto"/>
          </w:divBdr>
        </w:div>
        <w:div w:id="568350537">
          <w:marLeft w:val="480"/>
          <w:marRight w:val="0"/>
          <w:marTop w:val="0"/>
          <w:marBottom w:val="0"/>
          <w:divBdr>
            <w:top w:val="none" w:sz="0" w:space="0" w:color="auto"/>
            <w:left w:val="none" w:sz="0" w:space="0" w:color="auto"/>
            <w:bottom w:val="none" w:sz="0" w:space="0" w:color="auto"/>
            <w:right w:val="none" w:sz="0" w:space="0" w:color="auto"/>
          </w:divBdr>
        </w:div>
        <w:div w:id="946347692">
          <w:marLeft w:val="480"/>
          <w:marRight w:val="0"/>
          <w:marTop w:val="0"/>
          <w:marBottom w:val="0"/>
          <w:divBdr>
            <w:top w:val="none" w:sz="0" w:space="0" w:color="auto"/>
            <w:left w:val="none" w:sz="0" w:space="0" w:color="auto"/>
            <w:bottom w:val="none" w:sz="0" w:space="0" w:color="auto"/>
            <w:right w:val="none" w:sz="0" w:space="0" w:color="auto"/>
          </w:divBdr>
        </w:div>
        <w:div w:id="490412907">
          <w:marLeft w:val="480"/>
          <w:marRight w:val="0"/>
          <w:marTop w:val="0"/>
          <w:marBottom w:val="0"/>
          <w:divBdr>
            <w:top w:val="none" w:sz="0" w:space="0" w:color="auto"/>
            <w:left w:val="none" w:sz="0" w:space="0" w:color="auto"/>
            <w:bottom w:val="none" w:sz="0" w:space="0" w:color="auto"/>
            <w:right w:val="none" w:sz="0" w:space="0" w:color="auto"/>
          </w:divBdr>
        </w:div>
        <w:div w:id="529413393">
          <w:marLeft w:val="480"/>
          <w:marRight w:val="0"/>
          <w:marTop w:val="0"/>
          <w:marBottom w:val="0"/>
          <w:divBdr>
            <w:top w:val="none" w:sz="0" w:space="0" w:color="auto"/>
            <w:left w:val="none" w:sz="0" w:space="0" w:color="auto"/>
            <w:bottom w:val="none" w:sz="0" w:space="0" w:color="auto"/>
            <w:right w:val="none" w:sz="0" w:space="0" w:color="auto"/>
          </w:divBdr>
        </w:div>
        <w:div w:id="590436142">
          <w:marLeft w:val="480"/>
          <w:marRight w:val="0"/>
          <w:marTop w:val="0"/>
          <w:marBottom w:val="0"/>
          <w:divBdr>
            <w:top w:val="none" w:sz="0" w:space="0" w:color="auto"/>
            <w:left w:val="none" w:sz="0" w:space="0" w:color="auto"/>
            <w:bottom w:val="none" w:sz="0" w:space="0" w:color="auto"/>
            <w:right w:val="none" w:sz="0" w:space="0" w:color="auto"/>
          </w:divBdr>
        </w:div>
        <w:div w:id="289819808">
          <w:marLeft w:val="480"/>
          <w:marRight w:val="0"/>
          <w:marTop w:val="0"/>
          <w:marBottom w:val="0"/>
          <w:divBdr>
            <w:top w:val="none" w:sz="0" w:space="0" w:color="auto"/>
            <w:left w:val="none" w:sz="0" w:space="0" w:color="auto"/>
            <w:bottom w:val="none" w:sz="0" w:space="0" w:color="auto"/>
            <w:right w:val="none" w:sz="0" w:space="0" w:color="auto"/>
          </w:divBdr>
        </w:div>
        <w:div w:id="1980766536">
          <w:marLeft w:val="480"/>
          <w:marRight w:val="0"/>
          <w:marTop w:val="0"/>
          <w:marBottom w:val="0"/>
          <w:divBdr>
            <w:top w:val="none" w:sz="0" w:space="0" w:color="auto"/>
            <w:left w:val="none" w:sz="0" w:space="0" w:color="auto"/>
            <w:bottom w:val="none" w:sz="0" w:space="0" w:color="auto"/>
            <w:right w:val="none" w:sz="0" w:space="0" w:color="auto"/>
          </w:divBdr>
        </w:div>
        <w:div w:id="1084910117">
          <w:marLeft w:val="480"/>
          <w:marRight w:val="0"/>
          <w:marTop w:val="0"/>
          <w:marBottom w:val="0"/>
          <w:divBdr>
            <w:top w:val="none" w:sz="0" w:space="0" w:color="auto"/>
            <w:left w:val="none" w:sz="0" w:space="0" w:color="auto"/>
            <w:bottom w:val="none" w:sz="0" w:space="0" w:color="auto"/>
            <w:right w:val="none" w:sz="0" w:space="0" w:color="auto"/>
          </w:divBdr>
        </w:div>
        <w:div w:id="622426062">
          <w:marLeft w:val="480"/>
          <w:marRight w:val="0"/>
          <w:marTop w:val="0"/>
          <w:marBottom w:val="0"/>
          <w:divBdr>
            <w:top w:val="none" w:sz="0" w:space="0" w:color="auto"/>
            <w:left w:val="none" w:sz="0" w:space="0" w:color="auto"/>
            <w:bottom w:val="none" w:sz="0" w:space="0" w:color="auto"/>
            <w:right w:val="none" w:sz="0" w:space="0" w:color="auto"/>
          </w:divBdr>
        </w:div>
        <w:div w:id="1005672896">
          <w:marLeft w:val="480"/>
          <w:marRight w:val="0"/>
          <w:marTop w:val="0"/>
          <w:marBottom w:val="0"/>
          <w:divBdr>
            <w:top w:val="none" w:sz="0" w:space="0" w:color="auto"/>
            <w:left w:val="none" w:sz="0" w:space="0" w:color="auto"/>
            <w:bottom w:val="none" w:sz="0" w:space="0" w:color="auto"/>
            <w:right w:val="none" w:sz="0" w:space="0" w:color="auto"/>
          </w:divBdr>
        </w:div>
        <w:div w:id="137649856">
          <w:marLeft w:val="480"/>
          <w:marRight w:val="0"/>
          <w:marTop w:val="0"/>
          <w:marBottom w:val="0"/>
          <w:divBdr>
            <w:top w:val="none" w:sz="0" w:space="0" w:color="auto"/>
            <w:left w:val="none" w:sz="0" w:space="0" w:color="auto"/>
            <w:bottom w:val="none" w:sz="0" w:space="0" w:color="auto"/>
            <w:right w:val="none" w:sz="0" w:space="0" w:color="auto"/>
          </w:divBdr>
        </w:div>
        <w:div w:id="1136291597">
          <w:marLeft w:val="480"/>
          <w:marRight w:val="0"/>
          <w:marTop w:val="0"/>
          <w:marBottom w:val="0"/>
          <w:divBdr>
            <w:top w:val="none" w:sz="0" w:space="0" w:color="auto"/>
            <w:left w:val="none" w:sz="0" w:space="0" w:color="auto"/>
            <w:bottom w:val="none" w:sz="0" w:space="0" w:color="auto"/>
            <w:right w:val="none" w:sz="0" w:space="0" w:color="auto"/>
          </w:divBdr>
        </w:div>
        <w:div w:id="1403604942">
          <w:marLeft w:val="480"/>
          <w:marRight w:val="0"/>
          <w:marTop w:val="0"/>
          <w:marBottom w:val="0"/>
          <w:divBdr>
            <w:top w:val="none" w:sz="0" w:space="0" w:color="auto"/>
            <w:left w:val="none" w:sz="0" w:space="0" w:color="auto"/>
            <w:bottom w:val="none" w:sz="0" w:space="0" w:color="auto"/>
            <w:right w:val="none" w:sz="0" w:space="0" w:color="auto"/>
          </w:divBdr>
        </w:div>
        <w:div w:id="1859659500">
          <w:marLeft w:val="480"/>
          <w:marRight w:val="0"/>
          <w:marTop w:val="0"/>
          <w:marBottom w:val="0"/>
          <w:divBdr>
            <w:top w:val="none" w:sz="0" w:space="0" w:color="auto"/>
            <w:left w:val="none" w:sz="0" w:space="0" w:color="auto"/>
            <w:bottom w:val="none" w:sz="0" w:space="0" w:color="auto"/>
            <w:right w:val="none" w:sz="0" w:space="0" w:color="auto"/>
          </w:divBdr>
        </w:div>
        <w:div w:id="1657219598">
          <w:marLeft w:val="480"/>
          <w:marRight w:val="0"/>
          <w:marTop w:val="0"/>
          <w:marBottom w:val="0"/>
          <w:divBdr>
            <w:top w:val="none" w:sz="0" w:space="0" w:color="auto"/>
            <w:left w:val="none" w:sz="0" w:space="0" w:color="auto"/>
            <w:bottom w:val="none" w:sz="0" w:space="0" w:color="auto"/>
            <w:right w:val="none" w:sz="0" w:space="0" w:color="auto"/>
          </w:divBdr>
        </w:div>
        <w:div w:id="780607955">
          <w:marLeft w:val="480"/>
          <w:marRight w:val="0"/>
          <w:marTop w:val="0"/>
          <w:marBottom w:val="0"/>
          <w:divBdr>
            <w:top w:val="none" w:sz="0" w:space="0" w:color="auto"/>
            <w:left w:val="none" w:sz="0" w:space="0" w:color="auto"/>
            <w:bottom w:val="none" w:sz="0" w:space="0" w:color="auto"/>
            <w:right w:val="none" w:sz="0" w:space="0" w:color="auto"/>
          </w:divBdr>
        </w:div>
        <w:div w:id="1980259527">
          <w:marLeft w:val="480"/>
          <w:marRight w:val="0"/>
          <w:marTop w:val="0"/>
          <w:marBottom w:val="0"/>
          <w:divBdr>
            <w:top w:val="none" w:sz="0" w:space="0" w:color="auto"/>
            <w:left w:val="none" w:sz="0" w:space="0" w:color="auto"/>
            <w:bottom w:val="none" w:sz="0" w:space="0" w:color="auto"/>
            <w:right w:val="none" w:sz="0" w:space="0" w:color="auto"/>
          </w:divBdr>
        </w:div>
        <w:div w:id="269775238">
          <w:marLeft w:val="480"/>
          <w:marRight w:val="0"/>
          <w:marTop w:val="0"/>
          <w:marBottom w:val="0"/>
          <w:divBdr>
            <w:top w:val="none" w:sz="0" w:space="0" w:color="auto"/>
            <w:left w:val="none" w:sz="0" w:space="0" w:color="auto"/>
            <w:bottom w:val="none" w:sz="0" w:space="0" w:color="auto"/>
            <w:right w:val="none" w:sz="0" w:space="0" w:color="auto"/>
          </w:divBdr>
        </w:div>
        <w:div w:id="677196469">
          <w:marLeft w:val="480"/>
          <w:marRight w:val="0"/>
          <w:marTop w:val="0"/>
          <w:marBottom w:val="0"/>
          <w:divBdr>
            <w:top w:val="none" w:sz="0" w:space="0" w:color="auto"/>
            <w:left w:val="none" w:sz="0" w:space="0" w:color="auto"/>
            <w:bottom w:val="none" w:sz="0" w:space="0" w:color="auto"/>
            <w:right w:val="none" w:sz="0" w:space="0" w:color="auto"/>
          </w:divBdr>
        </w:div>
        <w:div w:id="463885507">
          <w:marLeft w:val="480"/>
          <w:marRight w:val="0"/>
          <w:marTop w:val="0"/>
          <w:marBottom w:val="0"/>
          <w:divBdr>
            <w:top w:val="none" w:sz="0" w:space="0" w:color="auto"/>
            <w:left w:val="none" w:sz="0" w:space="0" w:color="auto"/>
            <w:bottom w:val="none" w:sz="0" w:space="0" w:color="auto"/>
            <w:right w:val="none" w:sz="0" w:space="0" w:color="auto"/>
          </w:divBdr>
        </w:div>
        <w:div w:id="1468234086">
          <w:marLeft w:val="480"/>
          <w:marRight w:val="0"/>
          <w:marTop w:val="0"/>
          <w:marBottom w:val="0"/>
          <w:divBdr>
            <w:top w:val="none" w:sz="0" w:space="0" w:color="auto"/>
            <w:left w:val="none" w:sz="0" w:space="0" w:color="auto"/>
            <w:bottom w:val="none" w:sz="0" w:space="0" w:color="auto"/>
            <w:right w:val="none" w:sz="0" w:space="0" w:color="auto"/>
          </w:divBdr>
        </w:div>
        <w:div w:id="170611881">
          <w:marLeft w:val="480"/>
          <w:marRight w:val="0"/>
          <w:marTop w:val="0"/>
          <w:marBottom w:val="0"/>
          <w:divBdr>
            <w:top w:val="none" w:sz="0" w:space="0" w:color="auto"/>
            <w:left w:val="none" w:sz="0" w:space="0" w:color="auto"/>
            <w:bottom w:val="none" w:sz="0" w:space="0" w:color="auto"/>
            <w:right w:val="none" w:sz="0" w:space="0" w:color="auto"/>
          </w:divBdr>
        </w:div>
        <w:div w:id="1608388673">
          <w:marLeft w:val="480"/>
          <w:marRight w:val="0"/>
          <w:marTop w:val="0"/>
          <w:marBottom w:val="0"/>
          <w:divBdr>
            <w:top w:val="none" w:sz="0" w:space="0" w:color="auto"/>
            <w:left w:val="none" w:sz="0" w:space="0" w:color="auto"/>
            <w:bottom w:val="none" w:sz="0" w:space="0" w:color="auto"/>
            <w:right w:val="none" w:sz="0" w:space="0" w:color="auto"/>
          </w:divBdr>
        </w:div>
        <w:div w:id="25524152">
          <w:marLeft w:val="480"/>
          <w:marRight w:val="0"/>
          <w:marTop w:val="0"/>
          <w:marBottom w:val="0"/>
          <w:divBdr>
            <w:top w:val="none" w:sz="0" w:space="0" w:color="auto"/>
            <w:left w:val="none" w:sz="0" w:space="0" w:color="auto"/>
            <w:bottom w:val="none" w:sz="0" w:space="0" w:color="auto"/>
            <w:right w:val="none" w:sz="0" w:space="0" w:color="auto"/>
          </w:divBdr>
        </w:div>
        <w:div w:id="93786006">
          <w:marLeft w:val="480"/>
          <w:marRight w:val="0"/>
          <w:marTop w:val="0"/>
          <w:marBottom w:val="0"/>
          <w:divBdr>
            <w:top w:val="none" w:sz="0" w:space="0" w:color="auto"/>
            <w:left w:val="none" w:sz="0" w:space="0" w:color="auto"/>
            <w:bottom w:val="none" w:sz="0" w:space="0" w:color="auto"/>
            <w:right w:val="none" w:sz="0" w:space="0" w:color="auto"/>
          </w:divBdr>
        </w:div>
        <w:div w:id="1687826560">
          <w:marLeft w:val="480"/>
          <w:marRight w:val="0"/>
          <w:marTop w:val="0"/>
          <w:marBottom w:val="0"/>
          <w:divBdr>
            <w:top w:val="none" w:sz="0" w:space="0" w:color="auto"/>
            <w:left w:val="none" w:sz="0" w:space="0" w:color="auto"/>
            <w:bottom w:val="none" w:sz="0" w:space="0" w:color="auto"/>
            <w:right w:val="none" w:sz="0" w:space="0" w:color="auto"/>
          </w:divBdr>
        </w:div>
        <w:div w:id="19284061">
          <w:marLeft w:val="480"/>
          <w:marRight w:val="0"/>
          <w:marTop w:val="0"/>
          <w:marBottom w:val="0"/>
          <w:divBdr>
            <w:top w:val="none" w:sz="0" w:space="0" w:color="auto"/>
            <w:left w:val="none" w:sz="0" w:space="0" w:color="auto"/>
            <w:bottom w:val="none" w:sz="0" w:space="0" w:color="auto"/>
            <w:right w:val="none" w:sz="0" w:space="0" w:color="auto"/>
          </w:divBdr>
        </w:div>
        <w:div w:id="1168864627">
          <w:marLeft w:val="480"/>
          <w:marRight w:val="0"/>
          <w:marTop w:val="0"/>
          <w:marBottom w:val="0"/>
          <w:divBdr>
            <w:top w:val="none" w:sz="0" w:space="0" w:color="auto"/>
            <w:left w:val="none" w:sz="0" w:space="0" w:color="auto"/>
            <w:bottom w:val="none" w:sz="0" w:space="0" w:color="auto"/>
            <w:right w:val="none" w:sz="0" w:space="0" w:color="auto"/>
          </w:divBdr>
        </w:div>
        <w:div w:id="122701549">
          <w:marLeft w:val="480"/>
          <w:marRight w:val="0"/>
          <w:marTop w:val="0"/>
          <w:marBottom w:val="0"/>
          <w:divBdr>
            <w:top w:val="none" w:sz="0" w:space="0" w:color="auto"/>
            <w:left w:val="none" w:sz="0" w:space="0" w:color="auto"/>
            <w:bottom w:val="none" w:sz="0" w:space="0" w:color="auto"/>
            <w:right w:val="none" w:sz="0" w:space="0" w:color="auto"/>
          </w:divBdr>
        </w:div>
        <w:div w:id="811287398">
          <w:marLeft w:val="480"/>
          <w:marRight w:val="0"/>
          <w:marTop w:val="0"/>
          <w:marBottom w:val="0"/>
          <w:divBdr>
            <w:top w:val="none" w:sz="0" w:space="0" w:color="auto"/>
            <w:left w:val="none" w:sz="0" w:space="0" w:color="auto"/>
            <w:bottom w:val="none" w:sz="0" w:space="0" w:color="auto"/>
            <w:right w:val="none" w:sz="0" w:space="0" w:color="auto"/>
          </w:divBdr>
        </w:div>
        <w:div w:id="990522478">
          <w:marLeft w:val="480"/>
          <w:marRight w:val="0"/>
          <w:marTop w:val="0"/>
          <w:marBottom w:val="0"/>
          <w:divBdr>
            <w:top w:val="none" w:sz="0" w:space="0" w:color="auto"/>
            <w:left w:val="none" w:sz="0" w:space="0" w:color="auto"/>
            <w:bottom w:val="none" w:sz="0" w:space="0" w:color="auto"/>
            <w:right w:val="none" w:sz="0" w:space="0" w:color="auto"/>
          </w:divBdr>
        </w:div>
        <w:div w:id="1820345867">
          <w:marLeft w:val="480"/>
          <w:marRight w:val="0"/>
          <w:marTop w:val="0"/>
          <w:marBottom w:val="0"/>
          <w:divBdr>
            <w:top w:val="none" w:sz="0" w:space="0" w:color="auto"/>
            <w:left w:val="none" w:sz="0" w:space="0" w:color="auto"/>
            <w:bottom w:val="none" w:sz="0" w:space="0" w:color="auto"/>
            <w:right w:val="none" w:sz="0" w:space="0" w:color="auto"/>
          </w:divBdr>
        </w:div>
        <w:div w:id="1308315123">
          <w:marLeft w:val="480"/>
          <w:marRight w:val="0"/>
          <w:marTop w:val="0"/>
          <w:marBottom w:val="0"/>
          <w:divBdr>
            <w:top w:val="none" w:sz="0" w:space="0" w:color="auto"/>
            <w:left w:val="none" w:sz="0" w:space="0" w:color="auto"/>
            <w:bottom w:val="none" w:sz="0" w:space="0" w:color="auto"/>
            <w:right w:val="none" w:sz="0" w:space="0" w:color="auto"/>
          </w:divBdr>
        </w:div>
        <w:div w:id="1853106350">
          <w:marLeft w:val="480"/>
          <w:marRight w:val="0"/>
          <w:marTop w:val="0"/>
          <w:marBottom w:val="0"/>
          <w:divBdr>
            <w:top w:val="none" w:sz="0" w:space="0" w:color="auto"/>
            <w:left w:val="none" w:sz="0" w:space="0" w:color="auto"/>
            <w:bottom w:val="none" w:sz="0" w:space="0" w:color="auto"/>
            <w:right w:val="none" w:sz="0" w:space="0" w:color="auto"/>
          </w:divBdr>
        </w:div>
        <w:div w:id="1265769266">
          <w:marLeft w:val="480"/>
          <w:marRight w:val="0"/>
          <w:marTop w:val="0"/>
          <w:marBottom w:val="0"/>
          <w:divBdr>
            <w:top w:val="none" w:sz="0" w:space="0" w:color="auto"/>
            <w:left w:val="none" w:sz="0" w:space="0" w:color="auto"/>
            <w:bottom w:val="none" w:sz="0" w:space="0" w:color="auto"/>
            <w:right w:val="none" w:sz="0" w:space="0" w:color="auto"/>
          </w:divBdr>
        </w:div>
        <w:div w:id="1774856221">
          <w:marLeft w:val="480"/>
          <w:marRight w:val="0"/>
          <w:marTop w:val="0"/>
          <w:marBottom w:val="0"/>
          <w:divBdr>
            <w:top w:val="none" w:sz="0" w:space="0" w:color="auto"/>
            <w:left w:val="none" w:sz="0" w:space="0" w:color="auto"/>
            <w:bottom w:val="none" w:sz="0" w:space="0" w:color="auto"/>
            <w:right w:val="none" w:sz="0" w:space="0" w:color="auto"/>
          </w:divBdr>
        </w:div>
        <w:div w:id="1637298011">
          <w:marLeft w:val="480"/>
          <w:marRight w:val="0"/>
          <w:marTop w:val="0"/>
          <w:marBottom w:val="0"/>
          <w:divBdr>
            <w:top w:val="none" w:sz="0" w:space="0" w:color="auto"/>
            <w:left w:val="none" w:sz="0" w:space="0" w:color="auto"/>
            <w:bottom w:val="none" w:sz="0" w:space="0" w:color="auto"/>
            <w:right w:val="none" w:sz="0" w:space="0" w:color="auto"/>
          </w:divBdr>
        </w:div>
        <w:div w:id="405153860">
          <w:marLeft w:val="480"/>
          <w:marRight w:val="0"/>
          <w:marTop w:val="0"/>
          <w:marBottom w:val="0"/>
          <w:divBdr>
            <w:top w:val="none" w:sz="0" w:space="0" w:color="auto"/>
            <w:left w:val="none" w:sz="0" w:space="0" w:color="auto"/>
            <w:bottom w:val="none" w:sz="0" w:space="0" w:color="auto"/>
            <w:right w:val="none" w:sz="0" w:space="0" w:color="auto"/>
          </w:divBdr>
        </w:div>
        <w:div w:id="959648926">
          <w:marLeft w:val="480"/>
          <w:marRight w:val="0"/>
          <w:marTop w:val="0"/>
          <w:marBottom w:val="0"/>
          <w:divBdr>
            <w:top w:val="none" w:sz="0" w:space="0" w:color="auto"/>
            <w:left w:val="none" w:sz="0" w:space="0" w:color="auto"/>
            <w:bottom w:val="none" w:sz="0" w:space="0" w:color="auto"/>
            <w:right w:val="none" w:sz="0" w:space="0" w:color="auto"/>
          </w:divBdr>
        </w:div>
        <w:div w:id="1978560378">
          <w:marLeft w:val="480"/>
          <w:marRight w:val="0"/>
          <w:marTop w:val="0"/>
          <w:marBottom w:val="0"/>
          <w:divBdr>
            <w:top w:val="none" w:sz="0" w:space="0" w:color="auto"/>
            <w:left w:val="none" w:sz="0" w:space="0" w:color="auto"/>
            <w:bottom w:val="none" w:sz="0" w:space="0" w:color="auto"/>
            <w:right w:val="none" w:sz="0" w:space="0" w:color="auto"/>
          </w:divBdr>
        </w:div>
        <w:div w:id="812597531">
          <w:marLeft w:val="480"/>
          <w:marRight w:val="0"/>
          <w:marTop w:val="0"/>
          <w:marBottom w:val="0"/>
          <w:divBdr>
            <w:top w:val="none" w:sz="0" w:space="0" w:color="auto"/>
            <w:left w:val="none" w:sz="0" w:space="0" w:color="auto"/>
            <w:bottom w:val="none" w:sz="0" w:space="0" w:color="auto"/>
            <w:right w:val="none" w:sz="0" w:space="0" w:color="auto"/>
          </w:divBdr>
        </w:div>
        <w:div w:id="1691490695">
          <w:marLeft w:val="480"/>
          <w:marRight w:val="0"/>
          <w:marTop w:val="0"/>
          <w:marBottom w:val="0"/>
          <w:divBdr>
            <w:top w:val="none" w:sz="0" w:space="0" w:color="auto"/>
            <w:left w:val="none" w:sz="0" w:space="0" w:color="auto"/>
            <w:bottom w:val="none" w:sz="0" w:space="0" w:color="auto"/>
            <w:right w:val="none" w:sz="0" w:space="0" w:color="auto"/>
          </w:divBdr>
        </w:div>
        <w:div w:id="645626646">
          <w:marLeft w:val="480"/>
          <w:marRight w:val="0"/>
          <w:marTop w:val="0"/>
          <w:marBottom w:val="0"/>
          <w:divBdr>
            <w:top w:val="none" w:sz="0" w:space="0" w:color="auto"/>
            <w:left w:val="none" w:sz="0" w:space="0" w:color="auto"/>
            <w:bottom w:val="none" w:sz="0" w:space="0" w:color="auto"/>
            <w:right w:val="none" w:sz="0" w:space="0" w:color="auto"/>
          </w:divBdr>
        </w:div>
        <w:div w:id="1952929518">
          <w:marLeft w:val="480"/>
          <w:marRight w:val="0"/>
          <w:marTop w:val="0"/>
          <w:marBottom w:val="0"/>
          <w:divBdr>
            <w:top w:val="none" w:sz="0" w:space="0" w:color="auto"/>
            <w:left w:val="none" w:sz="0" w:space="0" w:color="auto"/>
            <w:bottom w:val="none" w:sz="0" w:space="0" w:color="auto"/>
            <w:right w:val="none" w:sz="0" w:space="0" w:color="auto"/>
          </w:divBdr>
        </w:div>
        <w:div w:id="192618704">
          <w:marLeft w:val="480"/>
          <w:marRight w:val="0"/>
          <w:marTop w:val="0"/>
          <w:marBottom w:val="0"/>
          <w:divBdr>
            <w:top w:val="none" w:sz="0" w:space="0" w:color="auto"/>
            <w:left w:val="none" w:sz="0" w:space="0" w:color="auto"/>
            <w:bottom w:val="none" w:sz="0" w:space="0" w:color="auto"/>
            <w:right w:val="none" w:sz="0" w:space="0" w:color="auto"/>
          </w:divBdr>
        </w:div>
        <w:div w:id="61880472">
          <w:marLeft w:val="480"/>
          <w:marRight w:val="0"/>
          <w:marTop w:val="0"/>
          <w:marBottom w:val="0"/>
          <w:divBdr>
            <w:top w:val="none" w:sz="0" w:space="0" w:color="auto"/>
            <w:left w:val="none" w:sz="0" w:space="0" w:color="auto"/>
            <w:bottom w:val="none" w:sz="0" w:space="0" w:color="auto"/>
            <w:right w:val="none" w:sz="0" w:space="0" w:color="auto"/>
          </w:divBdr>
        </w:div>
        <w:div w:id="860628016">
          <w:marLeft w:val="480"/>
          <w:marRight w:val="0"/>
          <w:marTop w:val="0"/>
          <w:marBottom w:val="0"/>
          <w:divBdr>
            <w:top w:val="none" w:sz="0" w:space="0" w:color="auto"/>
            <w:left w:val="none" w:sz="0" w:space="0" w:color="auto"/>
            <w:bottom w:val="none" w:sz="0" w:space="0" w:color="auto"/>
            <w:right w:val="none" w:sz="0" w:space="0" w:color="auto"/>
          </w:divBdr>
        </w:div>
        <w:div w:id="1204441332">
          <w:marLeft w:val="480"/>
          <w:marRight w:val="0"/>
          <w:marTop w:val="0"/>
          <w:marBottom w:val="0"/>
          <w:divBdr>
            <w:top w:val="none" w:sz="0" w:space="0" w:color="auto"/>
            <w:left w:val="none" w:sz="0" w:space="0" w:color="auto"/>
            <w:bottom w:val="none" w:sz="0" w:space="0" w:color="auto"/>
            <w:right w:val="none" w:sz="0" w:space="0" w:color="auto"/>
          </w:divBdr>
        </w:div>
        <w:div w:id="1519351516">
          <w:marLeft w:val="480"/>
          <w:marRight w:val="0"/>
          <w:marTop w:val="0"/>
          <w:marBottom w:val="0"/>
          <w:divBdr>
            <w:top w:val="none" w:sz="0" w:space="0" w:color="auto"/>
            <w:left w:val="none" w:sz="0" w:space="0" w:color="auto"/>
            <w:bottom w:val="none" w:sz="0" w:space="0" w:color="auto"/>
            <w:right w:val="none" w:sz="0" w:space="0" w:color="auto"/>
          </w:divBdr>
        </w:div>
        <w:div w:id="683167928">
          <w:marLeft w:val="480"/>
          <w:marRight w:val="0"/>
          <w:marTop w:val="0"/>
          <w:marBottom w:val="0"/>
          <w:divBdr>
            <w:top w:val="none" w:sz="0" w:space="0" w:color="auto"/>
            <w:left w:val="none" w:sz="0" w:space="0" w:color="auto"/>
            <w:bottom w:val="none" w:sz="0" w:space="0" w:color="auto"/>
            <w:right w:val="none" w:sz="0" w:space="0" w:color="auto"/>
          </w:divBdr>
        </w:div>
        <w:div w:id="731776445">
          <w:marLeft w:val="480"/>
          <w:marRight w:val="0"/>
          <w:marTop w:val="0"/>
          <w:marBottom w:val="0"/>
          <w:divBdr>
            <w:top w:val="none" w:sz="0" w:space="0" w:color="auto"/>
            <w:left w:val="none" w:sz="0" w:space="0" w:color="auto"/>
            <w:bottom w:val="none" w:sz="0" w:space="0" w:color="auto"/>
            <w:right w:val="none" w:sz="0" w:space="0" w:color="auto"/>
          </w:divBdr>
        </w:div>
        <w:div w:id="490609127">
          <w:marLeft w:val="480"/>
          <w:marRight w:val="0"/>
          <w:marTop w:val="0"/>
          <w:marBottom w:val="0"/>
          <w:divBdr>
            <w:top w:val="none" w:sz="0" w:space="0" w:color="auto"/>
            <w:left w:val="none" w:sz="0" w:space="0" w:color="auto"/>
            <w:bottom w:val="none" w:sz="0" w:space="0" w:color="auto"/>
            <w:right w:val="none" w:sz="0" w:space="0" w:color="auto"/>
          </w:divBdr>
        </w:div>
        <w:div w:id="1349524523">
          <w:marLeft w:val="480"/>
          <w:marRight w:val="0"/>
          <w:marTop w:val="0"/>
          <w:marBottom w:val="0"/>
          <w:divBdr>
            <w:top w:val="none" w:sz="0" w:space="0" w:color="auto"/>
            <w:left w:val="none" w:sz="0" w:space="0" w:color="auto"/>
            <w:bottom w:val="none" w:sz="0" w:space="0" w:color="auto"/>
            <w:right w:val="none" w:sz="0" w:space="0" w:color="auto"/>
          </w:divBdr>
        </w:div>
        <w:div w:id="1839542004">
          <w:marLeft w:val="480"/>
          <w:marRight w:val="0"/>
          <w:marTop w:val="0"/>
          <w:marBottom w:val="0"/>
          <w:divBdr>
            <w:top w:val="none" w:sz="0" w:space="0" w:color="auto"/>
            <w:left w:val="none" w:sz="0" w:space="0" w:color="auto"/>
            <w:bottom w:val="none" w:sz="0" w:space="0" w:color="auto"/>
            <w:right w:val="none" w:sz="0" w:space="0" w:color="auto"/>
          </w:divBdr>
        </w:div>
        <w:div w:id="2090274737">
          <w:marLeft w:val="480"/>
          <w:marRight w:val="0"/>
          <w:marTop w:val="0"/>
          <w:marBottom w:val="0"/>
          <w:divBdr>
            <w:top w:val="none" w:sz="0" w:space="0" w:color="auto"/>
            <w:left w:val="none" w:sz="0" w:space="0" w:color="auto"/>
            <w:bottom w:val="none" w:sz="0" w:space="0" w:color="auto"/>
            <w:right w:val="none" w:sz="0" w:space="0" w:color="auto"/>
          </w:divBdr>
        </w:div>
        <w:div w:id="856389921">
          <w:marLeft w:val="480"/>
          <w:marRight w:val="0"/>
          <w:marTop w:val="0"/>
          <w:marBottom w:val="0"/>
          <w:divBdr>
            <w:top w:val="none" w:sz="0" w:space="0" w:color="auto"/>
            <w:left w:val="none" w:sz="0" w:space="0" w:color="auto"/>
            <w:bottom w:val="none" w:sz="0" w:space="0" w:color="auto"/>
            <w:right w:val="none" w:sz="0" w:space="0" w:color="auto"/>
          </w:divBdr>
        </w:div>
        <w:div w:id="1688487093">
          <w:marLeft w:val="480"/>
          <w:marRight w:val="0"/>
          <w:marTop w:val="0"/>
          <w:marBottom w:val="0"/>
          <w:divBdr>
            <w:top w:val="none" w:sz="0" w:space="0" w:color="auto"/>
            <w:left w:val="none" w:sz="0" w:space="0" w:color="auto"/>
            <w:bottom w:val="none" w:sz="0" w:space="0" w:color="auto"/>
            <w:right w:val="none" w:sz="0" w:space="0" w:color="auto"/>
          </w:divBdr>
        </w:div>
        <w:div w:id="720328414">
          <w:marLeft w:val="480"/>
          <w:marRight w:val="0"/>
          <w:marTop w:val="0"/>
          <w:marBottom w:val="0"/>
          <w:divBdr>
            <w:top w:val="none" w:sz="0" w:space="0" w:color="auto"/>
            <w:left w:val="none" w:sz="0" w:space="0" w:color="auto"/>
            <w:bottom w:val="none" w:sz="0" w:space="0" w:color="auto"/>
            <w:right w:val="none" w:sz="0" w:space="0" w:color="auto"/>
          </w:divBdr>
        </w:div>
        <w:div w:id="1255015861">
          <w:marLeft w:val="480"/>
          <w:marRight w:val="0"/>
          <w:marTop w:val="0"/>
          <w:marBottom w:val="0"/>
          <w:divBdr>
            <w:top w:val="none" w:sz="0" w:space="0" w:color="auto"/>
            <w:left w:val="none" w:sz="0" w:space="0" w:color="auto"/>
            <w:bottom w:val="none" w:sz="0" w:space="0" w:color="auto"/>
            <w:right w:val="none" w:sz="0" w:space="0" w:color="auto"/>
          </w:divBdr>
        </w:div>
        <w:div w:id="465002902">
          <w:marLeft w:val="480"/>
          <w:marRight w:val="0"/>
          <w:marTop w:val="0"/>
          <w:marBottom w:val="0"/>
          <w:divBdr>
            <w:top w:val="none" w:sz="0" w:space="0" w:color="auto"/>
            <w:left w:val="none" w:sz="0" w:space="0" w:color="auto"/>
            <w:bottom w:val="none" w:sz="0" w:space="0" w:color="auto"/>
            <w:right w:val="none" w:sz="0" w:space="0" w:color="auto"/>
          </w:divBdr>
        </w:div>
        <w:div w:id="135076551">
          <w:marLeft w:val="480"/>
          <w:marRight w:val="0"/>
          <w:marTop w:val="0"/>
          <w:marBottom w:val="0"/>
          <w:divBdr>
            <w:top w:val="none" w:sz="0" w:space="0" w:color="auto"/>
            <w:left w:val="none" w:sz="0" w:space="0" w:color="auto"/>
            <w:bottom w:val="none" w:sz="0" w:space="0" w:color="auto"/>
            <w:right w:val="none" w:sz="0" w:space="0" w:color="auto"/>
          </w:divBdr>
        </w:div>
        <w:div w:id="1815444433">
          <w:marLeft w:val="480"/>
          <w:marRight w:val="0"/>
          <w:marTop w:val="0"/>
          <w:marBottom w:val="0"/>
          <w:divBdr>
            <w:top w:val="none" w:sz="0" w:space="0" w:color="auto"/>
            <w:left w:val="none" w:sz="0" w:space="0" w:color="auto"/>
            <w:bottom w:val="none" w:sz="0" w:space="0" w:color="auto"/>
            <w:right w:val="none" w:sz="0" w:space="0" w:color="auto"/>
          </w:divBdr>
        </w:div>
        <w:div w:id="2004166140">
          <w:marLeft w:val="480"/>
          <w:marRight w:val="0"/>
          <w:marTop w:val="0"/>
          <w:marBottom w:val="0"/>
          <w:divBdr>
            <w:top w:val="none" w:sz="0" w:space="0" w:color="auto"/>
            <w:left w:val="none" w:sz="0" w:space="0" w:color="auto"/>
            <w:bottom w:val="none" w:sz="0" w:space="0" w:color="auto"/>
            <w:right w:val="none" w:sz="0" w:space="0" w:color="auto"/>
          </w:divBdr>
        </w:div>
        <w:div w:id="117721502">
          <w:marLeft w:val="480"/>
          <w:marRight w:val="0"/>
          <w:marTop w:val="0"/>
          <w:marBottom w:val="0"/>
          <w:divBdr>
            <w:top w:val="none" w:sz="0" w:space="0" w:color="auto"/>
            <w:left w:val="none" w:sz="0" w:space="0" w:color="auto"/>
            <w:bottom w:val="none" w:sz="0" w:space="0" w:color="auto"/>
            <w:right w:val="none" w:sz="0" w:space="0" w:color="auto"/>
          </w:divBdr>
        </w:div>
      </w:divsChild>
    </w:div>
    <w:div w:id="478889699">
      <w:bodyDiv w:val="1"/>
      <w:marLeft w:val="0"/>
      <w:marRight w:val="0"/>
      <w:marTop w:val="0"/>
      <w:marBottom w:val="0"/>
      <w:divBdr>
        <w:top w:val="none" w:sz="0" w:space="0" w:color="auto"/>
        <w:left w:val="none" w:sz="0" w:space="0" w:color="auto"/>
        <w:bottom w:val="none" w:sz="0" w:space="0" w:color="auto"/>
        <w:right w:val="none" w:sz="0" w:space="0" w:color="auto"/>
      </w:divBdr>
    </w:div>
    <w:div w:id="479661895">
      <w:bodyDiv w:val="1"/>
      <w:marLeft w:val="0"/>
      <w:marRight w:val="0"/>
      <w:marTop w:val="0"/>
      <w:marBottom w:val="0"/>
      <w:divBdr>
        <w:top w:val="none" w:sz="0" w:space="0" w:color="auto"/>
        <w:left w:val="none" w:sz="0" w:space="0" w:color="auto"/>
        <w:bottom w:val="none" w:sz="0" w:space="0" w:color="auto"/>
        <w:right w:val="none" w:sz="0" w:space="0" w:color="auto"/>
      </w:divBdr>
    </w:div>
    <w:div w:id="479814383">
      <w:bodyDiv w:val="1"/>
      <w:marLeft w:val="0"/>
      <w:marRight w:val="0"/>
      <w:marTop w:val="0"/>
      <w:marBottom w:val="0"/>
      <w:divBdr>
        <w:top w:val="none" w:sz="0" w:space="0" w:color="auto"/>
        <w:left w:val="none" w:sz="0" w:space="0" w:color="auto"/>
        <w:bottom w:val="none" w:sz="0" w:space="0" w:color="auto"/>
        <w:right w:val="none" w:sz="0" w:space="0" w:color="auto"/>
      </w:divBdr>
      <w:divsChild>
        <w:div w:id="1337927548">
          <w:marLeft w:val="640"/>
          <w:marRight w:val="0"/>
          <w:marTop w:val="0"/>
          <w:marBottom w:val="0"/>
          <w:divBdr>
            <w:top w:val="none" w:sz="0" w:space="0" w:color="auto"/>
            <w:left w:val="none" w:sz="0" w:space="0" w:color="auto"/>
            <w:bottom w:val="none" w:sz="0" w:space="0" w:color="auto"/>
            <w:right w:val="none" w:sz="0" w:space="0" w:color="auto"/>
          </w:divBdr>
        </w:div>
        <w:div w:id="637493556">
          <w:marLeft w:val="640"/>
          <w:marRight w:val="0"/>
          <w:marTop w:val="0"/>
          <w:marBottom w:val="0"/>
          <w:divBdr>
            <w:top w:val="none" w:sz="0" w:space="0" w:color="auto"/>
            <w:left w:val="none" w:sz="0" w:space="0" w:color="auto"/>
            <w:bottom w:val="none" w:sz="0" w:space="0" w:color="auto"/>
            <w:right w:val="none" w:sz="0" w:space="0" w:color="auto"/>
          </w:divBdr>
        </w:div>
        <w:div w:id="899630789">
          <w:marLeft w:val="640"/>
          <w:marRight w:val="0"/>
          <w:marTop w:val="0"/>
          <w:marBottom w:val="0"/>
          <w:divBdr>
            <w:top w:val="none" w:sz="0" w:space="0" w:color="auto"/>
            <w:left w:val="none" w:sz="0" w:space="0" w:color="auto"/>
            <w:bottom w:val="none" w:sz="0" w:space="0" w:color="auto"/>
            <w:right w:val="none" w:sz="0" w:space="0" w:color="auto"/>
          </w:divBdr>
        </w:div>
        <w:div w:id="1632980707">
          <w:marLeft w:val="640"/>
          <w:marRight w:val="0"/>
          <w:marTop w:val="0"/>
          <w:marBottom w:val="0"/>
          <w:divBdr>
            <w:top w:val="none" w:sz="0" w:space="0" w:color="auto"/>
            <w:left w:val="none" w:sz="0" w:space="0" w:color="auto"/>
            <w:bottom w:val="none" w:sz="0" w:space="0" w:color="auto"/>
            <w:right w:val="none" w:sz="0" w:space="0" w:color="auto"/>
          </w:divBdr>
        </w:div>
        <w:div w:id="1217625743">
          <w:marLeft w:val="640"/>
          <w:marRight w:val="0"/>
          <w:marTop w:val="0"/>
          <w:marBottom w:val="0"/>
          <w:divBdr>
            <w:top w:val="none" w:sz="0" w:space="0" w:color="auto"/>
            <w:left w:val="none" w:sz="0" w:space="0" w:color="auto"/>
            <w:bottom w:val="none" w:sz="0" w:space="0" w:color="auto"/>
            <w:right w:val="none" w:sz="0" w:space="0" w:color="auto"/>
          </w:divBdr>
        </w:div>
        <w:div w:id="1432161198">
          <w:marLeft w:val="640"/>
          <w:marRight w:val="0"/>
          <w:marTop w:val="0"/>
          <w:marBottom w:val="0"/>
          <w:divBdr>
            <w:top w:val="none" w:sz="0" w:space="0" w:color="auto"/>
            <w:left w:val="none" w:sz="0" w:space="0" w:color="auto"/>
            <w:bottom w:val="none" w:sz="0" w:space="0" w:color="auto"/>
            <w:right w:val="none" w:sz="0" w:space="0" w:color="auto"/>
          </w:divBdr>
        </w:div>
        <w:div w:id="919487407">
          <w:marLeft w:val="640"/>
          <w:marRight w:val="0"/>
          <w:marTop w:val="0"/>
          <w:marBottom w:val="0"/>
          <w:divBdr>
            <w:top w:val="none" w:sz="0" w:space="0" w:color="auto"/>
            <w:left w:val="none" w:sz="0" w:space="0" w:color="auto"/>
            <w:bottom w:val="none" w:sz="0" w:space="0" w:color="auto"/>
            <w:right w:val="none" w:sz="0" w:space="0" w:color="auto"/>
          </w:divBdr>
        </w:div>
        <w:div w:id="1054693960">
          <w:marLeft w:val="640"/>
          <w:marRight w:val="0"/>
          <w:marTop w:val="0"/>
          <w:marBottom w:val="0"/>
          <w:divBdr>
            <w:top w:val="none" w:sz="0" w:space="0" w:color="auto"/>
            <w:left w:val="none" w:sz="0" w:space="0" w:color="auto"/>
            <w:bottom w:val="none" w:sz="0" w:space="0" w:color="auto"/>
            <w:right w:val="none" w:sz="0" w:space="0" w:color="auto"/>
          </w:divBdr>
        </w:div>
        <w:div w:id="218447185">
          <w:marLeft w:val="640"/>
          <w:marRight w:val="0"/>
          <w:marTop w:val="0"/>
          <w:marBottom w:val="0"/>
          <w:divBdr>
            <w:top w:val="none" w:sz="0" w:space="0" w:color="auto"/>
            <w:left w:val="none" w:sz="0" w:space="0" w:color="auto"/>
            <w:bottom w:val="none" w:sz="0" w:space="0" w:color="auto"/>
            <w:right w:val="none" w:sz="0" w:space="0" w:color="auto"/>
          </w:divBdr>
        </w:div>
        <w:div w:id="843737878">
          <w:marLeft w:val="640"/>
          <w:marRight w:val="0"/>
          <w:marTop w:val="0"/>
          <w:marBottom w:val="0"/>
          <w:divBdr>
            <w:top w:val="none" w:sz="0" w:space="0" w:color="auto"/>
            <w:left w:val="none" w:sz="0" w:space="0" w:color="auto"/>
            <w:bottom w:val="none" w:sz="0" w:space="0" w:color="auto"/>
            <w:right w:val="none" w:sz="0" w:space="0" w:color="auto"/>
          </w:divBdr>
        </w:div>
        <w:div w:id="314533309">
          <w:marLeft w:val="640"/>
          <w:marRight w:val="0"/>
          <w:marTop w:val="0"/>
          <w:marBottom w:val="0"/>
          <w:divBdr>
            <w:top w:val="none" w:sz="0" w:space="0" w:color="auto"/>
            <w:left w:val="none" w:sz="0" w:space="0" w:color="auto"/>
            <w:bottom w:val="none" w:sz="0" w:space="0" w:color="auto"/>
            <w:right w:val="none" w:sz="0" w:space="0" w:color="auto"/>
          </w:divBdr>
        </w:div>
        <w:div w:id="1899658895">
          <w:marLeft w:val="640"/>
          <w:marRight w:val="0"/>
          <w:marTop w:val="0"/>
          <w:marBottom w:val="0"/>
          <w:divBdr>
            <w:top w:val="none" w:sz="0" w:space="0" w:color="auto"/>
            <w:left w:val="none" w:sz="0" w:space="0" w:color="auto"/>
            <w:bottom w:val="none" w:sz="0" w:space="0" w:color="auto"/>
            <w:right w:val="none" w:sz="0" w:space="0" w:color="auto"/>
          </w:divBdr>
        </w:div>
        <w:div w:id="317878803">
          <w:marLeft w:val="640"/>
          <w:marRight w:val="0"/>
          <w:marTop w:val="0"/>
          <w:marBottom w:val="0"/>
          <w:divBdr>
            <w:top w:val="none" w:sz="0" w:space="0" w:color="auto"/>
            <w:left w:val="none" w:sz="0" w:space="0" w:color="auto"/>
            <w:bottom w:val="none" w:sz="0" w:space="0" w:color="auto"/>
            <w:right w:val="none" w:sz="0" w:space="0" w:color="auto"/>
          </w:divBdr>
        </w:div>
        <w:div w:id="951008883">
          <w:marLeft w:val="640"/>
          <w:marRight w:val="0"/>
          <w:marTop w:val="0"/>
          <w:marBottom w:val="0"/>
          <w:divBdr>
            <w:top w:val="none" w:sz="0" w:space="0" w:color="auto"/>
            <w:left w:val="none" w:sz="0" w:space="0" w:color="auto"/>
            <w:bottom w:val="none" w:sz="0" w:space="0" w:color="auto"/>
            <w:right w:val="none" w:sz="0" w:space="0" w:color="auto"/>
          </w:divBdr>
        </w:div>
        <w:div w:id="1878279067">
          <w:marLeft w:val="640"/>
          <w:marRight w:val="0"/>
          <w:marTop w:val="0"/>
          <w:marBottom w:val="0"/>
          <w:divBdr>
            <w:top w:val="none" w:sz="0" w:space="0" w:color="auto"/>
            <w:left w:val="none" w:sz="0" w:space="0" w:color="auto"/>
            <w:bottom w:val="none" w:sz="0" w:space="0" w:color="auto"/>
            <w:right w:val="none" w:sz="0" w:space="0" w:color="auto"/>
          </w:divBdr>
        </w:div>
        <w:div w:id="825826887">
          <w:marLeft w:val="640"/>
          <w:marRight w:val="0"/>
          <w:marTop w:val="0"/>
          <w:marBottom w:val="0"/>
          <w:divBdr>
            <w:top w:val="none" w:sz="0" w:space="0" w:color="auto"/>
            <w:left w:val="none" w:sz="0" w:space="0" w:color="auto"/>
            <w:bottom w:val="none" w:sz="0" w:space="0" w:color="auto"/>
            <w:right w:val="none" w:sz="0" w:space="0" w:color="auto"/>
          </w:divBdr>
        </w:div>
        <w:div w:id="1876577732">
          <w:marLeft w:val="640"/>
          <w:marRight w:val="0"/>
          <w:marTop w:val="0"/>
          <w:marBottom w:val="0"/>
          <w:divBdr>
            <w:top w:val="none" w:sz="0" w:space="0" w:color="auto"/>
            <w:left w:val="none" w:sz="0" w:space="0" w:color="auto"/>
            <w:bottom w:val="none" w:sz="0" w:space="0" w:color="auto"/>
            <w:right w:val="none" w:sz="0" w:space="0" w:color="auto"/>
          </w:divBdr>
        </w:div>
        <w:div w:id="1492015161">
          <w:marLeft w:val="640"/>
          <w:marRight w:val="0"/>
          <w:marTop w:val="0"/>
          <w:marBottom w:val="0"/>
          <w:divBdr>
            <w:top w:val="none" w:sz="0" w:space="0" w:color="auto"/>
            <w:left w:val="none" w:sz="0" w:space="0" w:color="auto"/>
            <w:bottom w:val="none" w:sz="0" w:space="0" w:color="auto"/>
            <w:right w:val="none" w:sz="0" w:space="0" w:color="auto"/>
          </w:divBdr>
        </w:div>
        <w:div w:id="699821805">
          <w:marLeft w:val="640"/>
          <w:marRight w:val="0"/>
          <w:marTop w:val="0"/>
          <w:marBottom w:val="0"/>
          <w:divBdr>
            <w:top w:val="none" w:sz="0" w:space="0" w:color="auto"/>
            <w:left w:val="none" w:sz="0" w:space="0" w:color="auto"/>
            <w:bottom w:val="none" w:sz="0" w:space="0" w:color="auto"/>
            <w:right w:val="none" w:sz="0" w:space="0" w:color="auto"/>
          </w:divBdr>
        </w:div>
        <w:div w:id="158472859">
          <w:marLeft w:val="640"/>
          <w:marRight w:val="0"/>
          <w:marTop w:val="0"/>
          <w:marBottom w:val="0"/>
          <w:divBdr>
            <w:top w:val="none" w:sz="0" w:space="0" w:color="auto"/>
            <w:left w:val="none" w:sz="0" w:space="0" w:color="auto"/>
            <w:bottom w:val="none" w:sz="0" w:space="0" w:color="auto"/>
            <w:right w:val="none" w:sz="0" w:space="0" w:color="auto"/>
          </w:divBdr>
        </w:div>
        <w:div w:id="1627080111">
          <w:marLeft w:val="640"/>
          <w:marRight w:val="0"/>
          <w:marTop w:val="0"/>
          <w:marBottom w:val="0"/>
          <w:divBdr>
            <w:top w:val="none" w:sz="0" w:space="0" w:color="auto"/>
            <w:left w:val="none" w:sz="0" w:space="0" w:color="auto"/>
            <w:bottom w:val="none" w:sz="0" w:space="0" w:color="auto"/>
            <w:right w:val="none" w:sz="0" w:space="0" w:color="auto"/>
          </w:divBdr>
        </w:div>
        <w:div w:id="1214972866">
          <w:marLeft w:val="640"/>
          <w:marRight w:val="0"/>
          <w:marTop w:val="0"/>
          <w:marBottom w:val="0"/>
          <w:divBdr>
            <w:top w:val="none" w:sz="0" w:space="0" w:color="auto"/>
            <w:left w:val="none" w:sz="0" w:space="0" w:color="auto"/>
            <w:bottom w:val="none" w:sz="0" w:space="0" w:color="auto"/>
            <w:right w:val="none" w:sz="0" w:space="0" w:color="auto"/>
          </w:divBdr>
        </w:div>
        <w:div w:id="659818968">
          <w:marLeft w:val="640"/>
          <w:marRight w:val="0"/>
          <w:marTop w:val="0"/>
          <w:marBottom w:val="0"/>
          <w:divBdr>
            <w:top w:val="none" w:sz="0" w:space="0" w:color="auto"/>
            <w:left w:val="none" w:sz="0" w:space="0" w:color="auto"/>
            <w:bottom w:val="none" w:sz="0" w:space="0" w:color="auto"/>
            <w:right w:val="none" w:sz="0" w:space="0" w:color="auto"/>
          </w:divBdr>
        </w:div>
        <w:div w:id="1624652943">
          <w:marLeft w:val="640"/>
          <w:marRight w:val="0"/>
          <w:marTop w:val="0"/>
          <w:marBottom w:val="0"/>
          <w:divBdr>
            <w:top w:val="none" w:sz="0" w:space="0" w:color="auto"/>
            <w:left w:val="none" w:sz="0" w:space="0" w:color="auto"/>
            <w:bottom w:val="none" w:sz="0" w:space="0" w:color="auto"/>
            <w:right w:val="none" w:sz="0" w:space="0" w:color="auto"/>
          </w:divBdr>
        </w:div>
        <w:div w:id="636767038">
          <w:marLeft w:val="640"/>
          <w:marRight w:val="0"/>
          <w:marTop w:val="0"/>
          <w:marBottom w:val="0"/>
          <w:divBdr>
            <w:top w:val="none" w:sz="0" w:space="0" w:color="auto"/>
            <w:left w:val="none" w:sz="0" w:space="0" w:color="auto"/>
            <w:bottom w:val="none" w:sz="0" w:space="0" w:color="auto"/>
            <w:right w:val="none" w:sz="0" w:space="0" w:color="auto"/>
          </w:divBdr>
        </w:div>
        <w:div w:id="949093917">
          <w:marLeft w:val="640"/>
          <w:marRight w:val="0"/>
          <w:marTop w:val="0"/>
          <w:marBottom w:val="0"/>
          <w:divBdr>
            <w:top w:val="none" w:sz="0" w:space="0" w:color="auto"/>
            <w:left w:val="none" w:sz="0" w:space="0" w:color="auto"/>
            <w:bottom w:val="none" w:sz="0" w:space="0" w:color="auto"/>
            <w:right w:val="none" w:sz="0" w:space="0" w:color="auto"/>
          </w:divBdr>
        </w:div>
        <w:div w:id="1220705502">
          <w:marLeft w:val="640"/>
          <w:marRight w:val="0"/>
          <w:marTop w:val="0"/>
          <w:marBottom w:val="0"/>
          <w:divBdr>
            <w:top w:val="none" w:sz="0" w:space="0" w:color="auto"/>
            <w:left w:val="none" w:sz="0" w:space="0" w:color="auto"/>
            <w:bottom w:val="none" w:sz="0" w:space="0" w:color="auto"/>
            <w:right w:val="none" w:sz="0" w:space="0" w:color="auto"/>
          </w:divBdr>
        </w:div>
        <w:div w:id="1587693142">
          <w:marLeft w:val="640"/>
          <w:marRight w:val="0"/>
          <w:marTop w:val="0"/>
          <w:marBottom w:val="0"/>
          <w:divBdr>
            <w:top w:val="none" w:sz="0" w:space="0" w:color="auto"/>
            <w:left w:val="none" w:sz="0" w:space="0" w:color="auto"/>
            <w:bottom w:val="none" w:sz="0" w:space="0" w:color="auto"/>
            <w:right w:val="none" w:sz="0" w:space="0" w:color="auto"/>
          </w:divBdr>
        </w:div>
        <w:div w:id="1034159109">
          <w:marLeft w:val="640"/>
          <w:marRight w:val="0"/>
          <w:marTop w:val="0"/>
          <w:marBottom w:val="0"/>
          <w:divBdr>
            <w:top w:val="none" w:sz="0" w:space="0" w:color="auto"/>
            <w:left w:val="none" w:sz="0" w:space="0" w:color="auto"/>
            <w:bottom w:val="none" w:sz="0" w:space="0" w:color="auto"/>
            <w:right w:val="none" w:sz="0" w:space="0" w:color="auto"/>
          </w:divBdr>
        </w:div>
        <w:div w:id="448281749">
          <w:marLeft w:val="640"/>
          <w:marRight w:val="0"/>
          <w:marTop w:val="0"/>
          <w:marBottom w:val="0"/>
          <w:divBdr>
            <w:top w:val="none" w:sz="0" w:space="0" w:color="auto"/>
            <w:left w:val="none" w:sz="0" w:space="0" w:color="auto"/>
            <w:bottom w:val="none" w:sz="0" w:space="0" w:color="auto"/>
            <w:right w:val="none" w:sz="0" w:space="0" w:color="auto"/>
          </w:divBdr>
        </w:div>
        <w:div w:id="617682672">
          <w:marLeft w:val="640"/>
          <w:marRight w:val="0"/>
          <w:marTop w:val="0"/>
          <w:marBottom w:val="0"/>
          <w:divBdr>
            <w:top w:val="none" w:sz="0" w:space="0" w:color="auto"/>
            <w:left w:val="none" w:sz="0" w:space="0" w:color="auto"/>
            <w:bottom w:val="none" w:sz="0" w:space="0" w:color="auto"/>
            <w:right w:val="none" w:sz="0" w:space="0" w:color="auto"/>
          </w:divBdr>
        </w:div>
        <w:div w:id="1556089381">
          <w:marLeft w:val="640"/>
          <w:marRight w:val="0"/>
          <w:marTop w:val="0"/>
          <w:marBottom w:val="0"/>
          <w:divBdr>
            <w:top w:val="none" w:sz="0" w:space="0" w:color="auto"/>
            <w:left w:val="none" w:sz="0" w:space="0" w:color="auto"/>
            <w:bottom w:val="none" w:sz="0" w:space="0" w:color="auto"/>
            <w:right w:val="none" w:sz="0" w:space="0" w:color="auto"/>
          </w:divBdr>
        </w:div>
        <w:div w:id="1804153374">
          <w:marLeft w:val="640"/>
          <w:marRight w:val="0"/>
          <w:marTop w:val="0"/>
          <w:marBottom w:val="0"/>
          <w:divBdr>
            <w:top w:val="none" w:sz="0" w:space="0" w:color="auto"/>
            <w:left w:val="none" w:sz="0" w:space="0" w:color="auto"/>
            <w:bottom w:val="none" w:sz="0" w:space="0" w:color="auto"/>
            <w:right w:val="none" w:sz="0" w:space="0" w:color="auto"/>
          </w:divBdr>
        </w:div>
        <w:div w:id="1681656831">
          <w:marLeft w:val="640"/>
          <w:marRight w:val="0"/>
          <w:marTop w:val="0"/>
          <w:marBottom w:val="0"/>
          <w:divBdr>
            <w:top w:val="none" w:sz="0" w:space="0" w:color="auto"/>
            <w:left w:val="none" w:sz="0" w:space="0" w:color="auto"/>
            <w:bottom w:val="none" w:sz="0" w:space="0" w:color="auto"/>
            <w:right w:val="none" w:sz="0" w:space="0" w:color="auto"/>
          </w:divBdr>
        </w:div>
        <w:div w:id="924925516">
          <w:marLeft w:val="640"/>
          <w:marRight w:val="0"/>
          <w:marTop w:val="0"/>
          <w:marBottom w:val="0"/>
          <w:divBdr>
            <w:top w:val="none" w:sz="0" w:space="0" w:color="auto"/>
            <w:left w:val="none" w:sz="0" w:space="0" w:color="auto"/>
            <w:bottom w:val="none" w:sz="0" w:space="0" w:color="auto"/>
            <w:right w:val="none" w:sz="0" w:space="0" w:color="auto"/>
          </w:divBdr>
        </w:div>
        <w:div w:id="742340720">
          <w:marLeft w:val="640"/>
          <w:marRight w:val="0"/>
          <w:marTop w:val="0"/>
          <w:marBottom w:val="0"/>
          <w:divBdr>
            <w:top w:val="none" w:sz="0" w:space="0" w:color="auto"/>
            <w:left w:val="none" w:sz="0" w:space="0" w:color="auto"/>
            <w:bottom w:val="none" w:sz="0" w:space="0" w:color="auto"/>
            <w:right w:val="none" w:sz="0" w:space="0" w:color="auto"/>
          </w:divBdr>
        </w:div>
        <w:div w:id="1189948602">
          <w:marLeft w:val="640"/>
          <w:marRight w:val="0"/>
          <w:marTop w:val="0"/>
          <w:marBottom w:val="0"/>
          <w:divBdr>
            <w:top w:val="none" w:sz="0" w:space="0" w:color="auto"/>
            <w:left w:val="none" w:sz="0" w:space="0" w:color="auto"/>
            <w:bottom w:val="none" w:sz="0" w:space="0" w:color="auto"/>
            <w:right w:val="none" w:sz="0" w:space="0" w:color="auto"/>
          </w:divBdr>
        </w:div>
        <w:div w:id="1078791420">
          <w:marLeft w:val="640"/>
          <w:marRight w:val="0"/>
          <w:marTop w:val="0"/>
          <w:marBottom w:val="0"/>
          <w:divBdr>
            <w:top w:val="none" w:sz="0" w:space="0" w:color="auto"/>
            <w:left w:val="none" w:sz="0" w:space="0" w:color="auto"/>
            <w:bottom w:val="none" w:sz="0" w:space="0" w:color="auto"/>
            <w:right w:val="none" w:sz="0" w:space="0" w:color="auto"/>
          </w:divBdr>
        </w:div>
        <w:div w:id="356585992">
          <w:marLeft w:val="640"/>
          <w:marRight w:val="0"/>
          <w:marTop w:val="0"/>
          <w:marBottom w:val="0"/>
          <w:divBdr>
            <w:top w:val="none" w:sz="0" w:space="0" w:color="auto"/>
            <w:left w:val="none" w:sz="0" w:space="0" w:color="auto"/>
            <w:bottom w:val="none" w:sz="0" w:space="0" w:color="auto"/>
            <w:right w:val="none" w:sz="0" w:space="0" w:color="auto"/>
          </w:divBdr>
        </w:div>
        <w:div w:id="1258445288">
          <w:marLeft w:val="640"/>
          <w:marRight w:val="0"/>
          <w:marTop w:val="0"/>
          <w:marBottom w:val="0"/>
          <w:divBdr>
            <w:top w:val="none" w:sz="0" w:space="0" w:color="auto"/>
            <w:left w:val="none" w:sz="0" w:space="0" w:color="auto"/>
            <w:bottom w:val="none" w:sz="0" w:space="0" w:color="auto"/>
            <w:right w:val="none" w:sz="0" w:space="0" w:color="auto"/>
          </w:divBdr>
        </w:div>
        <w:div w:id="866022986">
          <w:marLeft w:val="640"/>
          <w:marRight w:val="0"/>
          <w:marTop w:val="0"/>
          <w:marBottom w:val="0"/>
          <w:divBdr>
            <w:top w:val="none" w:sz="0" w:space="0" w:color="auto"/>
            <w:left w:val="none" w:sz="0" w:space="0" w:color="auto"/>
            <w:bottom w:val="none" w:sz="0" w:space="0" w:color="auto"/>
            <w:right w:val="none" w:sz="0" w:space="0" w:color="auto"/>
          </w:divBdr>
        </w:div>
        <w:div w:id="1369837403">
          <w:marLeft w:val="640"/>
          <w:marRight w:val="0"/>
          <w:marTop w:val="0"/>
          <w:marBottom w:val="0"/>
          <w:divBdr>
            <w:top w:val="none" w:sz="0" w:space="0" w:color="auto"/>
            <w:left w:val="none" w:sz="0" w:space="0" w:color="auto"/>
            <w:bottom w:val="none" w:sz="0" w:space="0" w:color="auto"/>
            <w:right w:val="none" w:sz="0" w:space="0" w:color="auto"/>
          </w:divBdr>
        </w:div>
        <w:div w:id="93404000">
          <w:marLeft w:val="640"/>
          <w:marRight w:val="0"/>
          <w:marTop w:val="0"/>
          <w:marBottom w:val="0"/>
          <w:divBdr>
            <w:top w:val="none" w:sz="0" w:space="0" w:color="auto"/>
            <w:left w:val="none" w:sz="0" w:space="0" w:color="auto"/>
            <w:bottom w:val="none" w:sz="0" w:space="0" w:color="auto"/>
            <w:right w:val="none" w:sz="0" w:space="0" w:color="auto"/>
          </w:divBdr>
        </w:div>
        <w:div w:id="340200463">
          <w:marLeft w:val="640"/>
          <w:marRight w:val="0"/>
          <w:marTop w:val="0"/>
          <w:marBottom w:val="0"/>
          <w:divBdr>
            <w:top w:val="none" w:sz="0" w:space="0" w:color="auto"/>
            <w:left w:val="none" w:sz="0" w:space="0" w:color="auto"/>
            <w:bottom w:val="none" w:sz="0" w:space="0" w:color="auto"/>
            <w:right w:val="none" w:sz="0" w:space="0" w:color="auto"/>
          </w:divBdr>
        </w:div>
        <w:div w:id="283778816">
          <w:marLeft w:val="640"/>
          <w:marRight w:val="0"/>
          <w:marTop w:val="0"/>
          <w:marBottom w:val="0"/>
          <w:divBdr>
            <w:top w:val="none" w:sz="0" w:space="0" w:color="auto"/>
            <w:left w:val="none" w:sz="0" w:space="0" w:color="auto"/>
            <w:bottom w:val="none" w:sz="0" w:space="0" w:color="auto"/>
            <w:right w:val="none" w:sz="0" w:space="0" w:color="auto"/>
          </w:divBdr>
        </w:div>
        <w:div w:id="1535193029">
          <w:marLeft w:val="640"/>
          <w:marRight w:val="0"/>
          <w:marTop w:val="0"/>
          <w:marBottom w:val="0"/>
          <w:divBdr>
            <w:top w:val="none" w:sz="0" w:space="0" w:color="auto"/>
            <w:left w:val="none" w:sz="0" w:space="0" w:color="auto"/>
            <w:bottom w:val="none" w:sz="0" w:space="0" w:color="auto"/>
            <w:right w:val="none" w:sz="0" w:space="0" w:color="auto"/>
          </w:divBdr>
        </w:div>
        <w:div w:id="1675764241">
          <w:marLeft w:val="640"/>
          <w:marRight w:val="0"/>
          <w:marTop w:val="0"/>
          <w:marBottom w:val="0"/>
          <w:divBdr>
            <w:top w:val="none" w:sz="0" w:space="0" w:color="auto"/>
            <w:left w:val="none" w:sz="0" w:space="0" w:color="auto"/>
            <w:bottom w:val="none" w:sz="0" w:space="0" w:color="auto"/>
            <w:right w:val="none" w:sz="0" w:space="0" w:color="auto"/>
          </w:divBdr>
        </w:div>
        <w:div w:id="2129661490">
          <w:marLeft w:val="640"/>
          <w:marRight w:val="0"/>
          <w:marTop w:val="0"/>
          <w:marBottom w:val="0"/>
          <w:divBdr>
            <w:top w:val="none" w:sz="0" w:space="0" w:color="auto"/>
            <w:left w:val="none" w:sz="0" w:space="0" w:color="auto"/>
            <w:bottom w:val="none" w:sz="0" w:space="0" w:color="auto"/>
            <w:right w:val="none" w:sz="0" w:space="0" w:color="auto"/>
          </w:divBdr>
        </w:div>
        <w:div w:id="1757631626">
          <w:marLeft w:val="640"/>
          <w:marRight w:val="0"/>
          <w:marTop w:val="0"/>
          <w:marBottom w:val="0"/>
          <w:divBdr>
            <w:top w:val="none" w:sz="0" w:space="0" w:color="auto"/>
            <w:left w:val="none" w:sz="0" w:space="0" w:color="auto"/>
            <w:bottom w:val="none" w:sz="0" w:space="0" w:color="auto"/>
            <w:right w:val="none" w:sz="0" w:space="0" w:color="auto"/>
          </w:divBdr>
        </w:div>
        <w:div w:id="1917208337">
          <w:marLeft w:val="640"/>
          <w:marRight w:val="0"/>
          <w:marTop w:val="0"/>
          <w:marBottom w:val="0"/>
          <w:divBdr>
            <w:top w:val="none" w:sz="0" w:space="0" w:color="auto"/>
            <w:left w:val="none" w:sz="0" w:space="0" w:color="auto"/>
            <w:bottom w:val="none" w:sz="0" w:space="0" w:color="auto"/>
            <w:right w:val="none" w:sz="0" w:space="0" w:color="auto"/>
          </w:divBdr>
        </w:div>
        <w:div w:id="1006861334">
          <w:marLeft w:val="640"/>
          <w:marRight w:val="0"/>
          <w:marTop w:val="0"/>
          <w:marBottom w:val="0"/>
          <w:divBdr>
            <w:top w:val="none" w:sz="0" w:space="0" w:color="auto"/>
            <w:left w:val="none" w:sz="0" w:space="0" w:color="auto"/>
            <w:bottom w:val="none" w:sz="0" w:space="0" w:color="auto"/>
            <w:right w:val="none" w:sz="0" w:space="0" w:color="auto"/>
          </w:divBdr>
        </w:div>
        <w:div w:id="471291843">
          <w:marLeft w:val="640"/>
          <w:marRight w:val="0"/>
          <w:marTop w:val="0"/>
          <w:marBottom w:val="0"/>
          <w:divBdr>
            <w:top w:val="none" w:sz="0" w:space="0" w:color="auto"/>
            <w:left w:val="none" w:sz="0" w:space="0" w:color="auto"/>
            <w:bottom w:val="none" w:sz="0" w:space="0" w:color="auto"/>
            <w:right w:val="none" w:sz="0" w:space="0" w:color="auto"/>
          </w:divBdr>
        </w:div>
        <w:div w:id="1807507630">
          <w:marLeft w:val="640"/>
          <w:marRight w:val="0"/>
          <w:marTop w:val="0"/>
          <w:marBottom w:val="0"/>
          <w:divBdr>
            <w:top w:val="none" w:sz="0" w:space="0" w:color="auto"/>
            <w:left w:val="none" w:sz="0" w:space="0" w:color="auto"/>
            <w:bottom w:val="none" w:sz="0" w:space="0" w:color="auto"/>
            <w:right w:val="none" w:sz="0" w:space="0" w:color="auto"/>
          </w:divBdr>
        </w:div>
        <w:div w:id="757487140">
          <w:marLeft w:val="640"/>
          <w:marRight w:val="0"/>
          <w:marTop w:val="0"/>
          <w:marBottom w:val="0"/>
          <w:divBdr>
            <w:top w:val="none" w:sz="0" w:space="0" w:color="auto"/>
            <w:left w:val="none" w:sz="0" w:space="0" w:color="auto"/>
            <w:bottom w:val="none" w:sz="0" w:space="0" w:color="auto"/>
            <w:right w:val="none" w:sz="0" w:space="0" w:color="auto"/>
          </w:divBdr>
        </w:div>
        <w:div w:id="17321320">
          <w:marLeft w:val="640"/>
          <w:marRight w:val="0"/>
          <w:marTop w:val="0"/>
          <w:marBottom w:val="0"/>
          <w:divBdr>
            <w:top w:val="none" w:sz="0" w:space="0" w:color="auto"/>
            <w:left w:val="none" w:sz="0" w:space="0" w:color="auto"/>
            <w:bottom w:val="none" w:sz="0" w:space="0" w:color="auto"/>
            <w:right w:val="none" w:sz="0" w:space="0" w:color="auto"/>
          </w:divBdr>
        </w:div>
        <w:div w:id="1462922661">
          <w:marLeft w:val="640"/>
          <w:marRight w:val="0"/>
          <w:marTop w:val="0"/>
          <w:marBottom w:val="0"/>
          <w:divBdr>
            <w:top w:val="none" w:sz="0" w:space="0" w:color="auto"/>
            <w:left w:val="none" w:sz="0" w:space="0" w:color="auto"/>
            <w:bottom w:val="none" w:sz="0" w:space="0" w:color="auto"/>
            <w:right w:val="none" w:sz="0" w:space="0" w:color="auto"/>
          </w:divBdr>
        </w:div>
        <w:div w:id="864249452">
          <w:marLeft w:val="640"/>
          <w:marRight w:val="0"/>
          <w:marTop w:val="0"/>
          <w:marBottom w:val="0"/>
          <w:divBdr>
            <w:top w:val="none" w:sz="0" w:space="0" w:color="auto"/>
            <w:left w:val="none" w:sz="0" w:space="0" w:color="auto"/>
            <w:bottom w:val="none" w:sz="0" w:space="0" w:color="auto"/>
            <w:right w:val="none" w:sz="0" w:space="0" w:color="auto"/>
          </w:divBdr>
        </w:div>
        <w:div w:id="161894213">
          <w:marLeft w:val="640"/>
          <w:marRight w:val="0"/>
          <w:marTop w:val="0"/>
          <w:marBottom w:val="0"/>
          <w:divBdr>
            <w:top w:val="none" w:sz="0" w:space="0" w:color="auto"/>
            <w:left w:val="none" w:sz="0" w:space="0" w:color="auto"/>
            <w:bottom w:val="none" w:sz="0" w:space="0" w:color="auto"/>
            <w:right w:val="none" w:sz="0" w:space="0" w:color="auto"/>
          </w:divBdr>
        </w:div>
        <w:div w:id="524758272">
          <w:marLeft w:val="640"/>
          <w:marRight w:val="0"/>
          <w:marTop w:val="0"/>
          <w:marBottom w:val="0"/>
          <w:divBdr>
            <w:top w:val="none" w:sz="0" w:space="0" w:color="auto"/>
            <w:left w:val="none" w:sz="0" w:space="0" w:color="auto"/>
            <w:bottom w:val="none" w:sz="0" w:space="0" w:color="auto"/>
            <w:right w:val="none" w:sz="0" w:space="0" w:color="auto"/>
          </w:divBdr>
        </w:div>
        <w:div w:id="202328347">
          <w:marLeft w:val="640"/>
          <w:marRight w:val="0"/>
          <w:marTop w:val="0"/>
          <w:marBottom w:val="0"/>
          <w:divBdr>
            <w:top w:val="none" w:sz="0" w:space="0" w:color="auto"/>
            <w:left w:val="none" w:sz="0" w:space="0" w:color="auto"/>
            <w:bottom w:val="none" w:sz="0" w:space="0" w:color="auto"/>
            <w:right w:val="none" w:sz="0" w:space="0" w:color="auto"/>
          </w:divBdr>
        </w:div>
        <w:div w:id="1862083606">
          <w:marLeft w:val="640"/>
          <w:marRight w:val="0"/>
          <w:marTop w:val="0"/>
          <w:marBottom w:val="0"/>
          <w:divBdr>
            <w:top w:val="none" w:sz="0" w:space="0" w:color="auto"/>
            <w:left w:val="none" w:sz="0" w:space="0" w:color="auto"/>
            <w:bottom w:val="none" w:sz="0" w:space="0" w:color="auto"/>
            <w:right w:val="none" w:sz="0" w:space="0" w:color="auto"/>
          </w:divBdr>
        </w:div>
        <w:div w:id="1659456589">
          <w:marLeft w:val="640"/>
          <w:marRight w:val="0"/>
          <w:marTop w:val="0"/>
          <w:marBottom w:val="0"/>
          <w:divBdr>
            <w:top w:val="none" w:sz="0" w:space="0" w:color="auto"/>
            <w:left w:val="none" w:sz="0" w:space="0" w:color="auto"/>
            <w:bottom w:val="none" w:sz="0" w:space="0" w:color="auto"/>
            <w:right w:val="none" w:sz="0" w:space="0" w:color="auto"/>
          </w:divBdr>
        </w:div>
        <w:div w:id="180894982">
          <w:marLeft w:val="640"/>
          <w:marRight w:val="0"/>
          <w:marTop w:val="0"/>
          <w:marBottom w:val="0"/>
          <w:divBdr>
            <w:top w:val="none" w:sz="0" w:space="0" w:color="auto"/>
            <w:left w:val="none" w:sz="0" w:space="0" w:color="auto"/>
            <w:bottom w:val="none" w:sz="0" w:space="0" w:color="auto"/>
            <w:right w:val="none" w:sz="0" w:space="0" w:color="auto"/>
          </w:divBdr>
        </w:div>
        <w:div w:id="147140208">
          <w:marLeft w:val="640"/>
          <w:marRight w:val="0"/>
          <w:marTop w:val="0"/>
          <w:marBottom w:val="0"/>
          <w:divBdr>
            <w:top w:val="none" w:sz="0" w:space="0" w:color="auto"/>
            <w:left w:val="none" w:sz="0" w:space="0" w:color="auto"/>
            <w:bottom w:val="none" w:sz="0" w:space="0" w:color="auto"/>
            <w:right w:val="none" w:sz="0" w:space="0" w:color="auto"/>
          </w:divBdr>
        </w:div>
        <w:div w:id="1905329616">
          <w:marLeft w:val="640"/>
          <w:marRight w:val="0"/>
          <w:marTop w:val="0"/>
          <w:marBottom w:val="0"/>
          <w:divBdr>
            <w:top w:val="none" w:sz="0" w:space="0" w:color="auto"/>
            <w:left w:val="none" w:sz="0" w:space="0" w:color="auto"/>
            <w:bottom w:val="none" w:sz="0" w:space="0" w:color="auto"/>
            <w:right w:val="none" w:sz="0" w:space="0" w:color="auto"/>
          </w:divBdr>
        </w:div>
        <w:div w:id="2039697771">
          <w:marLeft w:val="640"/>
          <w:marRight w:val="0"/>
          <w:marTop w:val="0"/>
          <w:marBottom w:val="0"/>
          <w:divBdr>
            <w:top w:val="none" w:sz="0" w:space="0" w:color="auto"/>
            <w:left w:val="none" w:sz="0" w:space="0" w:color="auto"/>
            <w:bottom w:val="none" w:sz="0" w:space="0" w:color="auto"/>
            <w:right w:val="none" w:sz="0" w:space="0" w:color="auto"/>
          </w:divBdr>
        </w:div>
        <w:div w:id="1762215955">
          <w:marLeft w:val="640"/>
          <w:marRight w:val="0"/>
          <w:marTop w:val="0"/>
          <w:marBottom w:val="0"/>
          <w:divBdr>
            <w:top w:val="none" w:sz="0" w:space="0" w:color="auto"/>
            <w:left w:val="none" w:sz="0" w:space="0" w:color="auto"/>
            <w:bottom w:val="none" w:sz="0" w:space="0" w:color="auto"/>
            <w:right w:val="none" w:sz="0" w:space="0" w:color="auto"/>
          </w:divBdr>
        </w:div>
        <w:div w:id="1548493770">
          <w:marLeft w:val="640"/>
          <w:marRight w:val="0"/>
          <w:marTop w:val="0"/>
          <w:marBottom w:val="0"/>
          <w:divBdr>
            <w:top w:val="none" w:sz="0" w:space="0" w:color="auto"/>
            <w:left w:val="none" w:sz="0" w:space="0" w:color="auto"/>
            <w:bottom w:val="none" w:sz="0" w:space="0" w:color="auto"/>
            <w:right w:val="none" w:sz="0" w:space="0" w:color="auto"/>
          </w:divBdr>
        </w:div>
        <w:div w:id="1821386271">
          <w:marLeft w:val="640"/>
          <w:marRight w:val="0"/>
          <w:marTop w:val="0"/>
          <w:marBottom w:val="0"/>
          <w:divBdr>
            <w:top w:val="none" w:sz="0" w:space="0" w:color="auto"/>
            <w:left w:val="none" w:sz="0" w:space="0" w:color="auto"/>
            <w:bottom w:val="none" w:sz="0" w:space="0" w:color="auto"/>
            <w:right w:val="none" w:sz="0" w:space="0" w:color="auto"/>
          </w:divBdr>
        </w:div>
        <w:div w:id="1892225487">
          <w:marLeft w:val="640"/>
          <w:marRight w:val="0"/>
          <w:marTop w:val="0"/>
          <w:marBottom w:val="0"/>
          <w:divBdr>
            <w:top w:val="none" w:sz="0" w:space="0" w:color="auto"/>
            <w:left w:val="none" w:sz="0" w:space="0" w:color="auto"/>
            <w:bottom w:val="none" w:sz="0" w:space="0" w:color="auto"/>
            <w:right w:val="none" w:sz="0" w:space="0" w:color="auto"/>
          </w:divBdr>
        </w:div>
        <w:div w:id="1724018366">
          <w:marLeft w:val="640"/>
          <w:marRight w:val="0"/>
          <w:marTop w:val="0"/>
          <w:marBottom w:val="0"/>
          <w:divBdr>
            <w:top w:val="none" w:sz="0" w:space="0" w:color="auto"/>
            <w:left w:val="none" w:sz="0" w:space="0" w:color="auto"/>
            <w:bottom w:val="none" w:sz="0" w:space="0" w:color="auto"/>
            <w:right w:val="none" w:sz="0" w:space="0" w:color="auto"/>
          </w:divBdr>
        </w:div>
        <w:div w:id="1615751262">
          <w:marLeft w:val="640"/>
          <w:marRight w:val="0"/>
          <w:marTop w:val="0"/>
          <w:marBottom w:val="0"/>
          <w:divBdr>
            <w:top w:val="none" w:sz="0" w:space="0" w:color="auto"/>
            <w:left w:val="none" w:sz="0" w:space="0" w:color="auto"/>
            <w:bottom w:val="none" w:sz="0" w:space="0" w:color="auto"/>
            <w:right w:val="none" w:sz="0" w:space="0" w:color="auto"/>
          </w:divBdr>
        </w:div>
        <w:div w:id="1989244783">
          <w:marLeft w:val="640"/>
          <w:marRight w:val="0"/>
          <w:marTop w:val="0"/>
          <w:marBottom w:val="0"/>
          <w:divBdr>
            <w:top w:val="none" w:sz="0" w:space="0" w:color="auto"/>
            <w:left w:val="none" w:sz="0" w:space="0" w:color="auto"/>
            <w:bottom w:val="none" w:sz="0" w:space="0" w:color="auto"/>
            <w:right w:val="none" w:sz="0" w:space="0" w:color="auto"/>
          </w:divBdr>
        </w:div>
        <w:div w:id="492138722">
          <w:marLeft w:val="640"/>
          <w:marRight w:val="0"/>
          <w:marTop w:val="0"/>
          <w:marBottom w:val="0"/>
          <w:divBdr>
            <w:top w:val="none" w:sz="0" w:space="0" w:color="auto"/>
            <w:left w:val="none" w:sz="0" w:space="0" w:color="auto"/>
            <w:bottom w:val="none" w:sz="0" w:space="0" w:color="auto"/>
            <w:right w:val="none" w:sz="0" w:space="0" w:color="auto"/>
          </w:divBdr>
        </w:div>
        <w:div w:id="471776">
          <w:marLeft w:val="640"/>
          <w:marRight w:val="0"/>
          <w:marTop w:val="0"/>
          <w:marBottom w:val="0"/>
          <w:divBdr>
            <w:top w:val="none" w:sz="0" w:space="0" w:color="auto"/>
            <w:left w:val="none" w:sz="0" w:space="0" w:color="auto"/>
            <w:bottom w:val="none" w:sz="0" w:space="0" w:color="auto"/>
            <w:right w:val="none" w:sz="0" w:space="0" w:color="auto"/>
          </w:divBdr>
        </w:div>
        <w:div w:id="744768249">
          <w:marLeft w:val="640"/>
          <w:marRight w:val="0"/>
          <w:marTop w:val="0"/>
          <w:marBottom w:val="0"/>
          <w:divBdr>
            <w:top w:val="none" w:sz="0" w:space="0" w:color="auto"/>
            <w:left w:val="none" w:sz="0" w:space="0" w:color="auto"/>
            <w:bottom w:val="none" w:sz="0" w:space="0" w:color="auto"/>
            <w:right w:val="none" w:sz="0" w:space="0" w:color="auto"/>
          </w:divBdr>
        </w:div>
        <w:div w:id="1365861927">
          <w:marLeft w:val="640"/>
          <w:marRight w:val="0"/>
          <w:marTop w:val="0"/>
          <w:marBottom w:val="0"/>
          <w:divBdr>
            <w:top w:val="none" w:sz="0" w:space="0" w:color="auto"/>
            <w:left w:val="none" w:sz="0" w:space="0" w:color="auto"/>
            <w:bottom w:val="none" w:sz="0" w:space="0" w:color="auto"/>
            <w:right w:val="none" w:sz="0" w:space="0" w:color="auto"/>
          </w:divBdr>
        </w:div>
        <w:div w:id="2059041189">
          <w:marLeft w:val="640"/>
          <w:marRight w:val="0"/>
          <w:marTop w:val="0"/>
          <w:marBottom w:val="0"/>
          <w:divBdr>
            <w:top w:val="none" w:sz="0" w:space="0" w:color="auto"/>
            <w:left w:val="none" w:sz="0" w:space="0" w:color="auto"/>
            <w:bottom w:val="none" w:sz="0" w:space="0" w:color="auto"/>
            <w:right w:val="none" w:sz="0" w:space="0" w:color="auto"/>
          </w:divBdr>
        </w:div>
        <w:div w:id="208037653">
          <w:marLeft w:val="640"/>
          <w:marRight w:val="0"/>
          <w:marTop w:val="0"/>
          <w:marBottom w:val="0"/>
          <w:divBdr>
            <w:top w:val="none" w:sz="0" w:space="0" w:color="auto"/>
            <w:left w:val="none" w:sz="0" w:space="0" w:color="auto"/>
            <w:bottom w:val="none" w:sz="0" w:space="0" w:color="auto"/>
            <w:right w:val="none" w:sz="0" w:space="0" w:color="auto"/>
          </w:divBdr>
        </w:div>
        <w:div w:id="1740517625">
          <w:marLeft w:val="640"/>
          <w:marRight w:val="0"/>
          <w:marTop w:val="0"/>
          <w:marBottom w:val="0"/>
          <w:divBdr>
            <w:top w:val="none" w:sz="0" w:space="0" w:color="auto"/>
            <w:left w:val="none" w:sz="0" w:space="0" w:color="auto"/>
            <w:bottom w:val="none" w:sz="0" w:space="0" w:color="auto"/>
            <w:right w:val="none" w:sz="0" w:space="0" w:color="auto"/>
          </w:divBdr>
        </w:div>
      </w:divsChild>
    </w:div>
    <w:div w:id="481582649">
      <w:bodyDiv w:val="1"/>
      <w:marLeft w:val="0"/>
      <w:marRight w:val="0"/>
      <w:marTop w:val="0"/>
      <w:marBottom w:val="0"/>
      <w:divBdr>
        <w:top w:val="none" w:sz="0" w:space="0" w:color="auto"/>
        <w:left w:val="none" w:sz="0" w:space="0" w:color="auto"/>
        <w:bottom w:val="none" w:sz="0" w:space="0" w:color="auto"/>
        <w:right w:val="none" w:sz="0" w:space="0" w:color="auto"/>
      </w:divBdr>
    </w:div>
    <w:div w:id="485901503">
      <w:bodyDiv w:val="1"/>
      <w:marLeft w:val="0"/>
      <w:marRight w:val="0"/>
      <w:marTop w:val="0"/>
      <w:marBottom w:val="0"/>
      <w:divBdr>
        <w:top w:val="none" w:sz="0" w:space="0" w:color="auto"/>
        <w:left w:val="none" w:sz="0" w:space="0" w:color="auto"/>
        <w:bottom w:val="none" w:sz="0" w:space="0" w:color="auto"/>
        <w:right w:val="none" w:sz="0" w:space="0" w:color="auto"/>
      </w:divBdr>
    </w:div>
    <w:div w:id="491333736">
      <w:bodyDiv w:val="1"/>
      <w:marLeft w:val="0"/>
      <w:marRight w:val="0"/>
      <w:marTop w:val="0"/>
      <w:marBottom w:val="0"/>
      <w:divBdr>
        <w:top w:val="none" w:sz="0" w:space="0" w:color="auto"/>
        <w:left w:val="none" w:sz="0" w:space="0" w:color="auto"/>
        <w:bottom w:val="none" w:sz="0" w:space="0" w:color="auto"/>
        <w:right w:val="none" w:sz="0" w:space="0" w:color="auto"/>
      </w:divBdr>
      <w:divsChild>
        <w:div w:id="1508010265">
          <w:marLeft w:val="640"/>
          <w:marRight w:val="0"/>
          <w:marTop w:val="0"/>
          <w:marBottom w:val="0"/>
          <w:divBdr>
            <w:top w:val="none" w:sz="0" w:space="0" w:color="auto"/>
            <w:left w:val="none" w:sz="0" w:space="0" w:color="auto"/>
            <w:bottom w:val="none" w:sz="0" w:space="0" w:color="auto"/>
            <w:right w:val="none" w:sz="0" w:space="0" w:color="auto"/>
          </w:divBdr>
        </w:div>
        <w:div w:id="576329690">
          <w:marLeft w:val="640"/>
          <w:marRight w:val="0"/>
          <w:marTop w:val="0"/>
          <w:marBottom w:val="0"/>
          <w:divBdr>
            <w:top w:val="none" w:sz="0" w:space="0" w:color="auto"/>
            <w:left w:val="none" w:sz="0" w:space="0" w:color="auto"/>
            <w:bottom w:val="none" w:sz="0" w:space="0" w:color="auto"/>
            <w:right w:val="none" w:sz="0" w:space="0" w:color="auto"/>
          </w:divBdr>
        </w:div>
        <w:div w:id="1114056746">
          <w:marLeft w:val="640"/>
          <w:marRight w:val="0"/>
          <w:marTop w:val="0"/>
          <w:marBottom w:val="0"/>
          <w:divBdr>
            <w:top w:val="none" w:sz="0" w:space="0" w:color="auto"/>
            <w:left w:val="none" w:sz="0" w:space="0" w:color="auto"/>
            <w:bottom w:val="none" w:sz="0" w:space="0" w:color="auto"/>
            <w:right w:val="none" w:sz="0" w:space="0" w:color="auto"/>
          </w:divBdr>
        </w:div>
        <w:div w:id="1095589581">
          <w:marLeft w:val="640"/>
          <w:marRight w:val="0"/>
          <w:marTop w:val="0"/>
          <w:marBottom w:val="0"/>
          <w:divBdr>
            <w:top w:val="none" w:sz="0" w:space="0" w:color="auto"/>
            <w:left w:val="none" w:sz="0" w:space="0" w:color="auto"/>
            <w:bottom w:val="none" w:sz="0" w:space="0" w:color="auto"/>
            <w:right w:val="none" w:sz="0" w:space="0" w:color="auto"/>
          </w:divBdr>
        </w:div>
        <w:div w:id="2103262524">
          <w:marLeft w:val="640"/>
          <w:marRight w:val="0"/>
          <w:marTop w:val="0"/>
          <w:marBottom w:val="0"/>
          <w:divBdr>
            <w:top w:val="none" w:sz="0" w:space="0" w:color="auto"/>
            <w:left w:val="none" w:sz="0" w:space="0" w:color="auto"/>
            <w:bottom w:val="none" w:sz="0" w:space="0" w:color="auto"/>
            <w:right w:val="none" w:sz="0" w:space="0" w:color="auto"/>
          </w:divBdr>
        </w:div>
        <w:div w:id="2013143525">
          <w:marLeft w:val="640"/>
          <w:marRight w:val="0"/>
          <w:marTop w:val="0"/>
          <w:marBottom w:val="0"/>
          <w:divBdr>
            <w:top w:val="none" w:sz="0" w:space="0" w:color="auto"/>
            <w:left w:val="none" w:sz="0" w:space="0" w:color="auto"/>
            <w:bottom w:val="none" w:sz="0" w:space="0" w:color="auto"/>
            <w:right w:val="none" w:sz="0" w:space="0" w:color="auto"/>
          </w:divBdr>
        </w:div>
        <w:div w:id="855771533">
          <w:marLeft w:val="640"/>
          <w:marRight w:val="0"/>
          <w:marTop w:val="0"/>
          <w:marBottom w:val="0"/>
          <w:divBdr>
            <w:top w:val="none" w:sz="0" w:space="0" w:color="auto"/>
            <w:left w:val="none" w:sz="0" w:space="0" w:color="auto"/>
            <w:bottom w:val="none" w:sz="0" w:space="0" w:color="auto"/>
            <w:right w:val="none" w:sz="0" w:space="0" w:color="auto"/>
          </w:divBdr>
        </w:div>
        <w:div w:id="853885924">
          <w:marLeft w:val="640"/>
          <w:marRight w:val="0"/>
          <w:marTop w:val="0"/>
          <w:marBottom w:val="0"/>
          <w:divBdr>
            <w:top w:val="none" w:sz="0" w:space="0" w:color="auto"/>
            <w:left w:val="none" w:sz="0" w:space="0" w:color="auto"/>
            <w:bottom w:val="none" w:sz="0" w:space="0" w:color="auto"/>
            <w:right w:val="none" w:sz="0" w:space="0" w:color="auto"/>
          </w:divBdr>
        </w:div>
        <w:div w:id="1778715797">
          <w:marLeft w:val="640"/>
          <w:marRight w:val="0"/>
          <w:marTop w:val="0"/>
          <w:marBottom w:val="0"/>
          <w:divBdr>
            <w:top w:val="none" w:sz="0" w:space="0" w:color="auto"/>
            <w:left w:val="none" w:sz="0" w:space="0" w:color="auto"/>
            <w:bottom w:val="none" w:sz="0" w:space="0" w:color="auto"/>
            <w:right w:val="none" w:sz="0" w:space="0" w:color="auto"/>
          </w:divBdr>
        </w:div>
        <w:div w:id="504366168">
          <w:marLeft w:val="640"/>
          <w:marRight w:val="0"/>
          <w:marTop w:val="0"/>
          <w:marBottom w:val="0"/>
          <w:divBdr>
            <w:top w:val="none" w:sz="0" w:space="0" w:color="auto"/>
            <w:left w:val="none" w:sz="0" w:space="0" w:color="auto"/>
            <w:bottom w:val="none" w:sz="0" w:space="0" w:color="auto"/>
            <w:right w:val="none" w:sz="0" w:space="0" w:color="auto"/>
          </w:divBdr>
        </w:div>
        <w:div w:id="334840426">
          <w:marLeft w:val="640"/>
          <w:marRight w:val="0"/>
          <w:marTop w:val="0"/>
          <w:marBottom w:val="0"/>
          <w:divBdr>
            <w:top w:val="none" w:sz="0" w:space="0" w:color="auto"/>
            <w:left w:val="none" w:sz="0" w:space="0" w:color="auto"/>
            <w:bottom w:val="none" w:sz="0" w:space="0" w:color="auto"/>
            <w:right w:val="none" w:sz="0" w:space="0" w:color="auto"/>
          </w:divBdr>
        </w:div>
        <w:div w:id="1484930883">
          <w:marLeft w:val="640"/>
          <w:marRight w:val="0"/>
          <w:marTop w:val="0"/>
          <w:marBottom w:val="0"/>
          <w:divBdr>
            <w:top w:val="none" w:sz="0" w:space="0" w:color="auto"/>
            <w:left w:val="none" w:sz="0" w:space="0" w:color="auto"/>
            <w:bottom w:val="none" w:sz="0" w:space="0" w:color="auto"/>
            <w:right w:val="none" w:sz="0" w:space="0" w:color="auto"/>
          </w:divBdr>
        </w:div>
        <w:div w:id="1508328540">
          <w:marLeft w:val="640"/>
          <w:marRight w:val="0"/>
          <w:marTop w:val="0"/>
          <w:marBottom w:val="0"/>
          <w:divBdr>
            <w:top w:val="none" w:sz="0" w:space="0" w:color="auto"/>
            <w:left w:val="none" w:sz="0" w:space="0" w:color="auto"/>
            <w:bottom w:val="none" w:sz="0" w:space="0" w:color="auto"/>
            <w:right w:val="none" w:sz="0" w:space="0" w:color="auto"/>
          </w:divBdr>
        </w:div>
        <w:div w:id="828835359">
          <w:marLeft w:val="640"/>
          <w:marRight w:val="0"/>
          <w:marTop w:val="0"/>
          <w:marBottom w:val="0"/>
          <w:divBdr>
            <w:top w:val="none" w:sz="0" w:space="0" w:color="auto"/>
            <w:left w:val="none" w:sz="0" w:space="0" w:color="auto"/>
            <w:bottom w:val="none" w:sz="0" w:space="0" w:color="auto"/>
            <w:right w:val="none" w:sz="0" w:space="0" w:color="auto"/>
          </w:divBdr>
        </w:div>
        <w:div w:id="568005098">
          <w:marLeft w:val="640"/>
          <w:marRight w:val="0"/>
          <w:marTop w:val="0"/>
          <w:marBottom w:val="0"/>
          <w:divBdr>
            <w:top w:val="none" w:sz="0" w:space="0" w:color="auto"/>
            <w:left w:val="none" w:sz="0" w:space="0" w:color="auto"/>
            <w:bottom w:val="none" w:sz="0" w:space="0" w:color="auto"/>
            <w:right w:val="none" w:sz="0" w:space="0" w:color="auto"/>
          </w:divBdr>
        </w:div>
        <w:div w:id="1290740973">
          <w:marLeft w:val="640"/>
          <w:marRight w:val="0"/>
          <w:marTop w:val="0"/>
          <w:marBottom w:val="0"/>
          <w:divBdr>
            <w:top w:val="none" w:sz="0" w:space="0" w:color="auto"/>
            <w:left w:val="none" w:sz="0" w:space="0" w:color="auto"/>
            <w:bottom w:val="none" w:sz="0" w:space="0" w:color="auto"/>
            <w:right w:val="none" w:sz="0" w:space="0" w:color="auto"/>
          </w:divBdr>
        </w:div>
        <w:div w:id="213124251">
          <w:marLeft w:val="640"/>
          <w:marRight w:val="0"/>
          <w:marTop w:val="0"/>
          <w:marBottom w:val="0"/>
          <w:divBdr>
            <w:top w:val="none" w:sz="0" w:space="0" w:color="auto"/>
            <w:left w:val="none" w:sz="0" w:space="0" w:color="auto"/>
            <w:bottom w:val="none" w:sz="0" w:space="0" w:color="auto"/>
            <w:right w:val="none" w:sz="0" w:space="0" w:color="auto"/>
          </w:divBdr>
        </w:div>
        <w:div w:id="87122999">
          <w:marLeft w:val="640"/>
          <w:marRight w:val="0"/>
          <w:marTop w:val="0"/>
          <w:marBottom w:val="0"/>
          <w:divBdr>
            <w:top w:val="none" w:sz="0" w:space="0" w:color="auto"/>
            <w:left w:val="none" w:sz="0" w:space="0" w:color="auto"/>
            <w:bottom w:val="none" w:sz="0" w:space="0" w:color="auto"/>
            <w:right w:val="none" w:sz="0" w:space="0" w:color="auto"/>
          </w:divBdr>
        </w:div>
        <w:div w:id="1447509174">
          <w:marLeft w:val="640"/>
          <w:marRight w:val="0"/>
          <w:marTop w:val="0"/>
          <w:marBottom w:val="0"/>
          <w:divBdr>
            <w:top w:val="none" w:sz="0" w:space="0" w:color="auto"/>
            <w:left w:val="none" w:sz="0" w:space="0" w:color="auto"/>
            <w:bottom w:val="none" w:sz="0" w:space="0" w:color="auto"/>
            <w:right w:val="none" w:sz="0" w:space="0" w:color="auto"/>
          </w:divBdr>
        </w:div>
        <w:div w:id="1351372746">
          <w:marLeft w:val="640"/>
          <w:marRight w:val="0"/>
          <w:marTop w:val="0"/>
          <w:marBottom w:val="0"/>
          <w:divBdr>
            <w:top w:val="none" w:sz="0" w:space="0" w:color="auto"/>
            <w:left w:val="none" w:sz="0" w:space="0" w:color="auto"/>
            <w:bottom w:val="none" w:sz="0" w:space="0" w:color="auto"/>
            <w:right w:val="none" w:sz="0" w:space="0" w:color="auto"/>
          </w:divBdr>
        </w:div>
        <w:div w:id="1876118682">
          <w:marLeft w:val="640"/>
          <w:marRight w:val="0"/>
          <w:marTop w:val="0"/>
          <w:marBottom w:val="0"/>
          <w:divBdr>
            <w:top w:val="none" w:sz="0" w:space="0" w:color="auto"/>
            <w:left w:val="none" w:sz="0" w:space="0" w:color="auto"/>
            <w:bottom w:val="none" w:sz="0" w:space="0" w:color="auto"/>
            <w:right w:val="none" w:sz="0" w:space="0" w:color="auto"/>
          </w:divBdr>
        </w:div>
        <w:div w:id="1243611364">
          <w:marLeft w:val="640"/>
          <w:marRight w:val="0"/>
          <w:marTop w:val="0"/>
          <w:marBottom w:val="0"/>
          <w:divBdr>
            <w:top w:val="none" w:sz="0" w:space="0" w:color="auto"/>
            <w:left w:val="none" w:sz="0" w:space="0" w:color="auto"/>
            <w:bottom w:val="none" w:sz="0" w:space="0" w:color="auto"/>
            <w:right w:val="none" w:sz="0" w:space="0" w:color="auto"/>
          </w:divBdr>
        </w:div>
        <w:div w:id="809783590">
          <w:marLeft w:val="640"/>
          <w:marRight w:val="0"/>
          <w:marTop w:val="0"/>
          <w:marBottom w:val="0"/>
          <w:divBdr>
            <w:top w:val="none" w:sz="0" w:space="0" w:color="auto"/>
            <w:left w:val="none" w:sz="0" w:space="0" w:color="auto"/>
            <w:bottom w:val="none" w:sz="0" w:space="0" w:color="auto"/>
            <w:right w:val="none" w:sz="0" w:space="0" w:color="auto"/>
          </w:divBdr>
        </w:div>
        <w:div w:id="1235122203">
          <w:marLeft w:val="640"/>
          <w:marRight w:val="0"/>
          <w:marTop w:val="0"/>
          <w:marBottom w:val="0"/>
          <w:divBdr>
            <w:top w:val="none" w:sz="0" w:space="0" w:color="auto"/>
            <w:left w:val="none" w:sz="0" w:space="0" w:color="auto"/>
            <w:bottom w:val="none" w:sz="0" w:space="0" w:color="auto"/>
            <w:right w:val="none" w:sz="0" w:space="0" w:color="auto"/>
          </w:divBdr>
        </w:div>
        <w:div w:id="2031223886">
          <w:marLeft w:val="640"/>
          <w:marRight w:val="0"/>
          <w:marTop w:val="0"/>
          <w:marBottom w:val="0"/>
          <w:divBdr>
            <w:top w:val="none" w:sz="0" w:space="0" w:color="auto"/>
            <w:left w:val="none" w:sz="0" w:space="0" w:color="auto"/>
            <w:bottom w:val="none" w:sz="0" w:space="0" w:color="auto"/>
            <w:right w:val="none" w:sz="0" w:space="0" w:color="auto"/>
          </w:divBdr>
        </w:div>
        <w:div w:id="286474552">
          <w:marLeft w:val="640"/>
          <w:marRight w:val="0"/>
          <w:marTop w:val="0"/>
          <w:marBottom w:val="0"/>
          <w:divBdr>
            <w:top w:val="none" w:sz="0" w:space="0" w:color="auto"/>
            <w:left w:val="none" w:sz="0" w:space="0" w:color="auto"/>
            <w:bottom w:val="none" w:sz="0" w:space="0" w:color="auto"/>
            <w:right w:val="none" w:sz="0" w:space="0" w:color="auto"/>
          </w:divBdr>
        </w:div>
        <w:div w:id="930545810">
          <w:marLeft w:val="640"/>
          <w:marRight w:val="0"/>
          <w:marTop w:val="0"/>
          <w:marBottom w:val="0"/>
          <w:divBdr>
            <w:top w:val="none" w:sz="0" w:space="0" w:color="auto"/>
            <w:left w:val="none" w:sz="0" w:space="0" w:color="auto"/>
            <w:bottom w:val="none" w:sz="0" w:space="0" w:color="auto"/>
            <w:right w:val="none" w:sz="0" w:space="0" w:color="auto"/>
          </w:divBdr>
        </w:div>
        <w:div w:id="468404291">
          <w:marLeft w:val="640"/>
          <w:marRight w:val="0"/>
          <w:marTop w:val="0"/>
          <w:marBottom w:val="0"/>
          <w:divBdr>
            <w:top w:val="none" w:sz="0" w:space="0" w:color="auto"/>
            <w:left w:val="none" w:sz="0" w:space="0" w:color="auto"/>
            <w:bottom w:val="none" w:sz="0" w:space="0" w:color="auto"/>
            <w:right w:val="none" w:sz="0" w:space="0" w:color="auto"/>
          </w:divBdr>
        </w:div>
        <w:div w:id="593174392">
          <w:marLeft w:val="640"/>
          <w:marRight w:val="0"/>
          <w:marTop w:val="0"/>
          <w:marBottom w:val="0"/>
          <w:divBdr>
            <w:top w:val="none" w:sz="0" w:space="0" w:color="auto"/>
            <w:left w:val="none" w:sz="0" w:space="0" w:color="auto"/>
            <w:bottom w:val="none" w:sz="0" w:space="0" w:color="auto"/>
            <w:right w:val="none" w:sz="0" w:space="0" w:color="auto"/>
          </w:divBdr>
        </w:div>
        <w:div w:id="951012107">
          <w:marLeft w:val="640"/>
          <w:marRight w:val="0"/>
          <w:marTop w:val="0"/>
          <w:marBottom w:val="0"/>
          <w:divBdr>
            <w:top w:val="none" w:sz="0" w:space="0" w:color="auto"/>
            <w:left w:val="none" w:sz="0" w:space="0" w:color="auto"/>
            <w:bottom w:val="none" w:sz="0" w:space="0" w:color="auto"/>
            <w:right w:val="none" w:sz="0" w:space="0" w:color="auto"/>
          </w:divBdr>
        </w:div>
        <w:div w:id="1771898901">
          <w:marLeft w:val="640"/>
          <w:marRight w:val="0"/>
          <w:marTop w:val="0"/>
          <w:marBottom w:val="0"/>
          <w:divBdr>
            <w:top w:val="none" w:sz="0" w:space="0" w:color="auto"/>
            <w:left w:val="none" w:sz="0" w:space="0" w:color="auto"/>
            <w:bottom w:val="none" w:sz="0" w:space="0" w:color="auto"/>
            <w:right w:val="none" w:sz="0" w:space="0" w:color="auto"/>
          </w:divBdr>
        </w:div>
        <w:div w:id="723259507">
          <w:marLeft w:val="640"/>
          <w:marRight w:val="0"/>
          <w:marTop w:val="0"/>
          <w:marBottom w:val="0"/>
          <w:divBdr>
            <w:top w:val="none" w:sz="0" w:space="0" w:color="auto"/>
            <w:left w:val="none" w:sz="0" w:space="0" w:color="auto"/>
            <w:bottom w:val="none" w:sz="0" w:space="0" w:color="auto"/>
            <w:right w:val="none" w:sz="0" w:space="0" w:color="auto"/>
          </w:divBdr>
        </w:div>
        <w:div w:id="1765421223">
          <w:marLeft w:val="640"/>
          <w:marRight w:val="0"/>
          <w:marTop w:val="0"/>
          <w:marBottom w:val="0"/>
          <w:divBdr>
            <w:top w:val="none" w:sz="0" w:space="0" w:color="auto"/>
            <w:left w:val="none" w:sz="0" w:space="0" w:color="auto"/>
            <w:bottom w:val="none" w:sz="0" w:space="0" w:color="auto"/>
            <w:right w:val="none" w:sz="0" w:space="0" w:color="auto"/>
          </w:divBdr>
        </w:div>
        <w:div w:id="730230546">
          <w:marLeft w:val="640"/>
          <w:marRight w:val="0"/>
          <w:marTop w:val="0"/>
          <w:marBottom w:val="0"/>
          <w:divBdr>
            <w:top w:val="none" w:sz="0" w:space="0" w:color="auto"/>
            <w:left w:val="none" w:sz="0" w:space="0" w:color="auto"/>
            <w:bottom w:val="none" w:sz="0" w:space="0" w:color="auto"/>
            <w:right w:val="none" w:sz="0" w:space="0" w:color="auto"/>
          </w:divBdr>
        </w:div>
        <w:div w:id="1075514845">
          <w:marLeft w:val="640"/>
          <w:marRight w:val="0"/>
          <w:marTop w:val="0"/>
          <w:marBottom w:val="0"/>
          <w:divBdr>
            <w:top w:val="none" w:sz="0" w:space="0" w:color="auto"/>
            <w:left w:val="none" w:sz="0" w:space="0" w:color="auto"/>
            <w:bottom w:val="none" w:sz="0" w:space="0" w:color="auto"/>
            <w:right w:val="none" w:sz="0" w:space="0" w:color="auto"/>
          </w:divBdr>
        </w:div>
        <w:div w:id="584802401">
          <w:marLeft w:val="640"/>
          <w:marRight w:val="0"/>
          <w:marTop w:val="0"/>
          <w:marBottom w:val="0"/>
          <w:divBdr>
            <w:top w:val="none" w:sz="0" w:space="0" w:color="auto"/>
            <w:left w:val="none" w:sz="0" w:space="0" w:color="auto"/>
            <w:bottom w:val="none" w:sz="0" w:space="0" w:color="auto"/>
            <w:right w:val="none" w:sz="0" w:space="0" w:color="auto"/>
          </w:divBdr>
        </w:div>
        <w:div w:id="1148016099">
          <w:marLeft w:val="640"/>
          <w:marRight w:val="0"/>
          <w:marTop w:val="0"/>
          <w:marBottom w:val="0"/>
          <w:divBdr>
            <w:top w:val="none" w:sz="0" w:space="0" w:color="auto"/>
            <w:left w:val="none" w:sz="0" w:space="0" w:color="auto"/>
            <w:bottom w:val="none" w:sz="0" w:space="0" w:color="auto"/>
            <w:right w:val="none" w:sz="0" w:space="0" w:color="auto"/>
          </w:divBdr>
        </w:div>
        <w:div w:id="251085959">
          <w:marLeft w:val="640"/>
          <w:marRight w:val="0"/>
          <w:marTop w:val="0"/>
          <w:marBottom w:val="0"/>
          <w:divBdr>
            <w:top w:val="none" w:sz="0" w:space="0" w:color="auto"/>
            <w:left w:val="none" w:sz="0" w:space="0" w:color="auto"/>
            <w:bottom w:val="none" w:sz="0" w:space="0" w:color="auto"/>
            <w:right w:val="none" w:sz="0" w:space="0" w:color="auto"/>
          </w:divBdr>
        </w:div>
        <w:div w:id="1458138967">
          <w:marLeft w:val="640"/>
          <w:marRight w:val="0"/>
          <w:marTop w:val="0"/>
          <w:marBottom w:val="0"/>
          <w:divBdr>
            <w:top w:val="none" w:sz="0" w:space="0" w:color="auto"/>
            <w:left w:val="none" w:sz="0" w:space="0" w:color="auto"/>
            <w:bottom w:val="none" w:sz="0" w:space="0" w:color="auto"/>
            <w:right w:val="none" w:sz="0" w:space="0" w:color="auto"/>
          </w:divBdr>
        </w:div>
        <w:div w:id="302782548">
          <w:marLeft w:val="640"/>
          <w:marRight w:val="0"/>
          <w:marTop w:val="0"/>
          <w:marBottom w:val="0"/>
          <w:divBdr>
            <w:top w:val="none" w:sz="0" w:space="0" w:color="auto"/>
            <w:left w:val="none" w:sz="0" w:space="0" w:color="auto"/>
            <w:bottom w:val="none" w:sz="0" w:space="0" w:color="auto"/>
            <w:right w:val="none" w:sz="0" w:space="0" w:color="auto"/>
          </w:divBdr>
        </w:div>
        <w:div w:id="334068108">
          <w:marLeft w:val="640"/>
          <w:marRight w:val="0"/>
          <w:marTop w:val="0"/>
          <w:marBottom w:val="0"/>
          <w:divBdr>
            <w:top w:val="none" w:sz="0" w:space="0" w:color="auto"/>
            <w:left w:val="none" w:sz="0" w:space="0" w:color="auto"/>
            <w:bottom w:val="none" w:sz="0" w:space="0" w:color="auto"/>
            <w:right w:val="none" w:sz="0" w:space="0" w:color="auto"/>
          </w:divBdr>
        </w:div>
        <w:div w:id="1970624977">
          <w:marLeft w:val="640"/>
          <w:marRight w:val="0"/>
          <w:marTop w:val="0"/>
          <w:marBottom w:val="0"/>
          <w:divBdr>
            <w:top w:val="none" w:sz="0" w:space="0" w:color="auto"/>
            <w:left w:val="none" w:sz="0" w:space="0" w:color="auto"/>
            <w:bottom w:val="none" w:sz="0" w:space="0" w:color="auto"/>
            <w:right w:val="none" w:sz="0" w:space="0" w:color="auto"/>
          </w:divBdr>
        </w:div>
        <w:div w:id="717096006">
          <w:marLeft w:val="640"/>
          <w:marRight w:val="0"/>
          <w:marTop w:val="0"/>
          <w:marBottom w:val="0"/>
          <w:divBdr>
            <w:top w:val="none" w:sz="0" w:space="0" w:color="auto"/>
            <w:left w:val="none" w:sz="0" w:space="0" w:color="auto"/>
            <w:bottom w:val="none" w:sz="0" w:space="0" w:color="auto"/>
            <w:right w:val="none" w:sz="0" w:space="0" w:color="auto"/>
          </w:divBdr>
        </w:div>
        <w:div w:id="1547990024">
          <w:marLeft w:val="640"/>
          <w:marRight w:val="0"/>
          <w:marTop w:val="0"/>
          <w:marBottom w:val="0"/>
          <w:divBdr>
            <w:top w:val="none" w:sz="0" w:space="0" w:color="auto"/>
            <w:left w:val="none" w:sz="0" w:space="0" w:color="auto"/>
            <w:bottom w:val="none" w:sz="0" w:space="0" w:color="auto"/>
            <w:right w:val="none" w:sz="0" w:space="0" w:color="auto"/>
          </w:divBdr>
        </w:div>
        <w:div w:id="1114441115">
          <w:marLeft w:val="640"/>
          <w:marRight w:val="0"/>
          <w:marTop w:val="0"/>
          <w:marBottom w:val="0"/>
          <w:divBdr>
            <w:top w:val="none" w:sz="0" w:space="0" w:color="auto"/>
            <w:left w:val="none" w:sz="0" w:space="0" w:color="auto"/>
            <w:bottom w:val="none" w:sz="0" w:space="0" w:color="auto"/>
            <w:right w:val="none" w:sz="0" w:space="0" w:color="auto"/>
          </w:divBdr>
        </w:div>
        <w:div w:id="2059237031">
          <w:marLeft w:val="640"/>
          <w:marRight w:val="0"/>
          <w:marTop w:val="0"/>
          <w:marBottom w:val="0"/>
          <w:divBdr>
            <w:top w:val="none" w:sz="0" w:space="0" w:color="auto"/>
            <w:left w:val="none" w:sz="0" w:space="0" w:color="auto"/>
            <w:bottom w:val="none" w:sz="0" w:space="0" w:color="auto"/>
            <w:right w:val="none" w:sz="0" w:space="0" w:color="auto"/>
          </w:divBdr>
        </w:div>
        <w:div w:id="1352805516">
          <w:marLeft w:val="640"/>
          <w:marRight w:val="0"/>
          <w:marTop w:val="0"/>
          <w:marBottom w:val="0"/>
          <w:divBdr>
            <w:top w:val="none" w:sz="0" w:space="0" w:color="auto"/>
            <w:left w:val="none" w:sz="0" w:space="0" w:color="auto"/>
            <w:bottom w:val="none" w:sz="0" w:space="0" w:color="auto"/>
            <w:right w:val="none" w:sz="0" w:space="0" w:color="auto"/>
          </w:divBdr>
        </w:div>
        <w:div w:id="138688496">
          <w:marLeft w:val="640"/>
          <w:marRight w:val="0"/>
          <w:marTop w:val="0"/>
          <w:marBottom w:val="0"/>
          <w:divBdr>
            <w:top w:val="none" w:sz="0" w:space="0" w:color="auto"/>
            <w:left w:val="none" w:sz="0" w:space="0" w:color="auto"/>
            <w:bottom w:val="none" w:sz="0" w:space="0" w:color="auto"/>
            <w:right w:val="none" w:sz="0" w:space="0" w:color="auto"/>
          </w:divBdr>
        </w:div>
        <w:div w:id="74401197">
          <w:marLeft w:val="640"/>
          <w:marRight w:val="0"/>
          <w:marTop w:val="0"/>
          <w:marBottom w:val="0"/>
          <w:divBdr>
            <w:top w:val="none" w:sz="0" w:space="0" w:color="auto"/>
            <w:left w:val="none" w:sz="0" w:space="0" w:color="auto"/>
            <w:bottom w:val="none" w:sz="0" w:space="0" w:color="auto"/>
            <w:right w:val="none" w:sz="0" w:space="0" w:color="auto"/>
          </w:divBdr>
        </w:div>
        <w:div w:id="492994528">
          <w:marLeft w:val="640"/>
          <w:marRight w:val="0"/>
          <w:marTop w:val="0"/>
          <w:marBottom w:val="0"/>
          <w:divBdr>
            <w:top w:val="none" w:sz="0" w:space="0" w:color="auto"/>
            <w:left w:val="none" w:sz="0" w:space="0" w:color="auto"/>
            <w:bottom w:val="none" w:sz="0" w:space="0" w:color="auto"/>
            <w:right w:val="none" w:sz="0" w:space="0" w:color="auto"/>
          </w:divBdr>
        </w:div>
        <w:div w:id="972910945">
          <w:marLeft w:val="640"/>
          <w:marRight w:val="0"/>
          <w:marTop w:val="0"/>
          <w:marBottom w:val="0"/>
          <w:divBdr>
            <w:top w:val="none" w:sz="0" w:space="0" w:color="auto"/>
            <w:left w:val="none" w:sz="0" w:space="0" w:color="auto"/>
            <w:bottom w:val="none" w:sz="0" w:space="0" w:color="auto"/>
            <w:right w:val="none" w:sz="0" w:space="0" w:color="auto"/>
          </w:divBdr>
        </w:div>
        <w:div w:id="1105030884">
          <w:marLeft w:val="640"/>
          <w:marRight w:val="0"/>
          <w:marTop w:val="0"/>
          <w:marBottom w:val="0"/>
          <w:divBdr>
            <w:top w:val="none" w:sz="0" w:space="0" w:color="auto"/>
            <w:left w:val="none" w:sz="0" w:space="0" w:color="auto"/>
            <w:bottom w:val="none" w:sz="0" w:space="0" w:color="auto"/>
            <w:right w:val="none" w:sz="0" w:space="0" w:color="auto"/>
          </w:divBdr>
        </w:div>
        <w:div w:id="749928544">
          <w:marLeft w:val="640"/>
          <w:marRight w:val="0"/>
          <w:marTop w:val="0"/>
          <w:marBottom w:val="0"/>
          <w:divBdr>
            <w:top w:val="none" w:sz="0" w:space="0" w:color="auto"/>
            <w:left w:val="none" w:sz="0" w:space="0" w:color="auto"/>
            <w:bottom w:val="none" w:sz="0" w:space="0" w:color="auto"/>
            <w:right w:val="none" w:sz="0" w:space="0" w:color="auto"/>
          </w:divBdr>
        </w:div>
        <w:div w:id="1384596709">
          <w:marLeft w:val="640"/>
          <w:marRight w:val="0"/>
          <w:marTop w:val="0"/>
          <w:marBottom w:val="0"/>
          <w:divBdr>
            <w:top w:val="none" w:sz="0" w:space="0" w:color="auto"/>
            <w:left w:val="none" w:sz="0" w:space="0" w:color="auto"/>
            <w:bottom w:val="none" w:sz="0" w:space="0" w:color="auto"/>
            <w:right w:val="none" w:sz="0" w:space="0" w:color="auto"/>
          </w:divBdr>
        </w:div>
        <w:div w:id="596332635">
          <w:marLeft w:val="640"/>
          <w:marRight w:val="0"/>
          <w:marTop w:val="0"/>
          <w:marBottom w:val="0"/>
          <w:divBdr>
            <w:top w:val="none" w:sz="0" w:space="0" w:color="auto"/>
            <w:left w:val="none" w:sz="0" w:space="0" w:color="auto"/>
            <w:bottom w:val="none" w:sz="0" w:space="0" w:color="auto"/>
            <w:right w:val="none" w:sz="0" w:space="0" w:color="auto"/>
          </w:divBdr>
        </w:div>
        <w:div w:id="1600021332">
          <w:marLeft w:val="640"/>
          <w:marRight w:val="0"/>
          <w:marTop w:val="0"/>
          <w:marBottom w:val="0"/>
          <w:divBdr>
            <w:top w:val="none" w:sz="0" w:space="0" w:color="auto"/>
            <w:left w:val="none" w:sz="0" w:space="0" w:color="auto"/>
            <w:bottom w:val="none" w:sz="0" w:space="0" w:color="auto"/>
            <w:right w:val="none" w:sz="0" w:space="0" w:color="auto"/>
          </w:divBdr>
        </w:div>
        <w:div w:id="294408439">
          <w:marLeft w:val="640"/>
          <w:marRight w:val="0"/>
          <w:marTop w:val="0"/>
          <w:marBottom w:val="0"/>
          <w:divBdr>
            <w:top w:val="none" w:sz="0" w:space="0" w:color="auto"/>
            <w:left w:val="none" w:sz="0" w:space="0" w:color="auto"/>
            <w:bottom w:val="none" w:sz="0" w:space="0" w:color="auto"/>
            <w:right w:val="none" w:sz="0" w:space="0" w:color="auto"/>
          </w:divBdr>
        </w:div>
        <w:div w:id="376585112">
          <w:marLeft w:val="640"/>
          <w:marRight w:val="0"/>
          <w:marTop w:val="0"/>
          <w:marBottom w:val="0"/>
          <w:divBdr>
            <w:top w:val="none" w:sz="0" w:space="0" w:color="auto"/>
            <w:left w:val="none" w:sz="0" w:space="0" w:color="auto"/>
            <w:bottom w:val="none" w:sz="0" w:space="0" w:color="auto"/>
            <w:right w:val="none" w:sz="0" w:space="0" w:color="auto"/>
          </w:divBdr>
        </w:div>
        <w:div w:id="978723549">
          <w:marLeft w:val="640"/>
          <w:marRight w:val="0"/>
          <w:marTop w:val="0"/>
          <w:marBottom w:val="0"/>
          <w:divBdr>
            <w:top w:val="none" w:sz="0" w:space="0" w:color="auto"/>
            <w:left w:val="none" w:sz="0" w:space="0" w:color="auto"/>
            <w:bottom w:val="none" w:sz="0" w:space="0" w:color="auto"/>
            <w:right w:val="none" w:sz="0" w:space="0" w:color="auto"/>
          </w:divBdr>
        </w:div>
        <w:div w:id="893465510">
          <w:marLeft w:val="640"/>
          <w:marRight w:val="0"/>
          <w:marTop w:val="0"/>
          <w:marBottom w:val="0"/>
          <w:divBdr>
            <w:top w:val="none" w:sz="0" w:space="0" w:color="auto"/>
            <w:left w:val="none" w:sz="0" w:space="0" w:color="auto"/>
            <w:bottom w:val="none" w:sz="0" w:space="0" w:color="auto"/>
            <w:right w:val="none" w:sz="0" w:space="0" w:color="auto"/>
          </w:divBdr>
        </w:div>
        <w:div w:id="1087338947">
          <w:marLeft w:val="640"/>
          <w:marRight w:val="0"/>
          <w:marTop w:val="0"/>
          <w:marBottom w:val="0"/>
          <w:divBdr>
            <w:top w:val="none" w:sz="0" w:space="0" w:color="auto"/>
            <w:left w:val="none" w:sz="0" w:space="0" w:color="auto"/>
            <w:bottom w:val="none" w:sz="0" w:space="0" w:color="auto"/>
            <w:right w:val="none" w:sz="0" w:space="0" w:color="auto"/>
          </w:divBdr>
        </w:div>
        <w:div w:id="1676610420">
          <w:marLeft w:val="640"/>
          <w:marRight w:val="0"/>
          <w:marTop w:val="0"/>
          <w:marBottom w:val="0"/>
          <w:divBdr>
            <w:top w:val="none" w:sz="0" w:space="0" w:color="auto"/>
            <w:left w:val="none" w:sz="0" w:space="0" w:color="auto"/>
            <w:bottom w:val="none" w:sz="0" w:space="0" w:color="auto"/>
            <w:right w:val="none" w:sz="0" w:space="0" w:color="auto"/>
          </w:divBdr>
        </w:div>
        <w:div w:id="1055391746">
          <w:marLeft w:val="640"/>
          <w:marRight w:val="0"/>
          <w:marTop w:val="0"/>
          <w:marBottom w:val="0"/>
          <w:divBdr>
            <w:top w:val="none" w:sz="0" w:space="0" w:color="auto"/>
            <w:left w:val="none" w:sz="0" w:space="0" w:color="auto"/>
            <w:bottom w:val="none" w:sz="0" w:space="0" w:color="auto"/>
            <w:right w:val="none" w:sz="0" w:space="0" w:color="auto"/>
          </w:divBdr>
        </w:div>
        <w:div w:id="1835296598">
          <w:marLeft w:val="640"/>
          <w:marRight w:val="0"/>
          <w:marTop w:val="0"/>
          <w:marBottom w:val="0"/>
          <w:divBdr>
            <w:top w:val="none" w:sz="0" w:space="0" w:color="auto"/>
            <w:left w:val="none" w:sz="0" w:space="0" w:color="auto"/>
            <w:bottom w:val="none" w:sz="0" w:space="0" w:color="auto"/>
            <w:right w:val="none" w:sz="0" w:space="0" w:color="auto"/>
          </w:divBdr>
        </w:div>
        <w:div w:id="68113702">
          <w:marLeft w:val="640"/>
          <w:marRight w:val="0"/>
          <w:marTop w:val="0"/>
          <w:marBottom w:val="0"/>
          <w:divBdr>
            <w:top w:val="none" w:sz="0" w:space="0" w:color="auto"/>
            <w:left w:val="none" w:sz="0" w:space="0" w:color="auto"/>
            <w:bottom w:val="none" w:sz="0" w:space="0" w:color="auto"/>
            <w:right w:val="none" w:sz="0" w:space="0" w:color="auto"/>
          </w:divBdr>
        </w:div>
        <w:div w:id="1399726">
          <w:marLeft w:val="640"/>
          <w:marRight w:val="0"/>
          <w:marTop w:val="0"/>
          <w:marBottom w:val="0"/>
          <w:divBdr>
            <w:top w:val="none" w:sz="0" w:space="0" w:color="auto"/>
            <w:left w:val="none" w:sz="0" w:space="0" w:color="auto"/>
            <w:bottom w:val="none" w:sz="0" w:space="0" w:color="auto"/>
            <w:right w:val="none" w:sz="0" w:space="0" w:color="auto"/>
          </w:divBdr>
        </w:div>
        <w:div w:id="777215332">
          <w:marLeft w:val="640"/>
          <w:marRight w:val="0"/>
          <w:marTop w:val="0"/>
          <w:marBottom w:val="0"/>
          <w:divBdr>
            <w:top w:val="none" w:sz="0" w:space="0" w:color="auto"/>
            <w:left w:val="none" w:sz="0" w:space="0" w:color="auto"/>
            <w:bottom w:val="none" w:sz="0" w:space="0" w:color="auto"/>
            <w:right w:val="none" w:sz="0" w:space="0" w:color="auto"/>
          </w:divBdr>
        </w:div>
        <w:div w:id="368922662">
          <w:marLeft w:val="640"/>
          <w:marRight w:val="0"/>
          <w:marTop w:val="0"/>
          <w:marBottom w:val="0"/>
          <w:divBdr>
            <w:top w:val="none" w:sz="0" w:space="0" w:color="auto"/>
            <w:left w:val="none" w:sz="0" w:space="0" w:color="auto"/>
            <w:bottom w:val="none" w:sz="0" w:space="0" w:color="auto"/>
            <w:right w:val="none" w:sz="0" w:space="0" w:color="auto"/>
          </w:divBdr>
        </w:div>
        <w:div w:id="80833869">
          <w:marLeft w:val="640"/>
          <w:marRight w:val="0"/>
          <w:marTop w:val="0"/>
          <w:marBottom w:val="0"/>
          <w:divBdr>
            <w:top w:val="none" w:sz="0" w:space="0" w:color="auto"/>
            <w:left w:val="none" w:sz="0" w:space="0" w:color="auto"/>
            <w:bottom w:val="none" w:sz="0" w:space="0" w:color="auto"/>
            <w:right w:val="none" w:sz="0" w:space="0" w:color="auto"/>
          </w:divBdr>
        </w:div>
        <w:div w:id="26108519">
          <w:marLeft w:val="640"/>
          <w:marRight w:val="0"/>
          <w:marTop w:val="0"/>
          <w:marBottom w:val="0"/>
          <w:divBdr>
            <w:top w:val="none" w:sz="0" w:space="0" w:color="auto"/>
            <w:left w:val="none" w:sz="0" w:space="0" w:color="auto"/>
            <w:bottom w:val="none" w:sz="0" w:space="0" w:color="auto"/>
            <w:right w:val="none" w:sz="0" w:space="0" w:color="auto"/>
          </w:divBdr>
        </w:div>
        <w:div w:id="166872624">
          <w:marLeft w:val="640"/>
          <w:marRight w:val="0"/>
          <w:marTop w:val="0"/>
          <w:marBottom w:val="0"/>
          <w:divBdr>
            <w:top w:val="none" w:sz="0" w:space="0" w:color="auto"/>
            <w:left w:val="none" w:sz="0" w:space="0" w:color="auto"/>
            <w:bottom w:val="none" w:sz="0" w:space="0" w:color="auto"/>
            <w:right w:val="none" w:sz="0" w:space="0" w:color="auto"/>
          </w:divBdr>
        </w:div>
        <w:div w:id="1718509593">
          <w:marLeft w:val="640"/>
          <w:marRight w:val="0"/>
          <w:marTop w:val="0"/>
          <w:marBottom w:val="0"/>
          <w:divBdr>
            <w:top w:val="none" w:sz="0" w:space="0" w:color="auto"/>
            <w:left w:val="none" w:sz="0" w:space="0" w:color="auto"/>
            <w:bottom w:val="none" w:sz="0" w:space="0" w:color="auto"/>
            <w:right w:val="none" w:sz="0" w:space="0" w:color="auto"/>
          </w:divBdr>
        </w:div>
        <w:div w:id="1490748247">
          <w:marLeft w:val="640"/>
          <w:marRight w:val="0"/>
          <w:marTop w:val="0"/>
          <w:marBottom w:val="0"/>
          <w:divBdr>
            <w:top w:val="none" w:sz="0" w:space="0" w:color="auto"/>
            <w:left w:val="none" w:sz="0" w:space="0" w:color="auto"/>
            <w:bottom w:val="none" w:sz="0" w:space="0" w:color="auto"/>
            <w:right w:val="none" w:sz="0" w:space="0" w:color="auto"/>
          </w:divBdr>
        </w:div>
        <w:div w:id="1954633774">
          <w:marLeft w:val="640"/>
          <w:marRight w:val="0"/>
          <w:marTop w:val="0"/>
          <w:marBottom w:val="0"/>
          <w:divBdr>
            <w:top w:val="none" w:sz="0" w:space="0" w:color="auto"/>
            <w:left w:val="none" w:sz="0" w:space="0" w:color="auto"/>
            <w:bottom w:val="none" w:sz="0" w:space="0" w:color="auto"/>
            <w:right w:val="none" w:sz="0" w:space="0" w:color="auto"/>
          </w:divBdr>
        </w:div>
        <w:div w:id="1890338564">
          <w:marLeft w:val="640"/>
          <w:marRight w:val="0"/>
          <w:marTop w:val="0"/>
          <w:marBottom w:val="0"/>
          <w:divBdr>
            <w:top w:val="none" w:sz="0" w:space="0" w:color="auto"/>
            <w:left w:val="none" w:sz="0" w:space="0" w:color="auto"/>
            <w:bottom w:val="none" w:sz="0" w:space="0" w:color="auto"/>
            <w:right w:val="none" w:sz="0" w:space="0" w:color="auto"/>
          </w:divBdr>
        </w:div>
        <w:div w:id="1402481896">
          <w:marLeft w:val="640"/>
          <w:marRight w:val="0"/>
          <w:marTop w:val="0"/>
          <w:marBottom w:val="0"/>
          <w:divBdr>
            <w:top w:val="none" w:sz="0" w:space="0" w:color="auto"/>
            <w:left w:val="none" w:sz="0" w:space="0" w:color="auto"/>
            <w:bottom w:val="none" w:sz="0" w:space="0" w:color="auto"/>
            <w:right w:val="none" w:sz="0" w:space="0" w:color="auto"/>
          </w:divBdr>
        </w:div>
        <w:div w:id="928732873">
          <w:marLeft w:val="640"/>
          <w:marRight w:val="0"/>
          <w:marTop w:val="0"/>
          <w:marBottom w:val="0"/>
          <w:divBdr>
            <w:top w:val="none" w:sz="0" w:space="0" w:color="auto"/>
            <w:left w:val="none" w:sz="0" w:space="0" w:color="auto"/>
            <w:bottom w:val="none" w:sz="0" w:space="0" w:color="auto"/>
            <w:right w:val="none" w:sz="0" w:space="0" w:color="auto"/>
          </w:divBdr>
        </w:div>
        <w:div w:id="801654507">
          <w:marLeft w:val="640"/>
          <w:marRight w:val="0"/>
          <w:marTop w:val="0"/>
          <w:marBottom w:val="0"/>
          <w:divBdr>
            <w:top w:val="none" w:sz="0" w:space="0" w:color="auto"/>
            <w:left w:val="none" w:sz="0" w:space="0" w:color="auto"/>
            <w:bottom w:val="none" w:sz="0" w:space="0" w:color="auto"/>
            <w:right w:val="none" w:sz="0" w:space="0" w:color="auto"/>
          </w:divBdr>
        </w:div>
        <w:div w:id="1983608914">
          <w:marLeft w:val="640"/>
          <w:marRight w:val="0"/>
          <w:marTop w:val="0"/>
          <w:marBottom w:val="0"/>
          <w:divBdr>
            <w:top w:val="none" w:sz="0" w:space="0" w:color="auto"/>
            <w:left w:val="none" w:sz="0" w:space="0" w:color="auto"/>
            <w:bottom w:val="none" w:sz="0" w:space="0" w:color="auto"/>
            <w:right w:val="none" w:sz="0" w:space="0" w:color="auto"/>
          </w:divBdr>
        </w:div>
        <w:div w:id="764809194">
          <w:marLeft w:val="640"/>
          <w:marRight w:val="0"/>
          <w:marTop w:val="0"/>
          <w:marBottom w:val="0"/>
          <w:divBdr>
            <w:top w:val="none" w:sz="0" w:space="0" w:color="auto"/>
            <w:left w:val="none" w:sz="0" w:space="0" w:color="auto"/>
            <w:bottom w:val="none" w:sz="0" w:space="0" w:color="auto"/>
            <w:right w:val="none" w:sz="0" w:space="0" w:color="auto"/>
          </w:divBdr>
        </w:div>
        <w:div w:id="372583395">
          <w:marLeft w:val="640"/>
          <w:marRight w:val="0"/>
          <w:marTop w:val="0"/>
          <w:marBottom w:val="0"/>
          <w:divBdr>
            <w:top w:val="none" w:sz="0" w:space="0" w:color="auto"/>
            <w:left w:val="none" w:sz="0" w:space="0" w:color="auto"/>
            <w:bottom w:val="none" w:sz="0" w:space="0" w:color="auto"/>
            <w:right w:val="none" w:sz="0" w:space="0" w:color="auto"/>
          </w:divBdr>
        </w:div>
        <w:div w:id="138769784">
          <w:marLeft w:val="640"/>
          <w:marRight w:val="0"/>
          <w:marTop w:val="0"/>
          <w:marBottom w:val="0"/>
          <w:divBdr>
            <w:top w:val="none" w:sz="0" w:space="0" w:color="auto"/>
            <w:left w:val="none" w:sz="0" w:space="0" w:color="auto"/>
            <w:bottom w:val="none" w:sz="0" w:space="0" w:color="auto"/>
            <w:right w:val="none" w:sz="0" w:space="0" w:color="auto"/>
          </w:divBdr>
        </w:div>
        <w:div w:id="2006203389">
          <w:marLeft w:val="640"/>
          <w:marRight w:val="0"/>
          <w:marTop w:val="0"/>
          <w:marBottom w:val="0"/>
          <w:divBdr>
            <w:top w:val="none" w:sz="0" w:space="0" w:color="auto"/>
            <w:left w:val="none" w:sz="0" w:space="0" w:color="auto"/>
            <w:bottom w:val="none" w:sz="0" w:space="0" w:color="auto"/>
            <w:right w:val="none" w:sz="0" w:space="0" w:color="auto"/>
          </w:divBdr>
        </w:div>
        <w:div w:id="1907563870">
          <w:marLeft w:val="640"/>
          <w:marRight w:val="0"/>
          <w:marTop w:val="0"/>
          <w:marBottom w:val="0"/>
          <w:divBdr>
            <w:top w:val="none" w:sz="0" w:space="0" w:color="auto"/>
            <w:left w:val="none" w:sz="0" w:space="0" w:color="auto"/>
            <w:bottom w:val="none" w:sz="0" w:space="0" w:color="auto"/>
            <w:right w:val="none" w:sz="0" w:space="0" w:color="auto"/>
          </w:divBdr>
        </w:div>
        <w:div w:id="76950015">
          <w:marLeft w:val="640"/>
          <w:marRight w:val="0"/>
          <w:marTop w:val="0"/>
          <w:marBottom w:val="0"/>
          <w:divBdr>
            <w:top w:val="none" w:sz="0" w:space="0" w:color="auto"/>
            <w:left w:val="none" w:sz="0" w:space="0" w:color="auto"/>
            <w:bottom w:val="none" w:sz="0" w:space="0" w:color="auto"/>
            <w:right w:val="none" w:sz="0" w:space="0" w:color="auto"/>
          </w:divBdr>
        </w:div>
      </w:divsChild>
    </w:div>
    <w:div w:id="501547723">
      <w:bodyDiv w:val="1"/>
      <w:marLeft w:val="0"/>
      <w:marRight w:val="0"/>
      <w:marTop w:val="0"/>
      <w:marBottom w:val="0"/>
      <w:divBdr>
        <w:top w:val="none" w:sz="0" w:space="0" w:color="auto"/>
        <w:left w:val="none" w:sz="0" w:space="0" w:color="auto"/>
        <w:bottom w:val="none" w:sz="0" w:space="0" w:color="auto"/>
        <w:right w:val="none" w:sz="0" w:space="0" w:color="auto"/>
      </w:divBdr>
      <w:divsChild>
        <w:div w:id="652176931">
          <w:marLeft w:val="480"/>
          <w:marRight w:val="0"/>
          <w:marTop w:val="0"/>
          <w:marBottom w:val="0"/>
          <w:divBdr>
            <w:top w:val="none" w:sz="0" w:space="0" w:color="auto"/>
            <w:left w:val="none" w:sz="0" w:space="0" w:color="auto"/>
            <w:bottom w:val="none" w:sz="0" w:space="0" w:color="auto"/>
            <w:right w:val="none" w:sz="0" w:space="0" w:color="auto"/>
          </w:divBdr>
        </w:div>
        <w:div w:id="1319260507">
          <w:marLeft w:val="480"/>
          <w:marRight w:val="0"/>
          <w:marTop w:val="0"/>
          <w:marBottom w:val="0"/>
          <w:divBdr>
            <w:top w:val="none" w:sz="0" w:space="0" w:color="auto"/>
            <w:left w:val="none" w:sz="0" w:space="0" w:color="auto"/>
            <w:bottom w:val="none" w:sz="0" w:space="0" w:color="auto"/>
            <w:right w:val="none" w:sz="0" w:space="0" w:color="auto"/>
          </w:divBdr>
        </w:div>
        <w:div w:id="271327251">
          <w:marLeft w:val="480"/>
          <w:marRight w:val="0"/>
          <w:marTop w:val="0"/>
          <w:marBottom w:val="0"/>
          <w:divBdr>
            <w:top w:val="none" w:sz="0" w:space="0" w:color="auto"/>
            <w:left w:val="none" w:sz="0" w:space="0" w:color="auto"/>
            <w:bottom w:val="none" w:sz="0" w:space="0" w:color="auto"/>
            <w:right w:val="none" w:sz="0" w:space="0" w:color="auto"/>
          </w:divBdr>
        </w:div>
        <w:div w:id="1528831927">
          <w:marLeft w:val="480"/>
          <w:marRight w:val="0"/>
          <w:marTop w:val="0"/>
          <w:marBottom w:val="0"/>
          <w:divBdr>
            <w:top w:val="none" w:sz="0" w:space="0" w:color="auto"/>
            <w:left w:val="none" w:sz="0" w:space="0" w:color="auto"/>
            <w:bottom w:val="none" w:sz="0" w:space="0" w:color="auto"/>
            <w:right w:val="none" w:sz="0" w:space="0" w:color="auto"/>
          </w:divBdr>
        </w:div>
        <w:div w:id="1931037932">
          <w:marLeft w:val="480"/>
          <w:marRight w:val="0"/>
          <w:marTop w:val="0"/>
          <w:marBottom w:val="0"/>
          <w:divBdr>
            <w:top w:val="none" w:sz="0" w:space="0" w:color="auto"/>
            <w:left w:val="none" w:sz="0" w:space="0" w:color="auto"/>
            <w:bottom w:val="none" w:sz="0" w:space="0" w:color="auto"/>
            <w:right w:val="none" w:sz="0" w:space="0" w:color="auto"/>
          </w:divBdr>
        </w:div>
        <w:div w:id="1345134961">
          <w:marLeft w:val="480"/>
          <w:marRight w:val="0"/>
          <w:marTop w:val="0"/>
          <w:marBottom w:val="0"/>
          <w:divBdr>
            <w:top w:val="none" w:sz="0" w:space="0" w:color="auto"/>
            <w:left w:val="none" w:sz="0" w:space="0" w:color="auto"/>
            <w:bottom w:val="none" w:sz="0" w:space="0" w:color="auto"/>
            <w:right w:val="none" w:sz="0" w:space="0" w:color="auto"/>
          </w:divBdr>
        </w:div>
        <w:div w:id="570233975">
          <w:marLeft w:val="480"/>
          <w:marRight w:val="0"/>
          <w:marTop w:val="0"/>
          <w:marBottom w:val="0"/>
          <w:divBdr>
            <w:top w:val="none" w:sz="0" w:space="0" w:color="auto"/>
            <w:left w:val="none" w:sz="0" w:space="0" w:color="auto"/>
            <w:bottom w:val="none" w:sz="0" w:space="0" w:color="auto"/>
            <w:right w:val="none" w:sz="0" w:space="0" w:color="auto"/>
          </w:divBdr>
        </w:div>
        <w:div w:id="1866676038">
          <w:marLeft w:val="480"/>
          <w:marRight w:val="0"/>
          <w:marTop w:val="0"/>
          <w:marBottom w:val="0"/>
          <w:divBdr>
            <w:top w:val="none" w:sz="0" w:space="0" w:color="auto"/>
            <w:left w:val="none" w:sz="0" w:space="0" w:color="auto"/>
            <w:bottom w:val="none" w:sz="0" w:space="0" w:color="auto"/>
            <w:right w:val="none" w:sz="0" w:space="0" w:color="auto"/>
          </w:divBdr>
        </w:div>
        <w:div w:id="1874920384">
          <w:marLeft w:val="480"/>
          <w:marRight w:val="0"/>
          <w:marTop w:val="0"/>
          <w:marBottom w:val="0"/>
          <w:divBdr>
            <w:top w:val="none" w:sz="0" w:space="0" w:color="auto"/>
            <w:left w:val="none" w:sz="0" w:space="0" w:color="auto"/>
            <w:bottom w:val="none" w:sz="0" w:space="0" w:color="auto"/>
            <w:right w:val="none" w:sz="0" w:space="0" w:color="auto"/>
          </w:divBdr>
        </w:div>
        <w:div w:id="1817182629">
          <w:marLeft w:val="480"/>
          <w:marRight w:val="0"/>
          <w:marTop w:val="0"/>
          <w:marBottom w:val="0"/>
          <w:divBdr>
            <w:top w:val="none" w:sz="0" w:space="0" w:color="auto"/>
            <w:left w:val="none" w:sz="0" w:space="0" w:color="auto"/>
            <w:bottom w:val="none" w:sz="0" w:space="0" w:color="auto"/>
            <w:right w:val="none" w:sz="0" w:space="0" w:color="auto"/>
          </w:divBdr>
        </w:div>
        <w:div w:id="1168862153">
          <w:marLeft w:val="480"/>
          <w:marRight w:val="0"/>
          <w:marTop w:val="0"/>
          <w:marBottom w:val="0"/>
          <w:divBdr>
            <w:top w:val="none" w:sz="0" w:space="0" w:color="auto"/>
            <w:left w:val="none" w:sz="0" w:space="0" w:color="auto"/>
            <w:bottom w:val="none" w:sz="0" w:space="0" w:color="auto"/>
            <w:right w:val="none" w:sz="0" w:space="0" w:color="auto"/>
          </w:divBdr>
        </w:div>
        <w:div w:id="1264269031">
          <w:marLeft w:val="480"/>
          <w:marRight w:val="0"/>
          <w:marTop w:val="0"/>
          <w:marBottom w:val="0"/>
          <w:divBdr>
            <w:top w:val="none" w:sz="0" w:space="0" w:color="auto"/>
            <w:left w:val="none" w:sz="0" w:space="0" w:color="auto"/>
            <w:bottom w:val="none" w:sz="0" w:space="0" w:color="auto"/>
            <w:right w:val="none" w:sz="0" w:space="0" w:color="auto"/>
          </w:divBdr>
        </w:div>
        <w:div w:id="548497683">
          <w:marLeft w:val="480"/>
          <w:marRight w:val="0"/>
          <w:marTop w:val="0"/>
          <w:marBottom w:val="0"/>
          <w:divBdr>
            <w:top w:val="none" w:sz="0" w:space="0" w:color="auto"/>
            <w:left w:val="none" w:sz="0" w:space="0" w:color="auto"/>
            <w:bottom w:val="none" w:sz="0" w:space="0" w:color="auto"/>
            <w:right w:val="none" w:sz="0" w:space="0" w:color="auto"/>
          </w:divBdr>
        </w:div>
        <w:div w:id="664557123">
          <w:marLeft w:val="480"/>
          <w:marRight w:val="0"/>
          <w:marTop w:val="0"/>
          <w:marBottom w:val="0"/>
          <w:divBdr>
            <w:top w:val="none" w:sz="0" w:space="0" w:color="auto"/>
            <w:left w:val="none" w:sz="0" w:space="0" w:color="auto"/>
            <w:bottom w:val="none" w:sz="0" w:space="0" w:color="auto"/>
            <w:right w:val="none" w:sz="0" w:space="0" w:color="auto"/>
          </w:divBdr>
        </w:div>
        <w:div w:id="1767074398">
          <w:marLeft w:val="480"/>
          <w:marRight w:val="0"/>
          <w:marTop w:val="0"/>
          <w:marBottom w:val="0"/>
          <w:divBdr>
            <w:top w:val="none" w:sz="0" w:space="0" w:color="auto"/>
            <w:left w:val="none" w:sz="0" w:space="0" w:color="auto"/>
            <w:bottom w:val="none" w:sz="0" w:space="0" w:color="auto"/>
            <w:right w:val="none" w:sz="0" w:space="0" w:color="auto"/>
          </w:divBdr>
        </w:div>
        <w:div w:id="2089956380">
          <w:marLeft w:val="480"/>
          <w:marRight w:val="0"/>
          <w:marTop w:val="0"/>
          <w:marBottom w:val="0"/>
          <w:divBdr>
            <w:top w:val="none" w:sz="0" w:space="0" w:color="auto"/>
            <w:left w:val="none" w:sz="0" w:space="0" w:color="auto"/>
            <w:bottom w:val="none" w:sz="0" w:space="0" w:color="auto"/>
            <w:right w:val="none" w:sz="0" w:space="0" w:color="auto"/>
          </w:divBdr>
        </w:div>
        <w:div w:id="247620564">
          <w:marLeft w:val="480"/>
          <w:marRight w:val="0"/>
          <w:marTop w:val="0"/>
          <w:marBottom w:val="0"/>
          <w:divBdr>
            <w:top w:val="none" w:sz="0" w:space="0" w:color="auto"/>
            <w:left w:val="none" w:sz="0" w:space="0" w:color="auto"/>
            <w:bottom w:val="none" w:sz="0" w:space="0" w:color="auto"/>
            <w:right w:val="none" w:sz="0" w:space="0" w:color="auto"/>
          </w:divBdr>
        </w:div>
        <w:div w:id="1517041259">
          <w:marLeft w:val="480"/>
          <w:marRight w:val="0"/>
          <w:marTop w:val="0"/>
          <w:marBottom w:val="0"/>
          <w:divBdr>
            <w:top w:val="none" w:sz="0" w:space="0" w:color="auto"/>
            <w:left w:val="none" w:sz="0" w:space="0" w:color="auto"/>
            <w:bottom w:val="none" w:sz="0" w:space="0" w:color="auto"/>
            <w:right w:val="none" w:sz="0" w:space="0" w:color="auto"/>
          </w:divBdr>
        </w:div>
        <w:div w:id="101804904">
          <w:marLeft w:val="480"/>
          <w:marRight w:val="0"/>
          <w:marTop w:val="0"/>
          <w:marBottom w:val="0"/>
          <w:divBdr>
            <w:top w:val="none" w:sz="0" w:space="0" w:color="auto"/>
            <w:left w:val="none" w:sz="0" w:space="0" w:color="auto"/>
            <w:bottom w:val="none" w:sz="0" w:space="0" w:color="auto"/>
            <w:right w:val="none" w:sz="0" w:space="0" w:color="auto"/>
          </w:divBdr>
        </w:div>
        <w:div w:id="1383871453">
          <w:marLeft w:val="480"/>
          <w:marRight w:val="0"/>
          <w:marTop w:val="0"/>
          <w:marBottom w:val="0"/>
          <w:divBdr>
            <w:top w:val="none" w:sz="0" w:space="0" w:color="auto"/>
            <w:left w:val="none" w:sz="0" w:space="0" w:color="auto"/>
            <w:bottom w:val="none" w:sz="0" w:space="0" w:color="auto"/>
            <w:right w:val="none" w:sz="0" w:space="0" w:color="auto"/>
          </w:divBdr>
        </w:div>
        <w:div w:id="939874981">
          <w:marLeft w:val="480"/>
          <w:marRight w:val="0"/>
          <w:marTop w:val="0"/>
          <w:marBottom w:val="0"/>
          <w:divBdr>
            <w:top w:val="none" w:sz="0" w:space="0" w:color="auto"/>
            <w:left w:val="none" w:sz="0" w:space="0" w:color="auto"/>
            <w:bottom w:val="none" w:sz="0" w:space="0" w:color="auto"/>
            <w:right w:val="none" w:sz="0" w:space="0" w:color="auto"/>
          </w:divBdr>
        </w:div>
        <w:div w:id="699087987">
          <w:marLeft w:val="480"/>
          <w:marRight w:val="0"/>
          <w:marTop w:val="0"/>
          <w:marBottom w:val="0"/>
          <w:divBdr>
            <w:top w:val="none" w:sz="0" w:space="0" w:color="auto"/>
            <w:left w:val="none" w:sz="0" w:space="0" w:color="auto"/>
            <w:bottom w:val="none" w:sz="0" w:space="0" w:color="auto"/>
            <w:right w:val="none" w:sz="0" w:space="0" w:color="auto"/>
          </w:divBdr>
        </w:div>
        <w:div w:id="895168388">
          <w:marLeft w:val="480"/>
          <w:marRight w:val="0"/>
          <w:marTop w:val="0"/>
          <w:marBottom w:val="0"/>
          <w:divBdr>
            <w:top w:val="none" w:sz="0" w:space="0" w:color="auto"/>
            <w:left w:val="none" w:sz="0" w:space="0" w:color="auto"/>
            <w:bottom w:val="none" w:sz="0" w:space="0" w:color="auto"/>
            <w:right w:val="none" w:sz="0" w:space="0" w:color="auto"/>
          </w:divBdr>
        </w:div>
        <w:div w:id="1765805682">
          <w:marLeft w:val="480"/>
          <w:marRight w:val="0"/>
          <w:marTop w:val="0"/>
          <w:marBottom w:val="0"/>
          <w:divBdr>
            <w:top w:val="none" w:sz="0" w:space="0" w:color="auto"/>
            <w:left w:val="none" w:sz="0" w:space="0" w:color="auto"/>
            <w:bottom w:val="none" w:sz="0" w:space="0" w:color="auto"/>
            <w:right w:val="none" w:sz="0" w:space="0" w:color="auto"/>
          </w:divBdr>
        </w:div>
        <w:div w:id="156000651">
          <w:marLeft w:val="480"/>
          <w:marRight w:val="0"/>
          <w:marTop w:val="0"/>
          <w:marBottom w:val="0"/>
          <w:divBdr>
            <w:top w:val="none" w:sz="0" w:space="0" w:color="auto"/>
            <w:left w:val="none" w:sz="0" w:space="0" w:color="auto"/>
            <w:bottom w:val="none" w:sz="0" w:space="0" w:color="auto"/>
            <w:right w:val="none" w:sz="0" w:space="0" w:color="auto"/>
          </w:divBdr>
        </w:div>
        <w:div w:id="874729784">
          <w:marLeft w:val="480"/>
          <w:marRight w:val="0"/>
          <w:marTop w:val="0"/>
          <w:marBottom w:val="0"/>
          <w:divBdr>
            <w:top w:val="none" w:sz="0" w:space="0" w:color="auto"/>
            <w:left w:val="none" w:sz="0" w:space="0" w:color="auto"/>
            <w:bottom w:val="none" w:sz="0" w:space="0" w:color="auto"/>
            <w:right w:val="none" w:sz="0" w:space="0" w:color="auto"/>
          </w:divBdr>
        </w:div>
        <w:div w:id="1584796956">
          <w:marLeft w:val="480"/>
          <w:marRight w:val="0"/>
          <w:marTop w:val="0"/>
          <w:marBottom w:val="0"/>
          <w:divBdr>
            <w:top w:val="none" w:sz="0" w:space="0" w:color="auto"/>
            <w:left w:val="none" w:sz="0" w:space="0" w:color="auto"/>
            <w:bottom w:val="none" w:sz="0" w:space="0" w:color="auto"/>
            <w:right w:val="none" w:sz="0" w:space="0" w:color="auto"/>
          </w:divBdr>
        </w:div>
        <w:div w:id="186527518">
          <w:marLeft w:val="480"/>
          <w:marRight w:val="0"/>
          <w:marTop w:val="0"/>
          <w:marBottom w:val="0"/>
          <w:divBdr>
            <w:top w:val="none" w:sz="0" w:space="0" w:color="auto"/>
            <w:left w:val="none" w:sz="0" w:space="0" w:color="auto"/>
            <w:bottom w:val="none" w:sz="0" w:space="0" w:color="auto"/>
            <w:right w:val="none" w:sz="0" w:space="0" w:color="auto"/>
          </w:divBdr>
        </w:div>
        <w:div w:id="404768072">
          <w:marLeft w:val="480"/>
          <w:marRight w:val="0"/>
          <w:marTop w:val="0"/>
          <w:marBottom w:val="0"/>
          <w:divBdr>
            <w:top w:val="none" w:sz="0" w:space="0" w:color="auto"/>
            <w:left w:val="none" w:sz="0" w:space="0" w:color="auto"/>
            <w:bottom w:val="none" w:sz="0" w:space="0" w:color="auto"/>
            <w:right w:val="none" w:sz="0" w:space="0" w:color="auto"/>
          </w:divBdr>
        </w:div>
        <w:div w:id="1862284685">
          <w:marLeft w:val="480"/>
          <w:marRight w:val="0"/>
          <w:marTop w:val="0"/>
          <w:marBottom w:val="0"/>
          <w:divBdr>
            <w:top w:val="none" w:sz="0" w:space="0" w:color="auto"/>
            <w:left w:val="none" w:sz="0" w:space="0" w:color="auto"/>
            <w:bottom w:val="none" w:sz="0" w:space="0" w:color="auto"/>
            <w:right w:val="none" w:sz="0" w:space="0" w:color="auto"/>
          </w:divBdr>
        </w:div>
        <w:div w:id="1260288739">
          <w:marLeft w:val="480"/>
          <w:marRight w:val="0"/>
          <w:marTop w:val="0"/>
          <w:marBottom w:val="0"/>
          <w:divBdr>
            <w:top w:val="none" w:sz="0" w:space="0" w:color="auto"/>
            <w:left w:val="none" w:sz="0" w:space="0" w:color="auto"/>
            <w:bottom w:val="none" w:sz="0" w:space="0" w:color="auto"/>
            <w:right w:val="none" w:sz="0" w:space="0" w:color="auto"/>
          </w:divBdr>
        </w:div>
        <w:div w:id="1940868917">
          <w:marLeft w:val="480"/>
          <w:marRight w:val="0"/>
          <w:marTop w:val="0"/>
          <w:marBottom w:val="0"/>
          <w:divBdr>
            <w:top w:val="none" w:sz="0" w:space="0" w:color="auto"/>
            <w:left w:val="none" w:sz="0" w:space="0" w:color="auto"/>
            <w:bottom w:val="none" w:sz="0" w:space="0" w:color="auto"/>
            <w:right w:val="none" w:sz="0" w:space="0" w:color="auto"/>
          </w:divBdr>
        </w:div>
        <w:div w:id="1907380265">
          <w:marLeft w:val="480"/>
          <w:marRight w:val="0"/>
          <w:marTop w:val="0"/>
          <w:marBottom w:val="0"/>
          <w:divBdr>
            <w:top w:val="none" w:sz="0" w:space="0" w:color="auto"/>
            <w:left w:val="none" w:sz="0" w:space="0" w:color="auto"/>
            <w:bottom w:val="none" w:sz="0" w:space="0" w:color="auto"/>
            <w:right w:val="none" w:sz="0" w:space="0" w:color="auto"/>
          </w:divBdr>
        </w:div>
        <w:div w:id="1584293716">
          <w:marLeft w:val="480"/>
          <w:marRight w:val="0"/>
          <w:marTop w:val="0"/>
          <w:marBottom w:val="0"/>
          <w:divBdr>
            <w:top w:val="none" w:sz="0" w:space="0" w:color="auto"/>
            <w:left w:val="none" w:sz="0" w:space="0" w:color="auto"/>
            <w:bottom w:val="none" w:sz="0" w:space="0" w:color="auto"/>
            <w:right w:val="none" w:sz="0" w:space="0" w:color="auto"/>
          </w:divBdr>
        </w:div>
        <w:div w:id="1847287947">
          <w:marLeft w:val="480"/>
          <w:marRight w:val="0"/>
          <w:marTop w:val="0"/>
          <w:marBottom w:val="0"/>
          <w:divBdr>
            <w:top w:val="none" w:sz="0" w:space="0" w:color="auto"/>
            <w:left w:val="none" w:sz="0" w:space="0" w:color="auto"/>
            <w:bottom w:val="none" w:sz="0" w:space="0" w:color="auto"/>
            <w:right w:val="none" w:sz="0" w:space="0" w:color="auto"/>
          </w:divBdr>
        </w:div>
        <w:div w:id="137110104">
          <w:marLeft w:val="480"/>
          <w:marRight w:val="0"/>
          <w:marTop w:val="0"/>
          <w:marBottom w:val="0"/>
          <w:divBdr>
            <w:top w:val="none" w:sz="0" w:space="0" w:color="auto"/>
            <w:left w:val="none" w:sz="0" w:space="0" w:color="auto"/>
            <w:bottom w:val="none" w:sz="0" w:space="0" w:color="auto"/>
            <w:right w:val="none" w:sz="0" w:space="0" w:color="auto"/>
          </w:divBdr>
        </w:div>
        <w:div w:id="1433011164">
          <w:marLeft w:val="480"/>
          <w:marRight w:val="0"/>
          <w:marTop w:val="0"/>
          <w:marBottom w:val="0"/>
          <w:divBdr>
            <w:top w:val="none" w:sz="0" w:space="0" w:color="auto"/>
            <w:left w:val="none" w:sz="0" w:space="0" w:color="auto"/>
            <w:bottom w:val="none" w:sz="0" w:space="0" w:color="auto"/>
            <w:right w:val="none" w:sz="0" w:space="0" w:color="auto"/>
          </w:divBdr>
        </w:div>
        <w:div w:id="1223058820">
          <w:marLeft w:val="480"/>
          <w:marRight w:val="0"/>
          <w:marTop w:val="0"/>
          <w:marBottom w:val="0"/>
          <w:divBdr>
            <w:top w:val="none" w:sz="0" w:space="0" w:color="auto"/>
            <w:left w:val="none" w:sz="0" w:space="0" w:color="auto"/>
            <w:bottom w:val="none" w:sz="0" w:space="0" w:color="auto"/>
            <w:right w:val="none" w:sz="0" w:space="0" w:color="auto"/>
          </w:divBdr>
        </w:div>
        <w:div w:id="1105462062">
          <w:marLeft w:val="480"/>
          <w:marRight w:val="0"/>
          <w:marTop w:val="0"/>
          <w:marBottom w:val="0"/>
          <w:divBdr>
            <w:top w:val="none" w:sz="0" w:space="0" w:color="auto"/>
            <w:left w:val="none" w:sz="0" w:space="0" w:color="auto"/>
            <w:bottom w:val="none" w:sz="0" w:space="0" w:color="auto"/>
            <w:right w:val="none" w:sz="0" w:space="0" w:color="auto"/>
          </w:divBdr>
        </w:div>
        <w:div w:id="2084837753">
          <w:marLeft w:val="480"/>
          <w:marRight w:val="0"/>
          <w:marTop w:val="0"/>
          <w:marBottom w:val="0"/>
          <w:divBdr>
            <w:top w:val="none" w:sz="0" w:space="0" w:color="auto"/>
            <w:left w:val="none" w:sz="0" w:space="0" w:color="auto"/>
            <w:bottom w:val="none" w:sz="0" w:space="0" w:color="auto"/>
            <w:right w:val="none" w:sz="0" w:space="0" w:color="auto"/>
          </w:divBdr>
        </w:div>
        <w:div w:id="752167698">
          <w:marLeft w:val="480"/>
          <w:marRight w:val="0"/>
          <w:marTop w:val="0"/>
          <w:marBottom w:val="0"/>
          <w:divBdr>
            <w:top w:val="none" w:sz="0" w:space="0" w:color="auto"/>
            <w:left w:val="none" w:sz="0" w:space="0" w:color="auto"/>
            <w:bottom w:val="none" w:sz="0" w:space="0" w:color="auto"/>
            <w:right w:val="none" w:sz="0" w:space="0" w:color="auto"/>
          </w:divBdr>
        </w:div>
        <w:div w:id="1909001192">
          <w:marLeft w:val="480"/>
          <w:marRight w:val="0"/>
          <w:marTop w:val="0"/>
          <w:marBottom w:val="0"/>
          <w:divBdr>
            <w:top w:val="none" w:sz="0" w:space="0" w:color="auto"/>
            <w:left w:val="none" w:sz="0" w:space="0" w:color="auto"/>
            <w:bottom w:val="none" w:sz="0" w:space="0" w:color="auto"/>
            <w:right w:val="none" w:sz="0" w:space="0" w:color="auto"/>
          </w:divBdr>
        </w:div>
        <w:div w:id="395930407">
          <w:marLeft w:val="480"/>
          <w:marRight w:val="0"/>
          <w:marTop w:val="0"/>
          <w:marBottom w:val="0"/>
          <w:divBdr>
            <w:top w:val="none" w:sz="0" w:space="0" w:color="auto"/>
            <w:left w:val="none" w:sz="0" w:space="0" w:color="auto"/>
            <w:bottom w:val="none" w:sz="0" w:space="0" w:color="auto"/>
            <w:right w:val="none" w:sz="0" w:space="0" w:color="auto"/>
          </w:divBdr>
        </w:div>
        <w:div w:id="69890137">
          <w:marLeft w:val="480"/>
          <w:marRight w:val="0"/>
          <w:marTop w:val="0"/>
          <w:marBottom w:val="0"/>
          <w:divBdr>
            <w:top w:val="none" w:sz="0" w:space="0" w:color="auto"/>
            <w:left w:val="none" w:sz="0" w:space="0" w:color="auto"/>
            <w:bottom w:val="none" w:sz="0" w:space="0" w:color="auto"/>
            <w:right w:val="none" w:sz="0" w:space="0" w:color="auto"/>
          </w:divBdr>
        </w:div>
        <w:div w:id="2135364972">
          <w:marLeft w:val="480"/>
          <w:marRight w:val="0"/>
          <w:marTop w:val="0"/>
          <w:marBottom w:val="0"/>
          <w:divBdr>
            <w:top w:val="none" w:sz="0" w:space="0" w:color="auto"/>
            <w:left w:val="none" w:sz="0" w:space="0" w:color="auto"/>
            <w:bottom w:val="none" w:sz="0" w:space="0" w:color="auto"/>
            <w:right w:val="none" w:sz="0" w:space="0" w:color="auto"/>
          </w:divBdr>
        </w:div>
        <w:div w:id="1746299576">
          <w:marLeft w:val="480"/>
          <w:marRight w:val="0"/>
          <w:marTop w:val="0"/>
          <w:marBottom w:val="0"/>
          <w:divBdr>
            <w:top w:val="none" w:sz="0" w:space="0" w:color="auto"/>
            <w:left w:val="none" w:sz="0" w:space="0" w:color="auto"/>
            <w:bottom w:val="none" w:sz="0" w:space="0" w:color="auto"/>
            <w:right w:val="none" w:sz="0" w:space="0" w:color="auto"/>
          </w:divBdr>
        </w:div>
        <w:div w:id="1669404321">
          <w:marLeft w:val="480"/>
          <w:marRight w:val="0"/>
          <w:marTop w:val="0"/>
          <w:marBottom w:val="0"/>
          <w:divBdr>
            <w:top w:val="none" w:sz="0" w:space="0" w:color="auto"/>
            <w:left w:val="none" w:sz="0" w:space="0" w:color="auto"/>
            <w:bottom w:val="none" w:sz="0" w:space="0" w:color="auto"/>
            <w:right w:val="none" w:sz="0" w:space="0" w:color="auto"/>
          </w:divBdr>
        </w:div>
        <w:div w:id="1408578743">
          <w:marLeft w:val="480"/>
          <w:marRight w:val="0"/>
          <w:marTop w:val="0"/>
          <w:marBottom w:val="0"/>
          <w:divBdr>
            <w:top w:val="none" w:sz="0" w:space="0" w:color="auto"/>
            <w:left w:val="none" w:sz="0" w:space="0" w:color="auto"/>
            <w:bottom w:val="none" w:sz="0" w:space="0" w:color="auto"/>
            <w:right w:val="none" w:sz="0" w:space="0" w:color="auto"/>
          </w:divBdr>
        </w:div>
        <w:div w:id="418137401">
          <w:marLeft w:val="480"/>
          <w:marRight w:val="0"/>
          <w:marTop w:val="0"/>
          <w:marBottom w:val="0"/>
          <w:divBdr>
            <w:top w:val="none" w:sz="0" w:space="0" w:color="auto"/>
            <w:left w:val="none" w:sz="0" w:space="0" w:color="auto"/>
            <w:bottom w:val="none" w:sz="0" w:space="0" w:color="auto"/>
            <w:right w:val="none" w:sz="0" w:space="0" w:color="auto"/>
          </w:divBdr>
        </w:div>
        <w:div w:id="860047322">
          <w:marLeft w:val="480"/>
          <w:marRight w:val="0"/>
          <w:marTop w:val="0"/>
          <w:marBottom w:val="0"/>
          <w:divBdr>
            <w:top w:val="none" w:sz="0" w:space="0" w:color="auto"/>
            <w:left w:val="none" w:sz="0" w:space="0" w:color="auto"/>
            <w:bottom w:val="none" w:sz="0" w:space="0" w:color="auto"/>
            <w:right w:val="none" w:sz="0" w:space="0" w:color="auto"/>
          </w:divBdr>
        </w:div>
        <w:div w:id="1079324620">
          <w:marLeft w:val="480"/>
          <w:marRight w:val="0"/>
          <w:marTop w:val="0"/>
          <w:marBottom w:val="0"/>
          <w:divBdr>
            <w:top w:val="none" w:sz="0" w:space="0" w:color="auto"/>
            <w:left w:val="none" w:sz="0" w:space="0" w:color="auto"/>
            <w:bottom w:val="none" w:sz="0" w:space="0" w:color="auto"/>
            <w:right w:val="none" w:sz="0" w:space="0" w:color="auto"/>
          </w:divBdr>
        </w:div>
        <w:div w:id="751896723">
          <w:marLeft w:val="480"/>
          <w:marRight w:val="0"/>
          <w:marTop w:val="0"/>
          <w:marBottom w:val="0"/>
          <w:divBdr>
            <w:top w:val="none" w:sz="0" w:space="0" w:color="auto"/>
            <w:left w:val="none" w:sz="0" w:space="0" w:color="auto"/>
            <w:bottom w:val="none" w:sz="0" w:space="0" w:color="auto"/>
            <w:right w:val="none" w:sz="0" w:space="0" w:color="auto"/>
          </w:divBdr>
        </w:div>
        <w:div w:id="712464172">
          <w:marLeft w:val="480"/>
          <w:marRight w:val="0"/>
          <w:marTop w:val="0"/>
          <w:marBottom w:val="0"/>
          <w:divBdr>
            <w:top w:val="none" w:sz="0" w:space="0" w:color="auto"/>
            <w:left w:val="none" w:sz="0" w:space="0" w:color="auto"/>
            <w:bottom w:val="none" w:sz="0" w:space="0" w:color="auto"/>
            <w:right w:val="none" w:sz="0" w:space="0" w:color="auto"/>
          </w:divBdr>
        </w:div>
        <w:div w:id="580257741">
          <w:marLeft w:val="480"/>
          <w:marRight w:val="0"/>
          <w:marTop w:val="0"/>
          <w:marBottom w:val="0"/>
          <w:divBdr>
            <w:top w:val="none" w:sz="0" w:space="0" w:color="auto"/>
            <w:left w:val="none" w:sz="0" w:space="0" w:color="auto"/>
            <w:bottom w:val="none" w:sz="0" w:space="0" w:color="auto"/>
            <w:right w:val="none" w:sz="0" w:space="0" w:color="auto"/>
          </w:divBdr>
        </w:div>
        <w:div w:id="618145710">
          <w:marLeft w:val="480"/>
          <w:marRight w:val="0"/>
          <w:marTop w:val="0"/>
          <w:marBottom w:val="0"/>
          <w:divBdr>
            <w:top w:val="none" w:sz="0" w:space="0" w:color="auto"/>
            <w:left w:val="none" w:sz="0" w:space="0" w:color="auto"/>
            <w:bottom w:val="none" w:sz="0" w:space="0" w:color="auto"/>
            <w:right w:val="none" w:sz="0" w:space="0" w:color="auto"/>
          </w:divBdr>
        </w:div>
        <w:div w:id="1261376356">
          <w:marLeft w:val="480"/>
          <w:marRight w:val="0"/>
          <w:marTop w:val="0"/>
          <w:marBottom w:val="0"/>
          <w:divBdr>
            <w:top w:val="none" w:sz="0" w:space="0" w:color="auto"/>
            <w:left w:val="none" w:sz="0" w:space="0" w:color="auto"/>
            <w:bottom w:val="none" w:sz="0" w:space="0" w:color="auto"/>
            <w:right w:val="none" w:sz="0" w:space="0" w:color="auto"/>
          </w:divBdr>
        </w:div>
        <w:div w:id="1809397321">
          <w:marLeft w:val="480"/>
          <w:marRight w:val="0"/>
          <w:marTop w:val="0"/>
          <w:marBottom w:val="0"/>
          <w:divBdr>
            <w:top w:val="none" w:sz="0" w:space="0" w:color="auto"/>
            <w:left w:val="none" w:sz="0" w:space="0" w:color="auto"/>
            <w:bottom w:val="none" w:sz="0" w:space="0" w:color="auto"/>
            <w:right w:val="none" w:sz="0" w:space="0" w:color="auto"/>
          </w:divBdr>
        </w:div>
        <w:div w:id="1584296521">
          <w:marLeft w:val="480"/>
          <w:marRight w:val="0"/>
          <w:marTop w:val="0"/>
          <w:marBottom w:val="0"/>
          <w:divBdr>
            <w:top w:val="none" w:sz="0" w:space="0" w:color="auto"/>
            <w:left w:val="none" w:sz="0" w:space="0" w:color="auto"/>
            <w:bottom w:val="none" w:sz="0" w:space="0" w:color="auto"/>
            <w:right w:val="none" w:sz="0" w:space="0" w:color="auto"/>
          </w:divBdr>
        </w:div>
        <w:div w:id="100884492">
          <w:marLeft w:val="480"/>
          <w:marRight w:val="0"/>
          <w:marTop w:val="0"/>
          <w:marBottom w:val="0"/>
          <w:divBdr>
            <w:top w:val="none" w:sz="0" w:space="0" w:color="auto"/>
            <w:left w:val="none" w:sz="0" w:space="0" w:color="auto"/>
            <w:bottom w:val="none" w:sz="0" w:space="0" w:color="auto"/>
            <w:right w:val="none" w:sz="0" w:space="0" w:color="auto"/>
          </w:divBdr>
        </w:div>
        <w:div w:id="1574465688">
          <w:marLeft w:val="480"/>
          <w:marRight w:val="0"/>
          <w:marTop w:val="0"/>
          <w:marBottom w:val="0"/>
          <w:divBdr>
            <w:top w:val="none" w:sz="0" w:space="0" w:color="auto"/>
            <w:left w:val="none" w:sz="0" w:space="0" w:color="auto"/>
            <w:bottom w:val="none" w:sz="0" w:space="0" w:color="auto"/>
            <w:right w:val="none" w:sz="0" w:space="0" w:color="auto"/>
          </w:divBdr>
        </w:div>
        <w:div w:id="337659176">
          <w:marLeft w:val="480"/>
          <w:marRight w:val="0"/>
          <w:marTop w:val="0"/>
          <w:marBottom w:val="0"/>
          <w:divBdr>
            <w:top w:val="none" w:sz="0" w:space="0" w:color="auto"/>
            <w:left w:val="none" w:sz="0" w:space="0" w:color="auto"/>
            <w:bottom w:val="none" w:sz="0" w:space="0" w:color="auto"/>
            <w:right w:val="none" w:sz="0" w:space="0" w:color="auto"/>
          </w:divBdr>
        </w:div>
        <w:div w:id="1717898891">
          <w:marLeft w:val="480"/>
          <w:marRight w:val="0"/>
          <w:marTop w:val="0"/>
          <w:marBottom w:val="0"/>
          <w:divBdr>
            <w:top w:val="none" w:sz="0" w:space="0" w:color="auto"/>
            <w:left w:val="none" w:sz="0" w:space="0" w:color="auto"/>
            <w:bottom w:val="none" w:sz="0" w:space="0" w:color="auto"/>
            <w:right w:val="none" w:sz="0" w:space="0" w:color="auto"/>
          </w:divBdr>
        </w:div>
        <w:div w:id="2107655025">
          <w:marLeft w:val="480"/>
          <w:marRight w:val="0"/>
          <w:marTop w:val="0"/>
          <w:marBottom w:val="0"/>
          <w:divBdr>
            <w:top w:val="none" w:sz="0" w:space="0" w:color="auto"/>
            <w:left w:val="none" w:sz="0" w:space="0" w:color="auto"/>
            <w:bottom w:val="none" w:sz="0" w:space="0" w:color="auto"/>
            <w:right w:val="none" w:sz="0" w:space="0" w:color="auto"/>
          </w:divBdr>
        </w:div>
        <w:div w:id="919674044">
          <w:marLeft w:val="480"/>
          <w:marRight w:val="0"/>
          <w:marTop w:val="0"/>
          <w:marBottom w:val="0"/>
          <w:divBdr>
            <w:top w:val="none" w:sz="0" w:space="0" w:color="auto"/>
            <w:left w:val="none" w:sz="0" w:space="0" w:color="auto"/>
            <w:bottom w:val="none" w:sz="0" w:space="0" w:color="auto"/>
            <w:right w:val="none" w:sz="0" w:space="0" w:color="auto"/>
          </w:divBdr>
        </w:div>
        <w:div w:id="1291400181">
          <w:marLeft w:val="480"/>
          <w:marRight w:val="0"/>
          <w:marTop w:val="0"/>
          <w:marBottom w:val="0"/>
          <w:divBdr>
            <w:top w:val="none" w:sz="0" w:space="0" w:color="auto"/>
            <w:left w:val="none" w:sz="0" w:space="0" w:color="auto"/>
            <w:bottom w:val="none" w:sz="0" w:space="0" w:color="auto"/>
            <w:right w:val="none" w:sz="0" w:space="0" w:color="auto"/>
          </w:divBdr>
        </w:div>
      </w:divsChild>
    </w:div>
    <w:div w:id="502012029">
      <w:bodyDiv w:val="1"/>
      <w:marLeft w:val="0"/>
      <w:marRight w:val="0"/>
      <w:marTop w:val="0"/>
      <w:marBottom w:val="0"/>
      <w:divBdr>
        <w:top w:val="none" w:sz="0" w:space="0" w:color="auto"/>
        <w:left w:val="none" w:sz="0" w:space="0" w:color="auto"/>
        <w:bottom w:val="none" w:sz="0" w:space="0" w:color="auto"/>
        <w:right w:val="none" w:sz="0" w:space="0" w:color="auto"/>
      </w:divBdr>
    </w:div>
    <w:div w:id="502670587">
      <w:bodyDiv w:val="1"/>
      <w:marLeft w:val="0"/>
      <w:marRight w:val="0"/>
      <w:marTop w:val="0"/>
      <w:marBottom w:val="0"/>
      <w:divBdr>
        <w:top w:val="none" w:sz="0" w:space="0" w:color="auto"/>
        <w:left w:val="none" w:sz="0" w:space="0" w:color="auto"/>
        <w:bottom w:val="none" w:sz="0" w:space="0" w:color="auto"/>
        <w:right w:val="none" w:sz="0" w:space="0" w:color="auto"/>
      </w:divBdr>
      <w:divsChild>
        <w:div w:id="1148743411">
          <w:marLeft w:val="640"/>
          <w:marRight w:val="0"/>
          <w:marTop w:val="0"/>
          <w:marBottom w:val="0"/>
          <w:divBdr>
            <w:top w:val="none" w:sz="0" w:space="0" w:color="auto"/>
            <w:left w:val="none" w:sz="0" w:space="0" w:color="auto"/>
            <w:bottom w:val="none" w:sz="0" w:space="0" w:color="auto"/>
            <w:right w:val="none" w:sz="0" w:space="0" w:color="auto"/>
          </w:divBdr>
        </w:div>
        <w:div w:id="24448423">
          <w:marLeft w:val="640"/>
          <w:marRight w:val="0"/>
          <w:marTop w:val="0"/>
          <w:marBottom w:val="0"/>
          <w:divBdr>
            <w:top w:val="none" w:sz="0" w:space="0" w:color="auto"/>
            <w:left w:val="none" w:sz="0" w:space="0" w:color="auto"/>
            <w:bottom w:val="none" w:sz="0" w:space="0" w:color="auto"/>
            <w:right w:val="none" w:sz="0" w:space="0" w:color="auto"/>
          </w:divBdr>
        </w:div>
        <w:div w:id="67072808">
          <w:marLeft w:val="640"/>
          <w:marRight w:val="0"/>
          <w:marTop w:val="0"/>
          <w:marBottom w:val="0"/>
          <w:divBdr>
            <w:top w:val="none" w:sz="0" w:space="0" w:color="auto"/>
            <w:left w:val="none" w:sz="0" w:space="0" w:color="auto"/>
            <w:bottom w:val="none" w:sz="0" w:space="0" w:color="auto"/>
            <w:right w:val="none" w:sz="0" w:space="0" w:color="auto"/>
          </w:divBdr>
        </w:div>
        <w:div w:id="162401409">
          <w:marLeft w:val="640"/>
          <w:marRight w:val="0"/>
          <w:marTop w:val="0"/>
          <w:marBottom w:val="0"/>
          <w:divBdr>
            <w:top w:val="none" w:sz="0" w:space="0" w:color="auto"/>
            <w:left w:val="none" w:sz="0" w:space="0" w:color="auto"/>
            <w:bottom w:val="none" w:sz="0" w:space="0" w:color="auto"/>
            <w:right w:val="none" w:sz="0" w:space="0" w:color="auto"/>
          </w:divBdr>
        </w:div>
        <w:div w:id="2137404546">
          <w:marLeft w:val="640"/>
          <w:marRight w:val="0"/>
          <w:marTop w:val="0"/>
          <w:marBottom w:val="0"/>
          <w:divBdr>
            <w:top w:val="none" w:sz="0" w:space="0" w:color="auto"/>
            <w:left w:val="none" w:sz="0" w:space="0" w:color="auto"/>
            <w:bottom w:val="none" w:sz="0" w:space="0" w:color="auto"/>
            <w:right w:val="none" w:sz="0" w:space="0" w:color="auto"/>
          </w:divBdr>
        </w:div>
        <w:div w:id="243613590">
          <w:marLeft w:val="640"/>
          <w:marRight w:val="0"/>
          <w:marTop w:val="0"/>
          <w:marBottom w:val="0"/>
          <w:divBdr>
            <w:top w:val="none" w:sz="0" w:space="0" w:color="auto"/>
            <w:left w:val="none" w:sz="0" w:space="0" w:color="auto"/>
            <w:bottom w:val="none" w:sz="0" w:space="0" w:color="auto"/>
            <w:right w:val="none" w:sz="0" w:space="0" w:color="auto"/>
          </w:divBdr>
        </w:div>
        <w:div w:id="120810176">
          <w:marLeft w:val="640"/>
          <w:marRight w:val="0"/>
          <w:marTop w:val="0"/>
          <w:marBottom w:val="0"/>
          <w:divBdr>
            <w:top w:val="none" w:sz="0" w:space="0" w:color="auto"/>
            <w:left w:val="none" w:sz="0" w:space="0" w:color="auto"/>
            <w:bottom w:val="none" w:sz="0" w:space="0" w:color="auto"/>
            <w:right w:val="none" w:sz="0" w:space="0" w:color="auto"/>
          </w:divBdr>
        </w:div>
        <w:div w:id="1570073337">
          <w:marLeft w:val="640"/>
          <w:marRight w:val="0"/>
          <w:marTop w:val="0"/>
          <w:marBottom w:val="0"/>
          <w:divBdr>
            <w:top w:val="none" w:sz="0" w:space="0" w:color="auto"/>
            <w:left w:val="none" w:sz="0" w:space="0" w:color="auto"/>
            <w:bottom w:val="none" w:sz="0" w:space="0" w:color="auto"/>
            <w:right w:val="none" w:sz="0" w:space="0" w:color="auto"/>
          </w:divBdr>
        </w:div>
        <w:div w:id="64232821">
          <w:marLeft w:val="640"/>
          <w:marRight w:val="0"/>
          <w:marTop w:val="0"/>
          <w:marBottom w:val="0"/>
          <w:divBdr>
            <w:top w:val="none" w:sz="0" w:space="0" w:color="auto"/>
            <w:left w:val="none" w:sz="0" w:space="0" w:color="auto"/>
            <w:bottom w:val="none" w:sz="0" w:space="0" w:color="auto"/>
            <w:right w:val="none" w:sz="0" w:space="0" w:color="auto"/>
          </w:divBdr>
        </w:div>
        <w:div w:id="499003254">
          <w:marLeft w:val="640"/>
          <w:marRight w:val="0"/>
          <w:marTop w:val="0"/>
          <w:marBottom w:val="0"/>
          <w:divBdr>
            <w:top w:val="none" w:sz="0" w:space="0" w:color="auto"/>
            <w:left w:val="none" w:sz="0" w:space="0" w:color="auto"/>
            <w:bottom w:val="none" w:sz="0" w:space="0" w:color="auto"/>
            <w:right w:val="none" w:sz="0" w:space="0" w:color="auto"/>
          </w:divBdr>
        </w:div>
        <w:div w:id="1132941194">
          <w:marLeft w:val="640"/>
          <w:marRight w:val="0"/>
          <w:marTop w:val="0"/>
          <w:marBottom w:val="0"/>
          <w:divBdr>
            <w:top w:val="none" w:sz="0" w:space="0" w:color="auto"/>
            <w:left w:val="none" w:sz="0" w:space="0" w:color="auto"/>
            <w:bottom w:val="none" w:sz="0" w:space="0" w:color="auto"/>
            <w:right w:val="none" w:sz="0" w:space="0" w:color="auto"/>
          </w:divBdr>
        </w:div>
        <w:div w:id="1923947462">
          <w:marLeft w:val="640"/>
          <w:marRight w:val="0"/>
          <w:marTop w:val="0"/>
          <w:marBottom w:val="0"/>
          <w:divBdr>
            <w:top w:val="none" w:sz="0" w:space="0" w:color="auto"/>
            <w:left w:val="none" w:sz="0" w:space="0" w:color="auto"/>
            <w:bottom w:val="none" w:sz="0" w:space="0" w:color="auto"/>
            <w:right w:val="none" w:sz="0" w:space="0" w:color="auto"/>
          </w:divBdr>
        </w:div>
        <w:div w:id="505754933">
          <w:marLeft w:val="640"/>
          <w:marRight w:val="0"/>
          <w:marTop w:val="0"/>
          <w:marBottom w:val="0"/>
          <w:divBdr>
            <w:top w:val="none" w:sz="0" w:space="0" w:color="auto"/>
            <w:left w:val="none" w:sz="0" w:space="0" w:color="auto"/>
            <w:bottom w:val="none" w:sz="0" w:space="0" w:color="auto"/>
            <w:right w:val="none" w:sz="0" w:space="0" w:color="auto"/>
          </w:divBdr>
        </w:div>
        <w:div w:id="1489783438">
          <w:marLeft w:val="640"/>
          <w:marRight w:val="0"/>
          <w:marTop w:val="0"/>
          <w:marBottom w:val="0"/>
          <w:divBdr>
            <w:top w:val="none" w:sz="0" w:space="0" w:color="auto"/>
            <w:left w:val="none" w:sz="0" w:space="0" w:color="auto"/>
            <w:bottom w:val="none" w:sz="0" w:space="0" w:color="auto"/>
            <w:right w:val="none" w:sz="0" w:space="0" w:color="auto"/>
          </w:divBdr>
        </w:div>
        <w:div w:id="794759866">
          <w:marLeft w:val="640"/>
          <w:marRight w:val="0"/>
          <w:marTop w:val="0"/>
          <w:marBottom w:val="0"/>
          <w:divBdr>
            <w:top w:val="none" w:sz="0" w:space="0" w:color="auto"/>
            <w:left w:val="none" w:sz="0" w:space="0" w:color="auto"/>
            <w:bottom w:val="none" w:sz="0" w:space="0" w:color="auto"/>
            <w:right w:val="none" w:sz="0" w:space="0" w:color="auto"/>
          </w:divBdr>
        </w:div>
        <w:div w:id="744760528">
          <w:marLeft w:val="640"/>
          <w:marRight w:val="0"/>
          <w:marTop w:val="0"/>
          <w:marBottom w:val="0"/>
          <w:divBdr>
            <w:top w:val="none" w:sz="0" w:space="0" w:color="auto"/>
            <w:left w:val="none" w:sz="0" w:space="0" w:color="auto"/>
            <w:bottom w:val="none" w:sz="0" w:space="0" w:color="auto"/>
            <w:right w:val="none" w:sz="0" w:space="0" w:color="auto"/>
          </w:divBdr>
        </w:div>
        <w:div w:id="1881553206">
          <w:marLeft w:val="640"/>
          <w:marRight w:val="0"/>
          <w:marTop w:val="0"/>
          <w:marBottom w:val="0"/>
          <w:divBdr>
            <w:top w:val="none" w:sz="0" w:space="0" w:color="auto"/>
            <w:left w:val="none" w:sz="0" w:space="0" w:color="auto"/>
            <w:bottom w:val="none" w:sz="0" w:space="0" w:color="auto"/>
            <w:right w:val="none" w:sz="0" w:space="0" w:color="auto"/>
          </w:divBdr>
        </w:div>
        <w:div w:id="670258503">
          <w:marLeft w:val="640"/>
          <w:marRight w:val="0"/>
          <w:marTop w:val="0"/>
          <w:marBottom w:val="0"/>
          <w:divBdr>
            <w:top w:val="none" w:sz="0" w:space="0" w:color="auto"/>
            <w:left w:val="none" w:sz="0" w:space="0" w:color="auto"/>
            <w:bottom w:val="none" w:sz="0" w:space="0" w:color="auto"/>
            <w:right w:val="none" w:sz="0" w:space="0" w:color="auto"/>
          </w:divBdr>
        </w:div>
        <w:div w:id="1639532316">
          <w:marLeft w:val="640"/>
          <w:marRight w:val="0"/>
          <w:marTop w:val="0"/>
          <w:marBottom w:val="0"/>
          <w:divBdr>
            <w:top w:val="none" w:sz="0" w:space="0" w:color="auto"/>
            <w:left w:val="none" w:sz="0" w:space="0" w:color="auto"/>
            <w:bottom w:val="none" w:sz="0" w:space="0" w:color="auto"/>
            <w:right w:val="none" w:sz="0" w:space="0" w:color="auto"/>
          </w:divBdr>
        </w:div>
        <w:div w:id="773791848">
          <w:marLeft w:val="640"/>
          <w:marRight w:val="0"/>
          <w:marTop w:val="0"/>
          <w:marBottom w:val="0"/>
          <w:divBdr>
            <w:top w:val="none" w:sz="0" w:space="0" w:color="auto"/>
            <w:left w:val="none" w:sz="0" w:space="0" w:color="auto"/>
            <w:bottom w:val="none" w:sz="0" w:space="0" w:color="auto"/>
            <w:right w:val="none" w:sz="0" w:space="0" w:color="auto"/>
          </w:divBdr>
        </w:div>
        <w:div w:id="375861429">
          <w:marLeft w:val="640"/>
          <w:marRight w:val="0"/>
          <w:marTop w:val="0"/>
          <w:marBottom w:val="0"/>
          <w:divBdr>
            <w:top w:val="none" w:sz="0" w:space="0" w:color="auto"/>
            <w:left w:val="none" w:sz="0" w:space="0" w:color="auto"/>
            <w:bottom w:val="none" w:sz="0" w:space="0" w:color="auto"/>
            <w:right w:val="none" w:sz="0" w:space="0" w:color="auto"/>
          </w:divBdr>
        </w:div>
        <w:div w:id="412899698">
          <w:marLeft w:val="640"/>
          <w:marRight w:val="0"/>
          <w:marTop w:val="0"/>
          <w:marBottom w:val="0"/>
          <w:divBdr>
            <w:top w:val="none" w:sz="0" w:space="0" w:color="auto"/>
            <w:left w:val="none" w:sz="0" w:space="0" w:color="auto"/>
            <w:bottom w:val="none" w:sz="0" w:space="0" w:color="auto"/>
            <w:right w:val="none" w:sz="0" w:space="0" w:color="auto"/>
          </w:divBdr>
        </w:div>
        <w:div w:id="2071730160">
          <w:marLeft w:val="640"/>
          <w:marRight w:val="0"/>
          <w:marTop w:val="0"/>
          <w:marBottom w:val="0"/>
          <w:divBdr>
            <w:top w:val="none" w:sz="0" w:space="0" w:color="auto"/>
            <w:left w:val="none" w:sz="0" w:space="0" w:color="auto"/>
            <w:bottom w:val="none" w:sz="0" w:space="0" w:color="auto"/>
            <w:right w:val="none" w:sz="0" w:space="0" w:color="auto"/>
          </w:divBdr>
        </w:div>
        <w:div w:id="1616477746">
          <w:marLeft w:val="640"/>
          <w:marRight w:val="0"/>
          <w:marTop w:val="0"/>
          <w:marBottom w:val="0"/>
          <w:divBdr>
            <w:top w:val="none" w:sz="0" w:space="0" w:color="auto"/>
            <w:left w:val="none" w:sz="0" w:space="0" w:color="auto"/>
            <w:bottom w:val="none" w:sz="0" w:space="0" w:color="auto"/>
            <w:right w:val="none" w:sz="0" w:space="0" w:color="auto"/>
          </w:divBdr>
        </w:div>
        <w:div w:id="851990718">
          <w:marLeft w:val="640"/>
          <w:marRight w:val="0"/>
          <w:marTop w:val="0"/>
          <w:marBottom w:val="0"/>
          <w:divBdr>
            <w:top w:val="none" w:sz="0" w:space="0" w:color="auto"/>
            <w:left w:val="none" w:sz="0" w:space="0" w:color="auto"/>
            <w:bottom w:val="none" w:sz="0" w:space="0" w:color="auto"/>
            <w:right w:val="none" w:sz="0" w:space="0" w:color="auto"/>
          </w:divBdr>
        </w:div>
        <w:div w:id="1113551138">
          <w:marLeft w:val="640"/>
          <w:marRight w:val="0"/>
          <w:marTop w:val="0"/>
          <w:marBottom w:val="0"/>
          <w:divBdr>
            <w:top w:val="none" w:sz="0" w:space="0" w:color="auto"/>
            <w:left w:val="none" w:sz="0" w:space="0" w:color="auto"/>
            <w:bottom w:val="none" w:sz="0" w:space="0" w:color="auto"/>
            <w:right w:val="none" w:sz="0" w:space="0" w:color="auto"/>
          </w:divBdr>
        </w:div>
        <w:div w:id="357901066">
          <w:marLeft w:val="640"/>
          <w:marRight w:val="0"/>
          <w:marTop w:val="0"/>
          <w:marBottom w:val="0"/>
          <w:divBdr>
            <w:top w:val="none" w:sz="0" w:space="0" w:color="auto"/>
            <w:left w:val="none" w:sz="0" w:space="0" w:color="auto"/>
            <w:bottom w:val="none" w:sz="0" w:space="0" w:color="auto"/>
            <w:right w:val="none" w:sz="0" w:space="0" w:color="auto"/>
          </w:divBdr>
        </w:div>
        <w:div w:id="1811897389">
          <w:marLeft w:val="640"/>
          <w:marRight w:val="0"/>
          <w:marTop w:val="0"/>
          <w:marBottom w:val="0"/>
          <w:divBdr>
            <w:top w:val="none" w:sz="0" w:space="0" w:color="auto"/>
            <w:left w:val="none" w:sz="0" w:space="0" w:color="auto"/>
            <w:bottom w:val="none" w:sz="0" w:space="0" w:color="auto"/>
            <w:right w:val="none" w:sz="0" w:space="0" w:color="auto"/>
          </w:divBdr>
        </w:div>
        <w:div w:id="2001808381">
          <w:marLeft w:val="640"/>
          <w:marRight w:val="0"/>
          <w:marTop w:val="0"/>
          <w:marBottom w:val="0"/>
          <w:divBdr>
            <w:top w:val="none" w:sz="0" w:space="0" w:color="auto"/>
            <w:left w:val="none" w:sz="0" w:space="0" w:color="auto"/>
            <w:bottom w:val="none" w:sz="0" w:space="0" w:color="auto"/>
            <w:right w:val="none" w:sz="0" w:space="0" w:color="auto"/>
          </w:divBdr>
        </w:div>
        <w:div w:id="927815289">
          <w:marLeft w:val="640"/>
          <w:marRight w:val="0"/>
          <w:marTop w:val="0"/>
          <w:marBottom w:val="0"/>
          <w:divBdr>
            <w:top w:val="none" w:sz="0" w:space="0" w:color="auto"/>
            <w:left w:val="none" w:sz="0" w:space="0" w:color="auto"/>
            <w:bottom w:val="none" w:sz="0" w:space="0" w:color="auto"/>
            <w:right w:val="none" w:sz="0" w:space="0" w:color="auto"/>
          </w:divBdr>
        </w:div>
        <w:div w:id="406265926">
          <w:marLeft w:val="640"/>
          <w:marRight w:val="0"/>
          <w:marTop w:val="0"/>
          <w:marBottom w:val="0"/>
          <w:divBdr>
            <w:top w:val="none" w:sz="0" w:space="0" w:color="auto"/>
            <w:left w:val="none" w:sz="0" w:space="0" w:color="auto"/>
            <w:bottom w:val="none" w:sz="0" w:space="0" w:color="auto"/>
            <w:right w:val="none" w:sz="0" w:space="0" w:color="auto"/>
          </w:divBdr>
        </w:div>
        <w:div w:id="1540360339">
          <w:marLeft w:val="640"/>
          <w:marRight w:val="0"/>
          <w:marTop w:val="0"/>
          <w:marBottom w:val="0"/>
          <w:divBdr>
            <w:top w:val="none" w:sz="0" w:space="0" w:color="auto"/>
            <w:left w:val="none" w:sz="0" w:space="0" w:color="auto"/>
            <w:bottom w:val="none" w:sz="0" w:space="0" w:color="auto"/>
            <w:right w:val="none" w:sz="0" w:space="0" w:color="auto"/>
          </w:divBdr>
        </w:div>
        <w:div w:id="1702512763">
          <w:marLeft w:val="640"/>
          <w:marRight w:val="0"/>
          <w:marTop w:val="0"/>
          <w:marBottom w:val="0"/>
          <w:divBdr>
            <w:top w:val="none" w:sz="0" w:space="0" w:color="auto"/>
            <w:left w:val="none" w:sz="0" w:space="0" w:color="auto"/>
            <w:bottom w:val="none" w:sz="0" w:space="0" w:color="auto"/>
            <w:right w:val="none" w:sz="0" w:space="0" w:color="auto"/>
          </w:divBdr>
        </w:div>
        <w:div w:id="553543858">
          <w:marLeft w:val="640"/>
          <w:marRight w:val="0"/>
          <w:marTop w:val="0"/>
          <w:marBottom w:val="0"/>
          <w:divBdr>
            <w:top w:val="none" w:sz="0" w:space="0" w:color="auto"/>
            <w:left w:val="none" w:sz="0" w:space="0" w:color="auto"/>
            <w:bottom w:val="none" w:sz="0" w:space="0" w:color="auto"/>
            <w:right w:val="none" w:sz="0" w:space="0" w:color="auto"/>
          </w:divBdr>
        </w:div>
        <w:div w:id="1876194087">
          <w:marLeft w:val="640"/>
          <w:marRight w:val="0"/>
          <w:marTop w:val="0"/>
          <w:marBottom w:val="0"/>
          <w:divBdr>
            <w:top w:val="none" w:sz="0" w:space="0" w:color="auto"/>
            <w:left w:val="none" w:sz="0" w:space="0" w:color="auto"/>
            <w:bottom w:val="none" w:sz="0" w:space="0" w:color="auto"/>
            <w:right w:val="none" w:sz="0" w:space="0" w:color="auto"/>
          </w:divBdr>
        </w:div>
        <w:div w:id="390274542">
          <w:marLeft w:val="640"/>
          <w:marRight w:val="0"/>
          <w:marTop w:val="0"/>
          <w:marBottom w:val="0"/>
          <w:divBdr>
            <w:top w:val="none" w:sz="0" w:space="0" w:color="auto"/>
            <w:left w:val="none" w:sz="0" w:space="0" w:color="auto"/>
            <w:bottom w:val="none" w:sz="0" w:space="0" w:color="auto"/>
            <w:right w:val="none" w:sz="0" w:space="0" w:color="auto"/>
          </w:divBdr>
        </w:div>
        <w:div w:id="1126310875">
          <w:marLeft w:val="640"/>
          <w:marRight w:val="0"/>
          <w:marTop w:val="0"/>
          <w:marBottom w:val="0"/>
          <w:divBdr>
            <w:top w:val="none" w:sz="0" w:space="0" w:color="auto"/>
            <w:left w:val="none" w:sz="0" w:space="0" w:color="auto"/>
            <w:bottom w:val="none" w:sz="0" w:space="0" w:color="auto"/>
            <w:right w:val="none" w:sz="0" w:space="0" w:color="auto"/>
          </w:divBdr>
        </w:div>
        <w:div w:id="1516722684">
          <w:marLeft w:val="640"/>
          <w:marRight w:val="0"/>
          <w:marTop w:val="0"/>
          <w:marBottom w:val="0"/>
          <w:divBdr>
            <w:top w:val="none" w:sz="0" w:space="0" w:color="auto"/>
            <w:left w:val="none" w:sz="0" w:space="0" w:color="auto"/>
            <w:bottom w:val="none" w:sz="0" w:space="0" w:color="auto"/>
            <w:right w:val="none" w:sz="0" w:space="0" w:color="auto"/>
          </w:divBdr>
        </w:div>
        <w:div w:id="1509447813">
          <w:marLeft w:val="640"/>
          <w:marRight w:val="0"/>
          <w:marTop w:val="0"/>
          <w:marBottom w:val="0"/>
          <w:divBdr>
            <w:top w:val="none" w:sz="0" w:space="0" w:color="auto"/>
            <w:left w:val="none" w:sz="0" w:space="0" w:color="auto"/>
            <w:bottom w:val="none" w:sz="0" w:space="0" w:color="auto"/>
            <w:right w:val="none" w:sz="0" w:space="0" w:color="auto"/>
          </w:divBdr>
        </w:div>
        <w:div w:id="568662144">
          <w:marLeft w:val="640"/>
          <w:marRight w:val="0"/>
          <w:marTop w:val="0"/>
          <w:marBottom w:val="0"/>
          <w:divBdr>
            <w:top w:val="none" w:sz="0" w:space="0" w:color="auto"/>
            <w:left w:val="none" w:sz="0" w:space="0" w:color="auto"/>
            <w:bottom w:val="none" w:sz="0" w:space="0" w:color="auto"/>
            <w:right w:val="none" w:sz="0" w:space="0" w:color="auto"/>
          </w:divBdr>
        </w:div>
        <w:div w:id="1108962537">
          <w:marLeft w:val="640"/>
          <w:marRight w:val="0"/>
          <w:marTop w:val="0"/>
          <w:marBottom w:val="0"/>
          <w:divBdr>
            <w:top w:val="none" w:sz="0" w:space="0" w:color="auto"/>
            <w:left w:val="none" w:sz="0" w:space="0" w:color="auto"/>
            <w:bottom w:val="none" w:sz="0" w:space="0" w:color="auto"/>
            <w:right w:val="none" w:sz="0" w:space="0" w:color="auto"/>
          </w:divBdr>
        </w:div>
        <w:div w:id="861282951">
          <w:marLeft w:val="640"/>
          <w:marRight w:val="0"/>
          <w:marTop w:val="0"/>
          <w:marBottom w:val="0"/>
          <w:divBdr>
            <w:top w:val="none" w:sz="0" w:space="0" w:color="auto"/>
            <w:left w:val="none" w:sz="0" w:space="0" w:color="auto"/>
            <w:bottom w:val="none" w:sz="0" w:space="0" w:color="auto"/>
            <w:right w:val="none" w:sz="0" w:space="0" w:color="auto"/>
          </w:divBdr>
        </w:div>
        <w:div w:id="1817602056">
          <w:marLeft w:val="640"/>
          <w:marRight w:val="0"/>
          <w:marTop w:val="0"/>
          <w:marBottom w:val="0"/>
          <w:divBdr>
            <w:top w:val="none" w:sz="0" w:space="0" w:color="auto"/>
            <w:left w:val="none" w:sz="0" w:space="0" w:color="auto"/>
            <w:bottom w:val="none" w:sz="0" w:space="0" w:color="auto"/>
            <w:right w:val="none" w:sz="0" w:space="0" w:color="auto"/>
          </w:divBdr>
        </w:div>
        <w:div w:id="938484600">
          <w:marLeft w:val="640"/>
          <w:marRight w:val="0"/>
          <w:marTop w:val="0"/>
          <w:marBottom w:val="0"/>
          <w:divBdr>
            <w:top w:val="none" w:sz="0" w:space="0" w:color="auto"/>
            <w:left w:val="none" w:sz="0" w:space="0" w:color="auto"/>
            <w:bottom w:val="none" w:sz="0" w:space="0" w:color="auto"/>
            <w:right w:val="none" w:sz="0" w:space="0" w:color="auto"/>
          </w:divBdr>
        </w:div>
        <w:div w:id="649870561">
          <w:marLeft w:val="640"/>
          <w:marRight w:val="0"/>
          <w:marTop w:val="0"/>
          <w:marBottom w:val="0"/>
          <w:divBdr>
            <w:top w:val="none" w:sz="0" w:space="0" w:color="auto"/>
            <w:left w:val="none" w:sz="0" w:space="0" w:color="auto"/>
            <w:bottom w:val="none" w:sz="0" w:space="0" w:color="auto"/>
            <w:right w:val="none" w:sz="0" w:space="0" w:color="auto"/>
          </w:divBdr>
        </w:div>
        <w:div w:id="1962759849">
          <w:marLeft w:val="640"/>
          <w:marRight w:val="0"/>
          <w:marTop w:val="0"/>
          <w:marBottom w:val="0"/>
          <w:divBdr>
            <w:top w:val="none" w:sz="0" w:space="0" w:color="auto"/>
            <w:left w:val="none" w:sz="0" w:space="0" w:color="auto"/>
            <w:bottom w:val="none" w:sz="0" w:space="0" w:color="auto"/>
            <w:right w:val="none" w:sz="0" w:space="0" w:color="auto"/>
          </w:divBdr>
        </w:div>
        <w:div w:id="215943238">
          <w:marLeft w:val="640"/>
          <w:marRight w:val="0"/>
          <w:marTop w:val="0"/>
          <w:marBottom w:val="0"/>
          <w:divBdr>
            <w:top w:val="none" w:sz="0" w:space="0" w:color="auto"/>
            <w:left w:val="none" w:sz="0" w:space="0" w:color="auto"/>
            <w:bottom w:val="none" w:sz="0" w:space="0" w:color="auto"/>
            <w:right w:val="none" w:sz="0" w:space="0" w:color="auto"/>
          </w:divBdr>
        </w:div>
        <w:div w:id="481046021">
          <w:marLeft w:val="640"/>
          <w:marRight w:val="0"/>
          <w:marTop w:val="0"/>
          <w:marBottom w:val="0"/>
          <w:divBdr>
            <w:top w:val="none" w:sz="0" w:space="0" w:color="auto"/>
            <w:left w:val="none" w:sz="0" w:space="0" w:color="auto"/>
            <w:bottom w:val="none" w:sz="0" w:space="0" w:color="auto"/>
            <w:right w:val="none" w:sz="0" w:space="0" w:color="auto"/>
          </w:divBdr>
        </w:div>
        <w:div w:id="1631207952">
          <w:marLeft w:val="640"/>
          <w:marRight w:val="0"/>
          <w:marTop w:val="0"/>
          <w:marBottom w:val="0"/>
          <w:divBdr>
            <w:top w:val="none" w:sz="0" w:space="0" w:color="auto"/>
            <w:left w:val="none" w:sz="0" w:space="0" w:color="auto"/>
            <w:bottom w:val="none" w:sz="0" w:space="0" w:color="auto"/>
            <w:right w:val="none" w:sz="0" w:space="0" w:color="auto"/>
          </w:divBdr>
        </w:div>
        <w:div w:id="422452366">
          <w:marLeft w:val="640"/>
          <w:marRight w:val="0"/>
          <w:marTop w:val="0"/>
          <w:marBottom w:val="0"/>
          <w:divBdr>
            <w:top w:val="none" w:sz="0" w:space="0" w:color="auto"/>
            <w:left w:val="none" w:sz="0" w:space="0" w:color="auto"/>
            <w:bottom w:val="none" w:sz="0" w:space="0" w:color="auto"/>
            <w:right w:val="none" w:sz="0" w:space="0" w:color="auto"/>
          </w:divBdr>
        </w:div>
        <w:div w:id="1317882636">
          <w:marLeft w:val="640"/>
          <w:marRight w:val="0"/>
          <w:marTop w:val="0"/>
          <w:marBottom w:val="0"/>
          <w:divBdr>
            <w:top w:val="none" w:sz="0" w:space="0" w:color="auto"/>
            <w:left w:val="none" w:sz="0" w:space="0" w:color="auto"/>
            <w:bottom w:val="none" w:sz="0" w:space="0" w:color="auto"/>
            <w:right w:val="none" w:sz="0" w:space="0" w:color="auto"/>
          </w:divBdr>
        </w:div>
        <w:div w:id="6711179">
          <w:marLeft w:val="640"/>
          <w:marRight w:val="0"/>
          <w:marTop w:val="0"/>
          <w:marBottom w:val="0"/>
          <w:divBdr>
            <w:top w:val="none" w:sz="0" w:space="0" w:color="auto"/>
            <w:left w:val="none" w:sz="0" w:space="0" w:color="auto"/>
            <w:bottom w:val="none" w:sz="0" w:space="0" w:color="auto"/>
            <w:right w:val="none" w:sz="0" w:space="0" w:color="auto"/>
          </w:divBdr>
        </w:div>
        <w:div w:id="1967000341">
          <w:marLeft w:val="640"/>
          <w:marRight w:val="0"/>
          <w:marTop w:val="0"/>
          <w:marBottom w:val="0"/>
          <w:divBdr>
            <w:top w:val="none" w:sz="0" w:space="0" w:color="auto"/>
            <w:left w:val="none" w:sz="0" w:space="0" w:color="auto"/>
            <w:bottom w:val="none" w:sz="0" w:space="0" w:color="auto"/>
            <w:right w:val="none" w:sz="0" w:space="0" w:color="auto"/>
          </w:divBdr>
        </w:div>
        <w:div w:id="454057113">
          <w:marLeft w:val="640"/>
          <w:marRight w:val="0"/>
          <w:marTop w:val="0"/>
          <w:marBottom w:val="0"/>
          <w:divBdr>
            <w:top w:val="none" w:sz="0" w:space="0" w:color="auto"/>
            <w:left w:val="none" w:sz="0" w:space="0" w:color="auto"/>
            <w:bottom w:val="none" w:sz="0" w:space="0" w:color="auto"/>
            <w:right w:val="none" w:sz="0" w:space="0" w:color="auto"/>
          </w:divBdr>
        </w:div>
        <w:div w:id="1626425124">
          <w:marLeft w:val="640"/>
          <w:marRight w:val="0"/>
          <w:marTop w:val="0"/>
          <w:marBottom w:val="0"/>
          <w:divBdr>
            <w:top w:val="none" w:sz="0" w:space="0" w:color="auto"/>
            <w:left w:val="none" w:sz="0" w:space="0" w:color="auto"/>
            <w:bottom w:val="none" w:sz="0" w:space="0" w:color="auto"/>
            <w:right w:val="none" w:sz="0" w:space="0" w:color="auto"/>
          </w:divBdr>
        </w:div>
        <w:div w:id="1119035941">
          <w:marLeft w:val="640"/>
          <w:marRight w:val="0"/>
          <w:marTop w:val="0"/>
          <w:marBottom w:val="0"/>
          <w:divBdr>
            <w:top w:val="none" w:sz="0" w:space="0" w:color="auto"/>
            <w:left w:val="none" w:sz="0" w:space="0" w:color="auto"/>
            <w:bottom w:val="none" w:sz="0" w:space="0" w:color="auto"/>
            <w:right w:val="none" w:sz="0" w:space="0" w:color="auto"/>
          </w:divBdr>
        </w:div>
        <w:div w:id="969745060">
          <w:marLeft w:val="640"/>
          <w:marRight w:val="0"/>
          <w:marTop w:val="0"/>
          <w:marBottom w:val="0"/>
          <w:divBdr>
            <w:top w:val="none" w:sz="0" w:space="0" w:color="auto"/>
            <w:left w:val="none" w:sz="0" w:space="0" w:color="auto"/>
            <w:bottom w:val="none" w:sz="0" w:space="0" w:color="auto"/>
            <w:right w:val="none" w:sz="0" w:space="0" w:color="auto"/>
          </w:divBdr>
        </w:div>
        <w:div w:id="420377095">
          <w:marLeft w:val="640"/>
          <w:marRight w:val="0"/>
          <w:marTop w:val="0"/>
          <w:marBottom w:val="0"/>
          <w:divBdr>
            <w:top w:val="none" w:sz="0" w:space="0" w:color="auto"/>
            <w:left w:val="none" w:sz="0" w:space="0" w:color="auto"/>
            <w:bottom w:val="none" w:sz="0" w:space="0" w:color="auto"/>
            <w:right w:val="none" w:sz="0" w:space="0" w:color="auto"/>
          </w:divBdr>
        </w:div>
        <w:div w:id="1182089518">
          <w:marLeft w:val="640"/>
          <w:marRight w:val="0"/>
          <w:marTop w:val="0"/>
          <w:marBottom w:val="0"/>
          <w:divBdr>
            <w:top w:val="none" w:sz="0" w:space="0" w:color="auto"/>
            <w:left w:val="none" w:sz="0" w:space="0" w:color="auto"/>
            <w:bottom w:val="none" w:sz="0" w:space="0" w:color="auto"/>
            <w:right w:val="none" w:sz="0" w:space="0" w:color="auto"/>
          </w:divBdr>
        </w:div>
        <w:div w:id="202905587">
          <w:marLeft w:val="640"/>
          <w:marRight w:val="0"/>
          <w:marTop w:val="0"/>
          <w:marBottom w:val="0"/>
          <w:divBdr>
            <w:top w:val="none" w:sz="0" w:space="0" w:color="auto"/>
            <w:left w:val="none" w:sz="0" w:space="0" w:color="auto"/>
            <w:bottom w:val="none" w:sz="0" w:space="0" w:color="auto"/>
            <w:right w:val="none" w:sz="0" w:space="0" w:color="auto"/>
          </w:divBdr>
        </w:div>
        <w:div w:id="801265467">
          <w:marLeft w:val="640"/>
          <w:marRight w:val="0"/>
          <w:marTop w:val="0"/>
          <w:marBottom w:val="0"/>
          <w:divBdr>
            <w:top w:val="none" w:sz="0" w:space="0" w:color="auto"/>
            <w:left w:val="none" w:sz="0" w:space="0" w:color="auto"/>
            <w:bottom w:val="none" w:sz="0" w:space="0" w:color="auto"/>
            <w:right w:val="none" w:sz="0" w:space="0" w:color="auto"/>
          </w:divBdr>
        </w:div>
        <w:div w:id="212347606">
          <w:marLeft w:val="640"/>
          <w:marRight w:val="0"/>
          <w:marTop w:val="0"/>
          <w:marBottom w:val="0"/>
          <w:divBdr>
            <w:top w:val="none" w:sz="0" w:space="0" w:color="auto"/>
            <w:left w:val="none" w:sz="0" w:space="0" w:color="auto"/>
            <w:bottom w:val="none" w:sz="0" w:space="0" w:color="auto"/>
            <w:right w:val="none" w:sz="0" w:space="0" w:color="auto"/>
          </w:divBdr>
        </w:div>
        <w:div w:id="108933101">
          <w:marLeft w:val="640"/>
          <w:marRight w:val="0"/>
          <w:marTop w:val="0"/>
          <w:marBottom w:val="0"/>
          <w:divBdr>
            <w:top w:val="none" w:sz="0" w:space="0" w:color="auto"/>
            <w:left w:val="none" w:sz="0" w:space="0" w:color="auto"/>
            <w:bottom w:val="none" w:sz="0" w:space="0" w:color="auto"/>
            <w:right w:val="none" w:sz="0" w:space="0" w:color="auto"/>
          </w:divBdr>
        </w:div>
        <w:div w:id="1459835205">
          <w:marLeft w:val="640"/>
          <w:marRight w:val="0"/>
          <w:marTop w:val="0"/>
          <w:marBottom w:val="0"/>
          <w:divBdr>
            <w:top w:val="none" w:sz="0" w:space="0" w:color="auto"/>
            <w:left w:val="none" w:sz="0" w:space="0" w:color="auto"/>
            <w:bottom w:val="none" w:sz="0" w:space="0" w:color="auto"/>
            <w:right w:val="none" w:sz="0" w:space="0" w:color="auto"/>
          </w:divBdr>
        </w:div>
        <w:div w:id="1884168800">
          <w:marLeft w:val="640"/>
          <w:marRight w:val="0"/>
          <w:marTop w:val="0"/>
          <w:marBottom w:val="0"/>
          <w:divBdr>
            <w:top w:val="none" w:sz="0" w:space="0" w:color="auto"/>
            <w:left w:val="none" w:sz="0" w:space="0" w:color="auto"/>
            <w:bottom w:val="none" w:sz="0" w:space="0" w:color="auto"/>
            <w:right w:val="none" w:sz="0" w:space="0" w:color="auto"/>
          </w:divBdr>
        </w:div>
        <w:div w:id="818807221">
          <w:marLeft w:val="640"/>
          <w:marRight w:val="0"/>
          <w:marTop w:val="0"/>
          <w:marBottom w:val="0"/>
          <w:divBdr>
            <w:top w:val="none" w:sz="0" w:space="0" w:color="auto"/>
            <w:left w:val="none" w:sz="0" w:space="0" w:color="auto"/>
            <w:bottom w:val="none" w:sz="0" w:space="0" w:color="auto"/>
            <w:right w:val="none" w:sz="0" w:space="0" w:color="auto"/>
          </w:divBdr>
        </w:div>
        <w:div w:id="1842156704">
          <w:marLeft w:val="640"/>
          <w:marRight w:val="0"/>
          <w:marTop w:val="0"/>
          <w:marBottom w:val="0"/>
          <w:divBdr>
            <w:top w:val="none" w:sz="0" w:space="0" w:color="auto"/>
            <w:left w:val="none" w:sz="0" w:space="0" w:color="auto"/>
            <w:bottom w:val="none" w:sz="0" w:space="0" w:color="auto"/>
            <w:right w:val="none" w:sz="0" w:space="0" w:color="auto"/>
          </w:divBdr>
        </w:div>
        <w:div w:id="373238132">
          <w:marLeft w:val="640"/>
          <w:marRight w:val="0"/>
          <w:marTop w:val="0"/>
          <w:marBottom w:val="0"/>
          <w:divBdr>
            <w:top w:val="none" w:sz="0" w:space="0" w:color="auto"/>
            <w:left w:val="none" w:sz="0" w:space="0" w:color="auto"/>
            <w:bottom w:val="none" w:sz="0" w:space="0" w:color="auto"/>
            <w:right w:val="none" w:sz="0" w:space="0" w:color="auto"/>
          </w:divBdr>
        </w:div>
        <w:div w:id="1400446557">
          <w:marLeft w:val="640"/>
          <w:marRight w:val="0"/>
          <w:marTop w:val="0"/>
          <w:marBottom w:val="0"/>
          <w:divBdr>
            <w:top w:val="none" w:sz="0" w:space="0" w:color="auto"/>
            <w:left w:val="none" w:sz="0" w:space="0" w:color="auto"/>
            <w:bottom w:val="none" w:sz="0" w:space="0" w:color="auto"/>
            <w:right w:val="none" w:sz="0" w:space="0" w:color="auto"/>
          </w:divBdr>
        </w:div>
        <w:div w:id="593441795">
          <w:marLeft w:val="640"/>
          <w:marRight w:val="0"/>
          <w:marTop w:val="0"/>
          <w:marBottom w:val="0"/>
          <w:divBdr>
            <w:top w:val="none" w:sz="0" w:space="0" w:color="auto"/>
            <w:left w:val="none" w:sz="0" w:space="0" w:color="auto"/>
            <w:bottom w:val="none" w:sz="0" w:space="0" w:color="auto"/>
            <w:right w:val="none" w:sz="0" w:space="0" w:color="auto"/>
          </w:divBdr>
        </w:div>
        <w:div w:id="1103114110">
          <w:marLeft w:val="640"/>
          <w:marRight w:val="0"/>
          <w:marTop w:val="0"/>
          <w:marBottom w:val="0"/>
          <w:divBdr>
            <w:top w:val="none" w:sz="0" w:space="0" w:color="auto"/>
            <w:left w:val="none" w:sz="0" w:space="0" w:color="auto"/>
            <w:bottom w:val="none" w:sz="0" w:space="0" w:color="auto"/>
            <w:right w:val="none" w:sz="0" w:space="0" w:color="auto"/>
          </w:divBdr>
        </w:div>
        <w:div w:id="1163357359">
          <w:marLeft w:val="640"/>
          <w:marRight w:val="0"/>
          <w:marTop w:val="0"/>
          <w:marBottom w:val="0"/>
          <w:divBdr>
            <w:top w:val="none" w:sz="0" w:space="0" w:color="auto"/>
            <w:left w:val="none" w:sz="0" w:space="0" w:color="auto"/>
            <w:bottom w:val="none" w:sz="0" w:space="0" w:color="auto"/>
            <w:right w:val="none" w:sz="0" w:space="0" w:color="auto"/>
          </w:divBdr>
        </w:div>
        <w:div w:id="1956400600">
          <w:marLeft w:val="640"/>
          <w:marRight w:val="0"/>
          <w:marTop w:val="0"/>
          <w:marBottom w:val="0"/>
          <w:divBdr>
            <w:top w:val="none" w:sz="0" w:space="0" w:color="auto"/>
            <w:left w:val="none" w:sz="0" w:space="0" w:color="auto"/>
            <w:bottom w:val="none" w:sz="0" w:space="0" w:color="auto"/>
            <w:right w:val="none" w:sz="0" w:space="0" w:color="auto"/>
          </w:divBdr>
        </w:div>
        <w:div w:id="1995261588">
          <w:marLeft w:val="640"/>
          <w:marRight w:val="0"/>
          <w:marTop w:val="0"/>
          <w:marBottom w:val="0"/>
          <w:divBdr>
            <w:top w:val="none" w:sz="0" w:space="0" w:color="auto"/>
            <w:left w:val="none" w:sz="0" w:space="0" w:color="auto"/>
            <w:bottom w:val="none" w:sz="0" w:space="0" w:color="auto"/>
            <w:right w:val="none" w:sz="0" w:space="0" w:color="auto"/>
          </w:divBdr>
        </w:div>
        <w:div w:id="37164671">
          <w:marLeft w:val="640"/>
          <w:marRight w:val="0"/>
          <w:marTop w:val="0"/>
          <w:marBottom w:val="0"/>
          <w:divBdr>
            <w:top w:val="none" w:sz="0" w:space="0" w:color="auto"/>
            <w:left w:val="none" w:sz="0" w:space="0" w:color="auto"/>
            <w:bottom w:val="none" w:sz="0" w:space="0" w:color="auto"/>
            <w:right w:val="none" w:sz="0" w:space="0" w:color="auto"/>
          </w:divBdr>
        </w:div>
        <w:div w:id="1305739434">
          <w:marLeft w:val="640"/>
          <w:marRight w:val="0"/>
          <w:marTop w:val="0"/>
          <w:marBottom w:val="0"/>
          <w:divBdr>
            <w:top w:val="none" w:sz="0" w:space="0" w:color="auto"/>
            <w:left w:val="none" w:sz="0" w:space="0" w:color="auto"/>
            <w:bottom w:val="none" w:sz="0" w:space="0" w:color="auto"/>
            <w:right w:val="none" w:sz="0" w:space="0" w:color="auto"/>
          </w:divBdr>
        </w:div>
        <w:div w:id="45028932">
          <w:marLeft w:val="640"/>
          <w:marRight w:val="0"/>
          <w:marTop w:val="0"/>
          <w:marBottom w:val="0"/>
          <w:divBdr>
            <w:top w:val="none" w:sz="0" w:space="0" w:color="auto"/>
            <w:left w:val="none" w:sz="0" w:space="0" w:color="auto"/>
            <w:bottom w:val="none" w:sz="0" w:space="0" w:color="auto"/>
            <w:right w:val="none" w:sz="0" w:space="0" w:color="auto"/>
          </w:divBdr>
        </w:div>
        <w:div w:id="2100904714">
          <w:marLeft w:val="640"/>
          <w:marRight w:val="0"/>
          <w:marTop w:val="0"/>
          <w:marBottom w:val="0"/>
          <w:divBdr>
            <w:top w:val="none" w:sz="0" w:space="0" w:color="auto"/>
            <w:left w:val="none" w:sz="0" w:space="0" w:color="auto"/>
            <w:bottom w:val="none" w:sz="0" w:space="0" w:color="auto"/>
            <w:right w:val="none" w:sz="0" w:space="0" w:color="auto"/>
          </w:divBdr>
        </w:div>
        <w:div w:id="2031636355">
          <w:marLeft w:val="640"/>
          <w:marRight w:val="0"/>
          <w:marTop w:val="0"/>
          <w:marBottom w:val="0"/>
          <w:divBdr>
            <w:top w:val="none" w:sz="0" w:space="0" w:color="auto"/>
            <w:left w:val="none" w:sz="0" w:space="0" w:color="auto"/>
            <w:bottom w:val="none" w:sz="0" w:space="0" w:color="auto"/>
            <w:right w:val="none" w:sz="0" w:space="0" w:color="auto"/>
          </w:divBdr>
        </w:div>
        <w:div w:id="504829376">
          <w:marLeft w:val="640"/>
          <w:marRight w:val="0"/>
          <w:marTop w:val="0"/>
          <w:marBottom w:val="0"/>
          <w:divBdr>
            <w:top w:val="none" w:sz="0" w:space="0" w:color="auto"/>
            <w:left w:val="none" w:sz="0" w:space="0" w:color="auto"/>
            <w:bottom w:val="none" w:sz="0" w:space="0" w:color="auto"/>
            <w:right w:val="none" w:sz="0" w:space="0" w:color="auto"/>
          </w:divBdr>
        </w:div>
        <w:div w:id="1845440496">
          <w:marLeft w:val="640"/>
          <w:marRight w:val="0"/>
          <w:marTop w:val="0"/>
          <w:marBottom w:val="0"/>
          <w:divBdr>
            <w:top w:val="none" w:sz="0" w:space="0" w:color="auto"/>
            <w:left w:val="none" w:sz="0" w:space="0" w:color="auto"/>
            <w:bottom w:val="none" w:sz="0" w:space="0" w:color="auto"/>
            <w:right w:val="none" w:sz="0" w:space="0" w:color="auto"/>
          </w:divBdr>
        </w:div>
        <w:div w:id="1319573947">
          <w:marLeft w:val="640"/>
          <w:marRight w:val="0"/>
          <w:marTop w:val="0"/>
          <w:marBottom w:val="0"/>
          <w:divBdr>
            <w:top w:val="none" w:sz="0" w:space="0" w:color="auto"/>
            <w:left w:val="none" w:sz="0" w:space="0" w:color="auto"/>
            <w:bottom w:val="none" w:sz="0" w:space="0" w:color="auto"/>
            <w:right w:val="none" w:sz="0" w:space="0" w:color="auto"/>
          </w:divBdr>
        </w:div>
        <w:div w:id="1149319756">
          <w:marLeft w:val="640"/>
          <w:marRight w:val="0"/>
          <w:marTop w:val="0"/>
          <w:marBottom w:val="0"/>
          <w:divBdr>
            <w:top w:val="none" w:sz="0" w:space="0" w:color="auto"/>
            <w:left w:val="none" w:sz="0" w:space="0" w:color="auto"/>
            <w:bottom w:val="none" w:sz="0" w:space="0" w:color="auto"/>
            <w:right w:val="none" w:sz="0" w:space="0" w:color="auto"/>
          </w:divBdr>
        </w:div>
        <w:div w:id="899949599">
          <w:marLeft w:val="640"/>
          <w:marRight w:val="0"/>
          <w:marTop w:val="0"/>
          <w:marBottom w:val="0"/>
          <w:divBdr>
            <w:top w:val="none" w:sz="0" w:space="0" w:color="auto"/>
            <w:left w:val="none" w:sz="0" w:space="0" w:color="auto"/>
            <w:bottom w:val="none" w:sz="0" w:space="0" w:color="auto"/>
            <w:right w:val="none" w:sz="0" w:space="0" w:color="auto"/>
          </w:divBdr>
        </w:div>
        <w:div w:id="642584090">
          <w:marLeft w:val="640"/>
          <w:marRight w:val="0"/>
          <w:marTop w:val="0"/>
          <w:marBottom w:val="0"/>
          <w:divBdr>
            <w:top w:val="none" w:sz="0" w:space="0" w:color="auto"/>
            <w:left w:val="none" w:sz="0" w:space="0" w:color="auto"/>
            <w:bottom w:val="none" w:sz="0" w:space="0" w:color="auto"/>
            <w:right w:val="none" w:sz="0" w:space="0" w:color="auto"/>
          </w:divBdr>
        </w:div>
      </w:divsChild>
    </w:div>
    <w:div w:id="503208435">
      <w:bodyDiv w:val="1"/>
      <w:marLeft w:val="0"/>
      <w:marRight w:val="0"/>
      <w:marTop w:val="0"/>
      <w:marBottom w:val="0"/>
      <w:divBdr>
        <w:top w:val="none" w:sz="0" w:space="0" w:color="auto"/>
        <w:left w:val="none" w:sz="0" w:space="0" w:color="auto"/>
        <w:bottom w:val="none" w:sz="0" w:space="0" w:color="auto"/>
        <w:right w:val="none" w:sz="0" w:space="0" w:color="auto"/>
      </w:divBdr>
    </w:div>
    <w:div w:id="509830761">
      <w:bodyDiv w:val="1"/>
      <w:marLeft w:val="0"/>
      <w:marRight w:val="0"/>
      <w:marTop w:val="0"/>
      <w:marBottom w:val="0"/>
      <w:divBdr>
        <w:top w:val="none" w:sz="0" w:space="0" w:color="auto"/>
        <w:left w:val="none" w:sz="0" w:space="0" w:color="auto"/>
        <w:bottom w:val="none" w:sz="0" w:space="0" w:color="auto"/>
        <w:right w:val="none" w:sz="0" w:space="0" w:color="auto"/>
      </w:divBdr>
    </w:div>
    <w:div w:id="513039706">
      <w:bodyDiv w:val="1"/>
      <w:marLeft w:val="0"/>
      <w:marRight w:val="0"/>
      <w:marTop w:val="0"/>
      <w:marBottom w:val="0"/>
      <w:divBdr>
        <w:top w:val="none" w:sz="0" w:space="0" w:color="auto"/>
        <w:left w:val="none" w:sz="0" w:space="0" w:color="auto"/>
        <w:bottom w:val="none" w:sz="0" w:space="0" w:color="auto"/>
        <w:right w:val="none" w:sz="0" w:space="0" w:color="auto"/>
      </w:divBdr>
    </w:div>
    <w:div w:id="514266809">
      <w:bodyDiv w:val="1"/>
      <w:marLeft w:val="0"/>
      <w:marRight w:val="0"/>
      <w:marTop w:val="0"/>
      <w:marBottom w:val="0"/>
      <w:divBdr>
        <w:top w:val="none" w:sz="0" w:space="0" w:color="auto"/>
        <w:left w:val="none" w:sz="0" w:space="0" w:color="auto"/>
        <w:bottom w:val="none" w:sz="0" w:space="0" w:color="auto"/>
        <w:right w:val="none" w:sz="0" w:space="0" w:color="auto"/>
      </w:divBdr>
    </w:div>
    <w:div w:id="519776518">
      <w:bodyDiv w:val="1"/>
      <w:marLeft w:val="0"/>
      <w:marRight w:val="0"/>
      <w:marTop w:val="0"/>
      <w:marBottom w:val="0"/>
      <w:divBdr>
        <w:top w:val="none" w:sz="0" w:space="0" w:color="auto"/>
        <w:left w:val="none" w:sz="0" w:space="0" w:color="auto"/>
        <w:bottom w:val="none" w:sz="0" w:space="0" w:color="auto"/>
        <w:right w:val="none" w:sz="0" w:space="0" w:color="auto"/>
      </w:divBdr>
    </w:div>
    <w:div w:id="521473617">
      <w:bodyDiv w:val="1"/>
      <w:marLeft w:val="0"/>
      <w:marRight w:val="0"/>
      <w:marTop w:val="0"/>
      <w:marBottom w:val="0"/>
      <w:divBdr>
        <w:top w:val="none" w:sz="0" w:space="0" w:color="auto"/>
        <w:left w:val="none" w:sz="0" w:space="0" w:color="auto"/>
        <w:bottom w:val="none" w:sz="0" w:space="0" w:color="auto"/>
        <w:right w:val="none" w:sz="0" w:space="0" w:color="auto"/>
      </w:divBdr>
      <w:divsChild>
        <w:div w:id="1060788905">
          <w:marLeft w:val="640"/>
          <w:marRight w:val="0"/>
          <w:marTop w:val="0"/>
          <w:marBottom w:val="0"/>
          <w:divBdr>
            <w:top w:val="none" w:sz="0" w:space="0" w:color="auto"/>
            <w:left w:val="none" w:sz="0" w:space="0" w:color="auto"/>
            <w:bottom w:val="none" w:sz="0" w:space="0" w:color="auto"/>
            <w:right w:val="none" w:sz="0" w:space="0" w:color="auto"/>
          </w:divBdr>
        </w:div>
        <w:div w:id="550575174">
          <w:marLeft w:val="640"/>
          <w:marRight w:val="0"/>
          <w:marTop w:val="0"/>
          <w:marBottom w:val="0"/>
          <w:divBdr>
            <w:top w:val="none" w:sz="0" w:space="0" w:color="auto"/>
            <w:left w:val="none" w:sz="0" w:space="0" w:color="auto"/>
            <w:bottom w:val="none" w:sz="0" w:space="0" w:color="auto"/>
            <w:right w:val="none" w:sz="0" w:space="0" w:color="auto"/>
          </w:divBdr>
        </w:div>
        <w:div w:id="1375621049">
          <w:marLeft w:val="640"/>
          <w:marRight w:val="0"/>
          <w:marTop w:val="0"/>
          <w:marBottom w:val="0"/>
          <w:divBdr>
            <w:top w:val="none" w:sz="0" w:space="0" w:color="auto"/>
            <w:left w:val="none" w:sz="0" w:space="0" w:color="auto"/>
            <w:bottom w:val="none" w:sz="0" w:space="0" w:color="auto"/>
            <w:right w:val="none" w:sz="0" w:space="0" w:color="auto"/>
          </w:divBdr>
        </w:div>
        <w:div w:id="567301566">
          <w:marLeft w:val="640"/>
          <w:marRight w:val="0"/>
          <w:marTop w:val="0"/>
          <w:marBottom w:val="0"/>
          <w:divBdr>
            <w:top w:val="none" w:sz="0" w:space="0" w:color="auto"/>
            <w:left w:val="none" w:sz="0" w:space="0" w:color="auto"/>
            <w:bottom w:val="none" w:sz="0" w:space="0" w:color="auto"/>
            <w:right w:val="none" w:sz="0" w:space="0" w:color="auto"/>
          </w:divBdr>
        </w:div>
        <w:div w:id="765350899">
          <w:marLeft w:val="640"/>
          <w:marRight w:val="0"/>
          <w:marTop w:val="0"/>
          <w:marBottom w:val="0"/>
          <w:divBdr>
            <w:top w:val="none" w:sz="0" w:space="0" w:color="auto"/>
            <w:left w:val="none" w:sz="0" w:space="0" w:color="auto"/>
            <w:bottom w:val="none" w:sz="0" w:space="0" w:color="auto"/>
            <w:right w:val="none" w:sz="0" w:space="0" w:color="auto"/>
          </w:divBdr>
        </w:div>
        <w:div w:id="1614165029">
          <w:marLeft w:val="640"/>
          <w:marRight w:val="0"/>
          <w:marTop w:val="0"/>
          <w:marBottom w:val="0"/>
          <w:divBdr>
            <w:top w:val="none" w:sz="0" w:space="0" w:color="auto"/>
            <w:left w:val="none" w:sz="0" w:space="0" w:color="auto"/>
            <w:bottom w:val="none" w:sz="0" w:space="0" w:color="auto"/>
            <w:right w:val="none" w:sz="0" w:space="0" w:color="auto"/>
          </w:divBdr>
        </w:div>
        <w:div w:id="677851546">
          <w:marLeft w:val="640"/>
          <w:marRight w:val="0"/>
          <w:marTop w:val="0"/>
          <w:marBottom w:val="0"/>
          <w:divBdr>
            <w:top w:val="none" w:sz="0" w:space="0" w:color="auto"/>
            <w:left w:val="none" w:sz="0" w:space="0" w:color="auto"/>
            <w:bottom w:val="none" w:sz="0" w:space="0" w:color="auto"/>
            <w:right w:val="none" w:sz="0" w:space="0" w:color="auto"/>
          </w:divBdr>
        </w:div>
        <w:div w:id="1973628172">
          <w:marLeft w:val="640"/>
          <w:marRight w:val="0"/>
          <w:marTop w:val="0"/>
          <w:marBottom w:val="0"/>
          <w:divBdr>
            <w:top w:val="none" w:sz="0" w:space="0" w:color="auto"/>
            <w:left w:val="none" w:sz="0" w:space="0" w:color="auto"/>
            <w:bottom w:val="none" w:sz="0" w:space="0" w:color="auto"/>
            <w:right w:val="none" w:sz="0" w:space="0" w:color="auto"/>
          </w:divBdr>
        </w:div>
        <w:div w:id="778529839">
          <w:marLeft w:val="640"/>
          <w:marRight w:val="0"/>
          <w:marTop w:val="0"/>
          <w:marBottom w:val="0"/>
          <w:divBdr>
            <w:top w:val="none" w:sz="0" w:space="0" w:color="auto"/>
            <w:left w:val="none" w:sz="0" w:space="0" w:color="auto"/>
            <w:bottom w:val="none" w:sz="0" w:space="0" w:color="auto"/>
            <w:right w:val="none" w:sz="0" w:space="0" w:color="auto"/>
          </w:divBdr>
        </w:div>
        <w:div w:id="1169979921">
          <w:marLeft w:val="640"/>
          <w:marRight w:val="0"/>
          <w:marTop w:val="0"/>
          <w:marBottom w:val="0"/>
          <w:divBdr>
            <w:top w:val="none" w:sz="0" w:space="0" w:color="auto"/>
            <w:left w:val="none" w:sz="0" w:space="0" w:color="auto"/>
            <w:bottom w:val="none" w:sz="0" w:space="0" w:color="auto"/>
            <w:right w:val="none" w:sz="0" w:space="0" w:color="auto"/>
          </w:divBdr>
        </w:div>
        <w:div w:id="829953614">
          <w:marLeft w:val="640"/>
          <w:marRight w:val="0"/>
          <w:marTop w:val="0"/>
          <w:marBottom w:val="0"/>
          <w:divBdr>
            <w:top w:val="none" w:sz="0" w:space="0" w:color="auto"/>
            <w:left w:val="none" w:sz="0" w:space="0" w:color="auto"/>
            <w:bottom w:val="none" w:sz="0" w:space="0" w:color="auto"/>
            <w:right w:val="none" w:sz="0" w:space="0" w:color="auto"/>
          </w:divBdr>
        </w:div>
        <w:div w:id="1052771467">
          <w:marLeft w:val="640"/>
          <w:marRight w:val="0"/>
          <w:marTop w:val="0"/>
          <w:marBottom w:val="0"/>
          <w:divBdr>
            <w:top w:val="none" w:sz="0" w:space="0" w:color="auto"/>
            <w:left w:val="none" w:sz="0" w:space="0" w:color="auto"/>
            <w:bottom w:val="none" w:sz="0" w:space="0" w:color="auto"/>
            <w:right w:val="none" w:sz="0" w:space="0" w:color="auto"/>
          </w:divBdr>
        </w:div>
        <w:div w:id="1920484868">
          <w:marLeft w:val="640"/>
          <w:marRight w:val="0"/>
          <w:marTop w:val="0"/>
          <w:marBottom w:val="0"/>
          <w:divBdr>
            <w:top w:val="none" w:sz="0" w:space="0" w:color="auto"/>
            <w:left w:val="none" w:sz="0" w:space="0" w:color="auto"/>
            <w:bottom w:val="none" w:sz="0" w:space="0" w:color="auto"/>
            <w:right w:val="none" w:sz="0" w:space="0" w:color="auto"/>
          </w:divBdr>
        </w:div>
        <w:div w:id="1394623618">
          <w:marLeft w:val="640"/>
          <w:marRight w:val="0"/>
          <w:marTop w:val="0"/>
          <w:marBottom w:val="0"/>
          <w:divBdr>
            <w:top w:val="none" w:sz="0" w:space="0" w:color="auto"/>
            <w:left w:val="none" w:sz="0" w:space="0" w:color="auto"/>
            <w:bottom w:val="none" w:sz="0" w:space="0" w:color="auto"/>
            <w:right w:val="none" w:sz="0" w:space="0" w:color="auto"/>
          </w:divBdr>
        </w:div>
        <w:div w:id="2048676489">
          <w:marLeft w:val="640"/>
          <w:marRight w:val="0"/>
          <w:marTop w:val="0"/>
          <w:marBottom w:val="0"/>
          <w:divBdr>
            <w:top w:val="none" w:sz="0" w:space="0" w:color="auto"/>
            <w:left w:val="none" w:sz="0" w:space="0" w:color="auto"/>
            <w:bottom w:val="none" w:sz="0" w:space="0" w:color="auto"/>
            <w:right w:val="none" w:sz="0" w:space="0" w:color="auto"/>
          </w:divBdr>
        </w:div>
        <w:div w:id="1993944679">
          <w:marLeft w:val="640"/>
          <w:marRight w:val="0"/>
          <w:marTop w:val="0"/>
          <w:marBottom w:val="0"/>
          <w:divBdr>
            <w:top w:val="none" w:sz="0" w:space="0" w:color="auto"/>
            <w:left w:val="none" w:sz="0" w:space="0" w:color="auto"/>
            <w:bottom w:val="none" w:sz="0" w:space="0" w:color="auto"/>
            <w:right w:val="none" w:sz="0" w:space="0" w:color="auto"/>
          </w:divBdr>
        </w:div>
        <w:div w:id="2129543639">
          <w:marLeft w:val="640"/>
          <w:marRight w:val="0"/>
          <w:marTop w:val="0"/>
          <w:marBottom w:val="0"/>
          <w:divBdr>
            <w:top w:val="none" w:sz="0" w:space="0" w:color="auto"/>
            <w:left w:val="none" w:sz="0" w:space="0" w:color="auto"/>
            <w:bottom w:val="none" w:sz="0" w:space="0" w:color="auto"/>
            <w:right w:val="none" w:sz="0" w:space="0" w:color="auto"/>
          </w:divBdr>
        </w:div>
        <w:div w:id="1403523529">
          <w:marLeft w:val="640"/>
          <w:marRight w:val="0"/>
          <w:marTop w:val="0"/>
          <w:marBottom w:val="0"/>
          <w:divBdr>
            <w:top w:val="none" w:sz="0" w:space="0" w:color="auto"/>
            <w:left w:val="none" w:sz="0" w:space="0" w:color="auto"/>
            <w:bottom w:val="none" w:sz="0" w:space="0" w:color="auto"/>
            <w:right w:val="none" w:sz="0" w:space="0" w:color="auto"/>
          </w:divBdr>
        </w:div>
        <w:div w:id="15932769">
          <w:marLeft w:val="640"/>
          <w:marRight w:val="0"/>
          <w:marTop w:val="0"/>
          <w:marBottom w:val="0"/>
          <w:divBdr>
            <w:top w:val="none" w:sz="0" w:space="0" w:color="auto"/>
            <w:left w:val="none" w:sz="0" w:space="0" w:color="auto"/>
            <w:bottom w:val="none" w:sz="0" w:space="0" w:color="auto"/>
            <w:right w:val="none" w:sz="0" w:space="0" w:color="auto"/>
          </w:divBdr>
        </w:div>
        <w:div w:id="537091090">
          <w:marLeft w:val="640"/>
          <w:marRight w:val="0"/>
          <w:marTop w:val="0"/>
          <w:marBottom w:val="0"/>
          <w:divBdr>
            <w:top w:val="none" w:sz="0" w:space="0" w:color="auto"/>
            <w:left w:val="none" w:sz="0" w:space="0" w:color="auto"/>
            <w:bottom w:val="none" w:sz="0" w:space="0" w:color="auto"/>
            <w:right w:val="none" w:sz="0" w:space="0" w:color="auto"/>
          </w:divBdr>
        </w:div>
        <w:div w:id="1704211646">
          <w:marLeft w:val="640"/>
          <w:marRight w:val="0"/>
          <w:marTop w:val="0"/>
          <w:marBottom w:val="0"/>
          <w:divBdr>
            <w:top w:val="none" w:sz="0" w:space="0" w:color="auto"/>
            <w:left w:val="none" w:sz="0" w:space="0" w:color="auto"/>
            <w:bottom w:val="none" w:sz="0" w:space="0" w:color="auto"/>
            <w:right w:val="none" w:sz="0" w:space="0" w:color="auto"/>
          </w:divBdr>
        </w:div>
        <w:div w:id="1370446464">
          <w:marLeft w:val="640"/>
          <w:marRight w:val="0"/>
          <w:marTop w:val="0"/>
          <w:marBottom w:val="0"/>
          <w:divBdr>
            <w:top w:val="none" w:sz="0" w:space="0" w:color="auto"/>
            <w:left w:val="none" w:sz="0" w:space="0" w:color="auto"/>
            <w:bottom w:val="none" w:sz="0" w:space="0" w:color="auto"/>
            <w:right w:val="none" w:sz="0" w:space="0" w:color="auto"/>
          </w:divBdr>
        </w:div>
        <w:div w:id="16465895">
          <w:marLeft w:val="640"/>
          <w:marRight w:val="0"/>
          <w:marTop w:val="0"/>
          <w:marBottom w:val="0"/>
          <w:divBdr>
            <w:top w:val="none" w:sz="0" w:space="0" w:color="auto"/>
            <w:left w:val="none" w:sz="0" w:space="0" w:color="auto"/>
            <w:bottom w:val="none" w:sz="0" w:space="0" w:color="auto"/>
            <w:right w:val="none" w:sz="0" w:space="0" w:color="auto"/>
          </w:divBdr>
        </w:div>
        <w:div w:id="1747915572">
          <w:marLeft w:val="640"/>
          <w:marRight w:val="0"/>
          <w:marTop w:val="0"/>
          <w:marBottom w:val="0"/>
          <w:divBdr>
            <w:top w:val="none" w:sz="0" w:space="0" w:color="auto"/>
            <w:left w:val="none" w:sz="0" w:space="0" w:color="auto"/>
            <w:bottom w:val="none" w:sz="0" w:space="0" w:color="auto"/>
            <w:right w:val="none" w:sz="0" w:space="0" w:color="auto"/>
          </w:divBdr>
        </w:div>
        <w:div w:id="2109303885">
          <w:marLeft w:val="640"/>
          <w:marRight w:val="0"/>
          <w:marTop w:val="0"/>
          <w:marBottom w:val="0"/>
          <w:divBdr>
            <w:top w:val="none" w:sz="0" w:space="0" w:color="auto"/>
            <w:left w:val="none" w:sz="0" w:space="0" w:color="auto"/>
            <w:bottom w:val="none" w:sz="0" w:space="0" w:color="auto"/>
            <w:right w:val="none" w:sz="0" w:space="0" w:color="auto"/>
          </w:divBdr>
        </w:div>
        <w:div w:id="755983784">
          <w:marLeft w:val="640"/>
          <w:marRight w:val="0"/>
          <w:marTop w:val="0"/>
          <w:marBottom w:val="0"/>
          <w:divBdr>
            <w:top w:val="none" w:sz="0" w:space="0" w:color="auto"/>
            <w:left w:val="none" w:sz="0" w:space="0" w:color="auto"/>
            <w:bottom w:val="none" w:sz="0" w:space="0" w:color="auto"/>
            <w:right w:val="none" w:sz="0" w:space="0" w:color="auto"/>
          </w:divBdr>
        </w:div>
        <w:div w:id="1051614453">
          <w:marLeft w:val="640"/>
          <w:marRight w:val="0"/>
          <w:marTop w:val="0"/>
          <w:marBottom w:val="0"/>
          <w:divBdr>
            <w:top w:val="none" w:sz="0" w:space="0" w:color="auto"/>
            <w:left w:val="none" w:sz="0" w:space="0" w:color="auto"/>
            <w:bottom w:val="none" w:sz="0" w:space="0" w:color="auto"/>
            <w:right w:val="none" w:sz="0" w:space="0" w:color="auto"/>
          </w:divBdr>
        </w:div>
        <w:div w:id="172187567">
          <w:marLeft w:val="640"/>
          <w:marRight w:val="0"/>
          <w:marTop w:val="0"/>
          <w:marBottom w:val="0"/>
          <w:divBdr>
            <w:top w:val="none" w:sz="0" w:space="0" w:color="auto"/>
            <w:left w:val="none" w:sz="0" w:space="0" w:color="auto"/>
            <w:bottom w:val="none" w:sz="0" w:space="0" w:color="auto"/>
            <w:right w:val="none" w:sz="0" w:space="0" w:color="auto"/>
          </w:divBdr>
        </w:div>
        <w:div w:id="1274481746">
          <w:marLeft w:val="640"/>
          <w:marRight w:val="0"/>
          <w:marTop w:val="0"/>
          <w:marBottom w:val="0"/>
          <w:divBdr>
            <w:top w:val="none" w:sz="0" w:space="0" w:color="auto"/>
            <w:left w:val="none" w:sz="0" w:space="0" w:color="auto"/>
            <w:bottom w:val="none" w:sz="0" w:space="0" w:color="auto"/>
            <w:right w:val="none" w:sz="0" w:space="0" w:color="auto"/>
          </w:divBdr>
        </w:div>
        <w:div w:id="1833908424">
          <w:marLeft w:val="640"/>
          <w:marRight w:val="0"/>
          <w:marTop w:val="0"/>
          <w:marBottom w:val="0"/>
          <w:divBdr>
            <w:top w:val="none" w:sz="0" w:space="0" w:color="auto"/>
            <w:left w:val="none" w:sz="0" w:space="0" w:color="auto"/>
            <w:bottom w:val="none" w:sz="0" w:space="0" w:color="auto"/>
            <w:right w:val="none" w:sz="0" w:space="0" w:color="auto"/>
          </w:divBdr>
        </w:div>
        <w:div w:id="715355929">
          <w:marLeft w:val="640"/>
          <w:marRight w:val="0"/>
          <w:marTop w:val="0"/>
          <w:marBottom w:val="0"/>
          <w:divBdr>
            <w:top w:val="none" w:sz="0" w:space="0" w:color="auto"/>
            <w:left w:val="none" w:sz="0" w:space="0" w:color="auto"/>
            <w:bottom w:val="none" w:sz="0" w:space="0" w:color="auto"/>
            <w:right w:val="none" w:sz="0" w:space="0" w:color="auto"/>
          </w:divBdr>
        </w:div>
        <w:div w:id="886144438">
          <w:marLeft w:val="640"/>
          <w:marRight w:val="0"/>
          <w:marTop w:val="0"/>
          <w:marBottom w:val="0"/>
          <w:divBdr>
            <w:top w:val="none" w:sz="0" w:space="0" w:color="auto"/>
            <w:left w:val="none" w:sz="0" w:space="0" w:color="auto"/>
            <w:bottom w:val="none" w:sz="0" w:space="0" w:color="auto"/>
            <w:right w:val="none" w:sz="0" w:space="0" w:color="auto"/>
          </w:divBdr>
        </w:div>
        <w:div w:id="1053239286">
          <w:marLeft w:val="640"/>
          <w:marRight w:val="0"/>
          <w:marTop w:val="0"/>
          <w:marBottom w:val="0"/>
          <w:divBdr>
            <w:top w:val="none" w:sz="0" w:space="0" w:color="auto"/>
            <w:left w:val="none" w:sz="0" w:space="0" w:color="auto"/>
            <w:bottom w:val="none" w:sz="0" w:space="0" w:color="auto"/>
            <w:right w:val="none" w:sz="0" w:space="0" w:color="auto"/>
          </w:divBdr>
        </w:div>
        <w:div w:id="80030398">
          <w:marLeft w:val="640"/>
          <w:marRight w:val="0"/>
          <w:marTop w:val="0"/>
          <w:marBottom w:val="0"/>
          <w:divBdr>
            <w:top w:val="none" w:sz="0" w:space="0" w:color="auto"/>
            <w:left w:val="none" w:sz="0" w:space="0" w:color="auto"/>
            <w:bottom w:val="none" w:sz="0" w:space="0" w:color="auto"/>
            <w:right w:val="none" w:sz="0" w:space="0" w:color="auto"/>
          </w:divBdr>
        </w:div>
        <w:div w:id="2096200590">
          <w:marLeft w:val="640"/>
          <w:marRight w:val="0"/>
          <w:marTop w:val="0"/>
          <w:marBottom w:val="0"/>
          <w:divBdr>
            <w:top w:val="none" w:sz="0" w:space="0" w:color="auto"/>
            <w:left w:val="none" w:sz="0" w:space="0" w:color="auto"/>
            <w:bottom w:val="none" w:sz="0" w:space="0" w:color="auto"/>
            <w:right w:val="none" w:sz="0" w:space="0" w:color="auto"/>
          </w:divBdr>
        </w:div>
        <w:div w:id="1387335262">
          <w:marLeft w:val="640"/>
          <w:marRight w:val="0"/>
          <w:marTop w:val="0"/>
          <w:marBottom w:val="0"/>
          <w:divBdr>
            <w:top w:val="none" w:sz="0" w:space="0" w:color="auto"/>
            <w:left w:val="none" w:sz="0" w:space="0" w:color="auto"/>
            <w:bottom w:val="none" w:sz="0" w:space="0" w:color="auto"/>
            <w:right w:val="none" w:sz="0" w:space="0" w:color="auto"/>
          </w:divBdr>
        </w:div>
        <w:div w:id="700672039">
          <w:marLeft w:val="640"/>
          <w:marRight w:val="0"/>
          <w:marTop w:val="0"/>
          <w:marBottom w:val="0"/>
          <w:divBdr>
            <w:top w:val="none" w:sz="0" w:space="0" w:color="auto"/>
            <w:left w:val="none" w:sz="0" w:space="0" w:color="auto"/>
            <w:bottom w:val="none" w:sz="0" w:space="0" w:color="auto"/>
            <w:right w:val="none" w:sz="0" w:space="0" w:color="auto"/>
          </w:divBdr>
        </w:div>
        <w:div w:id="130564115">
          <w:marLeft w:val="640"/>
          <w:marRight w:val="0"/>
          <w:marTop w:val="0"/>
          <w:marBottom w:val="0"/>
          <w:divBdr>
            <w:top w:val="none" w:sz="0" w:space="0" w:color="auto"/>
            <w:left w:val="none" w:sz="0" w:space="0" w:color="auto"/>
            <w:bottom w:val="none" w:sz="0" w:space="0" w:color="auto"/>
            <w:right w:val="none" w:sz="0" w:space="0" w:color="auto"/>
          </w:divBdr>
        </w:div>
        <w:div w:id="410465666">
          <w:marLeft w:val="640"/>
          <w:marRight w:val="0"/>
          <w:marTop w:val="0"/>
          <w:marBottom w:val="0"/>
          <w:divBdr>
            <w:top w:val="none" w:sz="0" w:space="0" w:color="auto"/>
            <w:left w:val="none" w:sz="0" w:space="0" w:color="auto"/>
            <w:bottom w:val="none" w:sz="0" w:space="0" w:color="auto"/>
            <w:right w:val="none" w:sz="0" w:space="0" w:color="auto"/>
          </w:divBdr>
        </w:div>
        <w:div w:id="501699582">
          <w:marLeft w:val="640"/>
          <w:marRight w:val="0"/>
          <w:marTop w:val="0"/>
          <w:marBottom w:val="0"/>
          <w:divBdr>
            <w:top w:val="none" w:sz="0" w:space="0" w:color="auto"/>
            <w:left w:val="none" w:sz="0" w:space="0" w:color="auto"/>
            <w:bottom w:val="none" w:sz="0" w:space="0" w:color="auto"/>
            <w:right w:val="none" w:sz="0" w:space="0" w:color="auto"/>
          </w:divBdr>
        </w:div>
        <w:div w:id="552428044">
          <w:marLeft w:val="640"/>
          <w:marRight w:val="0"/>
          <w:marTop w:val="0"/>
          <w:marBottom w:val="0"/>
          <w:divBdr>
            <w:top w:val="none" w:sz="0" w:space="0" w:color="auto"/>
            <w:left w:val="none" w:sz="0" w:space="0" w:color="auto"/>
            <w:bottom w:val="none" w:sz="0" w:space="0" w:color="auto"/>
            <w:right w:val="none" w:sz="0" w:space="0" w:color="auto"/>
          </w:divBdr>
        </w:div>
        <w:div w:id="404030447">
          <w:marLeft w:val="640"/>
          <w:marRight w:val="0"/>
          <w:marTop w:val="0"/>
          <w:marBottom w:val="0"/>
          <w:divBdr>
            <w:top w:val="none" w:sz="0" w:space="0" w:color="auto"/>
            <w:left w:val="none" w:sz="0" w:space="0" w:color="auto"/>
            <w:bottom w:val="none" w:sz="0" w:space="0" w:color="auto"/>
            <w:right w:val="none" w:sz="0" w:space="0" w:color="auto"/>
          </w:divBdr>
        </w:div>
        <w:div w:id="1644777480">
          <w:marLeft w:val="640"/>
          <w:marRight w:val="0"/>
          <w:marTop w:val="0"/>
          <w:marBottom w:val="0"/>
          <w:divBdr>
            <w:top w:val="none" w:sz="0" w:space="0" w:color="auto"/>
            <w:left w:val="none" w:sz="0" w:space="0" w:color="auto"/>
            <w:bottom w:val="none" w:sz="0" w:space="0" w:color="auto"/>
            <w:right w:val="none" w:sz="0" w:space="0" w:color="auto"/>
          </w:divBdr>
        </w:div>
        <w:div w:id="2146771935">
          <w:marLeft w:val="640"/>
          <w:marRight w:val="0"/>
          <w:marTop w:val="0"/>
          <w:marBottom w:val="0"/>
          <w:divBdr>
            <w:top w:val="none" w:sz="0" w:space="0" w:color="auto"/>
            <w:left w:val="none" w:sz="0" w:space="0" w:color="auto"/>
            <w:bottom w:val="none" w:sz="0" w:space="0" w:color="auto"/>
            <w:right w:val="none" w:sz="0" w:space="0" w:color="auto"/>
          </w:divBdr>
        </w:div>
        <w:div w:id="1698117364">
          <w:marLeft w:val="640"/>
          <w:marRight w:val="0"/>
          <w:marTop w:val="0"/>
          <w:marBottom w:val="0"/>
          <w:divBdr>
            <w:top w:val="none" w:sz="0" w:space="0" w:color="auto"/>
            <w:left w:val="none" w:sz="0" w:space="0" w:color="auto"/>
            <w:bottom w:val="none" w:sz="0" w:space="0" w:color="auto"/>
            <w:right w:val="none" w:sz="0" w:space="0" w:color="auto"/>
          </w:divBdr>
        </w:div>
        <w:div w:id="1518735679">
          <w:marLeft w:val="640"/>
          <w:marRight w:val="0"/>
          <w:marTop w:val="0"/>
          <w:marBottom w:val="0"/>
          <w:divBdr>
            <w:top w:val="none" w:sz="0" w:space="0" w:color="auto"/>
            <w:left w:val="none" w:sz="0" w:space="0" w:color="auto"/>
            <w:bottom w:val="none" w:sz="0" w:space="0" w:color="auto"/>
            <w:right w:val="none" w:sz="0" w:space="0" w:color="auto"/>
          </w:divBdr>
        </w:div>
        <w:div w:id="489909034">
          <w:marLeft w:val="640"/>
          <w:marRight w:val="0"/>
          <w:marTop w:val="0"/>
          <w:marBottom w:val="0"/>
          <w:divBdr>
            <w:top w:val="none" w:sz="0" w:space="0" w:color="auto"/>
            <w:left w:val="none" w:sz="0" w:space="0" w:color="auto"/>
            <w:bottom w:val="none" w:sz="0" w:space="0" w:color="auto"/>
            <w:right w:val="none" w:sz="0" w:space="0" w:color="auto"/>
          </w:divBdr>
        </w:div>
        <w:div w:id="611479200">
          <w:marLeft w:val="640"/>
          <w:marRight w:val="0"/>
          <w:marTop w:val="0"/>
          <w:marBottom w:val="0"/>
          <w:divBdr>
            <w:top w:val="none" w:sz="0" w:space="0" w:color="auto"/>
            <w:left w:val="none" w:sz="0" w:space="0" w:color="auto"/>
            <w:bottom w:val="none" w:sz="0" w:space="0" w:color="auto"/>
            <w:right w:val="none" w:sz="0" w:space="0" w:color="auto"/>
          </w:divBdr>
        </w:div>
        <w:div w:id="1460303338">
          <w:marLeft w:val="640"/>
          <w:marRight w:val="0"/>
          <w:marTop w:val="0"/>
          <w:marBottom w:val="0"/>
          <w:divBdr>
            <w:top w:val="none" w:sz="0" w:space="0" w:color="auto"/>
            <w:left w:val="none" w:sz="0" w:space="0" w:color="auto"/>
            <w:bottom w:val="none" w:sz="0" w:space="0" w:color="auto"/>
            <w:right w:val="none" w:sz="0" w:space="0" w:color="auto"/>
          </w:divBdr>
        </w:div>
        <w:div w:id="1544638190">
          <w:marLeft w:val="640"/>
          <w:marRight w:val="0"/>
          <w:marTop w:val="0"/>
          <w:marBottom w:val="0"/>
          <w:divBdr>
            <w:top w:val="none" w:sz="0" w:space="0" w:color="auto"/>
            <w:left w:val="none" w:sz="0" w:space="0" w:color="auto"/>
            <w:bottom w:val="none" w:sz="0" w:space="0" w:color="auto"/>
            <w:right w:val="none" w:sz="0" w:space="0" w:color="auto"/>
          </w:divBdr>
        </w:div>
        <w:div w:id="426776205">
          <w:marLeft w:val="640"/>
          <w:marRight w:val="0"/>
          <w:marTop w:val="0"/>
          <w:marBottom w:val="0"/>
          <w:divBdr>
            <w:top w:val="none" w:sz="0" w:space="0" w:color="auto"/>
            <w:left w:val="none" w:sz="0" w:space="0" w:color="auto"/>
            <w:bottom w:val="none" w:sz="0" w:space="0" w:color="auto"/>
            <w:right w:val="none" w:sz="0" w:space="0" w:color="auto"/>
          </w:divBdr>
        </w:div>
        <w:div w:id="2073194756">
          <w:marLeft w:val="640"/>
          <w:marRight w:val="0"/>
          <w:marTop w:val="0"/>
          <w:marBottom w:val="0"/>
          <w:divBdr>
            <w:top w:val="none" w:sz="0" w:space="0" w:color="auto"/>
            <w:left w:val="none" w:sz="0" w:space="0" w:color="auto"/>
            <w:bottom w:val="none" w:sz="0" w:space="0" w:color="auto"/>
            <w:right w:val="none" w:sz="0" w:space="0" w:color="auto"/>
          </w:divBdr>
        </w:div>
        <w:div w:id="1470049208">
          <w:marLeft w:val="640"/>
          <w:marRight w:val="0"/>
          <w:marTop w:val="0"/>
          <w:marBottom w:val="0"/>
          <w:divBdr>
            <w:top w:val="none" w:sz="0" w:space="0" w:color="auto"/>
            <w:left w:val="none" w:sz="0" w:space="0" w:color="auto"/>
            <w:bottom w:val="none" w:sz="0" w:space="0" w:color="auto"/>
            <w:right w:val="none" w:sz="0" w:space="0" w:color="auto"/>
          </w:divBdr>
        </w:div>
        <w:div w:id="1939750277">
          <w:marLeft w:val="640"/>
          <w:marRight w:val="0"/>
          <w:marTop w:val="0"/>
          <w:marBottom w:val="0"/>
          <w:divBdr>
            <w:top w:val="none" w:sz="0" w:space="0" w:color="auto"/>
            <w:left w:val="none" w:sz="0" w:space="0" w:color="auto"/>
            <w:bottom w:val="none" w:sz="0" w:space="0" w:color="auto"/>
            <w:right w:val="none" w:sz="0" w:space="0" w:color="auto"/>
          </w:divBdr>
        </w:div>
        <w:div w:id="541527357">
          <w:marLeft w:val="640"/>
          <w:marRight w:val="0"/>
          <w:marTop w:val="0"/>
          <w:marBottom w:val="0"/>
          <w:divBdr>
            <w:top w:val="none" w:sz="0" w:space="0" w:color="auto"/>
            <w:left w:val="none" w:sz="0" w:space="0" w:color="auto"/>
            <w:bottom w:val="none" w:sz="0" w:space="0" w:color="auto"/>
            <w:right w:val="none" w:sz="0" w:space="0" w:color="auto"/>
          </w:divBdr>
        </w:div>
        <w:div w:id="968977180">
          <w:marLeft w:val="640"/>
          <w:marRight w:val="0"/>
          <w:marTop w:val="0"/>
          <w:marBottom w:val="0"/>
          <w:divBdr>
            <w:top w:val="none" w:sz="0" w:space="0" w:color="auto"/>
            <w:left w:val="none" w:sz="0" w:space="0" w:color="auto"/>
            <w:bottom w:val="none" w:sz="0" w:space="0" w:color="auto"/>
            <w:right w:val="none" w:sz="0" w:space="0" w:color="auto"/>
          </w:divBdr>
        </w:div>
        <w:div w:id="323823895">
          <w:marLeft w:val="640"/>
          <w:marRight w:val="0"/>
          <w:marTop w:val="0"/>
          <w:marBottom w:val="0"/>
          <w:divBdr>
            <w:top w:val="none" w:sz="0" w:space="0" w:color="auto"/>
            <w:left w:val="none" w:sz="0" w:space="0" w:color="auto"/>
            <w:bottom w:val="none" w:sz="0" w:space="0" w:color="auto"/>
            <w:right w:val="none" w:sz="0" w:space="0" w:color="auto"/>
          </w:divBdr>
        </w:div>
        <w:div w:id="1834494537">
          <w:marLeft w:val="640"/>
          <w:marRight w:val="0"/>
          <w:marTop w:val="0"/>
          <w:marBottom w:val="0"/>
          <w:divBdr>
            <w:top w:val="none" w:sz="0" w:space="0" w:color="auto"/>
            <w:left w:val="none" w:sz="0" w:space="0" w:color="auto"/>
            <w:bottom w:val="none" w:sz="0" w:space="0" w:color="auto"/>
            <w:right w:val="none" w:sz="0" w:space="0" w:color="auto"/>
          </w:divBdr>
        </w:div>
        <w:div w:id="1729375752">
          <w:marLeft w:val="640"/>
          <w:marRight w:val="0"/>
          <w:marTop w:val="0"/>
          <w:marBottom w:val="0"/>
          <w:divBdr>
            <w:top w:val="none" w:sz="0" w:space="0" w:color="auto"/>
            <w:left w:val="none" w:sz="0" w:space="0" w:color="auto"/>
            <w:bottom w:val="none" w:sz="0" w:space="0" w:color="auto"/>
            <w:right w:val="none" w:sz="0" w:space="0" w:color="auto"/>
          </w:divBdr>
        </w:div>
        <w:div w:id="1425490560">
          <w:marLeft w:val="640"/>
          <w:marRight w:val="0"/>
          <w:marTop w:val="0"/>
          <w:marBottom w:val="0"/>
          <w:divBdr>
            <w:top w:val="none" w:sz="0" w:space="0" w:color="auto"/>
            <w:left w:val="none" w:sz="0" w:space="0" w:color="auto"/>
            <w:bottom w:val="none" w:sz="0" w:space="0" w:color="auto"/>
            <w:right w:val="none" w:sz="0" w:space="0" w:color="auto"/>
          </w:divBdr>
        </w:div>
        <w:div w:id="912085742">
          <w:marLeft w:val="640"/>
          <w:marRight w:val="0"/>
          <w:marTop w:val="0"/>
          <w:marBottom w:val="0"/>
          <w:divBdr>
            <w:top w:val="none" w:sz="0" w:space="0" w:color="auto"/>
            <w:left w:val="none" w:sz="0" w:space="0" w:color="auto"/>
            <w:bottom w:val="none" w:sz="0" w:space="0" w:color="auto"/>
            <w:right w:val="none" w:sz="0" w:space="0" w:color="auto"/>
          </w:divBdr>
        </w:div>
        <w:div w:id="840582694">
          <w:marLeft w:val="640"/>
          <w:marRight w:val="0"/>
          <w:marTop w:val="0"/>
          <w:marBottom w:val="0"/>
          <w:divBdr>
            <w:top w:val="none" w:sz="0" w:space="0" w:color="auto"/>
            <w:left w:val="none" w:sz="0" w:space="0" w:color="auto"/>
            <w:bottom w:val="none" w:sz="0" w:space="0" w:color="auto"/>
            <w:right w:val="none" w:sz="0" w:space="0" w:color="auto"/>
          </w:divBdr>
        </w:div>
        <w:div w:id="1484614528">
          <w:marLeft w:val="640"/>
          <w:marRight w:val="0"/>
          <w:marTop w:val="0"/>
          <w:marBottom w:val="0"/>
          <w:divBdr>
            <w:top w:val="none" w:sz="0" w:space="0" w:color="auto"/>
            <w:left w:val="none" w:sz="0" w:space="0" w:color="auto"/>
            <w:bottom w:val="none" w:sz="0" w:space="0" w:color="auto"/>
            <w:right w:val="none" w:sz="0" w:space="0" w:color="auto"/>
          </w:divBdr>
        </w:div>
        <w:div w:id="1470438716">
          <w:marLeft w:val="640"/>
          <w:marRight w:val="0"/>
          <w:marTop w:val="0"/>
          <w:marBottom w:val="0"/>
          <w:divBdr>
            <w:top w:val="none" w:sz="0" w:space="0" w:color="auto"/>
            <w:left w:val="none" w:sz="0" w:space="0" w:color="auto"/>
            <w:bottom w:val="none" w:sz="0" w:space="0" w:color="auto"/>
            <w:right w:val="none" w:sz="0" w:space="0" w:color="auto"/>
          </w:divBdr>
        </w:div>
        <w:div w:id="1890072767">
          <w:marLeft w:val="640"/>
          <w:marRight w:val="0"/>
          <w:marTop w:val="0"/>
          <w:marBottom w:val="0"/>
          <w:divBdr>
            <w:top w:val="none" w:sz="0" w:space="0" w:color="auto"/>
            <w:left w:val="none" w:sz="0" w:space="0" w:color="auto"/>
            <w:bottom w:val="none" w:sz="0" w:space="0" w:color="auto"/>
            <w:right w:val="none" w:sz="0" w:space="0" w:color="auto"/>
          </w:divBdr>
        </w:div>
        <w:div w:id="77483626">
          <w:marLeft w:val="640"/>
          <w:marRight w:val="0"/>
          <w:marTop w:val="0"/>
          <w:marBottom w:val="0"/>
          <w:divBdr>
            <w:top w:val="none" w:sz="0" w:space="0" w:color="auto"/>
            <w:left w:val="none" w:sz="0" w:space="0" w:color="auto"/>
            <w:bottom w:val="none" w:sz="0" w:space="0" w:color="auto"/>
            <w:right w:val="none" w:sz="0" w:space="0" w:color="auto"/>
          </w:divBdr>
        </w:div>
        <w:div w:id="805899740">
          <w:marLeft w:val="640"/>
          <w:marRight w:val="0"/>
          <w:marTop w:val="0"/>
          <w:marBottom w:val="0"/>
          <w:divBdr>
            <w:top w:val="none" w:sz="0" w:space="0" w:color="auto"/>
            <w:left w:val="none" w:sz="0" w:space="0" w:color="auto"/>
            <w:bottom w:val="none" w:sz="0" w:space="0" w:color="auto"/>
            <w:right w:val="none" w:sz="0" w:space="0" w:color="auto"/>
          </w:divBdr>
        </w:div>
        <w:div w:id="350030081">
          <w:marLeft w:val="640"/>
          <w:marRight w:val="0"/>
          <w:marTop w:val="0"/>
          <w:marBottom w:val="0"/>
          <w:divBdr>
            <w:top w:val="none" w:sz="0" w:space="0" w:color="auto"/>
            <w:left w:val="none" w:sz="0" w:space="0" w:color="auto"/>
            <w:bottom w:val="none" w:sz="0" w:space="0" w:color="auto"/>
            <w:right w:val="none" w:sz="0" w:space="0" w:color="auto"/>
          </w:divBdr>
        </w:div>
        <w:div w:id="176162944">
          <w:marLeft w:val="640"/>
          <w:marRight w:val="0"/>
          <w:marTop w:val="0"/>
          <w:marBottom w:val="0"/>
          <w:divBdr>
            <w:top w:val="none" w:sz="0" w:space="0" w:color="auto"/>
            <w:left w:val="none" w:sz="0" w:space="0" w:color="auto"/>
            <w:bottom w:val="none" w:sz="0" w:space="0" w:color="auto"/>
            <w:right w:val="none" w:sz="0" w:space="0" w:color="auto"/>
          </w:divBdr>
        </w:div>
        <w:div w:id="1091851071">
          <w:marLeft w:val="640"/>
          <w:marRight w:val="0"/>
          <w:marTop w:val="0"/>
          <w:marBottom w:val="0"/>
          <w:divBdr>
            <w:top w:val="none" w:sz="0" w:space="0" w:color="auto"/>
            <w:left w:val="none" w:sz="0" w:space="0" w:color="auto"/>
            <w:bottom w:val="none" w:sz="0" w:space="0" w:color="auto"/>
            <w:right w:val="none" w:sz="0" w:space="0" w:color="auto"/>
          </w:divBdr>
        </w:div>
        <w:div w:id="299459467">
          <w:marLeft w:val="640"/>
          <w:marRight w:val="0"/>
          <w:marTop w:val="0"/>
          <w:marBottom w:val="0"/>
          <w:divBdr>
            <w:top w:val="none" w:sz="0" w:space="0" w:color="auto"/>
            <w:left w:val="none" w:sz="0" w:space="0" w:color="auto"/>
            <w:bottom w:val="none" w:sz="0" w:space="0" w:color="auto"/>
            <w:right w:val="none" w:sz="0" w:space="0" w:color="auto"/>
          </w:divBdr>
        </w:div>
        <w:div w:id="1612400491">
          <w:marLeft w:val="640"/>
          <w:marRight w:val="0"/>
          <w:marTop w:val="0"/>
          <w:marBottom w:val="0"/>
          <w:divBdr>
            <w:top w:val="none" w:sz="0" w:space="0" w:color="auto"/>
            <w:left w:val="none" w:sz="0" w:space="0" w:color="auto"/>
            <w:bottom w:val="none" w:sz="0" w:space="0" w:color="auto"/>
            <w:right w:val="none" w:sz="0" w:space="0" w:color="auto"/>
          </w:divBdr>
        </w:div>
        <w:div w:id="1984918897">
          <w:marLeft w:val="640"/>
          <w:marRight w:val="0"/>
          <w:marTop w:val="0"/>
          <w:marBottom w:val="0"/>
          <w:divBdr>
            <w:top w:val="none" w:sz="0" w:space="0" w:color="auto"/>
            <w:left w:val="none" w:sz="0" w:space="0" w:color="auto"/>
            <w:bottom w:val="none" w:sz="0" w:space="0" w:color="auto"/>
            <w:right w:val="none" w:sz="0" w:space="0" w:color="auto"/>
          </w:divBdr>
        </w:div>
        <w:div w:id="1437797601">
          <w:marLeft w:val="640"/>
          <w:marRight w:val="0"/>
          <w:marTop w:val="0"/>
          <w:marBottom w:val="0"/>
          <w:divBdr>
            <w:top w:val="none" w:sz="0" w:space="0" w:color="auto"/>
            <w:left w:val="none" w:sz="0" w:space="0" w:color="auto"/>
            <w:bottom w:val="none" w:sz="0" w:space="0" w:color="auto"/>
            <w:right w:val="none" w:sz="0" w:space="0" w:color="auto"/>
          </w:divBdr>
        </w:div>
        <w:div w:id="1210342840">
          <w:marLeft w:val="640"/>
          <w:marRight w:val="0"/>
          <w:marTop w:val="0"/>
          <w:marBottom w:val="0"/>
          <w:divBdr>
            <w:top w:val="none" w:sz="0" w:space="0" w:color="auto"/>
            <w:left w:val="none" w:sz="0" w:space="0" w:color="auto"/>
            <w:bottom w:val="none" w:sz="0" w:space="0" w:color="auto"/>
            <w:right w:val="none" w:sz="0" w:space="0" w:color="auto"/>
          </w:divBdr>
        </w:div>
        <w:div w:id="918947750">
          <w:marLeft w:val="640"/>
          <w:marRight w:val="0"/>
          <w:marTop w:val="0"/>
          <w:marBottom w:val="0"/>
          <w:divBdr>
            <w:top w:val="none" w:sz="0" w:space="0" w:color="auto"/>
            <w:left w:val="none" w:sz="0" w:space="0" w:color="auto"/>
            <w:bottom w:val="none" w:sz="0" w:space="0" w:color="auto"/>
            <w:right w:val="none" w:sz="0" w:space="0" w:color="auto"/>
          </w:divBdr>
        </w:div>
        <w:div w:id="37094751">
          <w:marLeft w:val="640"/>
          <w:marRight w:val="0"/>
          <w:marTop w:val="0"/>
          <w:marBottom w:val="0"/>
          <w:divBdr>
            <w:top w:val="none" w:sz="0" w:space="0" w:color="auto"/>
            <w:left w:val="none" w:sz="0" w:space="0" w:color="auto"/>
            <w:bottom w:val="none" w:sz="0" w:space="0" w:color="auto"/>
            <w:right w:val="none" w:sz="0" w:space="0" w:color="auto"/>
          </w:divBdr>
        </w:div>
        <w:div w:id="1597130388">
          <w:marLeft w:val="640"/>
          <w:marRight w:val="0"/>
          <w:marTop w:val="0"/>
          <w:marBottom w:val="0"/>
          <w:divBdr>
            <w:top w:val="none" w:sz="0" w:space="0" w:color="auto"/>
            <w:left w:val="none" w:sz="0" w:space="0" w:color="auto"/>
            <w:bottom w:val="none" w:sz="0" w:space="0" w:color="auto"/>
            <w:right w:val="none" w:sz="0" w:space="0" w:color="auto"/>
          </w:divBdr>
        </w:div>
        <w:div w:id="164905913">
          <w:marLeft w:val="640"/>
          <w:marRight w:val="0"/>
          <w:marTop w:val="0"/>
          <w:marBottom w:val="0"/>
          <w:divBdr>
            <w:top w:val="none" w:sz="0" w:space="0" w:color="auto"/>
            <w:left w:val="none" w:sz="0" w:space="0" w:color="auto"/>
            <w:bottom w:val="none" w:sz="0" w:space="0" w:color="auto"/>
            <w:right w:val="none" w:sz="0" w:space="0" w:color="auto"/>
          </w:divBdr>
        </w:div>
        <w:div w:id="595407659">
          <w:marLeft w:val="640"/>
          <w:marRight w:val="0"/>
          <w:marTop w:val="0"/>
          <w:marBottom w:val="0"/>
          <w:divBdr>
            <w:top w:val="none" w:sz="0" w:space="0" w:color="auto"/>
            <w:left w:val="none" w:sz="0" w:space="0" w:color="auto"/>
            <w:bottom w:val="none" w:sz="0" w:space="0" w:color="auto"/>
            <w:right w:val="none" w:sz="0" w:space="0" w:color="auto"/>
          </w:divBdr>
        </w:div>
        <w:div w:id="969748166">
          <w:marLeft w:val="640"/>
          <w:marRight w:val="0"/>
          <w:marTop w:val="0"/>
          <w:marBottom w:val="0"/>
          <w:divBdr>
            <w:top w:val="none" w:sz="0" w:space="0" w:color="auto"/>
            <w:left w:val="none" w:sz="0" w:space="0" w:color="auto"/>
            <w:bottom w:val="none" w:sz="0" w:space="0" w:color="auto"/>
            <w:right w:val="none" w:sz="0" w:space="0" w:color="auto"/>
          </w:divBdr>
        </w:div>
        <w:div w:id="358825216">
          <w:marLeft w:val="640"/>
          <w:marRight w:val="0"/>
          <w:marTop w:val="0"/>
          <w:marBottom w:val="0"/>
          <w:divBdr>
            <w:top w:val="none" w:sz="0" w:space="0" w:color="auto"/>
            <w:left w:val="none" w:sz="0" w:space="0" w:color="auto"/>
            <w:bottom w:val="none" w:sz="0" w:space="0" w:color="auto"/>
            <w:right w:val="none" w:sz="0" w:space="0" w:color="auto"/>
          </w:divBdr>
        </w:div>
        <w:div w:id="176043380">
          <w:marLeft w:val="640"/>
          <w:marRight w:val="0"/>
          <w:marTop w:val="0"/>
          <w:marBottom w:val="0"/>
          <w:divBdr>
            <w:top w:val="none" w:sz="0" w:space="0" w:color="auto"/>
            <w:left w:val="none" w:sz="0" w:space="0" w:color="auto"/>
            <w:bottom w:val="none" w:sz="0" w:space="0" w:color="auto"/>
            <w:right w:val="none" w:sz="0" w:space="0" w:color="auto"/>
          </w:divBdr>
        </w:div>
        <w:div w:id="818306575">
          <w:marLeft w:val="640"/>
          <w:marRight w:val="0"/>
          <w:marTop w:val="0"/>
          <w:marBottom w:val="0"/>
          <w:divBdr>
            <w:top w:val="none" w:sz="0" w:space="0" w:color="auto"/>
            <w:left w:val="none" w:sz="0" w:space="0" w:color="auto"/>
            <w:bottom w:val="none" w:sz="0" w:space="0" w:color="auto"/>
            <w:right w:val="none" w:sz="0" w:space="0" w:color="auto"/>
          </w:divBdr>
        </w:div>
        <w:div w:id="478156310">
          <w:marLeft w:val="640"/>
          <w:marRight w:val="0"/>
          <w:marTop w:val="0"/>
          <w:marBottom w:val="0"/>
          <w:divBdr>
            <w:top w:val="none" w:sz="0" w:space="0" w:color="auto"/>
            <w:left w:val="none" w:sz="0" w:space="0" w:color="auto"/>
            <w:bottom w:val="none" w:sz="0" w:space="0" w:color="auto"/>
            <w:right w:val="none" w:sz="0" w:space="0" w:color="auto"/>
          </w:divBdr>
        </w:div>
      </w:divsChild>
    </w:div>
    <w:div w:id="524683803">
      <w:bodyDiv w:val="1"/>
      <w:marLeft w:val="0"/>
      <w:marRight w:val="0"/>
      <w:marTop w:val="0"/>
      <w:marBottom w:val="0"/>
      <w:divBdr>
        <w:top w:val="none" w:sz="0" w:space="0" w:color="auto"/>
        <w:left w:val="none" w:sz="0" w:space="0" w:color="auto"/>
        <w:bottom w:val="none" w:sz="0" w:space="0" w:color="auto"/>
        <w:right w:val="none" w:sz="0" w:space="0" w:color="auto"/>
      </w:divBdr>
    </w:div>
    <w:div w:id="524947816">
      <w:bodyDiv w:val="1"/>
      <w:marLeft w:val="0"/>
      <w:marRight w:val="0"/>
      <w:marTop w:val="0"/>
      <w:marBottom w:val="0"/>
      <w:divBdr>
        <w:top w:val="none" w:sz="0" w:space="0" w:color="auto"/>
        <w:left w:val="none" w:sz="0" w:space="0" w:color="auto"/>
        <w:bottom w:val="none" w:sz="0" w:space="0" w:color="auto"/>
        <w:right w:val="none" w:sz="0" w:space="0" w:color="auto"/>
      </w:divBdr>
    </w:div>
    <w:div w:id="528295196">
      <w:bodyDiv w:val="1"/>
      <w:marLeft w:val="0"/>
      <w:marRight w:val="0"/>
      <w:marTop w:val="0"/>
      <w:marBottom w:val="0"/>
      <w:divBdr>
        <w:top w:val="none" w:sz="0" w:space="0" w:color="auto"/>
        <w:left w:val="none" w:sz="0" w:space="0" w:color="auto"/>
        <w:bottom w:val="none" w:sz="0" w:space="0" w:color="auto"/>
        <w:right w:val="none" w:sz="0" w:space="0" w:color="auto"/>
      </w:divBdr>
      <w:divsChild>
        <w:div w:id="478498024">
          <w:marLeft w:val="640"/>
          <w:marRight w:val="0"/>
          <w:marTop w:val="0"/>
          <w:marBottom w:val="0"/>
          <w:divBdr>
            <w:top w:val="none" w:sz="0" w:space="0" w:color="auto"/>
            <w:left w:val="none" w:sz="0" w:space="0" w:color="auto"/>
            <w:bottom w:val="none" w:sz="0" w:space="0" w:color="auto"/>
            <w:right w:val="none" w:sz="0" w:space="0" w:color="auto"/>
          </w:divBdr>
        </w:div>
        <w:div w:id="599073376">
          <w:marLeft w:val="640"/>
          <w:marRight w:val="0"/>
          <w:marTop w:val="0"/>
          <w:marBottom w:val="0"/>
          <w:divBdr>
            <w:top w:val="none" w:sz="0" w:space="0" w:color="auto"/>
            <w:left w:val="none" w:sz="0" w:space="0" w:color="auto"/>
            <w:bottom w:val="none" w:sz="0" w:space="0" w:color="auto"/>
            <w:right w:val="none" w:sz="0" w:space="0" w:color="auto"/>
          </w:divBdr>
        </w:div>
        <w:div w:id="944389379">
          <w:marLeft w:val="640"/>
          <w:marRight w:val="0"/>
          <w:marTop w:val="0"/>
          <w:marBottom w:val="0"/>
          <w:divBdr>
            <w:top w:val="none" w:sz="0" w:space="0" w:color="auto"/>
            <w:left w:val="none" w:sz="0" w:space="0" w:color="auto"/>
            <w:bottom w:val="none" w:sz="0" w:space="0" w:color="auto"/>
            <w:right w:val="none" w:sz="0" w:space="0" w:color="auto"/>
          </w:divBdr>
        </w:div>
        <w:div w:id="1827552181">
          <w:marLeft w:val="640"/>
          <w:marRight w:val="0"/>
          <w:marTop w:val="0"/>
          <w:marBottom w:val="0"/>
          <w:divBdr>
            <w:top w:val="none" w:sz="0" w:space="0" w:color="auto"/>
            <w:left w:val="none" w:sz="0" w:space="0" w:color="auto"/>
            <w:bottom w:val="none" w:sz="0" w:space="0" w:color="auto"/>
            <w:right w:val="none" w:sz="0" w:space="0" w:color="auto"/>
          </w:divBdr>
        </w:div>
        <w:div w:id="1474758276">
          <w:marLeft w:val="640"/>
          <w:marRight w:val="0"/>
          <w:marTop w:val="0"/>
          <w:marBottom w:val="0"/>
          <w:divBdr>
            <w:top w:val="none" w:sz="0" w:space="0" w:color="auto"/>
            <w:left w:val="none" w:sz="0" w:space="0" w:color="auto"/>
            <w:bottom w:val="none" w:sz="0" w:space="0" w:color="auto"/>
            <w:right w:val="none" w:sz="0" w:space="0" w:color="auto"/>
          </w:divBdr>
        </w:div>
        <w:div w:id="114058845">
          <w:marLeft w:val="640"/>
          <w:marRight w:val="0"/>
          <w:marTop w:val="0"/>
          <w:marBottom w:val="0"/>
          <w:divBdr>
            <w:top w:val="none" w:sz="0" w:space="0" w:color="auto"/>
            <w:left w:val="none" w:sz="0" w:space="0" w:color="auto"/>
            <w:bottom w:val="none" w:sz="0" w:space="0" w:color="auto"/>
            <w:right w:val="none" w:sz="0" w:space="0" w:color="auto"/>
          </w:divBdr>
        </w:div>
        <w:div w:id="1288974153">
          <w:marLeft w:val="640"/>
          <w:marRight w:val="0"/>
          <w:marTop w:val="0"/>
          <w:marBottom w:val="0"/>
          <w:divBdr>
            <w:top w:val="none" w:sz="0" w:space="0" w:color="auto"/>
            <w:left w:val="none" w:sz="0" w:space="0" w:color="auto"/>
            <w:bottom w:val="none" w:sz="0" w:space="0" w:color="auto"/>
            <w:right w:val="none" w:sz="0" w:space="0" w:color="auto"/>
          </w:divBdr>
        </w:div>
        <w:div w:id="709259380">
          <w:marLeft w:val="640"/>
          <w:marRight w:val="0"/>
          <w:marTop w:val="0"/>
          <w:marBottom w:val="0"/>
          <w:divBdr>
            <w:top w:val="none" w:sz="0" w:space="0" w:color="auto"/>
            <w:left w:val="none" w:sz="0" w:space="0" w:color="auto"/>
            <w:bottom w:val="none" w:sz="0" w:space="0" w:color="auto"/>
            <w:right w:val="none" w:sz="0" w:space="0" w:color="auto"/>
          </w:divBdr>
        </w:div>
        <w:div w:id="1035471170">
          <w:marLeft w:val="640"/>
          <w:marRight w:val="0"/>
          <w:marTop w:val="0"/>
          <w:marBottom w:val="0"/>
          <w:divBdr>
            <w:top w:val="none" w:sz="0" w:space="0" w:color="auto"/>
            <w:left w:val="none" w:sz="0" w:space="0" w:color="auto"/>
            <w:bottom w:val="none" w:sz="0" w:space="0" w:color="auto"/>
            <w:right w:val="none" w:sz="0" w:space="0" w:color="auto"/>
          </w:divBdr>
        </w:div>
        <w:div w:id="1860848571">
          <w:marLeft w:val="640"/>
          <w:marRight w:val="0"/>
          <w:marTop w:val="0"/>
          <w:marBottom w:val="0"/>
          <w:divBdr>
            <w:top w:val="none" w:sz="0" w:space="0" w:color="auto"/>
            <w:left w:val="none" w:sz="0" w:space="0" w:color="auto"/>
            <w:bottom w:val="none" w:sz="0" w:space="0" w:color="auto"/>
            <w:right w:val="none" w:sz="0" w:space="0" w:color="auto"/>
          </w:divBdr>
        </w:div>
        <w:div w:id="1609971229">
          <w:marLeft w:val="640"/>
          <w:marRight w:val="0"/>
          <w:marTop w:val="0"/>
          <w:marBottom w:val="0"/>
          <w:divBdr>
            <w:top w:val="none" w:sz="0" w:space="0" w:color="auto"/>
            <w:left w:val="none" w:sz="0" w:space="0" w:color="auto"/>
            <w:bottom w:val="none" w:sz="0" w:space="0" w:color="auto"/>
            <w:right w:val="none" w:sz="0" w:space="0" w:color="auto"/>
          </w:divBdr>
        </w:div>
        <w:div w:id="7877062">
          <w:marLeft w:val="640"/>
          <w:marRight w:val="0"/>
          <w:marTop w:val="0"/>
          <w:marBottom w:val="0"/>
          <w:divBdr>
            <w:top w:val="none" w:sz="0" w:space="0" w:color="auto"/>
            <w:left w:val="none" w:sz="0" w:space="0" w:color="auto"/>
            <w:bottom w:val="none" w:sz="0" w:space="0" w:color="auto"/>
            <w:right w:val="none" w:sz="0" w:space="0" w:color="auto"/>
          </w:divBdr>
        </w:div>
        <w:div w:id="1445805406">
          <w:marLeft w:val="640"/>
          <w:marRight w:val="0"/>
          <w:marTop w:val="0"/>
          <w:marBottom w:val="0"/>
          <w:divBdr>
            <w:top w:val="none" w:sz="0" w:space="0" w:color="auto"/>
            <w:left w:val="none" w:sz="0" w:space="0" w:color="auto"/>
            <w:bottom w:val="none" w:sz="0" w:space="0" w:color="auto"/>
            <w:right w:val="none" w:sz="0" w:space="0" w:color="auto"/>
          </w:divBdr>
        </w:div>
        <w:div w:id="1603224277">
          <w:marLeft w:val="640"/>
          <w:marRight w:val="0"/>
          <w:marTop w:val="0"/>
          <w:marBottom w:val="0"/>
          <w:divBdr>
            <w:top w:val="none" w:sz="0" w:space="0" w:color="auto"/>
            <w:left w:val="none" w:sz="0" w:space="0" w:color="auto"/>
            <w:bottom w:val="none" w:sz="0" w:space="0" w:color="auto"/>
            <w:right w:val="none" w:sz="0" w:space="0" w:color="auto"/>
          </w:divBdr>
        </w:div>
        <w:div w:id="780806362">
          <w:marLeft w:val="640"/>
          <w:marRight w:val="0"/>
          <w:marTop w:val="0"/>
          <w:marBottom w:val="0"/>
          <w:divBdr>
            <w:top w:val="none" w:sz="0" w:space="0" w:color="auto"/>
            <w:left w:val="none" w:sz="0" w:space="0" w:color="auto"/>
            <w:bottom w:val="none" w:sz="0" w:space="0" w:color="auto"/>
            <w:right w:val="none" w:sz="0" w:space="0" w:color="auto"/>
          </w:divBdr>
        </w:div>
        <w:div w:id="1883244826">
          <w:marLeft w:val="640"/>
          <w:marRight w:val="0"/>
          <w:marTop w:val="0"/>
          <w:marBottom w:val="0"/>
          <w:divBdr>
            <w:top w:val="none" w:sz="0" w:space="0" w:color="auto"/>
            <w:left w:val="none" w:sz="0" w:space="0" w:color="auto"/>
            <w:bottom w:val="none" w:sz="0" w:space="0" w:color="auto"/>
            <w:right w:val="none" w:sz="0" w:space="0" w:color="auto"/>
          </w:divBdr>
        </w:div>
        <w:div w:id="1492403645">
          <w:marLeft w:val="640"/>
          <w:marRight w:val="0"/>
          <w:marTop w:val="0"/>
          <w:marBottom w:val="0"/>
          <w:divBdr>
            <w:top w:val="none" w:sz="0" w:space="0" w:color="auto"/>
            <w:left w:val="none" w:sz="0" w:space="0" w:color="auto"/>
            <w:bottom w:val="none" w:sz="0" w:space="0" w:color="auto"/>
            <w:right w:val="none" w:sz="0" w:space="0" w:color="auto"/>
          </w:divBdr>
        </w:div>
        <w:div w:id="1424719231">
          <w:marLeft w:val="640"/>
          <w:marRight w:val="0"/>
          <w:marTop w:val="0"/>
          <w:marBottom w:val="0"/>
          <w:divBdr>
            <w:top w:val="none" w:sz="0" w:space="0" w:color="auto"/>
            <w:left w:val="none" w:sz="0" w:space="0" w:color="auto"/>
            <w:bottom w:val="none" w:sz="0" w:space="0" w:color="auto"/>
            <w:right w:val="none" w:sz="0" w:space="0" w:color="auto"/>
          </w:divBdr>
        </w:div>
        <w:div w:id="1770159287">
          <w:marLeft w:val="640"/>
          <w:marRight w:val="0"/>
          <w:marTop w:val="0"/>
          <w:marBottom w:val="0"/>
          <w:divBdr>
            <w:top w:val="none" w:sz="0" w:space="0" w:color="auto"/>
            <w:left w:val="none" w:sz="0" w:space="0" w:color="auto"/>
            <w:bottom w:val="none" w:sz="0" w:space="0" w:color="auto"/>
            <w:right w:val="none" w:sz="0" w:space="0" w:color="auto"/>
          </w:divBdr>
        </w:div>
        <w:div w:id="1031808546">
          <w:marLeft w:val="640"/>
          <w:marRight w:val="0"/>
          <w:marTop w:val="0"/>
          <w:marBottom w:val="0"/>
          <w:divBdr>
            <w:top w:val="none" w:sz="0" w:space="0" w:color="auto"/>
            <w:left w:val="none" w:sz="0" w:space="0" w:color="auto"/>
            <w:bottom w:val="none" w:sz="0" w:space="0" w:color="auto"/>
            <w:right w:val="none" w:sz="0" w:space="0" w:color="auto"/>
          </w:divBdr>
        </w:div>
        <w:div w:id="882715900">
          <w:marLeft w:val="640"/>
          <w:marRight w:val="0"/>
          <w:marTop w:val="0"/>
          <w:marBottom w:val="0"/>
          <w:divBdr>
            <w:top w:val="none" w:sz="0" w:space="0" w:color="auto"/>
            <w:left w:val="none" w:sz="0" w:space="0" w:color="auto"/>
            <w:bottom w:val="none" w:sz="0" w:space="0" w:color="auto"/>
            <w:right w:val="none" w:sz="0" w:space="0" w:color="auto"/>
          </w:divBdr>
        </w:div>
        <w:div w:id="1655376619">
          <w:marLeft w:val="640"/>
          <w:marRight w:val="0"/>
          <w:marTop w:val="0"/>
          <w:marBottom w:val="0"/>
          <w:divBdr>
            <w:top w:val="none" w:sz="0" w:space="0" w:color="auto"/>
            <w:left w:val="none" w:sz="0" w:space="0" w:color="auto"/>
            <w:bottom w:val="none" w:sz="0" w:space="0" w:color="auto"/>
            <w:right w:val="none" w:sz="0" w:space="0" w:color="auto"/>
          </w:divBdr>
        </w:div>
        <w:div w:id="1661813782">
          <w:marLeft w:val="640"/>
          <w:marRight w:val="0"/>
          <w:marTop w:val="0"/>
          <w:marBottom w:val="0"/>
          <w:divBdr>
            <w:top w:val="none" w:sz="0" w:space="0" w:color="auto"/>
            <w:left w:val="none" w:sz="0" w:space="0" w:color="auto"/>
            <w:bottom w:val="none" w:sz="0" w:space="0" w:color="auto"/>
            <w:right w:val="none" w:sz="0" w:space="0" w:color="auto"/>
          </w:divBdr>
        </w:div>
        <w:div w:id="1981376883">
          <w:marLeft w:val="640"/>
          <w:marRight w:val="0"/>
          <w:marTop w:val="0"/>
          <w:marBottom w:val="0"/>
          <w:divBdr>
            <w:top w:val="none" w:sz="0" w:space="0" w:color="auto"/>
            <w:left w:val="none" w:sz="0" w:space="0" w:color="auto"/>
            <w:bottom w:val="none" w:sz="0" w:space="0" w:color="auto"/>
            <w:right w:val="none" w:sz="0" w:space="0" w:color="auto"/>
          </w:divBdr>
        </w:div>
        <w:div w:id="101457404">
          <w:marLeft w:val="640"/>
          <w:marRight w:val="0"/>
          <w:marTop w:val="0"/>
          <w:marBottom w:val="0"/>
          <w:divBdr>
            <w:top w:val="none" w:sz="0" w:space="0" w:color="auto"/>
            <w:left w:val="none" w:sz="0" w:space="0" w:color="auto"/>
            <w:bottom w:val="none" w:sz="0" w:space="0" w:color="auto"/>
            <w:right w:val="none" w:sz="0" w:space="0" w:color="auto"/>
          </w:divBdr>
        </w:div>
        <w:div w:id="343939083">
          <w:marLeft w:val="640"/>
          <w:marRight w:val="0"/>
          <w:marTop w:val="0"/>
          <w:marBottom w:val="0"/>
          <w:divBdr>
            <w:top w:val="none" w:sz="0" w:space="0" w:color="auto"/>
            <w:left w:val="none" w:sz="0" w:space="0" w:color="auto"/>
            <w:bottom w:val="none" w:sz="0" w:space="0" w:color="auto"/>
            <w:right w:val="none" w:sz="0" w:space="0" w:color="auto"/>
          </w:divBdr>
        </w:div>
        <w:div w:id="1055353983">
          <w:marLeft w:val="640"/>
          <w:marRight w:val="0"/>
          <w:marTop w:val="0"/>
          <w:marBottom w:val="0"/>
          <w:divBdr>
            <w:top w:val="none" w:sz="0" w:space="0" w:color="auto"/>
            <w:left w:val="none" w:sz="0" w:space="0" w:color="auto"/>
            <w:bottom w:val="none" w:sz="0" w:space="0" w:color="auto"/>
            <w:right w:val="none" w:sz="0" w:space="0" w:color="auto"/>
          </w:divBdr>
        </w:div>
        <w:div w:id="311762205">
          <w:marLeft w:val="640"/>
          <w:marRight w:val="0"/>
          <w:marTop w:val="0"/>
          <w:marBottom w:val="0"/>
          <w:divBdr>
            <w:top w:val="none" w:sz="0" w:space="0" w:color="auto"/>
            <w:left w:val="none" w:sz="0" w:space="0" w:color="auto"/>
            <w:bottom w:val="none" w:sz="0" w:space="0" w:color="auto"/>
            <w:right w:val="none" w:sz="0" w:space="0" w:color="auto"/>
          </w:divBdr>
        </w:div>
        <w:div w:id="598366946">
          <w:marLeft w:val="640"/>
          <w:marRight w:val="0"/>
          <w:marTop w:val="0"/>
          <w:marBottom w:val="0"/>
          <w:divBdr>
            <w:top w:val="none" w:sz="0" w:space="0" w:color="auto"/>
            <w:left w:val="none" w:sz="0" w:space="0" w:color="auto"/>
            <w:bottom w:val="none" w:sz="0" w:space="0" w:color="auto"/>
            <w:right w:val="none" w:sz="0" w:space="0" w:color="auto"/>
          </w:divBdr>
        </w:div>
        <w:div w:id="352922854">
          <w:marLeft w:val="640"/>
          <w:marRight w:val="0"/>
          <w:marTop w:val="0"/>
          <w:marBottom w:val="0"/>
          <w:divBdr>
            <w:top w:val="none" w:sz="0" w:space="0" w:color="auto"/>
            <w:left w:val="none" w:sz="0" w:space="0" w:color="auto"/>
            <w:bottom w:val="none" w:sz="0" w:space="0" w:color="auto"/>
            <w:right w:val="none" w:sz="0" w:space="0" w:color="auto"/>
          </w:divBdr>
        </w:div>
        <w:div w:id="659844685">
          <w:marLeft w:val="640"/>
          <w:marRight w:val="0"/>
          <w:marTop w:val="0"/>
          <w:marBottom w:val="0"/>
          <w:divBdr>
            <w:top w:val="none" w:sz="0" w:space="0" w:color="auto"/>
            <w:left w:val="none" w:sz="0" w:space="0" w:color="auto"/>
            <w:bottom w:val="none" w:sz="0" w:space="0" w:color="auto"/>
            <w:right w:val="none" w:sz="0" w:space="0" w:color="auto"/>
          </w:divBdr>
        </w:div>
        <w:div w:id="1600289726">
          <w:marLeft w:val="640"/>
          <w:marRight w:val="0"/>
          <w:marTop w:val="0"/>
          <w:marBottom w:val="0"/>
          <w:divBdr>
            <w:top w:val="none" w:sz="0" w:space="0" w:color="auto"/>
            <w:left w:val="none" w:sz="0" w:space="0" w:color="auto"/>
            <w:bottom w:val="none" w:sz="0" w:space="0" w:color="auto"/>
            <w:right w:val="none" w:sz="0" w:space="0" w:color="auto"/>
          </w:divBdr>
        </w:div>
        <w:div w:id="635528633">
          <w:marLeft w:val="640"/>
          <w:marRight w:val="0"/>
          <w:marTop w:val="0"/>
          <w:marBottom w:val="0"/>
          <w:divBdr>
            <w:top w:val="none" w:sz="0" w:space="0" w:color="auto"/>
            <w:left w:val="none" w:sz="0" w:space="0" w:color="auto"/>
            <w:bottom w:val="none" w:sz="0" w:space="0" w:color="auto"/>
            <w:right w:val="none" w:sz="0" w:space="0" w:color="auto"/>
          </w:divBdr>
        </w:div>
        <w:div w:id="374040116">
          <w:marLeft w:val="640"/>
          <w:marRight w:val="0"/>
          <w:marTop w:val="0"/>
          <w:marBottom w:val="0"/>
          <w:divBdr>
            <w:top w:val="none" w:sz="0" w:space="0" w:color="auto"/>
            <w:left w:val="none" w:sz="0" w:space="0" w:color="auto"/>
            <w:bottom w:val="none" w:sz="0" w:space="0" w:color="auto"/>
            <w:right w:val="none" w:sz="0" w:space="0" w:color="auto"/>
          </w:divBdr>
        </w:div>
        <w:div w:id="709916082">
          <w:marLeft w:val="640"/>
          <w:marRight w:val="0"/>
          <w:marTop w:val="0"/>
          <w:marBottom w:val="0"/>
          <w:divBdr>
            <w:top w:val="none" w:sz="0" w:space="0" w:color="auto"/>
            <w:left w:val="none" w:sz="0" w:space="0" w:color="auto"/>
            <w:bottom w:val="none" w:sz="0" w:space="0" w:color="auto"/>
            <w:right w:val="none" w:sz="0" w:space="0" w:color="auto"/>
          </w:divBdr>
        </w:div>
        <w:div w:id="446235353">
          <w:marLeft w:val="640"/>
          <w:marRight w:val="0"/>
          <w:marTop w:val="0"/>
          <w:marBottom w:val="0"/>
          <w:divBdr>
            <w:top w:val="none" w:sz="0" w:space="0" w:color="auto"/>
            <w:left w:val="none" w:sz="0" w:space="0" w:color="auto"/>
            <w:bottom w:val="none" w:sz="0" w:space="0" w:color="auto"/>
            <w:right w:val="none" w:sz="0" w:space="0" w:color="auto"/>
          </w:divBdr>
        </w:div>
        <w:div w:id="611479905">
          <w:marLeft w:val="640"/>
          <w:marRight w:val="0"/>
          <w:marTop w:val="0"/>
          <w:marBottom w:val="0"/>
          <w:divBdr>
            <w:top w:val="none" w:sz="0" w:space="0" w:color="auto"/>
            <w:left w:val="none" w:sz="0" w:space="0" w:color="auto"/>
            <w:bottom w:val="none" w:sz="0" w:space="0" w:color="auto"/>
            <w:right w:val="none" w:sz="0" w:space="0" w:color="auto"/>
          </w:divBdr>
        </w:div>
        <w:div w:id="420638710">
          <w:marLeft w:val="640"/>
          <w:marRight w:val="0"/>
          <w:marTop w:val="0"/>
          <w:marBottom w:val="0"/>
          <w:divBdr>
            <w:top w:val="none" w:sz="0" w:space="0" w:color="auto"/>
            <w:left w:val="none" w:sz="0" w:space="0" w:color="auto"/>
            <w:bottom w:val="none" w:sz="0" w:space="0" w:color="auto"/>
            <w:right w:val="none" w:sz="0" w:space="0" w:color="auto"/>
          </w:divBdr>
        </w:div>
        <w:div w:id="1453981965">
          <w:marLeft w:val="640"/>
          <w:marRight w:val="0"/>
          <w:marTop w:val="0"/>
          <w:marBottom w:val="0"/>
          <w:divBdr>
            <w:top w:val="none" w:sz="0" w:space="0" w:color="auto"/>
            <w:left w:val="none" w:sz="0" w:space="0" w:color="auto"/>
            <w:bottom w:val="none" w:sz="0" w:space="0" w:color="auto"/>
            <w:right w:val="none" w:sz="0" w:space="0" w:color="auto"/>
          </w:divBdr>
        </w:div>
        <w:div w:id="1778057920">
          <w:marLeft w:val="640"/>
          <w:marRight w:val="0"/>
          <w:marTop w:val="0"/>
          <w:marBottom w:val="0"/>
          <w:divBdr>
            <w:top w:val="none" w:sz="0" w:space="0" w:color="auto"/>
            <w:left w:val="none" w:sz="0" w:space="0" w:color="auto"/>
            <w:bottom w:val="none" w:sz="0" w:space="0" w:color="auto"/>
            <w:right w:val="none" w:sz="0" w:space="0" w:color="auto"/>
          </w:divBdr>
        </w:div>
        <w:div w:id="1649554018">
          <w:marLeft w:val="640"/>
          <w:marRight w:val="0"/>
          <w:marTop w:val="0"/>
          <w:marBottom w:val="0"/>
          <w:divBdr>
            <w:top w:val="none" w:sz="0" w:space="0" w:color="auto"/>
            <w:left w:val="none" w:sz="0" w:space="0" w:color="auto"/>
            <w:bottom w:val="none" w:sz="0" w:space="0" w:color="auto"/>
            <w:right w:val="none" w:sz="0" w:space="0" w:color="auto"/>
          </w:divBdr>
        </w:div>
        <w:div w:id="1528328538">
          <w:marLeft w:val="640"/>
          <w:marRight w:val="0"/>
          <w:marTop w:val="0"/>
          <w:marBottom w:val="0"/>
          <w:divBdr>
            <w:top w:val="none" w:sz="0" w:space="0" w:color="auto"/>
            <w:left w:val="none" w:sz="0" w:space="0" w:color="auto"/>
            <w:bottom w:val="none" w:sz="0" w:space="0" w:color="auto"/>
            <w:right w:val="none" w:sz="0" w:space="0" w:color="auto"/>
          </w:divBdr>
        </w:div>
        <w:div w:id="1309287858">
          <w:marLeft w:val="640"/>
          <w:marRight w:val="0"/>
          <w:marTop w:val="0"/>
          <w:marBottom w:val="0"/>
          <w:divBdr>
            <w:top w:val="none" w:sz="0" w:space="0" w:color="auto"/>
            <w:left w:val="none" w:sz="0" w:space="0" w:color="auto"/>
            <w:bottom w:val="none" w:sz="0" w:space="0" w:color="auto"/>
            <w:right w:val="none" w:sz="0" w:space="0" w:color="auto"/>
          </w:divBdr>
        </w:div>
        <w:div w:id="1588078624">
          <w:marLeft w:val="640"/>
          <w:marRight w:val="0"/>
          <w:marTop w:val="0"/>
          <w:marBottom w:val="0"/>
          <w:divBdr>
            <w:top w:val="none" w:sz="0" w:space="0" w:color="auto"/>
            <w:left w:val="none" w:sz="0" w:space="0" w:color="auto"/>
            <w:bottom w:val="none" w:sz="0" w:space="0" w:color="auto"/>
            <w:right w:val="none" w:sz="0" w:space="0" w:color="auto"/>
          </w:divBdr>
        </w:div>
        <w:div w:id="919098168">
          <w:marLeft w:val="640"/>
          <w:marRight w:val="0"/>
          <w:marTop w:val="0"/>
          <w:marBottom w:val="0"/>
          <w:divBdr>
            <w:top w:val="none" w:sz="0" w:space="0" w:color="auto"/>
            <w:left w:val="none" w:sz="0" w:space="0" w:color="auto"/>
            <w:bottom w:val="none" w:sz="0" w:space="0" w:color="auto"/>
            <w:right w:val="none" w:sz="0" w:space="0" w:color="auto"/>
          </w:divBdr>
        </w:div>
        <w:div w:id="1260211158">
          <w:marLeft w:val="640"/>
          <w:marRight w:val="0"/>
          <w:marTop w:val="0"/>
          <w:marBottom w:val="0"/>
          <w:divBdr>
            <w:top w:val="none" w:sz="0" w:space="0" w:color="auto"/>
            <w:left w:val="none" w:sz="0" w:space="0" w:color="auto"/>
            <w:bottom w:val="none" w:sz="0" w:space="0" w:color="auto"/>
            <w:right w:val="none" w:sz="0" w:space="0" w:color="auto"/>
          </w:divBdr>
        </w:div>
        <w:div w:id="498618437">
          <w:marLeft w:val="640"/>
          <w:marRight w:val="0"/>
          <w:marTop w:val="0"/>
          <w:marBottom w:val="0"/>
          <w:divBdr>
            <w:top w:val="none" w:sz="0" w:space="0" w:color="auto"/>
            <w:left w:val="none" w:sz="0" w:space="0" w:color="auto"/>
            <w:bottom w:val="none" w:sz="0" w:space="0" w:color="auto"/>
            <w:right w:val="none" w:sz="0" w:space="0" w:color="auto"/>
          </w:divBdr>
        </w:div>
        <w:div w:id="599721585">
          <w:marLeft w:val="640"/>
          <w:marRight w:val="0"/>
          <w:marTop w:val="0"/>
          <w:marBottom w:val="0"/>
          <w:divBdr>
            <w:top w:val="none" w:sz="0" w:space="0" w:color="auto"/>
            <w:left w:val="none" w:sz="0" w:space="0" w:color="auto"/>
            <w:bottom w:val="none" w:sz="0" w:space="0" w:color="auto"/>
            <w:right w:val="none" w:sz="0" w:space="0" w:color="auto"/>
          </w:divBdr>
        </w:div>
        <w:div w:id="1196312022">
          <w:marLeft w:val="640"/>
          <w:marRight w:val="0"/>
          <w:marTop w:val="0"/>
          <w:marBottom w:val="0"/>
          <w:divBdr>
            <w:top w:val="none" w:sz="0" w:space="0" w:color="auto"/>
            <w:left w:val="none" w:sz="0" w:space="0" w:color="auto"/>
            <w:bottom w:val="none" w:sz="0" w:space="0" w:color="auto"/>
            <w:right w:val="none" w:sz="0" w:space="0" w:color="auto"/>
          </w:divBdr>
        </w:div>
        <w:div w:id="1549418008">
          <w:marLeft w:val="640"/>
          <w:marRight w:val="0"/>
          <w:marTop w:val="0"/>
          <w:marBottom w:val="0"/>
          <w:divBdr>
            <w:top w:val="none" w:sz="0" w:space="0" w:color="auto"/>
            <w:left w:val="none" w:sz="0" w:space="0" w:color="auto"/>
            <w:bottom w:val="none" w:sz="0" w:space="0" w:color="auto"/>
            <w:right w:val="none" w:sz="0" w:space="0" w:color="auto"/>
          </w:divBdr>
        </w:div>
        <w:div w:id="477503562">
          <w:marLeft w:val="640"/>
          <w:marRight w:val="0"/>
          <w:marTop w:val="0"/>
          <w:marBottom w:val="0"/>
          <w:divBdr>
            <w:top w:val="none" w:sz="0" w:space="0" w:color="auto"/>
            <w:left w:val="none" w:sz="0" w:space="0" w:color="auto"/>
            <w:bottom w:val="none" w:sz="0" w:space="0" w:color="auto"/>
            <w:right w:val="none" w:sz="0" w:space="0" w:color="auto"/>
          </w:divBdr>
        </w:div>
        <w:div w:id="1771077447">
          <w:marLeft w:val="640"/>
          <w:marRight w:val="0"/>
          <w:marTop w:val="0"/>
          <w:marBottom w:val="0"/>
          <w:divBdr>
            <w:top w:val="none" w:sz="0" w:space="0" w:color="auto"/>
            <w:left w:val="none" w:sz="0" w:space="0" w:color="auto"/>
            <w:bottom w:val="none" w:sz="0" w:space="0" w:color="auto"/>
            <w:right w:val="none" w:sz="0" w:space="0" w:color="auto"/>
          </w:divBdr>
        </w:div>
        <w:div w:id="195122876">
          <w:marLeft w:val="640"/>
          <w:marRight w:val="0"/>
          <w:marTop w:val="0"/>
          <w:marBottom w:val="0"/>
          <w:divBdr>
            <w:top w:val="none" w:sz="0" w:space="0" w:color="auto"/>
            <w:left w:val="none" w:sz="0" w:space="0" w:color="auto"/>
            <w:bottom w:val="none" w:sz="0" w:space="0" w:color="auto"/>
            <w:right w:val="none" w:sz="0" w:space="0" w:color="auto"/>
          </w:divBdr>
        </w:div>
        <w:div w:id="1878154172">
          <w:marLeft w:val="640"/>
          <w:marRight w:val="0"/>
          <w:marTop w:val="0"/>
          <w:marBottom w:val="0"/>
          <w:divBdr>
            <w:top w:val="none" w:sz="0" w:space="0" w:color="auto"/>
            <w:left w:val="none" w:sz="0" w:space="0" w:color="auto"/>
            <w:bottom w:val="none" w:sz="0" w:space="0" w:color="auto"/>
            <w:right w:val="none" w:sz="0" w:space="0" w:color="auto"/>
          </w:divBdr>
        </w:div>
        <w:div w:id="485901853">
          <w:marLeft w:val="640"/>
          <w:marRight w:val="0"/>
          <w:marTop w:val="0"/>
          <w:marBottom w:val="0"/>
          <w:divBdr>
            <w:top w:val="none" w:sz="0" w:space="0" w:color="auto"/>
            <w:left w:val="none" w:sz="0" w:space="0" w:color="auto"/>
            <w:bottom w:val="none" w:sz="0" w:space="0" w:color="auto"/>
            <w:right w:val="none" w:sz="0" w:space="0" w:color="auto"/>
          </w:divBdr>
        </w:div>
        <w:div w:id="955253211">
          <w:marLeft w:val="640"/>
          <w:marRight w:val="0"/>
          <w:marTop w:val="0"/>
          <w:marBottom w:val="0"/>
          <w:divBdr>
            <w:top w:val="none" w:sz="0" w:space="0" w:color="auto"/>
            <w:left w:val="none" w:sz="0" w:space="0" w:color="auto"/>
            <w:bottom w:val="none" w:sz="0" w:space="0" w:color="auto"/>
            <w:right w:val="none" w:sz="0" w:space="0" w:color="auto"/>
          </w:divBdr>
        </w:div>
        <w:div w:id="1141310836">
          <w:marLeft w:val="640"/>
          <w:marRight w:val="0"/>
          <w:marTop w:val="0"/>
          <w:marBottom w:val="0"/>
          <w:divBdr>
            <w:top w:val="none" w:sz="0" w:space="0" w:color="auto"/>
            <w:left w:val="none" w:sz="0" w:space="0" w:color="auto"/>
            <w:bottom w:val="none" w:sz="0" w:space="0" w:color="auto"/>
            <w:right w:val="none" w:sz="0" w:space="0" w:color="auto"/>
          </w:divBdr>
        </w:div>
        <w:div w:id="86006366">
          <w:marLeft w:val="640"/>
          <w:marRight w:val="0"/>
          <w:marTop w:val="0"/>
          <w:marBottom w:val="0"/>
          <w:divBdr>
            <w:top w:val="none" w:sz="0" w:space="0" w:color="auto"/>
            <w:left w:val="none" w:sz="0" w:space="0" w:color="auto"/>
            <w:bottom w:val="none" w:sz="0" w:space="0" w:color="auto"/>
            <w:right w:val="none" w:sz="0" w:space="0" w:color="auto"/>
          </w:divBdr>
        </w:div>
        <w:div w:id="190261378">
          <w:marLeft w:val="640"/>
          <w:marRight w:val="0"/>
          <w:marTop w:val="0"/>
          <w:marBottom w:val="0"/>
          <w:divBdr>
            <w:top w:val="none" w:sz="0" w:space="0" w:color="auto"/>
            <w:left w:val="none" w:sz="0" w:space="0" w:color="auto"/>
            <w:bottom w:val="none" w:sz="0" w:space="0" w:color="auto"/>
            <w:right w:val="none" w:sz="0" w:space="0" w:color="auto"/>
          </w:divBdr>
        </w:div>
        <w:div w:id="1534002253">
          <w:marLeft w:val="640"/>
          <w:marRight w:val="0"/>
          <w:marTop w:val="0"/>
          <w:marBottom w:val="0"/>
          <w:divBdr>
            <w:top w:val="none" w:sz="0" w:space="0" w:color="auto"/>
            <w:left w:val="none" w:sz="0" w:space="0" w:color="auto"/>
            <w:bottom w:val="none" w:sz="0" w:space="0" w:color="auto"/>
            <w:right w:val="none" w:sz="0" w:space="0" w:color="auto"/>
          </w:divBdr>
        </w:div>
        <w:div w:id="468285157">
          <w:marLeft w:val="640"/>
          <w:marRight w:val="0"/>
          <w:marTop w:val="0"/>
          <w:marBottom w:val="0"/>
          <w:divBdr>
            <w:top w:val="none" w:sz="0" w:space="0" w:color="auto"/>
            <w:left w:val="none" w:sz="0" w:space="0" w:color="auto"/>
            <w:bottom w:val="none" w:sz="0" w:space="0" w:color="auto"/>
            <w:right w:val="none" w:sz="0" w:space="0" w:color="auto"/>
          </w:divBdr>
        </w:div>
        <w:div w:id="1621574749">
          <w:marLeft w:val="640"/>
          <w:marRight w:val="0"/>
          <w:marTop w:val="0"/>
          <w:marBottom w:val="0"/>
          <w:divBdr>
            <w:top w:val="none" w:sz="0" w:space="0" w:color="auto"/>
            <w:left w:val="none" w:sz="0" w:space="0" w:color="auto"/>
            <w:bottom w:val="none" w:sz="0" w:space="0" w:color="auto"/>
            <w:right w:val="none" w:sz="0" w:space="0" w:color="auto"/>
          </w:divBdr>
        </w:div>
        <w:div w:id="2013099748">
          <w:marLeft w:val="640"/>
          <w:marRight w:val="0"/>
          <w:marTop w:val="0"/>
          <w:marBottom w:val="0"/>
          <w:divBdr>
            <w:top w:val="none" w:sz="0" w:space="0" w:color="auto"/>
            <w:left w:val="none" w:sz="0" w:space="0" w:color="auto"/>
            <w:bottom w:val="none" w:sz="0" w:space="0" w:color="auto"/>
            <w:right w:val="none" w:sz="0" w:space="0" w:color="auto"/>
          </w:divBdr>
        </w:div>
        <w:div w:id="210387739">
          <w:marLeft w:val="640"/>
          <w:marRight w:val="0"/>
          <w:marTop w:val="0"/>
          <w:marBottom w:val="0"/>
          <w:divBdr>
            <w:top w:val="none" w:sz="0" w:space="0" w:color="auto"/>
            <w:left w:val="none" w:sz="0" w:space="0" w:color="auto"/>
            <w:bottom w:val="none" w:sz="0" w:space="0" w:color="auto"/>
            <w:right w:val="none" w:sz="0" w:space="0" w:color="auto"/>
          </w:divBdr>
        </w:div>
        <w:div w:id="2133284432">
          <w:marLeft w:val="640"/>
          <w:marRight w:val="0"/>
          <w:marTop w:val="0"/>
          <w:marBottom w:val="0"/>
          <w:divBdr>
            <w:top w:val="none" w:sz="0" w:space="0" w:color="auto"/>
            <w:left w:val="none" w:sz="0" w:space="0" w:color="auto"/>
            <w:bottom w:val="none" w:sz="0" w:space="0" w:color="auto"/>
            <w:right w:val="none" w:sz="0" w:space="0" w:color="auto"/>
          </w:divBdr>
        </w:div>
        <w:div w:id="1577933011">
          <w:marLeft w:val="640"/>
          <w:marRight w:val="0"/>
          <w:marTop w:val="0"/>
          <w:marBottom w:val="0"/>
          <w:divBdr>
            <w:top w:val="none" w:sz="0" w:space="0" w:color="auto"/>
            <w:left w:val="none" w:sz="0" w:space="0" w:color="auto"/>
            <w:bottom w:val="none" w:sz="0" w:space="0" w:color="auto"/>
            <w:right w:val="none" w:sz="0" w:space="0" w:color="auto"/>
          </w:divBdr>
        </w:div>
        <w:div w:id="2104688928">
          <w:marLeft w:val="640"/>
          <w:marRight w:val="0"/>
          <w:marTop w:val="0"/>
          <w:marBottom w:val="0"/>
          <w:divBdr>
            <w:top w:val="none" w:sz="0" w:space="0" w:color="auto"/>
            <w:left w:val="none" w:sz="0" w:space="0" w:color="auto"/>
            <w:bottom w:val="none" w:sz="0" w:space="0" w:color="auto"/>
            <w:right w:val="none" w:sz="0" w:space="0" w:color="auto"/>
          </w:divBdr>
        </w:div>
        <w:div w:id="515002157">
          <w:marLeft w:val="640"/>
          <w:marRight w:val="0"/>
          <w:marTop w:val="0"/>
          <w:marBottom w:val="0"/>
          <w:divBdr>
            <w:top w:val="none" w:sz="0" w:space="0" w:color="auto"/>
            <w:left w:val="none" w:sz="0" w:space="0" w:color="auto"/>
            <w:bottom w:val="none" w:sz="0" w:space="0" w:color="auto"/>
            <w:right w:val="none" w:sz="0" w:space="0" w:color="auto"/>
          </w:divBdr>
        </w:div>
        <w:div w:id="384841261">
          <w:marLeft w:val="640"/>
          <w:marRight w:val="0"/>
          <w:marTop w:val="0"/>
          <w:marBottom w:val="0"/>
          <w:divBdr>
            <w:top w:val="none" w:sz="0" w:space="0" w:color="auto"/>
            <w:left w:val="none" w:sz="0" w:space="0" w:color="auto"/>
            <w:bottom w:val="none" w:sz="0" w:space="0" w:color="auto"/>
            <w:right w:val="none" w:sz="0" w:space="0" w:color="auto"/>
          </w:divBdr>
        </w:div>
        <w:div w:id="53285466">
          <w:marLeft w:val="640"/>
          <w:marRight w:val="0"/>
          <w:marTop w:val="0"/>
          <w:marBottom w:val="0"/>
          <w:divBdr>
            <w:top w:val="none" w:sz="0" w:space="0" w:color="auto"/>
            <w:left w:val="none" w:sz="0" w:space="0" w:color="auto"/>
            <w:bottom w:val="none" w:sz="0" w:space="0" w:color="auto"/>
            <w:right w:val="none" w:sz="0" w:space="0" w:color="auto"/>
          </w:divBdr>
        </w:div>
        <w:div w:id="738555969">
          <w:marLeft w:val="640"/>
          <w:marRight w:val="0"/>
          <w:marTop w:val="0"/>
          <w:marBottom w:val="0"/>
          <w:divBdr>
            <w:top w:val="none" w:sz="0" w:space="0" w:color="auto"/>
            <w:left w:val="none" w:sz="0" w:space="0" w:color="auto"/>
            <w:bottom w:val="none" w:sz="0" w:space="0" w:color="auto"/>
            <w:right w:val="none" w:sz="0" w:space="0" w:color="auto"/>
          </w:divBdr>
        </w:div>
        <w:div w:id="655766923">
          <w:marLeft w:val="640"/>
          <w:marRight w:val="0"/>
          <w:marTop w:val="0"/>
          <w:marBottom w:val="0"/>
          <w:divBdr>
            <w:top w:val="none" w:sz="0" w:space="0" w:color="auto"/>
            <w:left w:val="none" w:sz="0" w:space="0" w:color="auto"/>
            <w:bottom w:val="none" w:sz="0" w:space="0" w:color="auto"/>
            <w:right w:val="none" w:sz="0" w:space="0" w:color="auto"/>
          </w:divBdr>
        </w:div>
        <w:div w:id="712340544">
          <w:marLeft w:val="640"/>
          <w:marRight w:val="0"/>
          <w:marTop w:val="0"/>
          <w:marBottom w:val="0"/>
          <w:divBdr>
            <w:top w:val="none" w:sz="0" w:space="0" w:color="auto"/>
            <w:left w:val="none" w:sz="0" w:space="0" w:color="auto"/>
            <w:bottom w:val="none" w:sz="0" w:space="0" w:color="auto"/>
            <w:right w:val="none" w:sz="0" w:space="0" w:color="auto"/>
          </w:divBdr>
        </w:div>
        <w:div w:id="929042558">
          <w:marLeft w:val="640"/>
          <w:marRight w:val="0"/>
          <w:marTop w:val="0"/>
          <w:marBottom w:val="0"/>
          <w:divBdr>
            <w:top w:val="none" w:sz="0" w:space="0" w:color="auto"/>
            <w:left w:val="none" w:sz="0" w:space="0" w:color="auto"/>
            <w:bottom w:val="none" w:sz="0" w:space="0" w:color="auto"/>
            <w:right w:val="none" w:sz="0" w:space="0" w:color="auto"/>
          </w:divBdr>
        </w:div>
        <w:div w:id="1122770560">
          <w:marLeft w:val="640"/>
          <w:marRight w:val="0"/>
          <w:marTop w:val="0"/>
          <w:marBottom w:val="0"/>
          <w:divBdr>
            <w:top w:val="none" w:sz="0" w:space="0" w:color="auto"/>
            <w:left w:val="none" w:sz="0" w:space="0" w:color="auto"/>
            <w:bottom w:val="none" w:sz="0" w:space="0" w:color="auto"/>
            <w:right w:val="none" w:sz="0" w:space="0" w:color="auto"/>
          </w:divBdr>
        </w:div>
        <w:div w:id="1732118238">
          <w:marLeft w:val="640"/>
          <w:marRight w:val="0"/>
          <w:marTop w:val="0"/>
          <w:marBottom w:val="0"/>
          <w:divBdr>
            <w:top w:val="none" w:sz="0" w:space="0" w:color="auto"/>
            <w:left w:val="none" w:sz="0" w:space="0" w:color="auto"/>
            <w:bottom w:val="none" w:sz="0" w:space="0" w:color="auto"/>
            <w:right w:val="none" w:sz="0" w:space="0" w:color="auto"/>
          </w:divBdr>
        </w:div>
        <w:div w:id="1669287895">
          <w:marLeft w:val="640"/>
          <w:marRight w:val="0"/>
          <w:marTop w:val="0"/>
          <w:marBottom w:val="0"/>
          <w:divBdr>
            <w:top w:val="none" w:sz="0" w:space="0" w:color="auto"/>
            <w:left w:val="none" w:sz="0" w:space="0" w:color="auto"/>
            <w:bottom w:val="none" w:sz="0" w:space="0" w:color="auto"/>
            <w:right w:val="none" w:sz="0" w:space="0" w:color="auto"/>
          </w:divBdr>
        </w:div>
        <w:div w:id="834342212">
          <w:marLeft w:val="640"/>
          <w:marRight w:val="0"/>
          <w:marTop w:val="0"/>
          <w:marBottom w:val="0"/>
          <w:divBdr>
            <w:top w:val="none" w:sz="0" w:space="0" w:color="auto"/>
            <w:left w:val="none" w:sz="0" w:space="0" w:color="auto"/>
            <w:bottom w:val="none" w:sz="0" w:space="0" w:color="auto"/>
            <w:right w:val="none" w:sz="0" w:space="0" w:color="auto"/>
          </w:divBdr>
        </w:div>
        <w:div w:id="1807163129">
          <w:marLeft w:val="640"/>
          <w:marRight w:val="0"/>
          <w:marTop w:val="0"/>
          <w:marBottom w:val="0"/>
          <w:divBdr>
            <w:top w:val="none" w:sz="0" w:space="0" w:color="auto"/>
            <w:left w:val="none" w:sz="0" w:space="0" w:color="auto"/>
            <w:bottom w:val="none" w:sz="0" w:space="0" w:color="auto"/>
            <w:right w:val="none" w:sz="0" w:space="0" w:color="auto"/>
          </w:divBdr>
        </w:div>
        <w:div w:id="1292515839">
          <w:marLeft w:val="640"/>
          <w:marRight w:val="0"/>
          <w:marTop w:val="0"/>
          <w:marBottom w:val="0"/>
          <w:divBdr>
            <w:top w:val="none" w:sz="0" w:space="0" w:color="auto"/>
            <w:left w:val="none" w:sz="0" w:space="0" w:color="auto"/>
            <w:bottom w:val="none" w:sz="0" w:space="0" w:color="auto"/>
            <w:right w:val="none" w:sz="0" w:space="0" w:color="auto"/>
          </w:divBdr>
        </w:div>
        <w:div w:id="845365932">
          <w:marLeft w:val="640"/>
          <w:marRight w:val="0"/>
          <w:marTop w:val="0"/>
          <w:marBottom w:val="0"/>
          <w:divBdr>
            <w:top w:val="none" w:sz="0" w:space="0" w:color="auto"/>
            <w:left w:val="none" w:sz="0" w:space="0" w:color="auto"/>
            <w:bottom w:val="none" w:sz="0" w:space="0" w:color="auto"/>
            <w:right w:val="none" w:sz="0" w:space="0" w:color="auto"/>
          </w:divBdr>
        </w:div>
        <w:div w:id="360517066">
          <w:marLeft w:val="640"/>
          <w:marRight w:val="0"/>
          <w:marTop w:val="0"/>
          <w:marBottom w:val="0"/>
          <w:divBdr>
            <w:top w:val="none" w:sz="0" w:space="0" w:color="auto"/>
            <w:left w:val="none" w:sz="0" w:space="0" w:color="auto"/>
            <w:bottom w:val="none" w:sz="0" w:space="0" w:color="auto"/>
            <w:right w:val="none" w:sz="0" w:space="0" w:color="auto"/>
          </w:divBdr>
        </w:div>
        <w:div w:id="429203442">
          <w:marLeft w:val="640"/>
          <w:marRight w:val="0"/>
          <w:marTop w:val="0"/>
          <w:marBottom w:val="0"/>
          <w:divBdr>
            <w:top w:val="none" w:sz="0" w:space="0" w:color="auto"/>
            <w:left w:val="none" w:sz="0" w:space="0" w:color="auto"/>
            <w:bottom w:val="none" w:sz="0" w:space="0" w:color="auto"/>
            <w:right w:val="none" w:sz="0" w:space="0" w:color="auto"/>
          </w:divBdr>
        </w:div>
        <w:div w:id="1928297326">
          <w:marLeft w:val="640"/>
          <w:marRight w:val="0"/>
          <w:marTop w:val="0"/>
          <w:marBottom w:val="0"/>
          <w:divBdr>
            <w:top w:val="none" w:sz="0" w:space="0" w:color="auto"/>
            <w:left w:val="none" w:sz="0" w:space="0" w:color="auto"/>
            <w:bottom w:val="none" w:sz="0" w:space="0" w:color="auto"/>
            <w:right w:val="none" w:sz="0" w:space="0" w:color="auto"/>
          </w:divBdr>
        </w:div>
        <w:div w:id="562373951">
          <w:marLeft w:val="640"/>
          <w:marRight w:val="0"/>
          <w:marTop w:val="0"/>
          <w:marBottom w:val="0"/>
          <w:divBdr>
            <w:top w:val="none" w:sz="0" w:space="0" w:color="auto"/>
            <w:left w:val="none" w:sz="0" w:space="0" w:color="auto"/>
            <w:bottom w:val="none" w:sz="0" w:space="0" w:color="auto"/>
            <w:right w:val="none" w:sz="0" w:space="0" w:color="auto"/>
          </w:divBdr>
        </w:div>
      </w:divsChild>
    </w:div>
    <w:div w:id="539561113">
      <w:bodyDiv w:val="1"/>
      <w:marLeft w:val="0"/>
      <w:marRight w:val="0"/>
      <w:marTop w:val="0"/>
      <w:marBottom w:val="0"/>
      <w:divBdr>
        <w:top w:val="none" w:sz="0" w:space="0" w:color="auto"/>
        <w:left w:val="none" w:sz="0" w:space="0" w:color="auto"/>
        <w:bottom w:val="none" w:sz="0" w:space="0" w:color="auto"/>
        <w:right w:val="none" w:sz="0" w:space="0" w:color="auto"/>
      </w:divBdr>
    </w:div>
    <w:div w:id="542449619">
      <w:bodyDiv w:val="1"/>
      <w:marLeft w:val="0"/>
      <w:marRight w:val="0"/>
      <w:marTop w:val="0"/>
      <w:marBottom w:val="0"/>
      <w:divBdr>
        <w:top w:val="none" w:sz="0" w:space="0" w:color="auto"/>
        <w:left w:val="none" w:sz="0" w:space="0" w:color="auto"/>
        <w:bottom w:val="none" w:sz="0" w:space="0" w:color="auto"/>
        <w:right w:val="none" w:sz="0" w:space="0" w:color="auto"/>
      </w:divBdr>
    </w:div>
    <w:div w:id="547255494">
      <w:bodyDiv w:val="1"/>
      <w:marLeft w:val="0"/>
      <w:marRight w:val="0"/>
      <w:marTop w:val="0"/>
      <w:marBottom w:val="0"/>
      <w:divBdr>
        <w:top w:val="none" w:sz="0" w:space="0" w:color="auto"/>
        <w:left w:val="none" w:sz="0" w:space="0" w:color="auto"/>
        <w:bottom w:val="none" w:sz="0" w:space="0" w:color="auto"/>
        <w:right w:val="none" w:sz="0" w:space="0" w:color="auto"/>
      </w:divBdr>
    </w:div>
    <w:div w:id="548344237">
      <w:bodyDiv w:val="1"/>
      <w:marLeft w:val="0"/>
      <w:marRight w:val="0"/>
      <w:marTop w:val="0"/>
      <w:marBottom w:val="0"/>
      <w:divBdr>
        <w:top w:val="none" w:sz="0" w:space="0" w:color="auto"/>
        <w:left w:val="none" w:sz="0" w:space="0" w:color="auto"/>
        <w:bottom w:val="none" w:sz="0" w:space="0" w:color="auto"/>
        <w:right w:val="none" w:sz="0" w:space="0" w:color="auto"/>
      </w:divBdr>
    </w:div>
    <w:div w:id="554002506">
      <w:bodyDiv w:val="1"/>
      <w:marLeft w:val="0"/>
      <w:marRight w:val="0"/>
      <w:marTop w:val="0"/>
      <w:marBottom w:val="0"/>
      <w:divBdr>
        <w:top w:val="none" w:sz="0" w:space="0" w:color="auto"/>
        <w:left w:val="none" w:sz="0" w:space="0" w:color="auto"/>
        <w:bottom w:val="none" w:sz="0" w:space="0" w:color="auto"/>
        <w:right w:val="none" w:sz="0" w:space="0" w:color="auto"/>
      </w:divBdr>
    </w:div>
    <w:div w:id="555970832">
      <w:bodyDiv w:val="1"/>
      <w:marLeft w:val="0"/>
      <w:marRight w:val="0"/>
      <w:marTop w:val="0"/>
      <w:marBottom w:val="0"/>
      <w:divBdr>
        <w:top w:val="none" w:sz="0" w:space="0" w:color="auto"/>
        <w:left w:val="none" w:sz="0" w:space="0" w:color="auto"/>
        <w:bottom w:val="none" w:sz="0" w:space="0" w:color="auto"/>
        <w:right w:val="none" w:sz="0" w:space="0" w:color="auto"/>
      </w:divBdr>
    </w:div>
    <w:div w:id="556942805">
      <w:bodyDiv w:val="1"/>
      <w:marLeft w:val="0"/>
      <w:marRight w:val="0"/>
      <w:marTop w:val="0"/>
      <w:marBottom w:val="0"/>
      <w:divBdr>
        <w:top w:val="none" w:sz="0" w:space="0" w:color="auto"/>
        <w:left w:val="none" w:sz="0" w:space="0" w:color="auto"/>
        <w:bottom w:val="none" w:sz="0" w:space="0" w:color="auto"/>
        <w:right w:val="none" w:sz="0" w:space="0" w:color="auto"/>
      </w:divBdr>
      <w:divsChild>
        <w:div w:id="1940286112">
          <w:marLeft w:val="480"/>
          <w:marRight w:val="0"/>
          <w:marTop w:val="0"/>
          <w:marBottom w:val="0"/>
          <w:divBdr>
            <w:top w:val="none" w:sz="0" w:space="0" w:color="auto"/>
            <w:left w:val="none" w:sz="0" w:space="0" w:color="auto"/>
            <w:bottom w:val="none" w:sz="0" w:space="0" w:color="auto"/>
            <w:right w:val="none" w:sz="0" w:space="0" w:color="auto"/>
          </w:divBdr>
        </w:div>
        <w:div w:id="474446138">
          <w:marLeft w:val="480"/>
          <w:marRight w:val="0"/>
          <w:marTop w:val="0"/>
          <w:marBottom w:val="0"/>
          <w:divBdr>
            <w:top w:val="none" w:sz="0" w:space="0" w:color="auto"/>
            <w:left w:val="none" w:sz="0" w:space="0" w:color="auto"/>
            <w:bottom w:val="none" w:sz="0" w:space="0" w:color="auto"/>
            <w:right w:val="none" w:sz="0" w:space="0" w:color="auto"/>
          </w:divBdr>
        </w:div>
        <w:div w:id="586623067">
          <w:marLeft w:val="480"/>
          <w:marRight w:val="0"/>
          <w:marTop w:val="0"/>
          <w:marBottom w:val="0"/>
          <w:divBdr>
            <w:top w:val="none" w:sz="0" w:space="0" w:color="auto"/>
            <w:left w:val="none" w:sz="0" w:space="0" w:color="auto"/>
            <w:bottom w:val="none" w:sz="0" w:space="0" w:color="auto"/>
            <w:right w:val="none" w:sz="0" w:space="0" w:color="auto"/>
          </w:divBdr>
        </w:div>
        <w:div w:id="2003852159">
          <w:marLeft w:val="480"/>
          <w:marRight w:val="0"/>
          <w:marTop w:val="0"/>
          <w:marBottom w:val="0"/>
          <w:divBdr>
            <w:top w:val="none" w:sz="0" w:space="0" w:color="auto"/>
            <w:left w:val="none" w:sz="0" w:space="0" w:color="auto"/>
            <w:bottom w:val="none" w:sz="0" w:space="0" w:color="auto"/>
            <w:right w:val="none" w:sz="0" w:space="0" w:color="auto"/>
          </w:divBdr>
        </w:div>
        <w:div w:id="1464926328">
          <w:marLeft w:val="480"/>
          <w:marRight w:val="0"/>
          <w:marTop w:val="0"/>
          <w:marBottom w:val="0"/>
          <w:divBdr>
            <w:top w:val="none" w:sz="0" w:space="0" w:color="auto"/>
            <w:left w:val="none" w:sz="0" w:space="0" w:color="auto"/>
            <w:bottom w:val="none" w:sz="0" w:space="0" w:color="auto"/>
            <w:right w:val="none" w:sz="0" w:space="0" w:color="auto"/>
          </w:divBdr>
        </w:div>
        <w:div w:id="455491280">
          <w:marLeft w:val="480"/>
          <w:marRight w:val="0"/>
          <w:marTop w:val="0"/>
          <w:marBottom w:val="0"/>
          <w:divBdr>
            <w:top w:val="none" w:sz="0" w:space="0" w:color="auto"/>
            <w:left w:val="none" w:sz="0" w:space="0" w:color="auto"/>
            <w:bottom w:val="none" w:sz="0" w:space="0" w:color="auto"/>
            <w:right w:val="none" w:sz="0" w:space="0" w:color="auto"/>
          </w:divBdr>
        </w:div>
        <w:div w:id="1082147022">
          <w:marLeft w:val="480"/>
          <w:marRight w:val="0"/>
          <w:marTop w:val="0"/>
          <w:marBottom w:val="0"/>
          <w:divBdr>
            <w:top w:val="none" w:sz="0" w:space="0" w:color="auto"/>
            <w:left w:val="none" w:sz="0" w:space="0" w:color="auto"/>
            <w:bottom w:val="none" w:sz="0" w:space="0" w:color="auto"/>
            <w:right w:val="none" w:sz="0" w:space="0" w:color="auto"/>
          </w:divBdr>
        </w:div>
        <w:div w:id="269288412">
          <w:marLeft w:val="480"/>
          <w:marRight w:val="0"/>
          <w:marTop w:val="0"/>
          <w:marBottom w:val="0"/>
          <w:divBdr>
            <w:top w:val="none" w:sz="0" w:space="0" w:color="auto"/>
            <w:left w:val="none" w:sz="0" w:space="0" w:color="auto"/>
            <w:bottom w:val="none" w:sz="0" w:space="0" w:color="auto"/>
            <w:right w:val="none" w:sz="0" w:space="0" w:color="auto"/>
          </w:divBdr>
        </w:div>
        <w:div w:id="1834761518">
          <w:marLeft w:val="480"/>
          <w:marRight w:val="0"/>
          <w:marTop w:val="0"/>
          <w:marBottom w:val="0"/>
          <w:divBdr>
            <w:top w:val="none" w:sz="0" w:space="0" w:color="auto"/>
            <w:left w:val="none" w:sz="0" w:space="0" w:color="auto"/>
            <w:bottom w:val="none" w:sz="0" w:space="0" w:color="auto"/>
            <w:right w:val="none" w:sz="0" w:space="0" w:color="auto"/>
          </w:divBdr>
        </w:div>
        <w:div w:id="817307874">
          <w:marLeft w:val="480"/>
          <w:marRight w:val="0"/>
          <w:marTop w:val="0"/>
          <w:marBottom w:val="0"/>
          <w:divBdr>
            <w:top w:val="none" w:sz="0" w:space="0" w:color="auto"/>
            <w:left w:val="none" w:sz="0" w:space="0" w:color="auto"/>
            <w:bottom w:val="none" w:sz="0" w:space="0" w:color="auto"/>
            <w:right w:val="none" w:sz="0" w:space="0" w:color="auto"/>
          </w:divBdr>
        </w:div>
        <w:div w:id="662704688">
          <w:marLeft w:val="480"/>
          <w:marRight w:val="0"/>
          <w:marTop w:val="0"/>
          <w:marBottom w:val="0"/>
          <w:divBdr>
            <w:top w:val="none" w:sz="0" w:space="0" w:color="auto"/>
            <w:left w:val="none" w:sz="0" w:space="0" w:color="auto"/>
            <w:bottom w:val="none" w:sz="0" w:space="0" w:color="auto"/>
            <w:right w:val="none" w:sz="0" w:space="0" w:color="auto"/>
          </w:divBdr>
        </w:div>
        <w:div w:id="1575167571">
          <w:marLeft w:val="480"/>
          <w:marRight w:val="0"/>
          <w:marTop w:val="0"/>
          <w:marBottom w:val="0"/>
          <w:divBdr>
            <w:top w:val="none" w:sz="0" w:space="0" w:color="auto"/>
            <w:left w:val="none" w:sz="0" w:space="0" w:color="auto"/>
            <w:bottom w:val="none" w:sz="0" w:space="0" w:color="auto"/>
            <w:right w:val="none" w:sz="0" w:space="0" w:color="auto"/>
          </w:divBdr>
        </w:div>
        <w:div w:id="1062601863">
          <w:marLeft w:val="480"/>
          <w:marRight w:val="0"/>
          <w:marTop w:val="0"/>
          <w:marBottom w:val="0"/>
          <w:divBdr>
            <w:top w:val="none" w:sz="0" w:space="0" w:color="auto"/>
            <w:left w:val="none" w:sz="0" w:space="0" w:color="auto"/>
            <w:bottom w:val="none" w:sz="0" w:space="0" w:color="auto"/>
            <w:right w:val="none" w:sz="0" w:space="0" w:color="auto"/>
          </w:divBdr>
        </w:div>
        <w:div w:id="1201019592">
          <w:marLeft w:val="480"/>
          <w:marRight w:val="0"/>
          <w:marTop w:val="0"/>
          <w:marBottom w:val="0"/>
          <w:divBdr>
            <w:top w:val="none" w:sz="0" w:space="0" w:color="auto"/>
            <w:left w:val="none" w:sz="0" w:space="0" w:color="auto"/>
            <w:bottom w:val="none" w:sz="0" w:space="0" w:color="auto"/>
            <w:right w:val="none" w:sz="0" w:space="0" w:color="auto"/>
          </w:divBdr>
        </w:div>
        <w:div w:id="1171065088">
          <w:marLeft w:val="480"/>
          <w:marRight w:val="0"/>
          <w:marTop w:val="0"/>
          <w:marBottom w:val="0"/>
          <w:divBdr>
            <w:top w:val="none" w:sz="0" w:space="0" w:color="auto"/>
            <w:left w:val="none" w:sz="0" w:space="0" w:color="auto"/>
            <w:bottom w:val="none" w:sz="0" w:space="0" w:color="auto"/>
            <w:right w:val="none" w:sz="0" w:space="0" w:color="auto"/>
          </w:divBdr>
        </w:div>
        <w:div w:id="67506353">
          <w:marLeft w:val="480"/>
          <w:marRight w:val="0"/>
          <w:marTop w:val="0"/>
          <w:marBottom w:val="0"/>
          <w:divBdr>
            <w:top w:val="none" w:sz="0" w:space="0" w:color="auto"/>
            <w:left w:val="none" w:sz="0" w:space="0" w:color="auto"/>
            <w:bottom w:val="none" w:sz="0" w:space="0" w:color="auto"/>
            <w:right w:val="none" w:sz="0" w:space="0" w:color="auto"/>
          </w:divBdr>
        </w:div>
        <w:div w:id="1647120999">
          <w:marLeft w:val="480"/>
          <w:marRight w:val="0"/>
          <w:marTop w:val="0"/>
          <w:marBottom w:val="0"/>
          <w:divBdr>
            <w:top w:val="none" w:sz="0" w:space="0" w:color="auto"/>
            <w:left w:val="none" w:sz="0" w:space="0" w:color="auto"/>
            <w:bottom w:val="none" w:sz="0" w:space="0" w:color="auto"/>
            <w:right w:val="none" w:sz="0" w:space="0" w:color="auto"/>
          </w:divBdr>
        </w:div>
        <w:div w:id="1098989366">
          <w:marLeft w:val="480"/>
          <w:marRight w:val="0"/>
          <w:marTop w:val="0"/>
          <w:marBottom w:val="0"/>
          <w:divBdr>
            <w:top w:val="none" w:sz="0" w:space="0" w:color="auto"/>
            <w:left w:val="none" w:sz="0" w:space="0" w:color="auto"/>
            <w:bottom w:val="none" w:sz="0" w:space="0" w:color="auto"/>
            <w:right w:val="none" w:sz="0" w:space="0" w:color="auto"/>
          </w:divBdr>
        </w:div>
        <w:div w:id="148258129">
          <w:marLeft w:val="480"/>
          <w:marRight w:val="0"/>
          <w:marTop w:val="0"/>
          <w:marBottom w:val="0"/>
          <w:divBdr>
            <w:top w:val="none" w:sz="0" w:space="0" w:color="auto"/>
            <w:left w:val="none" w:sz="0" w:space="0" w:color="auto"/>
            <w:bottom w:val="none" w:sz="0" w:space="0" w:color="auto"/>
            <w:right w:val="none" w:sz="0" w:space="0" w:color="auto"/>
          </w:divBdr>
        </w:div>
        <w:div w:id="1003511924">
          <w:marLeft w:val="480"/>
          <w:marRight w:val="0"/>
          <w:marTop w:val="0"/>
          <w:marBottom w:val="0"/>
          <w:divBdr>
            <w:top w:val="none" w:sz="0" w:space="0" w:color="auto"/>
            <w:left w:val="none" w:sz="0" w:space="0" w:color="auto"/>
            <w:bottom w:val="none" w:sz="0" w:space="0" w:color="auto"/>
            <w:right w:val="none" w:sz="0" w:space="0" w:color="auto"/>
          </w:divBdr>
        </w:div>
        <w:div w:id="1263495591">
          <w:marLeft w:val="480"/>
          <w:marRight w:val="0"/>
          <w:marTop w:val="0"/>
          <w:marBottom w:val="0"/>
          <w:divBdr>
            <w:top w:val="none" w:sz="0" w:space="0" w:color="auto"/>
            <w:left w:val="none" w:sz="0" w:space="0" w:color="auto"/>
            <w:bottom w:val="none" w:sz="0" w:space="0" w:color="auto"/>
            <w:right w:val="none" w:sz="0" w:space="0" w:color="auto"/>
          </w:divBdr>
        </w:div>
        <w:div w:id="2039625523">
          <w:marLeft w:val="480"/>
          <w:marRight w:val="0"/>
          <w:marTop w:val="0"/>
          <w:marBottom w:val="0"/>
          <w:divBdr>
            <w:top w:val="none" w:sz="0" w:space="0" w:color="auto"/>
            <w:left w:val="none" w:sz="0" w:space="0" w:color="auto"/>
            <w:bottom w:val="none" w:sz="0" w:space="0" w:color="auto"/>
            <w:right w:val="none" w:sz="0" w:space="0" w:color="auto"/>
          </w:divBdr>
        </w:div>
        <w:div w:id="824932929">
          <w:marLeft w:val="480"/>
          <w:marRight w:val="0"/>
          <w:marTop w:val="0"/>
          <w:marBottom w:val="0"/>
          <w:divBdr>
            <w:top w:val="none" w:sz="0" w:space="0" w:color="auto"/>
            <w:left w:val="none" w:sz="0" w:space="0" w:color="auto"/>
            <w:bottom w:val="none" w:sz="0" w:space="0" w:color="auto"/>
            <w:right w:val="none" w:sz="0" w:space="0" w:color="auto"/>
          </w:divBdr>
        </w:div>
        <w:div w:id="739328033">
          <w:marLeft w:val="480"/>
          <w:marRight w:val="0"/>
          <w:marTop w:val="0"/>
          <w:marBottom w:val="0"/>
          <w:divBdr>
            <w:top w:val="none" w:sz="0" w:space="0" w:color="auto"/>
            <w:left w:val="none" w:sz="0" w:space="0" w:color="auto"/>
            <w:bottom w:val="none" w:sz="0" w:space="0" w:color="auto"/>
            <w:right w:val="none" w:sz="0" w:space="0" w:color="auto"/>
          </w:divBdr>
        </w:div>
        <w:div w:id="1174102139">
          <w:marLeft w:val="480"/>
          <w:marRight w:val="0"/>
          <w:marTop w:val="0"/>
          <w:marBottom w:val="0"/>
          <w:divBdr>
            <w:top w:val="none" w:sz="0" w:space="0" w:color="auto"/>
            <w:left w:val="none" w:sz="0" w:space="0" w:color="auto"/>
            <w:bottom w:val="none" w:sz="0" w:space="0" w:color="auto"/>
            <w:right w:val="none" w:sz="0" w:space="0" w:color="auto"/>
          </w:divBdr>
        </w:div>
        <w:div w:id="751004734">
          <w:marLeft w:val="480"/>
          <w:marRight w:val="0"/>
          <w:marTop w:val="0"/>
          <w:marBottom w:val="0"/>
          <w:divBdr>
            <w:top w:val="none" w:sz="0" w:space="0" w:color="auto"/>
            <w:left w:val="none" w:sz="0" w:space="0" w:color="auto"/>
            <w:bottom w:val="none" w:sz="0" w:space="0" w:color="auto"/>
            <w:right w:val="none" w:sz="0" w:space="0" w:color="auto"/>
          </w:divBdr>
        </w:div>
        <w:div w:id="624390955">
          <w:marLeft w:val="480"/>
          <w:marRight w:val="0"/>
          <w:marTop w:val="0"/>
          <w:marBottom w:val="0"/>
          <w:divBdr>
            <w:top w:val="none" w:sz="0" w:space="0" w:color="auto"/>
            <w:left w:val="none" w:sz="0" w:space="0" w:color="auto"/>
            <w:bottom w:val="none" w:sz="0" w:space="0" w:color="auto"/>
            <w:right w:val="none" w:sz="0" w:space="0" w:color="auto"/>
          </w:divBdr>
        </w:div>
        <w:div w:id="96677454">
          <w:marLeft w:val="480"/>
          <w:marRight w:val="0"/>
          <w:marTop w:val="0"/>
          <w:marBottom w:val="0"/>
          <w:divBdr>
            <w:top w:val="none" w:sz="0" w:space="0" w:color="auto"/>
            <w:left w:val="none" w:sz="0" w:space="0" w:color="auto"/>
            <w:bottom w:val="none" w:sz="0" w:space="0" w:color="auto"/>
            <w:right w:val="none" w:sz="0" w:space="0" w:color="auto"/>
          </w:divBdr>
        </w:div>
        <w:div w:id="271669645">
          <w:marLeft w:val="480"/>
          <w:marRight w:val="0"/>
          <w:marTop w:val="0"/>
          <w:marBottom w:val="0"/>
          <w:divBdr>
            <w:top w:val="none" w:sz="0" w:space="0" w:color="auto"/>
            <w:left w:val="none" w:sz="0" w:space="0" w:color="auto"/>
            <w:bottom w:val="none" w:sz="0" w:space="0" w:color="auto"/>
            <w:right w:val="none" w:sz="0" w:space="0" w:color="auto"/>
          </w:divBdr>
        </w:div>
        <w:div w:id="1587376863">
          <w:marLeft w:val="480"/>
          <w:marRight w:val="0"/>
          <w:marTop w:val="0"/>
          <w:marBottom w:val="0"/>
          <w:divBdr>
            <w:top w:val="none" w:sz="0" w:space="0" w:color="auto"/>
            <w:left w:val="none" w:sz="0" w:space="0" w:color="auto"/>
            <w:bottom w:val="none" w:sz="0" w:space="0" w:color="auto"/>
            <w:right w:val="none" w:sz="0" w:space="0" w:color="auto"/>
          </w:divBdr>
        </w:div>
        <w:div w:id="148255394">
          <w:marLeft w:val="480"/>
          <w:marRight w:val="0"/>
          <w:marTop w:val="0"/>
          <w:marBottom w:val="0"/>
          <w:divBdr>
            <w:top w:val="none" w:sz="0" w:space="0" w:color="auto"/>
            <w:left w:val="none" w:sz="0" w:space="0" w:color="auto"/>
            <w:bottom w:val="none" w:sz="0" w:space="0" w:color="auto"/>
            <w:right w:val="none" w:sz="0" w:space="0" w:color="auto"/>
          </w:divBdr>
        </w:div>
        <w:div w:id="1817331510">
          <w:marLeft w:val="480"/>
          <w:marRight w:val="0"/>
          <w:marTop w:val="0"/>
          <w:marBottom w:val="0"/>
          <w:divBdr>
            <w:top w:val="none" w:sz="0" w:space="0" w:color="auto"/>
            <w:left w:val="none" w:sz="0" w:space="0" w:color="auto"/>
            <w:bottom w:val="none" w:sz="0" w:space="0" w:color="auto"/>
            <w:right w:val="none" w:sz="0" w:space="0" w:color="auto"/>
          </w:divBdr>
        </w:div>
        <w:div w:id="1957518473">
          <w:marLeft w:val="480"/>
          <w:marRight w:val="0"/>
          <w:marTop w:val="0"/>
          <w:marBottom w:val="0"/>
          <w:divBdr>
            <w:top w:val="none" w:sz="0" w:space="0" w:color="auto"/>
            <w:left w:val="none" w:sz="0" w:space="0" w:color="auto"/>
            <w:bottom w:val="none" w:sz="0" w:space="0" w:color="auto"/>
            <w:right w:val="none" w:sz="0" w:space="0" w:color="auto"/>
          </w:divBdr>
        </w:div>
        <w:div w:id="719016255">
          <w:marLeft w:val="480"/>
          <w:marRight w:val="0"/>
          <w:marTop w:val="0"/>
          <w:marBottom w:val="0"/>
          <w:divBdr>
            <w:top w:val="none" w:sz="0" w:space="0" w:color="auto"/>
            <w:left w:val="none" w:sz="0" w:space="0" w:color="auto"/>
            <w:bottom w:val="none" w:sz="0" w:space="0" w:color="auto"/>
            <w:right w:val="none" w:sz="0" w:space="0" w:color="auto"/>
          </w:divBdr>
        </w:div>
        <w:div w:id="1684816882">
          <w:marLeft w:val="480"/>
          <w:marRight w:val="0"/>
          <w:marTop w:val="0"/>
          <w:marBottom w:val="0"/>
          <w:divBdr>
            <w:top w:val="none" w:sz="0" w:space="0" w:color="auto"/>
            <w:left w:val="none" w:sz="0" w:space="0" w:color="auto"/>
            <w:bottom w:val="none" w:sz="0" w:space="0" w:color="auto"/>
            <w:right w:val="none" w:sz="0" w:space="0" w:color="auto"/>
          </w:divBdr>
        </w:div>
        <w:div w:id="29305790">
          <w:marLeft w:val="480"/>
          <w:marRight w:val="0"/>
          <w:marTop w:val="0"/>
          <w:marBottom w:val="0"/>
          <w:divBdr>
            <w:top w:val="none" w:sz="0" w:space="0" w:color="auto"/>
            <w:left w:val="none" w:sz="0" w:space="0" w:color="auto"/>
            <w:bottom w:val="none" w:sz="0" w:space="0" w:color="auto"/>
            <w:right w:val="none" w:sz="0" w:space="0" w:color="auto"/>
          </w:divBdr>
        </w:div>
        <w:div w:id="1213888790">
          <w:marLeft w:val="480"/>
          <w:marRight w:val="0"/>
          <w:marTop w:val="0"/>
          <w:marBottom w:val="0"/>
          <w:divBdr>
            <w:top w:val="none" w:sz="0" w:space="0" w:color="auto"/>
            <w:left w:val="none" w:sz="0" w:space="0" w:color="auto"/>
            <w:bottom w:val="none" w:sz="0" w:space="0" w:color="auto"/>
            <w:right w:val="none" w:sz="0" w:space="0" w:color="auto"/>
          </w:divBdr>
        </w:div>
        <w:div w:id="1788892380">
          <w:marLeft w:val="480"/>
          <w:marRight w:val="0"/>
          <w:marTop w:val="0"/>
          <w:marBottom w:val="0"/>
          <w:divBdr>
            <w:top w:val="none" w:sz="0" w:space="0" w:color="auto"/>
            <w:left w:val="none" w:sz="0" w:space="0" w:color="auto"/>
            <w:bottom w:val="none" w:sz="0" w:space="0" w:color="auto"/>
            <w:right w:val="none" w:sz="0" w:space="0" w:color="auto"/>
          </w:divBdr>
        </w:div>
        <w:div w:id="1997610723">
          <w:marLeft w:val="480"/>
          <w:marRight w:val="0"/>
          <w:marTop w:val="0"/>
          <w:marBottom w:val="0"/>
          <w:divBdr>
            <w:top w:val="none" w:sz="0" w:space="0" w:color="auto"/>
            <w:left w:val="none" w:sz="0" w:space="0" w:color="auto"/>
            <w:bottom w:val="none" w:sz="0" w:space="0" w:color="auto"/>
            <w:right w:val="none" w:sz="0" w:space="0" w:color="auto"/>
          </w:divBdr>
        </w:div>
        <w:div w:id="526985118">
          <w:marLeft w:val="480"/>
          <w:marRight w:val="0"/>
          <w:marTop w:val="0"/>
          <w:marBottom w:val="0"/>
          <w:divBdr>
            <w:top w:val="none" w:sz="0" w:space="0" w:color="auto"/>
            <w:left w:val="none" w:sz="0" w:space="0" w:color="auto"/>
            <w:bottom w:val="none" w:sz="0" w:space="0" w:color="auto"/>
            <w:right w:val="none" w:sz="0" w:space="0" w:color="auto"/>
          </w:divBdr>
        </w:div>
        <w:div w:id="51470055">
          <w:marLeft w:val="480"/>
          <w:marRight w:val="0"/>
          <w:marTop w:val="0"/>
          <w:marBottom w:val="0"/>
          <w:divBdr>
            <w:top w:val="none" w:sz="0" w:space="0" w:color="auto"/>
            <w:left w:val="none" w:sz="0" w:space="0" w:color="auto"/>
            <w:bottom w:val="none" w:sz="0" w:space="0" w:color="auto"/>
            <w:right w:val="none" w:sz="0" w:space="0" w:color="auto"/>
          </w:divBdr>
        </w:div>
        <w:div w:id="1818496097">
          <w:marLeft w:val="480"/>
          <w:marRight w:val="0"/>
          <w:marTop w:val="0"/>
          <w:marBottom w:val="0"/>
          <w:divBdr>
            <w:top w:val="none" w:sz="0" w:space="0" w:color="auto"/>
            <w:left w:val="none" w:sz="0" w:space="0" w:color="auto"/>
            <w:bottom w:val="none" w:sz="0" w:space="0" w:color="auto"/>
            <w:right w:val="none" w:sz="0" w:space="0" w:color="auto"/>
          </w:divBdr>
        </w:div>
        <w:div w:id="1319726324">
          <w:marLeft w:val="480"/>
          <w:marRight w:val="0"/>
          <w:marTop w:val="0"/>
          <w:marBottom w:val="0"/>
          <w:divBdr>
            <w:top w:val="none" w:sz="0" w:space="0" w:color="auto"/>
            <w:left w:val="none" w:sz="0" w:space="0" w:color="auto"/>
            <w:bottom w:val="none" w:sz="0" w:space="0" w:color="auto"/>
            <w:right w:val="none" w:sz="0" w:space="0" w:color="auto"/>
          </w:divBdr>
        </w:div>
        <w:div w:id="1623414042">
          <w:marLeft w:val="480"/>
          <w:marRight w:val="0"/>
          <w:marTop w:val="0"/>
          <w:marBottom w:val="0"/>
          <w:divBdr>
            <w:top w:val="none" w:sz="0" w:space="0" w:color="auto"/>
            <w:left w:val="none" w:sz="0" w:space="0" w:color="auto"/>
            <w:bottom w:val="none" w:sz="0" w:space="0" w:color="auto"/>
            <w:right w:val="none" w:sz="0" w:space="0" w:color="auto"/>
          </w:divBdr>
        </w:div>
        <w:div w:id="1955407144">
          <w:marLeft w:val="480"/>
          <w:marRight w:val="0"/>
          <w:marTop w:val="0"/>
          <w:marBottom w:val="0"/>
          <w:divBdr>
            <w:top w:val="none" w:sz="0" w:space="0" w:color="auto"/>
            <w:left w:val="none" w:sz="0" w:space="0" w:color="auto"/>
            <w:bottom w:val="none" w:sz="0" w:space="0" w:color="auto"/>
            <w:right w:val="none" w:sz="0" w:space="0" w:color="auto"/>
          </w:divBdr>
        </w:div>
        <w:div w:id="106236998">
          <w:marLeft w:val="480"/>
          <w:marRight w:val="0"/>
          <w:marTop w:val="0"/>
          <w:marBottom w:val="0"/>
          <w:divBdr>
            <w:top w:val="none" w:sz="0" w:space="0" w:color="auto"/>
            <w:left w:val="none" w:sz="0" w:space="0" w:color="auto"/>
            <w:bottom w:val="none" w:sz="0" w:space="0" w:color="auto"/>
            <w:right w:val="none" w:sz="0" w:space="0" w:color="auto"/>
          </w:divBdr>
        </w:div>
        <w:div w:id="250089577">
          <w:marLeft w:val="480"/>
          <w:marRight w:val="0"/>
          <w:marTop w:val="0"/>
          <w:marBottom w:val="0"/>
          <w:divBdr>
            <w:top w:val="none" w:sz="0" w:space="0" w:color="auto"/>
            <w:left w:val="none" w:sz="0" w:space="0" w:color="auto"/>
            <w:bottom w:val="none" w:sz="0" w:space="0" w:color="auto"/>
            <w:right w:val="none" w:sz="0" w:space="0" w:color="auto"/>
          </w:divBdr>
        </w:div>
        <w:div w:id="1911847081">
          <w:marLeft w:val="480"/>
          <w:marRight w:val="0"/>
          <w:marTop w:val="0"/>
          <w:marBottom w:val="0"/>
          <w:divBdr>
            <w:top w:val="none" w:sz="0" w:space="0" w:color="auto"/>
            <w:left w:val="none" w:sz="0" w:space="0" w:color="auto"/>
            <w:bottom w:val="none" w:sz="0" w:space="0" w:color="auto"/>
            <w:right w:val="none" w:sz="0" w:space="0" w:color="auto"/>
          </w:divBdr>
        </w:div>
        <w:div w:id="1153062425">
          <w:marLeft w:val="480"/>
          <w:marRight w:val="0"/>
          <w:marTop w:val="0"/>
          <w:marBottom w:val="0"/>
          <w:divBdr>
            <w:top w:val="none" w:sz="0" w:space="0" w:color="auto"/>
            <w:left w:val="none" w:sz="0" w:space="0" w:color="auto"/>
            <w:bottom w:val="none" w:sz="0" w:space="0" w:color="auto"/>
            <w:right w:val="none" w:sz="0" w:space="0" w:color="auto"/>
          </w:divBdr>
        </w:div>
        <w:div w:id="1571774208">
          <w:marLeft w:val="480"/>
          <w:marRight w:val="0"/>
          <w:marTop w:val="0"/>
          <w:marBottom w:val="0"/>
          <w:divBdr>
            <w:top w:val="none" w:sz="0" w:space="0" w:color="auto"/>
            <w:left w:val="none" w:sz="0" w:space="0" w:color="auto"/>
            <w:bottom w:val="none" w:sz="0" w:space="0" w:color="auto"/>
            <w:right w:val="none" w:sz="0" w:space="0" w:color="auto"/>
          </w:divBdr>
        </w:div>
        <w:div w:id="459810732">
          <w:marLeft w:val="480"/>
          <w:marRight w:val="0"/>
          <w:marTop w:val="0"/>
          <w:marBottom w:val="0"/>
          <w:divBdr>
            <w:top w:val="none" w:sz="0" w:space="0" w:color="auto"/>
            <w:left w:val="none" w:sz="0" w:space="0" w:color="auto"/>
            <w:bottom w:val="none" w:sz="0" w:space="0" w:color="auto"/>
            <w:right w:val="none" w:sz="0" w:space="0" w:color="auto"/>
          </w:divBdr>
        </w:div>
        <w:div w:id="249167936">
          <w:marLeft w:val="480"/>
          <w:marRight w:val="0"/>
          <w:marTop w:val="0"/>
          <w:marBottom w:val="0"/>
          <w:divBdr>
            <w:top w:val="none" w:sz="0" w:space="0" w:color="auto"/>
            <w:left w:val="none" w:sz="0" w:space="0" w:color="auto"/>
            <w:bottom w:val="none" w:sz="0" w:space="0" w:color="auto"/>
            <w:right w:val="none" w:sz="0" w:space="0" w:color="auto"/>
          </w:divBdr>
        </w:div>
        <w:div w:id="1789929184">
          <w:marLeft w:val="480"/>
          <w:marRight w:val="0"/>
          <w:marTop w:val="0"/>
          <w:marBottom w:val="0"/>
          <w:divBdr>
            <w:top w:val="none" w:sz="0" w:space="0" w:color="auto"/>
            <w:left w:val="none" w:sz="0" w:space="0" w:color="auto"/>
            <w:bottom w:val="none" w:sz="0" w:space="0" w:color="auto"/>
            <w:right w:val="none" w:sz="0" w:space="0" w:color="auto"/>
          </w:divBdr>
        </w:div>
        <w:div w:id="1465150088">
          <w:marLeft w:val="480"/>
          <w:marRight w:val="0"/>
          <w:marTop w:val="0"/>
          <w:marBottom w:val="0"/>
          <w:divBdr>
            <w:top w:val="none" w:sz="0" w:space="0" w:color="auto"/>
            <w:left w:val="none" w:sz="0" w:space="0" w:color="auto"/>
            <w:bottom w:val="none" w:sz="0" w:space="0" w:color="auto"/>
            <w:right w:val="none" w:sz="0" w:space="0" w:color="auto"/>
          </w:divBdr>
        </w:div>
        <w:div w:id="650328920">
          <w:marLeft w:val="480"/>
          <w:marRight w:val="0"/>
          <w:marTop w:val="0"/>
          <w:marBottom w:val="0"/>
          <w:divBdr>
            <w:top w:val="none" w:sz="0" w:space="0" w:color="auto"/>
            <w:left w:val="none" w:sz="0" w:space="0" w:color="auto"/>
            <w:bottom w:val="none" w:sz="0" w:space="0" w:color="auto"/>
            <w:right w:val="none" w:sz="0" w:space="0" w:color="auto"/>
          </w:divBdr>
        </w:div>
        <w:div w:id="899631945">
          <w:marLeft w:val="480"/>
          <w:marRight w:val="0"/>
          <w:marTop w:val="0"/>
          <w:marBottom w:val="0"/>
          <w:divBdr>
            <w:top w:val="none" w:sz="0" w:space="0" w:color="auto"/>
            <w:left w:val="none" w:sz="0" w:space="0" w:color="auto"/>
            <w:bottom w:val="none" w:sz="0" w:space="0" w:color="auto"/>
            <w:right w:val="none" w:sz="0" w:space="0" w:color="auto"/>
          </w:divBdr>
        </w:div>
        <w:div w:id="945892600">
          <w:marLeft w:val="480"/>
          <w:marRight w:val="0"/>
          <w:marTop w:val="0"/>
          <w:marBottom w:val="0"/>
          <w:divBdr>
            <w:top w:val="none" w:sz="0" w:space="0" w:color="auto"/>
            <w:left w:val="none" w:sz="0" w:space="0" w:color="auto"/>
            <w:bottom w:val="none" w:sz="0" w:space="0" w:color="auto"/>
            <w:right w:val="none" w:sz="0" w:space="0" w:color="auto"/>
          </w:divBdr>
        </w:div>
        <w:div w:id="1108816974">
          <w:marLeft w:val="480"/>
          <w:marRight w:val="0"/>
          <w:marTop w:val="0"/>
          <w:marBottom w:val="0"/>
          <w:divBdr>
            <w:top w:val="none" w:sz="0" w:space="0" w:color="auto"/>
            <w:left w:val="none" w:sz="0" w:space="0" w:color="auto"/>
            <w:bottom w:val="none" w:sz="0" w:space="0" w:color="auto"/>
            <w:right w:val="none" w:sz="0" w:space="0" w:color="auto"/>
          </w:divBdr>
        </w:div>
        <w:div w:id="1708992899">
          <w:marLeft w:val="480"/>
          <w:marRight w:val="0"/>
          <w:marTop w:val="0"/>
          <w:marBottom w:val="0"/>
          <w:divBdr>
            <w:top w:val="none" w:sz="0" w:space="0" w:color="auto"/>
            <w:left w:val="none" w:sz="0" w:space="0" w:color="auto"/>
            <w:bottom w:val="none" w:sz="0" w:space="0" w:color="auto"/>
            <w:right w:val="none" w:sz="0" w:space="0" w:color="auto"/>
          </w:divBdr>
        </w:div>
        <w:div w:id="1955863118">
          <w:marLeft w:val="480"/>
          <w:marRight w:val="0"/>
          <w:marTop w:val="0"/>
          <w:marBottom w:val="0"/>
          <w:divBdr>
            <w:top w:val="none" w:sz="0" w:space="0" w:color="auto"/>
            <w:left w:val="none" w:sz="0" w:space="0" w:color="auto"/>
            <w:bottom w:val="none" w:sz="0" w:space="0" w:color="auto"/>
            <w:right w:val="none" w:sz="0" w:space="0" w:color="auto"/>
          </w:divBdr>
        </w:div>
      </w:divsChild>
    </w:div>
    <w:div w:id="570849706">
      <w:bodyDiv w:val="1"/>
      <w:marLeft w:val="0"/>
      <w:marRight w:val="0"/>
      <w:marTop w:val="0"/>
      <w:marBottom w:val="0"/>
      <w:divBdr>
        <w:top w:val="none" w:sz="0" w:space="0" w:color="auto"/>
        <w:left w:val="none" w:sz="0" w:space="0" w:color="auto"/>
        <w:bottom w:val="none" w:sz="0" w:space="0" w:color="auto"/>
        <w:right w:val="none" w:sz="0" w:space="0" w:color="auto"/>
      </w:divBdr>
    </w:div>
    <w:div w:id="571156290">
      <w:bodyDiv w:val="1"/>
      <w:marLeft w:val="0"/>
      <w:marRight w:val="0"/>
      <w:marTop w:val="0"/>
      <w:marBottom w:val="0"/>
      <w:divBdr>
        <w:top w:val="none" w:sz="0" w:space="0" w:color="auto"/>
        <w:left w:val="none" w:sz="0" w:space="0" w:color="auto"/>
        <w:bottom w:val="none" w:sz="0" w:space="0" w:color="auto"/>
        <w:right w:val="none" w:sz="0" w:space="0" w:color="auto"/>
      </w:divBdr>
      <w:divsChild>
        <w:div w:id="818111105">
          <w:marLeft w:val="480"/>
          <w:marRight w:val="0"/>
          <w:marTop w:val="0"/>
          <w:marBottom w:val="0"/>
          <w:divBdr>
            <w:top w:val="none" w:sz="0" w:space="0" w:color="auto"/>
            <w:left w:val="none" w:sz="0" w:space="0" w:color="auto"/>
            <w:bottom w:val="none" w:sz="0" w:space="0" w:color="auto"/>
            <w:right w:val="none" w:sz="0" w:space="0" w:color="auto"/>
          </w:divBdr>
        </w:div>
        <w:div w:id="434250496">
          <w:marLeft w:val="480"/>
          <w:marRight w:val="0"/>
          <w:marTop w:val="0"/>
          <w:marBottom w:val="0"/>
          <w:divBdr>
            <w:top w:val="none" w:sz="0" w:space="0" w:color="auto"/>
            <w:left w:val="none" w:sz="0" w:space="0" w:color="auto"/>
            <w:bottom w:val="none" w:sz="0" w:space="0" w:color="auto"/>
            <w:right w:val="none" w:sz="0" w:space="0" w:color="auto"/>
          </w:divBdr>
        </w:div>
        <w:div w:id="1615135468">
          <w:marLeft w:val="480"/>
          <w:marRight w:val="0"/>
          <w:marTop w:val="0"/>
          <w:marBottom w:val="0"/>
          <w:divBdr>
            <w:top w:val="none" w:sz="0" w:space="0" w:color="auto"/>
            <w:left w:val="none" w:sz="0" w:space="0" w:color="auto"/>
            <w:bottom w:val="none" w:sz="0" w:space="0" w:color="auto"/>
            <w:right w:val="none" w:sz="0" w:space="0" w:color="auto"/>
          </w:divBdr>
        </w:div>
        <w:div w:id="1783958420">
          <w:marLeft w:val="480"/>
          <w:marRight w:val="0"/>
          <w:marTop w:val="0"/>
          <w:marBottom w:val="0"/>
          <w:divBdr>
            <w:top w:val="none" w:sz="0" w:space="0" w:color="auto"/>
            <w:left w:val="none" w:sz="0" w:space="0" w:color="auto"/>
            <w:bottom w:val="none" w:sz="0" w:space="0" w:color="auto"/>
            <w:right w:val="none" w:sz="0" w:space="0" w:color="auto"/>
          </w:divBdr>
        </w:div>
        <w:div w:id="2096592507">
          <w:marLeft w:val="480"/>
          <w:marRight w:val="0"/>
          <w:marTop w:val="0"/>
          <w:marBottom w:val="0"/>
          <w:divBdr>
            <w:top w:val="none" w:sz="0" w:space="0" w:color="auto"/>
            <w:left w:val="none" w:sz="0" w:space="0" w:color="auto"/>
            <w:bottom w:val="none" w:sz="0" w:space="0" w:color="auto"/>
            <w:right w:val="none" w:sz="0" w:space="0" w:color="auto"/>
          </w:divBdr>
        </w:div>
        <w:div w:id="1527716530">
          <w:marLeft w:val="480"/>
          <w:marRight w:val="0"/>
          <w:marTop w:val="0"/>
          <w:marBottom w:val="0"/>
          <w:divBdr>
            <w:top w:val="none" w:sz="0" w:space="0" w:color="auto"/>
            <w:left w:val="none" w:sz="0" w:space="0" w:color="auto"/>
            <w:bottom w:val="none" w:sz="0" w:space="0" w:color="auto"/>
            <w:right w:val="none" w:sz="0" w:space="0" w:color="auto"/>
          </w:divBdr>
        </w:div>
        <w:div w:id="898324452">
          <w:marLeft w:val="480"/>
          <w:marRight w:val="0"/>
          <w:marTop w:val="0"/>
          <w:marBottom w:val="0"/>
          <w:divBdr>
            <w:top w:val="none" w:sz="0" w:space="0" w:color="auto"/>
            <w:left w:val="none" w:sz="0" w:space="0" w:color="auto"/>
            <w:bottom w:val="none" w:sz="0" w:space="0" w:color="auto"/>
            <w:right w:val="none" w:sz="0" w:space="0" w:color="auto"/>
          </w:divBdr>
        </w:div>
        <w:div w:id="2008629384">
          <w:marLeft w:val="480"/>
          <w:marRight w:val="0"/>
          <w:marTop w:val="0"/>
          <w:marBottom w:val="0"/>
          <w:divBdr>
            <w:top w:val="none" w:sz="0" w:space="0" w:color="auto"/>
            <w:left w:val="none" w:sz="0" w:space="0" w:color="auto"/>
            <w:bottom w:val="none" w:sz="0" w:space="0" w:color="auto"/>
            <w:right w:val="none" w:sz="0" w:space="0" w:color="auto"/>
          </w:divBdr>
        </w:div>
        <w:div w:id="1246500317">
          <w:marLeft w:val="480"/>
          <w:marRight w:val="0"/>
          <w:marTop w:val="0"/>
          <w:marBottom w:val="0"/>
          <w:divBdr>
            <w:top w:val="none" w:sz="0" w:space="0" w:color="auto"/>
            <w:left w:val="none" w:sz="0" w:space="0" w:color="auto"/>
            <w:bottom w:val="none" w:sz="0" w:space="0" w:color="auto"/>
            <w:right w:val="none" w:sz="0" w:space="0" w:color="auto"/>
          </w:divBdr>
        </w:div>
        <w:div w:id="832572396">
          <w:marLeft w:val="480"/>
          <w:marRight w:val="0"/>
          <w:marTop w:val="0"/>
          <w:marBottom w:val="0"/>
          <w:divBdr>
            <w:top w:val="none" w:sz="0" w:space="0" w:color="auto"/>
            <w:left w:val="none" w:sz="0" w:space="0" w:color="auto"/>
            <w:bottom w:val="none" w:sz="0" w:space="0" w:color="auto"/>
            <w:right w:val="none" w:sz="0" w:space="0" w:color="auto"/>
          </w:divBdr>
        </w:div>
        <w:div w:id="432632740">
          <w:marLeft w:val="480"/>
          <w:marRight w:val="0"/>
          <w:marTop w:val="0"/>
          <w:marBottom w:val="0"/>
          <w:divBdr>
            <w:top w:val="none" w:sz="0" w:space="0" w:color="auto"/>
            <w:left w:val="none" w:sz="0" w:space="0" w:color="auto"/>
            <w:bottom w:val="none" w:sz="0" w:space="0" w:color="auto"/>
            <w:right w:val="none" w:sz="0" w:space="0" w:color="auto"/>
          </w:divBdr>
        </w:div>
        <w:div w:id="883295580">
          <w:marLeft w:val="480"/>
          <w:marRight w:val="0"/>
          <w:marTop w:val="0"/>
          <w:marBottom w:val="0"/>
          <w:divBdr>
            <w:top w:val="none" w:sz="0" w:space="0" w:color="auto"/>
            <w:left w:val="none" w:sz="0" w:space="0" w:color="auto"/>
            <w:bottom w:val="none" w:sz="0" w:space="0" w:color="auto"/>
            <w:right w:val="none" w:sz="0" w:space="0" w:color="auto"/>
          </w:divBdr>
        </w:div>
        <w:div w:id="2098359478">
          <w:marLeft w:val="480"/>
          <w:marRight w:val="0"/>
          <w:marTop w:val="0"/>
          <w:marBottom w:val="0"/>
          <w:divBdr>
            <w:top w:val="none" w:sz="0" w:space="0" w:color="auto"/>
            <w:left w:val="none" w:sz="0" w:space="0" w:color="auto"/>
            <w:bottom w:val="none" w:sz="0" w:space="0" w:color="auto"/>
            <w:right w:val="none" w:sz="0" w:space="0" w:color="auto"/>
          </w:divBdr>
        </w:div>
        <w:div w:id="1552302441">
          <w:marLeft w:val="480"/>
          <w:marRight w:val="0"/>
          <w:marTop w:val="0"/>
          <w:marBottom w:val="0"/>
          <w:divBdr>
            <w:top w:val="none" w:sz="0" w:space="0" w:color="auto"/>
            <w:left w:val="none" w:sz="0" w:space="0" w:color="auto"/>
            <w:bottom w:val="none" w:sz="0" w:space="0" w:color="auto"/>
            <w:right w:val="none" w:sz="0" w:space="0" w:color="auto"/>
          </w:divBdr>
        </w:div>
        <w:div w:id="1121875184">
          <w:marLeft w:val="480"/>
          <w:marRight w:val="0"/>
          <w:marTop w:val="0"/>
          <w:marBottom w:val="0"/>
          <w:divBdr>
            <w:top w:val="none" w:sz="0" w:space="0" w:color="auto"/>
            <w:left w:val="none" w:sz="0" w:space="0" w:color="auto"/>
            <w:bottom w:val="none" w:sz="0" w:space="0" w:color="auto"/>
            <w:right w:val="none" w:sz="0" w:space="0" w:color="auto"/>
          </w:divBdr>
        </w:div>
        <w:div w:id="1478303671">
          <w:marLeft w:val="480"/>
          <w:marRight w:val="0"/>
          <w:marTop w:val="0"/>
          <w:marBottom w:val="0"/>
          <w:divBdr>
            <w:top w:val="none" w:sz="0" w:space="0" w:color="auto"/>
            <w:left w:val="none" w:sz="0" w:space="0" w:color="auto"/>
            <w:bottom w:val="none" w:sz="0" w:space="0" w:color="auto"/>
            <w:right w:val="none" w:sz="0" w:space="0" w:color="auto"/>
          </w:divBdr>
        </w:div>
        <w:div w:id="1701470617">
          <w:marLeft w:val="480"/>
          <w:marRight w:val="0"/>
          <w:marTop w:val="0"/>
          <w:marBottom w:val="0"/>
          <w:divBdr>
            <w:top w:val="none" w:sz="0" w:space="0" w:color="auto"/>
            <w:left w:val="none" w:sz="0" w:space="0" w:color="auto"/>
            <w:bottom w:val="none" w:sz="0" w:space="0" w:color="auto"/>
            <w:right w:val="none" w:sz="0" w:space="0" w:color="auto"/>
          </w:divBdr>
        </w:div>
        <w:div w:id="131099018">
          <w:marLeft w:val="480"/>
          <w:marRight w:val="0"/>
          <w:marTop w:val="0"/>
          <w:marBottom w:val="0"/>
          <w:divBdr>
            <w:top w:val="none" w:sz="0" w:space="0" w:color="auto"/>
            <w:left w:val="none" w:sz="0" w:space="0" w:color="auto"/>
            <w:bottom w:val="none" w:sz="0" w:space="0" w:color="auto"/>
            <w:right w:val="none" w:sz="0" w:space="0" w:color="auto"/>
          </w:divBdr>
        </w:div>
        <w:div w:id="1522668268">
          <w:marLeft w:val="480"/>
          <w:marRight w:val="0"/>
          <w:marTop w:val="0"/>
          <w:marBottom w:val="0"/>
          <w:divBdr>
            <w:top w:val="none" w:sz="0" w:space="0" w:color="auto"/>
            <w:left w:val="none" w:sz="0" w:space="0" w:color="auto"/>
            <w:bottom w:val="none" w:sz="0" w:space="0" w:color="auto"/>
            <w:right w:val="none" w:sz="0" w:space="0" w:color="auto"/>
          </w:divBdr>
        </w:div>
        <w:div w:id="1178471969">
          <w:marLeft w:val="480"/>
          <w:marRight w:val="0"/>
          <w:marTop w:val="0"/>
          <w:marBottom w:val="0"/>
          <w:divBdr>
            <w:top w:val="none" w:sz="0" w:space="0" w:color="auto"/>
            <w:left w:val="none" w:sz="0" w:space="0" w:color="auto"/>
            <w:bottom w:val="none" w:sz="0" w:space="0" w:color="auto"/>
            <w:right w:val="none" w:sz="0" w:space="0" w:color="auto"/>
          </w:divBdr>
        </w:div>
        <w:div w:id="1897742042">
          <w:marLeft w:val="480"/>
          <w:marRight w:val="0"/>
          <w:marTop w:val="0"/>
          <w:marBottom w:val="0"/>
          <w:divBdr>
            <w:top w:val="none" w:sz="0" w:space="0" w:color="auto"/>
            <w:left w:val="none" w:sz="0" w:space="0" w:color="auto"/>
            <w:bottom w:val="none" w:sz="0" w:space="0" w:color="auto"/>
            <w:right w:val="none" w:sz="0" w:space="0" w:color="auto"/>
          </w:divBdr>
        </w:div>
        <w:div w:id="428308665">
          <w:marLeft w:val="480"/>
          <w:marRight w:val="0"/>
          <w:marTop w:val="0"/>
          <w:marBottom w:val="0"/>
          <w:divBdr>
            <w:top w:val="none" w:sz="0" w:space="0" w:color="auto"/>
            <w:left w:val="none" w:sz="0" w:space="0" w:color="auto"/>
            <w:bottom w:val="none" w:sz="0" w:space="0" w:color="auto"/>
            <w:right w:val="none" w:sz="0" w:space="0" w:color="auto"/>
          </w:divBdr>
        </w:div>
        <w:div w:id="818154824">
          <w:marLeft w:val="480"/>
          <w:marRight w:val="0"/>
          <w:marTop w:val="0"/>
          <w:marBottom w:val="0"/>
          <w:divBdr>
            <w:top w:val="none" w:sz="0" w:space="0" w:color="auto"/>
            <w:left w:val="none" w:sz="0" w:space="0" w:color="auto"/>
            <w:bottom w:val="none" w:sz="0" w:space="0" w:color="auto"/>
            <w:right w:val="none" w:sz="0" w:space="0" w:color="auto"/>
          </w:divBdr>
        </w:div>
        <w:div w:id="969630135">
          <w:marLeft w:val="480"/>
          <w:marRight w:val="0"/>
          <w:marTop w:val="0"/>
          <w:marBottom w:val="0"/>
          <w:divBdr>
            <w:top w:val="none" w:sz="0" w:space="0" w:color="auto"/>
            <w:left w:val="none" w:sz="0" w:space="0" w:color="auto"/>
            <w:bottom w:val="none" w:sz="0" w:space="0" w:color="auto"/>
            <w:right w:val="none" w:sz="0" w:space="0" w:color="auto"/>
          </w:divBdr>
        </w:div>
        <w:div w:id="2133669898">
          <w:marLeft w:val="480"/>
          <w:marRight w:val="0"/>
          <w:marTop w:val="0"/>
          <w:marBottom w:val="0"/>
          <w:divBdr>
            <w:top w:val="none" w:sz="0" w:space="0" w:color="auto"/>
            <w:left w:val="none" w:sz="0" w:space="0" w:color="auto"/>
            <w:bottom w:val="none" w:sz="0" w:space="0" w:color="auto"/>
            <w:right w:val="none" w:sz="0" w:space="0" w:color="auto"/>
          </w:divBdr>
        </w:div>
        <w:div w:id="1778329922">
          <w:marLeft w:val="480"/>
          <w:marRight w:val="0"/>
          <w:marTop w:val="0"/>
          <w:marBottom w:val="0"/>
          <w:divBdr>
            <w:top w:val="none" w:sz="0" w:space="0" w:color="auto"/>
            <w:left w:val="none" w:sz="0" w:space="0" w:color="auto"/>
            <w:bottom w:val="none" w:sz="0" w:space="0" w:color="auto"/>
            <w:right w:val="none" w:sz="0" w:space="0" w:color="auto"/>
          </w:divBdr>
        </w:div>
        <w:div w:id="338433415">
          <w:marLeft w:val="480"/>
          <w:marRight w:val="0"/>
          <w:marTop w:val="0"/>
          <w:marBottom w:val="0"/>
          <w:divBdr>
            <w:top w:val="none" w:sz="0" w:space="0" w:color="auto"/>
            <w:left w:val="none" w:sz="0" w:space="0" w:color="auto"/>
            <w:bottom w:val="none" w:sz="0" w:space="0" w:color="auto"/>
            <w:right w:val="none" w:sz="0" w:space="0" w:color="auto"/>
          </w:divBdr>
        </w:div>
        <w:div w:id="1123812885">
          <w:marLeft w:val="480"/>
          <w:marRight w:val="0"/>
          <w:marTop w:val="0"/>
          <w:marBottom w:val="0"/>
          <w:divBdr>
            <w:top w:val="none" w:sz="0" w:space="0" w:color="auto"/>
            <w:left w:val="none" w:sz="0" w:space="0" w:color="auto"/>
            <w:bottom w:val="none" w:sz="0" w:space="0" w:color="auto"/>
            <w:right w:val="none" w:sz="0" w:space="0" w:color="auto"/>
          </w:divBdr>
        </w:div>
        <w:div w:id="1469737411">
          <w:marLeft w:val="480"/>
          <w:marRight w:val="0"/>
          <w:marTop w:val="0"/>
          <w:marBottom w:val="0"/>
          <w:divBdr>
            <w:top w:val="none" w:sz="0" w:space="0" w:color="auto"/>
            <w:left w:val="none" w:sz="0" w:space="0" w:color="auto"/>
            <w:bottom w:val="none" w:sz="0" w:space="0" w:color="auto"/>
            <w:right w:val="none" w:sz="0" w:space="0" w:color="auto"/>
          </w:divBdr>
        </w:div>
        <w:div w:id="1764300005">
          <w:marLeft w:val="480"/>
          <w:marRight w:val="0"/>
          <w:marTop w:val="0"/>
          <w:marBottom w:val="0"/>
          <w:divBdr>
            <w:top w:val="none" w:sz="0" w:space="0" w:color="auto"/>
            <w:left w:val="none" w:sz="0" w:space="0" w:color="auto"/>
            <w:bottom w:val="none" w:sz="0" w:space="0" w:color="auto"/>
            <w:right w:val="none" w:sz="0" w:space="0" w:color="auto"/>
          </w:divBdr>
        </w:div>
        <w:div w:id="614943277">
          <w:marLeft w:val="480"/>
          <w:marRight w:val="0"/>
          <w:marTop w:val="0"/>
          <w:marBottom w:val="0"/>
          <w:divBdr>
            <w:top w:val="none" w:sz="0" w:space="0" w:color="auto"/>
            <w:left w:val="none" w:sz="0" w:space="0" w:color="auto"/>
            <w:bottom w:val="none" w:sz="0" w:space="0" w:color="auto"/>
            <w:right w:val="none" w:sz="0" w:space="0" w:color="auto"/>
          </w:divBdr>
        </w:div>
        <w:div w:id="1177964904">
          <w:marLeft w:val="480"/>
          <w:marRight w:val="0"/>
          <w:marTop w:val="0"/>
          <w:marBottom w:val="0"/>
          <w:divBdr>
            <w:top w:val="none" w:sz="0" w:space="0" w:color="auto"/>
            <w:left w:val="none" w:sz="0" w:space="0" w:color="auto"/>
            <w:bottom w:val="none" w:sz="0" w:space="0" w:color="auto"/>
            <w:right w:val="none" w:sz="0" w:space="0" w:color="auto"/>
          </w:divBdr>
        </w:div>
        <w:div w:id="83654657">
          <w:marLeft w:val="480"/>
          <w:marRight w:val="0"/>
          <w:marTop w:val="0"/>
          <w:marBottom w:val="0"/>
          <w:divBdr>
            <w:top w:val="none" w:sz="0" w:space="0" w:color="auto"/>
            <w:left w:val="none" w:sz="0" w:space="0" w:color="auto"/>
            <w:bottom w:val="none" w:sz="0" w:space="0" w:color="auto"/>
            <w:right w:val="none" w:sz="0" w:space="0" w:color="auto"/>
          </w:divBdr>
        </w:div>
        <w:div w:id="867450912">
          <w:marLeft w:val="480"/>
          <w:marRight w:val="0"/>
          <w:marTop w:val="0"/>
          <w:marBottom w:val="0"/>
          <w:divBdr>
            <w:top w:val="none" w:sz="0" w:space="0" w:color="auto"/>
            <w:left w:val="none" w:sz="0" w:space="0" w:color="auto"/>
            <w:bottom w:val="none" w:sz="0" w:space="0" w:color="auto"/>
            <w:right w:val="none" w:sz="0" w:space="0" w:color="auto"/>
          </w:divBdr>
        </w:div>
        <w:div w:id="1293753072">
          <w:marLeft w:val="480"/>
          <w:marRight w:val="0"/>
          <w:marTop w:val="0"/>
          <w:marBottom w:val="0"/>
          <w:divBdr>
            <w:top w:val="none" w:sz="0" w:space="0" w:color="auto"/>
            <w:left w:val="none" w:sz="0" w:space="0" w:color="auto"/>
            <w:bottom w:val="none" w:sz="0" w:space="0" w:color="auto"/>
            <w:right w:val="none" w:sz="0" w:space="0" w:color="auto"/>
          </w:divBdr>
        </w:div>
        <w:div w:id="689798382">
          <w:marLeft w:val="480"/>
          <w:marRight w:val="0"/>
          <w:marTop w:val="0"/>
          <w:marBottom w:val="0"/>
          <w:divBdr>
            <w:top w:val="none" w:sz="0" w:space="0" w:color="auto"/>
            <w:left w:val="none" w:sz="0" w:space="0" w:color="auto"/>
            <w:bottom w:val="none" w:sz="0" w:space="0" w:color="auto"/>
            <w:right w:val="none" w:sz="0" w:space="0" w:color="auto"/>
          </w:divBdr>
        </w:div>
        <w:div w:id="527185526">
          <w:marLeft w:val="480"/>
          <w:marRight w:val="0"/>
          <w:marTop w:val="0"/>
          <w:marBottom w:val="0"/>
          <w:divBdr>
            <w:top w:val="none" w:sz="0" w:space="0" w:color="auto"/>
            <w:left w:val="none" w:sz="0" w:space="0" w:color="auto"/>
            <w:bottom w:val="none" w:sz="0" w:space="0" w:color="auto"/>
            <w:right w:val="none" w:sz="0" w:space="0" w:color="auto"/>
          </w:divBdr>
        </w:div>
        <w:div w:id="248850772">
          <w:marLeft w:val="480"/>
          <w:marRight w:val="0"/>
          <w:marTop w:val="0"/>
          <w:marBottom w:val="0"/>
          <w:divBdr>
            <w:top w:val="none" w:sz="0" w:space="0" w:color="auto"/>
            <w:left w:val="none" w:sz="0" w:space="0" w:color="auto"/>
            <w:bottom w:val="none" w:sz="0" w:space="0" w:color="auto"/>
            <w:right w:val="none" w:sz="0" w:space="0" w:color="auto"/>
          </w:divBdr>
        </w:div>
        <w:div w:id="1527716623">
          <w:marLeft w:val="480"/>
          <w:marRight w:val="0"/>
          <w:marTop w:val="0"/>
          <w:marBottom w:val="0"/>
          <w:divBdr>
            <w:top w:val="none" w:sz="0" w:space="0" w:color="auto"/>
            <w:left w:val="none" w:sz="0" w:space="0" w:color="auto"/>
            <w:bottom w:val="none" w:sz="0" w:space="0" w:color="auto"/>
            <w:right w:val="none" w:sz="0" w:space="0" w:color="auto"/>
          </w:divBdr>
        </w:div>
      </w:divsChild>
    </w:div>
    <w:div w:id="575094548">
      <w:bodyDiv w:val="1"/>
      <w:marLeft w:val="0"/>
      <w:marRight w:val="0"/>
      <w:marTop w:val="0"/>
      <w:marBottom w:val="0"/>
      <w:divBdr>
        <w:top w:val="none" w:sz="0" w:space="0" w:color="auto"/>
        <w:left w:val="none" w:sz="0" w:space="0" w:color="auto"/>
        <w:bottom w:val="none" w:sz="0" w:space="0" w:color="auto"/>
        <w:right w:val="none" w:sz="0" w:space="0" w:color="auto"/>
      </w:divBdr>
    </w:div>
    <w:div w:id="581836302">
      <w:bodyDiv w:val="1"/>
      <w:marLeft w:val="0"/>
      <w:marRight w:val="0"/>
      <w:marTop w:val="0"/>
      <w:marBottom w:val="0"/>
      <w:divBdr>
        <w:top w:val="none" w:sz="0" w:space="0" w:color="auto"/>
        <w:left w:val="none" w:sz="0" w:space="0" w:color="auto"/>
        <w:bottom w:val="none" w:sz="0" w:space="0" w:color="auto"/>
        <w:right w:val="none" w:sz="0" w:space="0" w:color="auto"/>
      </w:divBdr>
    </w:div>
    <w:div w:id="582570415">
      <w:bodyDiv w:val="1"/>
      <w:marLeft w:val="0"/>
      <w:marRight w:val="0"/>
      <w:marTop w:val="0"/>
      <w:marBottom w:val="0"/>
      <w:divBdr>
        <w:top w:val="none" w:sz="0" w:space="0" w:color="auto"/>
        <w:left w:val="none" w:sz="0" w:space="0" w:color="auto"/>
        <w:bottom w:val="none" w:sz="0" w:space="0" w:color="auto"/>
        <w:right w:val="none" w:sz="0" w:space="0" w:color="auto"/>
      </w:divBdr>
    </w:div>
    <w:div w:id="586036302">
      <w:bodyDiv w:val="1"/>
      <w:marLeft w:val="0"/>
      <w:marRight w:val="0"/>
      <w:marTop w:val="0"/>
      <w:marBottom w:val="0"/>
      <w:divBdr>
        <w:top w:val="none" w:sz="0" w:space="0" w:color="auto"/>
        <w:left w:val="none" w:sz="0" w:space="0" w:color="auto"/>
        <w:bottom w:val="none" w:sz="0" w:space="0" w:color="auto"/>
        <w:right w:val="none" w:sz="0" w:space="0" w:color="auto"/>
      </w:divBdr>
    </w:div>
    <w:div w:id="598374356">
      <w:bodyDiv w:val="1"/>
      <w:marLeft w:val="0"/>
      <w:marRight w:val="0"/>
      <w:marTop w:val="0"/>
      <w:marBottom w:val="0"/>
      <w:divBdr>
        <w:top w:val="none" w:sz="0" w:space="0" w:color="auto"/>
        <w:left w:val="none" w:sz="0" w:space="0" w:color="auto"/>
        <w:bottom w:val="none" w:sz="0" w:space="0" w:color="auto"/>
        <w:right w:val="none" w:sz="0" w:space="0" w:color="auto"/>
      </w:divBdr>
      <w:divsChild>
        <w:div w:id="1830321581">
          <w:marLeft w:val="480"/>
          <w:marRight w:val="0"/>
          <w:marTop w:val="0"/>
          <w:marBottom w:val="0"/>
          <w:divBdr>
            <w:top w:val="none" w:sz="0" w:space="0" w:color="auto"/>
            <w:left w:val="none" w:sz="0" w:space="0" w:color="auto"/>
            <w:bottom w:val="none" w:sz="0" w:space="0" w:color="auto"/>
            <w:right w:val="none" w:sz="0" w:space="0" w:color="auto"/>
          </w:divBdr>
        </w:div>
        <w:div w:id="2135757486">
          <w:marLeft w:val="480"/>
          <w:marRight w:val="0"/>
          <w:marTop w:val="0"/>
          <w:marBottom w:val="0"/>
          <w:divBdr>
            <w:top w:val="none" w:sz="0" w:space="0" w:color="auto"/>
            <w:left w:val="none" w:sz="0" w:space="0" w:color="auto"/>
            <w:bottom w:val="none" w:sz="0" w:space="0" w:color="auto"/>
            <w:right w:val="none" w:sz="0" w:space="0" w:color="auto"/>
          </w:divBdr>
        </w:div>
        <w:div w:id="575094068">
          <w:marLeft w:val="480"/>
          <w:marRight w:val="0"/>
          <w:marTop w:val="0"/>
          <w:marBottom w:val="0"/>
          <w:divBdr>
            <w:top w:val="none" w:sz="0" w:space="0" w:color="auto"/>
            <w:left w:val="none" w:sz="0" w:space="0" w:color="auto"/>
            <w:bottom w:val="none" w:sz="0" w:space="0" w:color="auto"/>
            <w:right w:val="none" w:sz="0" w:space="0" w:color="auto"/>
          </w:divBdr>
        </w:div>
        <w:div w:id="539053945">
          <w:marLeft w:val="480"/>
          <w:marRight w:val="0"/>
          <w:marTop w:val="0"/>
          <w:marBottom w:val="0"/>
          <w:divBdr>
            <w:top w:val="none" w:sz="0" w:space="0" w:color="auto"/>
            <w:left w:val="none" w:sz="0" w:space="0" w:color="auto"/>
            <w:bottom w:val="none" w:sz="0" w:space="0" w:color="auto"/>
            <w:right w:val="none" w:sz="0" w:space="0" w:color="auto"/>
          </w:divBdr>
        </w:div>
        <w:div w:id="59981247">
          <w:marLeft w:val="480"/>
          <w:marRight w:val="0"/>
          <w:marTop w:val="0"/>
          <w:marBottom w:val="0"/>
          <w:divBdr>
            <w:top w:val="none" w:sz="0" w:space="0" w:color="auto"/>
            <w:left w:val="none" w:sz="0" w:space="0" w:color="auto"/>
            <w:bottom w:val="none" w:sz="0" w:space="0" w:color="auto"/>
            <w:right w:val="none" w:sz="0" w:space="0" w:color="auto"/>
          </w:divBdr>
        </w:div>
        <w:div w:id="285813744">
          <w:marLeft w:val="480"/>
          <w:marRight w:val="0"/>
          <w:marTop w:val="0"/>
          <w:marBottom w:val="0"/>
          <w:divBdr>
            <w:top w:val="none" w:sz="0" w:space="0" w:color="auto"/>
            <w:left w:val="none" w:sz="0" w:space="0" w:color="auto"/>
            <w:bottom w:val="none" w:sz="0" w:space="0" w:color="auto"/>
            <w:right w:val="none" w:sz="0" w:space="0" w:color="auto"/>
          </w:divBdr>
        </w:div>
        <w:div w:id="1233198083">
          <w:marLeft w:val="480"/>
          <w:marRight w:val="0"/>
          <w:marTop w:val="0"/>
          <w:marBottom w:val="0"/>
          <w:divBdr>
            <w:top w:val="none" w:sz="0" w:space="0" w:color="auto"/>
            <w:left w:val="none" w:sz="0" w:space="0" w:color="auto"/>
            <w:bottom w:val="none" w:sz="0" w:space="0" w:color="auto"/>
            <w:right w:val="none" w:sz="0" w:space="0" w:color="auto"/>
          </w:divBdr>
        </w:div>
        <w:div w:id="924847233">
          <w:marLeft w:val="480"/>
          <w:marRight w:val="0"/>
          <w:marTop w:val="0"/>
          <w:marBottom w:val="0"/>
          <w:divBdr>
            <w:top w:val="none" w:sz="0" w:space="0" w:color="auto"/>
            <w:left w:val="none" w:sz="0" w:space="0" w:color="auto"/>
            <w:bottom w:val="none" w:sz="0" w:space="0" w:color="auto"/>
            <w:right w:val="none" w:sz="0" w:space="0" w:color="auto"/>
          </w:divBdr>
        </w:div>
        <w:div w:id="401755491">
          <w:marLeft w:val="480"/>
          <w:marRight w:val="0"/>
          <w:marTop w:val="0"/>
          <w:marBottom w:val="0"/>
          <w:divBdr>
            <w:top w:val="none" w:sz="0" w:space="0" w:color="auto"/>
            <w:left w:val="none" w:sz="0" w:space="0" w:color="auto"/>
            <w:bottom w:val="none" w:sz="0" w:space="0" w:color="auto"/>
            <w:right w:val="none" w:sz="0" w:space="0" w:color="auto"/>
          </w:divBdr>
        </w:div>
        <w:div w:id="405035445">
          <w:marLeft w:val="480"/>
          <w:marRight w:val="0"/>
          <w:marTop w:val="0"/>
          <w:marBottom w:val="0"/>
          <w:divBdr>
            <w:top w:val="none" w:sz="0" w:space="0" w:color="auto"/>
            <w:left w:val="none" w:sz="0" w:space="0" w:color="auto"/>
            <w:bottom w:val="none" w:sz="0" w:space="0" w:color="auto"/>
            <w:right w:val="none" w:sz="0" w:space="0" w:color="auto"/>
          </w:divBdr>
        </w:div>
        <w:div w:id="1474979400">
          <w:marLeft w:val="480"/>
          <w:marRight w:val="0"/>
          <w:marTop w:val="0"/>
          <w:marBottom w:val="0"/>
          <w:divBdr>
            <w:top w:val="none" w:sz="0" w:space="0" w:color="auto"/>
            <w:left w:val="none" w:sz="0" w:space="0" w:color="auto"/>
            <w:bottom w:val="none" w:sz="0" w:space="0" w:color="auto"/>
            <w:right w:val="none" w:sz="0" w:space="0" w:color="auto"/>
          </w:divBdr>
        </w:div>
        <w:div w:id="80294736">
          <w:marLeft w:val="480"/>
          <w:marRight w:val="0"/>
          <w:marTop w:val="0"/>
          <w:marBottom w:val="0"/>
          <w:divBdr>
            <w:top w:val="none" w:sz="0" w:space="0" w:color="auto"/>
            <w:left w:val="none" w:sz="0" w:space="0" w:color="auto"/>
            <w:bottom w:val="none" w:sz="0" w:space="0" w:color="auto"/>
            <w:right w:val="none" w:sz="0" w:space="0" w:color="auto"/>
          </w:divBdr>
        </w:div>
        <w:div w:id="48917762">
          <w:marLeft w:val="480"/>
          <w:marRight w:val="0"/>
          <w:marTop w:val="0"/>
          <w:marBottom w:val="0"/>
          <w:divBdr>
            <w:top w:val="none" w:sz="0" w:space="0" w:color="auto"/>
            <w:left w:val="none" w:sz="0" w:space="0" w:color="auto"/>
            <w:bottom w:val="none" w:sz="0" w:space="0" w:color="auto"/>
            <w:right w:val="none" w:sz="0" w:space="0" w:color="auto"/>
          </w:divBdr>
        </w:div>
        <w:div w:id="518784178">
          <w:marLeft w:val="480"/>
          <w:marRight w:val="0"/>
          <w:marTop w:val="0"/>
          <w:marBottom w:val="0"/>
          <w:divBdr>
            <w:top w:val="none" w:sz="0" w:space="0" w:color="auto"/>
            <w:left w:val="none" w:sz="0" w:space="0" w:color="auto"/>
            <w:bottom w:val="none" w:sz="0" w:space="0" w:color="auto"/>
            <w:right w:val="none" w:sz="0" w:space="0" w:color="auto"/>
          </w:divBdr>
        </w:div>
        <w:div w:id="487090050">
          <w:marLeft w:val="480"/>
          <w:marRight w:val="0"/>
          <w:marTop w:val="0"/>
          <w:marBottom w:val="0"/>
          <w:divBdr>
            <w:top w:val="none" w:sz="0" w:space="0" w:color="auto"/>
            <w:left w:val="none" w:sz="0" w:space="0" w:color="auto"/>
            <w:bottom w:val="none" w:sz="0" w:space="0" w:color="auto"/>
            <w:right w:val="none" w:sz="0" w:space="0" w:color="auto"/>
          </w:divBdr>
        </w:div>
        <w:div w:id="355927740">
          <w:marLeft w:val="480"/>
          <w:marRight w:val="0"/>
          <w:marTop w:val="0"/>
          <w:marBottom w:val="0"/>
          <w:divBdr>
            <w:top w:val="none" w:sz="0" w:space="0" w:color="auto"/>
            <w:left w:val="none" w:sz="0" w:space="0" w:color="auto"/>
            <w:bottom w:val="none" w:sz="0" w:space="0" w:color="auto"/>
            <w:right w:val="none" w:sz="0" w:space="0" w:color="auto"/>
          </w:divBdr>
        </w:div>
        <w:div w:id="48263836">
          <w:marLeft w:val="480"/>
          <w:marRight w:val="0"/>
          <w:marTop w:val="0"/>
          <w:marBottom w:val="0"/>
          <w:divBdr>
            <w:top w:val="none" w:sz="0" w:space="0" w:color="auto"/>
            <w:left w:val="none" w:sz="0" w:space="0" w:color="auto"/>
            <w:bottom w:val="none" w:sz="0" w:space="0" w:color="auto"/>
            <w:right w:val="none" w:sz="0" w:space="0" w:color="auto"/>
          </w:divBdr>
        </w:div>
        <w:div w:id="1351176138">
          <w:marLeft w:val="480"/>
          <w:marRight w:val="0"/>
          <w:marTop w:val="0"/>
          <w:marBottom w:val="0"/>
          <w:divBdr>
            <w:top w:val="none" w:sz="0" w:space="0" w:color="auto"/>
            <w:left w:val="none" w:sz="0" w:space="0" w:color="auto"/>
            <w:bottom w:val="none" w:sz="0" w:space="0" w:color="auto"/>
            <w:right w:val="none" w:sz="0" w:space="0" w:color="auto"/>
          </w:divBdr>
        </w:div>
        <w:div w:id="203910598">
          <w:marLeft w:val="480"/>
          <w:marRight w:val="0"/>
          <w:marTop w:val="0"/>
          <w:marBottom w:val="0"/>
          <w:divBdr>
            <w:top w:val="none" w:sz="0" w:space="0" w:color="auto"/>
            <w:left w:val="none" w:sz="0" w:space="0" w:color="auto"/>
            <w:bottom w:val="none" w:sz="0" w:space="0" w:color="auto"/>
            <w:right w:val="none" w:sz="0" w:space="0" w:color="auto"/>
          </w:divBdr>
        </w:div>
        <w:div w:id="593051281">
          <w:marLeft w:val="480"/>
          <w:marRight w:val="0"/>
          <w:marTop w:val="0"/>
          <w:marBottom w:val="0"/>
          <w:divBdr>
            <w:top w:val="none" w:sz="0" w:space="0" w:color="auto"/>
            <w:left w:val="none" w:sz="0" w:space="0" w:color="auto"/>
            <w:bottom w:val="none" w:sz="0" w:space="0" w:color="auto"/>
            <w:right w:val="none" w:sz="0" w:space="0" w:color="auto"/>
          </w:divBdr>
        </w:div>
        <w:div w:id="1315719128">
          <w:marLeft w:val="480"/>
          <w:marRight w:val="0"/>
          <w:marTop w:val="0"/>
          <w:marBottom w:val="0"/>
          <w:divBdr>
            <w:top w:val="none" w:sz="0" w:space="0" w:color="auto"/>
            <w:left w:val="none" w:sz="0" w:space="0" w:color="auto"/>
            <w:bottom w:val="none" w:sz="0" w:space="0" w:color="auto"/>
            <w:right w:val="none" w:sz="0" w:space="0" w:color="auto"/>
          </w:divBdr>
        </w:div>
        <w:div w:id="861437550">
          <w:marLeft w:val="480"/>
          <w:marRight w:val="0"/>
          <w:marTop w:val="0"/>
          <w:marBottom w:val="0"/>
          <w:divBdr>
            <w:top w:val="none" w:sz="0" w:space="0" w:color="auto"/>
            <w:left w:val="none" w:sz="0" w:space="0" w:color="auto"/>
            <w:bottom w:val="none" w:sz="0" w:space="0" w:color="auto"/>
            <w:right w:val="none" w:sz="0" w:space="0" w:color="auto"/>
          </w:divBdr>
        </w:div>
        <w:div w:id="945969082">
          <w:marLeft w:val="480"/>
          <w:marRight w:val="0"/>
          <w:marTop w:val="0"/>
          <w:marBottom w:val="0"/>
          <w:divBdr>
            <w:top w:val="none" w:sz="0" w:space="0" w:color="auto"/>
            <w:left w:val="none" w:sz="0" w:space="0" w:color="auto"/>
            <w:bottom w:val="none" w:sz="0" w:space="0" w:color="auto"/>
            <w:right w:val="none" w:sz="0" w:space="0" w:color="auto"/>
          </w:divBdr>
        </w:div>
        <w:div w:id="103308053">
          <w:marLeft w:val="480"/>
          <w:marRight w:val="0"/>
          <w:marTop w:val="0"/>
          <w:marBottom w:val="0"/>
          <w:divBdr>
            <w:top w:val="none" w:sz="0" w:space="0" w:color="auto"/>
            <w:left w:val="none" w:sz="0" w:space="0" w:color="auto"/>
            <w:bottom w:val="none" w:sz="0" w:space="0" w:color="auto"/>
            <w:right w:val="none" w:sz="0" w:space="0" w:color="auto"/>
          </w:divBdr>
        </w:div>
        <w:div w:id="852065223">
          <w:marLeft w:val="480"/>
          <w:marRight w:val="0"/>
          <w:marTop w:val="0"/>
          <w:marBottom w:val="0"/>
          <w:divBdr>
            <w:top w:val="none" w:sz="0" w:space="0" w:color="auto"/>
            <w:left w:val="none" w:sz="0" w:space="0" w:color="auto"/>
            <w:bottom w:val="none" w:sz="0" w:space="0" w:color="auto"/>
            <w:right w:val="none" w:sz="0" w:space="0" w:color="auto"/>
          </w:divBdr>
        </w:div>
        <w:div w:id="1835878228">
          <w:marLeft w:val="480"/>
          <w:marRight w:val="0"/>
          <w:marTop w:val="0"/>
          <w:marBottom w:val="0"/>
          <w:divBdr>
            <w:top w:val="none" w:sz="0" w:space="0" w:color="auto"/>
            <w:left w:val="none" w:sz="0" w:space="0" w:color="auto"/>
            <w:bottom w:val="none" w:sz="0" w:space="0" w:color="auto"/>
            <w:right w:val="none" w:sz="0" w:space="0" w:color="auto"/>
          </w:divBdr>
        </w:div>
        <w:div w:id="738601500">
          <w:marLeft w:val="480"/>
          <w:marRight w:val="0"/>
          <w:marTop w:val="0"/>
          <w:marBottom w:val="0"/>
          <w:divBdr>
            <w:top w:val="none" w:sz="0" w:space="0" w:color="auto"/>
            <w:left w:val="none" w:sz="0" w:space="0" w:color="auto"/>
            <w:bottom w:val="none" w:sz="0" w:space="0" w:color="auto"/>
            <w:right w:val="none" w:sz="0" w:space="0" w:color="auto"/>
          </w:divBdr>
        </w:div>
        <w:div w:id="1466969462">
          <w:marLeft w:val="480"/>
          <w:marRight w:val="0"/>
          <w:marTop w:val="0"/>
          <w:marBottom w:val="0"/>
          <w:divBdr>
            <w:top w:val="none" w:sz="0" w:space="0" w:color="auto"/>
            <w:left w:val="none" w:sz="0" w:space="0" w:color="auto"/>
            <w:bottom w:val="none" w:sz="0" w:space="0" w:color="auto"/>
            <w:right w:val="none" w:sz="0" w:space="0" w:color="auto"/>
          </w:divBdr>
        </w:div>
        <w:div w:id="220141479">
          <w:marLeft w:val="480"/>
          <w:marRight w:val="0"/>
          <w:marTop w:val="0"/>
          <w:marBottom w:val="0"/>
          <w:divBdr>
            <w:top w:val="none" w:sz="0" w:space="0" w:color="auto"/>
            <w:left w:val="none" w:sz="0" w:space="0" w:color="auto"/>
            <w:bottom w:val="none" w:sz="0" w:space="0" w:color="auto"/>
            <w:right w:val="none" w:sz="0" w:space="0" w:color="auto"/>
          </w:divBdr>
        </w:div>
        <w:div w:id="706415189">
          <w:marLeft w:val="480"/>
          <w:marRight w:val="0"/>
          <w:marTop w:val="0"/>
          <w:marBottom w:val="0"/>
          <w:divBdr>
            <w:top w:val="none" w:sz="0" w:space="0" w:color="auto"/>
            <w:left w:val="none" w:sz="0" w:space="0" w:color="auto"/>
            <w:bottom w:val="none" w:sz="0" w:space="0" w:color="auto"/>
            <w:right w:val="none" w:sz="0" w:space="0" w:color="auto"/>
          </w:divBdr>
        </w:div>
      </w:divsChild>
    </w:div>
    <w:div w:id="608051039">
      <w:bodyDiv w:val="1"/>
      <w:marLeft w:val="0"/>
      <w:marRight w:val="0"/>
      <w:marTop w:val="0"/>
      <w:marBottom w:val="0"/>
      <w:divBdr>
        <w:top w:val="none" w:sz="0" w:space="0" w:color="auto"/>
        <w:left w:val="none" w:sz="0" w:space="0" w:color="auto"/>
        <w:bottom w:val="none" w:sz="0" w:space="0" w:color="auto"/>
        <w:right w:val="none" w:sz="0" w:space="0" w:color="auto"/>
      </w:divBdr>
      <w:divsChild>
        <w:div w:id="888493925">
          <w:marLeft w:val="480"/>
          <w:marRight w:val="0"/>
          <w:marTop w:val="0"/>
          <w:marBottom w:val="0"/>
          <w:divBdr>
            <w:top w:val="none" w:sz="0" w:space="0" w:color="auto"/>
            <w:left w:val="none" w:sz="0" w:space="0" w:color="auto"/>
            <w:bottom w:val="none" w:sz="0" w:space="0" w:color="auto"/>
            <w:right w:val="none" w:sz="0" w:space="0" w:color="auto"/>
          </w:divBdr>
        </w:div>
        <w:div w:id="344601332">
          <w:marLeft w:val="480"/>
          <w:marRight w:val="0"/>
          <w:marTop w:val="0"/>
          <w:marBottom w:val="0"/>
          <w:divBdr>
            <w:top w:val="none" w:sz="0" w:space="0" w:color="auto"/>
            <w:left w:val="none" w:sz="0" w:space="0" w:color="auto"/>
            <w:bottom w:val="none" w:sz="0" w:space="0" w:color="auto"/>
            <w:right w:val="none" w:sz="0" w:space="0" w:color="auto"/>
          </w:divBdr>
        </w:div>
        <w:div w:id="525948841">
          <w:marLeft w:val="480"/>
          <w:marRight w:val="0"/>
          <w:marTop w:val="0"/>
          <w:marBottom w:val="0"/>
          <w:divBdr>
            <w:top w:val="none" w:sz="0" w:space="0" w:color="auto"/>
            <w:left w:val="none" w:sz="0" w:space="0" w:color="auto"/>
            <w:bottom w:val="none" w:sz="0" w:space="0" w:color="auto"/>
            <w:right w:val="none" w:sz="0" w:space="0" w:color="auto"/>
          </w:divBdr>
        </w:div>
        <w:div w:id="1704282606">
          <w:marLeft w:val="480"/>
          <w:marRight w:val="0"/>
          <w:marTop w:val="0"/>
          <w:marBottom w:val="0"/>
          <w:divBdr>
            <w:top w:val="none" w:sz="0" w:space="0" w:color="auto"/>
            <w:left w:val="none" w:sz="0" w:space="0" w:color="auto"/>
            <w:bottom w:val="none" w:sz="0" w:space="0" w:color="auto"/>
            <w:right w:val="none" w:sz="0" w:space="0" w:color="auto"/>
          </w:divBdr>
        </w:div>
        <w:div w:id="1683436486">
          <w:marLeft w:val="480"/>
          <w:marRight w:val="0"/>
          <w:marTop w:val="0"/>
          <w:marBottom w:val="0"/>
          <w:divBdr>
            <w:top w:val="none" w:sz="0" w:space="0" w:color="auto"/>
            <w:left w:val="none" w:sz="0" w:space="0" w:color="auto"/>
            <w:bottom w:val="none" w:sz="0" w:space="0" w:color="auto"/>
            <w:right w:val="none" w:sz="0" w:space="0" w:color="auto"/>
          </w:divBdr>
        </w:div>
        <w:div w:id="1536770472">
          <w:marLeft w:val="480"/>
          <w:marRight w:val="0"/>
          <w:marTop w:val="0"/>
          <w:marBottom w:val="0"/>
          <w:divBdr>
            <w:top w:val="none" w:sz="0" w:space="0" w:color="auto"/>
            <w:left w:val="none" w:sz="0" w:space="0" w:color="auto"/>
            <w:bottom w:val="none" w:sz="0" w:space="0" w:color="auto"/>
            <w:right w:val="none" w:sz="0" w:space="0" w:color="auto"/>
          </w:divBdr>
        </w:div>
        <w:div w:id="1064526470">
          <w:marLeft w:val="480"/>
          <w:marRight w:val="0"/>
          <w:marTop w:val="0"/>
          <w:marBottom w:val="0"/>
          <w:divBdr>
            <w:top w:val="none" w:sz="0" w:space="0" w:color="auto"/>
            <w:left w:val="none" w:sz="0" w:space="0" w:color="auto"/>
            <w:bottom w:val="none" w:sz="0" w:space="0" w:color="auto"/>
            <w:right w:val="none" w:sz="0" w:space="0" w:color="auto"/>
          </w:divBdr>
        </w:div>
        <w:div w:id="1098405243">
          <w:marLeft w:val="480"/>
          <w:marRight w:val="0"/>
          <w:marTop w:val="0"/>
          <w:marBottom w:val="0"/>
          <w:divBdr>
            <w:top w:val="none" w:sz="0" w:space="0" w:color="auto"/>
            <w:left w:val="none" w:sz="0" w:space="0" w:color="auto"/>
            <w:bottom w:val="none" w:sz="0" w:space="0" w:color="auto"/>
            <w:right w:val="none" w:sz="0" w:space="0" w:color="auto"/>
          </w:divBdr>
        </w:div>
        <w:div w:id="864513689">
          <w:marLeft w:val="480"/>
          <w:marRight w:val="0"/>
          <w:marTop w:val="0"/>
          <w:marBottom w:val="0"/>
          <w:divBdr>
            <w:top w:val="none" w:sz="0" w:space="0" w:color="auto"/>
            <w:left w:val="none" w:sz="0" w:space="0" w:color="auto"/>
            <w:bottom w:val="none" w:sz="0" w:space="0" w:color="auto"/>
            <w:right w:val="none" w:sz="0" w:space="0" w:color="auto"/>
          </w:divBdr>
        </w:div>
        <w:div w:id="1676765372">
          <w:marLeft w:val="480"/>
          <w:marRight w:val="0"/>
          <w:marTop w:val="0"/>
          <w:marBottom w:val="0"/>
          <w:divBdr>
            <w:top w:val="none" w:sz="0" w:space="0" w:color="auto"/>
            <w:left w:val="none" w:sz="0" w:space="0" w:color="auto"/>
            <w:bottom w:val="none" w:sz="0" w:space="0" w:color="auto"/>
            <w:right w:val="none" w:sz="0" w:space="0" w:color="auto"/>
          </w:divBdr>
        </w:div>
        <w:div w:id="519202988">
          <w:marLeft w:val="480"/>
          <w:marRight w:val="0"/>
          <w:marTop w:val="0"/>
          <w:marBottom w:val="0"/>
          <w:divBdr>
            <w:top w:val="none" w:sz="0" w:space="0" w:color="auto"/>
            <w:left w:val="none" w:sz="0" w:space="0" w:color="auto"/>
            <w:bottom w:val="none" w:sz="0" w:space="0" w:color="auto"/>
            <w:right w:val="none" w:sz="0" w:space="0" w:color="auto"/>
          </w:divBdr>
        </w:div>
        <w:div w:id="627276019">
          <w:marLeft w:val="480"/>
          <w:marRight w:val="0"/>
          <w:marTop w:val="0"/>
          <w:marBottom w:val="0"/>
          <w:divBdr>
            <w:top w:val="none" w:sz="0" w:space="0" w:color="auto"/>
            <w:left w:val="none" w:sz="0" w:space="0" w:color="auto"/>
            <w:bottom w:val="none" w:sz="0" w:space="0" w:color="auto"/>
            <w:right w:val="none" w:sz="0" w:space="0" w:color="auto"/>
          </w:divBdr>
        </w:div>
        <w:div w:id="483401784">
          <w:marLeft w:val="480"/>
          <w:marRight w:val="0"/>
          <w:marTop w:val="0"/>
          <w:marBottom w:val="0"/>
          <w:divBdr>
            <w:top w:val="none" w:sz="0" w:space="0" w:color="auto"/>
            <w:left w:val="none" w:sz="0" w:space="0" w:color="auto"/>
            <w:bottom w:val="none" w:sz="0" w:space="0" w:color="auto"/>
            <w:right w:val="none" w:sz="0" w:space="0" w:color="auto"/>
          </w:divBdr>
        </w:div>
        <w:div w:id="1428311500">
          <w:marLeft w:val="480"/>
          <w:marRight w:val="0"/>
          <w:marTop w:val="0"/>
          <w:marBottom w:val="0"/>
          <w:divBdr>
            <w:top w:val="none" w:sz="0" w:space="0" w:color="auto"/>
            <w:left w:val="none" w:sz="0" w:space="0" w:color="auto"/>
            <w:bottom w:val="none" w:sz="0" w:space="0" w:color="auto"/>
            <w:right w:val="none" w:sz="0" w:space="0" w:color="auto"/>
          </w:divBdr>
        </w:div>
        <w:div w:id="684018269">
          <w:marLeft w:val="480"/>
          <w:marRight w:val="0"/>
          <w:marTop w:val="0"/>
          <w:marBottom w:val="0"/>
          <w:divBdr>
            <w:top w:val="none" w:sz="0" w:space="0" w:color="auto"/>
            <w:left w:val="none" w:sz="0" w:space="0" w:color="auto"/>
            <w:bottom w:val="none" w:sz="0" w:space="0" w:color="auto"/>
            <w:right w:val="none" w:sz="0" w:space="0" w:color="auto"/>
          </w:divBdr>
        </w:div>
        <w:div w:id="1995528012">
          <w:marLeft w:val="480"/>
          <w:marRight w:val="0"/>
          <w:marTop w:val="0"/>
          <w:marBottom w:val="0"/>
          <w:divBdr>
            <w:top w:val="none" w:sz="0" w:space="0" w:color="auto"/>
            <w:left w:val="none" w:sz="0" w:space="0" w:color="auto"/>
            <w:bottom w:val="none" w:sz="0" w:space="0" w:color="auto"/>
            <w:right w:val="none" w:sz="0" w:space="0" w:color="auto"/>
          </w:divBdr>
        </w:div>
        <w:div w:id="1299530057">
          <w:marLeft w:val="480"/>
          <w:marRight w:val="0"/>
          <w:marTop w:val="0"/>
          <w:marBottom w:val="0"/>
          <w:divBdr>
            <w:top w:val="none" w:sz="0" w:space="0" w:color="auto"/>
            <w:left w:val="none" w:sz="0" w:space="0" w:color="auto"/>
            <w:bottom w:val="none" w:sz="0" w:space="0" w:color="auto"/>
            <w:right w:val="none" w:sz="0" w:space="0" w:color="auto"/>
          </w:divBdr>
        </w:div>
        <w:div w:id="1537426131">
          <w:marLeft w:val="480"/>
          <w:marRight w:val="0"/>
          <w:marTop w:val="0"/>
          <w:marBottom w:val="0"/>
          <w:divBdr>
            <w:top w:val="none" w:sz="0" w:space="0" w:color="auto"/>
            <w:left w:val="none" w:sz="0" w:space="0" w:color="auto"/>
            <w:bottom w:val="none" w:sz="0" w:space="0" w:color="auto"/>
            <w:right w:val="none" w:sz="0" w:space="0" w:color="auto"/>
          </w:divBdr>
        </w:div>
        <w:div w:id="358819600">
          <w:marLeft w:val="480"/>
          <w:marRight w:val="0"/>
          <w:marTop w:val="0"/>
          <w:marBottom w:val="0"/>
          <w:divBdr>
            <w:top w:val="none" w:sz="0" w:space="0" w:color="auto"/>
            <w:left w:val="none" w:sz="0" w:space="0" w:color="auto"/>
            <w:bottom w:val="none" w:sz="0" w:space="0" w:color="auto"/>
            <w:right w:val="none" w:sz="0" w:space="0" w:color="auto"/>
          </w:divBdr>
        </w:div>
        <w:div w:id="477770055">
          <w:marLeft w:val="480"/>
          <w:marRight w:val="0"/>
          <w:marTop w:val="0"/>
          <w:marBottom w:val="0"/>
          <w:divBdr>
            <w:top w:val="none" w:sz="0" w:space="0" w:color="auto"/>
            <w:left w:val="none" w:sz="0" w:space="0" w:color="auto"/>
            <w:bottom w:val="none" w:sz="0" w:space="0" w:color="auto"/>
            <w:right w:val="none" w:sz="0" w:space="0" w:color="auto"/>
          </w:divBdr>
        </w:div>
        <w:div w:id="173767940">
          <w:marLeft w:val="480"/>
          <w:marRight w:val="0"/>
          <w:marTop w:val="0"/>
          <w:marBottom w:val="0"/>
          <w:divBdr>
            <w:top w:val="none" w:sz="0" w:space="0" w:color="auto"/>
            <w:left w:val="none" w:sz="0" w:space="0" w:color="auto"/>
            <w:bottom w:val="none" w:sz="0" w:space="0" w:color="auto"/>
            <w:right w:val="none" w:sz="0" w:space="0" w:color="auto"/>
          </w:divBdr>
        </w:div>
        <w:div w:id="1608150700">
          <w:marLeft w:val="480"/>
          <w:marRight w:val="0"/>
          <w:marTop w:val="0"/>
          <w:marBottom w:val="0"/>
          <w:divBdr>
            <w:top w:val="none" w:sz="0" w:space="0" w:color="auto"/>
            <w:left w:val="none" w:sz="0" w:space="0" w:color="auto"/>
            <w:bottom w:val="none" w:sz="0" w:space="0" w:color="auto"/>
            <w:right w:val="none" w:sz="0" w:space="0" w:color="auto"/>
          </w:divBdr>
        </w:div>
        <w:div w:id="1066027349">
          <w:marLeft w:val="480"/>
          <w:marRight w:val="0"/>
          <w:marTop w:val="0"/>
          <w:marBottom w:val="0"/>
          <w:divBdr>
            <w:top w:val="none" w:sz="0" w:space="0" w:color="auto"/>
            <w:left w:val="none" w:sz="0" w:space="0" w:color="auto"/>
            <w:bottom w:val="none" w:sz="0" w:space="0" w:color="auto"/>
            <w:right w:val="none" w:sz="0" w:space="0" w:color="auto"/>
          </w:divBdr>
        </w:div>
        <w:div w:id="728067130">
          <w:marLeft w:val="480"/>
          <w:marRight w:val="0"/>
          <w:marTop w:val="0"/>
          <w:marBottom w:val="0"/>
          <w:divBdr>
            <w:top w:val="none" w:sz="0" w:space="0" w:color="auto"/>
            <w:left w:val="none" w:sz="0" w:space="0" w:color="auto"/>
            <w:bottom w:val="none" w:sz="0" w:space="0" w:color="auto"/>
            <w:right w:val="none" w:sz="0" w:space="0" w:color="auto"/>
          </w:divBdr>
        </w:div>
        <w:div w:id="1813862047">
          <w:marLeft w:val="480"/>
          <w:marRight w:val="0"/>
          <w:marTop w:val="0"/>
          <w:marBottom w:val="0"/>
          <w:divBdr>
            <w:top w:val="none" w:sz="0" w:space="0" w:color="auto"/>
            <w:left w:val="none" w:sz="0" w:space="0" w:color="auto"/>
            <w:bottom w:val="none" w:sz="0" w:space="0" w:color="auto"/>
            <w:right w:val="none" w:sz="0" w:space="0" w:color="auto"/>
          </w:divBdr>
        </w:div>
        <w:div w:id="1794976808">
          <w:marLeft w:val="480"/>
          <w:marRight w:val="0"/>
          <w:marTop w:val="0"/>
          <w:marBottom w:val="0"/>
          <w:divBdr>
            <w:top w:val="none" w:sz="0" w:space="0" w:color="auto"/>
            <w:left w:val="none" w:sz="0" w:space="0" w:color="auto"/>
            <w:bottom w:val="none" w:sz="0" w:space="0" w:color="auto"/>
            <w:right w:val="none" w:sz="0" w:space="0" w:color="auto"/>
          </w:divBdr>
        </w:div>
        <w:div w:id="1874919667">
          <w:marLeft w:val="480"/>
          <w:marRight w:val="0"/>
          <w:marTop w:val="0"/>
          <w:marBottom w:val="0"/>
          <w:divBdr>
            <w:top w:val="none" w:sz="0" w:space="0" w:color="auto"/>
            <w:left w:val="none" w:sz="0" w:space="0" w:color="auto"/>
            <w:bottom w:val="none" w:sz="0" w:space="0" w:color="auto"/>
            <w:right w:val="none" w:sz="0" w:space="0" w:color="auto"/>
          </w:divBdr>
        </w:div>
        <w:div w:id="22563919">
          <w:marLeft w:val="480"/>
          <w:marRight w:val="0"/>
          <w:marTop w:val="0"/>
          <w:marBottom w:val="0"/>
          <w:divBdr>
            <w:top w:val="none" w:sz="0" w:space="0" w:color="auto"/>
            <w:left w:val="none" w:sz="0" w:space="0" w:color="auto"/>
            <w:bottom w:val="none" w:sz="0" w:space="0" w:color="auto"/>
            <w:right w:val="none" w:sz="0" w:space="0" w:color="auto"/>
          </w:divBdr>
        </w:div>
        <w:div w:id="2109036315">
          <w:marLeft w:val="480"/>
          <w:marRight w:val="0"/>
          <w:marTop w:val="0"/>
          <w:marBottom w:val="0"/>
          <w:divBdr>
            <w:top w:val="none" w:sz="0" w:space="0" w:color="auto"/>
            <w:left w:val="none" w:sz="0" w:space="0" w:color="auto"/>
            <w:bottom w:val="none" w:sz="0" w:space="0" w:color="auto"/>
            <w:right w:val="none" w:sz="0" w:space="0" w:color="auto"/>
          </w:divBdr>
        </w:div>
        <w:div w:id="870191905">
          <w:marLeft w:val="480"/>
          <w:marRight w:val="0"/>
          <w:marTop w:val="0"/>
          <w:marBottom w:val="0"/>
          <w:divBdr>
            <w:top w:val="none" w:sz="0" w:space="0" w:color="auto"/>
            <w:left w:val="none" w:sz="0" w:space="0" w:color="auto"/>
            <w:bottom w:val="none" w:sz="0" w:space="0" w:color="auto"/>
            <w:right w:val="none" w:sz="0" w:space="0" w:color="auto"/>
          </w:divBdr>
        </w:div>
        <w:div w:id="848443256">
          <w:marLeft w:val="480"/>
          <w:marRight w:val="0"/>
          <w:marTop w:val="0"/>
          <w:marBottom w:val="0"/>
          <w:divBdr>
            <w:top w:val="none" w:sz="0" w:space="0" w:color="auto"/>
            <w:left w:val="none" w:sz="0" w:space="0" w:color="auto"/>
            <w:bottom w:val="none" w:sz="0" w:space="0" w:color="auto"/>
            <w:right w:val="none" w:sz="0" w:space="0" w:color="auto"/>
          </w:divBdr>
        </w:div>
        <w:div w:id="906307931">
          <w:marLeft w:val="480"/>
          <w:marRight w:val="0"/>
          <w:marTop w:val="0"/>
          <w:marBottom w:val="0"/>
          <w:divBdr>
            <w:top w:val="none" w:sz="0" w:space="0" w:color="auto"/>
            <w:left w:val="none" w:sz="0" w:space="0" w:color="auto"/>
            <w:bottom w:val="none" w:sz="0" w:space="0" w:color="auto"/>
            <w:right w:val="none" w:sz="0" w:space="0" w:color="auto"/>
          </w:divBdr>
        </w:div>
        <w:div w:id="2035693348">
          <w:marLeft w:val="480"/>
          <w:marRight w:val="0"/>
          <w:marTop w:val="0"/>
          <w:marBottom w:val="0"/>
          <w:divBdr>
            <w:top w:val="none" w:sz="0" w:space="0" w:color="auto"/>
            <w:left w:val="none" w:sz="0" w:space="0" w:color="auto"/>
            <w:bottom w:val="none" w:sz="0" w:space="0" w:color="auto"/>
            <w:right w:val="none" w:sz="0" w:space="0" w:color="auto"/>
          </w:divBdr>
        </w:div>
        <w:div w:id="2097240252">
          <w:marLeft w:val="480"/>
          <w:marRight w:val="0"/>
          <w:marTop w:val="0"/>
          <w:marBottom w:val="0"/>
          <w:divBdr>
            <w:top w:val="none" w:sz="0" w:space="0" w:color="auto"/>
            <w:left w:val="none" w:sz="0" w:space="0" w:color="auto"/>
            <w:bottom w:val="none" w:sz="0" w:space="0" w:color="auto"/>
            <w:right w:val="none" w:sz="0" w:space="0" w:color="auto"/>
          </w:divBdr>
        </w:div>
        <w:div w:id="392890493">
          <w:marLeft w:val="480"/>
          <w:marRight w:val="0"/>
          <w:marTop w:val="0"/>
          <w:marBottom w:val="0"/>
          <w:divBdr>
            <w:top w:val="none" w:sz="0" w:space="0" w:color="auto"/>
            <w:left w:val="none" w:sz="0" w:space="0" w:color="auto"/>
            <w:bottom w:val="none" w:sz="0" w:space="0" w:color="auto"/>
            <w:right w:val="none" w:sz="0" w:space="0" w:color="auto"/>
          </w:divBdr>
        </w:div>
        <w:div w:id="290402210">
          <w:marLeft w:val="480"/>
          <w:marRight w:val="0"/>
          <w:marTop w:val="0"/>
          <w:marBottom w:val="0"/>
          <w:divBdr>
            <w:top w:val="none" w:sz="0" w:space="0" w:color="auto"/>
            <w:left w:val="none" w:sz="0" w:space="0" w:color="auto"/>
            <w:bottom w:val="none" w:sz="0" w:space="0" w:color="auto"/>
            <w:right w:val="none" w:sz="0" w:space="0" w:color="auto"/>
          </w:divBdr>
        </w:div>
        <w:div w:id="1286810621">
          <w:marLeft w:val="480"/>
          <w:marRight w:val="0"/>
          <w:marTop w:val="0"/>
          <w:marBottom w:val="0"/>
          <w:divBdr>
            <w:top w:val="none" w:sz="0" w:space="0" w:color="auto"/>
            <w:left w:val="none" w:sz="0" w:space="0" w:color="auto"/>
            <w:bottom w:val="none" w:sz="0" w:space="0" w:color="auto"/>
            <w:right w:val="none" w:sz="0" w:space="0" w:color="auto"/>
          </w:divBdr>
        </w:div>
        <w:div w:id="131993117">
          <w:marLeft w:val="480"/>
          <w:marRight w:val="0"/>
          <w:marTop w:val="0"/>
          <w:marBottom w:val="0"/>
          <w:divBdr>
            <w:top w:val="none" w:sz="0" w:space="0" w:color="auto"/>
            <w:left w:val="none" w:sz="0" w:space="0" w:color="auto"/>
            <w:bottom w:val="none" w:sz="0" w:space="0" w:color="auto"/>
            <w:right w:val="none" w:sz="0" w:space="0" w:color="auto"/>
          </w:divBdr>
        </w:div>
        <w:div w:id="1968076871">
          <w:marLeft w:val="480"/>
          <w:marRight w:val="0"/>
          <w:marTop w:val="0"/>
          <w:marBottom w:val="0"/>
          <w:divBdr>
            <w:top w:val="none" w:sz="0" w:space="0" w:color="auto"/>
            <w:left w:val="none" w:sz="0" w:space="0" w:color="auto"/>
            <w:bottom w:val="none" w:sz="0" w:space="0" w:color="auto"/>
            <w:right w:val="none" w:sz="0" w:space="0" w:color="auto"/>
          </w:divBdr>
        </w:div>
        <w:div w:id="178587953">
          <w:marLeft w:val="480"/>
          <w:marRight w:val="0"/>
          <w:marTop w:val="0"/>
          <w:marBottom w:val="0"/>
          <w:divBdr>
            <w:top w:val="none" w:sz="0" w:space="0" w:color="auto"/>
            <w:left w:val="none" w:sz="0" w:space="0" w:color="auto"/>
            <w:bottom w:val="none" w:sz="0" w:space="0" w:color="auto"/>
            <w:right w:val="none" w:sz="0" w:space="0" w:color="auto"/>
          </w:divBdr>
        </w:div>
        <w:div w:id="1506825545">
          <w:marLeft w:val="480"/>
          <w:marRight w:val="0"/>
          <w:marTop w:val="0"/>
          <w:marBottom w:val="0"/>
          <w:divBdr>
            <w:top w:val="none" w:sz="0" w:space="0" w:color="auto"/>
            <w:left w:val="none" w:sz="0" w:space="0" w:color="auto"/>
            <w:bottom w:val="none" w:sz="0" w:space="0" w:color="auto"/>
            <w:right w:val="none" w:sz="0" w:space="0" w:color="auto"/>
          </w:divBdr>
        </w:div>
        <w:div w:id="811367846">
          <w:marLeft w:val="480"/>
          <w:marRight w:val="0"/>
          <w:marTop w:val="0"/>
          <w:marBottom w:val="0"/>
          <w:divBdr>
            <w:top w:val="none" w:sz="0" w:space="0" w:color="auto"/>
            <w:left w:val="none" w:sz="0" w:space="0" w:color="auto"/>
            <w:bottom w:val="none" w:sz="0" w:space="0" w:color="auto"/>
            <w:right w:val="none" w:sz="0" w:space="0" w:color="auto"/>
          </w:divBdr>
        </w:div>
        <w:div w:id="1250428147">
          <w:marLeft w:val="480"/>
          <w:marRight w:val="0"/>
          <w:marTop w:val="0"/>
          <w:marBottom w:val="0"/>
          <w:divBdr>
            <w:top w:val="none" w:sz="0" w:space="0" w:color="auto"/>
            <w:left w:val="none" w:sz="0" w:space="0" w:color="auto"/>
            <w:bottom w:val="none" w:sz="0" w:space="0" w:color="auto"/>
            <w:right w:val="none" w:sz="0" w:space="0" w:color="auto"/>
          </w:divBdr>
        </w:div>
        <w:div w:id="365567881">
          <w:marLeft w:val="480"/>
          <w:marRight w:val="0"/>
          <w:marTop w:val="0"/>
          <w:marBottom w:val="0"/>
          <w:divBdr>
            <w:top w:val="none" w:sz="0" w:space="0" w:color="auto"/>
            <w:left w:val="none" w:sz="0" w:space="0" w:color="auto"/>
            <w:bottom w:val="none" w:sz="0" w:space="0" w:color="auto"/>
            <w:right w:val="none" w:sz="0" w:space="0" w:color="auto"/>
          </w:divBdr>
        </w:div>
        <w:div w:id="450320789">
          <w:marLeft w:val="480"/>
          <w:marRight w:val="0"/>
          <w:marTop w:val="0"/>
          <w:marBottom w:val="0"/>
          <w:divBdr>
            <w:top w:val="none" w:sz="0" w:space="0" w:color="auto"/>
            <w:left w:val="none" w:sz="0" w:space="0" w:color="auto"/>
            <w:bottom w:val="none" w:sz="0" w:space="0" w:color="auto"/>
            <w:right w:val="none" w:sz="0" w:space="0" w:color="auto"/>
          </w:divBdr>
        </w:div>
        <w:div w:id="657997361">
          <w:marLeft w:val="480"/>
          <w:marRight w:val="0"/>
          <w:marTop w:val="0"/>
          <w:marBottom w:val="0"/>
          <w:divBdr>
            <w:top w:val="none" w:sz="0" w:space="0" w:color="auto"/>
            <w:left w:val="none" w:sz="0" w:space="0" w:color="auto"/>
            <w:bottom w:val="none" w:sz="0" w:space="0" w:color="auto"/>
            <w:right w:val="none" w:sz="0" w:space="0" w:color="auto"/>
          </w:divBdr>
        </w:div>
        <w:div w:id="443229295">
          <w:marLeft w:val="480"/>
          <w:marRight w:val="0"/>
          <w:marTop w:val="0"/>
          <w:marBottom w:val="0"/>
          <w:divBdr>
            <w:top w:val="none" w:sz="0" w:space="0" w:color="auto"/>
            <w:left w:val="none" w:sz="0" w:space="0" w:color="auto"/>
            <w:bottom w:val="none" w:sz="0" w:space="0" w:color="auto"/>
            <w:right w:val="none" w:sz="0" w:space="0" w:color="auto"/>
          </w:divBdr>
        </w:div>
        <w:div w:id="1430541280">
          <w:marLeft w:val="480"/>
          <w:marRight w:val="0"/>
          <w:marTop w:val="0"/>
          <w:marBottom w:val="0"/>
          <w:divBdr>
            <w:top w:val="none" w:sz="0" w:space="0" w:color="auto"/>
            <w:left w:val="none" w:sz="0" w:space="0" w:color="auto"/>
            <w:bottom w:val="none" w:sz="0" w:space="0" w:color="auto"/>
            <w:right w:val="none" w:sz="0" w:space="0" w:color="auto"/>
          </w:divBdr>
        </w:div>
        <w:div w:id="2007172305">
          <w:marLeft w:val="480"/>
          <w:marRight w:val="0"/>
          <w:marTop w:val="0"/>
          <w:marBottom w:val="0"/>
          <w:divBdr>
            <w:top w:val="none" w:sz="0" w:space="0" w:color="auto"/>
            <w:left w:val="none" w:sz="0" w:space="0" w:color="auto"/>
            <w:bottom w:val="none" w:sz="0" w:space="0" w:color="auto"/>
            <w:right w:val="none" w:sz="0" w:space="0" w:color="auto"/>
          </w:divBdr>
        </w:div>
        <w:div w:id="170923242">
          <w:marLeft w:val="480"/>
          <w:marRight w:val="0"/>
          <w:marTop w:val="0"/>
          <w:marBottom w:val="0"/>
          <w:divBdr>
            <w:top w:val="none" w:sz="0" w:space="0" w:color="auto"/>
            <w:left w:val="none" w:sz="0" w:space="0" w:color="auto"/>
            <w:bottom w:val="none" w:sz="0" w:space="0" w:color="auto"/>
            <w:right w:val="none" w:sz="0" w:space="0" w:color="auto"/>
          </w:divBdr>
        </w:div>
        <w:div w:id="1362559189">
          <w:marLeft w:val="480"/>
          <w:marRight w:val="0"/>
          <w:marTop w:val="0"/>
          <w:marBottom w:val="0"/>
          <w:divBdr>
            <w:top w:val="none" w:sz="0" w:space="0" w:color="auto"/>
            <w:left w:val="none" w:sz="0" w:space="0" w:color="auto"/>
            <w:bottom w:val="none" w:sz="0" w:space="0" w:color="auto"/>
            <w:right w:val="none" w:sz="0" w:space="0" w:color="auto"/>
          </w:divBdr>
        </w:div>
        <w:div w:id="507255574">
          <w:marLeft w:val="480"/>
          <w:marRight w:val="0"/>
          <w:marTop w:val="0"/>
          <w:marBottom w:val="0"/>
          <w:divBdr>
            <w:top w:val="none" w:sz="0" w:space="0" w:color="auto"/>
            <w:left w:val="none" w:sz="0" w:space="0" w:color="auto"/>
            <w:bottom w:val="none" w:sz="0" w:space="0" w:color="auto"/>
            <w:right w:val="none" w:sz="0" w:space="0" w:color="auto"/>
          </w:divBdr>
        </w:div>
        <w:div w:id="14500975">
          <w:marLeft w:val="480"/>
          <w:marRight w:val="0"/>
          <w:marTop w:val="0"/>
          <w:marBottom w:val="0"/>
          <w:divBdr>
            <w:top w:val="none" w:sz="0" w:space="0" w:color="auto"/>
            <w:left w:val="none" w:sz="0" w:space="0" w:color="auto"/>
            <w:bottom w:val="none" w:sz="0" w:space="0" w:color="auto"/>
            <w:right w:val="none" w:sz="0" w:space="0" w:color="auto"/>
          </w:divBdr>
        </w:div>
        <w:div w:id="2011591932">
          <w:marLeft w:val="480"/>
          <w:marRight w:val="0"/>
          <w:marTop w:val="0"/>
          <w:marBottom w:val="0"/>
          <w:divBdr>
            <w:top w:val="none" w:sz="0" w:space="0" w:color="auto"/>
            <w:left w:val="none" w:sz="0" w:space="0" w:color="auto"/>
            <w:bottom w:val="none" w:sz="0" w:space="0" w:color="auto"/>
            <w:right w:val="none" w:sz="0" w:space="0" w:color="auto"/>
          </w:divBdr>
        </w:div>
        <w:div w:id="1805661191">
          <w:marLeft w:val="480"/>
          <w:marRight w:val="0"/>
          <w:marTop w:val="0"/>
          <w:marBottom w:val="0"/>
          <w:divBdr>
            <w:top w:val="none" w:sz="0" w:space="0" w:color="auto"/>
            <w:left w:val="none" w:sz="0" w:space="0" w:color="auto"/>
            <w:bottom w:val="none" w:sz="0" w:space="0" w:color="auto"/>
            <w:right w:val="none" w:sz="0" w:space="0" w:color="auto"/>
          </w:divBdr>
        </w:div>
        <w:div w:id="341204932">
          <w:marLeft w:val="480"/>
          <w:marRight w:val="0"/>
          <w:marTop w:val="0"/>
          <w:marBottom w:val="0"/>
          <w:divBdr>
            <w:top w:val="none" w:sz="0" w:space="0" w:color="auto"/>
            <w:left w:val="none" w:sz="0" w:space="0" w:color="auto"/>
            <w:bottom w:val="none" w:sz="0" w:space="0" w:color="auto"/>
            <w:right w:val="none" w:sz="0" w:space="0" w:color="auto"/>
          </w:divBdr>
        </w:div>
        <w:div w:id="1055472769">
          <w:marLeft w:val="480"/>
          <w:marRight w:val="0"/>
          <w:marTop w:val="0"/>
          <w:marBottom w:val="0"/>
          <w:divBdr>
            <w:top w:val="none" w:sz="0" w:space="0" w:color="auto"/>
            <w:left w:val="none" w:sz="0" w:space="0" w:color="auto"/>
            <w:bottom w:val="none" w:sz="0" w:space="0" w:color="auto"/>
            <w:right w:val="none" w:sz="0" w:space="0" w:color="auto"/>
          </w:divBdr>
        </w:div>
        <w:div w:id="2001931763">
          <w:marLeft w:val="480"/>
          <w:marRight w:val="0"/>
          <w:marTop w:val="0"/>
          <w:marBottom w:val="0"/>
          <w:divBdr>
            <w:top w:val="none" w:sz="0" w:space="0" w:color="auto"/>
            <w:left w:val="none" w:sz="0" w:space="0" w:color="auto"/>
            <w:bottom w:val="none" w:sz="0" w:space="0" w:color="auto"/>
            <w:right w:val="none" w:sz="0" w:space="0" w:color="auto"/>
          </w:divBdr>
        </w:div>
        <w:div w:id="1044673639">
          <w:marLeft w:val="480"/>
          <w:marRight w:val="0"/>
          <w:marTop w:val="0"/>
          <w:marBottom w:val="0"/>
          <w:divBdr>
            <w:top w:val="none" w:sz="0" w:space="0" w:color="auto"/>
            <w:left w:val="none" w:sz="0" w:space="0" w:color="auto"/>
            <w:bottom w:val="none" w:sz="0" w:space="0" w:color="auto"/>
            <w:right w:val="none" w:sz="0" w:space="0" w:color="auto"/>
          </w:divBdr>
        </w:div>
        <w:div w:id="1117336817">
          <w:marLeft w:val="480"/>
          <w:marRight w:val="0"/>
          <w:marTop w:val="0"/>
          <w:marBottom w:val="0"/>
          <w:divBdr>
            <w:top w:val="none" w:sz="0" w:space="0" w:color="auto"/>
            <w:left w:val="none" w:sz="0" w:space="0" w:color="auto"/>
            <w:bottom w:val="none" w:sz="0" w:space="0" w:color="auto"/>
            <w:right w:val="none" w:sz="0" w:space="0" w:color="auto"/>
          </w:divBdr>
        </w:div>
        <w:div w:id="273293069">
          <w:marLeft w:val="480"/>
          <w:marRight w:val="0"/>
          <w:marTop w:val="0"/>
          <w:marBottom w:val="0"/>
          <w:divBdr>
            <w:top w:val="none" w:sz="0" w:space="0" w:color="auto"/>
            <w:left w:val="none" w:sz="0" w:space="0" w:color="auto"/>
            <w:bottom w:val="none" w:sz="0" w:space="0" w:color="auto"/>
            <w:right w:val="none" w:sz="0" w:space="0" w:color="auto"/>
          </w:divBdr>
        </w:div>
        <w:div w:id="1679039676">
          <w:marLeft w:val="480"/>
          <w:marRight w:val="0"/>
          <w:marTop w:val="0"/>
          <w:marBottom w:val="0"/>
          <w:divBdr>
            <w:top w:val="none" w:sz="0" w:space="0" w:color="auto"/>
            <w:left w:val="none" w:sz="0" w:space="0" w:color="auto"/>
            <w:bottom w:val="none" w:sz="0" w:space="0" w:color="auto"/>
            <w:right w:val="none" w:sz="0" w:space="0" w:color="auto"/>
          </w:divBdr>
        </w:div>
        <w:div w:id="181209074">
          <w:marLeft w:val="480"/>
          <w:marRight w:val="0"/>
          <w:marTop w:val="0"/>
          <w:marBottom w:val="0"/>
          <w:divBdr>
            <w:top w:val="none" w:sz="0" w:space="0" w:color="auto"/>
            <w:left w:val="none" w:sz="0" w:space="0" w:color="auto"/>
            <w:bottom w:val="none" w:sz="0" w:space="0" w:color="auto"/>
            <w:right w:val="none" w:sz="0" w:space="0" w:color="auto"/>
          </w:divBdr>
        </w:div>
        <w:div w:id="1069038099">
          <w:marLeft w:val="480"/>
          <w:marRight w:val="0"/>
          <w:marTop w:val="0"/>
          <w:marBottom w:val="0"/>
          <w:divBdr>
            <w:top w:val="none" w:sz="0" w:space="0" w:color="auto"/>
            <w:left w:val="none" w:sz="0" w:space="0" w:color="auto"/>
            <w:bottom w:val="none" w:sz="0" w:space="0" w:color="auto"/>
            <w:right w:val="none" w:sz="0" w:space="0" w:color="auto"/>
          </w:divBdr>
        </w:div>
        <w:div w:id="1742481526">
          <w:marLeft w:val="480"/>
          <w:marRight w:val="0"/>
          <w:marTop w:val="0"/>
          <w:marBottom w:val="0"/>
          <w:divBdr>
            <w:top w:val="none" w:sz="0" w:space="0" w:color="auto"/>
            <w:left w:val="none" w:sz="0" w:space="0" w:color="auto"/>
            <w:bottom w:val="none" w:sz="0" w:space="0" w:color="auto"/>
            <w:right w:val="none" w:sz="0" w:space="0" w:color="auto"/>
          </w:divBdr>
        </w:div>
        <w:div w:id="1562987046">
          <w:marLeft w:val="480"/>
          <w:marRight w:val="0"/>
          <w:marTop w:val="0"/>
          <w:marBottom w:val="0"/>
          <w:divBdr>
            <w:top w:val="none" w:sz="0" w:space="0" w:color="auto"/>
            <w:left w:val="none" w:sz="0" w:space="0" w:color="auto"/>
            <w:bottom w:val="none" w:sz="0" w:space="0" w:color="auto"/>
            <w:right w:val="none" w:sz="0" w:space="0" w:color="auto"/>
          </w:divBdr>
        </w:div>
        <w:div w:id="64962597">
          <w:marLeft w:val="480"/>
          <w:marRight w:val="0"/>
          <w:marTop w:val="0"/>
          <w:marBottom w:val="0"/>
          <w:divBdr>
            <w:top w:val="none" w:sz="0" w:space="0" w:color="auto"/>
            <w:left w:val="none" w:sz="0" w:space="0" w:color="auto"/>
            <w:bottom w:val="none" w:sz="0" w:space="0" w:color="auto"/>
            <w:right w:val="none" w:sz="0" w:space="0" w:color="auto"/>
          </w:divBdr>
        </w:div>
      </w:divsChild>
    </w:div>
    <w:div w:id="608320948">
      <w:bodyDiv w:val="1"/>
      <w:marLeft w:val="0"/>
      <w:marRight w:val="0"/>
      <w:marTop w:val="0"/>
      <w:marBottom w:val="0"/>
      <w:divBdr>
        <w:top w:val="none" w:sz="0" w:space="0" w:color="auto"/>
        <w:left w:val="none" w:sz="0" w:space="0" w:color="auto"/>
        <w:bottom w:val="none" w:sz="0" w:space="0" w:color="auto"/>
        <w:right w:val="none" w:sz="0" w:space="0" w:color="auto"/>
      </w:divBdr>
      <w:divsChild>
        <w:div w:id="699743072">
          <w:marLeft w:val="640"/>
          <w:marRight w:val="0"/>
          <w:marTop w:val="0"/>
          <w:marBottom w:val="0"/>
          <w:divBdr>
            <w:top w:val="none" w:sz="0" w:space="0" w:color="auto"/>
            <w:left w:val="none" w:sz="0" w:space="0" w:color="auto"/>
            <w:bottom w:val="none" w:sz="0" w:space="0" w:color="auto"/>
            <w:right w:val="none" w:sz="0" w:space="0" w:color="auto"/>
          </w:divBdr>
        </w:div>
        <w:div w:id="1171916084">
          <w:marLeft w:val="640"/>
          <w:marRight w:val="0"/>
          <w:marTop w:val="0"/>
          <w:marBottom w:val="0"/>
          <w:divBdr>
            <w:top w:val="none" w:sz="0" w:space="0" w:color="auto"/>
            <w:left w:val="none" w:sz="0" w:space="0" w:color="auto"/>
            <w:bottom w:val="none" w:sz="0" w:space="0" w:color="auto"/>
            <w:right w:val="none" w:sz="0" w:space="0" w:color="auto"/>
          </w:divBdr>
        </w:div>
        <w:div w:id="853611177">
          <w:marLeft w:val="640"/>
          <w:marRight w:val="0"/>
          <w:marTop w:val="0"/>
          <w:marBottom w:val="0"/>
          <w:divBdr>
            <w:top w:val="none" w:sz="0" w:space="0" w:color="auto"/>
            <w:left w:val="none" w:sz="0" w:space="0" w:color="auto"/>
            <w:bottom w:val="none" w:sz="0" w:space="0" w:color="auto"/>
            <w:right w:val="none" w:sz="0" w:space="0" w:color="auto"/>
          </w:divBdr>
        </w:div>
        <w:div w:id="1724870318">
          <w:marLeft w:val="640"/>
          <w:marRight w:val="0"/>
          <w:marTop w:val="0"/>
          <w:marBottom w:val="0"/>
          <w:divBdr>
            <w:top w:val="none" w:sz="0" w:space="0" w:color="auto"/>
            <w:left w:val="none" w:sz="0" w:space="0" w:color="auto"/>
            <w:bottom w:val="none" w:sz="0" w:space="0" w:color="auto"/>
            <w:right w:val="none" w:sz="0" w:space="0" w:color="auto"/>
          </w:divBdr>
        </w:div>
        <w:div w:id="2044741709">
          <w:marLeft w:val="640"/>
          <w:marRight w:val="0"/>
          <w:marTop w:val="0"/>
          <w:marBottom w:val="0"/>
          <w:divBdr>
            <w:top w:val="none" w:sz="0" w:space="0" w:color="auto"/>
            <w:left w:val="none" w:sz="0" w:space="0" w:color="auto"/>
            <w:bottom w:val="none" w:sz="0" w:space="0" w:color="auto"/>
            <w:right w:val="none" w:sz="0" w:space="0" w:color="auto"/>
          </w:divBdr>
        </w:div>
        <w:div w:id="1745645576">
          <w:marLeft w:val="640"/>
          <w:marRight w:val="0"/>
          <w:marTop w:val="0"/>
          <w:marBottom w:val="0"/>
          <w:divBdr>
            <w:top w:val="none" w:sz="0" w:space="0" w:color="auto"/>
            <w:left w:val="none" w:sz="0" w:space="0" w:color="auto"/>
            <w:bottom w:val="none" w:sz="0" w:space="0" w:color="auto"/>
            <w:right w:val="none" w:sz="0" w:space="0" w:color="auto"/>
          </w:divBdr>
        </w:div>
        <w:div w:id="956833067">
          <w:marLeft w:val="640"/>
          <w:marRight w:val="0"/>
          <w:marTop w:val="0"/>
          <w:marBottom w:val="0"/>
          <w:divBdr>
            <w:top w:val="none" w:sz="0" w:space="0" w:color="auto"/>
            <w:left w:val="none" w:sz="0" w:space="0" w:color="auto"/>
            <w:bottom w:val="none" w:sz="0" w:space="0" w:color="auto"/>
            <w:right w:val="none" w:sz="0" w:space="0" w:color="auto"/>
          </w:divBdr>
        </w:div>
        <w:div w:id="1230266091">
          <w:marLeft w:val="640"/>
          <w:marRight w:val="0"/>
          <w:marTop w:val="0"/>
          <w:marBottom w:val="0"/>
          <w:divBdr>
            <w:top w:val="none" w:sz="0" w:space="0" w:color="auto"/>
            <w:left w:val="none" w:sz="0" w:space="0" w:color="auto"/>
            <w:bottom w:val="none" w:sz="0" w:space="0" w:color="auto"/>
            <w:right w:val="none" w:sz="0" w:space="0" w:color="auto"/>
          </w:divBdr>
        </w:div>
        <w:div w:id="817461124">
          <w:marLeft w:val="640"/>
          <w:marRight w:val="0"/>
          <w:marTop w:val="0"/>
          <w:marBottom w:val="0"/>
          <w:divBdr>
            <w:top w:val="none" w:sz="0" w:space="0" w:color="auto"/>
            <w:left w:val="none" w:sz="0" w:space="0" w:color="auto"/>
            <w:bottom w:val="none" w:sz="0" w:space="0" w:color="auto"/>
            <w:right w:val="none" w:sz="0" w:space="0" w:color="auto"/>
          </w:divBdr>
        </w:div>
        <w:div w:id="280379755">
          <w:marLeft w:val="640"/>
          <w:marRight w:val="0"/>
          <w:marTop w:val="0"/>
          <w:marBottom w:val="0"/>
          <w:divBdr>
            <w:top w:val="none" w:sz="0" w:space="0" w:color="auto"/>
            <w:left w:val="none" w:sz="0" w:space="0" w:color="auto"/>
            <w:bottom w:val="none" w:sz="0" w:space="0" w:color="auto"/>
            <w:right w:val="none" w:sz="0" w:space="0" w:color="auto"/>
          </w:divBdr>
        </w:div>
        <w:div w:id="641422945">
          <w:marLeft w:val="640"/>
          <w:marRight w:val="0"/>
          <w:marTop w:val="0"/>
          <w:marBottom w:val="0"/>
          <w:divBdr>
            <w:top w:val="none" w:sz="0" w:space="0" w:color="auto"/>
            <w:left w:val="none" w:sz="0" w:space="0" w:color="auto"/>
            <w:bottom w:val="none" w:sz="0" w:space="0" w:color="auto"/>
            <w:right w:val="none" w:sz="0" w:space="0" w:color="auto"/>
          </w:divBdr>
        </w:div>
        <w:div w:id="1504979164">
          <w:marLeft w:val="640"/>
          <w:marRight w:val="0"/>
          <w:marTop w:val="0"/>
          <w:marBottom w:val="0"/>
          <w:divBdr>
            <w:top w:val="none" w:sz="0" w:space="0" w:color="auto"/>
            <w:left w:val="none" w:sz="0" w:space="0" w:color="auto"/>
            <w:bottom w:val="none" w:sz="0" w:space="0" w:color="auto"/>
            <w:right w:val="none" w:sz="0" w:space="0" w:color="auto"/>
          </w:divBdr>
        </w:div>
        <w:div w:id="1564675245">
          <w:marLeft w:val="640"/>
          <w:marRight w:val="0"/>
          <w:marTop w:val="0"/>
          <w:marBottom w:val="0"/>
          <w:divBdr>
            <w:top w:val="none" w:sz="0" w:space="0" w:color="auto"/>
            <w:left w:val="none" w:sz="0" w:space="0" w:color="auto"/>
            <w:bottom w:val="none" w:sz="0" w:space="0" w:color="auto"/>
            <w:right w:val="none" w:sz="0" w:space="0" w:color="auto"/>
          </w:divBdr>
        </w:div>
        <w:div w:id="489949065">
          <w:marLeft w:val="640"/>
          <w:marRight w:val="0"/>
          <w:marTop w:val="0"/>
          <w:marBottom w:val="0"/>
          <w:divBdr>
            <w:top w:val="none" w:sz="0" w:space="0" w:color="auto"/>
            <w:left w:val="none" w:sz="0" w:space="0" w:color="auto"/>
            <w:bottom w:val="none" w:sz="0" w:space="0" w:color="auto"/>
            <w:right w:val="none" w:sz="0" w:space="0" w:color="auto"/>
          </w:divBdr>
        </w:div>
        <w:div w:id="571427162">
          <w:marLeft w:val="640"/>
          <w:marRight w:val="0"/>
          <w:marTop w:val="0"/>
          <w:marBottom w:val="0"/>
          <w:divBdr>
            <w:top w:val="none" w:sz="0" w:space="0" w:color="auto"/>
            <w:left w:val="none" w:sz="0" w:space="0" w:color="auto"/>
            <w:bottom w:val="none" w:sz="0" w:space="0" w:color="auto"/>
            <w:right w:val="none" w:sz="0" w:space="0" w:color="auto"/>
          </w:divBdr>
        </w:div>
        <w:div w:id="1839345408">
          <w:marLeft w:val="640"/>
          <w:marRight w:val="0"/>
          <w:marTop w:val="0"/>
          <w:marBottom w:val="0"/>
          <w:divBdr>
            <w:top w:val="none" w:sz="0" w:space="0" w:color="auto"/>
            <w:left w:val="none" w:sz="0" w:space="0" w:color="auto"/>
            <w:bottom w:val="none" w:sz="0" w:space="0" w:color="auto"/>
            <w:right w:val="none" w:sz="0" w:space="0" w:color="auto"/>
          </w:divBdr>
        </w:div>
        <w:div w:id="1583877865">
          <w:marLeft w:val="640"/>
          <w:marRight w:val="0"/>
          <w:marTop w:val="0"/>
          <w:marBottom w:val="0"/>
          <w:divBdr>
            <w:top w:val="none" w:sz="0" w:space="0" w:color="auto"/>
            <w:left w:val="none" w:sz="0" w:space="0" w:color="auto"/>
            <w:bottom w:val="none" w:sz="0" w:space="0" w:color="auto"/>
            <w:right w:val="none" w:sz="0" w:space="0" w:color="auto"/>
          </w:divBdr>
        </w:div>
        <w:div w:id="1449276585">
          <w:marLeft w:val="640"/>
          <w:marRight w:val="0"/>
          <w:marTop w:val="0"/>
          <w:marBottom w:val="0"/>
          <w:divBdr>
            <w:top w:val="none" w:sz="0" w:space="0" w:color="auto"/>
            <w:left w:val="none" w:sz="0" w:space="0" w:color="auto"/>
            <w:bottom w:val="none" w:sz="0" w:space="0" w:color="auto"/>
            <w:right w:val="none" w:sz="0" w:space="0" w:color="auto"/>
          </w:divBdr>
        </w:div>
        <w:div w:id="1605846064">
          <w:marLeft w:val="640"/>
          <w:marRight w:val="0"/>
          <w:marTop w:val="0"/>
          <w:marBottom w:val="0"/>
          <w:divBdr>
            <w:top w:val="none" w:sz="0" w:space="0" w:color="auto"/>
            <w:left w:val="none" w:sz="0" w:space="0" w:color="auto"/>
            <w:bottom w:val="none" w:sz="0" w:space="0" w:color="auto"/>
            <w:right w:val="none" w:sz="0" w:space="0" w:color="auto"/>
          </w:divBdr>
        </w:div>
        <w:div w:id="11802209">
          <w:marLeft w:val="640"/>
          <w:marRight w:val="0"/>
          <w:marTop w:val="0"/>
          <w:marBottom w:val="0"/>
          <w:divBdr>
            <w:top w:val="none" w:sz="0" w:space="0" w:color="auto"/>
            <w:left w:val="none" w:sz="0" w:space="0" w:color="auto"/>
            <w:bottom w:val="none" w:sz="0" w:space="0" w:color="auto"/>
            <w:right w:val="none" w:sz="0" w:space="0" w:color="auto"/>
          </w:divBdr>
        </w:div>
        <w:div w:id="2012902684">
          <w:marLeft w:val="640"/>
          <w:marRight w:val="0"/>
          <w:marTop w:val="0"/>
          <w:marBottom w:val="0"/>
          <w:divBdr>
            <w:top w:val="none" w:sz="0" w:space="0" w:color="auto"/>
            <w:left w:val="none" w:sz="0" w:space="0" w:color="auto"/>
            <w:bottom w:val="none" w:sz="0" w:space="0" w:color="auto"/>
            <w:right w:val="none" w:sz="0" w:space="0" w:color="auto"/>
          </w:divBdr>
        </w:div>
        <w:div w:id="1588809499">
          <w:marLeft w:val="640"/>
          <w:marRight w:val="0"/>
          <w:marTop w:val="0"/>
          <w:marBottom w:val="0"/>
          <w:divBdr>
            <w:top w:val="none" w:sz="0" w:space="0" w:color="auto"/>
            <w:left w:val="none" w:sz="0" w:space="0" w:color="auto"/>
            <w:bottom w:val="none" w:sz="0" w:space="0" w:color="auto"/>
            <w:right w:val="none" w:sz="0" w:space="0" w:color="auto"/>
          </w:divBdr>
        </w:div>
        <w:div w:id="906571222">
          <w:marLeft w:val="640"/>
          <w:marRight w:val="0"/>
          <w:marTop w:val="0"/>
          <w:marBottom w:val="0"/>
          <w:divBdr>
            <w:top w:val="none" w:sz="0" w:space="0" w:color="auto"/>
            <w:left w:val="none" w:sz="0" w:space="0" w:color="auto"/>
            <w:bottom w:val="none" w:sz="0" w:space="0" w:color="auto"/>
            <w:right w:val="none" w:sz="0" w:space="0" w:color="auto"/>
          </w:divBdr>
        </w:div>
        <w:div w:id="479156041">
          <w:marLeft w:val="640"/>
          <w:marRight w:val="0"/>
          <w:marTop w:val="0"/>
          <w:marBottom w:val="0"/>
          <w:divBdr>
            <w:top w:val="none" w:sz="0" w:space="0" w:color="auto"/>
            <w:left w:val="none" w:sz="0" w:space="0" w:color="auto"/>
            <w:bottom w:val="none" w:sz="0" w:space="0" w:color="auto"/>
            <w:right w:val="none" w:sz="0" w:space="0" w:color="auto"/>
          </w:divBdr>
        </w:div>
        <w:div w:id="555707681">
          <w:marLeft w:val="640"/>
          <w:marRight w:val="0"/>
          <w:marTop w:val="0"/>
          <w:marBottom w:val="0"/>
          <w:divBdr>
            <w:top w:val="none" w:sz="0" w:space="0" w:color="auto"/>
            <w:left w:val="none" w:sz="0" w:space="0" w:color="auto"/>
            <w:bottom w:val="none" w:sz="0" w:space="0" w:color="auto"/>
            <w:right w:val="none" w:sz="0" w:space="0" w:color="auto"/>
          </w:divBdr>
        </w:div>
        <w:div w:id="1427926176">
          <w:marLeft w:val="640"/>
          <w:marRight w:val="0"/>
          <w:marTop w:val="0"/>
          <w:marBottom w:val="0"/>
          <w:divBdr>
            <w:top w:val="none" w:sz="0" w:space="0" w:color="auto"/>
            <w:left w:val="none" w:sz="0" w:space="0" w:color="auto"/>
            <w:bottom w:val="none" w:sz="0" w:space="0" w:color="auto"/>
            <w:right w:val="none" w:sz="0" w:space="0" w:color="auto"/>
          </w:divBdr>
        </w:div>
        <w:div w:id="604730254">
          <w:marLeft w:val="640"/>
          <w:marRight w:val="0"/>
          <w:marTop w:val="0"/>
          <w:marBottom w:val="0"/>
          <w:divBdr>
            <w:top w:val="none" w:sz="0" w:space="0" w:color="auto"/>
            <w:left w:val="none" w:sz="0" w:space="0" w:color="auto"/>
            <w:bottom w:val="none" w:sz="0" w:space="0" w:color="auto"/>
            <w:right w:val="none" w:sz="0" w:space="0" w:color="auto"/>
          </w:divBdr>
        </w:div>
        <w:div w:id="1064177609">
          <w:marLeft w:val="640"/>
          <w:marRight w:val="0"/>
          <w:marTop w:val="0"/>
          <w:marBottom w:val="0"/>
          <w:divBdr>
            <w:top w:val="none" w:sz="0" w:space="0" w:color="auto"/>
            <w:left w:val="none" w:sz="0" w:space="0" w:color="auto"/>
            <w:bottom w:val="none" w:sz="0" w:space="0" w:color="auto"/>
            <w:right w:val="none" w:sz="0" w:space="0" w:color="auto"/>
          </w:divBdr>
        </w:div>
        <w:div w:id="1017732470">
          <w:marLeft w:val="640"/>
          <w:marRight w:val="0"/>
          <w:marTop w:val="0"/>
          <w:marBottom w:val="0"/>
          <w:divBdr>
            <w:top w:val="none" w:sz="0" w:space="0" w:color="auto"/>
            <w:left w:val="none" w:sz="0" w:space="0" w:color="auto"/>
            <w:bottom w:val="none" w:sz="0" w:space="0" w:color="auto"/>
            <w:right w:val="none" w:sz="0" w:space="0" w:color="auto"/>
          </w:divBdr>
        </w:div>
        <w:div w:id="284963922">
          <w:marLeft w:val="640"/>
          <w:marRight w:val="0"/>
          <w:marTop w:val="0"/>
          <w:marBottom w:val="0"/>
          <w:divBdr>
            <w:top w:val="none" w:sz="0" w:space="0" w:color="auto"/>
            <w:left w:val="none" w:sz="0" w:space="0" w:color="auto"/>
            <w:bottom w:val="none" w:sz="0" w:space="0" w:color="auto"/>
            <w:right w:val="none" w:sz="0" w:space="0" w:color="auto"/>
          </w:divBdr>
        </w:div>
        <w:div w:id="2084060032">
          <w:marLeft w:val="640"/>
          <w:marRight w:val="0"/>
          <w:marTop w:val="0"/>
          <w:marBottom w:val="0"/>
          <w:divBdr>
            <w:top w:val="none" w:sz="0" w:space="0" w:color="auto"/>
            <w:left w:val="none" w:sz="0" w:space="0" w:color="auto"/>
            <w:bottom w:val="none" w:sz="0" w:space="0" w:color="auto"/>
            <w:right w:val="none" w:sz="0" w:space="0" w:color="auto"/>
          </w:divBdr>
        </w:div>
        <w:div w:id="533083353">
          <w:marLeft w:val="640"/>
          <w:marRight w:val="0"/>
          <w:marTop w:val="0"/>
          <w:marBottom w:val="0"/>
          <w:divBdr>
            <w:top w:val="none" w:sz="0" w:space="0" w:color="auto"/>
            <w:left w:val="none" w:sz="0" w:space="0" w:color="auto"/>
            <w:bottom w:val="none" w:sz="0" w:space="0" w:color="auto"/>
            <w:right w:val="none" w:sz="0" w:space="0" w:color="auto"/>
          </w:divBdr>
        </w:div>
        <w:div w:id="1284069851">
          <w:marLeft w:val="640"/>
          <w:marRight w:val="0"/>
          <w:marTop w:val="0"/>
          <w:marBottom w:val="0"/>
          <w:divBdr>
            <w:top w:val="none" w:sz="0" w:space="0" w:color="auto"/>
            <w:left w:val="none" w:sz="0" w:space="0" w:color="auto"/>
            <w:bottom w:val="none" w:sz="0" w:space="0" w:color="auto"/>
            <w:right w:val="none" w:sz="0" w:space="0" w:color="auto"/>
          </w:divBdr>
        </w:div>
        <w:div w:id="701635658">
          <w:marLeft w:val="640"/>
          <w:marRight w:val="0"/>
          <w:marTop w:val="0"/>
          <w:marBottom w:val="0"/>
          <w:divBdr>
            <w:top w:val="none" w:sz="0" w:space="0" w:color="auto"/>
            <w:left w:val="none" w:sz="0" w:space="0" w:color="auto"/>
            <w:bottom w:val="none" w:sz="0" w:space="0" w:color="auto"/>
            <w:right w:val="none" w:sz="0" w:space="0" w:color="auto"/>
          </w:divBdr>
        </w:div>
        <w:div w:id="1926837943">
          <w:marLeft w:val="640"/>
          <w:marRight w:val="0"/>
          <w:marTop w:val="0"/>
          <w:marBottom w:val="0"/>
          <w:divBdr>
            <w:top w:val="none" w:sz="0" w:space="0" w:color="auto"/>
            <w:left w:val="none" w:sz="0" w:space="0" w:color="auto"/>
            <w:bottom w:val="none" w:sz="0" w:space="0" w:color="auto"/>
            <w:right w:val="none" w:sz="0" w:space="0" w:color="auto"/>
          </w:divBdr>
        </w:div>
        <w:div w:id="2044667359">
          <w:marLeft w:val="640"/>
          <w:marRight w:val="0"/>
          <w:marTop w:val="0"/>
          <w:marBottom w:val="0"/>
          <w:divBdr>
            <w:top w:val="none" w:sz="0" w:space="0" w:color="auto"/>
            <w:left w:val="none" w:sz="0" w:space="0" w:color="auto"/>
            <w:bottom w:val="none" w:sz="0" w:space="0" w:color="auto"/>
            <w:right w:val="none" w:sz="0" w:space="0" w:color="auto"/>
          </w:divBdr>
        </w:div>
        <w:div w:id="275990363">
          <w:marLeft w:val="640"/>
          <w:marRight w:val="0"/>
          <w:marTop w:val="0"/>
          <w:marBottom w:val="0"/>
          <w:divBdr>
            <w:top w:val="none" w:sz="0" w:space="0" w:color="auto"/>
            <w:left w:val="none" w:sz="0" w:space="0" w:color="auto"/>
            <w:bottom w:val="none" w:sz="0" w:space="0" w:color="auto"/>
            <w:right w:val="none" w:sz="0" w:space="0" w:color="auto"/>
          </w:divBdr>
        </w:div>
        <w:div w:id="92475982">
          <w:marLeft w:val="640"/>
          <w:marRight w:val="0"/>
          <w:marTop w:val="0"/>
          <w:marBottom w:val="0"/>
          <w:divBdr>
            <w:top w:val="none" w:sz="0" w:space="0" w:color="auto"/>
            <w:left w:val="none" w:sz="0" w:space="0" w:color="auto"/>
            <w:bottom w:val="none" w:sz="0" w:space="0" w:color="auto"/>
            <w:right w:val="none" w:sz="0" w:space="0" w:color="auto"/>
          </w:divBdr>
        </w:div>
        <w:div w:id="1557742529">
          <w:marLeft w:val="640"/>
          <w:marRight w:val="0"/>
          <w:marTop w:val="0"/>
          <w:marBottom w:val="0"/>
          <w:divBdr>
            <w:top w:val="none" w:sz="0" w:space="0" w:color="auto"/>
            <w:left w:val="none" w:sz="0" w:space="0" w:color="auto"/>
            <w:bottom w:val="none" w:sz="0" w:space="0" w:color="auto"/>
            <w:right w:val="none" w:sz="0" w:space="0" w:color="auto"/>
          </w:divBdr>
        </w:div>
        <w:div w:id="1216968671">
          <w:marLeft w:val="640"/>
          <w:marRight w:val="0"/>
          <w:marTop w:val="0"/>
          <w:marBottom w:val="0"/>
          <w:divBdr>
            <w:top w:val="none" w:sz="0" w:space="0" w:color="auto"/>
            <w:left w:val="none" w:sz="0" w:space="0" w:color="auto"/>
            <w:bottom w:val="none" w:sz="0" w:space="0" w:color="auto"/>
            <w:right w:val="none" w:sz="0" w:space="0" w:color="auto"/>
          </w:divBdr>
        </w:div>
        <w:div w:id="1424108006">
          <w:marLeft w:val="640"/>
          <w:marRight w:val="0"/>
          <w:marTop w:val="0"/>
          <w:marBottom w:val="0"/>
          <w:divBdr>
            <w:top w:val="none" w:sz="0" w:space="0" w:color="auto"/>
            <w:left w:val="none" w:sz="0" w:space="0" w:color="auto"/>
            <w:bottom w:val="none" w:sz="0" w:space="0" w:color="auto"/>
            <w:right w:val="none" w:sz="0" w:space="0" w:color="auto"/>
          </w:divBdr>
        </w:div>
        <w:div w:id="563613589">
          <w:marLeft w:val="640"/>
          <w:marRight w:val="0"/>
          <w:marTop w:val="0"/>
          <w:marBottom w:val="0"/>
          <w:divBdr>
            <w:top w:val="none" w:sz="0" w:space="0" w:color="auto"/>
            <w:left w:val="none" w:sz="0" w:space="0" w:color="auto"/>
            <w:bottom w:val="none" w:sz="0" w:space="0" w:color="auto"/>
            <w:right w:val="none" w:sz="0" w:space="0" w:color="auto"/>
          </w:divBdr>
        </w:div>
        <w:div w:id="674041416">
          <w:marLeft w:val="640"/>
          <w:marRight w:val="0"/>
          <w:marTop w:val="0"/>
          <w:marBottom w:val="0"/>
          <w:divBdr>
            <w:top w:val="none" w:sz="0" w:space="0" w:color="auto"/>
            <w:left w:val="none" w:sz="0" w:space="0" w:color="auto"/>
            <w:bottom w:val="none" w:sz="0" w:space="0" w:color="auto"/>
            <w:right w:val="none" w:sz="0" w:space="0" w:color="auto"/>
          </w:divBdr>
        </w:div>
        <w:div w:id="538587535">
          <w:marLeft w:val="640"/>
          <w:marRight w:val="0"/>
          <w:marTop w:val="0"/>
          <w:marBottom w:val="0"/>
          <w:divBdr>
            <w:top w:val="none" w:sz="0" w:space="0" w:color="auto"/>
            <w:left w:val="none" w:sz="0" w:space="0" w:color="auto"/>
            <w:bottom w:val="none" w:sz="0" w:space="0" w:color="auto"/>
            <w:right w:val="none" w:sz="0" w:space="0" w:color="auto"/>
          </w:divBdr>
        </w:div>
        <w:div w:id="1913613808">
          <w:marLeft w:val="640"/>
          <w:marRight w:val="0"/>
          <w:marTop w:val="0"/>
          <w:marBottom w:val="0"/>
          <w:divBdr>
            <w:top w:val="none" w:sz="0" w:space="0" w:color="auto"/>
            <w:left w:val="none" w:sz="0" w:space="0" w:color="auto"/>
            <w:bottom w:val="none" w:sz="0" w:space="0" w:color="auto"/>
            <w:right w:val="none" w:sz="0" w:space="0" w:color="auto"/>
          </w:divBdr>
        </w:div>
        <w:div w:id="1935701171">
          <w:marLeft w:val="640"/>
          <w:marRight w:val="0"/>
          <w:marTop w:val="0"/>
          <w:marBottom w:val="0"/>
          <w:divBdr>
            <w:top w:val="none" w:sz="0" w:space="0" w:color="auto"/>
            <w:left w:val="none" w:sz="0" w:space="0" w:color="auto"/>
            <w:bottom w:val="none" w:sz="0" w:space="0" w:color="auto"/>
            <w:right w:val="none" w:sz="0" w:space="0" w:color="auto"/>
          </w:divBdr>
        </w:div>
        <w:div w:id="326978945">
          <w:marLeft w:val="640"/>
          <w:marRight w:val="0"/>
          <w:marTop w:val="0"/>
          <w:marBottom w:val="0"/>
          <w:divBdr>
            <w:top w:val="none" w:sz="0" w:space="0" w:color="auto"/>
            <w:left w:val="none" w:sz="0" w:space="0" w:color="auto"/>
            <w:bottom w:val="none" w:sz="0" w:space="0" w:color="auto"/>
            <w:right w:val="none" w:sz="0" w:space="0" w:color="auto"/>
          </w:divBdr>
        </w:div>
        <w:div w:id="151414492">
          <w:marLeft w:val="640"/>
          <w:marRight w:val="0"/>
          <w:marTop w:val="0"/>
          <w:marBottom w:val="0"/>
          <w:divBdr>
            <w:top w:val="none" w:sz="0" w:space="0" w:color="auto"/>
            <w:left w:val="none" w:sz="0" w:space="0" w:color="auto"/>
            <w:bottom w:val="none" w:sz="0" w:space="0" w:color="auto"/>
            <w:right w:val="none" w:sz="0" w:space="0" w:color="auto"/>
          </w:divBdr>
        </w:div>
        <w:div w:id="377559657">
          <w:marLeft w:val="640"/>
          <w:marRight w:val="0"/>
          <w:marTop w:val="0"/>
          <w:marBottom w:val="0"/>
          <w:divBdr>
            <w:top w:val="none" w:sz="0" w:space="0" w:color="auto"/>
            <w:left w:val="none" w:sz="0" w:space="0" w:color="auto"/>
            <w:bottom w:val="none" w:sz="0" w:space="0" w:color="auto"/>
            <w:right w:val="none" w:sz="0" w:space="0" w:color="auto"/>
          </w:divBdr>
        </w:div>
        <w:div w:id="1180196457">
          <w:marLeft w:val="640"/>
          <w:marRight w:val="0"/>
          <w:marTop w:val="0"/>
          <w:marBottom w:val="0"/>
          <w:divBdr>
            <w:top w:val="none" w:sz="0" w:space="0" w:color="auto"/>
            <w:left w:val="none" w:sz="0" w:space="0" w:color="auto"/>
            <w:bottom w:val="none" w:sz="0" w:space="0" w:color="auto"/>
            <w:right w:val="none" w:sz="0" w:space="0" w:color="auto"/>
          </w:divBdr>
        </w:div>
        <w:div w:id="79300958">
          <w:marLeft w:val="640"/>
          <w:marRight w:val="0"/>
          <w:marTop w:val="0"/>
          <w:marBottom w:val="0"/>
          <w:divBdr>
            <w:top w:val="none" w:sz="0" w:space="0" w:color="auto"/>
            <w:left w:val="none" w:sz="0" w:space="0" w:color="auto"/>
            <w:bottom w:val="none" w:sz="0" w:space="0" w:color="auto"/>
            <w:right w:val="none" w:sz="0" w:space="0" w:color="auto"/>
          </w:divBdr>
        </w:div>
        <w:div w:id="40640245">
          <w:marLeft w:val="640"/>
          <w:marRight w:val="0"/>
          <w:marTop w:val="0"/>
          <w:marBottom w:val="0"/>
          <w:divBdr>
            <w:top w:val="none" w:sz="0" w:space="0" w:color="auto"/>
            <w:left w:val="none" w:sz="0" w:space="0" w:color="auto"/>
            <w:bottom w:val="none" w:sz="0" w:space="0" w:color="auto"/>
            <w:right w:val="none" w:sz="0" w:space="0" w:color="auto"/>
          </w:divBdr>
        </w:div>
        <w:div w:id="1614246901">
          <w:marLeft w:val="640"/>
          <w:marRight w:val="0"/>
          <w:marTop w:val="0"/>
          <w:marBottom w:val="0"/>
          <w:divBdr>
            <w:top w:val="none" w:sz="0" w:space="0" w:color="auto"/>
            <w:left w:val="none" w:sz="0" w:space="0" w:color="auto"/>
            <w:bottom w:val="none" w:sz="0" w:space="0" w:color="auto"/>
            <w:right w:val="none" w:sz="0" w:space="0" w:color="auto"/>
          </w:divBdr>
        </w:div>
        <w:div w:id="429787815">
          <w:marLeft w:val="640"/>
          <w:marRight w:val="0"/>
          <w:marTop w:val="0"/>
          <w:marBottom w:val="0"/>
          <w:divBdr>
            <w:top w:val="none" w:sz="0" w:space="0" w:color="auto"/>
            <w:left w:val="none" w:sz="0" w:space="0" w:color="auto"/>
            <w:bottom w:val="none" w:sz="0" w:space="0" w:color="auto"/>
            <w:right w:val="none" w:sz="0" w:space="0" w:color="auto"/>
          </w:divBdr>
        </w:div>
        <w:div w:id="1351027925">
          <w:marLeft w:val="640"/>
          <w:marRight w:val="0"/>
          <w:marTop w:val="0"/>
          <w:marBottom w:val="0"/>
          <w:divBdr>
            <w:top w:val="none" w:sz="0" w:space="0" w:color="auto"/>
            <w:left w:val="none" w:sz="0" w:space="0" w:color="auto"/>
            <w:bottom w:val="none" w:sz="0" w:space="0" w:color="auto"/>
            <w:right w:val="none" w:sz="0" w:space="0" w:color="auto"/>
          </w:divBdr>
        </w:div>
        <w:div w:id="791750981">
          <w:marLeft w:val="640"/>
          <w:marRight w:val="0"/>
          <w:marTop w:val="0"/>
          <w:marBottom w:val="0"/>
          <w:divBdr>
            <w:top w:val="none" w:sz="0" w:space="0" w:color="auto"/>
            <w:left w:val="none" w:sz="0" w:space="0" w:color="auto"/>
            <w:bottom w:val="none" w:sz="0" w:space="0" w:color="auto"/>
            <w:right w:val="none" w:sz="0" w:space="0" w:color="auto"/>
          </w:divBdr>
        </w:div>
        <w:div w:id="1091046819">
          <w:marLeft w:val="640"/>
          <w:marRight w:val="0"/>
          <w:marTop w:val="0"/>
          <w:marBottom w:val="0"/>
          <w:divBdr>
            <w:top w:val="none" w:sz="0" w:space="0" w:color="auto"/>
            <w:left w:val="none" w:sz="0" w:space="0" w:color="auto"/>
            <w:bottom w:val="none" w:sz="0" w:space="0" w:color="auto"/>
            <w:right w:val="none" w:sz="0" w:space="0" w:color="auto"/>
          </w:divBdr>
        </w:div>
        <w:div w:id="1030763325">
          <w:marLeft w:val="640"/>
          <w:marRight w:val="0"/>
          <w:marTop w:val="0"/>
          <w:marBottom w:val="0"/>
          <w:divBdr>
            <w:top w:val="none" w:sz="0" w:space="0" w:color="auto"/>
            <w:left w:val="none" w:sz="0" w:space="0" w:color="auto"/>
            <w:bottom w:val="none" w:sz="0" w:space="0" w:color="auto"/>
            <w:right w:val="none" w:sz="0" w:space="0" w:color="auto"/>
          </w:divBdr>
        </w:div>
        <w:div w:id="118643458">
          <w:marLeft w:val="640"/>
          <w:marRight w:val="0"/>
          <w:marTop w:val="0"/>
          <w:marBottom w:val="0"/>
          <w:divBdr>
            <w:top w:val="none" w:sz="0" w:space="0" w:color="auto"/>
            <w:left w:val="none" w:sz="0" w:space="0" w:color="auto"/>
            <w:bottom w:val="none" w:sz="0" w:space="0" w:color="auto"/>
            <w:right w:val="none" w:sz="0" w:space="0" w:color="auto"/>
          </w:divBdr>
        </w:div>
        <w:div w:id="950668003">
          <w:marLeft w:val="640"/>
          <w:marRight w:val="0"/>
          <w:marTop w:val="0"/>
          <w:marBottom w:val="0"/>
          <w:divBdr>
            <w:top w:val="none" w:sz="0" w:space="0" w:color="auto"/>
            <w:left w:val="none" w:sz="0" w:space="0" w:color="auto"/>
            <w:bottom w:val="none" w:sz="0" w:space="0" w:color="auto"/>
            <w:right w:val="none" w:sz="0" w:space="0" w:color="auto"/>
          </w:divBdr>
        </w:div>
        <w:div w:id="1191146295">
          <w:marLeft w:val="640"/>
          <w:marRight w:val="0"/>
          <w:marTop w:val="0"/>
          <w:marBottom w:val="0"/>
          <w:divBdr>
            <w:top w:val="none" w:sz="0" w:space="0" w:color="auto"/>
            <w:left w:val="none" w:sz="0" w:space="0" w:color="auto"/>
            <w:bottom w:val="none" w:sz="0" w:space="0" w:color="auto"/>
            <w:right w:val="none" w:sz="0" w:space="0" w:color="auto"/>
          </w:divBdr>
        </w:div>
        <w:div w:id="855118054">
          <w:marLeft w:val="640"/>
          <w:marRight w:val="0"/>
          <w:marTop w:val="0"/>
          <w:marBottom w:val="0"/>
          <w:divBdr>
            <w:top w:val="none" w:sz="0" w:space="0" w:color="auto"/>
            <w:left w:val="none" w:sz="0" w:space="0" w:color="auto"/>
            <w:bottom w:val="none" w:sz="0" w:space="0" w:color="auto"/>
            <w:right w:val="none" w:sz="0" w:space="0" w:color="auto"/>
          </w:divBdr>
        </w:div>
        <w:div w:id="1648972210">
          <w:marLeft w:val="640"/>
          <w:marRight w:val="0"/>
          <w:marTop w:val="0"/>
          <w:marBottom w:val="0"/>
          <w:divBdr>
            <w:top w:val="none" w:sz="0" w:space="0" w:color="auto"/>
            <w:left w:val="none" w:sz="0" w:space="0" w:color="auto"/>
            <w:bottom w:val="none" w:sz="0" w:space="0" w:color="auto"/>
            <w:right w:val="none" w:sz="0" w:space="0" w:color="auto"/>
          </w:divBdr>
        </w:div>
        <w:div w:id="120652162">
          <w:marLeft w:val="640"/>
          <w:marRight w:val="0"/>
          <w:marTop w:val="0"/>
          <w:marBottom w:val="0"/>
          <w:divBdr>
            <w:top w:val="none" w:sz="0" w:space="0" w:color="auto"/>
            <w:left w:val="none" w:sz="0" w:space="0" w:color="auto"/>
            <w:bottom w:val="none" w:sz="0" w:space="0" w:color="auto"/>
            <w:right w:val="none" w:sz="0" w:space="0" w:color="auto"/>
          </w:divBdr>
        </w:div>
        <w:div w:id="538324402">
          <w:marLeft w:val="640"/>
          <w:marRight w:val="0"/>
          <w:marTop w:val="0"/>
          <w:marBottom w:val="0"/>
          <w:divBdr>
            <w:top w:val="none" w:sz="0" w:space="0" w:color="auto"/>
            <w:left w:val="none" w:sz="0" w:space="0" w:color="auto"/>
            <w:bottom w:val="none" w:sz="0" w:space="0" w:color="auto"/>
            <w:right w:val="none" w:sz="0" w:space="0" w:color="auto"/>
          </w:divBdr>
        </w:div>
        <w:div w:id="843519988">
          <w:marLeft w:val="640"/>
          <w:marRight w:val="0"/>
          <w:marTop w:val="0"/>
          <w:marBottom w:val="0"/>
          <w:divBdr>
            <w:top w:val="none" w:sz="0" w:space="0" w:color="auto"/>
            <w:left w:val="none" w:sz="0" w:space="0" w:color="auto"/>
            <w:bottom w:val="none" w:sz="0" w:space="0" w:color="auto"/>
            <w:right w:val="none" w:sz="0" w:space="0" w:color="auto"/>
          </w:divBdr>
        </w:div>
        <w:div w:id="1711612589">
          <w:marLeft w:val="640"/>
          <w:marRight w:val="0"/>
          <w:marTop w:val="0"/>
          <w:marBottom w:val="0"/>
          <w:divBdr>
            <w:top w:val="none" w:sz="0" w:space="0" w:color="auto"/>
            <w:left w:val="none" w:sz="0" w:space="0" w:color="auto"/>
            <w:bottom w:val="none" w:sz="0" w:space="0" w:color="auto"/>
            <w:right w:val="none" w:sz="0" w:space="0" w:color="auto"/>
          </w:divBdr>
        </w:div>
        <w:div w:id="1364750037">
          <w:marLeft w:val="640"/>
          <w:marRight w:val="0"/>
          <w:marTop w:val="0"/>
          <w:marBottom w:val="0"/>
          <w:divBdr>
            <w:top w:val="none" w:sz="0" w:space="0" w:color="auto"/>
            <w:left w:val="none" w:sz="0" w:space="0" w:color="auto"/>
            <w:bottom w:val="none" w:sz="0" w:space="0" w:color="auto"/>
            <w:right w:val="none" w:sz="0" w:space="0" w:color="auto"/>
          </w:divBdr>
        </w:div>
        <w:div w:id="938217539">
          <w:marLeft w:val="640"/>
          <w:marRight w:val="0"/>
          <w:marTop w:val="0"/>
          <w:marBottom w:val="0"/>
          <w:divBdr>
            <w:top w:val="none" w:sz="0" w:space="0" w:color="auto"/>
            <w:left w:val="none" w:sz="0" w:space="0" w:color="auto"/>
            <w:bottom w:val="none" w:sz="0" w:space="0" w:color="auto"/>
            <w:right w:val="none" w:sz="0" w:space="0" w:color="auto"/>
          </w:divBdr>
        </w:div>
        <w:div w:id="1623682353">
          <w:marLeft w:val="640"/>
          <w:marRight w:val="0"/>
          <w:marTop w:val="0"/>
          <w:marBottom w:val="0"/>
          <w:divBdr>
            <w:top w:val="none" w:sz="0" w:space="0" w:color="auto"/>
            <w:left w:val="none" w:sz="0" w:space="0" w:color="auto"/>
            <w:bottom w:val="none" w:sz="0" w:space="0" w:color="auto"/>
            <w:right w:val="none" w:sz="0" w:space="0" w:color="auto"/>
          </w:divBdr>
        </w:div>
        <w:div w:id="521942671">
          <w:marLeft w:val="640"/>
          <w:marRight w:val="0"/>
          <w:marTop w:val="0"/>
          <w:marBottom w:val="0"/>
          <w:divBdr>
            <w:top w:val="none" w:sz="0" w:space="0" w:color="auto"/>
            <w:left w:val="none" w:sz="0" w:space="0" w:color="auto"/>
            <w:bottom w:val="none" w:sz="0" w:space="0" w:color="auto"/>
            <w:right w:val="none" w:sz="0" w:space="0" w:color="auto"/>
          </w:divBdr>
        </w:div>
        <w:div w:id="1820924452">
          <w:marLeft w:val="640"/>
          <w:marRight w:val="0"/>
          <w:marTop w:val="0"/>
          <w:marBottom w:val="0"/>
          <w:divBdr>
            <w:top w:val="none" w:sz="0" w:space="0" w:color="auto"/>
            <w:left w:val="none" w:sz="0" w:space="0" w:color="auto"/>
            <w:bottom w:val="none" w:sz="0" w:space="0" w:color="auto"/>
            <w:right w:val="none" w:sz="0" w:space="0" w:color="auto"/>
          </w:divBdr>
        </w:div>
        <w:div w:id="924612146">
          <w:marLeft w:val="640"/>
          <w:marRight w:val="0"/>
          <w:marTop w:val="0"/>
          <w:marBottom w:val="0"/>
          <w:divBdr>
            <w:top w:val="none" w:sz="0" w:space="0" w:color="auto"/>
            <w:left w:val="none" w:sz="0" w:space="0" w:color="auto"/>
            <w:bottom w:val="none" w:sz="0" w:space="0" w:color="auto"/>
            <w:right w:val="none" w:sz="0" w:space="0" w:color="auto"/>
          </w:divBdr>
        </w:div>
        <w:div w:id="634485842">
          <w:marLeft w:val="640"/>
          <w:marRight w:val="0"/>
          <w:marTop w:val="0"/>
          <w:marBottom w:val="0"/>
          <w:divBdr>
            <w:top w:val="none" w:sz="0" w:space="0" w:color="auto"/>
            <w:left w:val="none" w:sz="0" w:space="0" w:color="auto"/>
            <w:bottom w:val="none" w:sz="0" w:space="0" w:color="auto"/>
            <w:right w:val="none" w:sz="0" w:space="0" w:color="auto"/>
          </w:divBdr>
        </w:div>
        <w:div w:id="1533613778">
          <w:marLeft w:val="640"/>
          <w:marRight w:val="0"/>
          <w:marTop w:val="0"/>
          <w:marBottom w:val="0"/>
          <w:divBdr>
            <w:top w:val="none" w:sz="0" w:space="0" w:color="auto"/>
            <w:left w:val="none" w:sz="0" w:space="0" w:color="auto"/>
            <w:bottom w:val="none" w:sz="0" w:space="0" w:color="auto"/>
            <w:right w:val="none" w:sz="0" w:space="0" w:color="auto"/>
          </w:divBdr>
        </w:div>
        <w:div w:id="2101369961">
          <w:marLeft w:val="640"/>
          <w:marRight w:val="0"/>
          <w:marTop w:val="0"/>
          <w:marBottom w:val="0"/>
          <w:divBdr>
            <w:top w:val="none" w:sz="0" w:space="0" w:color="auto"/>
            <w:left w:val="none" w:sz="0" w:space="0" w:color="auto"/>
            <w:bottom w:val="none" w:sz="0" w:space="0" w:color="auto"/>
            <w:right w:val="none" w:sz="0" w:space="0" w:color="auto"/>
          </w:divBdr>
        </w:div>
        <w:div w:id="756023428">
          <w:marLeft w:val="640"/>
          <w:marRight w:val="0"/>
          <w:marTop w:val="0"/>
          <w:marBottom w:val="0"/>
          <w:divBdr>
            <w:top w:val="none" w:sz="0" w:space="0" w:color="auto"/>
            <w:left w:val="none" w:sz="0" w:space="0" w:color="auto"/>
            <w:bottom w:val="none" w:sz="0" w:space="0" w:color="auto"/>
            <w:right w:val="none" w:sz="0" w:space="0" w:color="auto"/>
          </w:divBdr>
        </w:div>
        <w:div w:id="571090125">
          <w:marLeft w:val="640"/>
          <w:marRight w:val="0"/>
          <w:marTop w:val="0"/>
          <w:marBottom w:val="0"/>
          <w:divBdr>
            <w:top w:val="none" w:sz="0" w:space="0" w:color="auto"/>
            <w:left w:val="none" w:sz="0" w:space="0" w:color="auto"/>
            <w:bottom w:val="none" w:sz="0" w:space="0" w:color="auto"/>
            <w:right w:val="none" w:sz="0" w:space="0" w:color="auto"/>
          </w:divBdr>
        </w:div>
        <w:div w:id="1228609146">
          <w:marLeft w:val="640"/>
          <w:marRight w:val="0"/>
          <w:marTop w:val="0"/>
          <w:marBottom w:val="0"/>
          <w:divBdr>
            <w:top w:val="none" w:sz="0" w:space="0" w:color="auto"/>
            <w:left w:val="none" w:sz="0" w:space="0" w:color="auto"/>
            <w:bottom w:val="none" w:sz="0" w:space="0" w:color="auto"/>
            <w:right w:val="none" w:sz="0" w:space="0" w:color="auto"/>
          </w:divBdr>
        </w:div>
        <w:div w:id="1756901463">
          <w:marLeft w:val="640"/>
          <w:marRight w:val="0"/>
          <w:marTop w:val="0"/>
          <w:marBottom w:val="0"/>
          <w:divBdr>
            <w:top w:val="none" w:sz="0" w:space="0" w:color="auto"/>
            <w:left w:val="none" w:sz="0" w:space="0" w:color="auto"/>
            <w:bottom w:val="none" w:sz="0" w:space="0" w:color="auto"/>
            <w:right w:val="none" w:sz="0" w:space="0" w:color="auto"/>
          </w:divBdr>
        </w:div>
        <w:div w:id="512301882">
          <w:marLeft w:val="640"/>
          <w:marRight w:val="0"/>
          <w:marTop w:val="0"/>
          <w:marBottom w:val="0"/>
          <w:divBdr>
            <w:top w:val="none" w:sz="0" w:space="0" w:color="auto"/>
            <w:left w:val="none" w:sz="0" w:space="0" w:color="auto"/>
            <w:bottom w:val="none" w:sz="0" w:space="0" w:color="auto"/>
            <w:right w:val="none" w:sz="0" w:space="0" w:color="auto"/>
          </w:divBdr>
        </w:div>
        <w:div w:id="960455019">
          <w:marLeft w:val="640"/>
          <w:marRight w:val="0"/>
          <w:marTop w:val="0"/>
          <w:marBottom w:val="0"/>
          <w:divBdr>
            <w:top w:val="none" w:sz="0" w:space="0" w:color="auto"/>
            <w:left w:val="none" w:sz="0" w:space="0" w:color="auto"/>
            <w:bottom w:val="none" w:sz="0" w:space="0" w:color="auto"/>
            <w:right w:val="none" w:sz="0" w:space="0" w:color="auto"/>
          </w:divBdr>
        </w:div>
        <w:div w:id="709303004">
          <w:marLeft w:val="640"/>
          <w:marRight w:val="0"/>
          <w:marTop w:val="0"/>
          <w:marBottom w:val="0"/>
          <w:divBdr>
            <w:top w:val="none" w:sz="0" w:space="0" w:color="auto"/>
            <w:left w:val="none" w:sz="0" w:space="0" w:color="auto"/>
            <w:bottom w:val="none" w:sz="0" w:space="0" w:color="auto"/>
            <w:right w:val="none" w:sz="0" w:space="0" w:color="auto"/>
          </w:divBdr>
        </w:div>
        <w:div w:id="1586916949">
          <w:marLeft w:val="640"/>
          <w:marRight w:val="0"/>
          <w:marTop w:val="0"/>
          <w:marBottom w:val="0"/>
          <w:divBdr>
            <w:top w:val="none" w:sz="0" w:space="0" w:color="auto"/>
            <w:left w:val="none" w:sz="0" w:space="0" w:color="auto"/>
            <w:bottom w:val="none" w:sz="0" w:space="0" w:color="auto"/>
            <w:right w:val="none" w:sz="0" w:space="0" w:color="auto"/>
          </w:divBdr>
        </w:div>
        <w:div w:id="923032773">
          <w:marLeft w:val="640"/>
          <w:marRight w:val="0"/>
          <w:marTop w:val="0"/>
          <w:marBottom w:val="0"/>
          <w:divBdr>
            <w:top w:val="none" w:sz="0" w:space="0" w:color="auto"/>
            <w:left w:val="none" w:sz="0" w:space="0" w:color="auto"/>
            <w:bottom w:val="none" w:sz="0" w:space="0" w:color="auto"/>
            <w:right w:val="none" w:sz="0" w:space="0" w:color="auto"/>
          </w:divBdr>
        </w:div>
      </w:divsChild>
    </w:div>
    <w:div w:id="612714614">
      <w:bodyDiv w:val="1"/>
      <w:marLeft w:val="0"/>
      <w:marRight w:val="0"/>
      <w:marTop w:val="0"/>
      <w:marBottom w:val="0"/>
      <w:divBdr>
        <w:top w:val="none" w:sz="0" w:space="0" w:color="auto"/>
        <w:left w:val="none" w:sz="0" w:space="0" w:color="auto"/>
        <w:bottom w:val="none" w:sz="0" w:space="0" w:color="auto"/>
        <w:right w:val="none" w:sz="0" w:space="0" w:color="auto"/>
      </w:divBdr>
      <w:divsChild>
        <w:div w:id="753432799">
          <w:marLeft w:val="480"/>
          <w:marRight w:val="0"/>
          <w:marTop w:val="0"/>
          <w:marBottom w:val="0"/>
          <w:divBdr>
            <w:top w:val="none" w:sz="0" w:space="0" w:color="auto"/>
            <w:left w:val="none" w:sz="0" w:space="0" w:color="auto"/>
            <w:bottom w:val="none" w:sz="0" w:space="0" w:color="auto"/>
            <w:right w:val="none" w:sz="0" w:space="0" w:color="auto"/>
          </w:divBdr>
        </w:div>
        <w:div w:id="869685265">
          <w:marLeft w:val="480"/>
          <w:marRight w:val="0"/>
          <w:marTop w:val="0"/>
          <w:marBottom w:val="0"/>
          <w:divBdr>
            <w:top w:val="none" w:sz="0" w:space="0" w:color="auto"/>
            <w:left w:val="none" w:sz="0" w:space="0" w:color="auto"/>
            <w:bottom w:val="none" w:sz="0" w:space="0" w:color="auto"/>
            <w:right w:val="none" w:sz="0" w:space="0" w:color="auto"/>
          </w:divBdr>
        </w:div>
        <w:div w:id="791290856">
          <w:marLeft w:val="480"/>
          <w:marRight w:val="0"/>
          <w:marTop w:val="0"/>
          <w:marBottom w:val="0"/>
          <w:divBdr>
            <w:top w:val="none" w:sz="0" w:space="0" w:color="auto"/>
            <w:left w:val="none" w:sz="0" w:space="0" w:color="auto"/>
            <w:bottom w:val="none" w:sz="0" w:space="0" w:color="auto"/>
            <w:right w:val="none" w:sz="0" w:space="0" w:color="auto"/>
          </w:divBdr>
        </w:div>
        <w:div w:id="955597811">
          <w:marLeft w:val="480"/>
          <w:marRight w:val="0"/>
          <w:marTop w:val="0"/>
          <w:marBottom w:val="0"/>
          <w:divBdr>
            <w:top w:val="none" w:sz="0" w:space="0" w:color="auto"/>
            <w:left w:val="none" w:sz="0" w:space="0" w:color="auto"/>
            <w:bottom w:val="none" w:sz="0" w:space="0" w:color="auto"/>
            <w:right w:val="none" w:sz="0" w:space="0" w:color="auto"/>
          </w:divBdr>
        </w:div>
        <w:div w:id="243149207">
          <w:marLeft w:val="480"/>
          <w:marRight w:val="0"/>
          <w:marTop w:val="0"/>
          <w:marBottom w:val="0"/>
          <w:divBdr>
            <w:top w:val="none" w:sz="0" w:space="0" w:color="auto"/>
            <w:left w:val="none" w:sz="0" w:space="0" w:color="auto"/>
            <w:bottom w:val="none" w:sz="0" w:space="0" w:color="auto"/>
            <w:right w:val="none" w:sz="0" w:space="0" w:color="auto"/>
          </w:divBdr>
        </w:div>
        <w:div w:id="1557277528">
          <w:marLeft w:val="480"/>
          <w:marRight w:val="0"/>
          <w:marTop w:val="0"/>
          <w:marBottom w:val="0"/>
          <w:divBdr>
            <w:top w:val="none" w:sz="0" w:space="0" w:color="auto"/>
            <w:left w:val="none" w:sz="0" w:space="0" w:color="auto"/>
            <w:bottom w:val="none" w:sz="0" w:space="0" w:color="auto"/>
            <w:right w:val="none" w:sz="0" w:space="0" w:color="auto"/>
          </w:divBdr>
        </w:div>
        <w:div w:id="748234822">
          <w:marLeft w:val="480"/>
          <w:marRight w:val="0"/>
          <w:marTop w:val="0"/>
          <w:marBottom w:val="0"/>
          <w:divBdr>
            <w:top w:val="none" w:sz="0" w:space="0" w:color="auto"/>
            <w:left w:val="none" w:sz="0" w:space="0" w:color="auto"/>
            <w:bottom w:val="none" w:sz="0" w:space="0" w:color="auto"/>
            <w:right w:val="none" w:sz="0" w:space="0" w:color="auto"/>
          </w:divBdr>
        </w:div>
        <w:div w:id="745884102">
          <w:marLeft w:val="480"/>
          <w:marRight w:val="0"/>
          <w:marTop w:val="0"/>
          <w:marBottom w:val="0"/>
          <w:divBdr>
            <w:top w:val="none" w:sz="0" w:space="0" w:color="auto"/>
            <w:left w:val="none" w:sz="0" w:space="0" w:color="auto"/>
            <w:bottom w:val="none" w:sz="0" w:space="0" w:color="auto"/>
            <w:right w:val="none" w:sz="0" w:space="0" w:color="auto"/>
          </w:divBdr>
        </w:div>
        <w:div w:id="107087841">
          <w:marLeft w:val="480"/>
          <w:marRight w:val="0"/>
          <w:marTop w:val="0"/>
          <w:marBottom w:val="0"/>
          <w:divBdr>
            <w:top w:val="none" w:sz="0" w:space="0" w:color="auto"/>
            <w:left w:val="none" w:sz="0" w:space="0" w:color="auto"/>
            <w:bottom w:val="none" w:sz="0" w:space="0" w:color="auto"/>
            <w:right w:val="none" w:sz="0" w:space="0" w:color="auto"/>
          </w:divBdr>
        </w:div>
        <w:div w:id="450366318">
          <w:marLeft w:val="480"/>
          <w:marRight w:val="0"/>
          <w:marTop w:val="0"/>
          <w:marBottom w:val="0"/>
          <w:divBdr>
            <w:top w:val="none" w:sz="0" w:space="0" w:color="auto"/>
            <w:left w:val="none" w:sz="0" w:space="0" w:color="auto"/>
            <w:bottom w:val="none" w:sz="0" w:space="0" w:color="auto"/>
            <w:right w:val="none" w:sz="0" w:space="0" w:color="auto"/>
          </w:divBdr>
        </w:div>
        <w:div w:id="1439368917">
          <w:marLeft w:val="480"/>
          <w:marRight w:val="0"/>
          <w:marTop w:val="0"/>
          <w:marBottom w:val="0"/>
          <w:divBdr>
            <w:top w:val="none" w:sz="0" w:space="0" w:color="auto"/>
            <w:left w:val="none" w:sz="0" w:space="0" w:color="auto"/>
            <w:bottom w:val="none" w:sz="0" w:space="0" w:color="auto"/>
            <w:right w:val="none" w:sz="0" w:space="0" w:color="auto"/>
          </w:divBdr>
        </w:div>
        <w:div w:id="943457081">
          <w:marLeft w:val="480"/>
          <w:marRight w:val="0"/>
          <w:marTop w:val="0"/>
          <w:marBottom w:val="0"/>
          <w:divBdr>
            <w:top w:val="none" w:sz="0" w:space="0" w:color="auto"/>
            <w:left w:val="none" w:sz="0" w:space="0" w:color="auto"/>
            <w:bottom w:val="none" w:sz="0" w:space="0" w:color="auto"/>
            <w:right w:val="none" w:sz="0" w:space="0" w:color="auto"/>
          </w:divBdr>
        </w:div>
        <w:div w:id="888498864">
          <w:marLeft w:val="480"/>
          <w:marRight w:val="0"/>
          <w:marTop w:val="0"/>
          <w:marBottom w:val="0"/>
          <w:divBdr>
            <w:top w:val="none" w:sz="0" w:space="0" w:color="auto"/>
            <w:left w:val="none" w:sz="0" w:space="0" w:color="auto"/>
            <w:bottom w:val="none" w:sz="0" w:space="0" w:color="auto"/>
            <w:right w:val="none" w:sz="0" w:space="0" w:color="auto"/>
          </w:divBdr>
        </w:div>
        <w:div w:id="938870374">
          <w:marLeft w:val="480"/>
          <w:marRight w:val="0"/>
          <w:marTop w:val="0"/>
          <w:marBottom w:val="0"/>
          <w:divBdr>
            <w:top w:val="none" w:sz="0" w:space="0" w:color="auto"/>
            <w:left w:val="none" w:sz="0" w:space="0" w:color="auto"/>
            <w:bottom w:val="none" w:sz="0" w:space="0" w:color="auto"/>
            <w:right w:val="none" w:sz="0" w:space="0" w:color="auto"/>
          </w:divBdr>
        </w:div>
        <w:div w:id="853374957">
          <w:marLeft w:val="480"/>
          <w:marRight w:val="0"/>
          <w:marTop w:val="0"/>
          <w:marBottom w:val="0"/>
          <w:divBdr>
            <w:top w:val="none" w:sz="0" w:space="0" w:color="auto"/>
            <w:left w:val="none" w:sz="0" w:space="0" w:color="auto"/>
            <w:bottom w:val="none" w:sz="0" w:space="0" w:color="auto"/>
            <w:right w:val="none" w:sz="0" w:space="0" w:color="auto"/>
          </w:divBdr>
        </w:div>
        <w:div w:id="2108114422">
          <w:marLeft w:val="480"/>
          <w:marRight w:val="0"/>
          <w:marTop w:val="0"/>
          <w:marBottom w:val="0"/>
          <w:divBdr>
            <w:top w:val="none" w:sz="0" w:space="0" w:color="auto"/>
            <w:left w:val="none" w:sz="0" w:space="0" w:color="auto"/>
            <w:bottom w:val="none" w:sz="0" w:space="0" w:color="auto"/>
            <w:right w:val="none" w:sz="0" w:space="0" w:color="auto"/>
          </w:divBdr>
        </w:div>
        <w:div w:id="1826360850">
          <w:marLeft w:val="480"/>
          <w:marRight w:val="0"/>
          <w:marTop w:val="0"/>
          <w:marBottom w:val="0"/>
          <w:divBdr>
            <w:top w:val="none" w:sz="0" w:space="0" w:color="auto"/>
            <w:left w:val="none" w:sz="0" w:space="0" w:color="auto"/>
            <w:bottom w:val="none" w:sz="0" w:space="0" w:color="auto"/>
            <w:right w:val="none" w:sz="0" w:space="0" w:color="auto"/>
          </w:divBdr>
        </w:div>
        <w:div w:id="719943024">
          <w:marLeft w:val="480"/>
          <w:marRight w:val="0"/>
          <w:marTop w:val="0"/>
          <w:marBottom w:val="0"/>
          <w:divBdr>
            <w:top w:val="none" w:sz="0" w:space="0" w:color="auto"/>
            <w:left w:val="none" w:sz="0" w:space="0" w:color="auto"/>
            <w:bottom w:val="none" w:sz="0" w:space="0" w:color="auto"/>
            <w:right w:val="none" w:sz="0" w:space="0" w:color="auto"/>
          </w:divBdr>
        </w:div>
        <w:div w:id="1335034921">
          <w:marLeft w:val="480"/>
          <w:marRight w:val="0"/>
          <w:marTop w:val="0"/>
          <w:marBottom w:val="0"/>
          <w:divBdr>
            <w:top w:val="none" w:sz="0" w:space="0" w:color="auto"/>
            <w:left w:val="none" w:sz="0" w:space="0" w:color="auto"/>
            <w:bottom w:val="none" w:sz="0" w:space="0" w:color="auto"/>
            <w:right w:val="none" w:sz="0" w:space="0" w:color="auto"/>
          </w:divBdr>
        </w:div>
        <w:div w:id="2029213502">
          <w:marLeft w:val="480"/>
          <w:marRight w:val="0"/>
          <w:marTop w:val="0"/>
          <w:marBottom w:val="0"/>
          <w:divBdr>
            <w:top w:val="none" w:sz="0" w:space="0" w:color="auto"/>
            <w:left w:val="none" w:sz="0" w:space="0" w:color="auto"/>
            <w:bottom w:val="none" w:sz="0" w:space="0" w:color="auto"/>
            <w:right w:val="none" w:sz="0" w:space="0" w:color="auto"/>
          </w:divBdr>
        </w:div>
        <w:div w:id="958072188">
          <w:marLeft w:val="480"/>
          <w:marRight w:val="0"/>
          <w:marTop w:val="0"/>
          <w:marBottom w:val="0"/>
          <w:divBdr>
            <w:top w:val="none" w:sz="0" w:space="0" w:color="auto"/>
            <w:left w:val="none" w:sz="0" w:space="0" w:color="auto"/>
            <w:bottom w:val="none" w:sz="0" w:space="0" w:color="auto"/>
            <w:right w:val="none" w:sz="0" w:space="0" w:color="auto"/>
          </w:divBdr>
        </w:div>
        <w:div w:id="1621565489">
          <w:marLeft w:val="480"/>
          <w:marRight w:val="0"/>
          <w:marTop w:val="0"/>
          <w:marBottom w:val="0"/>
          <w:divBdr>
            <w:top w:val="none" w:sz="0" w:space="0" w:color="auto"/>
            <w:left w:val="none" w:sz="0" w:space="0" w:color="auto"/>
            <w:bottom w:val="none" w:sz="0" w:space="0" w:color="auto"/>
            <w:right w:val="none" w:sz="0" w:space="0" w:color="auto"/>
          </w:divBdr>
        </w:div>
        <w:div w:id="426193856">
          <w:marLeft w:val="480"/>
          <w:marRight w:val="0"/>
          <w:marTop w:val="0"/>
          <w:marBottom w:val="0"/>
          <w:divBdr>
            <w:top w:val="none" w:sz="0" w:space="0" w:color="auto"/>
            <w:left w:val="none" w:sz="0" w:space="0" w:color="auto"/>
            <w:bottom w:val="none" w:sz="0" w:space="0" w:color="auto"/>
            <w:right w:val="none" w:sz="0" w:space="0" w:color="auto"/>
          </w:divBdr>
        </w:div>
        <w:div w:id="1893809647">
          <w:marLeft w:val="480"/>
          <w:marRight w:val="0"/>
          <w:marTop w:val="0"/>
          <w:marBottom w:val="0"/>
          <w:divBdr>
            <w:top w:val="none" w:sz="0" w:space="0" w:color="auto"/>
            <w:left w:val="none" w:sz="0" w:space="0" w:color="auto"/>
            <w:bottom w:val="none" w:sz="0" w:space="0" w:color="auto"/>
            <w:right w:val="none" w:sz="0" w:space="0" w:color="auto"/>
          </w:divBdr>
        </w:div>
        <w:div w:id="122386713">
          <w:marLeft w:val="480"/>
          <w:marRight w:val="0"/>
          <w:marTop w:val="0"/>
          <w:marBottom w:val="0"/>
          <w:divBdr>
            <w:top w:val="none" w:sz="0" w:space="0" w:color="auto"/>
            <w:left w:val="none" w:sz="0" w:space="0" w:color="auto"/>
            <w:bottom w:val="none" w:sz="0" w:space="0" w:color="auto"/>
            <w:right w:val="none" w:sz="0" w:space="0" w:color="auto"/>
          </w:divBdr>
        </w:div>
        <w:div w:id="1925451723">
          <w:marLeft w:val="480"/>
          <w:marRight w:val="0"/>
          <w:marTop w:val="0"/>
          <w:marBottom w:val="0"/>
          <w:divBdr>
            <w:top w:val="none" w:sz="0" w:space="0" w:color="auto"/>
            <w:left w:val="none" w:sz="0" w:space="0" w:color="auto"/>
            <w:bottom w:val="none" w:sz="0" w:space="0" w:color="auto"/>
            <w:right w:val="none" w:sz="0" w:space="0" w:color="auto"/>
          </w:divBdr>
        </w:div>
        <w:div w:id="1433089705">
          <w:marLeft w:val="480"/>
          <w:marRight w:val="0"/>
          <w:marTop w:val="0"/>
          <w:marBottom w:val="0"/>
          <w:divBdr>
            <w:top w:val="none" w:sz="0" w:space="0" w:color="auto"/>
            <w:left w:val="none" w:sz="0" w:space="0" w:color="auto"/>
            <w:bottom w:val="none" w:sz="0" w:space="0" w:color="auto"/>
            <w:right w:val="none" w:sz="0" w:space="0" w:color="auto"/>
          </w:divBdr>
        </w:div>
        <w:div w:id="1844783307">
          <w:marLeft w:val="480"/>
          <w:marRight w:val="0"/>
          <w:marTop w:val="0"/>
          <w:marBottom w:val="0"/>
          <w:divBdr>
            <w:top w:val="none" w:sz="0" w:space="0" w:color="auto"/>
            <w:left w:val="none" w:sz="0" w:space="0" w:color="auto"/>
            <w:bottom w:val="none" w:sz="0" w:space="0" w:color="auto"/>
            <w:right w:val="none" w:sz="0" w:space="0" w:color="auto"/>
          </w:divBdr>
        </w:div>
        <w:div w:id="1554582456">
          <w:marLeft w:val="480"/>
          <w:marRight w:val="0"/>
          <w:marTop w:val="0"/>
          <w:marBottom w:val="0"/>
          <w:divBdr>
            <w:top w:val="none" w:sz="0" w:space="0" w:color="auto"/>
            <w:left w:val="none" w:sz="0" w:space="0" w:color="auto"/>
            <w:bottom w:val="none" w:sz="0" w:space="0" w:color="auto"/>
            <w:right w:val="none" w:sz="0" w:space="0" w:color="auto"/>
          </w:divBdr>
        </w:div>
        <w:div w:id="66459502">
          <w:marLeft w:val="480"/>
          <w:marRight w:val="0"/>
          <w:marTop w:val="0"/>
          <w:marBottom w:val="0"/>
          <w:divBdr>
            <w:top w:val="none" w:sz="0" w:space="0" w:color="auto"/>
            <w:left w:val="none" w:sz="0" w:space="0" w:color="auto"/>
            <w:bottom w:val="none" w:sz="0" w:space="0" w:color="auto"/>
            <w:right w:val="none" w:sz="0" w:space="0" w:color="auto"/>
          </w:divBdr>
        </w:div>
        <w:div w:id="1147043815">
          <w:marLeft w:val="480"/>
          <w:marRight w:val="0"/>
          <w:marTop w:val="0"/>
          <w:marBottom w:val="0"/>
          <w:divBdr>
            <w:top w:val="none" w:sz="0" w:space="0" w:color="auto"/>
            <w:left w:val="none" w:sz="0" w:space="0" w:color="auto"/>
            <w:bottom w:val="none" w:sz="0" w:space="0" w:color="auto"/>
            <w:right w:val="none" w:sz="0" w:space="0" w:color="auto"/>
          </w:divBdr>
        </w:div>
        <w:div w:id="1196887018">
          <w:marLeft w:val="480"/>
          <w:marRight w:val="0"/>
          <w:marTop w:val="0"/>
          <w:marBottom w:val="0"/>
          <w:divBdr>
            <w:top w:val="none" w:sz="0" w:space="0" w:color="auto"/>
            <w:left w:val="none" w:sz="0" w:space="0" w:color="auto"/>
            <w:bottom w:val="none" w:sz="0" w:space="0" w:color="auto"/>
            <w:right w:val="none" w:sz="0" w:space="0" w:color="auto"/>
          </w:divBdr>
        </w:div>
        <w:div w:id="2116511286">
          <w:marLeft w:val="480"/>
          <w:marRight w:val="0"/>
          <w:marTop w:val="0"/>
          <w:marBottom w:val="0"/>
          <w:divBdr>
            <w:top w:val="none" w:sz="0" w:space="0" w:color="auto"/>
            <w:left w:val="none" w:sz="0" w:space="0" w:color="auto"/>
            <w:bottom w:val="none" w:sz="0" w:space="0" w:color="auto"/>
            <w:right w:val="none" w:sz="0" w:space="0" w:color="auto"/>
          </w:divBdr>
        </w:div>
        <w:div w:id="570314984">
          <w:marLeft w:val="480"/>
          <w:marRight w:val="0"/>
          <w:marTop w:val="0"/>
          <w:marBottom w:val="0"/>
          <w:divBdr>
            <w:top w:val="none" w:sz="0" w:space="0" w:color="auto"/>
            <w:left w:val="none" w:sz="0" w:space="0" w:color="auto"/>
            <w:bottom w:val="none" w:sz="0" w:space="0" w:color="auto"/>
            <w:right w:val="none" w:sz="0" w:space="0" w:color="auto"/>
          </w:divBdr>
        </w:div>
        <w:div w:id="1533807983">
          <w:marLeft w:val="480"/>
          <w:marRight w:val="0"/>
          <w:marTop w:val="0"/>
          <w:marBottom w:val="0"/>
          <w:divBdr>
            <w:top w:val="none" w:sz="0" w:space="0" w:color="auto"/>
            <w:left w:val="none" w:sz="0" w:space="0" w:color="auto"/>
            <w:bottom w:val="none" w:sz="0" w:space="0" w:color="auto"/>
            <w:right w:val="none" w:sz="0" w:space="0" w:color="auto"/>
          </w:divBdr>
        </w:div>
        <w:div w:id="1320429308">
          <w:marLeft w:val="480"/>
          <w:marRight w:val="0"/>
          <w:marTop w:val="0"/>
          <w:marBottom w:val="0"/>
          <w:divBdr>
            <w:top w:val="none" w:sz="0" w:space="0" w:color="auto"/>
            <w:left w:val="none" w:sz="0" w:space="0" w:color="auto"/>
            <w:bottom w:val="none" w:sz="0" w:space="0" w:color="auto"/>
            <w:right w:val="none" w:sz="0" w:space="0" w:color="auto"/>
          </w:divBdr>
        </w:div>
        <w:div w:id="545486724">
          <w:marLeft w:val="480"/>
          <w:marRight w:val="0"/>
          <w:marTop w:val="0"/>
          <w:marBottom w:val="0"/>
          <w:divBdr>
            <w:top w:val="none" w:sz="0" w:space="0" w:color="auto"/>
            <w:left w:val="none" w:sz="0" w:space="0" w:color="auto"/>
            <w:bottom w:val="none" w:sz="0" w:space="0" w:color="auto"/>
            <w:right w:val="none" w:sz="0" w:space="0" w:color="auto"/>
          </w:divBdr>
        </w:div>
        <w:div w:id="642856740">
          <w:marLeft w:val="480"/>
          <w:marRight w:val="0"/>
          <w:marTop w:val="0"/>
          <w:marBottom w:val="0"/>
          <w:divBdr>
            <w:top w:val="none" w:sz="0" w:space="0" w:color="auto"/>
            <w:left w:val="none" w:sz="0" w:space="0" w:color="auto"/>
            <w:bottom w:val="none" w:sz="0" w:space="0" w:color="auto"/>
            <w:right w:val="none" w:sz="0" w:space="0" w:color="auto"/>
          </w:divBdr>
        </w:div>
        <w:div w:id="1040932352">
          <w:marLeft w:val="480"/>
          <w:marRight w:val="0"/>
          <w:marTop w:val="0"/>
          <w:marBottom w:val="0"/>
          <w:divBdr>
            <w:top w:val="none" w:sz="0" w:space="0" w:color="auto"/>
            <w:left w:val="none" w:sz="0" w:space="0" w:color="auto"/>
            <w:bottom w:val="none" w:sz="0" w:space="0" w:color="auto"/>
            <w:right w:val="none" w:sz="0" w:space="0" w:color="auto"/>
          </w:divBdr>
        </w:div>
        <w:div w:id="845829373">
          <w:marLeft w:val="480"/>
          <w:marRight w:val="0"/>
          <w:marTop w:val="0"/>
          <w:marBottom w:val="0"/>
          <w:divBdr>
            <w:top w:val="none" w:sz="0" w:space="0" w:color="auto"/>
            <w:left w:val="none" w:sz="0" w:space="0" w:color="auto"/>
            <w:bottom w:val="none" w:sz="0" w:space="0" w:color="auto"/>
            <w:right w:val="none" w:sz="0" w:space="0" w:color="auto"/>
          </w:divBdr>
        </w:div>
        <w:div w:id="1827352722">
          <w:marLeft w:val="480"/>
          <w:marRight w:val="0"/>
          <w:marTop w:val="0"/>
          <w:marBottom w:val="0"/>
          <w:divBdr>
            <w:top w:val="none" w:sz="0" w:space="0" w:color="auto"/>
            <w:left w:val="none" w:sz="0" w:space="0" w:color="auto"/>
            <w:bottom w:val="none" w:sz="0" w:space="0" w:color="auto"/>
            <w:right w:val="none" w:sz="0" w:space="0" w:color="auto"/>
          </w:divBdr>
        </w:div>
        <w:div w:id="41566993">
          <w:marLeft w:val="480"/>
          <w:marRight w:val="0"/>
          <w:marTop w:val="0"/>
          <w:marBottom w:val="0"/>
          <w:divBdr>
            <w:top w:val="none" w:sz="0" w:space="0" w:color="auto"/>
            <w:left w:val="none" w:sz="0" w:space="0" w:color="auto"/>
            <w:bottom w:val="none" w:sz="0" w:space="0" w:color="auto"/>
            <w:right w:val="none" w:sz="0" w:space="0" w:color="auto"/>
          </w:divBdr>
        </w:div>
        <w:div w:id="1453011007">
          <w:marLeft w:val="480"/>
          <w:marRight w:val="0"/>
          <w:marTop w:val="0"/>
          <w:marBottom w:val="0"/>
          <w:divBdr>
            <w:top w:val="none" w:sz="0" w:space="0" w:color="auto"/>
            <w:left w:val="none" w:sz="0" w:space="0" w:color="auto"/>
            <w:bottom w:val="none" w:sz="0" w:space="0" w:color="auto"/>
            <w:right w:val="none" w:sz="0" w:space="0" w:color="auto"/>
          </w:divBdr>
        </w:div>
        <w:div w:id="2068410231">
          <w:marLeft w:val="480"/>
          <w:marRight w:val="0"/>
          <w:marTop w:val="0"/>
          <w:marBottom w:val="0"/>
          <w:divBdr>
            <w:top w:val="none" w:sz="0" w:space="0" w:color="auto"/>
            <w:left w:val="none" w:sz="0" w:space="0" w:color="auto"/>
            <w:bottom w:val="none" w:sz="0" w:space="0" w:color="auto"/>
            <w:right w:val="none" w:sz="0" w:space="0" w:color="auto"/>
          </w:divBdr>
        </w:div>
        <w:div w:id="1639333693">
          <w:marLeft w:val="480"/>
          <w:marRight w:val="0"/>
          <w:marTop w:val="0"/>
          <w:marBottom w:val="0"/>
          <w:divBdr>
            <w:top w:val="none" w:sz="0" w:space="0" w:color="auto"/>
            <w:left w:val="none" w:sz="0" w:space="0" w:color="auto"/>
            <w:bottom w:val="none" w:sz="0" w:space="0" w:color="auto"/>
            <w:right w:val="none" w:sz="0" w:space="0" w:color="auto"/>
          </w:divBdr>
        </w:div>
        <w:div w:id="1571767073">
          <w:marLeft w:val="480"/>
          <w:marRight w:val="0"/>
          <w:marTop w:val="0"/>
          <w:marBottom w:val="0"/>
          <w:divBdr>
            <w:top w:val="none" w:sz="0" w:space="0" w:color="auto"/>
            <w:left w:val="none" w:sz="0" w:space="0" w:color="auto"/>
            <w:bottom w:val="none" w:sz="0" w:space="0" w:color="auto"/>
            <w:right w:val="none" w:sz="0" w:space="0" w:color="auto"/>
          </w:divBdr>
        </w:div>
        <w:div w:id="503593785">
          <w:marLeft w:val="480"/>
          <w:marRight w:val="0"/>
          <w:marTop w:val="0"/>
          <w:marBottom w:val="0"/>
          <w:divBdr>
            <w:top w:val="none" w:sz="0" w:space="0" w:color="auto"/>
            <w:left w:val="none" w:sz="0" w:space="0" w:color="auto"/>
            <w:bottom w:val="none" w:sz="0" w:space="0" w:color="auto"/>
            <w:right w:val="none" w:sz="0" w:space="0" w:color="auto"/>
          </w:divBdr>
        </w:div>
        <w:div w:id="566842927">
          <w:marLeft w:val="480"/>
          <w:marRight w:val="0"/>
          <w:marTop w:val="0"/>
          <w:marBottom w:val="0"/>
          <w:divBdr>
            <w:top w:val="none" w:sz="0" w:space="0" w:color="auto"/>
            <w:left w:val="none" w:sz="0" w:space="0" w:color="auto"/>
            <w:bottom w:val="none" w:sz="0" w:space="0" w:color="auto"/>
            <w:right w:val="none" w:sz="0" w:space="0" w:color="auto"/>
          </w:divBdr>
        </w:div>
        <w:div w:id="198593068">
          <w:marLeft w:val="480"/>
          <w:marRight w:val="0"/>
          <w:marTop w:val="0"/>
          <w:marBottom w:val="0"/>
          <w:divBdr>
            <w:top w:val="none" w:sz="0" w:space="0" w:color="auto"/>
            <w:left w:val="none" w:sz="0" w:space="0" w:color="auto"/>
            <w:bottom w:val="none" w:sz="0" w:space="0" w:color="auto"/>
            <w:right w:val="none" w:sz="0" w:space="0" w:color="auto"/>
          </w:divBdr>
        </w:div>
        <w:div w:id="1456481315">
          <w:marLeft w:val="480"/>
          <w:marRight w:val="0"/>
          <w:marTop w:val="0"/>
          <w:marBottom w:val="0"/>
          <w:divBdr>
            <w:top w:val="none" w:sz="0" w:space="0" w:color="auto"/>
            <w:left w:val="none" w:sz="0" w:space="0" w:color="auto"/>
            <w:bottom w:val="none" w:sz="0" w:space="0" w:color="auto"/>
            <w:right w:val="none" w:sz="0" w:space="0" w:color="auto"/>
          </w:divBdr>
        </w:div>
        <w:div w:id="1249844977">
          <w:marLeft w:val="480"/>
          <w:marRight w:val="0"/>
          <w:marTop w:val="0"/>
          <w:marBottom w:val="0"/>
          <w:divBdr>
            <w:top w:val="none" w:sz="0" w:space="0" w:color="auto"/>
            <w:left w:val="none" w:sz="0" w:space="0" w:color="auto"/>
            <w:bottom w:val="none" w:sz="0" w:space="0" w:color="auto"/>
            <w:right w:val="none" w:sz="0" w:space="0" w:color="auto"/>
          </w:divBdr>
        </w:div>
      </w:divsChild>
    </w:div>
    <w:div w:id="614485622">
      <w:bodyDiv w:val="1"/>
      <w:marLeft w:val="0"/>
      <w:marRight w:val="0"/>
      <w:marTop w:val="0"/>
      <w:marBottom w:val="0"/>
      <w:divBdr>
        <w:top w:val="none" w:sz="0" w:space="0" w:color="auto"/>
        <w:left w:val="none" w:sz="0" w:space="0" w:color="auto"/>
        <w:bottom w:val="none" w:sz="0" w:space="0" w:color="auto"/>
        <w:right w:val="none" w:sz="0" w:space="0" w:color="auto"/>
      </w:divBdr>
    </w:div>
    <w:div w:id="622732891">
      <w:bodyDiv w:val="1"/>
      <w:marLeft w:val="0"/>
      <w:marRight w:val="0"/>
      <w:marTop w:val="0"/>
      <w:marBottom w:val="0"/>
      <w:divBdr>
        <w:top w:val="none" w:sz="0" w:space="0" w:color="auto"/>
        <w:left w:val="none" w:sz="0" w:space="0" w:color="auto"/>
        <w:bottom w:val="none" w:sz="0" w:space="0" w:color="auto"/>
        <w:right w:val="none" w:sz="0" w:space="0" w:color="auto"/>
      </w:divBdr>
    </w:div>
    <w:div w:id="625737838">
      <w:bodyDiv w:val="1"/>
      <w:marLeft w:val="0"/>
      <w:marRight w:val="0"/>
      <w:marTop w:val="0"/>
      <w:marBottom w:val="0"/>
      <w:divBdr>
        <w:top w:val="none" w:sz="0" w:space="0" w:color="auto"/>
        <w:left w:val="none" w:sz="0" w:space="0" w:color="auto"/>
        <w:bottom w:val="none" w:sz="0" w:space="0" w:color="auto"/>
        <w:right w:val="none" w:sz="0" w:space="0" w:color="auto"/>
      </w:divBdr>
    </w:div>
    <w:div w:id="630020966">
      <w:bodyDiv w:val="1"/>
      <w:marLeft w:val="0"/>
      <w:marRight w:val="0"/>
      <w:marTop w:val="0"/>
      <w:marBottom w:val="0"/>
      <w:divBdr>
        <w:top w:val="none" w:sz="0" w:space="0" w:color="auto"/>
        <w:left w:val="none" w:sz="0" w:space="0" w:color="auto"/>
        <w:bottom w:val="none" w:sz="0" w:space="0" w:color="auto"/>
        <w:right w:val="none" w:sz="0" w:space="0" w:color="auto"/>
      </w:divBdr>
    </w:div>
    <w:div w:id="635721783">
      <w:bodyDiv w:val="1"/>
      <w:marLeft w:val="0"/>
      <w:marRight w:val="0"/>
      <w:marTop w:val="0"/>
      <w:marBottom w:val="0"/>
      <w:divBdr>
        <w:top w:val="none" w:sz="0" w:space="0" w:color="auto"/>
        <w:left w:val="none" w:sz="0" w:space="0" w:color="auto"/>
        <w:bottom w:val="none" w:sz="0" w:space="0" w:color="auto"/>
        <w:right w:val="none" w:sz="0" w:space="0" w:color="auto"/>
      </w:divBdr>
    </w:div>
    <w:div w:id="641153034">
      <w:bodyDiv w:val="1"/>
      <w:marLeft w:val="0"/>
      <w:marRight w:val="0"/>
      <w:marTop w:val="0"/>
      <w:marBottom w:val="0"/>
      <w:divBdr>
        <w:top w:val="none" w:sz="0" w:space="0" w:color="auto"/>
        <w:left w:val="none" w:sz="0" w:space="0" w:color="auto"/>
        <w:bottom w:val="none" w:sz="0" w:space="0" w:color="auto"/>
        <w:right w:val="none" w:sz="0" w:space="0" w:color="auto"/>
      </w:divBdr>
    </w:div>
    <w:div w:id="641665143">
      <w:bodyDiv w:val="1"/>
      <w:marLeft w:val="0"/>
      <w:marRight w:val="0"/>
      <w:marTop w:val="0"/>
      <w:marBottom w:val="0"/>
      <w:divBdr>
        <w:top w:val="none" w:sz="0" w:space="0" w:color="auto"/>
        <w:left w:val="none" w:sz="0" w:space="0" w:color="auto"/>
        <w:bottom w:val="none" w:sz="0" w:space="0" w:color="auto"/>
        <w:right w:val="none" w:sz="0" w:space="0" w:color="auto"/>
      </w:divBdr>
      <w:divsChild>
        <w:div w:id="1798983498">
          <w:marLeft w:val="480"/>
          <w:marRight w:val="0"/>
          <w:marTop w:val="0"/>
          <w:marBottom w:val="0"/>
          <w:divBdr>
            <w:top w:val="none" w:sz="0" w:space="0" w:color="auto"/>
            <w:left w:val="none" w:sz="0" w:space="0" w:color="auto"/>
            <w:bottom w:val="none" w:sz="0" w:space="0" w:color="auto"/>
            <w:right w:val="none" w:sz="0" w:space="0" w:color="auto"/>
          </w:divBdr>
        </w:div>
        <w:div w:id="2082677381">
          <w:marLeft w:val="480"/>
          <w:marRight w:val="0"/>
          <w:marTop w:val="0"/>
          <w:marBottom w:val="0"/>
          <w:divBdr>
            <w:top w:val="none" w:sz="0" w:space="0" w:color="auto"/>
            <w:left w:val="none" w:sz="0" w:space="0" w:color="auto"/>
            <w:bottom w:val="none" w:sz="0" w:space="0" w:color="auto"/>
            <w:right w:val="none" w:sz="0" w:space="0" w:color="auto"/>
          </w:divBdr>
        </w:div>
        <w:div w:id="466247130">
          <w:marLeft w:val="480"/>
          <w:marRight w:val="0"/>
          <w:marTop w:val="0"/>
          <w:marBottom w:val="0"/>
          <w:divBdr>
            <w:top w:val="none" w:sz="0" w:space="0" w:color="auto"/>
            <w:left w:val="none" w:sz="0" w:space="0" w:color="auto"/>
            <w:bottom w:val="none" w:sz="0" w:space="0" w:color="auto"/>
            <w:right w:val="none" w:sz="0" w:space="0" w:color="auto"/>
          </w:divBdr>
        </w:div>
        <w:div w:id="707412688">
          <w:marLeft w:val="480"/>
          <w:marRight w:val="0"/>
          <w:marTop w:val="0"/>
          <w:marBottom w:val="0"/>
          <w:divBdr>
            <w:top w:val="none" w:sz="0" w:space="0" w:color="auto"/>
            <w:left w:val="none" w:sz="0" w:space="0" w:color="auto"/>
            <w:bottom w:val="none" w:sz="0" w:space="0" w:color="auto"/>
            <w:right w:val="none" w:sz="0" w:space="0" w:color="auto"/>
          </w:divBdr>
        </w:div>
        <w:div w:id="1433236512">
          <w:marLeft w:val="480"/>
          <w:marRight w:val="0"/>
          <w:marTop w:val="0"/>
          <w:marBottom w:val="0"/>
          <w:divBdr>
            <w:top w:val="none" w:sz="0" w:space="0" w:color="auto"/>
            <w:left w:val="none" w:sz="0" w:space="0" w:color="auto"/>
            <w:bottom w:val="none" w:sz="0" w:space="0" w:color="auto"/>
            <w:right w:val="none" w:sz="0" w:space="0" w:color="auto"/>
          </w:divBdr>
        </w:div>
        <w:div w:id="1993439288">
          <w:marLeft w:val="480"/>
          <w:marRight w:val="0"/>
          <w:marTop w:val="0"/>
          <w:marBottom w:val="0"/>
          <w:divBdr>
            <w:top w:val="none" w:sz="0" w:space="0" w:color="auto"/>
            <w:left w:val="none" w:sz="0" w:space="0" w:color="auto"/>
            <w:bottom w:val="none" w:sz="0" w:space="0" w:color="auto"/>
            <w:right w:val="none" w:sz="0" w:space="0" w:color="auto"/>
          </w:divBdr>
        </w:div>
        <w:div w:id="120929445">
          <w:marLeft w:val="480"/>
          <w:marRight w:val="0"/>
          <w:marTop w:val="0"/>
          <w:marBottom w:val="0"/>
          <w:divBdr>
            <w:top w:val="none" w:sz="0" w:space="0" w:color="auto"/>
            <w:left w:val="none" w:sz="0" w:space="0" w:color="auto"/>
            <w:bottom w:val="none" w:sz="0" w:space="0" w:color="auto"/>
            <w:right w:val="none" w:sz="0" w:space="0" w:color="auto"/>
          </w:divBdr>
        </w:div>
        <w:div w:id="308167573">
          <w:marLeft w:val="480"/>
          <w:marRight w:val="0"/>
          <w:marTop w:val="0"/>
          <w:marBottom w:val="0"/>
          <w:divBdr>
            <w:top w:val="none" w:sz="0" w:space="0" w:color="auto"/>
            <w:left w:val="none" w:sz="0" w:space="0" w:color="auto"/>
            <w:bottom w:val="none" w:sz="0" w:space="0" w:color="auto"/>
            <w:right w:val="none" w:sz="0" w:space="0" w:color="auto"/>
          </w:divBdr>
        </w:div>
        <w:div w:id="1021323914">
          <w:marLeft w:val="480"/>
          <w:marRight w:val="0"/>
          <w:marTop w:val="0"/>
          <w:marBottom w:val="0"/>
          <w:divBdr>
            <w:top w:val="none" w:sz="0" w:space="0" w:color="auto"/>
            <w:left w:val="none" w:sz="0" w:space="0" w:color="auto"/>
            <w:bottom w:val="none" w:sz="0" w:space="0" w:color="auto"/>
            <w:right w:val="none" w:sz="0" w:space="0" w:color="auto"/>
          </w:divBdr>
        </w:div>
        <w:div w:id="887643367">
          <w:marLeft w:val="480"/>
          <w:marRight w:val="0"/>
          <w:marTop w:val="0"/>
          <w:marBottom w:val="0"/>
          <w:divBdr>
            <w:top w:val="none" w:sz="0" w:space="0" w:color="auto"/>
            <w:left w:val="none" w:sz="0" w:space="0" w:color="auto"/>
            <w:bottom w:val="none" w:sz="0" w:space="0" w:color="auto"/>
            <w:right w:val="none" w:sz="0" w:space="0" w:color="auto"/>
          </w:divBdr>
        </w:div>
        <w:div w:id="992486809">
          <w:marLeft w:val="480"/>
          <w:marRight w:val="0"/>
          <w:marTop w:val="0"/>
          <w:marBottom w:val="0"/>
          <w:divBdr>
            <w:top w:val="none" w:sz="0" w:space="0" w:color="auto"/>
            <w:left w:val="none" w:sz="0" w:space="0" w:color="auto"/>
            <w:bottom w:val="none" w:sz="0" w:space="0" w:color="auto"/>
            <w:right w:val="none" w:sz="0" w:space="0" w:color="auto"/>
          </w:divBdr>
        </w:div>
        <w:div w:id="949821815">
          <w:marLeft w:val="480"/>
          <w:marRight w:val="0"/>
          <w:marTop w:val="0"/>
          <w:marBottom w:val="0"/>
          <w:divBdr>
            <w:top w:val="none" w:sz="0" w:space="0" w:color="auto"/>
            <w:left w:val="none" w:sz="0" w:space="0" w:color="auto"/>
            <w:bottom w:val="none" w:sz="0" w:space="0" w:color="auto"/>
            <w:right w:val="none" w:sz="0" w:space="0" w:color="auto"/>
          </w:divBdr>
        </w:div>
        <w:div w:id="164519632">
          <w:marLeft w:val="480"/>
          <w:marRight w:val="0"/>
          <w:marTop w:val="0"/>
          <w:marBottom w:val="0"/>
          <w:divBdr>
            <w:top w:val="none" w:sz="0" w:space="0" w:color="auto"/>
            <w:left w:val="none" w:sz="0" w:space="0" w:color="auto"/>
            <w:bottom w:val="none" w:sz="0" w:space="0" w:color="auto"/>
            <w:right w:val="none" w:sz="0" w:space="0" w:color="auto"/>
          </w:divBdr>
        </w:div>
        <w:div w:id="1378163222">
          <w:marLeft w:val="480"/>
          <w:marRight w:val="0"/>
          <w:marTop w:val="0"/>
          <w:marBottom w:val="0"/>
          <w:divBdr>
            <w:top w:val="none" w:sz="0" w:space="0" w:color="auto"/>
            <w:left w:val="none" w:sz="0" w:space="0" w:color="auto"/>
            <w:bottom w:val="none" w:sz="0" w:space="0" w:color="auto"/>
            <w:right w:val="none" w:sz="0" w:space="0" w:color="auto"/>
          </w:divBdr>
        </w:div>
        <w:div w:id="314454303">
          <w:marLeft w:val="480"/>
          <w:marRight w:val="0"/>
          <w:marTop w:val="0"/>
          <w:marBottom w:val="0"/>
          <w:divBdr>
            <w:top w:val="none" w:sz="0" w:space="0" w:color="auto"/>
            <w:left w:val="none" w:sz="0" w:space="0" w:color="auto"/>
            <w:bottom w:val="none" w:sz="0" w:space="0" w:color="auto"/>
            <w:right w:val="none" w:sz="0" w:space="0" w:color="auto"/>
          </w:divBdr>
        </w:div>
        <w:div w:id="76097317">
          <w:marLeft w:val="480"/>
          <w:marRight w:val="0"/>
          <w:marTop w:val="0"/>
          <w:marBottom w:val="0"/>
          <w:divBdr>
            <w:top w:val="none" w:sz="0" w:space="0" w:color="auto"/>
            <w:left w:val="none" w:sz="0" w:space="0" w:color="auto"/>
            <w:bottom w:val="none" w:sz="0" w:space="0" w:color="auto"/>
            <w:right w:val="none" w:sz="0" w:space="0" w:color="auto"/>
          </w:divBdr>
        </w:div>
        <w:div w:id="745808257">
          <w:marLeft w:val="480"/>
          <w:marRight w:val="0"/>
          <w:marTop w:val="0"/>
          <w:marBottom w:val="0"/>
          <w:divBdr>
            <w:top w:val="none" w:sz="0" w:space="0" w:color="auto"/>
            <w:left w:val="none" w:sz="0" w:space="0" w:color="auto"/>
            <w:bottom w:val="none" w:sz="0" w:space="0" w:color="auto"/>
            <w:right w:val="none" w:sz="0" w:space="0" w:color="auto"/>
          </w:divBdr>
        </w:div>
        <w:div w:id="392435671">
          <w:marLeft w:val="480"/>
          <w:marRight w:val="0"/>
          <w:marTop w:val="0"/>
          <w:marBottom w:val="0"/>
          <w:divBdr>
            <w:top w:val="none" w:sz="0" w:space="0" w:color="auto"/>
            <w:left w:val="none" w:sz="0" w:space="0" w:color="auto"/>
            <w:bottom w:val="none" w:sz="0" w:space="0" w:color="auto"/>
            <w:right w:val="none" w:sz="0" w:space="0" w:color="auto"/>
          </w:divBdr>
        </w:div>
        <w:div w:id="1057825479">
          <w:marLeft w:val="480"/>
          <w:marRight w:val="0"/>
          <w:marTop w:val="0"/>
          <w:marBottom w:val="0"/>
          <w:divBdr>
            <w:top w:val="none" w:sz="0" w:space="0" w:color="auto"/>
            <w:left w:val="none" w:sz="0" w:space="0" w:color="auto"/>
            <w:bottom w:val="none" w:sz="0" w:space="0" w:color="auto"/>
            <w:right w:val="none" w:sz="0" w:space="0" w:color="auto"/>
          </w:divBdr>
        </w:div>
        <w:div w:id="490560177">
          <w:marLeft w:val="480"/>
          <w:marRight w:val="0"/>
          <w:marTop w:val="0"/>
          <w:marBottom w:val="0"/>
          <w:divBdr>
            <w:top w:val="none" w:sz="0" w:space="0" w:color="auto"/>
            <w:left w:val="none" w:sz="0" w:space="0" w:color="auto"/>
            <w:bottom w:val="none" w:sz="0" w:space="0" w:color="auto"/>
            <w:right w:val="none" w:sz="0" w:space="0" w:color="auto"/>
          </w:divBdr>
        </w:div>
        <w:div w:id="475493542">
          <w:marLeft w:val="480"/>
          <w:marRight w:val="0"/>
          <w:marTop w:val="0"/>
          <w:marBottom w:val="0"/>
          <w:divBdr>
            <w:top w:val="none" w:sz="0" w:space="0" w:color="auto"/>
            <w:left w:val="none" w:sz="0" w:space="0" w:color="auto"/>
            <w:bottom w:val="none" w:sz="0" w:space="0" w:color="auto"/>
            <w:right w:val="none" w:sz="0" w:space="0" w:color="auto"/>
          </w:divBdr>
        </w:div>
        <w:div w:id="127092455">
          <w:marLeft w:val="480"/>
          <w:marRight w:val="0"/>
          <w:marTop w:val="0"/>
          <w:marBottom w:val="0"/>
          <w:divBdr>
            <w:top w:val="none" w:sz="0" w:space="0" w:color="auto"/>
            <w:left w:val="none" w:sz="0" w:space="0" w:color="auto"/>
            <w:bottom w:val="none" w:sz="0" w:space="0" w:color="auto"/>
            <w:right w:val="none" w:sz="0" w:space="0" w:color="auto"/>
          </w:divBdr>
        </w:div>
        <w:div w:id="122236867">
          <w:marLeft w:val="480"/>
          <w:marRight w:val="0"/>
          <w:marTop w:val="0"/>
          <w:marBottom w:val="0"/>
          <w:divBdr>
            <w:top w:val="none" w:sz="0" w:space="0" w:color="auto"/>
            <w:left w:val="none" w:sz="0" w:space="0" w:color="auto"/>
            <w:bottom w:val="none" w:sz="0" w:space="0" w:color="auto"/>
            <w:right w:val="none" w:sz="0" w:space="0" w:color="auto"/>
          </w:divBdr>
        </w:div>
        <w:div w:id="873805857">
          <w:marLeft w:val="480"/>
          <w:marRight w:val="0"/>
          <w:marTop w:val="0"/>
          <w:marBottom w:val="0"/>
          <w:divBdr>
            <w:top w:val="none" w:sz="0" w:space="0" w:color="auto"/>
            <w:left w:val="none" w:sz="0" w:space="0" w:color="auto"/>
            <w:bottom w:val="none" w:sz="0" w:space="0" w:color="auto"/>
            <w:right w:val="none" w:sz="0" w:space="0" w:color="auto"/>
          </w:divBdr>
        </w:div>
        <w:div w:id="1734232434">
          <w:marLeft w:val="480"/>
          <w:marRight w:val="0"/>
          <w:marTop w:val="0"/>
          <w:marBottom w:val="0"/>
          <w:divBdr>
            <w:top w:val="none" w:sz="0" w:space="0" w:color="auto"/>
            <w:left w:val="none" w:sz="0" w:space="0" w:color="auto"/>
            <w:bottom w:val="none" w:sz="0" w:space="0" w:color="auto"/>
            <w:right w:val="none" w:sz="0" w:space="0" w:color="auto"/>
          </w:divBdr>
        </w:div>
        <w:div w:id="2033264245">
          <w:marLeft w:val="480"/>
          <w:marRight w:val="0"/>
          <w:marTop w:val="0"/>
          <w:marBottom w:val="0"/>
          <w:divBdr>
            <w:top w:val="none" w:sz="0" w:space="0" w:color="auto"/>
            <w:left w:val="none" w:sz="0" w:space="0" w:color="auto"/>
            <w:bottom w:val="none" w:sz="0" w:space="0" w:color="auto"/>
            <w:right w:val="none" w:sz="0" w:space="0" w:color="auto"/>
          </w:divBdr>
        </w:div>
        <w:div w:id="1907765511">
          <w:marLeft w:val="480"/>
          <w:marRight w:val="0"/>
          <w:marTop w:val="0"/>
          <w:marBottom w:val="0"/>
          <w:divBdr>
            <w:top w:val="none" w:sz="0" w:space="0" w:color="auto"/>
            <w:left w:val="none" w:sz="0" w:space="0" w:color="auto"/>
            <w:bottom w:val="none" w:sz="0" w:space="0" w:color="auto"/>
            <w:right w:val="none" w:sz="0" w:space="0" w:color="auto"/>
          </w:divBdr>
        </w:div>
        <w:div w:id="1283539473">
          <w:marLeft w:val="480"/>
          <w:marRight w:val="0"/>
          <w:marTop w:val="0"/>
          <w:marBottom w:val="0"/>
          <w:divBdr>
            <w:top w:val="none" w:sz="0" w:space="0" w:color="auto"/>
            <w:left w:val="none" w:sz="0" w:space="0" w:color="auto"/>
            <w:bottom w:val="none" w:sz="0" w:space="0" w:color="auto"/>
            <w:right w:val="none" w:sz="0" w:space="0" w:color="auto"/>
          </w:divBdr>
        </w:div>
        <w:div w:id="1685597663">
          <w:marLeft w:val="480"/>
          <w:marRight w:val="0"/>
          <w:marTop w:val="0"/>
          <w:marBottom w:val="0"/>
          <w:divBdr>
            <w:top w:val="none" w:sz="0" w:space="0" w:color="auto"/>
            <w:left w:val="none" w:sz="0" w:space="0" w:color="auto"/>
            <w:bottom w:val="none" w:sz="0" w:space="0" w:color="auto"/>
            <w:right w:val="none" w:sz="0" w:space="0" w:color="auto"/>
          </w:divBdr>
        </w:div>
        <w:div w:id="479277130">
          <w:marLeft w:val="480"/>
          <w:marRight w:val="0"/>
          <w:marTop w:val="0"/>
          <w:marBottom w:val="0"/>
          <w:divBdr>
            <w:top w:val="none" w:sz="0" w:space="0" w:color="auto"/>
            <w:left w:val="none" w:sz="0" w:space="0" w:color="auto"/>
            <w:bottom w:val="none" w:sz="0" w:space="0" w:color="auto"/>
            <w:right w:val="none" w:sz="0" w:space="0" w:color="auto"/>
          </w:divBdr>
        </w:div>
        <w:div w:id="298922410">
          <w:marLeft w:val="480"/>
          <w:marRight w:val="0"/>
          <w:marTop w:val="0"/>
          <w:marBottom w:val="0"/>
          <w:divBdr>
            <w:top w:val="none" w:sz="0" w:space="0" w:color="auto"/>
            <w:left w:val="none" w:sz="0" w:space="0" w:color="auto"/>
            <w:bottom w:val="none" w:sz="0" w:space="0" w:color="auto"/>
            <w:right w:val="none" w:sz="0" w:space="0" w:color="auto"/>
          </w:divBdr>
        </w:div>
        <w:div w:id="249588822">
          <w:marLeft w:val="480"/>
          <w:marRight w:val="0"/>
          <w:marTop w:val="0"/>
          <w:marBottom w:val="0"/>
          <w:divBdr>
            <w:top w:val="none" w:sz="0" w:space="0" w:color="auto"/>
            <w:left w:val="none" w:sz="0" w:space="0" w:color="auto"/>
            <w:bottom w:val="none" w:sz="0" w:space="0" w:color="auto"/>
            <w:right w:val="none" w:sz="0" w:space="0" w:color="auto"/>
          </w:divBdr>
        </w:div>
        <w:div w:id="1171678181">
          <w:marLeft w:val="480"/>
          <w:marRight w:val="0"/>
          <w:marTop w:val="0"/>
          <w:marBottom w:val="0"/>
          <w:divBdr>
            <w:top w:val="none" w:sz="0" w:space="0" w:color="auto"/>
            <w:left w:val="none" w:sz="0" w:space="0" w:color="auto"/>
            <w:bottom w:val="none" w:sz="0" w:space="0" w:color="auto"/>
            <w:right w:val="none" w:sz="0" w:space="0" w:color="auto"/>
          </w:divBdr>
        </w:div>
        <w:div w:id="1244410577">
          <w:marLeft w:val="480"/>
          <w:marRight w:val="0"/>
          <w:marTop w:val="0"/>
          <w:marBottom w:val="0"/>
          <w:divBdr>
            <w:top w:val="none" w:sz="0" w:space="0" w:color="auto"/>
            <w:left w:val="none" w:sz="0" w:space="0" w:color="auto"/>
            <w:bottom w:val="none" w:sz="0" w:space="0" w:color="auto"/>
            <w:right w:val="none" w:sz="0" w:space="0" w:color="auto"/>
          </w:divBdr>
        </w:div>
        <w:div w:id="179011116">
          <w:marLeft w:val="480"/>
          <w:marRight w:val="0"/>
          <w:marTop w:val="0"/>
          <w:marBottom w:val="0"/>
          <w:divBdr>
            <w:top w:val="none" w:sz="0" w:space="0" w:color="auto"/>
            <w:left w:val="none" w:sz="0" w:space="0" w:color="auto"/>
            <w:bottom w:val="none" w:sz="0" w:space="0" w:color="auto"/>
            <w:right w:val="none" w:sz="0" w:space="0" w:color="auto"/>
          </w:divBdr>
        </w:div>
        <w:div w:id="103698588">
          <w:marLeft w:val="480"/>
          <w:marRight w:val="0"/>
          <w:marTop w:val="0"/>
          <w:marBottom w:val="0"/>
          <w:divBdr>
            <w:top w:val="none" w:sz="0" w:space="0" w:color="auto"/>
            <w:left w:val="none" w:sz="0" w:space="0" w:color="auto"/>
            <w:bottom w:val="none" w:sz="0" w:space="0" w:color="auto"/>
            <w:right w:val="none" w:sz="0" w:space="0" w:color="auto"/>
          </w:divBdr>
        </w:div>
        <w:div w:id="761996719">
          <w:marLeft w:val="480"/>
          <w:marRight w:val="0"/>
          <w:marTop w:val="0"/>
          <w:marBottom w:val="0"/>
          <w:divBdr>
            <w:top w:val="none" w:sz="0" w:space="0" w:color="auto"/>
            <w:left w:val="none" w:sz="0" w:space="0" w:color="auto"/>
            <w:bottom w:val="none" w:sz="0" w:space="0" w:color="auto"/>
            <w:right w:val="none" w:sz="0" w:space="0" w:color="auto"/>
          </w:divBdr>
        </w:div>
        <w:div w:id="528302826">
          <w:marLeft w:val="480"/>
          <w:marRight w:val="0"/>
          <w:marTop w:val="0"/>
          <w:marBottom w:val="0"/>
          <w:divBdr>
            <w:top w:val="none" w:sz="0" w:space="0" w:color="auto"/>
            <w:left w:val="none" w:sz="0" w:space="0" w:color="auto"/>
            <w:bottom w:val="none" w:sz="0" w:space="0" w:color="auto"/>
            <w:right w:val="none" w:sz="0" w:space="0" w:color="auto"/>
          </w:divBdr>
        </w:div>
        <w:div w:id="2089114857">
          <w:marLeft w:val="480"/>
          <w:marRight w:val="0"/>
          <w:marTop w:val="0"/>
          <w:marBottom w:val="0"/>
          <w:divBdr>
            <w:top w:val="none" w:sz="0" w:space="0" w:color="auto"/>
            <w:left w:val="none" w:sz="0" w:space="0" w:color="auto"/>
            <w:bottom w:val="none" w:sz="0" w:space="0" w:color="auto"/>
            <w:right w:val="none" w:sz="0" w:space="0" w:color="auto"/>
          </w:divBdr>
        </w:div>
        <w:div w:id="421489856">
          <w:marLeft w:val="480"/>
          <w:marRight w:val="0"/>
          <w:marTop w:val="0"/>
          <w:marBottom w:val="0"/>
          <w:divBdr>
            <w:top w:val="none" w:sz="0" w:space="0" w:color="auto"/>
            <w:left w:val="none" w:sz="0" w:space="0" w:color="auto"/>
            <w:bottom w:val="none" w:sz="0" w:space="0" w:color="auto"/>
            <w:right w:val="none" w:sz="0" w:space="0" w:color="auto"/>
          </w:divBdr>
        </w:div>
        <w:div w:id="1008606025">
          <w:marLeft w:val="480"/>
          <w:marRight w:val="0"/>
          <w:marTop w:val="0"/>
          <w:marBottom w:val="0"/>
          <w:divBdr>
            <w:top w:val="none" w:sz="0" w:space="0" w:color="auto"/>
            <w:left w:val="none" w:sz="0" w:space="0" w:color="auto"/>
            <w:bottom w:val="none" w:sz="0" w:space="0" w:color="auto"/>
            <w:right w:val="none" w:sz="0" w:space="0" w:color="auto"/>
          </w:divBdr>
        </w:div>
        <w:div w:id="2135515393">
          <w:marLeft w:val="480"/>
          <w:marRight w:val="0"/>
          <w:marTop w:val="0"/>
          <w:marBottom w:val="0"/>
          <w:divBdr>
            <w:top w:val="none" w:sz="0" w:space="0" w:color="auto"/>
            <w:left w:val="none" w:sz="0" w:space="0" w:color="auto"/>
            <w:bottom w:val="none" w:sz="0" w:space="0" w:color="auto"/>
            <w:right w:val="none" w:sz="0" w:space="0" w:color="auto"/>
          </w:divBdr>
        </w:div>
        <w:div w:id="1406804125">
          <w:marLeft w:val="480"/>
          <w:marRight w:val="0"/>
          <w:marTop w:val="0"/>
          <w:marBottom w:val="0"/>
          <w:divBdr>
            <w:top w:val="none" w:sz="0" w:space="0" w:color="auto"/>
            <w:left w:val="none" w:sz="0" w:space="0" w:color="auto"/>
            <w:bottom w:val="none" w:sz="0" w:space="0" w:color="auto"/>
            <w:right w:val="none" w:sz="0" w:space="0" w:color="auto"/>
          </w:divBdr>
        </w:div>
        <w:div w:id="204224090">
          <w:marLeft w:val="480"/>
          <w:marRight w:val="0"/>
          <w:marTop w:val="0"/>
          <w:marBottom w:val="0"/>
          <w:divBdr>
            <w:top w:val="none" w:sz="0" w:space="0" w:color="auto"/>
            <w:left w:val="none" w:sz="0" w:space="0" w:color="auto"/>
            <w:bottom w:val="none" w:sz="0" w:space="0" w:color="auto"/>
            <w:right w:val="none" w:sz="0" w:space="0" w:color="auto"/>
          </w:divBdr>
        </w:div>
        <w:div w:id="1572421115">
          <w:marLeft w:val="480"/>
          <w:marRight w:val="0"/>
          <w:marTop w:val="0"/>
          <w:marBottom w:val="0"/>
          <w:divBdr>
            <w:top w:val="none" w:sz="0" w:space="0" w:color="auto"/>
            <w:left w:val="none" w:sz="0" w:space="0" w:color="auto"/>
            <w:bottom w:val="none" w:sz="0" w:space="0" w:color="auto"/>
            <w:right w:val="none" w:sz="0" w:space="0" w:color="auto"/>
          </w:divBdr>
        </w:div>
        <w:div w:id="540483805">
          <w:marLeft w:val="480"/>
          <w:marRight w:val="0"/>
          <w:marTop w:val="0"/>
          <w:marBottom w:val="0"/>
          <w:divBdr>
            <w:top w:val="none" w:sz="0" w:space="0" w:color="auto"/>
            <w:left w:val="none" w:sz="0" w:space="0" w:color="auto"/>
            <w:bottom w:val="none" w:sz="0" w:space="0" w:color="auto"/>
            <w:right w:val="none" w:sz="0" w:space="0" w:color="auto"/>
          </w:divBdr>
        </w:div>
        <w:div w:id="207180313">
          <w:marLeft w:val="480"/>
          <w:marRight w:val="0"/>
          <w:marTop w:val="0"/>
          <w:marBottom w:val="0"/>
          <w:divBdr>
            <w:top w:val="none" w:sz="0" w:space="0" w:color="auto"/>
            <w:left w:val="none" w:sz="0" w:space="0" w:color="auto"/>
            <w:bottom w:val="none" w:sz="0" w:space="0" w:color="auto"/>
            <w:right w:val="none" w:sz="0" w:space="0" w:color="auto"/>
          </w:divBdr>
        </w:div>
        <w:div w:id="676078365">
          <w:marLeft w:val="480"/>
          <w:marRight w:val="0"/>
          <w:marTop w:val="0"/>
          <w:marBottom w:val="0"/>
          <w:divBdr>
            <w:top w:val="none" w:sz="0" w:space="0" w:color="auto"/>
            <w:left w:val="none" w:sz="0" w:space="0" w:color="auto"/>
            <w:bottom w:val="none" w:sz="0" w:space="0" w:color="auto"/>
            <w:right w:val="none" w:sz="0" w:space="0" w:color="auto"/>
          </w:divBdr>
        </w:div>
        <w:div w:id="2825745">
          <w:marLeft w:val="480"/>
          <w:marRight w:val="0"/>
          <w:marTop w:val="0"/>
          <w:marBottom w:val="0"/>
          <w:divBdr>
            <w:top w:val="none" w:sz="0" w:space="0" w:color="auto"/>
            <w:left w:val="none" w:sz="0" w:space="0" w:color="auto"/>
            <w:bottom w:val="none" w:sz="0" w:space="0" w:color="auto"/>
            <w:right w:val="none" w:sz="0" w:space="0" w:color="auto"/>
          </w:divBdr>
        </w:div>
        <w:div w:id="1385181944">
          <w:marLeft w:val="480"/>
          <w:marRight w:val="0"/>
          <w:marTop w:val="0"/>
          <w:marBottom w:val="0"/>
          <w:divBdr>
            <w:top w:val="none" w:sz="0" w:space="0" w:color="auto"/>
            <w:left w:val="none" w:sz="0" w:space="0" w:color="auto"/>
            <w:bottom w:val="none" w:sz="0" w:space="0" w:color="auto"/>
            <w:right w:val="none" w:sz="0" w:space="0" w:color="auto"/>
          </w:divBdr>
        </w:div>
        <w:div w:id="2007171221">
          <w:marLeft w:val="480"/>
          <w:marRight w:val="0"/>
          <w:marTop w:val="0"/>
          <w:marBottom w:val="0"/>
          <w:divBdr>
            <w:top w:val="none" w:sz="0" w:space="0" w:color="auto"/>
            <w:left w:val="none" w:sz="0" w:space="0" w:color="auto"/>
            <w:bottom w:val="none" w:sz="0" w:space="0" w:color="auto"/>
            <w:right w:val="none" w:sz="0" w:space="0" w:color="auto"/>
          </w:divBdr>
        </w:div>
        <w:div w:id="1769420074">
          <w:marLeft w:val="480"/>
          <w:marRight w:val="0"/>
          <w:marTop w:val="0"/>
          <w:marBottom w:val="0"/>
          <w:divBdr>
            <w:top w:val="none" w:sz="0" w:space="0" w:color="auto"/>
            <w:left w:val="none" w:sz="0" w:space="0" w:color="auto"/>
            <w:bottom w:val="none" w:sz="0" w:space="0" w:color="auto"/>
            <w:right w:val="none" w:sz="0" w:space="0" w:color="auto"/>
          </w:divBdr>
        </w:div>
        <w:div w:id="898832637">
          <w:marLeft w:val="480"/>
          <w:marRight w:val="0"/>
          <w:marTop w:val="0"/>
          <w:marBottom w:val="0"/>
          <w:divBdr>
            <w:top w:val="none" w:sz="0" w:space="0" w:color="auto"/>
            <w:left w:val="none" w:sz="0" w:space="0" w:color="auto"/>
            <w:bottom w:val="none" w:sz="0" w:space="0" w:color="auto"/>
            <w:right w:val="none" w:sz="0" w:space="0" w:color="auto"/>
          </w:divBdr>
        </w:div>
        <w:div w:id="382872130">
          <w:marLeft w:val="480"/>
          <w:marRight w:val="0"/>
          <w:marTop w:val="0"/>
          <w:marBottom w:val="0"/>
          <w:divBdr>
            <w:top w:val="none" w:sz="0" w:space="0" w:color="auto"/>
            <w:left w:val="none" w:sz="0" w:space="0" w:color="auto"/>
            <w:bottom w:val="none" w:sz="0" w:space="0" w:color="auto"/>
            <w:right w:val="none" w:sz="0" w:space="0" w:color="auto"/>
          </w:divBdr>
        </w:div>
        <w:div w:id="947081526">
          <w:marLeft w:val="480"/>
          <w:marRight w:val="0"/>
          <w:marTop w:val="0"/>
          <w:marBottom w:val="0"/>
          <w:divBdr>
            <w:top w:val="none" w:sz="0" w:space="0" w:color="auto"/>
            <w:left w:val="none" w:sz="0" w:space="0" w:color="auto"/>
            <w:bottom w:val="none" w:sz="0" w:space="0" w:color="auto"/>
            <w:right w:val="none" w:sz="0" w:space="0" w:color="auto"/>
          </w:divBdr>
        </w:div>
        <w:div w:id="545065949">
          <w:marLeft w:val="480"/>
          <w:marRight w:val="0"/>
          <w:marTop w:val="0"/>
          <w:marBottom w:val="0"/>
          <w:divBdr>
            <w:top w:val="none" w:sz="0" w:space="0" w:color="auto"/>
            <w:left w:val="none" w:sz="0" w:space="0" w:color="auto"/>
            <w:bottom w:val="none" w:sz="0" w:space="0" w:color="auto"/>
            <w:right w:val="none" w:sz="0" w:space="0" w:color="auto"/>
          </w:divBdr>
        </w:div>
        <w:div w:id="1825849127">
          <w:marLeft w:val="480"/>
          <w:marRight w:val="0"/>
          <w:marTop w:val="0"/>
          <w:marBottom w:val="0"/>
          <w:divBdr>
            <w:top w:val="none" w:sz="0" w:space="0" w:color="auto"/>
            <w:left w:val="none" w:sz="0" w:space="0" w:color="auto"/>
            <w:bottom w:val="none" w:sz="0" w:space="0" w:color="auto"/>
            <w:right w:val="none" w:sz="0" w:space="0" w:color="auto"/>
          </w:divBdr>
        </w:div>
        <w:div w:id="404491736">
          <w:marLeft w:val="480"/>
          <w:marRight w:val="0"/>
          <w:marTop w:val="0"/>
          <w:marBottom w:val="0"/>
          <w:divBdr>
            <w:top w:val="none" w:sz="0" w:space="0" w:color="auto"/>
            <w:left w:val="none" w:sz="0" w:space="0" w:color="auto"/>
            <w:bottom w:val="none" w:sz="0" w:space="0" w:color="auto"/>
            <w:right w:val="none" w:sz="0" w:space="0" w:color="auto"/>
          </w:divBdr>
        </w:div>
        <w:div w:id="148984270">
          <w:marLeft w:val="480"/>
          <w:marRight w:val="0"/>
          <w:marTop w:val="0"/>
          <w:marBottom w:val="0"/>
          <w:divBdr>
            <w:top w:val="none" w:sz="0" w:space="0" w:color="auto"/>
            <w:left w:val="none" w:sz="0" w:space="0" w:color="auto"/>
            <w:bottom w:val="none" w:sz="0" w:space="0" w:color="auto"/>
            <w:right w:val="none" w:sz="0" w:space="0" w:color="auto"/>
          </w:divBdr>
        </w:div>
        <w:div w:id="826092286">
          <w:marLeft w:val="480"/>
          <w:marRight w:val="0"/>
          <w:marTop w:val="0"/>
          <w:marBottom w:val="0"/>
          <w:divBdr>
            <w:top w:val="none" w:sz="0" w:space="0" w:color="auto"/>
            <w:left w:val="none" w:sz="0" w:space="0" w:color="auto"/>
            <w:bottom w:val="none" w:sz="0" w:space="0" w:color="auto"/>
            <w:right w:val="none" w:sz="0" w:space="0" w:color="auto"/>
          </w:divBdr>
        </w:div>
        <w:div w:id="892427710">
          <w:marLeft w:val="480"/>
          <w:marRight w:val="0"/>
          <w:marTop w:val="0"/>
          <w:marBottom w:val="0"/>
          <w:divBdr>
            <w:top w:val="none" w:sz="0" w:space="0" w:color="auto"/>
            <w:left w:val="none" w:sz="0" w:space="0" w:color="auto"/>
            <w:bottom w:val="none" w:sz="0" w:space="0" w:color="auto"/>
            <w:right w:val="none" w:sz="0" w:space="0" w:color="auto"/>
          </w:divBdr>
        </w:div>
        <w:div w:id="1813862105">
          <w:marLeft w:val="480"/>
          <w:marRight w:val="0"/>
          <w:marTop w:val="0"/>
          <w:marBottom w:val="0"/>
          <w:divBdr>
            <w:top w:val="none" w:sz="0" w:space="0" w:color="auto"/>
            <w:left w:val="none" w:sz="0" w:space="0" w:color="auto"/>
            <w:bottom w:val="none" w:sz="0" w:space="0" w:color="auto"/>
            <w:right w:val="none" w:sz="0" w:space="0" w:color="auto"/>
          </w:divBdr>
        </w:div>
        <w:div w:id="1246913830">
          <w:marLeft w:val="480"/>
          <w:marRight w:val="0"/>
          <w:marTop w:val="0"/>
          <w:marBottom w:val="0"/>
          <w:divBdr>
            <w:top w:val="none" w:sz="0" w:space="0" w:color="auto"/>
            <w:left w:val="none" w:sz="0" w:space="0" w:color="auto"/>
            <w:bottom w:val="none" w:sz="0" w:space="0" w:color="auto"/>
            <w:right w:val="none" w:sz="0" w:space="0" w:color="auto"/>
          </w:divBdr>
        </w:div>
        <w:div w:id="520322108">
          <w:marLeft w:val="480"/>
          <w:marRight w:val="0"/>
          <w:marTop w:val="0"/>
          <w:marBottom w:val="0"/>
          <w:divBdr>
            <w:top w:val="none" w:sz="0" w:space="0" w:color="auto"/>
            <w:left w:val="none" w:sz="0" w:space="0" w:color="auto"/>
            <w:bottom w:val="none" w:sz="0" w:space="0" w:color="auto"/>
            <w:right w:val="none" w:sz="0" w:space="0" w:color="auto"/>
          </w:divBdr>
        </w:div>
        <w:div w:id="1579554891">
          <w:marLeft w:val="480"/>
          <w:marRight w:val="0"/>
          <w:marTop w:val="0"/>
          <w:marBottom w:val="0"/>
          <w:divBdr>
            <w:top w:val="none" w:sz="0" w:space="0" w:color="auto"/>
            <w:left w:val="none" w:sz="0" w:space="0" w:color="auto"/>
            <w:bottom w:val="none" w:sz="0" w:space="0" w:color="auto"/>
            <w:right w:val="none" w:sz="0" w:space="0" w:color="auto"/>
          </w:divBdr>
        </w:div>
        <w:div w:id="1758139343">
          <w:marLeft w:val="480"/>
          <w:marRight w:val="0"/>
          <w:marTop w:val="0"/>
          <w:marBottom w:val="0"/>
          <w:divBdr>
            <w:top w:val="none" w:sz="0" w:space="0" w:color="auto"/>
            <w:left w:val="none" w:sz="0" w:space="0" w:color="auto"/>
            <w:bottom w:val="none" w:sz="0" w:space="0" w:color="auto"/>
            <w:right w:val="none" w:sz="0" w:space="0" w:color="auto"/>
          </w:divBdr>
        </w:div>
        <w:div w:id="1156458361">
          <w:marLeft w:val="480"/>
          <w:marRight w:val="0"/>
          <w:marTop w:val="0"/>
          <w:marBottom w:val="0"/>
          <w:divBdr>
            <w:top w:val="none" w:sz="0" w:space="0" w:color="auto"/>
            <w:left w:val="none" w:sz="0" w:space="0" w:color="auto"/>
            <w:bottom w:val="none" w:sz="0" w:space="0" w:color="auto"/>
            <w:right w:val="none" w:sz="0" w:space="0" w:color="auto"/>
          </w:divBdr>
        </w:div>
        <w:div w:id="1784691184">
          <w:marLeft w:val="480"/>
          <w:marRight w:val="0"/>
          <w:marTop w:val="0"/>
          <w:marBottom w:val="0"/>
          <w:divBdr>
            <w:top w:val="none" w:sz="0" w:space="0" w:color="auto"/>
            <w:left w:val="none" w:sz="0" w:space="0" w:color="auto"/>
            <w:bottom w:val="none" w:sz="0" w:space="0" w:color="auto"/>
            <w:right w:val="none" w:sz="0" w:space="0" w:color="auto"/>
          </w:divBdr>
        </w:div>
        <w:div w:id="153568767">
          <w:marLeft w:val="480"/>
          <w:marRight w:val="0"/>
          <w:marTop w:val="0"/>
          <w:marBottom w:val="0"/>
          <w:divBdr>
            <w:top w:val="none" w:sz="0" w:space="0" w:color="auto"/>
            <w:left w:val="none" w:sz="0" w:space="0" w:color="auto"/>
            <w:bottom w:val="none" w:sz="0" w:space="0" w:color="auto"/>
            <w:right w:val="none" w:sz="0" w:space="0" w:color="auto"/>
          </w:divBdr>
        </w:div>
        <w:div w:id="542258026">
          <w:marLeft w:val="480"/>
          <w:marRight w:val="0"/>
          <w:marTop w:val="0"/>
          <w:marBottom w:val="0"/>
          <w:divBdr>
            <w:top w:val="none" w:sz="0" w:space="0" w:color="auto"/>
            <w:left w:val="none" w:sz="0" w:space="0" w:color="auto"/>
            <w:bottom w:val="none" w:sz="0" w:space="0" w:color="auto"/>
            <w:right w:val="none" w:sz="0" w:space="0" w:color="auto"/>
          </w:divBdr>
        </w:div>
        <w:div w:id="1357003607">
          <w:marLeft w:val="480"/>
          <w:marRight w:val="0"/>
          <w:marTop w:val="0"/>
          <w:marBottom w:val="0"/>
          <w:divBdr>
            <w:top w:val="none" w:sz="0" w:space="0" w:color="auto"/>
            <w:left w:val="none" w:sz="0" w:space="0" w:color="auto"/>
            <w:bottom w:val="none" w:sz="0" w:space="0" w:color="auto"/>
            <w:right w:val="none" w:sz="0" w:space="0" w:color="auto"/>
          </w:divBdr>
        </w:div>
        <w:div w:id="1157913627">
          <w:marLeft w:val="480"/>
          <w:marRight w:val="0"/>
          <w:marTop w:val="0"/>
          <w:marBottom w:val="0"/>
          <w:divBdr>
            <w:top w:val="none" w:sz="0" w:space="0" w:color="auto"/>
            <w:left w:val="none" w:sz="0" w:space="0" w:color="auto"/>
            <w:bottom w:val="none" w:sz="0" w:space="0" w:color="auto"/>
            <w:right w:val="none" w:sz="0" w:space="0" w:color="auto"/>
          </w:divBdr>
        </w:div>
        <w:div w:id="1263687734">
          <w:marLeft w:val="480"/>
          <w:marRight w:val="0"/>
          <w:marTop w:val="0"/>
          <w:marBottom w:val="0"/>
          <w:divBdr>
            <w:top w:val="none" w:sz="0" w:space="0" w:color="auto"/>
            <w:left w:val="none" w:sz="0" w:space="0" w:color="auto"/>
            <w:bottom w:val="none" w:sz="0" w:space="0" w:color="auto"/>
            <w:right w:val="none" w:sz="0" w:space="0" w:color="auto"/>
          </w:divBdr>
        </w:div>
        <w:div w:id="1510824695">
          <w:marLeft w:val="480"/>
          <w:marRight w:val="0"/>
          <w:marTop w:val="0"/>
          <w:marBottom w:val="0"/>
          <w:divBdr>
            <w:top w:val="none" w:sz="0" w:space="0" w:color="auto"/>
            <w:left w:val="none" w:sz="0" w:space="0" w:color="auto"/>
            <w:bottom w:val="none" w:sz="0" w:space="0" w:color="auto"/>
            <w:right w:val="none" w:sz="0" w:space="0" w:color="auto"/>
          </w:divBdr>
        </w:div>
        <w:div w:id="277680830">
          <w:marLeft w:val="480"/>
          <w:marRight w:val="0"/>
          <w:marTop w:val="0"/>
          <w:marBottom w:val="0"/>
          <w:divBdr>
            <w:top w:val="none" w:sz="0" w:space="0" w:color="auto"/>
            <w:left w:val="none" w:sz="0" w:space="0" w:color="auto"/>
            <w:bottom w:val="none" w:sz="0" w:space="0" w:color="auto"/>
            <w:right w:val="none" w:sz="0" w:space="0" w:color="auto"/>
          </w:divBdr>
        </w:div>
        <w:div w:id="378014726">
          <w:marLeft w:val="480"/>
          <w:marRight w:val="0"/>
          <w:marTop w:val="0"/>
          <w:marBottom w:val="0"/>
          <w:divBdr>
            <w:top w:val="none" w:sz="0" w:space="0" w:color="auto"/>
            <w:left w:val="none" w:sz="0" w:space="0" w:color="auto"/>
            <w:bottom w:val="none" w:sz="0" w:space="0" w:color="auto"/>
            <w:right w:val="none" w:sz="0" w:space="0" w:color="auto"/>
          </w:divBdr>
        </w:div>
        <w:div w:id="1856187582">
          <w:marLeft w:val="480"/>
          <w:marRight w:val="0"/>
          <w:marTop w:val="0"/>
          <w:marBottom w:val="0"/>
          <w:divBdr>
            <w:top w:val="none" w:sz="0" w:space="0" w:color="auto"/>
            <w:left w:val="none" w:sz="0" w:space="0" w:color="auto"/>
            <w:bottom w:val="none" w:sz="0" w:space="0" w:color="auto"/>
            <w:right w:val="none" w:sz="0" w:space="0" w:color="auto"/>
          </w:divBdr>
        </w:div>
        <w:div w:id="662513323">
          <w:marLeft w:val="480"/>
          <w:marRight w:val="0"/>
          <w:marTop w:val="0"/>
          <w:marBottom w:val="0"/>
          <w:divBdr>
            <w:top w:val="none" w:sz="0" w:space="0" w:color="auto"/>
            <w:left w:val="none" w:sz="0" w:space="0" w:color="auto"/>
            <w:bottom w:val="none" w:sz="0" w:space="0" w:color="auto"/>
            <w:right w:val="none" w:sz="0" w:space="0" w:color="auto"/>
          </w:divBdr>
        </w:div>
        <w:div w:id="984429873">
          <w:marLeft w:val="480"/>
          <w:marRight w:val="0"/>
          <w:marTop w:val="0"/>
          <w:marBottom w:val="0"/>
          <w:divBdr>
            <w:top w:val="none" w:sz="0" w:space="0" w:color="auto"/>
            <w:left w:val="none" w:sz="0" w:space="0" w:color="auto"/>
            <w:bottom w:val="none" w:sz="0" w:space="0" w:color="auto"/>
            <w:right w:val="none" w:sz="0" w:space="0" w:color="auto"/>
          </w:divBdr>
        </w:div>
        <w:div w:id="1813717487">
          <w:marLeft w:val="480"/>
          <w:marRight w:val="0"/>
          <w:marTop w:val="0"/>
          <w:marBottom w:val="0"/>
          <w:divBdr>
            <w:top w:val="none" w:sz="0" w:space="0" w:color="auto"/>
            <w:left w:val="none" w:sz="0" w:space="0" w:color="auto"/>
            <w:bottom w:val="none" w:sz="0" w:space="0" w:color="auto"/>
            <w:right w:val="none" w:sz="0" w:space="0" w:color="auto"/>
          </w:divBdr>
        </w:div>
        <w:div w:id="1949242062">
          <w:marLeft w:val="480"/>
          <w:marRight w:val="0"/>
          <w:marTop w:val="0"/>
          <w:marBottom w:val="0"/>
          <w:divBdr>
            <w:top w:val="none" w:sz="0" w:space="0" w:color="auto"/>
            <w:left w:val="none" w:sz="0" w:space="0" w:color="auto"/>
            <w:bottom w:val="none" w:sz="0" w:space="0" w:color="auto"/>
            <w:right w:val="none" w:sz="0" w:space="0" w:color="auto"/>
          </w:divBdr>
        </w:div>
        <w:div w:id="1284192997">
          <w:marLeft w:val="480"/>
          <w:marRight w:val="0"/>
          <w:marTop w:val="0"/>
          <w:marBottom w:val="0"/>
          <w:divBdr>
            <w:top w:val="none" w:sz="0" w:space="0" w:color="auto"/>
            <w:left w:val="none" w:sz="0" w:space="0" w:color="auto"/>
            <w:bottom w:val="none" w:sz="0" w:space="0" w:color="auto"/>
            <w:right w:val="none" w:sz="0" w:space="0" w:color="auto"/>
          </w:divBdr>
        </w:div>
        <w:div w:id="915361677">
          <w:marLeft w:val="480"/>
          <w:marRight w:val="0"/>
          <w:marTop w:val="0"/>
          <w:marBottom w:val="0"/>
          <w:divBdr>
            <w:top w:val="none" w:sz="0" w:space="0" w:color="auto"/>
            <w:left w:val="none" w:sz="0" w:space="0" w:color="auto"/>
            <w:bottom w:val="none" w:sz="0" w:space="0" w:color="auto"/>
            <w:right w:val="none" w:sz="0" w:space="0" w:color="auto"/>
          </w:divBdr>
        </w:div>
        <w:div w:id="2144955101">
          <w:marLeft w:val="480"/>
          <w:marRight w:val="0"/>
          <w:marTop w:val="0"/>
          <w:marBottom w:val="0"/>
          <w:divBdr>
            <w:top w:val="none" w:sz="0" w:space="0" w:color="auto"/>
            <w:left w:val="none" w:sz="0" w:space="0" w:color="auto"/>
            <w:bottom w:val="none" w:sz="0" w:space="0" w:color="auto"/>
            <w:right w:val="none" w:sz="0" w:space="0" w:color="auto"/>
          </w:divBdr>
        </w:div>
        <w:div w:id="554858536">
          <w:marLeft w:val="480"/>
          <w:marRight w:val="0"/>
          <w:marTop w:val="0"/>
          <w:marBottom w:val="0"/>
          <w:divBdr>
            <w:top w:val="none" w:sz="0" w:space="0" w:color="auto"/>
            <w:left w:val="none" w:sz="0" w:space="0" w:color="auto"/>
            <w:bottom w:val="none" w:sz="0" w:space="0" w:color="auto"/>
            <w:right w:val="none" w:sz="0" w:space="0" w:color="auto"/>
          </w:divBdr>
        </w:div>
      </w:divsChild>
    </w:div>
    <w:div w:id="642542142">
      <w:bodyDiv w:val="1"/>
      <w:marLeft w:val="0"/>
      <w:marRight w:val="0"/>
      <w:marTop w:val="0"/>
      <w:marBottom w:val="0"/>
      <w:divBdr>
        <w:top w:val="none" w:sz="0" w:space="0" w:color="auto"/>
        <w:left w:val="none" w:sz="0" w:space="0" w:color="auto"/>
        <w:bottom w:val="none" w:sz="0" w:space="0" w:color="auto"/>
        <w:right w:val="none" w:sz="0" w:space="0" w:color="auto"/>
      </w:divBdr>
    </w:div>
    <w:div w:id="642661564">
      <w:bodyDiv w:val="1"/>
      <w:marLeft w:val="0"/>
      <w:marRight w:val="0"/>
      <w:marTop w:val="0"/>
      <w:marBottom w:val="0"/>
      <w:divBdr>
        <w:top w:val="none" w:sz="0" w:space="0" w:color="auto"/>
        <w:left w:val="none" w:sz="0" w:space="0" w:color="auto"/>
        <w:bottom w:val="none" w:sz="0" w:space="0" w:color="auto"/>
        <w:right w:val="none" w:sz="0" w:space="0" w:color="auto"/>
      </w:divBdr>
    </w:div>
    <w:div w:id="647782553">
      <w:bodyDiv w:val="1"/>
      <w:marLeft w:val="0"/>
      <w:marRight w:val="0"/>
      <w:marTop w:val="0"/>
      <w:marBottom w:val="0"/>
      <w:divBdr>
        <w:top w:val="none" w:sz="0" w:space="0" w:color="auto"/>
        <w:left w:val="none" w:sz="0" w:space="0" w:color="auto"/>
        <w:bottom w:val="none" w:sz="0" w:space="0" w:color="auto"/>
        <w:right w:val="none" w:sz="0" w:space="0" w:color="auto"/>
      </w:divBdr>
      <w:divsChild>
        <w:div w:id="1509175991">
          <w:marLeft w:val="640"/>
          <w:marRight w:val="0"/>
          <w:marTop w:val="0"/>
          <w:marBottom w:val="0"/>
          <w:divBdr>
            <w:top w:val="none" w:sz="0" w:space="0" w:color="auto"/>
            <w:left w:val="none" w:sz="0" w:space="0" w:color="auto"/>
            <w:bottom w:val="none" w:sz="0" w:space="0" w:color="auto"/>
            <w:right w:val="none" w:sz="0" w:space="0" w:color="auto"/>
          </w:divBdr>
        </w:div>
        <w:div w:id="1852262257">
          <w:marLeft w:val="640"/>
          <w:marRight w:val="0"/>
          <w:marTop w:val="0"/>
          <w:marBottom w:val="0"/>
          <w:divBdr>
            <w:top w:val="none" w:sz="0" w:space="0" w:color="auto"/>
            <w:left w:val="none" w:sz="0" w:space="0" w:color="auto"/>
            <w:bottom w:val="none" w:sz="0" w:space="0" w:color="auto"/>
            <w:right w:val="none" w:sz="0" w:space="0" w:color="auto"/>
          </w:divBdr>
        </w:div>
        <w:div w:id="158277906">
          <w:marLeft w:val="640"/>
          <w:marRight w:val="0"/>
          <w:marTop w:val="0"/>
          <w:marBottom w:val="0"/>
          <w:divBdr>
            <w:top w:val="none" w:sz="0" w:space="0" w:color="auto"/>
            <w:left w:val="none" w:sz="0" w:space="0" w:color="auto"/>
            <w:bottom w:val="none" w:sz="0" w:space="0" w:color="auto"/>
            <w:right w:val="none" w:sz="0" w:space="0" w:color="auto"/>
          </w:divBdr>
        </w:div>
        <w:div w:id="184296091">
          <w:marLeft w:val="640"/>
          <w:marRight w:val="0"/>
          <w:marTop w:val="0"/>
          <w:marBottom w:val="0"/>
          <w:divBdr>
            <w:top w:val="none" w:sz="0" w:space="0" w:color="auto"/>
            <w:left w:val="none" w:sz="0" w:space="0" w:color="auto"/>
            <w:bottom w:val="none" w:sz="0" w:space="0" w:color="auto"/>
            <w:right w:val="none" w:sz="0" w:space="0" w:color="auto"/>
          </w:divBdr>
        </w:div>
        <w:div w:id="1549146276">
          <w:marLeft w:val="640"/>
          <w:marRight w:val="0"/>
          <w:marTop w:val="0"/>
          <w:marBottom w:val="0"/>
          <w:divBdr>
            <w:top w:val="none" w:sz="0" w:space="0" w:color="auto"/>
            <w:left w:val="none" w:sz="0" w:space="0" w:color="auto"/>
            <w:bottom w:val="none" w:sz="0" w:space="0" w:color="auto"/>
            <w:right w:val="none" w:sz="0" w:space="0" w:color="auto"/>
          </w:divBdr>
        </w:div>
        <w:div w:id="1928925005">
          <w:marLeft w:val="640"/>
          <w:marRight w:val="0"/>
          <w:marTop w:val="0"/>
          <w:marBottom w:val="0"/>
          <w:divBdr>
            <w:top w:val="none" w:sz="0" w:space="0" w:color="auto"/>
            <w:left w:val="none" w:sz="0" w:space="0" w:color="auto"/>
            <w:bottom w:val="none" w:sz="0" w:space="0" w:color="auto"/>
            <w:right w:val="none" w:sz="0" w:space="0" w:color="auto"/>
          </w:divBdr>
        </w:div>
        <w:div w:id="1234507741">
          <w:marLeft w:val="640"/>
          <w:marRight w:val="0"/>
          <w:marTop w:val="0"/>
          <w:marBottom w:val="0"/>
          <w:divBdr>
            <w:top w:val="none" w:sz="0" w:space="0" w:color="auto"/>
            <w:left w:val="none" w:sz="0" w:space="0" w:color="auto"/>
            <w:bottom w:val="none" w:sz="0" w:space="0" w:color="auto"/>
            <w:right w:val="none" w:sz="0" w:space="0" w:color="auto"/>
          </w:divBdr>
        </w:div>
        <w:div w:id="907499201">
          <w:marLeft w:val="640"/>
          <w:marRight w:val="0"/>
          <w:marTop w:val="0"/>
          <w:marBottom w:val="0"/>
          <w:divBdr>
            <w:top w:val="none" w:sz="0" w:space="0" w:color="auto"/>
            <w:left w:val="none" w:sz="0" w:space="0" w:color="auto"/>
            <w:bottom w:val="none" w:sz="0" w:space="0" w:color="auto"/>
            <w:right w:val="none" w:sz="0" w:space="0" w:color="auto"/>
          </w:divBdr>
        </w:div>
        <w:div w:id="310643258">
          <w:marLeft w:val="640"/>
          <w:marRight w:val="0"/>
          <w:marTop w:val="0"/>
          <w:marBottom w:val="0"/>
          <w:divBdr>
            <w:top w:val="none" w:sz="0" w:space="0" w:color="auto"/>
            <w:left w:val="none" w:sz="0" w:space="0" w:color="auto"/>
            <w:bottom w:val="none" w:sz="0" w:space="0" w:color="auto"/>
            <w:right w:val="none" w:sz="0" w:space="0" w:color="auto"/>
          </w:divBdr>
        </w:div>
        <w:div w:id="131485849">
          <w:marLeft w:val="640"/>
          <w:marRight w:val="0"/>
          <w:marTop w:val="0"/>
          <w:marBottom w:val="0"/>
          <w:divBdr>
            <w:top w:val="none" w:sz="0" w:space="0" w:color="auto"/>
            <w:left w:val="none" w:sz="0" w:space="0" w:color="auto"/>
            <w:bottom w:val="none" w:sz="0" w:space="0" w:color="auto"/>
            <w:right w:val="none" w:sz="0" w:space="0" w:color="auto"/>
          </w:divBdr>
        </w:div>
        <w:div w:id="883105258">
          <w:marLeft w:val="640"/>
          <w:marRight w:val="0"/>
          <w:marTop w:val="0"/>
          <w:marBottom w:val="0"/>
          <w:divBdr>
            <w:top w:val="none" w:sz="0" w:space="0" w:color="auto"/>
            <w:left w:val="none" w:sz="0" w:space="0" w:color="auto"/>
            <w:bottom w:val="none" w:sz="0" w:space="0" w:color="auto"/>
            <w:right w:val="none" w:sz="0" w:space="0" w:color="auto"/>
          </w:divBdr>
        </w:div>
        <w:div w:id="745882460">
          <w:marLeft w:val="640"/>
          <w:marRight w:val="0"/>
          <w:marTop w:val="0"/>
          <w:marBottom w:val="0"/>
          <w:divBdr>
            <w:top w:val="none" w:sz="0" w:space="0" w:color="auto"/>
            <w:left w:val="none" w:sz="0" w:space="0" w:color="auto"/>
            <w:bottom w:val="none" w:sz="0" w:space="0" w:color="auto"/>
            <w:right w:val="none" w:sz="0" w:space="0" w:color="auto"/>
          </w:divBdr>
        </w:div>
        <w:div w:id="139537831">
          <w:marLeft w:val="640"/>
          <w:marRight w:val="0"/>
          <w:marTop w:val="0"/>
          <w:marBottom w:val="0"/>
          <w:divBdr>
            <w:top w:val="none" w:sz="0" w:space="0" w:color="auto"/>
            <w:left w:val="none" w:sz="0" w:space="0" w:color="auto"/>
            <w:bottom w:val="none" w:sz="0" w:space="0" w:color="auto"/>
            <w:right w:val="none" w:sz="0" w:space="0" w:color="auto"/>
          </w:divBdr>
        </w:div>
        <w:div w:id="1029841195">
          <w:marLeft w:val="640"/>
          <w:marRight w:val="0"/>
          <w:marTop w:val="0"/>
          <w:marBottom w:val="0"/>
          <w:divBdr>
            <w:top w:val="none" w:sz="0" w:space="0" w:color="auto"/>
            <w:left w:val="none" w:sz="0" w:space="0" w:color="auto"/>
            <w:bottom w:val="none" w:sz="0" w:space="0" w:color="auto"/>
            <w:right w:val="none" w:sz="0" w:space="0" w:color="auto"/>
          </w:divBdr>
        </w:div>
        <w:div w:id="1439450458">
          <w:marLeft w:val="640"/>
          <w:marRight w:val="0"/>
          <w:marTop w:val="0"/>
          <w:marBottom w:val="0"/>
          <w:divBdr>
            <w:top w:val="none" w:sz="0" w:space="0" w:color="auto"/>
            <w:left w:val="none" w:sz="0" w:space="0" w:color="auto"/>
            <w:bottom w:val="none" w:sz="0" w:space="0" w:color="auto"/>
            <w:right w:val="none" w:sz="0" w:space="0" w:color="auto"/>
          </w:divBdr>
        </w:div>
        <w:div w:id="45106642">
          <w:marLeft w:val="640"/>
          <w:marRight w:val="0"/>
          <w:marTop w:val="0"/>
          <w:marBottom w:val="0"/>
          <w:divBdr>
            <w:top w:val="none" w:sz="0" w:space="0" w:color="auto"/>
            <w:left w:val="none" w:sz="0" w:space="0" w:color="auto"/>
            <w:bottom w:val="none" w:sz="0" w:space="0" w:color="auto"/>
            <w:right w:val="none" w:sz="0" w:space="0" w:color="auto"/>
          </w:divBdr>
        </w:div>
        <w:div w:id="723069216">
          <w:marLeft w:val="640"/>
          <w:marRight w:val="0"/>
          <w:marTop w:val="0"/>
          <w:marBottom w:val="0"/>
          <w:divBdr>
            <w:top w:val="none" w:sz="0" w:space="0" w:color="auto"/>
            <w:left w:val="none" w:sz="0" w:space="0" w:color="auto"/>
            <w:bottom w:val="none" w:sz="0" w:space="0" w:color="auto"/>
            <w:right w:val="none" w:sz="0" w:space="0" w:color="auto"/>
          </w:divBdr>
        </w:div>
        <w:div w:id="1623536381">
          <w:marLeft w:val="640"/>
          <w:marRight w:val="0"/>
          <w:marTop w:val="0"/>
          <w:marBottom w:val="0"/>
          <w:divBdr>
            <w:top w:val="none" w:sz="0" w:space="0" w:color="auto"/>
            <w:left w:val="none" w:sz="0" w:space="0" w:color="auto"/>
            <w:bottom w:val="none" w:sz="0" w:space="0" w:color="auto"/>
            <w:right w:val="none" w:sz="0" w:space="0" w:color="auto"/>
          </w:divBdr>
        </w:div>
        <w:div w:id="1626812138">
          <w:marLeft w:val="640"/>
          <w:marRight w:val="0"/>
          <w:marTop w:val="0"/>
          <w:marBottom w:val="0"/>
          <w:divBdr>
            <w:top w:val="none" w:sz="0" w:space="0" w:color="auto"/>
            <w:left w:val="none" w:sz="0" w:space="0" w:color="auto"/>
            <w:bottom w:val="none" w:sz="0" w:space="0" w:color="auto"/>
            <w:right w:val="none" w:sz="0" w:space="0" w:color="auto"/>
          </w:divBdr>
        </w:div>
        <w:div w:id="1081946408">
          <w:marLeft w:val="640"/>
          <w:marRight w:val="0"/>
          <w:marTop w:val="0"/>
          <w:marBottom w:val="0"/>
          <w:divBdr>
            <w:top w:val="none" w:sz="0" w:space="0" w:color="auto"/>
            <w:left w:val="none" w:sz="0" w:space="0" w:color="auto"/>
            <w:bottom w:val="none" w:sz="0" w:space="0" w:color="auto"/>
            <w:right w:val="none" w:sz="0" w:space="0" w:color="auto"/>
          </w:divBdr>
        </w:div>
        <w:div w:id="1328946723">
          <w:marLeft w:val="640"/>
          <w:marRight w:val="0"/>
          <w:marTop w:val="0"/>
          <w:marBottom w:val="0"/>
          <w:divBdr>
            <w:top w:val="none" w:sz="0" w:space="0" w:color="auto"/>
            <w:left w:val="none" w:sz="0" w:space="0" w:color="auto"/>
            <w:bottom w:val="none" w:sz="0" w:space="0" w:color="auto"/>
            <w:right w:val="none" w:sz="0" w:space="0" w:color="auto"/>
          </w:divBdr>
        </w:div>
        <w:div w:id="2046637370">
          <w:marLeft w:val="640"/>
          <w:marRight w:val="0"/>
          <w:marTop w:val="0"/>
          <w:marBottom w:val="0"/>
          <w:divBdr>
            <w:top w:val="none" w:sz="0" w:space="0" w:color="auto"/>
            <w:left w:val="none" w:sz="0" w:space="0" w:color="auto"/>
            <w:bottom w:val="none" w:sz="0" w:space="0" w:color="auto"/>
            <w:right w:val="none" w:sz="0" w:space="0" w:color="auto"/>
          </w:divBdr>
        </w:div>
        <w:div w:id="98650436">
          <w:marLeft w:val="640"/>
          <w:marRight w:val="0"/>
          <w:marTop w:val="0"/>
          <w:marBottom w:val="0"/>
          <w:divBdr>
            <w:top w:val="none" w:sz="0" w:space="0" w:color="auto"/>
            <w:left w:val="none" w:sz="0" w:space="0" w:color="auto"/>
            <w:bottom w:val="none" w:sz="0" w:space="0" w:color="auto"/>
            <w:right w:val="none" w:sz="0" w:space="0" w:color="auto"/>
          </w:divBdr>
        </w:div>
        <w:div w:id="1341197839">
          <w:marLeft w:val="640"/>
          <w:marRight w:val="0"/>
          <w:marTop w:val="0"/>
          <w:marBottom w:val="0"/>
          <w:divBdr>
            <w:top w:val="none" w:sz="0" w:space="0" w:color="auto"/>
            <w:left w:val="none" w:sz="0" w:space="0" w:color="auto"/>
            <w:bottom w:val="none" w:sz="0" w:space="0" w:color="auto"/>
            <w:right w:val="none" w:sz="0" w:space="0" w:color="auto"/>
          </w:divBdr>
        </w:div>
        <w:div w:id="149446752">
          <w:marLeft w:val="640"/>
          <w:marRight w:val="0"/>
          <w:marTop w:val="0"/>
          <w:marBottom w:val="0"/>
          <w:divBdr>
            <w:top w:val="none" w:sz="0" w:space="0" w:color="auto"/>
            <w:left w:val="none" w:sz="0" w:space="0" w:color="auto"/>
            <w:bottom w:val="none" w:sz="0" w:space="0" w:color="auto"/>
            <w:right w:val="none" w:sz="0" w:space="0" w:color="auto"/>
          </w:divBdr>
        </w:div>
        <w:div w:id="102116645">
          <w:marLeft w:val="640"/>
          <w:marRight w:val="0"/>
          <w:marTop w:val="0"/>
          <w:marBottom w:val="0"/>
          <w:divBdr>
            <w:top w:val="none" w:sz="0" w:space="0" w:color="auto"/>
            <w:left w:val="none" w:sz="0" w:space="0" w:color="auto"/>
            <w:bottom w:val="none" w:sz="0" w:space="0" w:color="auto"/>
            <w:right w:val="none" w:sz="0" w:space="0" w:color="auto"/>
          </w:divBdr>
        </w:div>
        <w:div w:id="129173775">
          <w:marLeft w:val="640"/>
          <w:marRight w:val="0"/>
          <w:marTop w:val="0"/>
          <w:marBottom w:val="0"/>
          <w:divBdr>
            <w:top w:val="none" w:sz="0" w:space="0" w:color="auto"/>
            <w:left w:val="none" w:sz="0" w:space="0" w:color="auto"/>
            <w:bottom w:val="none" w:sz="0" w:space="0" w:color="auto"/>
            <w:right w:val="none" w:sz="0" w:space="0" w:color="auto"/>
          </w:divBdr>
        </w:div>
        <w:div w:id="2082436471">
          <w:marLeft w:val="640"/>
          <w:marRight w:val="0"/>
          <w:marTop w:val="0"/>
          <w:marBottom w:val="0"/>
          <w:divBdr>
            <w:top w:val="none" w:sz="0" w:space="0" w:color="auto"/>
            <w:left w:val="none" w:sz="0" w:space="0" w:color="auto"/>
            <w:bottom w:val="none" w:sz="0" w:space="0" w:color="auto"/>
            <w:right w:val="none" w:sz="0" w:space="0" w:color="auto"/>
          </w:divBdr>
        </w:div>
        <w:div w:id="650791340">
          <w:marLeft w:val="640"/>
          <w:marRight w:val="0"/>
          <w:marTop w:val="0"/>
          <w:marBottom w:val="0"/>
          <w:divBdr>
            <w:top w:val="none" w:sz="0" w:space="0" w:color="auto"/>
            <w:left w:val="none" w:sz="0" w:space="0" w:color="auto"/>
            <w:bottom w:val="none" w:sz="0" w:space="0" w:color="auto"/>
            <w:right w:val="none" w:sz="0" w:space="0" w:color="auto"/>
          </w:divBdr>
        </w:div>
        <w:div w:id="1076829512">
          <w:marLeft w:val="640"/>
          <w:marRight w:val="0"/>
          <w:marTop w:val="0"/>
          <w:marBottom w:val="0"/>
          <w:divBdr>
            <w:top w:val="none" w:sz="0" w:space="0" w:color="auto"/>
            <w:left w:val="none" w:sz="0" w:space="0" w:color="auto"/>
            <w:bottom w:val="none" w:sz="0" w:space="0" w:color="auto"/>
            <w:right w:val="none" w:sz="0" w:space="0" w:color="auto"/>
          </w:divBdr>
        </w:div>
        <w:div w:id="1337227606">
          <w:marLeft w:val="640"/>
          <w:marRight w:val="0"/>
          <w:marTop w:val="0"/>
          <w:marBottom w:val="0"/>
          <w:divBdr>
            <w:top w:val="none" w:sz="0" w:space="0" w:color="auto"/>
            <w:left w:val="none" w:sz="0" w:space="0" w:color="auto"/>
            <w:bottom w:val="none" w:sz="0" w:space="0" w:color="auto"/>
            <w:right w:val="none" w:sz="0" w:space="0" w:color="auto"/>
          </w:divBdr>
        </w:div>
        <w:div w:id="2117092151">
          <w:marLeft w:val="640"/>
          <w:marRight w:val="0"/>
          <w:marTop w:val="0"/>
          <w:marBottom w:val="0"/>
          <w:divBdr>
            <w:top w:val="none" w:sz="0" w:space="0" w:color="auto"/>
            <w:left w:val="none" w:sz="0" w:space="0" w:color="auto"/>
            <w:bottom w:val="none" w:sz="0" w:space="0" w:color="auto"/>
            <w:right w:val="none" w:sz="0" w:space="0" w:color="auto"/>
          </w:divBdr>
        </w:div>
        <w:div w:id="55130978">
          <w:marLeft w:val="640"/>
          <w:marRight w:val="0"/>
          <w:marTop w:val="0"/>
          <w:marBottom w:val="0"/>
          <w:divBdr>
            <w:top w:val="none" w:sz="0" w:space="0" w:color="auto"/>
            <w:left w:val="none" w:sz="0" w:space="0" w:color="auto"/>
            <w:bottom w:val="none" w:sz="0" w:space="0" w:color="auto"/>
            <w:right w:val="none" w:sz="0" w:space="0" w:color="auto"/>
          </w:divBdr>
        </w:div>
        <w:div w:id="43649430">
          <w:marLeft w:val="640"/>
          <w:marRight w:val="0"/>
          <w:marTop w:val="0"/>
          <w:marBottom w:val="0"/>
          <w:divBdr>
            <w:top w:val="none" w:sz="0" w:space="0" w:color="auto"/>
            <w:left w:val="none" w:sz="0" w:space="0" w:color="auto"/>
            <w:bottom w:val="none" w:sz="0" w:space="0" w:color="auto"/>
            <w:right w:val="none" w:sz="0" w:space="0" w:color="auto"/>
          </w:divBdr>
        </w:div>
        <w:div w:id="251013963">
          <w:marLeft w:val="640"/>
          <w:marRight w:val="0"/>
          <w:marTop w:val="0"/>
          <w:marBottom w:val="0"/>
          <w:divBdr>
            <w:top w:val="none" w:sz="0" w:space="0" w:color="auto"/>
            <w:left w:val="none" w:sz="0" w:space="0" w:color="auto"/>
            <w:bottom w:val="none" w:sz="0" w:space="0" w:color="auto"/>
            <w:right w:val="none" w:sz="0" w:space="0" w:color="auto"/>
          </w:divBdr>
        </w:div>
        <w:div w:id="351883821">
          <w:marLeft w:val="640"/>
          <w:marRight w:val="0"/>
          <w:marTop w:val="0"/>
          <w:marBottom w:val="0"/>
          <w:divBdr>
            <w:top w:val="none" w:sz="0" w:space="0" w:color="auto"/>
            <w:left w:val="none" w:sz="0" w:space="0" w:color="auto"/>
            <w:bottom w:val="none" w:sz="0" w:space="0" w:color="auto"/>
            <w:right w:val="none" w:sz="0" w:space="0" w:color="auto"/>
          </w:divBdr>
        </w:div>
        <w:div w:id="1862546438">
          <w:marLeft w:val="640"/>
          <w:marRight w:val="0"/>
          <w:marTop w:val="0"/>
          <w:marBottom w:val="0"/>
          <w:divBdr>
            <w:top w:val="none" w:sz="0" w:space="0" w:color="auto"/>
            <w:left w:val="none" w:sz="0" w:space="0" w:color="auto"/>
            <w:bottom w:val="none" w:sz="0" w:space="0" w:color="auto"/>
            <w:right w:val="none" w:sz="0" w:space="0" w:color="auto"/>
          </w:divBdr>
        </w:div>
        <w:div w:id="1481264353">
          <w:marLeft w:val="640"/>
          <w:marRight w:val="0"/>
          <w:marTop w:val="0"/>
          <w:marBottom w:val="0"/>
          <w:divBdr>
            <w:top w:val="none" w:sz="0" w:space="0" w:color="auto"/>
            <w:left w:val="none" w:sz="0" w:space="0" w:color="auto"/>
            <w:bottom w:val="none" w:sz="0" w:space="0" w:color="auto"/>
            <w:right w:val="none" w:sz="0" w:space="0" w:color="auto"/>
          </w:divBdr>
        </w:div>
        <w:div w:id="121728277">
          <w:marLeft w:val="640"/>
          <w:marRight w:val="0"/>
          <w:marTop w:val="0"/>
          <w:marBottom w:val="0"/>
          <w:divBdr>
            <w:top w:val="none" w:sz="0" w:space="0" w:color="auto"/>
            <w:left w:val="none" w:sz="0" w:space="0" w:color="auto"/>
            <w:bottom w:val="none" w:sz="0" w:space="0" w:color="auto"/>
            <w:right w:val="none" w:sz="0" w:space="0" w:color="auto"/>
          </w:divBdr>
        </w:div>
        <w:div w:id="35661699">
          <w:marLeft w:val="640"/>
          <w:marRight w:val="0"/>
          <w:marTop w:val="0"/>
          <w:marBottom w:val="0"/>
          <w:divBdr>
            <w:top w:val="none" w:sz="0" w:space="0" w:color="auto"/>
            <w:left w:val="none" w:sz="0" w:space="0" w:color="auto"/>
            <w:bottom w:val="none" w:sz="0" w:space="0" w:color="auto"/>
            <w:right w:val="none" w:sz="0" w:space="0" w:color="auto"/>
          </w:divBdr>
        </w:div>
        <w:div w:id="2041586080">
          <w:marLeft w:val="640"/>
          <w:marRight w:val="0"/>
          <w:marTop w:val="0"/>
          <w:marBottom w:val="0"/>
          <w:divBdr>
            <w:top w:val="none" w:sz="0" w:space="0" w:color="auto"/>
            <w:left w:val="none" w:sz="0" w:space="0" w:color="auto"/>
            <w:bottom w:val="none" w:sz="0" w:space="0" w:color="auto"/>
            <w:right w:val="none" w:sz="0" w:space="0" w:color="auto"/>
          </w:divBdr>
        </w:div>
        <w:div w:id="2037651966">
          <w:marLeft w:val="640"/>
          <w:marRight w:val="0"/>
          <w:marTop w:val="0"/>
          <w:marBottom w:val="0"/>
          <w:divBdr>
            <w:top w:val="none" w:sz="0" w:space="0" w:color="auto"/>
            <w:left w:val="none" w:sz="0" w:space="0" w:color="auto"/>
            <w:bottom w:val="none" w:sz="0" w:space="0" w:color="auto"/>
            <w:right w:val="none" w:sz="0" w:space="0" w:color="auto"/>
          </w:divBdr>
        </w:div>
        <w:div w:id="1472097676">
          <w:marLeft w:val="640"/>
          <w:marRight w:val="0"/>
          <w:marTop w:val="0"/>
          <w:marBottom w:val="0"/>
          <w:divBdr>
            <w:top w:val="none" w:sz="0" w:space="0" w:color="auto"/>
            <w:left w:val="none" w:sz="0" w:space="0" w:color="auto"/>
            <w:bottom w:val="none" w:sz="0" w:space="0" w:color="auto"/>
            <w:right w:val="none" w:sz="0" w:space="0" w:color="auto"/>
          </w:divBdr>
        </w:div>
        <w:div w:id="1175414436">
          <w:marLeft w:val="640"/>
          <w:marRight w:val="0"/>
          <w:marTop w:val="0"/>
          <w:marBottom w:val="0"/>
          <w:divBdr>
            <w:top w:val="none" w:sz="0" w:space="0" w:color="auto"/>
            <w:left w:val="none" w:sz="0" w:space="0" w:color="auto"/>
            <w:bottom w:val="none" w:sz="0" w:space="0" w:color="auto"/>
            <w:right w:val="none" w:sz="0" w:space="0" w:color="auto"/>
          </w:divBdr>
        </w:div>
        <w:div w:id="229585590">
          <w:marLeft w:val="640"/>
          <w:marRight w:val="0"/>
          <w:marTop w:val="0"/>
          <w:marBottom w:val="0"/>
          <w:divBdr>
            <w:top w:val="none" w:sz="0" w:space="0" w:color="auto"/>
            <w:left w:val="none" w:sz="0" w:space="0" w:color="auto"/>
            <w:bottom w:val="none" w:sz="0" w:space="0" w:color="auto"/>
            <w:right w:val="none" w:sz="0" w:space="0" w:color="auto"/>
          </w:divBdr>
        </w:div>
        <w:div w:id="281815137">
          <w:marLeft w:val="640"/>
          <w:marRight w:val="0"/>
          <w:marTop w:val="0"/>
          <w:marBottom w:val="0"/>
          <w:divBdr>
            <w:top w:val="none" w:sz="0" w:space="0" w:color="auto"/>
            <w:left w:val="none" w:sz="0" w:space="0" w:color="auto"/>
            <w:bottom w:val="none" w:sz="0" w:space="0" w:color="auto"/>
            <w:right w:val="none" w:sz="0" w:space="0" w:color="auto"/>
          </w:divBdr>
        </w:div>
        <w:div w:id="1029841440">
          <w:marLeft w:val="640"/>
          <w:marRight w:val="0"/>
          <w:marTop w:val="0"/>
          <w:marBottom w:val="0"/>
          <w:divBdr>
            <w:top w:val="none" w:sz="0" w:space="0" w:color="auto"/>
            <w:left w:val="none" w:sz="0" w:space="0" w:color="auto"/>
            <w:bottom w:val="none" w:sz="0" w:space="0" w:color="auto"/>
            <w:right w:val="none" w:sz="0" w:space="0" w:color="auto"/>
          </w:divBdr>
        </w:div>
        <w:div w:id="175314387">
          <w:marLeft w:val="640"/>
          <w:marRight w:val="0"/>
          <w:marTop w:val="0"/>
          <w:marBottom w:val="0"/>
          <w:divBdr>
            <w:top w:val="none" w:sz="0" w:space="0" w:color="auto"/>
            <w:left w:val="none" w:sz="0" w:space="0" w:color="auto"/>
            <w:bottom w:val="none" w:sz="0" w:space="0" w:color="auto"/>
            <w:right w:val="none" w:sz="0" w:space="0" w:color="auto"/>
          </w:divBdr>
        </w:div>
        <w:div w:id="1032341017">
          <w:marLeft w:val="640"/>
          <w:marRight w:val="0"/>
          <w:marTop w:val="0"/>
          <w:marBottom w:val="0"/>
          <w:divBdr>
            <w:top w:val="none" w:sz="0" w:space="0" w:color="auto"/>
            <w:left w:val="none" w:sz="0" w:space="0" w:color="auto"/>
            <w:bottom w:val="none" w:sz="0" w:space="0" w:color="auto"/>
            <w:right w:val="none" w:sz="0" w:space="0" w:color="auto"/>
          </w:divBdr>
        </w:div>
        <w:div w:id="1329403831">
          <w:marLeft w:val="640"/>
          <w:marRight w:val="0"/>
          <w:marTop w:val="0"/>
          <w:marBottom w:val="0"/>
          <w:divBdr>
            <w:top w:val="none" w:sz="0" w:space="0" w:color="auto"/>
            <w:left w:val="none" w:sz="0" w:space="0" w:color="auto"/>
            <w:bottom w:val="none" w:sz="0" w:space="0" w:color="auto"/>
            <w:right w:val="none" w:sz="0" w:space="0" w:color="auto"/>
          </w:divBdr>
        </w:div>
        <w:div w:id="1539513782">
          <w:marLeft w:val="640"/>
          <w:marRight w:val="0"/>
          <w:marTop w:val="0"/>
          <w:marBottom w:val="0"/>
          <w:divBdr>
            <w:top w:val="none" w:sz="0" w:space="0" w:color="auto"/>
            <w:left w:val="none" w:sz="0" w:space="0" w:color="auto"/>
            <w:bottom w:val="none" w:sz="0" w:space="0" w:color="auto"/>
            <w:right w:val="none" w:sz="0" w:space="0" w:color="auto"/>
          </w:divBdr>
        </w:div>
        <w:div w:id="405693701">
          <w:marLeft w:val="640"/>
          <w:marRight w:val="0"/>
          <w:marTop w:val="0"/>
          <w:marBottom w:val="0"/>
          <w:divBdr>
            <w:top w:val="none" w:sz="0" w:space="0" w:color="auto"/>
            <w:left w:val="none" w:sz="0" w:space="0" w:color="auto"/>
            <w:bottom w:val="none" w:sz="0" w:space="0" w:color="auto"/>
            <w:right w:val="none" w:sz="0" w:space="0" w:color="auto"/>
          </w:divBdr>
        </w:div>
        <w:div w:id="1165781628">
          <w:marLeft w:val="640"/>
          <w:marRight w:val="0"/>
          <w:marTop w:val="0"/>
          <w:marBottom w:val="0"/>
          <w:divBdr>
            <w:top w:val="none" w:sz="0" w:space="0" w:color="auto"/>
            <w:left w:val="none" w:sz="0" w:space="0" w:color="auto"/>
            <w:bottom w:val="none" w:sz="0" w:space="0" w:color="auto"/>
            <w:right w:val="none" w:sz="0" w:space="0" w:color="auto"/>
          </w:divBdr>
        </w:div>
        <w:div w:id="369569293">
          <w:marLeft w:val="640"/>
          <w:marRight w:val="0"/>
          <w:marTop w:val="0"/>
          <w:marBottom w:val="0"/>
          <w:divBdr>
            <w:top w:val="none" w:sz="0" w:space="0" w:color="auto"/>
            <w:left w:val="none" w:sz="0" w:space="0" w:color="auto"/>
            <w:bottom w:val="none" w:sz="0" w:space="0" w:color="auto"/>
            <w:right w:val="none" w:sz="0" w:space="0" w:color="auto"/>
          </w:divBdr>
        </w:div>
        <w:div w:id="883173666">
          <w:marLeft w:val="640"/>
          <w:marRight w:val="0"/>
          <w:marTop w:val="0"/>
          <w:marBottom w:val="0"/>
          <w:divBdr>
            <w:top w:val="none" w:sz="0" w:space="0" w:color="auto"/>
            <w:left w:val="none" w:sz="0" w:space="0" w:color="auto"/>
            <w:bottom w:val="none" w:sz="0" w:space="0" w:color="auto"/>
            <w:right w:val="none" w:sz="0" w:space="0" w:color="auto"/>
          </w:divBdr>
        </w:div>
        <w:div w:id="1696030289">
          <w:marLeft w:val="640"/>
          <w:marRight w:val="0"/>
          <w:marTop w:val="0"/>
          <w:marBottom w:val="0"/>
          <w:divBdr>
            <w:top w:val="none" w:sz="0" w:space="0" w:color="auto"/>
            <w:left w:val="none" w:sz="0" w:space="0" w:color="auto"/>
            <w:bottom w:val="none" w:sz="0" w:space="0" w:color="auto"/>
            <w:right w:val="none" w:sz="0" w:space="0" w:color="auto"/>
          </w:divBdr>
        </w:div>
        <w:div w:id="373968213">
          <w:marLeft w:val="640"/>
          <w:marRight w:val="0"/>
          <w:marTop w:val="0"/>
          <w:marBottom w:val="0"/>
          <w:divBdr>
            <w:top w:val="none" w:sz="0" w:space="0" w:color="auto"/>
            <w:left w:val="none" w:sz="0" w:space="0" w:color="auto"/>
            <w:bottom w:val="none" w:sz="0" w:space="0" w:color="auto"/>
            <w:right w:val="none" w:sz="0" w:space="0" w:color="auto"/>
          </w:divBdr>
        </w:div>
        <w:div w:id="620960643">
          <w:marLeft w:val="640"/>
          <w:marRight w:val="0"/>
          <w:marTop w:val="0"/>
          <w:marBottom w:val="0"/>
          <w:divBdr>
            <w:top w:val="none" w:sz="0" w:space="0" w:color="auto"/>
            <w:left w:val="none" w:sz="0" w:space="0" w:color="auto"/>
            <w:bottom w:val="none" w:sz="0" w:space="0" w:color="auto"/>
            <w:right w:val="none" w:sz="0" w:space="0" w:color="auto"/>
          </w:divBdr>
        </w:div>
        <w:div w:id="982852297">
          <w:marLeft w:val="640"/>
          <w:marRight w:val="0"/>
          <w:marTop w:val="0"/>
          <w:marBottom w:val="0"/>
          <w:divBdr>
            <w:top w:val="none" w:sz="0" w:space="0" w:color="auto"/>
            <w:left w:val="none" w:sz="0" w:space="0" w:color="auto"/>
            <w:bottom w:val="none" w:sz="0" w:space="0" w:color="auto"/>
            <w:right w:val="none" w:sz="0" w:space="0" w:color="auto"/>
          </w:divBdr>
        </w:div>
        <w:div w:id="1442726623">
          <w:marLeft w:val="640"/>
          <w:marRight w:val="0"/>
          <w:marTop w:val="0"/>
          <w:marBottom w:val="0"/>
          <w:divBdr>
            <w:top w:val="none" w:sz="0" w:space="0" w:color="auto"/>
            <w:left w:val="none" w:sz="0" w:space="0" w:color="auto"/>
            <w:bottom w:val="none" w:sz="0" w:space="0" w:color="auto"/>
            <w:right w:val="none" w:sz="0" w:space="0" w:color="auto"/>
          </w:divBdr>
        </w:div>
        <w:div w:id="381295107">
          <w:marLeft w:val="640"/>
          <w:marRight w:val="0"/>
          <w:marTop w:val="0"/>
          <w:marBottom w:val="0"/>
          <w:divBdr>
            <w:top w:val="none" w:sz="0" w:space="0" w:color="auto"/>
            <w:left w:val="none" w:sz="0" w:space="0" w:color="auto"/>
            <w:bottom w:val="none" w:sz="0" w:space="0" w:color="auto"/>
            <w:right w:val="none" w:sz="0" w:space="0" w:color="auto"/>
          </w:divBdr>
        </w:div>
        <w:div w:id="1142038000">
          <w:marLeft w:val="640"/>
          <w:marRight w:val="0"/>
          <w:marTop w:val="0"/>
          <w:marBottom w:val="0"/>
          <w:divBdr>
            <w:top w:val="none" w:sz="0" w:space="0" w:color="auto"/>
            <w:left w:val="none" w:sz="0" w:space="0" w:color="auto"/>
            <w:bottom w:val="none" w:sz="0" w:space="0" w:color="auto"/>
            <w:right w:val="none" w:sz="0" w:space="0" w:color="auto"/>
          </w:divBdr>
        </w:div>
        <w:div w:id="428695119">
          <w:marLeft w:val="640"/>
          <w:marRight w:val="0"/>
          <w:marTop w:val="0"/>
          <w:marBottom w:val="0"/>
          <w:divBdr>
            <w:top w:val="none" w:sz="0" w:space="0" w:color="auto"/>
            <w:left w:val="none" w:sz="0" w:space="0" w:color="auto"/>
            <w:bottom w:val="none" w:sz="0" w:space="0" w:color="auto"/>
            <w:right w:val="none" w:sz="0" w:space="0" w:color="auto"/>
          </w:divBdr>
        </w:div>
        <w:div w:id="414205017">
          <w:marLeft w:val="640"/>
          <w:marRight w:val="0"/>
          <w:marTop w:val="0"/>
          <w:marBottom w:val="0"/>
          <w:divBdr>
            <w:top w:val="none" w:sz="0" w:space="0" w:color="auto"/>
            <w:left w:val="none" w:sz="0" w:space="0" w:color="auto"/>
            <w:bottom w:val="none" w:sz="0" w:space="0" w:color="auto"/>
            <w:right w:val="none" w:sz="0" w:space="0" w:color="auto"/>
          </w:divBdr>
        </w:div>
        <w:div w:id="421994616">
          <w:marLeft w:val="640"/>
          <w:marRight w:val="0"/>
          <w:marTop w:val="0"/>
          <w:marBottom w:val="0"/>
          <w:divBdr>
            <w:top w:val="none" w:sz="0" w:space="0" w:color="auto"/>
            <w:left w:val="none" w:sz="0" w:space="0" w:color="auto"/>
            <w:bottom w:val="none" w:sz="0" w:space="0" w:color="auto"/>
            <w:right w:val="none" w:sz="0" w:space="0" w:color="auto"/>
          </w:divBdr>
        </w:div>
        <w:div w:id="468061254">
          <w:marLeft w:val="640"/>
          <w:marRight w:val="0"/>
          <w:marTop w:val="0"/>
          <w:marBottom w:val="0"/>
          <w:divBdr>
            <w:top w:val="none" w:sz="0" w:space="0" w:color="auto"/>
            <w:left w:val="none" w:sz="0" w:space="0" w:color="auto"/>
            <w:bottom w:val="none" w:sz="0" w:space="0" w:color="auto"/>
            <w:right w:val="none" w:sz="0" w:space="0" w:color="auto"/>
          </w:divBdr>
        </w:div>
        <w:div w:id="816188344">
          <w:marLeft w:val="640"/>
          <w:marRight w:val="0"/>
          <w:marTop w:val="0"/>
          <w:marBottom w:val="0"/>
          <w:divBdr>
            <w:top w:val="none" w:sz="0" w:space="0" w:color="auto"/>
            <w:left w:val="none" w:sz="0" w:space="0" w:color="auto"/>
            <w:bottom w:val="none" w:sz="0" w:space="0" w:color="auto"/>
            <w:right w:val="none" w:sz="0" w:space="0" w:color="auto"/>
          </w:divBdr>
        </w:div>
        <w:div w:id="1149058342">
          <w:marLeft w:val="640"/>
          <w:marRight w:val="0"/>
          <w:marTop w:val="0"/>
          <w:marBottom w:val="0"/>
          <w:divBdr>
            <w:top w:val="none" w:sz="0" w:space="0" w:color="auto"/>
            <w:left w:val="none" w:sz="0" w:space="0" w:color="auto"/>
            <w:bottom w:val="none" w:sz="0" w:space="0" w:color="auto"/>
            <w:right w:val="none" w:sz="0" w:space="0" w:color="auto"/>
          </w:divBdr>
        </w:div>
        <w:div w:id="1580947789">
          <w:marLeft w:val="640"/>
          <w:marRight w:val="0"/>
          <w:marTop w:val="0"/>
          <w:marBottom w:val="0"/>
          <w:divBdr>
            <w:top w:val="none" w:sz="0" w:space="0" w:color="auto"/>
            <w:left w:val="none" w:sz="0" w:space="0" w:color="auto"/>
            <w:bottom w:val="none" w:sz="0" w:space="0" w:color="auto"/>
            <w:right w:val="none" w:sz="0" w:space="0" w:color="auto"/>
          </w:divBdr>
        </w:div>
        <w:div w:id="922758051">
          <w:marLeft w:val="640"/>
          <w:marRight w:val="0"/>
          <w:marTop w:val="0"/>
          <w:marBottom w:val="0"/>
          <w:divBdr>
            <w:top w:val="none" w:sz="0" w:space="0" w:color="auto"/>
            <w:left w:val="none" w:sz="0" w:space="0" w:color="auto"/>
            <w:bottom w:val="none" w:sz="0" w:space="0" w:color="auto"/>
            <w:right w:val="none" w:sz="0" w:space="0" w:color="auto"/>
          </w:divBdr>
        </w:div>
        <w:div w:id="1625312715">
          <w:marLeft w:val="640"/>
          <w:marRight w:val="0"/>
          <w:marTop w:val="0"/>
          <w:marBottom w:val="0"/>
          <w:divBdr>
            <w:top w:val="none" w:sz="0" w:space="0" w:color="auto"/>
            <w:left w:val="none" w:sz="0" w:space="0" w:color="auto"/>
            <w:bottom w:val="none" w:sz="0" w:space="0" w:color="auto"/>
            <w:right w:val="none" w:sz="0" w:space="0" w:color="auto"/>
          </w:divBdr>
        </w:div>
        <w:div w:id="222956424">
          <w:marLeft w:val="640"/>
          <w:marRight w:val="0"/>
          <w:marTop w:val="0"/>
          <w:marBottom w:val="0"/>
          <w:divBdr>
            <w:top w:val="none" w:sz="0" w:space="0" w:color="auto"/>
            <w:left w:val="none" w:sz="0" w:space="0" w:color="auto"/>
            <w:bottom w:val="none" w:sz="0" w:space="0" w:color="auto"/>
            <w:right w:val="none" w:sz="0" w:space="0" w:color="auto"/>
          </w:divBdr>
        </w:div>
        <w:div w:id="1179152315">
          <w:marLeft w:val="640"/>
          <w:marRight w:val="0"/>
          <w:marTop w:val="0"/>
          <w:marBottom w:val="0"/>
          <w:divBdr>
            <w:top w:val="none" w:sz="0" w:space="0" w:color="auto"/>
            <w:left w:val="none" w:sz="0" w:space="0" w:color="auto"/>
            <w:bottom w:val="none" w:sz="0" w:space="0" w:color="auto"/>
            <w:right w:val="none" w:sz="0" w:space="0" w:color="auto"/>
          </w:divBdr>
        </w:div>
        <w:div w:id="1107193375">
          <w:marLeft w:val="640"/>
          <w:marRight w:val="0"/>
          <w:marTop w:val="0"/>
          <w:marBottom w:val="0"/>
          <w:divBdr>
            <w:top w:val="none" w:sz="0" w:space="0" w:color="auto"/>
            <w:left w:val="none" w:sz="0" w:space="0" w:color="auto"/>
            <w:bottom w:val="none" w:sz="0" w:space="0" w:color="auto"/>
            <w:right w:val="none" w:sz="0" w:space="0" w:color="auto"/>
          </w:divBdr>
        </w:div>
        <w:div w:id="1083451392">
          <w:marLeft w:val="640"/>
          <w:marRight w:val="0"/>
          <w:marTop w:val="0"/>
          <w:marBottom w:val="0"/>
          <w:divBdr>
            <w:top w:val="none" w:sz="0" w:space="0" w:color="auto"/>
            <w:left w:val="none" w:sz="0" w:space="0" w:color="auto"/>
            <w:bottom w:val="none" w:sz="0" w:space="0" w:color="auto"/>
            <w:right w:val="none" w:sz="0" w:space="0" w:color="auto"/>
          </w:divBdr>
        </w:div>
        <w:div w:id="2145350826">
          <w:marLeft w:val="640"/>
          <w:marRight w:val="0"/>
          <w:marTop w:val="0"/>
          <w:marBottom w:val="0"/>
          <w:divBdr>
            <w:top w:val="none" w:sz="0" w:space="0" w:color="auto"/>
            <w:left w:val="none" w:sz="0" w:space="0" w:color="auto"/>
            <w:bottom w:val="none" w:sz="0" w:space="0" w:color="auto"/>
            <w:right w:val="none" w:sz="0" w:space="0" w:color="auto"/>
          </w:divBdr>
        </w:div>
        <w:div w:id="1484395593">
          <w:marLeft w:val="640"/>
          <w:marRight w:val="0"/>
          <w:marTop w:val="0"/>
          <w:marBottom w:val="0"/>
          <w:divBdr>
            <w:top w:val="none" w:sz="0" w:space="0" w:color="auto"/>
            <w:left w:val="none" w:sz="0" w:space="0" w:color="auto"/>
            <w:bottom w:val="none" w:sz="0" w:space="0" w:color="auto"/>
            <w:right w:val="none" w:sz="0" w:space="0" w:color="auto"/>
          </w:divBdr>
        </w:div>
        <w:div w:id="972097683">
          <w:marLeft w:val="640"/>
          <w:marRight w:val="0"/>
          <w:marTop w:val="0"/>
          <w:marBottom w:val="0"/>
          <w:divBdr>
            <w:top w:val="none" w:sz="0" w:space="0" w:color="auto"/>
            <w:left w:val="none" w:sz="0" w:space="0" w:color="auto"/>
            <w:bottom w:val="none" w:sz="0" w:space="0" w:color="auto"/>
            <w:right w:val="none" w:sz="0" w:space="0" w:color="auto"/>
          </w:divBdr>
        </w:div>
        <w:div w:id="1845241019">
          <w:marLeft w:val="640"/>
          <w:marRight w:val="0"/>
          <w:marTop w:val="0"/>
          <w:marBottom w:val="0"/>
          <w:divBdr>
            <w:top w:val="none" w:sz="0" w:space="0" w:color="auto"/>
            <w:left w:val="none" w:sz="0" w:space="0" w:color="auto"/>
            <w:bottom w:val="none" w:sz="0" w:space="0" w:color="auto"/>
            <w:right w:val="none" w:sz="0" w:space="0" w:color="auto"/>
          </w:divBdr>
        </w:div>
        <w:div w:id="282225031">
          <w:marLeft w:val="640"/>
          <w:marRight w:val="0"/>
          <w:marTop w:val="0"/>
          <w:marBottom w:val="0"/>
          <w:divBdr>
            <w:top w:val="none" w:sz="0" w:space="0" w:color="auto"/>
            <w:left w:val="none" w:sz="0" w:space="0" w:color="auto"/>
            <w:bottom w:val="none" w:sz="0" w:space="0" w:color="auto"/>
            <w:right w:val="none" w:sz="0" w:space="0" w:color="auto"/>
          </w:divBdr>
        </w:div>
        <w:div w:id="639457369">
          <w:marLeft w:val="640"/>
          <w:marRight w:val="0"/>
          <w:marTop w:val="0"/>
          <w:marBottom w:val="0"/>
          <w:divBdr>
            <w:top w:val="none" w:sz="0" w:space="0" w:color="auto"/>
            <w:left w:val="none" w:sz="0" w:space="0" w:color="auto"/>
            <w:bottom w:val="none" w:sz="0" w:space="0" w:color="auto"/>
            <w:right w:val="none" w:sz="0" w:space="0" w:color="auto"/>
          </w:divBdr>
        </w:div>
        <w:div w:id="2116510866">
          <w:marLeft w:val="640"/>
          <w:marRight w:val="0"/>
          <w:marTop w:val="0"/>
          <w:marBottom w:val="0"/>
          <w:divBdr>
            <w:top w:val="none" w:sz="0" w:space="0" w:color="auto"/>
            <w:left w:val="none" w:sz="0" w:space="0" w:color="auto"/>
            <w:bottom w:val="none" w:sz="0" w:space="0" w:color="auto"/>
            <w:right w:val="none" w:sz="0" w:space="0" w:color="auto"/>
          </w:divBdr>
        </w:div>
        <w:div w:id="425881039">
          <w:marLeft w:val="640"/>
          <w:marRight w:val="0"/>
          <w:marTop w:val="0"/>
          <w:marBottom w:val="0"/>
          <w:divBdr>
            <w:top w:val="none" w:sz="0" w:space="0" w:color="auto"/>
            <w:left w:val="none" w:sz="0" w:space="0" w:color="auto"/>
            <w:bottom w:val="none" w:sz="0" w:space="0" w:color="auto"/>
            <w:right w:val="none" w:sz="0" w:space="0" w:color="auto"/>
          </w:divBdr>
        </w:div>
        <w:div w:id="911087340">
          <w:marLeft w:val="640"/>
          <w:marRight w:val="0"/>
          <w:marTop w:val="0"/>
          <w:marBottom w:val="0"/>
          <w:divBdr>
            <w:top w:val="none" w:sz="0" w:space="0" w:color="auto"/>
            <w:left w:val="none" w:sz="0" w:space="0" w:color="auto"/>
            <w:bottom w:val="none" w:sz="0" w:space="0" w:color="auto"/>
            <w:right w:val="none" w:sz="0" w:space="0" w:color="auto"/>
          </w:divBdr>
        </w:div>
        <w:div w:id="579096293">
          <w:marLeft w:val="640"/>
          <w:marRight w:val="0"/>
          <w:marTop w:val="0"/>
          <w:marBottom w:val="0"/>
          <w:divBdr>
            <w:top w:val="none" w:sz="0" w:space="0" w:color="auto"/>
            <w:left w:val="none" w:sz="0" w:space="0" w:color="auto"/>
            <w:bottom w:val="none" w:sz="0" w:space="0" w:color="auto"/>
            <w:right w:val="none" w:sz="0" w:space="0" w:color="auto"/>
          </w:divBdr>
        </w:div>
      </w:divsChild>
    </w:div>
    <w:div w:id="650325593">
      <w:bodyDiv w:val="1"/>
      <w:marLeft w:val="0"/>
      <w:marRight w:val="0"/>
      <w:marTop w:val="0"/>
      <w:marBottom w:val="0"/>
      <w:divBdr>
        <w:top w:val="none" w:sz="0" w:space="0" w:color="auto"/>
        <w:left w:val="none" w:sz="0" w:space="0" w:color="auto"/>
        <w:bottom w:val="none" w:sz="0" w:space="0" w:color="auto"/>
        <w:right w:val="none" w:sz="0" w:space="0" w:color="auto"/>
      </w:divBdr>
    </w:div>
    <w:div w:id="651451969">
      <w:bodyDiv w:val="1"/>
      <w:marLeft w:val="0"/>
      <w:marRight w:val="0"/>
      <w:marTop w:val="0"/>
      <w:marBottom w:val="0"/>
      <w:divBdr>
        <w:top w:val="none" w:sz="0" w:space="0" w:color="auto"/>
        <w:left w:val="none" w:sz="0" w:space="0" w:color="auto"/>
        <w:bottom w:val="none" w:sz="0" w:space="0" w:color="auto"/>
        <w:right w:val="none" w:sz="0" w:space="0" w:color="auto"/>
      </w:divBdr>
    </w:div>
    <w:div w:id="654147317">
      <w:bodyDiv w:val="1"/>
      <w:marLeft w:val="0"/>
      <w:marRight w:val="0"/>
      <w:marTop w:val="0"/>
      <w:marBottom w:val="0"/>
      <w:divBdr>
        <w:top w:val="none" w:sz="0" w:space="0" w:color="auto"/>
        <w:left w:val="none" w:sz="0" w:space="0" w:color="auto"/>
        <w:bottom w:val="none" w:sz="0" w:space="0" w:color="auto"/>
        <w:right w:val="none" w:sz="0" w:space="0" w:color="auto"/>
      </w:divBdr>
    </w:div>
    <w:div w:id="659120884">
      <w:bodyDiv w:val="1"/>
      <w:marLeft w:val="0"/>
      <w:marRight w:val="0"/>
      <w:marTop w:val="0"/>
      <w:marBottom w:val="0"/>
      <w:divBdr>
        <w:top w:val="none" w:sz="0" w:space="0" w:color="auto"/>
        <w:left w:val="none" w:sz="0" w:space="0" w:color="auto"/>
        <w:bottom w:val="none" w:sz="0" w:space="0" w:color="auto"/>
        <w:right w:val="none" w:sz="0" w:space="0" w:color="auto"/>
      </w:divBdr>
    </w:div>
    <w:div w:id="666179451">
      <w:bodyDiv w:val="1"/>
      <w:marLeft w:val="0"/>
      <w:marRight w:val="0"/>
      <w:marTop w:val="0"/>
      <w:marBottom w:val="0"/>
      <w:divBdr>
        <w:top w:val="none" w:sz="0" w:space="0" w:color="auto"/>
        <w:left w:val="none" w:sz="0" w:space="0" w:color="auto"/>
        <w:bottom w:val="none" w:sz="0" w:space="0" w:color="auto"/>
        <w:right w:val="none" w:sz="0" w:space="0" w:color="auto"/>
      </w:divBdr>
    </w:div>
    <w:div w:id="668796717">
      <w:bodyDiv w:val="1"/>
      <w:marLeft w:val="0"/>
      <w:marRight w:val="0"/>
      <w:marTop w:val="0"/>
      <w:marBottom w:val="0"/>
      <w:divBdr>
        <w:top w:val="none" w:sz="0" w:space="0" w:color="auto"/>
        <w:left w:val="none" w:sz="0" w:space="0" w:color="auto"/>
        <w:bottom w:val="none" w:sz="0" w:space="0" w:color="auto"/>
        <w:right w:val="none" w:sz="0" w:space="0" w:color="auto"/>
      </w:divBdr>
      <w:divsChild>
        <w:div w:id="1218395010">
          <w:marLeft w:val="640"/>
          <w:marRight w:val="0"/>
          <w:marTop w:val="0"/>
          <w:marBottom w:val="0"/>
          <w:divBdr>
            <w:top w:val="none" w:sz="0" w:space="0" w:color="auto"/>
            <w:left w:val="none" w:sz="0" w:space="0" w:color="auto"/>
            <w:bottom w:val="none" w:sz="0" w:space="0" w:color="auto"/>
            <w:right w:val="none" w:sz="0" w:space="0" w:color="auto"/>
          </w:divBdr>
        </w:div>
        <w:div w:id="1128279421">
          <w:marLeft w:val="640"/>
          <w:marRight w:val="0"/>
          <w:marTop w:val="0"/>
          <w:marBottom w:val="0"/>
          <w:divBdr>
            <w:top w:val="none" w:sz="0" w:space="0" w:color="auto"/>
            <w:left w:val="none" w:sz="0" w:space="0" w:color="auto"/>
            <w:bottom w:val="none" w:sz="0" w:space="0" w:color="auto"/>
            <w:right w:val="none" w:sz="0" w:space="0" w:color="auto"/>
          </w:divBdr>
        </w:div>
        <w:div w:id="1102608070">
          <w:marLeft w:val="640"/>
          <w:marRight w:val="0"/>
          <w:marTop w:val="0"/>
          <w:marBottom w:val="0"/>
          <w:divBdr>
            <w:top w:val="none" w:sz="0" w:space="0" w:color="auto"/>
            <w:left w:val="none" w:sz="0" w:space="0" w:color="auto"/>
            <w:bottom w:val="none" w:sz="0" w:space="0" w:color="auto"/>
            <w:right w:val="none" w:sz="0" w:space="0" w:color="auto"/>
          </w:divBdr>
        </w:div>
        <w:div w:id="1305892432">
          <w:marLeft w:val="640"/>
          <w:marRight w:val="0"/>
          <w:marTop w:val="0"/>
          <w:marBottom w:val="0"/>
          <w:divBdr>
            <w:top w:val="none" w:sz="0" w:space="0" w:color="auto"/>
            <w:left w:val="none" w:sz="0" w:space="0" w:color="auto"/>
            <w:bottom w:val="none" w:sz="0" w:space="0" w:color="auto"/>
            <w:right w:val="none" w:sz="0" w:space="0" w:color="auto"/>
          </w:divBdr>
        </w:div>
        <w:div w:id="1866676997">
          <w:marLeft w:val="640"/>
          <w:marRight w:val="0"/>
          <w:marTop w:val="0"/>
          <w:marBottom w:val="0"/>
          <w:divBdr>
            <w:top w:val="none" w:sz="0" w:space="0" w:color="auto"/>
            <w:left w:val="none" w:sz="0" w:space="0" w:color="auto"/>
            <w:bottom w:val="none" w:sz="0" w:space="0" w:color="auto"/>
            <w:right w:val="none" w:sz="0" w:space="0" w:color="auto"/>
          </w:divBdr>
        </w:div>
        <w:div w:id="524639421">
          <w:marLeft w:val="640"/>
          <w:marRight w:val="0"/>
          <w:marTop w:val="0"/>
          <w:marBottom w:val="0"/>
          <w:divBdr>
            <w:top w:val="none" w:sz="0" w:space="0" w:color="auto"/>
            <w:left w:val="none" w:sz="0" w:space="0" w:color="auto"/>
            <w:bottom w:val="none" w:sz="0" w:space="0" w:color="auto"/>
            <w:right w:val="none" w:sz="0" w:space="0" w:color="auto"/>
          </w:divBdr>
        </w:div>
        <w:div w:id="1418790244">
          <w:marLeft w:val="640"/>
          <w:marRight w:val="0"/>
          <w:marTop w:val="0"/>
          <w:marBottom w:val="0"/>
          <w:divBdr>
            <w:top w:val="none" w:sz="0" w:space="0" w:color="auto"/>
            <w:left w:val="none" w:sz="0" w:space="0" w:color="auto"/>
            <w:bottom w:val="none" w:sz="0" w:space="0" w:color="auto"/>
            <w:right w:val="none" w:sz="0" w:space="0" w:color="auto"/>
          </w:divBdr>
        </w:div>
        <w:div w:id="92627757">
          <w:marLeft w:val="640"/>
          <w:marRight w:val="0"/>
          <w:marTop w:val="0"/>
          <w:marBottom w:val="0"/>
          <w:divBdr>
            <w:top w:val="none" w:sz="0" w:space="0" w:color="auto"/>
            <w:left w:val="none" w:sz="0" w:space="0" w:color="auto"/>
            <w:bottom w:val="none" w:sz="0" w:space="0" w:color="auto"/>
            <w:right w:val="none" w:sz="0" w:space="0" w:color="auto"/>
          </w:divBdr>
        </w:div>
        <w:div w:id="2051025679">
          <w:marLeft w:val="640"/>
          <w:marRight w:val="0"/>
          <w:marTop w:val="0"/>
          <w:marBottom w:val="0"/>
          <w:divBdr>
            <w:top w:val="none" w:sz="0" w:space="0" w:color="auto"/>
            <w:left w:val="none" w:sz="0" w:space="0" w:color="auto"/>
            <w:bottom w:val="none" w:sz="0" w:space="0" w:color="auto"/>
            <w:right w:val="none" w:sz="0" w:space="0" w:color="auto"/>
          </w:divBdr>
        </w:div>
        <w:div w:id="1041629429">
          <w:marLeft w:val="640"/>
          <w:marRight w:val="0"/>
          <w:marTop w:val="0"/>
          <w:marBottom w:val="0"/>
          <w:divBdr>
            <w:top w:val="none" w:sz="0" w:space="0" w:color="auto"/>
            <w:left w:val="none" w:sz="0" w:space="0" w:color="auto"/>
            <w:bottom w:val="none" w:sz="0" w:space="0" w:color="auto"/>
            <w:right w:val="none" w:sz="0" w:space="0" w:color="auto"/>
          </w:divBdr>
        </w:div>
        <w:div w:id="1172570474">
          <w:marLeft w:val="640"/>
          <w:marRight w:val="0"/>
          <w:marTop w:val="0"/>
          <w:marBottom w:val="0"/>
          <w:divBdr>
            <w:top w:val="none" w:sz="0" w:space="0" w:color="auto"/>
            <w:left w:val="none" w:sz="0" w:space="0" w:color="auto"/>
            <w:bottom w:val="none" w:sz="0" w:space="0" w:color="auto"/>
            <w:right w:val="none" w:sz="0" w:space="0" w:color="auto"/>
          </w:divBdr>
        </w:div>
        <w:div w:id="73668587">
          <w:marLeft w:val="640"/>
          <w:marRight w:val="0"/>
          <w:marTop w:val="0"/>
          <w:marBottom w:val="0"/>
          <w:divBdr>
            <w:top w:val="none" w:sz="0" w:space="0" w:color="auto"/>
            <w:left w:val="none" w:sz="0" w:space="0" w:color="auto"/>
            <w:bottom w:val="none" w:sz="0" w:space="0" w:color="auto"/>
            <w:right w:val="none" w:sz="0" w:space="0" w:color="auto"/>
          </w:divBdr>
        </w:div>
        <w:div w:id="700280905">
          <w:marLeft w:val="640"/>
          <w:marRight w:val="0"/>
          <w:marTop w:val="0"/>
          <w:marBottom w:val="0"/>
          <w:divBdr>
            <w:top w:val="none" w:sz="0" w:space="0" w:color="auto"/>
            <w:left w:val="none" w:sz="0" w:space="0" w:color="auto"/>
            <w:bottom w:val="none" w:sz="0" w:space="0" w:color="auto"/>
            <w:right w:val="none" w:sz="0" w:space="0" w:color="auto"/>
          </w:divBdr>
        </w:div>
        <w:div w:id="1659268760">
          <w:marLeft w:val="640"/>
          <w:marRight w:val="0"/>
          <w:marTop w:val="0"/>
          <w:marBottom w:val="0"/>
          <w:divBdr>
            <w:top w:val="none" w:sz="0" w:space="0" w:color="auto"/>
            <w:left w:val="none" w:sz="0" w:space="0" w:color="auto"/>
            <w:bottom w:val="none" w:sz="0" w:space="0" w:color="auto"/>
            <w:right w:val="none" w:sz="0" w:space="0" w:color="auto"/>
          </w:divBdr>
        </w:div>
        <w:div w:id="1294018885">
          <w:marLeft w:val="640"/>
          <w:marRight w:val="0"/>
          <w:marTop w:val="0"/>
          <w:marBottom w:val="0"/>
          <w:divBdr>
            <w:top w:val="none" w:sz="0" w:space="0" w:color="auto"/>
            <w:left w:val="none" w:sz="0" w:space="0" w:color="auto"/>
            <w:bottom w:val="none" w:sz="0" w:space="0" w:color="auto"/>
            <w:right w:val="none" w:sz="0" w:space="0" w:color="auto"/>
          </w:divBdr>
        </w:div>
        <w:div w:id="2147165878">
          <w:marLeft w:val="640"/>
          <w:marRight w:val="0"/>
          <w:marTop w:val="0"/>
          <w:marBottom w:val="0"/>
          <w:divBdr>
            <w:top w:val="none" w:sz="0" w:space="0" w:color="auto"/>
            <w:left w:val="none" w:sz="0" w:space="0" w:color="auto"/>
            <w:bottom w:val="none" w:sz="0" w:space="0" w:color="auto"/>
            <w:right w:val="none" w:sz="0" w:space="0" w:color="auto"/>
          </w:divBdr>
        </w:div>
        <w:div w:id="245190977">
          <w:marLeft w:val="640"/>
          <w:marRight w:val="0"/>
          <w:marTop w:val="0"/>
          <w:marBottom w:val="0"/>
          <w:divBdr>
            <w:top w:val="none" w:sz="0" w:space="0" w:color="auto"/>
            <w:left w:val="none" w:sz="0" w:space="0" w:color="auto"/>
            <w:bottom w:val="none" w:sz="0" w:space="0" w:color="auto"/>
            <w:right w:val="none" w:sz="0" w:space="0" w:color="auto"/>
          </w:divBdr>
        </w:div>
        <w:div w:id="1182627323">
          <w:marLeft w:val="640"/>
          <w:marRight w:val="0"/>
          <w:marTop w:val="0"/>
          <w:marBottom w:val="0"/>
          <w:divBdr>
            <w:top w:val="none" w:sz="0" w:space="0" w:color="auto"/>
            <w:left w:val="none" w:sz="0" w:space="0" w:color="auto"/>
            <w:bottom w:val="none" w:sz="0" w:space="0" w:color="auto"/>
            <w:right w:val="none" w:sz="0" w:space="0" w:color="auto"/>
          </w:divBdr>
        </w:div>
        <w:div w:id="501166856">
          <w:marLeft w:val="640"/>
          <w:marRight w:val="0"/>
          <w:marTop w:val="0"/>
          <w:marBottom w:val="0"/>
          <w:divBdr>
            <w:top w:val="none" w:sz="0" w:space="0" w:color="auto"/>
            <w:left w:val="none" w:sz="0" w:space="0" w:color="auto"/>
            <w:bottom w:val="none" w:sz="0" w:space="0" w:color="auto"/>
            <w:right w:val="none" w:sz="0" w:space="0" w:color="auto"/>
          </w:divBdr>
        </w:div>
        <w:div w:id="1979792">
          <w:marLeft w:val="640"/>
          <w:marRight w:val="0"/>
          <w:marTop w:val="0"/>
          <w:marBottom w:val="0"/>
          <w:divBdr>
            <w:top w:val="none" w:sz="0" w:space="0" w:color="auto"/>
            <w:left w:val="none" w:sz="0" w:space="0" w:color="auto"/>
            <w:bottom w:val="none" w:sz="0" w:space="0" w:color="auto"/>
            <w:right w:val="none" w:sz="0" w:space="0" w:color="auto"/>
          </w:divBdr>
        </w:div>
        <w:div w:id="2107383065">
          <w:marLeft w:val="640"/>
          <w:marRight w:val="0"/>
          <w:marTop w:val="0"/>
          <w:marBottom w:val="0"/>
          <w:divBdr>
            <w:top w:val="none" w:sz="0" w:space="0" w:color="auto"/>
            <w:left w:val="none" w:sz="0" w:space="0" w:color="auto"/>
            <w:bottom w:val="none" w:sz="0" w:space="0" w:color="auto"/>
            <w:right w:val="none" w:sz="0" w:space="0" w:color="auto"/>
          </w:divBdr>
        </w:div>
        <w:div w:id="770932477">
          <w:marLeft w:val="640"/>
          <w:marRight w:val="0"/>
          <w:marTop w:val="0"/>
          <w:marBottom w:val="0"/>
          <w:divBdr>
            <w:top w:val="none" w:sz="0" w:space="0" w:color="auto"/>
            <w:left w:val="none" w:sz="0" w:space="0" w:color="auto"/>
            <w:bottom w:val="none" w:sz="0" w:space="0" w:color="auto"/>
            <w:right w:val="none" w:sz="0" w:space="0" w:color="auto"/>
          </w:divBdr>
        </w:div>
        <w:div w:id="426998014">
          <w:marLeft w:val="640"/>
          <w:marRight w:val="0"/>
          <w:marTop w:val="0"/>
          <w:marBottom w:val="0"/>
          <w:divBdr>
            <w:top w:val="none" w:sz="0" w:space="0" w:color="auto"/>
            <w:left w:val="none" w:sz="0" w:space="0" w:color="auto"/>
            <w:bottom w:val="none" w:sz="0" w:space="0" w:color="auto"/>
            <w:right w:val="none" w:sz="0" w:space="0" w:color="auto"/>
          </w:divBdr>
        </w:div>
        <w:div w:id="197281112">
          <w:marLeft w:val="640"/>
          <w:marRight w:val="0"/>
          <w:marTop w:val="0"/>
          <w:marBottom w:val="0"/>
          <w:divBdr>
            <w:top w:val="none" w:sz="0" w:space="0" w:color="auto"/>
            <w:left w:val="none" w:sz="0" w:space="0" w:color="auto"/>
            <w:bottom w:val="none" w:sz="0" w:space="0" w:color="auto"/>
            <w:right w:val="none" w:sz="0" w:space="0" w:color="auto"/>
          </w:divBdr>
        </w:div>
        <w:div w:id="670520783">
          <w:marLeft w:val="640"/>
          <w:marRight w:val="0"/>
          <w:marTop w:val="0"/>
          <w:marBottom w:val="0"/>
          <w:divBdr>
            <w:top w:val="none" w:sz="0" w:space="0" w:color="auto"/>
            <w:left w:val="none" w:sz="0" w:space="0" w:color="auto"/>
            <w:bottom w:val="none" w:sz="0" w:space="0" w:color="auto"/>
            <w:right w:val="none" w:sz="0" w:space="0" w:color="auto"/>
          </w:divBdr>
        </w:div>
        <w:div w:id="1159616914">
          <w:marLeft w:val="640"/>
          <w:marRight w:val="0"/>
          <w:marTop w:val="0"/>
          <w:marBottom w:val="0"/>
          <w:divBdr>
            <w:top w:val="none" w:sz="0" w:space="0" w:color="auto"/>
            <w:left w:val="none" w:sz="0" w:space="0" w:color="auto"/>
            <w:bottom w:val="none" w:sz="0" w:space="0" w:color="auto"/>
            <w:right w:val="none" w:sz="0" w:space="0" w:color="auto"/>
          </w:divBdr>
        </w:div>
        <w:div w:id="1076628344">
          <w:marLeft w:val="640"/>
          <w:marRight w:val="0"/>
          <w:marTop w:val="0"/>
          <w:marBottom w:val="0"/>
          <w:divBdr>
            <w:top w:val="none" w:sz="0" w:space="0" w:color="auto"/>
            <w:left w:val="none" w:sz="0" w:space="0" w:color="auto"/>
            <w:bottom w:val="none" w:sz="0" w:space="0" w:color="auto"/>
            <w:right w:val="none" w:sz="0" w:space="0" w:color="auto"/>
          </w:divBdr>
        </w:div>
        <w:div w:id="2086604415">
          <w:marLeft w:val="640"/>
          <w:marRight w:val="0"/>
          <w:marTop w:val="0"/>
          <w:marBottom w:val="0"/>
          <w:divBdr>
            <w:top w:val="none" w:sz="0" w:space="0" w:color="auto"/>
            <w:left w:val="none" w:sz="0" w:space="0" w:color="auto"/>
            <w:bottom w:val="none" w:sz="0" w:space="0" w:color="auto"/>
            <w:right w:val="none" w:sz="0" w:space="0" w:color="auto"/>
          </w:divBdr>
        </w:div>
        <w:div w:id="456218545">
          <w:marLeft w:val="640"/>
          <w:marRight w:val="0"/>
          <w:marTop w:val="0"/>
          <w:marBottom w:val="0"/>
          <w:divBdr>
            <w:top w:val="none" w:sz="0" w:space="0" w:color="auto"/>
            <w:left w:val="none" w:sz="0" w:space="0" w:color="auto"/>
            <w:bottom w:val="none" w:sz="0" w:space="0" w:color="auto"/>
            <w:right w:val="none" w:sz="0" w:space="0" w:color="auto"/>
          </w:divBdr>
        </w:div>
        <w:div w:id="455106870">
          <w:marLeft w:val="640"/>
          <w:marRight w:val="0"/>
          <w:marTop w:val="0"/>
          <w:marBottom w:val="0"/>
          <w:divBdr>
            <w:top w:val="none" w:sz="0" w:space="0" w:color="auto"/>
            <w:left w:val="none" w:sz="0" w:space="0" w:color="auto"/>
            <w:bottom w:val="none" w:sz="0" w:space="0" w:color="auto"/>
            <w:right w:val="none" w:sz="0" w:space="0" w:color="auto"/>
          </w:divBdr>
        </w:div>
        <w:div w:id="433407295">
          <w:marLeft w:val="640"/>
          <w:marRight w:val="0"/>
          <w:marTop w:val="0"/>
          <w:marBottom w:val="0"/>
          <w:divBdr>
            <w:top w:val="none" w:sz="0" w:space="0" w:color="auto"/>
            <w:left w:val="none" w:sz="0" w:space="0" w:color="auto"/>
            <w:bottom w:val="none" w:sz="0" w:space="0" w:color="auto"/>
            <w:right w:val="none" w:sz="0" w:space="0" w:color="auto"/>
          </w:divBdr>
        </w:div>
        <w:div w:id="454257036">
          <w:marLeft w:val="640"/>
          <w:marRight w:val="0"/>
          <w:marTop w:val="0"/>
          <w:marBottom w:val="0"/>
          <w:divBdr>
            <w:top w:val="none" w:sz="0" w:space="0" w:color="auto"/>
            <w:left w:val="none" w:sz="0" w:space="0" w:color="auto"/>
            <w:bottom w:val="none" w:sz="0" w:space="0" w:color="auto"/>
            <w:right w:val="none" w:sz="0" w:space="0" w:color="auto"/>
          </w:divBdr>
        </w:div>
        <w:div w:id="287321116">
          <w:marLeft w:val="640"/>
          <w:marRight w:val="0"/>
          <w:marTop w:val="0"/>
          <w:marBottom w:val="0"/>
          <w:divBdr>
            <w:top w:val="none" w:sz="0" w:space="0" w:color="auto"/>
            <w:left w:val="none" w:sz="0" w:space="0" w:color="auto"/>
            <w:bottom w:val="none" w:sz="0" w:space="0" w:color="auto"/>
            <w:right w:val="none" w:sz="0" w:space="0" w:color="auto"/>
          </w:divBdr>
        </w:div>
        <w:div w:id="420834897">
          <w:marLeft w:val="640"/>
          <w:marRight w:val="0"/>
          <w:marTop w:val="0"/>
          <w:marBottom w:val="0"/>
          <w:divBdr>
            <w:top w:val="none" w:sz="0" w:space="0" w:color="auto"/>
            <w:left w:val="none" w:sz="0" w:space="0" w:color="auto"/>
            <w:bottom w:val="none" w:sz="0" w:space="0" w:color="auto"/>
            <w:right w:val="none" w:sz="0" w:space="0" w:color="auto"/>
          </w:divBdr>
        </w:div>
        <w:div w:id="1795365295">
          <w:marLeft w:val="640"/>
          <w:marRight w:val="0"/>
          <w:marTop w:val="0"/>
          <w:marBottom w:val="0"/>
          <w:divBdr>
            <w:top w:val="none" w:sz="0" w:space="0" w:color="auto"/>
            <w:left w:val="none" w:sz="0" w:space="0" w:color="auto"/>
            <w:bottom w:val="none" w:sz="0" w:space="0" w:color="auto"/>
            <w:right w:val="none" w:sz="0" w:space="0" w:color="auto"/>
          </w:divBdr>
        </w:div>
        <w:div w:id="1024794156">
          <w:marLeft w:val="640"/>
          <w:marRight w:val="0"/>
          <w:marTop w:val="0"/>
          <w:marBottom w:val="0"/>
          <w:divBdr>
            <w:top w:val="none" w:sz="0" w:space="0" w:color="auto"/>
            <w:left w:val="none" w:sz="0" w:space="0" w:color="auto"/>
            <w:bottom w:val="none" w:sz="0" w:space="0" w:color="auto"/>
            <w:right w:val="none" w:sz="0" w:space="0" w:color="auto"/>
          </w:divBdr>
        </w:div>
        <w:div w:id="1284264187">
          <w:marLeft w:val="640"/>
          <w:marRight w:val="0"/>
          <w:marTop w:val="0"/>
          <w:marBottom w:val="0"/>
          <w:divBdr>
            <w:top w:val="none" w:sz="0" w:space="0" w:color="auto"/>
            <w:left w:val="none" w:sz="0" w:space="0" w:color="auto"/>
            <w:bottom w:val="none" w:sz="0" w:space="0" w:color="auto"/>
            <w:right w:val="none" w:sz="0" w:space="0" w:color="auto"/>
          </w:divBdr>
        </w:div>
        <w:div w:id="717976797">
          <w:marLeft w:val="640"/>
          <w:marRight w:val="0"/>
          <w:marTop w:val="0"/>
          <w:marBottom w:val="0"/>
          <w:divBdr>
            <w:top w:val="none" w:sz="0" w:space="0" w:color="auto"/>
            <w:left w:val="none" w:sz="0" w:space="0" w:color="auto"/>
            <w:bottom w:val="none" w:sz="0" w:space="0" w:color="auto"/>
            <w:right w:val="none" w:sz="0" w:space="0" w:color="auto"/>
          </w:divBdr>
        </w:div>
        <w:div w:id="1282415097">
          <w:marLeft w:val="640"/>
          <w:marRight w:val="0"/>
          <w:marTop w:val="0"/>
          <w:marBottom w:val="0"/>
          <w:divBdr>
            <w:top w:val="none" w:sz="0" w:space="0" w:color="auto"/>
            <w:left w:val="none" w:sz="0" w:space="0" w:color="auto"/>
            <w:bottom w:val="none" w:sz="0" w:space="0" w:color="auto"/>
            <w:right w:val="none" w:sz="0" w:space="0" w:color="auto"/>
          </w:divBdr>
        </w:div>
        <w:div w:id="2078244763">
          <w:marLeft w:val="640"/>
          <w:marRight w:val="0"/>
          <w:marTop w:val="0"/>
          <w:marBottom w:val="0"/>
          <w:divBdr>
            <w:top w:val="none" w:sz="0" w:space="0" w:color="auto"/>
            <w:left w:val="none" w:sz="0" w:space="0" w:color="auto"/>
            <w:bottom w:val="none" w:sz="0" w:space="0" w:color="auto"/>
            <w:right w:val="none" w:sz="0" w:space="0" w:color="auto"/>
          </w:divBdr>
        </w:div>
        <w:div w:id="18362931">
          <w:marLeft w:val="640"/>
          <w:marRight w:val="0"/>
          <w:marTop w:val="0"/>
          <w:marBottom w:val="0"/>
          <w:divBdr>
            <w:top w:val="none" w:sz="0" w:space="0" w:color="auto"/>
            <w:left w:val="none" w:sz="0" w:space="0" w:color="auto"/>
            <w:bottom w:val="none" w:sz="0" w:space="0" w:color="auto"/>
            <w:right w:val="none" w:sz="0" w:space="0" w:color="auto"/>
          </w:divBdr>
        </w:div>
        <w:div w:id="1906642631">
          <w:marLeft w:val="640"/>
          <w:marRight w:val="0"/>
          <w:marTop w:val="0"/>
          <w:marBottom w:val="0"/>
          <w:divBdr>
            <w:top w:val="none" w:sz="0" w:space="0" w:color="auto"/>
            <w:left w:val="none" w:sz="0" w:space="0" w:color="auto"/>
            <w:bottom w:val="none" w:sz="0" w:space="0" w:color="auto"/>
            <w:right w:val="none" w:sz="0" w:space="0" w:color="auto"/>
          </w:divBdr>
        </w:div>
        <w:div w:id="1578589174">
          <w:marLeft w:val="640"/>
          <w:marRight w:val="0"/>
          <w:marTop w:val="0"/>
          <w:marBottom w:val="0"/>
          <w:divBdr>
            <w:top w:val="none" w:sz="0" w:space="0" w:color="auto"/>
            <w:left w:val="none" w:sz="0" w:space="0" w:color="auto"/>
            <w:bottom w:val="none" w:sz="0" w:space="0" w:color="auto"/>
            <w:right w:val="none" w:sz="0" w:space="0" w:color="auto"/>
          </w:divBdr>
        </w:div>
        <w:div w:id="671419603">
          <w:marLeft w:val="640"/>
          <w:marRight w:val="0"/>
          <w:marTop w:val="0"/>
          <w:marBottom w:val="0"/>
          <w:divBdr>
            <w:top w:val="none" w:sz="0" w:space="0" w:color="auto"/>
            <w:left w:val="none" w:sz="0" w:space="0" w:color="auto"/>
            <w:bottom w:val="none" w:sz="0" w:space="0" w:color="auto"/>
            <w:right w:val="none" w:sz="0" w:space="0" w:color="auto"/>
          </w:divBdr>
        </w:div>
        <w:div w:id="939486030">
          <w:marLeft w:val="640"/>
          <w:marRight w:val="0"/>
          <w:marTop w:val="0"/>
          <w:marBottom w:val="0"/>
          <w:divBdr>
            <w:top w:val="none" w:sz="0" w:space="0" w:color="auto"/>
            <w:left w:val="none" w:sz="0" w:space="0" w:color="auto"/>
            <w:bottom w:val="none" w:sz="0" w:space="0" w:color="auto"/>
            <w:right w:val="none" w:sz="0" w:space="0" w:color="auto"/>
          </w:divBdr>
        </w:div>
        <w:div w:id="717512909">
          <w:marLeft w:val="640"/>
          <w:marRight w:val="0"/>
          <w:marTop w:val="0"/>
          <w:marBottom w:val="0"/>
          <w:divBdr>
            <w:top w:val="none" w:sz="0" w:space="0" w:color="auto"/>
            <w:left w:val="none" w:sz="0" w:space="0" w:color="auto"/>
            <w:bottom w:val="none" w:sz="0" w:space="0" w:color="auto"/>
            <w:right w:val="none" w:sz="0" w:space="0" w:color="auto"/>
          </w:divBdr>
        </w:div>
        <w:div w:id="1587885537">
          <w:marLeft w:val="640"/>
          <w:marRight w:val="0"/>
          <w:marTop w:val="0"/>
          <w:marBottom w:val="0"/>
          <w:divBdr>
            <w:top w:val="none" w:sz="0" w:space="0" w:color="auto"/>
            <w:left w:val="none" w:sz="0" w:space="0" w:color="auto"/>
            <w:bottom w:val="none" w:sz="0" w:space="0" w:color="auto"/>
            <w:right w:val="none" w:sz="0" w:space="0" w:color="auto"/>
          </w:divBdr>
        </w:div>
        <w:div w:id="1962418704">
          <w:marLeft w:val="640"/>
          <w:marRight w:val="0"/>
          <w:marTop w:val="0"/>
          <w:marBottom w:val="0"/>
          <w:divBdr>
            <w:top w:val="none" w:sz="0" w:space="0" w:color="auto"/>
            <w:left w:val="none" w:sz="0" w:space="0" w:color="auto"/>
            <w:bottom w:val="none" w:sz="0" w:space="0" w:color="auto"/>
            <w:right w:val="none" w:sz="0" w:space="0" w:color="auto"/>
          </w:divBdr>
        </w:div>
        <w:div w:id="228543204">
          <w:marLeft w:val="640"/>
          <w:marRight w:val="0"/>
          <w:marTop w:val="0"/>
          <w:marBottom w:val="0"/>
          <w:divBdr>
            <w:top w:val="none" w:sz="0" w:space="0" w:color="auto"/>
            <w:left w:val="none" w:sz="0" w:space="0" w:color="auto"/>
            <w:bottom w:val="none" w:sz="0" w:space="0" w:color="auto"/>
            <w:right w:val="none" w:sz="0" w:space="0" w:color="auto"/>
          </w:divBdr>
        </w:div>
        <w:div w:id="1892810786">
          <w:marLeft w:val="640"/>
          <w:marRight w:val="0"/>
          <w:marTop w:val="0"/>
          <w:marBottom w:val="0"/>
          <w:divBdr>
            <w:top w:val="none" w:sz="0" w:space="0" w:color="auto"/>
            <w:left w:val="none" w:sz="0" w:space="0" w:color="auto"/>
            <w:bottom w:val="none" w:sz="0" w:space="0" w:color="auto"/>
            <w:right w:val="none" w:sz="0" w:space="0" w:color="auto"/>
          </w:divBdr>
        </w:div>
        <w:div w:id="624389507">
          <w:marLeft w:val="640"/>
          <w:marRight w:val="0"/>
          <w:marTop w:val="0"/>
          <w:marBottom w:val="0"/>
          <w:divBdr>
            <w:top w:val="none" w:sz="0" w:space="0" w:color="auto"/>
            <w:left w:val="none" w:sz="0" w:space="0" w:color="auto"/>
            <w:bottom w:val="none" w:sz="0" w:space="0" w:color="auto"/>
            <w:right w:val="none" w:sz="0" w:space="0" w:color="auto"/>
          </w:divBdr>
        </w:div>
        <w:div w:id="88351746">
          <w:marLeft w:val="640"/>
          <w:marRight w:val="0"/>
          <w:marTop w:val="0"/>
          <w:marBottom w:val="0"/>
          <w:divBdr>
            <w:top w:val="none" w:sz="0" w:space="0" w:color="auto"/>
            <w:left w:val="none" w:sz="0" w:space="0" w:color="auto"/>
            <w:bottom w:val="none" w:sz="0" w:space="0" w:color="auto"/>
            <w:right w:val="none" w:sz="0" w:space="0" w:color="auto"/>
          </w:divBdr>
        </w:div>
        <w:div w:id="1365212777">
          <w:marLeft w:val="640"/>
          <w:marRight w:val="0"/>
          <w:marTop w:val="0"/>
          <w:marBottom w:val="0"/>
          <w:divBdr>
            <w:top w:val="none" w:sz="0" w:space="0" w:color="auto"/>
            <w:left w:val="none" w:sz="0" w:space="0" w:color="auto"/>
            <w:bottom w:val="none" w:sz="0" w:space="0" w:color="auto"/>
            <w:right w:val="none" w:sz="0" w:space="0" w:color="auto"/>
          </w:divBdr>
        </w:div>
        <w:div w:id="1287542803">
          <w:marLeft w:val="640"/>
          <w:marRight w:val="0"/>
          <w:marTop w:val="0"/>
          <w:marBottom w:val="0"/>
          <w:divBdr>
            <w:top w:val="none" w:sz="0" w:space="0" w:color="auto"/>
            <w:left w:val="none" w:sz="0" w:space="0" w:color="auto"/>
            <w:bottom w:val="none" w:sz="0" w:space="0" w:color="auto"/>
            <w:right w:val="none" w:sz="0" w:space="0" w:color="auto"/>
          </w:divBdr>
        </w:div>
        <w:div w:id="1436244813">
          <w:marLeft w:val="640"/>
          <w:marRight w:val="0"/>
          <w:marTop w:val="0"/>
          <w:marBottom w:val="0"/>
          <w:divBdr>
            <w:top w:val="none" w:sz="0" w:space="0" w:color="auto"/>
            <w:left w:val="none" w:sz="0" w:space="0" w:color="auto"/>
            <w:bottom w:val="none" w:sz="0" w:space="0" w:color="auto"/>
            <w:right w:val="none" w:sz="0" w:space="0" w:color="auto"/>
          </w:divBdr>
        </w:div>
        <w:div w:id="1767580062">
          <w:marLeft w:val="640"/>
          <w:marRight w:val="0"/>
          <w:marTop w:val="0"/>
          <w:marBottom w:val="0"/>
          <w:divBdr>
            <w:top w:val="none" w:sz="0" w:space="0" w:color="auto"/>
            <w:left w:val="none" w:sz="0" w:space="0" w:color="auto"/>
            <w:bottom w:val="none" w:sz="0" w:space="0" w:color="auto"/>
            <w:right w:val="none" w:sz="0" w:space="0" w:color="auto"/>
          </w:divBdr>
        </w:div>
        <w:div w:id="335889447">
          <w:marLeft w:val="640"/>
          <w:marRight w:val="0"/>
          <w:marTop w:val="0"/>
          <w:marBottom w:val="0"/>
          <w:divBdr>
            <w:top w:val="none" w:sz="0" w:space="0" w:color="auto"/>
            <w:left w:val="none" w:sz="0" w:space="0" w:color="auto"/>
            <w:bottom w:val="none" w:sz="0" w:space="0" w:color="auto"/>
            <w:right w:val="none" w:sz="0" w:space="0" w:color="auto"/>
          </w:divBdr>
        </w:div>
        <w:div w:id="497231642">
          <w:marLeft w:val="640"/>
          <w:marRight w:val="0"/>
          <w:marTop w:val="0"/>
          <w:marBottom w:val="0"/>
          <w:divBdr>
            <w:top w:val="none" w:sz="0" w:space="0" w:color="auto"/>
            <w:left w:val="none" w:sz="0" w:space="0" w:color="auto"/>
            <w:bottom w:val="none" w:sz="0" w:space="0" w:color="auto"/>
            <w:right w:val="none" w:sz="0" w:space="0" w:color="auto"/>
          </w:divBdr>
        </w:div>
        <w:div w:id="49230917">
          <w:marLeft w:val="640"/>
          <w:marRight w:val="0"/>
          <w:marTop w:val="0"/>
          <w:marBottom w:val="0"/>
          <w:divBdr>
            <w:top w:val="none" w:sz="0" w:space="0" w:color="auto"/>
            <w:left w:val="none" w:sz="0" w:space="0" w:color="auto"/>
            <w:bottom w:val="none" w:sz="0" w:space="0" w:color="auto"/>
            <w:right w:val="none" w:sz="0" w:space="0" w:color="auto"/>
          </w:divBdr>
        </w:div>
        <w:div w:id="20593987">
          <w:marLeft w:val="640"/>
          <w:marRight w:val="0"/>
          <w:marTop w:val="0"/>
          <w:marBottom w:val="0"/>
          <w:divBdr>
            <w:top w:val="none" w:sz="0" w:space="0" w:color="auto"/>
            <w:left w:val="none" w:sz="0" w:space="0" w:color="auto"/>
            <w:bottom w:val="none" w:sz="0" w:space="0" w:color="auto"/>
            <w:right w:val="none" w:sz="0" w:space="0" w:color="auto"/>
          </w:divBdr>
        </w:div>
        <w:div w:id="1291089532">
          <w:marLeft w:val="640"/>
          <w:marRight w:val="0"/>
          <w:marTop w:val="0"/>
          <w:marBottom w:val="0"/>
          <w:divBdr>
            <w:top w:val="none" w:sz="0" w:space="0" w:color="auto"/>
            <w:left w:val="none" w:sz="0" w:space="0" w:color="auto"/>
            <w:bottom w:val="none" w:sz="0" w:space="0" w:color="auto"/>
            <w:right w:val="none" w:sz="0" w:space="0" w:color="auto"/>
          </w:divBdr>
        </w:div>
        <w:div w:id="1162745690">
          <w:marLeft w:val="640"/>
          <w:marRight w:val="0"/>
          <w:marTop w:val="0"/>
          <w:marBottom w:val="0"/>
          <w:divBdr>
            <w:top w:val="none" w:sz="0" w:space="0" w:color="auto"/>
            <w:left w:val="none" w:sz="0" w:space="0" w:color="auto"/>
            <w:bottom w:val="none" w:sz="0" w:space="0" w:color="auto"/>
            <w:right w:val="none" w:sz="0" w:space="0" w:color="auto"/>
          </w:divBdr>
        </w:div>
        <w:div w:id="409280090">
          <w:marLeft w:val="640"/>
          <w:marRight w:val="0"/>
          <w:marTop w:val="0"/>
          <w:marBottom w:val="0"/>
          <w:divBdr>
            <w:top w:val="none" w:sz="0" w:space="0" w:color="auto"/>
            <w:left w:val="none" w:sz="0" w:space="0" w:color="auto"/>
            <w:bottom w:val="none" w:sz="0" w:space="0" w:color="auto"/>
            <w:right w:val="none" w:sz="0" w:space="0" w:color="auto"/>
          </w:divBdr>
        </w:div>
        <w:div w:id="1802110854">
          <w:marLeft w:val="640"/>
          <w:marRight w:val="0"/>
          <w:marTop w:val="0"/>
          <w:marBottom w:val="0"/>
          <w:divBdr>
            <w:top w:val="none" w:sz="0" w:space="0" w:color="auto"/>
            <w:left w:val="none" w:sz="0" w:space="0" w:color="auto"/>
            <w:bottom w:val="none" w:sz="0" w:space="0" w:color="auto"/>
            <w:right w:val="none" w:sz="0" w:space="0" w:color="auto"/>
          </w:divBdr>
        </w:div>
        <w:div w:id="357049626">
          <w:marLeft w:val="640"/>
          <w:marRight w:val="0"/>
          <w:marTop w:val="0"/>
          <w:marBottom w:val="0"/>
          <w:divBdr>
            <w:top w:val="none" w:sz="0" w:space="0" w:color="auto"/>
            <w:left w:val="none" w:sz="0" w:space="0" w:color="auto"/>
            <w:bottom w:val="none" w:sz="0" w:space="0" w:color="auto"/>
            <w:right w:val="none" w:sz="0" w:space="0" w:color="auto"/>
          </w:divBdr>
        </w:div>
        <w:div w:id="544371716">
          <w:marLeft w:val="640"/>
          <w:marRight w:val="0"/>
          <w:marTop w:val="0"/>
          <w:marBottom w:val="0"/>
          <w:divBdr>
            <w:top w:val="none" w:sz="0" w:space="0" w:color="auto"/>
            <w:left w:val="none" w:sz="0" w:space="0" w:color="auto"/>
            <w:bottom w:val="none" w:sz="0" w:space="0" w:color="auto"/>
            <w:right w:val="none" w:sz="0" w:space="0" w:color="auto"/>
          </w:divBdr>
        </w:div>
        <w:div w:id="1091775499">
          <w:marLeft w:val="640"/>
          <w:marRight w:val="0"/>
          <w:marTop w:val="0"/>
          <w:marBottom w:val="0"/>
          <w:divBdr>
            <w:top w:val="none" w:sz="0" w:space="0" w:color="auto"/>
            <w:left w:val="none" w:sz="0" w:space="0" w:color="auto"/>
            <w:bottom w:val="none" w:sz="0" w:space="0" w:color="auto"/>
            <w:right w:val="none" w:sz="0" w:space="0" w:color="auto"/>
          </w:divBdr>
        </w:div>
        <w:div w:id="1095705858">
          <w:marLeft w:val="640"/>
          <w:marRight w:val="0"/>
          <w:marTop w:val="0"/>
          <w:marBottom w:val="0"/>
          <w:divBdr>
            <w:top w:val="none" w:sz="0" w:space="0" w:color="auto"/>
            <w:left w:val="none" w:sz="0" w:space="0" w:color="auto"/>
            <w:bottom w:val="none" w:sz="0" w:space="0" w:color="auto"/>
            <w:right w:val="none" w:sz="0" w:space="0" w:color="auto"/>
          </w:divBdr>
        </w:div>
        <w:div w:id="115178394">
          <w:marLeft w:val="640"/>
          <w:marRight w:val="0"/>
          <w:marTop w:val="0"/>
          <w:marBottom w:val="0"/>
          <w:divBdr>
            <w:top w:val="none" w:sz="0" w:space="0" w:color="auto"/>
            <w:left w:val="none" w:sz="0" w:space="0" w:color="auto"/>
            <w:bottom w:val="none" w:sz="0" w:space="0" w:color="auto"/>
            <w:right w:val="none" w:sz="0" w:space="0" w:color="auto"/>
          </w:divBdr>
        </w:div>
        <w:div w:id="1556043490">
          <w:marLeft w:val="640"/>
          <w:marRight w:val="0"/>
          <w:marTop w:val="0"/>
          <w:marBottom w:val="0"/>
          <w:divBdr>
            <w:top w:val="none" w:sz="0" w:space="0" w:color="auto"/>
            <w:left w:val="none" w:sz="0" w:space="0" w:color="auto"/>
            <w:bottom w:val="none" w:sz="0" w:space="0" w:color="auto"/>
            <w:right w:val="none" w:sz="0" w:space="0" w:color="auto"/>
          </w:divBdr>
        </w:div>
        <w:div w:id="455877812">
          <w:marLeft w:val="640"/>
          <w:marRight w:val="0"/>
          <w:marTop w:val="0"/>
          <w:marBottom w:val="0"/>
          <w:divBdr>
            <w:top w:val="none" w:sz="0" w:space="0" w:color="auto"/>
            <w:left w:val="none" w:sz="0" w:space="0" w:color="auto"/>
            <w:bottom w:val="none" w:sz="0" w:space="0" w:color="auto"/>
            <w:right w:val="none" w:sz="0" w:space="0" w:color="auto"/>
          </w:divBdr>
        </w:div>
        <w:div w:id="38820674">
          <w:marLeft w:val="640"/>
          <w:marRight w:val="0"/>
          <w:marTop w:val="0"/>
          <w:marBottom w:val="0"/>
          <w:divBdr>
            <w:top w:val="none" w:sz="0" w:space="0" w:color="auto"/>
            <w:left w:val="none" w:sz="0" w:space="0" w:color="auto"/>
            <w:bottom w:val="none" w:sz="0" w:space="0" w:color="auto"/>
            <w:right w:val="none" w:sz="0" w:space="0" w:color="auto"/>
          </w:divBdr>
        </w:div>
        <w:div w:id="806312312">
          <w:marLeft w:val="640"/>
          <w:marRight w:val="0"/>
          <w:marTop w:val="0"/>
          <w:marBottom w:val="0"/>
          <w:divBdr>
            <w:top w:val="none" w:sz="0" w:space="0" w:color="auto"/>
            <w:left w:val="none" w:sz="0" w:space="0" w:color="auto"/>
            <w:bottom w:val="none" w:sz="0" w:space="0" w:color="auto"/>
            <w:right w:val="none" w:sz="0" w:space="0" w:color="auto"/>
          </w:divBdr>
        </w:div>
        <w:div w:id="837695294">
          <w:marLeft w:val="640"/>
          <w:marRight w:val="0"/>
          <w:marTop w:val="0"/>
          <w:marBottom w:val="0"/>
          <w:divBdr>
            <w:top w:val="none" w:sz="0" w:space="0" w:color="auto"/>
            <w:left w:val="none" w:sz="0" w:space="0" w:color="auto"/>
            <w:bottom w:val="none" w:sz="0" w:space="0" w:color="auto"/>
            <w:right w:val="none" w:sz="0" w:space="0" w:color="auto"/>
          </w:divBdr>
        </w:div>
        <w:div w:id="1531912488">
          <w:marLeft w:val="640"/>
          <w:marRight w:val="0"/>
          <w:marTop w:val="0"/>
          <w:marBottom w:val="0"/>
          <w:divBdr>
            <w:top w:val="none" w:sz="0" w:space="0" w:color="auto"/>
            <w:left w:val="none" w:sz="0" w:space="0" w:color="auto"/>
            <w:bottom w:val="none" w:sz="0" w:space="0" w:color="auto"/>
            <w:right w:val="none" w:sz="0" w:space="0" w:color="auto"/>
          </w:divBdr>
        </w:div>
        <w:div w:id="2141727537">
          <w:marLeft w:val="640"/>
          <w:marRight w:val="0"/>
          <w:marTop w:val="0"/>
          <w:marBottom w:val="0"/>
          <w:divBdr>
            <w:top w:val="none" w:sz="0" w:space="0" w:color="auto"/>
            <w:left w:val="none" w:sz="0" w:space="0" w:color="auto"/>
            <w:bottom w:val="none" w:sz="0" w:space="0" w:color="auto"/>
            <w:right w:val="none" w:sz="0" w:space="0" w:color="auto"/>
          </w:divBdr>
        </w:div>
        <w:div w:id="2130582711">
          <w:marLeft w:val="640"/>
          <w:marRight w:val="0"/>
          <w:marTop w:val="0"/>
          <w:marBottom w:val="0"/>
          <w:divBdr>
            <w:top w:val="none" w:sz="0" w:space="0" w:color="auto"/>
            <w:left w:val="none" w:sz="0" w:space="0" w:color="auto"/>
            <w:bottom w:val="none" w:sz="0" w:space="0" w:color="auto"/>
            <w:right w:val="none" w:sz="0" w:space="0" w:color="auto"/>
          </w:divBdr>
        </w:div>
        <w:div w:id="863205772">
          <w:marLeft w:val="640"/>
          <w:marRight w:val="0"/>
          <w:marTop w:val="0"/>
          <w:marBottom w:val="0"/>
          <w:divBdr>
            <w:top w:val="none" w:sz="0" w:space="0" w:color="auto"/>
            <w:left w:val="none" w:sz="0" w:space="0" w:color="auto"/>
            <w:bottom w:val="none" w:sz="0" w:space="0" w:color="auto"/>
            <w:right w:val="none" w:sz="0" w:space="0" w:color="auto"/>
          </w:divBdr>
        </w:div>
        <w:div w:id="1283683649">
          <w:marLeft w:val="640"/>
          <w:marRight w:val="0"/>
          <w:marTop w:val="0"/>
          <w:marBottom w:val="0"/>
          <w:divBdr>
            <w:top w:val="none" w:sz="0" w:space="0" w:color="auto"/>
            <w:left w:val="none" w:sz="0" w:space="0" w:color="auto"/>
            <w:bottom w:val="none" w:sz="0" w:space="0" w:color="auto"/>
            <w:right w:val="none" w:sz="0" w:space="0" w:color="auto"/>
          </w:divBdr>
        </w:div>
        <w:div w:id="1143156320">
          <w:marLeft w:val="640"/>
          <w:marRight w:val="0"/>
          <w:marTop w:val="0"/>
          <w:marBottom w:val="0"/>
          <w:divBdr>
            <w:top w:val="none" w:sz="0" w:space="0" w:color="auto"/>
            <w:left w:val="none" w:sz="0" w:space="0" w:color="auto"/>
            <w:bottom w:val="none" w:sz="0" w:space="0" w:color="auto"/>
            <w:right w:val="none" w:sz="0" w:space="0" w:color="auto"/>
          </w:divBdr>
        </w:div>
        <w:div w:id="2012639484">
          <w:marLeft w:val="640"/>
          <w:marRight w:val="0"/>
          <w:marTop w:val="0"/>
          <w:marBottom w:val="0"/>
          <w:divBdr>
            <w:top w:val="none" w:sz="0" w:space="0" w:color="auto"/>
            <w:left w:val="none" w:sz="0" w:space="0" w:color="auto"/>
            <w:bottom w:val="none" w:sz="0" w:space="0" w:color="auto"/>
            <w:right w:val="none" w:sz="0" w:space="0" w:color="auto"/>
          </w:divBdr>
        </w:div>
        <w:div w:id="1365328878">
          <w:marLeft w:val="640"/>
          <w:marRight w:val="0"/>
          <w:marTop w:val="0"/>
          <w:marBottom w:val="0"/>
          <w:divBdr>
            <w:top w:val="none" w:sz="0" w:space="0" w:color="auto"/>
            <w:left w:val="none" w:sz="0" w:space="0" w:color="auto"/>
            <w:bottom w:val="none" w:sz="0" w:space="0" w:color="auto"/>
            <w:right w:val="none" w:sz="0" w:space="0" w:color="auto"/>
          </w:divBdr>
        </w:div>
        <w:div w:id="1715545145">
          <w:marLeft w:val="640"/>
          <w:marRight w:val="0"/>
          <w:marTop w:val="0"/>
          <w:marBottom w:val="0"/>
          <w:divBdr>
            <w:top w:val="none" w:sz="0" w:space="0" w:color="auto"/>
            <w:left w:val="none" w:sz="0" w:space="0" w:color="auto"/>
            <w:bottom w:val="none" w:sz="0" w:space="0" w:color="auto"/>
            <w:right w:val="none" w:sz="0" w:space="0" w:color="auto"/>
          </w:divBdr>
        </w:div>
        <w:div w:id="474489637">
          <w:marLeft w:val="640"/>
          <w:marRight w:val="0"/>
          <w:marTop w:val="0"/>
          <w:marBottom w:val="0"/>
          <w:divBdr>
            <w:top w:val="none" w:sz="0" w:space="0" w:color="auto"/>
            <w:left w:val="none" w:sz="0" w:space="0" w:color="auto"/>
            <w:bottom w:val="none" w:sz="0" w:space="0" w:color="auto"/>
            <w:right w:val="none" w:sz="0" w:space="0" w:color="auto"/>
          </w:divBdr>
        </w:div>
        <w:div w:id="246965216">
          <w:marLeft w:val="640"/>
          <w:marRight w:val="0"/>
          <w:marTop w:val="0"/>
          <w:marBottom w:val="0"/>
          <w:divBdr>
            <w:top w:val="none" w:sz="0" w:space="0" w:color="auto"/>
            <w:left w:val="none" w:sz="0" w:space="0" w:color="auto"/>
            <w:bottom w:val="none" w:sz="0" w:space="0" w:color="auto"/>
            <w:right w:val="none" w:sz="0" w:space="0" w:color="auto"/>
          </w:divBdr>
        </w:div>
      </w:divsChild>
    </w:div>
    <w:div w:id="669917348">
      <w:bodyDiv w:val="1"/>
      <w:marLeft w:val="0"/>
      <w:marRight w:val="0"/>
      <w:marTop w:val="0"/>
      <w:marBottom w:val="0"/>
      <w:divBdr>
        <w:top w:val="none" w:sz="0" w:space="0" w:color="auto"/>
        <w:left w:val="none" w:sz="0" w:space="0" w:color="auto"/>
        <w:bottom w:val="none" w:sz="0" w:space="0" w:color="auto"/>
        <w:right w:val="none" w:sz="0" w:space="0" w:color="auto"/>
      </w:divBdr>
    </w:div>
    <w:div w:id="687877649">
      <w:bodyDiv w:val="1"/>
      <w:marLeft w:val="0"/>
      <w:marRight w:val="0"/>
      <w:marTop w:val="0"/>
      <w:marBottom w:val="0"/>
      <w:divBdr>
        <w:top w:val="none" w:sz="0" w:space="0" w:color="auto"/>
        <w:left w:val="none" w:sz="0" w:space="0" w:color="auto"/>
        <w:bottom w:val="none" w:sz="0" w:space="0" w:color="auto"/>
        <w:right w:val="none" w:sz="0" w:space="0" w:color="auto"/>
      </w:divBdr>
      <w:divsChild>
        <w:div w:id="219220104">
          <w:marLeft w:val="480"/>
          <w:marRight w:val="0"/>
          <w:marTop w:val="0"/>
          <w:marBottom w:val="0"/>
          <w:divBdr>
            <w:top w:val="none" w:sz="0" w:space="0" w:color="auto"/>
            <w:left w:val="none" w:sz="0" w:space="0" w:color="auto"/>
            <w:bottom w:val="none" w:sz="0" w:space="0" w:color="auto"/>
            <w:right w:val="none" w:sz="0" w:space="0" w:color="auto"/>
          </w:divBdr>
        </w:div>
        <w:div w:id="1054499960">
          <w:marLeft w:val="480"/>
          <w:marRight w:val="0"/>
          <w:marTop w:val="0"/>
          <w:marBottom w:val="0"/>
          <w:divBdr>
            <w:top w:val="none" w:sz="0" w:space="0" w:color="auto"/>
            <w:left w:val="none" w:sz="0" w:space="0" w:color="auto"/>
            <w:bottom w:val="none" w:sz="0" w:space="0" w:color="auto"/>
            <w:right w:val="none" w:sz="0" w:space="0" w:color="auto"/>
          </w:divBdr>
        </w:div>
        <w:div w:id="37945784">
          <w:marLeft w:val="480"/>
          <w:marRight w:val="0"/>
          <w:marTop w:val="0"/>
          <w:marBottom w:val="0"/>
          <w:divBdr>
            <w:top w:val="none" w:sz="0" w:space="0" w:color="auto"/>
            <w:left w:val="none" w:sz="0" w:space="0" w:color="auto"/>
            <w:bottom w:val="none" w:sz="0" w:space="0" w:color="auto"/>
            <w:right w:val="none" w:sz="0" w:space="0" w:color="auto"/>
          </w:divBdr>
        </w:div>
        <w:div w:id="1484662446">
          <w:marLeft w:val="480"/>
          <w:marRight w:val="0"/>
          <w:marTop w:val="0"/>
          <w:marBottom w:val="0"/>
          <w:divBdr>
            <w:top w:val="none" w:sz="0" w:space="0" w:color="auto"/>
            <w:left w:val="none" w:sz="0" w:space="0" w:color="auto"/>
            <w:bottom w:val="none" w:sz="0" w:space="0" w:color="auto"/>
            <w:right w:val="none" w:sz="0" w:space="0" w:color="auto"/>
          </w:divBdr>
        </w:div>
        <w:div w:id="622660697">
          <w:marLeft w:val="480"/>
          <w:marRight w:val="0"/>
          <w:marTop w:val="0"/>
          <w:marBottom w:val="0"/>
          <w:divBdr>
            <w:top w:val="none" w:sz="0" w:space="0" w:color="auto"/>
            <w:left w:val="none" w:sz="0" w:space="0" w:color="auto"/>
            <w:bottom w:val="none" w:sz="0" w:space="0" w:color="auto"/>
            <w:right w:val="none" w:sz="0" w:space="0" w:color="auto"/>
          </w:divBdr>
        </w:div>
        <w:div w:id="2142383979">
          <w:marLeft w:val="480"/>
          <w:marRight w:val="0"/>
          <w:marTop w:val="0"/>
          <w:marBottom w:val="0"/>
          <w:divBdr>
            <w:top w:val="none" w:sz="0" w:space="0" w:color="auto"/>
            <w:left w:val="none" w:sz="0" w:space="0" w:color="auto"/>
            <w:bottom w:val="none" w:sz="0" w:space="0" w:color="auto"/>
            <w:right w:val="none" w:sz="0" w:space="0" w:color="auto"/>
          </w:divBdr>
        </w:div>
        <w:div w:id="2033611286">
          <w:marLeft w:val="480"/>
          <w:marRight w:val="0"/>
          <w:marTop w:val="0"/>
          <w:marBottom w:val="0"/>
          <w:divBdr>
            <w:top w:val="none" w:sz="0" w:space="0" w:color="auto"/>
            <w:left w:val="none" w:sz="0" w:space="0" w:color="auto"/>
            <w:bottom w:val="none" w:sz="0" w:space="0" w:color="auto"/>
            <w:right w:val="none" w:sz="0" w:space="0" w:color="auto"/>
          </w:divBdr>
        </w:div>
        <w:div w:id="421679150">
          <w:marLeft w:val="480"/>
          <w:marRight w:val="0"/>
          <w:marTop w:val="0"/>
          <w:marBottom w:val="0"/>
          <w:divBdr>
            <w:top w:val="none" w:sz="0" w:space="0" w:color="auto"/>
            <w:left w:val="none" w:sz="0" w:space="0" w:color="auto"/>
            <w:bottom w:val="none" w:sz="0" w:space="0" w:color="auto"/>
            <w:right w:val="none" w:sz="0" w:space="0" w:color="auto"/>
          </w:divBdr>
        </w:div>
        <w:div w:id="609319831">
          <w:marLeft w:val="480"/>
          <w:marRight w:val="0"/>
          <w:marTop w:val="0"/>
          <w:marBottom w:val="0"/>
          <w:divBdr>
            <w:top w:val="none" w:sz="0" w:space="0" w:color="auto"/>
            <w:left w:val="none" w:sz="0" w:space="0" w:color="auto"/>
            <w:bottom w:val="none" w:sz="0" w:space="0" w:color="auto"/>
            <w:right w:val="none" w:sz="0" w:space="0" w:color="auto"/>
          </w:divBdr>
        </w:div>
        <w:div w:id="2115128387">
          <w:marLeft w:val="480"/>
          <w:marRight w:val="0"/>
          <w:marTop w:val="0"/>
          <w:marBottom w:val="0"/>
          <w:divBdr>
            <w:top w:val="none" w:sz="0" w:space="0" w:color="auto"/>
            <w:left w:val="none" w:sz="0" w:space="0" w:color="auto"/>
            <w:bottom w:val="none" w:sz="0" w:space="0" w:color="auto"/>
            <w:right w:val="none" w:sz="0" w:space="0" w:color="auto"/>
          </w:divBdr>
        </w:div>
        <w:div w:id="155999300">
          <w:marLeft w:val="480"/>
          <w:marRight w:val="0"/>
          <w:marTop w:val="0"/>
          <w:marBottom w:val="0"/>
          <w:divBdr>
            <w:top w:val="none" w:sz="0" w:space="0" w:color="auto"/>
            <w:left w:val="none" w:sz="0" w:space="0" w:color="auto"/>
            <w:bottom w:val="none" w:sz="0" w:space="0" w:color="auto"/>
            <w:right w:val="none" w:sz="0" w:space="0" w:color="auto"/>
          </w:divBdr>
        </w:div>
        <w:div w:id="2143649158">
          <w:marLeft w:val="480"/>
          <w:marRight w:val="0"/>
          <w:marTop w:val="0"/>
          <w:marBottom w:val="0"/>
          <w:divBdr>
            <w:top w:val="none" w:sz="0" w:space="0" w:color="auto"/>
            <w:left w:val="none" w:sz="0" w:space="0" w:color="auto"/>
            <w:bottom w:val="none" w:sz="0" w:space="0" w:color="auto"/>
            <w:right w:val="none" w:sz="0" w:space="0" w:color="auto"/>
          </w:divBdr>
        </w:div>
        <w:div w:id="873928483">
          <w:marLeft w:val="480"/>
          <w:marRight w:val="0"/>
          <w:marTop w:val="0"/>
          <w:marBottom w:val="0"/>
          <w:divBdr>
            <w:top w:val="none" w:sz="0" w:space="0" w:color="auto"/>
            <w:left w:val="none" w:sz="0" w:space="0" w:color="auto"/>
            <w:bottom w:val="none" w:sz="0" w:space="0" w:color="auto"/>
            <w:right w:val="none" w:sz="0" w:space="0" w:color="auto"/>
          </w:divBdr>
        </w:div>
        <w:div w:id="1715929292">
          <w:marLeft w:val="480"/>
          <w:marRight w:val="0"/>
          <w:marTop w:val="0"/>
          <w:marBottom w:val="0"/>
          <w:divBdr>
            <w:top w:val="none" w:sz="0" w:space="0" w:color="auto"/>
            <w:left w:val="none" w:sz="0" w:space="0" w:color="auto"/>
            <w:bottom w:val="none" w:sz="0" w:space="0" w:color="auto"/>
            <w:right w:val="none" w:sz="0" w:space="0" w:color="auto"/>
          </w:divBdr>
        </w:div>
        <w:div w:id="351763735">
          <w:marLeft w:val="480"/>
          <w:marRight w:val="0"/>
          <w:marTop w:val="0"/>
          <w:marBottom w:val="0"/>
          <w:divBdr>
            <w:top w:val="none" w:sz="0" w:space="0" w:color="auto"/>
            <w:left w:val="none" w:sz="0" w:space="0" w:color="auto"/>
            <w:bottom w:val="none" w:sz="0" w:space="0" w:color="auto"/>
            <w:right w:val="none" w:sz="0" w:space="0" w:color="auto"/>
          </w:divBdr>
        </w:div>
        <w:div w:id="930310889">
          <w:marLeft w:val="480"/>
          <w:marRight w:val="0"/>
          <w:marTop w:val="0"/>
          <w:marBottom w:val="0"/>
          <w:divBdr>
            <w:top w:val="none" w:sz="0" w:space="0" w:color="auto"/>
            <w:left w:val="none" w:sz="0" w:space="0" w:color="auto"/>
            <w:bottom w:val="none" w:sz="0" w:space="0" w:color="auto"/>
            <w:right w:val="none" w:sz="0" w:space="0" w:color="auto"/>
          </w:divBdr>
        </w:div>
        <w:div w:id="206571006">
          <w:marLeft w:val="480"/>
          <w:marRight w:val="0"/>
          <w:marTop w:val="0"/>
          <w:marBottom w:val="0"/>
          <w:divBdr>
            <w:top w:val="none" w:sz="0" w:space="0" w:color="auto"/>
            <w:left w:val="none" w:sz="0" w:space="0" w:color="auto"/>
            <w:bottom w:val="none" w:sz="0" w:space="0" w:color="auto"/>
            <w:right w:val="none" w:sz="0" w:space="0" w:color="auto"/>
          </w:divBdr>
        </w:div>
        <w:div w:id="216861001">
          <w:marLeft w:val="480"/>
          <w:marRight w:val="0"/>
          <w:marTop w:val="0"/>
          <w:marBottom w:val="0"/>
          <w:divBdr>
            <w:top w:val="none" w:sz="0" w:space="0" w:color="auto"/>
            <w:left w:val="none" w:sz="0" w:space="0" w:color="auto"/>
            <w:bottom w:val="none" w:sz="0" w:space="0" w:color="auto"/>
            <w:right w:val="none" w:sz="0" w:space="0" w:color="auto"/>
          </w:divBdr>
        </w:div>
        <w:div w:id="1909487760">
          <w:marLeft w:val="480"/>
          <w:marRight w:val="0"/>
          <w:marTop w:val="0"/>
          <w:marBottom w:val="0"/>
          <w:divBdr>
            <w:top w:val="none" w:sz="0" w:space="0" w:color="auto"/>
            <w:left w:val="none" w:sz="0" w:space="0" w:color="auto"/>
            <w:bottom w:val="none" w:sz="0" w:space="0" w:color="auto"/>
            <w:right w:val="none" w:sz="0" w:space="0" w:color="auto"/>
          </w:divBdr>
        </w:div>
        <w:div w:id="603197064">
          <w:marLeft w:val="480"/>
          <w:marRight w:val="0"/>
          <w:marTop w:val="0"/>
          <w:marBottom w:val="0"/>
          <w:divBdr>
            <w:top w:val="none" w:sz="0" w:space="0" w:color="auto"/>
            <w:left w:val="none" w:sz="0" w:space="0" w:color="auto"/>
            <w:bottom w:val="none" w:sz="0" w:space="0" w:color="auto"/>
            <w:right w:val="none" w:sz="0" w:space="0" w:color="auto"/>
          </w:divBdr>
        </w:div>
        <w:div w:id="581598308">
          <w:marLeft w:val="480"/>
          <w:marRight w:val="0"/>
          <w:marTop w:val="0"/>
          <w:marBottom w:val="0"/>
          <w:divBdr>
            <w:top w:val="none" w:sz="0" w:space="0" w:color="auto"/>
            <w:left w:val="none" w:sz="0" w:space="0" w:color="auto"/>
            <w:bottom w:val="none" w:sz="0" w:space="0" w:color="auto"/>
            <w:right w:val="none" w:sz="0" w:space="0" w:color="auto"/>
          </w:divBdr>
        </w:div>
        <w:div w:id="536235127">
          <w:marLeft w:val="480"/>
          <w:marRight w:val="0"/>
          <w:marTop w:val="0"/>
          <w:marBottom w:val="0"/>
          <w:divBdr>
            <w:top w:val="none" w:sz="0" w:space="0" w:color="auto"/>
            <w:left w:val="none" w:sz="0" w:space="0" w:color="auto"/>
            <w:bottom w:val="none" w:sz="0" w:space="0" w:color="auto"/>
            <w:right w:val="none" w:sz="0" w:space="0" w:color="auto"/>
          </w:divBdr>
        </w:div>
        <w:div w:id="1208838833">
          <w:marLeft w:val="480"/>
          <w:marRight w:val="0"/>
          <w:marTop w:val="0"/>
          <w:marBottom w:val="0"/>
          <w:divBdr>
            <w:top w:val="none" w:sz="0" w:space="0" w:color="auto"/>
            <w:left w:val="none" w:sz="0" w:space="0" w:color="auto"/>
            <w:bottom w:val="none" w:sz="0" w:space="0" w:color="auto"/>
            <w:right w:val="none" w:sz="0" w:space="0" w:color="auto"/>
          </w:divBdr>
        </w:div>
        <w:div w:id="1018001194">
          <w:marLeft w:val="480"/>
          <w:marRight w:val="0"/>
          <w:marTop w:val="0"/>
          <w:marBottom w:val="0"/>
          <w:divBdr>
            <w:top w:val="none" w:sz="0" w:space="0" w:color="auto"/>
            <w:left w:val="none" w:sz="0" w:space="0" w:color="auto"/>
            <w:bottom w:val="none" w:sz="0" w:space="0" w:color="auto"/>
            <w:right w:val="none" w:sz="0" w:space="0" w:color="auto"/>
          </w:divBdr>
        </w:div>
        <w:div w:id="1784224706">
          <w:marLeft w:val="480"/>
          <w:marRight w:val="0"/>
          <w:marTop w:val="0"/>
          <w:marBottom w:val="0"/>
          <w:divBdr>
            <w:top w:val="none" w:sz="0" w:space="0" w:color="auto"/>
            <w:left w:val="none" w:sz="0" w:space="0" w:color="auto"/>
            <w:bottom w:val="none" w:sz="0" w:space="0" w:color="auto"/>
            <w:right w:val="none" w:sz="0" w:space="0" w:color="auto"/>
          </w:divBdr>
        </w:div>
        <w:div w:id="1363093661">
          <w:marLeft w:val="480"/>
          <w:marRight w:val="0"/>
          <w:marTop w:val="0"/>
          <w:marBottom w:val="0"/>
          <w:divBdr>
            <w:top w:val="none" w:sz="0" w:space="0" w:color="auto"/>
            <w:left w:val="none" w:sz="0" w:space="0" w:color="auto"/>
            <w:bottom w:val="none" w:sz="0" w:space="0" w:color="auto"/>
            <w:right w:val="none" w:sz="0" w:space="0" w:color="auto"/>
          </w:divBdr>
        </w:div>
        <w:div w:id="1743601544">
          <w:marLeft w:val="480"/>
          <w:marRight w:val="0"/>
          <w:marTop w:val="0"/>
          <w:marBottom w:val="0"/>
          <w:divBdr>
            <w:top w:val="none" w:sz="0" w:space="0" w:color="auto"/>
            <w:left w:val="none" w:sz="0" w:space="0" w:color="auto"/>
            <w:bottom w:val="none" w:sz="0" w:space="0" w:color="auto"/>
            <w:right w:val="none" w:sz="0" w:space="0" w:color="auto"/>
          </w:divBdr>
        </w:div>
        <w:div w:id="710349071">
          <w:marLeft w:val="480"/>
          <w:marRight w:val="0"/>
          <w:marTop w:val="0"/>
          <w:marBottom w:val="0"/>
          <w:divBdr>
            <w:top w:val="none" w:sz="0" w:space="0" w:color="auto"/>
            <w:left w:val="none" w:sz="0" w:space="0" w:color="auto"/>
            <w:bottom w:val="none" w:sz="0" w:space="0" w:color="auto"/>
            <w:right w:val="none" w:sz="0" w:space="0" w:color="auto"/>
          </w:divBdr>
        </w:div>
        <w:div w:id="1810433905">
          <w:marLeft w:val="480"/>
          <w:marRight w:val="0"/>
          <w:marTop w:val="0"/>
          <w:marBottom w:val="0"/>
          <w:divBdr>
            <w:top w:val="none" w:sz="0" w:space="0" w:color="auto"/>
            <w:left w:val="none" w:sz="0" w:space="0" w:color="auto"/>
            <w:bottom w:val="none" w:sz="0" w:space="0" w:color="auto"/>
            <w:right w:val="none" w:sz="0" w:space="0" w:color="auto"/>
          </w:divBdr>
        </w:div>
        <w:div w:id="460610306">
          <w:marLeft w:val="480"/>
          <w:marRight w:val="0"/>
          <w:marTop w:val="0"/>
          <w:marBottom w:val="0"/>
          <w:divBdr>
            <w:top w:val="none" w:sz="0" w:space="0" w:color="auto"/>
            <w:left w:val="none" w:sz="0" w:space="0" w:color="auto"/>
            <w:bottom w:val="none" w:sz="0" w:space="0" w:color="auto"/>
            <w:right w:val="none" w:sz="0" w:space="0" w:color="auto"/>
          </w:divBdr>
        </w:div>
        <w:div w:id="469709594">
          <w:marLeft w:val="480"/>
          <w:marRight w:val="0"/>
          <w:marTop w:val="0"/>
          <w:marBottom w:val="0"/>
          <w:divBdr>
            <w:top w:val="none" w:sz="0" w:space="0" w:color="auto"/>
            <w:left w:val="none" w:sz="0" w:space="0" w:color="auto"/>
            <w:bottom w:val="none" w:sz="0" w:space="0" w:color="auto"/>
            <w:right w:val="none" w:sz="0" w:space="0" w:color="auto"/>
          </w:divBdr>
        </w:div>
        <w:div w:id="2030528237">
          <w:marLeft w:val="480"/>
          <w:marRight w:val="0"/>
          <w:marTop w:val="0"/>
          <w:marBottom w:val="0"/>
          <w:divBdr>
            <w:top w:val="none" w:sz="0" w:space="0" w:color="auto"/>
            <w:left w:val="none" w:sz="0" w:space="0" w:color="auto"/>
            <w:bottom w:val="none" w:sz="0" w:space="0" w:color="auto"/>
            <w:right w:val="none" w:sz="0" w:space="0" w:color="auto"/>
          </w:divBdr>
        </w:div>
        <w:div w:id="1005742481">
          <w:marLeft w:val="480"/>
          <w:marRight w:val="0"/>
          <w:marTop w:val="0"/>
          <w:marBottom w:val="0"/>
          <w:divBdr>
            <w:top w:val="none" w:sz="0" w:space="0" w:color="auto"/>
            <w:left w:val="none" w:sz="0" w:space="0" w:color="auto"/>
            <w:bottom w:val="none" w:sz="0" w:space="0" w:color="auto"/>
            <w:right w:val="none" w:sz="0" w:space="0" w:color="auto"/>
          </w:divBdr>
        </w:div>
        <w:div w:id="1875995081">
          <w:marLeft w:val="480"/>
          <w:marRight w:val="0"/>
          <w:marTop w:val="0"/>
          <w:marBottom w:val="0"/>
          <w:divBdr>
            <w:top w:val="none" w:sz="0" w:space="0" w:color="auto"/>
            <w:left w:val="none" w:sz="0" w:space="0" w:color="auto"/>
            <w:bottom w:val="none" w:sz="0" w:space="0" w:color="auto"/>
            <w:right w:val="none" w:sz="0" w:space="0" w:color="auto"/>
          </w:divBdr>
        </w:div>
        <w:div w:id="804813493">
          <w:marLeft w:val="480"/>
          <w:marRight w:val="0"/>
          <w:marTop w:val="0"/>
          <w:marBottom w:val="0"/>
          <w:divBdr>
            <w:top w:val="none" w:sz="0" w:space="0" w:color="auto"/>
            <w:left w:val="none" w:sz="0" w:space="0" w:color="auto"/>
            <w:bottom w:val="none" w:sz="0" w:space="0" w:color="auto"/>
            <w:right w:val="none" w:sz="0" w:space="0" w:color="auto"/>
          </w:divBdr>
        </w:div>
        <w:div w:id="1264337398">
          <w:marLeft w:val="480"/>
          <w:marRight w:val="0"/>
          <w:marTop w:val="0"/>
          <w:marBottom w:val="0"/>
          <w:divBdr>
            <w:top w:val="none" w:sz="0" w:space="0" w:color="auto"/>
            <w:left w:val="none" w:sz="0" w:space="0" w:color="auto"/>
            <w:bottom w:val="none" w:sz="0" w:space="0" w:color="auto"/>
            <w:right w:val="none" w:sz="0" w:space="0" w:color="auto"/>
          </w:divBdr>
        </w:div>
        <w:div w:id="1473864554">
          <w:marLeft w:val="480"/>
          <w:marRight w:val="0"/>
          <w:marTop w:val="0"/>
          <w:marBottom w:val="0"/>
          <w:divBdr>
            <w:top w:val="none" w:sz="0" w:space="0" w:color="auto"/>
            <w:left w:val="none" w:sz="0" w:space="0" w:color="auto"/>
            <w:bottom w:val="none" w:sz="0" w:space="0" w:color="auto"/>
            <w:right w:val="none" w:sz="0" w:space="0" w:color="auto"/>
          </w:divBdr>
        </w:div>
        <w:div w:id="1641155665">
          <w:marLeft w:val="480"/>
          <w:marRight w:val="0"/>
          <w:marTop w:val="0"/>
          <w:marBottom w:val="0"/>
          <w:divBdr>
            <w:top w:val="none" w:sz="0" w:space="0" w:color="auto"/>
            <w:left w:val="none" w:sz="0" w:space="0" w:color="auto"/>
            <w:bottom w:val="none" w:sz="0" w:space="0" w:color="auto"/>
            <w:right w:val="none" w:sz="0" w:space="0" w:color="auto"/>
          </w:divBdr>
        </w:div>
        <w:div w:id="794830885">
          <w:marLeft w:val="480"/>
          <w:marRight w:val="0"/>
          <w:marTop w:val="0"/>
          <w:marBottom w:val="0"/>
          <w:divBdr>
            <w:top w:val="none" w:sz="0" w:space="0" w:color="auto"/>
            <w:left w:val="none" w:sz="0" w:space="0" w:color="auto"/>
            <w:bottom w:val="none" w:sz="0" w:space="0" w:color="auto"/>
            <w:right w:val="none" w:sz="0" w:space="0" w:color="auto"/>
          </w:divBdr>
        </w:div>
        <w:div w:id="183828554">
          <w:marLeft w:val="480"/>
          <w:marRight w:val="0"/>
          <w:marTop w:val="0"/>
          <w:marBottom w:val="0"/>
          <w:divBdr>
            <w:top w:val="none" w:sz="0" w:space="0" w:color="auto"/>
            <w:left w:val="none" w:sz="0" w:space="0" w:color="auto"/>
            <w:bottom w:val="none" w:sz="0" w:space="0" w:color="auto"/>
            <w:right w:val="none" w:sz="0" w:space="0" w:color="auto"/>
          </w:divBdr>
        </w:div>
        <w:div w:id="1125347233">
          <w:marLeft w:val="480"/>
          <w:marRight w:val="0"/>
          <w:marTop w:val="0"/>
          <w:marBottom w:val="0"/>
          <w:divBdr>
            <w:top w:val="none" w:sz="0" w:space="0" w:color="auto"/>
            <w:left w:val="none" w:sz="0" w:space="0" w:color="auto"/>
            <w:bottom w:val="none" w:sz="0" w:space="0" w:color="auto"/>
            <w:right w:val="none" w:sz="0" w:space="0" w:color="auto"/>
          </w:divBdr>
        </w:div>
        <w:div w:id="412364138">
          <w:marLeft w:val="480"/>
          <w:marRight w:val="0"/>
          <w:marTop w:val="0"/>
          <w:marBottom w:val="0"/>
          <w:divBdr>
            <w:top w:val="none" w:sz="0" w:space="0" w:color="auto"/>
            <w:left w:val="none" w:sz="0" w:space="0" w:color="auto"/>
            <w:bottom w:val="none" w:sz="0" w:space="0" w:color="auto"/>
            <w:right w:val="none" w:sz="0" w:space="0" w:color="auto"/>
          </w:divBdr>
        </w:div>
        <w:div w:id="73552853">
          <w:marLeft w:val="480"/>
          <w:marRight w:val="0"/>
          <w:marTop w:val="0"/>
          <w:marBottom w:val="0"/>
          <w:divBdr>
            <w:top w:val="none" w:sz="0" w:space="0" w:color="auto"/>
            <w:left w:val="none" w:sz="0" w:space="0" w:color="auto"/>
            <w:bottom w:val="none" w:sz="0" w:space="0" w:color="auto"/>
            <w:right w:val="none" w:sz="0" w:space="0" w:color="auto"/>
          </w:divBdr>
        </w:div>
        <w:div w:id="1075400570">
          <w:marLeft w:val="480"/>
          <w:marRight w:val="0"/>
          <w:marTop w:val="0"/>
          <w:marBottom w:val="0"/>
          <w:divBdr>
            <w:top w:val="none" w:sz="0" w:space="0" w:color="auto"/>
            <w:left w:val="none" w:sz="0" w:space="0" w:color="auto"/>
            <w:bottom w:val="none" w:sz="0" w:space="0" w:color="auto"/>
            <w:right w:val="none" w:sz="0" w:space="0" w:color="auto"/>
          </w:divBdr>
        </w:div>
        <w:div w:id="1653483004">
          <w:marLeft w:val="480"/>
          <w:marRight w:val="0"/>
          <w:marTop w:val="0"/>
          <w:marBottom w:val="0"/>
          <w:divBdr>
            <w:top w:val="none" w:sz="0" w:space="0" w:color="auto"/>
            <w:left w:val="none" w:sz="0" w:space="0" w:color="auto"/>
            <w:bottom w:val="none" w:sz="0" w:space="0" w:color="auto"/>
            <w:right w:val="none" w:sz="0" w:space="0" w:color="auto"/>
          </w:divBdr>
        </w:div>
        <w:div w:id="775053203">
          <w:marLeft w:val="480"/>
          <w:marRight w:val="0"/>
          <w:marTop w:val="0"/>
          <w:marBottom w:val="0"/>
          <w:divBdr>
            <w:top w:val="none" w:sz="0" w:space="0" w:color="auto"/>
            <w:left w:val="none" w:sz="0" w:space="0" w:color="auto"/>
            <w:bottom w:val="none" w:sz="0" w:space="0" w:color="auto"/>
            <w:right w:val="none" w:sz="0" w:space="0" w:color="auto"/>
          </w:divBdr>
        </w:div>
        <w:div w:id="2007241312">
          <w:marLeft w:val="480"/>
          <w:marRight w:val="0"/>
          <w:marTop w:val="0"/>
          <w:marBottom w:val="0"/>
          <w:divBdr>
            <w:top w:val="none" w:sz="0" w:space="0" w:color="auto"/>
            <w:left w:val="none" w:sz="0" w:space="0" w:color="auto"/>
            <w:bottom w:val="none" w:sz="0" w:space="0" w:color="auto"/>
            <w:right w:val="none" w:sz="0" w:space="0" w:color="auto"/>
          </w:divBdr>
        </w:div>
        <w:div w:id="629747599">
          <w:marLeft w:val="480"/>
          <w:marRight w:val="0"/>
          <w:marTop w:val="0"/>
          <w:marBottom w:val="0"/>
          <w:divBdr>
            <w:top w:val="none" w:sz="0" w:space="0" w:color="auto"/>
            <w:left w:val="none" w:sz="0" w:space="0" w:color="auto"/>
            <w:bottom w:val="none" w:sz="0" w:space="0" w:color="auto"/>
            <w:right w:val="none" w:sz="0" w:space="0" w:color="auto"/>
          </w:divBdr>
        </w:div>
        <w:div w:id="1442720494">
          <w:marLeft w:val="480"/>
          <w:marRight w:val="0"/>
          <w:marTop w:val="0"/>
          <w:marBottom w:val="0"/>
          <w:divBdr>
            <w:top w:val="none" w:sz="0" w:space="0" w:color="auto"/>
            <w:left w:val="none" w:sz="0" w:space="0" w:color="auto"/>
            <w:bottom w:val="none" w:sz="0" w:space="0" w:color="auto"/>
            <w:right w:val="none" w:sz="0" w:space="0" w:color="auto"/>
          </w:divBdr>
        </w:div>
        <w:div w:id="448209838">
          <w:marLeft w:val="480"/>
          <w:marRight w:val="0"/>
          <w:marTop w:val="0"/>
          <w:marBottom w:val="0"/>
          <w:divBdr>
            <w:top w:val="none" w:sz="0" w:space="0" w:color="auto"/>
            <w:left w:val="none" w:sz="0" w:space="0" w:color="auto"/>
            <w:bottom w:val="none" w:sz="0" w:space="0" w:color="auto"/>
            <w:right w:val="none" w:sz="0" w:space="0" w:color="auto"/>
          </w:divBdr>
        </w:div>
        <w:div w:id="1957834861">
          <w:marLeft w:val="480"/>
          <w:marRight w:val="0"/>
          <w:marTop w:val="0"/>
          <w:marBottom w:val="0"/>
          <w:divBdr>
            <w:top w:val="none" w:sz="0" w:space="0" w:color="auto"/>
            <w:left w:val="none" w:sz="0" w:space="0" w:color="auto"/>
            <w:bottom w:val="none" w:sz="0" w:space="0" w:color="auto"/>
            <w:right w:val="none" w:sz="0" w:space="0" w:color="auto"/>
          </w:divBdr>
        </w:div>
        <w:div w:id="1268808113">
          <w:marLeft w:val="480"/>
          <w:marRight w:val="0"/>
          <w:marTop w:val="0"/>
          <w:marBottom w:val="0"/>
          <w:divBdr>
            <w:top w:val="none" w:sz="0" w:space="0" w:color="auto"/>
            <w:left w:val="none" w:sz="0" w:space="0" w:color="auto"/>
            <w:bottom w:val="none" w:sz="0" w:space="0" w:color="auto"/>
            <w:right w:val="none" w:sz="0" w:space="0" w:color="auto"/>
          </w:divBdr>
        </w:div>
        <w:div w:id="1464543668">
          <w:marLeft w:val="480"/>
          <w:marRight w:val="0"/>
          <w:marTop w:val="0"/>
          <w:marBottom w:val="0"/>
          <w:divBdr>
            <w:top w:val="none" w:sz="0" w:space="0" w:color="auto"/>
            <w:left w:val="none" w:sz="0" w:space="0" w:color="auto"/>
            <w:bottom w:val="none" w:sz="0" w:space="0" w:color="auto"/>
            <w:right w:val="none" w:sz="0" w:space="0" w:color="auto"/>
          </w:divBdr>
        </w:div>
        <w:div w:id="362563293">
          <w:marLeft w:val="480"/>
          <w:marRight w:val="0"/>
          <w:marTop w:val="0"/>
          <w:marBottom w:val="0"/>
          <w:divBdr>
            <w:top w:val="none" w:sz="0" w:space="0" w:color="auto"/>
            <w:left w:val="none" w:sz="0" w:space="0" w:color="auto"/>
            <w:bottom w:val="none" w:sz="0" w:space="0" w:color="auto"/>
            <w:right w:val="none" w:sz="0" w:space="0" w:color="auto"/>
          </w:divBdr>
        </w:div>
        <w:div w:id="1681350309">
          <w:marLeft w:val="480"/>
          <w:marRight w:val="0"/>
          <w:marTop w:val="0"/>
          <w:marBottom w:val="0"/>
          <w:divBdr>
            <w:top w:val="none" w:sz="0" w:space="0" w:color="auto"/>
            <w:left w:val="none" w:sz="0" w:space="0" w:color="auto"/>
            <w:bottom w:val="none" w:sz="0" w:space="0" w:color="auto"/>
            <w:right w:val="none" w:sz="0" w:space="0" w:color="auto"/>
          </w:divBdr>
        </w:div>
        <w:div w:id="396591077">
          <w:marLeft w:val="480"/>
          <w:marRight w:val="0"/>
          <w:marTop w:val="0"/>
          <w:marBottom w:val="0"/>
          <w:divBdr>
            <w:top w:val="none" w:sz="0" w:space="0" w:color="auto"/>
            <w:left w:val="none" w:sz="0" w:space="0" w:color="auto"/>
            <w:bottom w:val="none" w:sz="0" w:space="0" w:color="auto"/>
            <w:right w:val="none" w:sz="0" w:space="0" w:color="auto"/>
          </w:divBdr>
        </w:div>
        <w:div w:id="1007899592">
          <w:marLeft w:val="480"/>
          <w:marRight w:val="0"/>
          <w:marTop w:val="0"/>
          <w:marBottom w:val="0"/>
          <w:divBdr>
            <w:top w:val="none" w:sz="0" w:space="0" w:color="auto"/>
            <w:left w:val="none" w:sz="0" w:space="0" w:color="auto"/>
            <w:bottom w:val="none" w:sz="0" w:space="0" w:color="auto"/>
            <w:right w:val="none" w:sz="0" w:space="0" w:color="auto"/>
          </w:divBdr>
        </w:div>
        <w:div w:id="921909267">
          <w:marLeft w:val="480"/>
          <w:marRight w:val="0"/>
          <w:marTop w:val="0"/>
          <w:marBottom w:val="0"/>
          <w:divBdr>
            <w:top w:val="none" w:sz="0" w:space="0" w:color="auto"/>
            <w:left w:val="none" w:sz="0" w:space="0" w:color="auto"/>
            <w:bottom w:val="none" w:sz="0" w:space="0" w:color="auto"/>
            <w:right w:val="none" w:sz="0" w:space="0" w:color="auto"/>
          </w:divBdr>
        </w:div>
        <w:div w:id="1186097370">
          <w:marLeft w:val="480"/>
          <w:marRight w:val="0"/>
          <w:marTop w:val="0"/>
          <w:marBottom w:val="0"/>
          <w:divBdr>
            <w:top w:val="none" w:sz="0" w:space="0" w:color="auto"/>
            <w:left w:val="none" w:sz="0" w:space="0" w:color="auto"/>
            <w:bottom w:val="none" w:sz="0" w:space="0" w:color="auto"/>
            <w:right w:val="none" w:sz="0" w:space="0" w:color="auto"/>
          </w:divBdr>
        </w:div>
        <w:div w:id="1860050160">
          <w:marLeft w:val="480"/>
          <w:marRight w:val="0"/>
          <w:marTop w:val="0"/>
          <w:marBottom w:val="0"/>
          <w:divBdr>
            <w:top w:val="none" w:sz="0" w:space="0" w:color="auto"/>
            <w:left w:val="none" w:sz="0" w:space="0" w:color="auto"/>
            <w:bottom w:val="none" w:sz="0" w:space="0" w:color="auto"/>
            <w:right w:val="none" w:sz="0" w:space="0" w:color="auto"/>
          </w:divBdr>
        </w:div>
        <w:div w:id="153378314">
          <w:marLeft w:val="480"/>
          <w:marRight w:val="0"/>
          <w:marTop w:val="0"/>
          <w:marBottom w:val="0"/>
          <w:divBdr>
            <w:top w:val="none" w:sz="0" w:space="0" w:color="auto"/>
            <w:left w:val="none" w:sz="0" w:space="0" w:color="auto"/>
            <w:bottom w:val="none" w:sz="0" w:space="0" w:color="auto"/>
            <w:right w:val="none" w:sz="0" w:space="0" w:color="auto"/>
          </w:divBdr>
        </w:div>
        <w:div w:id="1623877642">
          <w:marLeft w:val="480"/>
          <w:marRight w:val="0"/>
          <w:marTop w:val="0"/>
          <w:marBottom w:val="0"/>
          <w:divBdr>
            <w:top w:val="none" w:sz="0" w:space="0" w:color="auto"/>
            <w:left w:val="none" w:sz="0" w:space="0" w:color="auto"/>
            <w:bottom w:val="none" w:sz="0" w:space="0" w:color="auto"/>
            <w:right w:val="none" w:sz="0" w:space="0" w:color="auto"/>
          </w:divBdr>
        </w:div>
        <w:div w:id="708601747">
          <w:marLeft w:val="480"/>
          <w:marRight w:val="0"/>
          <w:marTop w:val="0"/>
          <w:marBottom w:val="0"/>
          <w:divBdr>
            <w:top w:val="none" w:sz="0" w:space="0" w:color="auto"/>
            <w:left w:val="none" w:sz="0" w:space="0" w:color="auto"/>
            <w:bottom w:val="none" w:sz="0" w:space="0" w:color="auto"/>
            <w:right w:val="none" w:sz="0" w:space="0" w:color="auto"/>
          </w:divBdr>
        </w:div>
        <w:div w:id="1193804483">
          <w:marLeft w:val="480"/>
          <w:marRight w:val="0"/>
          <w:marTop w:val="0"/>
          <w:marBottom w:val="0"/>
          <w:divBdr>
            <w:top w:val="none" w:sz="0" w:space="0" w:color="auto"/>
            <w:left w:val="none" w:sz="0" w:space="0" w:color="auto"/>
            <w:bottom w:val="none" w:sz="0" w:space="0" w:color="auto"/>
            <w:right w:val="none" w:sz="0" w:space="0" w:color="auto"/>
          </w:divBdr>
        </w:div>
        <w:div w:id="1542787568">
          <w:marLeft w:val="480"/>
          <w:marRight w:val="0"/>
          <w:marTop w:val="0"/>
          <w:marBottom w:val="0"/>
          <w:divBdr>
            <w:top w:val="none" w:sz="0" w:space="0" w:color="auto"/>
            <w:left w:val="none" w:sz="0" w:space="0" w:color="auto"/>
            <w:bottom w:val="none" w:sz="0" w:space="0" w:color="auto"/>
            <w:right w:val="none" w:sz="0" w:space="0" w:color="auto"/>
          </w:divBdr>
        </w:div>
        <w:div w:id="1899777027">
          <w:marLeft w:val="480"/>
          <w:marRight w:val="0"/>
          <w:marTop w:val="0"/>
          <w:marBottom w:val="0"/>
          <w:divBdr>
            <w:top w:val="none" w:sz="0" w:space="0" w:color="auto"/>
            <w:left w:val="none" w:sz="0" w:space="0" w:color="auto"/>
            <w:bottom w:val="none" w:sz="0" w:space="0" w:color="auto"/>
            <w:right w:val="none" w:sz="0" w:space="0" w:color="auto"/>
          </w:divBdr>
        </w:div>
        <w:div w:id="2106421231">
          <w:marLeft w:val="480"/>
          <w:marRight w:val="0"/>
          <w:marTop w:val="0"/>
          <w:marBottom w:val="0"/>
          <w:divBdr>
            <w:top w:val="none" w:sz="0" w:space="0" w:color="auto"/>
            <w:left w:val="none" w:sz="0" w:space="0" w:color="auto"/>
            <w:bottom w:val="none" w:sz="0" w:space="0" w:color="auto"/>
            <w:right w:val="none" w:sz="0" w:space="0" w:color="auto"/>
          </w:divBdr>
        </w:div>
        <w:div w:id="714350046">
          <w:marLeft w:val="480"/>
          <w:marRight w:val="0"/>
          <w:marTop w:val="0"/>
          <w:marBottom w:val="0"/>
          <w:divBdr>
            <w:top w:val="none" w:sz="0" w:space="0" w:color="auto"/>
            <w:left w:val="none" w:sz="0" w:space="0" w:color="auto"/>
            <w:bottom w:val="none" w:sz="0" w:space="0" w:color="auto"/>
            <w:right w:val="none" w:sz="0" w:space="0" w:color="auto"/>
          </w:divBdr>
        </w:div>
        <w:div w:id="271597620">
          <w:marLeft w:val="480"/>
          <w:marRight w:val="0"/>
          <w:marTop w:val="0"/>
          <w:marBottom w:val="0"/>
          <w:divBdr>
            <w:top w:val="none" w:sz="0" w:space="0" w:color="auto"/>
            <w:left w:val="none" w:sz="0" w:space="0" w:color="auto"/>
            <w:bottom w:val="none" w:sz="0" w:space="0" w:color="auto"/>
            <w:right w:val="none" w:sz="0" w:space="0" w:color="auto"/>
          </w:divBdr>
        </w:div>
        <w:div w:id="1238245138">
          <w:marLeft w:val="480"/>
          <w:marRight w:val="0"/>
          <w:marTop w:val="0"/>
          <w:marBottom w:val="0"/>
          <w:divBdr>
            <w:top w:val="none" w:sz="0" w:space="0" w:color="auto"/>
            <w:left w:val="none" w:sz="0" w:space="0" w:color="auto"/>
            <w:bottom w:val="none" w:sz="0" w:space="0" w:color="auto"/>
            <w:right w:val="none" w:sz="0" w:space="0" w:color="auto"/>
          </w:divBdr>
        </w:div>
        <w:div w:id="538708173">
          <w:marLeft w:val="480"/>
          <w:marRight w:val="0"/>
          <w:marTop w:val="0"/>
          <w:marBottom w:val="0"/>
          <w:divBdr>
            <w:top w:val="none" w:sz="0" w:space="0" w:color="auto"/>
            <w:left w:val="none" w:sz="0" w:space="0" w:color="auto"/>
            <w:bottom w:val="none" w:sz="0" w:space="0" w:color="auto"/>
            <w:right w:val="none" w:sz="0" w:space="0" w:color="auto"/>
          </w:divBdr>
        </w:div>
        <w:div w:id="942495201">
          <w:marLeft w:val="480"/>
          <w:marRight w:val="0"/>
          <w:marTop w:val="0"/>
          <w:marBottom w:val="0"/>
          <w:divBdr>
            <w:top w:val="none" w:sz="0" w:space="0" w:color="auto"/>
            <w:left w:val="none" w:sz="0" w:space="0" w:color="auto"/>
            <w:bottom w:val="none" w:sz="0" w:space="0" w:color="auto"/>
            <w:right w:val="none" w:sz="0" w:space="0" w:color="auto"/>
          </w:divBdr>
        </w:div>
        <w:div w:id="9113720">
          <w:marLeft w:val="480"/>
          <w:marRight w:val="0"/>
          <w:marTop w:val="0"/>
          <w:marBottom w:val="0"/>
          <w:divBdr>
            <w:top w:val="none" w:sz="0" w:space="0" w:color="auto"/>
            <w:left w:val="none" w:sz="0" w:space="0" w:color="auto"/>
            <w:bottom w:val="none" w:sz="0" w:space="0" w:color="auto"/>
            <w:right w:val="none" w:sz="0" w:space="0" w:color="auto"/>
          </w:divBdr>
        </w:div>
        <w:div w:id="355935562">
          <w:marLeft w:val="480"/>
          <w:marRight w:val="0"/>
          <w:marTop w:val="0"/>
          <w:marBottom w:val="0"/>
          <w:divBdr>
            <w:top w:val="none" w:sz="0" w:space="0" w:color="auto"/>
            <w:left w:val="none" w:sz="0" w:space="0" w:color="auto"/>
            <w:bottom w:val="none" w:sz="0" w:space="0" w:color="auto"/>
            <w:right w:val="none" w:sz="0" w:space="0" w:color="auto"/>
          </w:divBdr>
        </w:div>
        <w:div w:id="1849786073">
          <w:marLeft w:val="480"/>
          <w:marRight w:val="0"/>
          <w:marTop w:val="0"/>
          <w:marBottom w:val="0"/>
          <w:divBdr>
            <w:top w:val="none" w:sz="0" w:space="0" w:color="auto"/>
            <w:left w:val="none" w:sz="0" w:space="0" w:color="auto"/>
            <w:bottom w:val="none" w:sz="0" w:space="0" w:color="auto"/>
            <w:right w:val="none" w:sz="0" w:space="0" w:color="auto"/>
          </w:divBdr>
        </w:div>
        <w:div w:id="1176069545">
          <w:marLeft w:val="480"/>
          <w:marRight w:val="0"/>
          <w:marTop w:val="0"/>
          <w:marBottom w:val="0"/>
          <w:divBdr>
            <w:top w:val="none" w:sz="0" w:space="0" w:color="auto"/>
            <w:left w:val="none" w:sz="0" w:space="0" w:color="auto"/>
            <w:bottom w:val="none" w:sz="0" w:space="0" w:color="auto"/>
            <w:right w:val="none" w:sz="0" w:space="0" w:color="auto"/>
          </w:divBdr>
        </w:div>
        <w:div w:id="1680039639">
          <w:marLeft w:val="480"/>
          <w:marRight w:val="0"/>
          <w:marTop w:val="0"/>
          <w:marBottom w:val="0"/>
          <w:divBdr>
            <w:top w:val="none" w:sz="0" w:space="0" w:color="auto"/>
            <w:left w:val="none" w:sz="0" w:space="0" w:color="auto"/>
            <w:bottom w:val="none" w:sz="0" w:space="0" w:color="auto"/>
            <w:right w:val="none" w:sz="0" w:space="0" w:color="auto"/>
          </w:divBdr>
        </w:div>
        <w:div w:id="456528358">
          <w:marLeft w:val="480"/>
          <w:marRight w:val="0"/>
          <w:marTop w:val="0"/>
          <w:marBottom w:val="0"/>
          <w:divBdr>
            <w:top w:val="none" w:sz="0" w:space="0" w:color="auto"/>
            <w:left w:val="none" w:sz="0" w:space="0" w:color="auto"/>
            <w:bottom w:val="none" w:sz="0" w:space="0" w:color="auto"/>
            <w:right w:val="none" w:sz="0" w:space="0" w:color="auto"/>
          </w:divBdr>
        </w:div>
        <w:div w:id="1440950769">
          <w:marLeft w:val="480"/>
          <w:marRight w:val="0"/>
          <w:marTop w:val="0"/>
          <w:marBottom w:val="0"/>
          <w:divBdr>
            <w:top w:val="none" w:sz="0" w:space="0" w:color="auto"/>
            <w:left w:val="none" w:sz="0" w:space="0" w:color="auto"/>
            <w:bottom w:val="none" w:sz="0" w:space="0" w:color="auto"/>
            <w:right w:val="none" w:sz="0" w:space="0" w:color="auto"/>
          </w:divBdr>
        </w:div>
        <w:div w:id="398216153">
          <w:marLeft w:val="480"/>
          <w:marRight w:val="0"/>
          <w:marTop w:val="0"/>
          <w:marBottom w:val="0"/>
          <w:divBdr>
            <w:top w:val="none" w:sz="0" w:space="0" w:color="auto"/>
            <w:left w:val="none" w:sz="0" w:space="0" w:color="auto"/>
            <w:bottom w:val="none" w:sz="0" w:space="0" w:color="auto"/>
            <w:right w:val="none" w:sz="0" w:space="0" w:color="auto"/>
          </w:divBdr>
        </w:div>
      </w:divsChild>
    </w:div>
    <w:div w:id="688920124">
      <w:bodyDiv w:val="1"/>
      <w:marLeft w:val="0"/>
      <w:marRight w:val="0"/>
      <w:marTop w:val="0"/>
      <w:marBottom w:val="0"/>
      <w:divBdr>
        <w:top w:val="none" w:sz="0" w:space="0" w:color="auto"/>
        <w:left w:val="none" w:sz="0" w:space="0" w:color="auto"/>
        <w:bottom w:val="none" w:sz="0" w:space="0" w:color="auto"/>
        <w:right w:val="none" w:sz="0" w:space="0" w:color="auto"/>
      </w:divBdr>
    </w:div>
    <w:div w:id="689990681">
      <w:bodyDiv w:val="1"/>
      <w:marLeft w:val="0"/>
      <w:marRight w:val="0"/>
      <w:marTop w:val="0"/>
      <w:marBottom w:val="0"/>
      <w:divBdr>
        <w:top w:val="none" w:sz="0" w:space="0" w:color="auto"/>
        <w:left w:val="none" w:sz="0" w:space="0" w:color="auto"/>
        <w:bottom w:val="none" w:sz="0" w:space="0" w:color="auto"/>
        <w:right w:val="none" w:sz="0" w:space="0" w:color="auto"/>
      </w:divBdr>
    </w:div>
    <w:div w:id="694499798">
      <w:bodyDiv w:val="1"/>
      <w:marLeft w:val="0"/>
      <w:marRight w:val="0"/>
      <w:marTop w:val="0"/>
      <w:marBottom w:val="0"/>
      <w:divBdr>
        <w:top w:val="none" w:sz="0" w:space="0" w:color="auto"/>
        <w:left w:val="none" w:sz="0" w:space="0" w:color="auto"/>
        <w:bottom w:val="none" w:sz="0" w:space="0" w:color="auto"/>
        <w:right w:val="none" w:sz="0" w:space="0" w:color="auto"/>
      </w:divBdr>
    </w:div>
    <w:div w:id="698505471">
      <w:bodyDiv w:val="1"/>
      <w:marLeft w:val="0"/>
      <w:marRight w:val="0"/>
      <w:marTop w:val="0"/>
      <w:marBottom w:val="0"/>
      <w:divBdr>
        <w:top w:val="none" w:sz="0" w:space="0" w:color="auto"/>
        <w:left w:val="none" w:sz="0" w:space="0" w:color="auto"/>
        <w:bottom w:val="none" w:sz="0" w:space="0" w:color="auto"/>
        <w:right w:val="none" w:sz="0" w:space="0" w:color="auto"/>
      </w:divBdr>
      <w:divsChild>
        <w:div w:id="1409379536">
          <w:marLeft w:val="480"/>
          <w:marRight w:val="0"/>
          <w:marTop w:val="0"/>
          <w:marBottom w:val="0"/>
          <w:divBdr>
            <w:top w:val="none" w:sz="0" w:space="0" w:color="auto"/>
            <w:left w:val="none" w:sz="0" w:space="0" w:color="auto"/>
            <w:bottom w:val="none" w:sz="0" w:space="0" w:color="auto"/>
            <w:right w:val="none" w:sz="0" w:space="0" w:color="auto"/>
          </w:divBdr>
        </w:div>
        <w:div w:id="595332356">
          <w:marLeft w:val="480"/>
          <w:marRight w:val="0"/>
          <w:marTop w:val="0"/>
          <w:marBottom w:val="0"/>
          <w:divBdr>
            <w:top w:val="none" w:sz="0" w:space="0" w:color="auto"/>
            <w:left w:val="none" w:sz="0" w:space="0" w:color="auto"/>
            <w:bottom w:val="none" w:sz="0" w:space="0" w:color="auto"/>
            <w:right w:val="none" w:sz="0" w:space="0" w:color="auto"/>
          </w:divBdr>
        </w:div>
        <w:div w:id="123934215">
          <w:marLeft w:val="480"/>
          <w:marRight w:val="0"/>
          <w:marTop w:val="0"/>
          <w:marBottom w:val="0"/>
          <w:divBdr>
            <w:top w:val="none" w:sz="0" w:space="0" w:color="auto"/>
            <w:left w:val="none" w:sz="0" w:space="0" w:color="auto"/>
            <w:bottom w:val="none" w:sz="0" w:space="0" w:color="auto"/>
            <w:right w:val="none" w:sz="0" w:space="0" w:color="auto"/>
          </w:divBdr>
        </w:div>
        <w:div w:id="1745757194">
          <w:marLeft w:val="480"/>
          <w:marRight w:val="0"/>
          <w:marTop w:val="0"/>
          <w:marBottom w:val="0"/>
          <w:divBdr>
            <w:top w:val="none" w:sz="0" w:space="0" w:color="auto"/>
            <w:left w:val="none" w:sz="0" w:space="0" w:color="auto"/>
            <w:bottom w:val="none" w:sz="0" w:space="0" w:color="auto"/>
            <w:right w:val="none" w:sz="0" w:space="0" w:color="auto"/>
          </w:divBdr>
        </w:div>
        <w:div w:id="222958424">
          <w:marLeft w:val="480"/>
          <w:marRight w:val="0"/>
          <w:marTop w:val="0"/>
          <w:marBottom w:val="0"/>
          <w:divBdr>
            <w:top w:val="none" w:sz="0" w:space="0" w:color="auto"/>
            <w:left w:val="none" w:sz="0" w:space="0" w:color="auto"/>
            <w:bottom w:val="none" w:sz="0" w:space="0" w:color="auto"/>
            <w:right w:val="none" w:sz="0" w:space="0" w:color="auto"/>
          </w:divBdr>
        </w:div>
        <w:div w:id="1890144778">
          <w:marLeft w:val="480"/>
          <w:marRight w:val="0"/>
          <w:marTop w:val="0"/>
          <w:marBottom w:val="0"/>
          <w:divBdr>
            <w:top w:val="none" w:sz="0" w:space="0" w:color="auto"/>
            <w:left w:val="none" w:sz="0" w:space="0" w:color="auto"/>
            <w:bottom w:val="none" w:sz="0" w:space="0" w:color="auto"/>
            <w:right w:val="none" w:sz="0" w:space="0" w:color="auto"/>
          </w:divBdr>
        </w:div>
        <w:div w:id="1338852238">
          <w:marLeft w:val="480"/>
          <w:marRight w:val="0"/>
          <w:marTop w:val="0"/>
          <w:marBottom w:val="0"/>
          <w:divBdr>
            <w:top w:val="none" w:sz="0" w:space="0" w:color="auto"/>
            <w:left w:val="none" w:sz="0" w:space="0" w:color="auto"/>
            <w:bottom w:val="none" w:sz="0" w:space="0" w:color="auto"/>
            <w:right w:val="none" w:sz="0" w:space="0" w:color="auto"/>
          </w:divBdr>
        </w:div>
        <w:div w:id="125241866">
          <w:marLeft w:val="480"/>
          <w:marRight w:val="0"/>
          <w:marTop w:val="0"/>
          <w:marBottom w:val="0"/>
          <w:divBdr>
            <w:top w:val="none" w:sz="0" w:space="0" w:color="auto"/>
            <w:left w:val="none" w:sz="0" w:space="0" w:color="auto"/>
            <w:bottom w:val="none" w:sz="0" w:space="0" w:color="auto"/>
            <w:right w:val="none" w:sz="0" w:space="0" w:color="auto"/>
          </w:divBdr>
        </w:div>
        <w:div w:id="2130775099">
          <w:marLeft w:val="480"/>
          <w:marRight w:val="0"/>
          <w:marTop w:val="0"/>
          <w:marBottom w:val="0"/>
          <w:divBdr>
            <w:top w:val="none" w:sz="0" w:space="0" w:color="auto"/>
            <w:left w:val="none" w:sz="0" w:space="0" w:color="auto"/>
            <w:bottom w:val="none" w:sz="0" w:space="0" w:color="auto"/>
            <w:right w:val="none" w:sz="0" w:space="0" w:color="auto"/>
          </w:divBdr>
        </w:div>
        <w:div w:id="930817423">
          <w:marLeft w:val="480"/>
          <w:marRight w:val="0"/>
          <w:marTop w:val="0"/>
          <w:marBottom w:val="0"/>
          <w:divBdr>
            <w:top w:val="none" w:sz="0" w:space="0" w:color="auto"/>
            <w:left w:val="none" w:sz="0" w:space="0" w:color="auto"/>
            <w:bottom w:val="none" w:sz="0" w:space="0" w:color="auto"/>
            <w:right w:val="none" w:sz="0" w:space="0" w:color="auto"/>
          </w:divBdr>
        </w:div>
        <w:div w:id="1715151773">
          <w:marLeft w:val="480"/>
          <w:marRight w:val="0"/>
          <w:marTop w:val="0"/>
          <w:marBottom w:val="0"/>
          <w:divBdr>
            <w:top w:val="none" w:sz="0" w:space="0" w:color="auto"/>
            <w:left w:val="none" w:sz="0" w:space="0" w:color="auto"/>
            <w:bottom w:val="none" w:sz="0" w:space="0" w:color="auto"/>
            <w:right w:val="none" w:sz="0" w:space="0" w:color="auto"/>
          </w:divBdr>
        </w:div>
        <w:div w:id="1357191782">
          <w:marLeft w:val="480"/>
          <w:marRight w:val="0"/>
          <w:marTop w:val="0"/>
          <w:marBottom w:val="0"/>
          <w:divBdr>
            <w:top w:val="none" w:sz="0" w:space="0" w:color="auto"/>
            <w:left w:val="none" w:sz="0" w:space="0" w:color="auto"/>
            <w:bottom w:val="none" w:sz="0" w:space="0" w:color="auto"/>
            <w:right w:val="none" w:sz="0" w:space="0" w:color="auto"/>
          </w:divBdr>
        </w:div>
        <w:div w:id="192303933">
          <w:marLeft w:val="480"/>
          <w:marRight w:val="0"/>
          <w:marTop w:val="0"/>
          <w:marBottom w:val="0"/>
          <w:divBdr>
            <w:top w:val="none" w:sz="0" w:space="0" w:color="auto"/>
            <w:left w:val="none" w:sz="0" w:space="0" w:color="auto"/>
            <w:bottom w:val="none" w:sz="0" w:space="0" w:color="auto"/>
            <w:right w:val="none" w:sz="0" w:space="0" w:color="auto"/>
          </w:divBdr>
        </w:div>
        <w:div w:id="1172377529">
          <w:marLeft w:val="480"/>
          <w:marRight w:val="0"/>
          <w:marTop w:val="0"/>
          <w:marBottom w:val="0"/>
          <w:divBdr>
            <w:top w:val="none" w:sz="0" w:space="0" w:color="auto"/>
            <w:left w:val="none" w:sz="0" w:space="0" w:color="auto"/>
            <w:bottom w:val="none" w:sz="0" w:space="0" w:color="auto"/>
            <w:right w:val="none" w:sz="0" w:space="0" w:color="auto"/>
          </w:divBdr>
        </w:div>
        <w:div w:id="778842681">
          <w:marLeft w:val="480"/>
          <w:marRight w:val="0"/>
          <w:marTop w:val="0"/>
          <w:marBottom w:val="0"/>
          <w:divBdr>
            <w:top w:val="none" w:sz="0" w:space="0" w:color="auto"/>
            <w:left w:val="none" w:sz="0" w:space="0" w:color="auto"/>
            <w:bottom w:val="none" w:sz="0" w:space="0" w:color="auto"/>
            <w:right w:val="none" w:sz="0" w:space="0" w:color="auto"/>
          </w:divBdr>
        </w:div>
        <w:div w:id="1462112054">
          <w:marLeft w:val="480"/>
          <w:marRight w:val="0"/>
          <w:marTop w:val="0"/>
          <w:marBottom w:val="0"/>
          <w:divBdr>
            <w:top w:val="none" w:sz="0" w:space="0" w:color="auto"/>
            <w:left w:val="none" w:sz="0" w:space="0" w:color="auto"/>
            <w:bottom w:val="none" w:sz="0" w:space="0" w:color="auto"/>
            <w:right w:val="none" w:sz="0" w:space="0" w:color="auto"/>
          </w:divBdr>
        </w:div>
        <w:div w:id="1795173528">
          <w:marLeft w:val="480"/>
          <w:marRight w:val="0"/>
          <w:marTop w:val="0"/>
          <w:marBottom w:val="0"/>
          <w:divBdr>
            <w:top w:val="none" w:sz="0" w:space="0" w:color="auto"/>
            <w:left w:val="none" w:sz="0" w:space="0" w:color="auto"/>
            <w:bottom w:val="none" w:sz="0" w:space="0" w:color="auto"/>
            <w:right w:val="none" w:sz="0" w:space="0" w:color="auto"/>
          </w:divBdr>
        </w:div>
        <w:div w:id="925261853">
          <w:marLeft w:val="480"/>
          <w:marRight w:val="0"/>
          <w:marTop w:val="0"/>
          <w:marBottom w:val="0"/>
          <w:divBdr>
            <w:top w:val="none" w:sz="0" w:space="0" w:color="auto"/>
            <w:left w:val="none" w:sz="0" w:space="0" w:color="auto"/>
            <w:bottom w:val="none" w:sz="0" w:space="0" w:color="auto"/>
            <w:right w:val="none" w:sz="0" w:space="0" w:color="auto"/>
          </w:divBdr>
        </w:div>
        <w:div w:id="865483006">
          <w:marLeft w:val="480"/>
          <w:marRight w:val="0"/>
          <w:marTop w:val="0"/>
          <w:marBottom w:val="0"/>
          <w:divBdr>
            <w:top w:val="none" w:sz="0" w:space="0" w:color="auto"/>
            <w:left w:val="none" w:sz="0" w:space="0" w:color="auto"/>
            <w:bottom w:val="none" w:sz="0" w:space="0" w:color="auto"/>
            <w:right w:val="none" w:sz="0" w:space="0" w:color="auto"/>
          </w:divBdr>
        </w:div>
        <w:div w:id="531041799">
          <w:marLeft w:val="480"/>
          <w:marRight w:val="0"/>
          <w:marTop w:val="0"/>
          <w:marBottom w:val="0"/>
          <w:divBdr>
            <w:top w:val="none" w:sz="0" w:space="0" w:color="auto"/>
            <w:left w:val="none" w:sz="0" w:space="0" w:color="auto"/>
            <w:bottom w:val="none" w:sz="0" w:space="0" w:color="auto"/>
            <w:right w:val="none" w:sz="0" w:space="0" w:color="auto"/>
          </w:divBdr>
        </w:div>
        <w:div w:id="463543442">
          <w:marLeft w:val="480"/>
          <w:marRight w:val="0"/>
          <w:marTop w:val="0"/>
          <w:marBottom w:val="0"/>
          <w:divBdr>
            <w:top w:val="none" w:sz="0" w:space="0" w:color="auto"/>
            <w:left w:val="none" w:sz="0" w:space="0" w:color="auto"/>
            <w:bottom w:val="none" w:sz="0" w:space="0" w:color="auto"/>
            <w:right w:val="none" w:sz="0" w:space="0" w:color="auto"/>
          </w:divBdr>
        </w:div>
        <w:div w:id="838421808">
          <w:marLeft w:val="480"/>
          <w:marRight w:val="0"/>
          <w:marTop w:val="0"/>
          <w:marBottom w:val="0"/>
          <w:divBdr>
            <w:top w:val="none" w:sz="0" w:space="0" w:color="auto"/>
            <w:left w:val="none" w:sz="0" w:space="0" w:color="auto"/>
            <w:bottom w:val="none" w:sz="0" w:space="0" w:color="auto"/>
            <w:right w:val="none" w:sz="0" w:space="0" w:color="auto"/>
          </w:divBdr>
        </w:div>
        <w:div w:id="1594895354">
          <w:marLeft w:val="480"/>
          <w:marRight w:val="0"/>
          <w:marTop w:val="0"/>
          <w:marBottom w:val="0"/>
          <w:divBdr>
            <w:top w:val="none" w:sz="0" w:space="0" w:color="auto"/>
            <w:left w:val="none" w:sz="0" w:space="0" w:color="auto"/>
            <w:bottom w:val="none" w:sz="0" w:space="0" w:color="auto"/>
            <w:right w:val="none" w:sz="0" w:space="0" w:color="auto"/>
          </w:divBdr>
        </w:div>
        <w:div w:id="1311326891">
          <w:marLeft w:val="480"/>
          <w:marRight w:val="0"/>
          <w:marTop w:val="0"/>
          <w:marBottom w:val="0"/>
          <w:divBdr>
            <w:top w:val="none" w:sz="0" w:space="0" w:color="auto"/>
            <w:left w:val="none" w:sz="0" w:space="0" w:color="auto"/>
            <w:bottom w:val="none" w:sz="0" w:space="0" w:color="auto"/>
            <w:right w:val="none" w:sz="0" w:space="0" w:color="auto"/>
          </w:divBdr>
        </w:div>
        <w:div w:id="690180218">
          <w:marLeft w:val="480"/>
          <w:marRight w:val="0"/>
          <w:marTop w:val="0"/>
          <w:marBottom w:val="0"/>
          <w:divBdr>
            <w:top w:val="none" w:sz="0" w:space="0" w:color="auto"/>
            <w:left w:val="none" w:sz="0" w:space="0" w:color="auto"/>
            <w:bottom w:val="none" w:sz="0" w:space="0" w:color="auto"/>
            <w:right w:val="none" w:sz="0" w:space="0" w:color="auto"/>
          </w:divBdr>
        </w:div>
        <w:div w:id="638875740">
          <w:marLeft w:val="480"/>
          <w:marRight w:val="0"/>
          <w:marTop w:val="0"/>
          <w:marBottom w:val="0"/>
          <w:divBdr>
            <w:top w:val="none" w:sz="0" w:space="0" w:color="auto"/>
            <w:left w:val="none" w:sz="0" w:space="0" w:color="auto"/>
            <w:bottom w:val="none" w:sz="0" w:space="0" w:color="auto"/>
            <w:right w:val="none" w:sz="0" w:space="0" w:color="auto"/>
          </w:divBdr>
        </w:div>
        <w:div w:id="1397899195">
          <w:marLeft w:val="480"/>
          <w:marRight w:val="0"/>
          <w:marTop w:val="0"/>
          <w:marBottom w:val="0"/>
          <w:divBdr>
            <w:top w:val="none" w:sz="0" w:space="0" w:color="auto"/>
            <w:left w:val="none" w:sz="0" w:space="0" w:color="auto"/>
            <w:bottom w:val="none" w:sz="0" w:space="0" w:color="auto"/>
            <w:right w:val="none" w:sz="0" w:space="0" w:color="auto"/>
          </w:divBdr>
        </w:div>
        <w:div w:id="1046299034">
          <w:marLeft w:val="480"/>
          <w:marRight w:val="0"/>
          <w:marTop w:val="0"/>
          <w:marBottom w:val="0"/>
          <w:divBdr>
            <w:top w:val="none" w:sz="0" w:space="0" w:color="auto"/>
            <w:left w:val="none" w:sz="0" w:space="0" w:color="auto"/>
            <w:bottom w:val="none" w:sz="0" w:space="0" w:color="auto"/>
            <w:right w:val="none" w:sz="0" w:space="0" w:color="auto"/>
          </w:divBdr>
        </w:div>
        <w:div w:id="1005012458">
          <w:marLeft w:val="480"/>
          <w:marRight w:val="0"/>
          <w:marTop w:val="0"/>
          <w:marBottom w:val="0"/>
          <w:divBdr>
            <w:top w:val="none" w:sz="0" w:space="0" w:color="auto"/>
            <w:left w:val="none" w:sz="0" w:space="0" w:color="auto"/>
            <w:bottom w:val="none" w:sz="0" w:space="0" w:color="auto"/>
            <w:right w:val="none" w:sz="0" w:space="0" w:color="auto"/>
          </w:divBdr>
        </w:div>
        <w:div w:id="1756240464">
          <w:marLeft w:val="480"/>
          <w:marRight w:val="0"/>
          <w:marTop w:val="0"/>
          <w:marBottom w:val="0"/>
          <w:divBdr>
            <w:top w:val="none" w:sz="0" w:space="0" w:color="auto"/>
            <w:left w:val="none" w:sz="0" w:space="0" w:color="auto"/>
            <w:bottom w:val="none" w:sz="0" w:space="0" w:color="auto"/>
            <w:right w:val="none" w:sz="0" w:space="0" w:color="auto"/>
          </w:divBdr>
        </w:div>
        <w:div w:id="1506556706">
          <w:marLeft w:val="480"/>
          <w:marRight w:val="0"/>
          <w:marTop w:val="0"/>
          <w:marBottom w:val="0"/>
          <w:divBdr>
            <w:top w:val="none" w:sz="0" w:space="0" w:color="auto"/>
            <w:left w:val="none" w:sz="0" w:space="0" w:color="auto"/>
            <w:bottom w:val="none" w:sz="0" w:space="0" w:color="auto"/>
            <w:right w:val="none" w:sz="0" w:space="0" w:color="auto"/>
          </w:divBdr>
        </w:div>
        <w:div w:id="1540317272">
          <w:marLeft w:val="480"/>
          <w:marRight w:val="0"/>
          <w:marTop w:val="0"/>
          <w:marBottom w:val="0"/>
          <w:divBdr>
            <w:top w:val="none" w:sz="0" w:space="0" w:color="auto"/>
            <w:left w:val="none" w:sz="0" w:space="0" w:color="auto"/>
            <w:bottom w:val="none" w:sz="0" w:space="0" w:color="auto"/>
            <w:right w:val="none" w:sz="0" w:space="0" w:color="auto"/>
          </w:divBdr>
        </w:div>
      </w:divsChild>
    </w:div>
    <w:div w:id="698973745">
      <w:bodyDiv w:val="1"/>
      <w:marLeft w:val="0"/>
      <w:marRight w:val="0"/>
      <w:marTop w:val="0"/>
      <w:marBottom w:val="0"/>
      <w:divBdr>
        <w:top w:val="none" w:sz="0" w:space="0" w:color="auto"/>
        <w:left w:val="none" w:sz="0" w:space="0" w:color="auto"/>
        <w:bottom w:val="none" w:sz="0" w:space="0" w:color="auto"/>
        <w:right w:val="none" w:sz="0" w:space="0" w:color="auto"/>
      </w:divBdr>
    </w:div>
    <w:div w:id="7071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986936">
          <w:marLeft w:val="640"/>
          <w:marRight w:val="0"/>
          <w:marTop w:val="0"/>
          <w:marBottom w:val="0"/>
          <w:divBdr>
            <w:top w:val="none" w:sz="0" w:space="0" w:color="auto"/>
            <w:left w:val="none" w:sz="0" w:space="0" w:color="auto"/>
            <w:bottom w:val="none" w:sz="0" w:space="0" w:color="auto"/>
            <w:right w:val="none" w:sz="0" w:space="0" w:color="auto"/>
          </w:divBdr>
        </w:div>
        <w:div w:id="1310742604">
          <w:marLeft w:val="640"/>
          <w:marRight w:val="0"/>
          <w:marTop w:val="0"/>
          <w:marBottom w:val="0"/>
          <w:divBdr>
            <w:top w:val="none" w:sz="0" w:space="0" w:color="auto"/>
            <w:left w:val="none" w:sz="0" w:space="0" w:color="auto"/>
            <w:bottom w:val="none" w:sz="0" w:space="0" w:color="auto"/>
            <w:right w:val="none" w:sz="0" w:space="0" w:color="auto"/>
          </w:divBdr>
        </w:div>
        <w:div w:id="125661661">
          <w:marLeft w:val="640"/>
          <w:marRight w:val="0"/>
          <w:marTop w:val="0"/>
          <w:marBottom w:val="0"/>
          <w:divBdr>
            <w:top w:val="none" w:sz="0" w:space="0" w:color="auto"/>
            <w:left w:val="none" w:sz="0" w:space="0" w:color="auto"/>
            <w:bottom w:val="none" w:sz="0" w:space="0" w:color="auto"/>
            <w:right w:val="none" w:sz="0" w:space="0" w:color="auto"/>
          </w:divBdr>
        </w:div>
        <w:div w:id="937249728">
          <w:marLeft w:val="640"/>
          <w:marRight w:val="0"/>
          <w:marTop w:val="0"/>
          <w:marBottom w:val="0"/>
          <w:divBdr>
            <w:top w:val="none" w:sz="0" w:space="0" w:color="auto"/>
            <w:left w:val="none" w:sz="0" w:space="0" w:color="auto"/>
            <w:bottom w:val="none" w:sz="0" w:space="0" w:color="auto"/>
            <w:right w:val="none" w:sz="0" w:space="0" w:color="auto"/>
          </w:divBdr>
        </w:div>
        <w:div w:id="297300854">
          <w:marLeft w:val="640"/>
          <w:marRight w:val="0"/>
          <w:marTop w:val="0"/>
          <w:marBottom w:val="0"/>
          <w:divBdr>
            <w:top w:val="none" w:sz="0" w:space="0" w:color="auto"/>
            <w:left w:val="none" w:sz="0" w:space="0" w:color="auto"/>
            <w:bottom w:val="none" w:sz="0" w:space="0" w:color="auto"/>
            <w:right w:val="none" w:sz="0" w:space="0" w:color="auto"/>
          </w:divBdr>
        </w:div>
        <w:div w:id="3745946">
          <w:marLeft w:val="640"/>
          <w:marRight w:val="0"/>
          <w:marTop w:val="0"/>
          <w:marBottom w:val="0"/>
          <w:divBdr>
            <w:top w:val="none" w:sz="0" w:space="0" w:color="auto"/>
            <w:left w:val="none" w:sz="0" w:space="0" w:color="auto"/>
            <w:bottom w:val="none" w:sz="0" w:space="0" w:color="auto"/>
            <w:right w:val="none" w:sz="0" w:space="0" w:color="auto"/>
          </w:divBdr>
        </w:div>
        <w:div w:id="1653412837">
          <w:marLeft w:val="640"/>
          <w:marRight w:val="0"/>
          <w:marTop w:val="0"/>
          <w:marBottom w:val="0"/>
          <w:divBdr>
            <w:top w:val="none" w:sz="0" w:space="0" w:color="auto"/>
            <w:left w:val="none" w:sz="0" w:space="0" w:color="auto"/>
            <w:bottom w:val="none" w:sz="0" w:space="0" w:color="auto"/>
            <w:right w:val="none" w:sz="0" w:space="0" w:color="auto"/>
          </w:divBdr>
        </w:div>
        <w:div w:id="972563545">
          <w:marLeft w:val="640"/>
          <w:marRight w:val="0"/>
          <w:marTop w:val="0"/>
          <w:marBottom w:val="0"/>
          <w:divBdr>
            <w:top w:val="none" w:sz="0" w:space="0" w:color="auto"/>
            <w:left w:val="none" w:sz="0" w:space="0" w:color="auto"/>
            <w:bottom w:val="none" w:sz="0" w:space="0" w:color="auto"/>
            <w:right w:val="none" w:sz="0" w:space="0" w:color="auto"/>
          </w:divBdr>
        </w:div>
        <w:div w:id="1452015933">
          <w:marLeft w:val="640"/>
          <w:marRight w:val="0"/>
          <w:marTop w:val="0"/>
          <w:marBottom w:val="0"/>
          <w:divBdr>
            <w:top w:val="none" w:sz="0" w:space="0" w:color="auto"/>
            <w:left w:val="none" w:sz="0" w:space="0" w:color="auto"/>
            <w:bottom w:val="none" w:sz="0" w:space="0" w:color="auto"/>
            <w:right w:val="none" w:sz="0" w:space="0" w:color="auto"/>
          </w:divBdr>
        </w:div>
        <w:div w:id="755134720">
          <w:marLeft w:val="640"/>
          <w:marRight w:val="0"/>
          <w:marTop w:val="0"/>
          <w:marBottom w:val="0"/>
          <w:divBdr>
            <w:top w:val="none" w:sz="0" w:space="0" w:color="auto"/>
            <w:left w:val="none" w:sz="0" w:space="0" w:color="auto"/>
            <w:bottom w:val="none" w:sz="0" w:space="0" w:color="auto"/>
            <w:right w:val="none" w:sz="0" w:space="0" w:color="auto"/>
          </w:divBdr>
        </w:div>
        <w:div w:id="1953439562">
          <w:marLeft w:val="640"/>
          <w:marRight w:val="0"/>
          <w:marTop w:val="0"/>
          <w:marBottom w:val="0"/>
          <w:divBdr>
            <w:top w:val="none" w:sz="0" w:space="0" w:color="auto"/>
            <w:left w:val="none" w:sz="0" w:space="0" w:color="auto"/>
            <w:bottom w:val="none" w:sz="0" w:space="0" w:color="auto"/>
            <w:right w:val="none" w:sz="0" w:space="0" w:color="auto"/>
          </w:divBdr>
        </w:div>
        <w:div w:id="425657162">
          <w:marLeft w:val="640"/>
          <w:marRight w:val="0"/>
          <w:marTop w:val="0"/>
          <w:marBottom w:val="0"/>
          <w:divBdr>
            <w:top w:val="none" w:sz="0" w:space="0" w:color="auto"/>
            <w:left w:val="none" w:sz="0" w:space="0" w:color="auto"/>
            <w:bottom w:val="none" w:sz="0" w:space="0" w:color="auto"/>
            <w:right w:val="none" w:sz="0" w:space="0" w:color="auto"/>
          </w:divBdr>
        </w:div>
        <w:div w:id="1909799535">
          <w:marLeft w:val="640"/>
          <w:marRight w:val="0"/>
          <w:marTop w:val="0"/>
          <w:marBottom w:val="0"/>
          <w:divBdr>
            <w:top w:val="none" w:sz="0" w:space="0" w:color="auto"/>
            <w:left w:val="none" w:sz="0" w:space="0" w:color="auto"/>
            <w:bottom w:val="none" w:sz="0" w:space="0" w:color="auto"/>
            <w:right w:val="none" w:sz="0" w:space="0" w:color="auto"/>
          </w:divBdr>
        </w:div>
        <w:div w:id="1672105571">
          <w:marLeft w:val="640"/>
          <w:marRight w:val="0"/>
          <w:marTop w:val="0"/>
          <w:marBottom w:val="0"/>
          <w:divBdr>
            <w:top w:val="none" w:sz="0" w:space="0" w:color="auto"/>
            <w:left w:val="none" w:sz="0" w:space="0" w:color="auto"/>
            <w:bottom w:val="none" w:sz="0" w:space="0" w:color="auto"/>
            <w:right w:val="none" w:sz="0" w:space="0" w:color="auto"/>
          </w:divBdr>
        </w:div>
        <w:div w:id="303434225">
          <w:marLeft w:val="640"/>
          <w:marRight w:val="0"/>
          <w:marTop w:val="0"/>
          <w:marBottom w:val="0"/>
          <w:divBdr>
            <w:top w:val="none" w:sz="0" w:space="0" w:color="auto"/>
            <w:left w:val="none" w:sz="0" w:space="0" w:color="auto"/>
            <w:bottom w:val="none" w:sz="0" w:space="0" w:color="auto"/>
            <w:right w:val="none" w:sz="0" w:space="0" w:color="auto"/>
          </w:divBdr>
        </w:div>
        <w:div w:id="1419600755">
          <w:marLeft w:val="640"/>
          <w:marRight w:val="0"/>
          <w:marTop w:val="0"/>
          <w:marBottom w:val="0"/>
          <w:divBdr>
            <w:top w:val="none" w:sz="0" w:space="0" w:color="auto"/>
            <w:left w:val="none" w:sz="0" w:space="0" w:color="auto"/>
            <w:bottom w:val="none" w:sz="0" w:space="0" w:color="auto"/>
            <w:right w:val="none" w:sz="0" w:space="0" w:color="auto"/>
          </w:divBdr>
        </w:div>
        <w:div w:id="720596107">
          <w:marLeft w:val="640"/>
          <w:marRight w:val="0"/>
          <w:marTop w:val="0"/>
          <w:marBottom w:val="0"/>
          <w:divBdr>
            <w:top w:val="none" w:sz="0" w:space="0" w:color="auto"/>
            <w:left w:val="none" w:sz="0" w:space="0" w:color="auto"/>
            <w:bottom w:val="none" w:sz="0" w:space="0" w:color="auto"/>
            <w:right w:val="none" w:sz="0" w:space="0" w:color="auto"/>
          </w:divBdr>
        </w:div>
        <w:div w:id="182012982">
          <w:marLeft w:val="640"/>
          <w:marRight w:val="0"/>
          <w:marTop w:val="0"/>
          <w:marBottom w:val="0"/>
          <w:divBdr>
            <w:top w:val="none" w:sz="0" w:space="0" w:color="auto"/>
            <w:left w:val="none" w:sz="0" w:space="0" w:color="auto"/>
            <w:bottom w:val="none" w:sz="0" w:space="0" w:color="auto"/>
            <w:right w:val="none" w:sz="0" w:space="0" w:color="auto"/>
          </w:divBdr>
        </w:div>
        <w:div w:id="1994140599">
          <w:marLeft w:val="640"/>
          <w:marRight w:val="0"/>
          <w:marTop w:val="0"/>
          <w:marBottom w:val="0"/>
          <w:divBdr>
            <w:top w:val="none" w:sz="0" w:space="0" w:color="auto"/>
            <w:left w:val="none" w:sz="0" w:space="0" w:color="auto"/>
            <w:bottom w:val="none" w:sz="0" w:space="0" w:color="auto"/>
            <w:right w:val="none" w:sz="0" w:space="0" w:color="auto"/>
          </w:divBdr>
        </w:div>
        <w:div w:id="644313573">
          <w:marLeft w:val="640"/>
          <w:marRight w:val="0"/>
          <w:marTop w:val="0"/>
          <w:marBottom w:val="0"/>
          <w:divBdr>
            <w:top w:val="none" w:sz="0" w:space="0" w:color="auto"/>
            <w:left w:val="none" w:sz="0" w:space="0" w:color="auto"/>
            <w:bottom w:val="none" w:sz="0" w:space="0" w:color="auto"/>
            <w:right w:val="none" w:sz="0" w:space="0" w:color="auto"/>
          </w:divBdr>
        </w:div>
        <w:div w:id="281156689">
          <w:marLeft w:val="640"/>
          <w:marRight w:val="0"/>
          <w:marTop w:val="0"/>
          <w:marBottom w:val="0"/>
          <w:divBdr>
            <w:top w:val="none" w:sz="0" w:space="0" w:color="auto"/>
            <w:left w:val="none" w:sz="0" w:space="0" w:color="auto"/>
            <w:bottom w:val="none" w:sz="0" w:space="0" w:color="auto"/>
            <w:right w:val="none" w:sz="0" w:space="0" w:color="auto"/>
          </w:divBdr>
        </w:div>
        <w:div w:id="1619288892">
          <w:marLeft w:val="640"/>
          <w:marRight w:val="0"/>
          <w:marTop w:val="0"/>
          <w:marBottom w:val="0"/>
          <w:divBdr>
            <w:top w:val="none" w:sz="0" w:space="0" w:color="auto"/>
            <w:left w:val="none" w:sz="0" w:space="0" w:color="auto"/>
            <w:bottom w:val="none" w:sz="0" w:space="0" w:color="auto"/>
            <w:right w:val="none" w:sz="0" w:space="0" w:color="auto"/>
          </w:divBdr>
        </w:div>
        <w:div w:id="1740128117">
          <w:marLeft w:val="640"/>
          <w:marRight w:val="0"/>
          <w:marTop w:val="0"/>
          <w:marBottom w:val="0"/>
          <w:divBdr>
            <w:top w:val="none" w:sz="0" w:space="0" w:color="auto"/>
            <w:left w:val="none" w:sz="0" w:space="0" w:color="auto"/>
            <w:bottom w:val="none" w:sz="0" w:space="0" w:color="auto"/>
            <w:right w:val="none" w:sz="0" w:space="0" w:color="auto"/>
          </w:divBdr>
        </w:div>
        <w:div w:id="1586105457">
          <w:marLeft w:val="640"/>
          <w:marRight w:val="0"/>
          <w:marTop w:val="0"/>
          <w:marBottom w:val="0"/>
          <w:divBdr>
            <w:top w:val="none" w:sz="0" w:space="0" w:color="auto"/>
            <w:left w:val="none" w:sz="0" w:space="0" w:color="auto"/>
            <w:bottom w:val="none" w:sz="0" w:space="0" w:color="auto"/>
            <w:right w:val="none" w:sz="0" w:space="0" w:color="auto"/>
          </w:divBdr>
        </w:div>
        <w:div w:id="2056199150">
          <w:marLeft w:val="640"/>
          <w:marRight w:val="0"/>
          <w:marTop w:val="0"/>
          <w:marBottom w:val="0"/>
          <w:divBdr>
            <w:top w:val="none" w:sz="0" w:space="0" w:color="auto"/>
            <w:left w:val="none" w:sz="0" w:space="0" w:color="auto"/>
            <w:bottom w:val="none" w:sz="0" w:space="0" w:color="auto"/>
            <w:right w:val="none" w:sz="0" w:space="0" w:color="auto"/>
          </w:divBdr>
        </w:div>
        <w:div w:id="346100667">
          <w:marLeft w:val="640"/>
          <w:marRight w:val="0"/>
          <w:marTop w:val="0"/>
          <w:marBottom w:val="0"/>
          <w:divBdr>
            <w:top w:val="none" w:sz="0" w:space="0" w:color="auto"/>
            <w:left w:val="none" w:sz="0" w:space="0" w:color="auto"/>
            <w:bottom w:val="none" w:sz="0" w:space="0" w:color="auto"/>
            <w:right w:val="none" w:sz="0" w:space="0" w:color="auto"/>
          </w:divBdr>
        </w:div>
        <w:div w:id="1305428363">
          <w:marLeft w:val="640"/>
          <w:marRight w:val="0"/>
          <w:marTop w:val="0"/>
          <w:marBottom w:val="0"/>
          <w:divBdr>
            <w:top w:val="none" w:sz="0" w:space="0" w:color="auto"/>
            <w:left w:val="none" w:sz="0" w:space="0" w:color="auto"/>
            <w:bottom w:val="none" w:sz="0" w:space="0" w:color="auto"/>
            <w:right w:val="none" w:sz="0" w:space="0" w:color="auto"/>
          </w:divBdr>
        </w:div>
        <w:div w:id="1390807310">
          <w:marLeft w:val="640"/>
          <w:marRight w:val="0"/>
          <w:marTop w:val="0"/>
          <w:marBottom w:val="0"/>
          <w:divBdr>
            <w:top w:val="none" w:sz="0" w:space="0" w:color="auto"/>
            <w:left w:val="none" w:sz="0" w:space="0" w:color="auto"/>
            <w:bottom w:val="none" w:sz="0" w:space="0" w:color="auto"/>
            <w:right w:val="none" w:sz="0" w:space="0" w:color="auto"/>
          </w:divBdr>
        </w:div>
        <w:div w:id="1637683490">
          <w:marLeft w:val="640"/>
          <w:marRight w:val="0"/>
          <w:marTop w:val="0"/>
          <w:marBottom w:val="0"/>
          <w:divBdr>
            <w:top w:val="none" w:sz="0" w:space="0" w:color="auto"/>
            <w:left w:val="none" w:sz="0" w:space="0" w:color="auto"/>
            <w:bottom w:val="none" w:sz="0" w:space="0" w:color="auto"/>
            <w:right w:val="none" w:sz="0" w:space="0" w:color="auto"/>
          </w:divBdr>
        </w:div>
        <w:div w:id="1611158327">
          <w:marLeft w:val="640"/>
          <w:marRight w:val="0"/>
          <w:marTop w:val="0"/>
          <w:marBottom w:val="0"/>
          <w:divBdr>
            <w:top w:val="none" w:sz="0" w:space="0" w:color="auto"/>
            <w:left w:val="none" w:sz="0" w:space="0" w:color="auto"/>
            <w:bottom w:val="none" w:sz="0" w:space="0" w:color="auto"/>
            <w:right w:val="none" w:sz="0" w:space="0" w:color="auto"/>
          </w:divBdr>
        </w:div>
        <w:div w:id="336738757">
          <w:marLeft w:val="640"/>
          <w:marRight w:val="0"/>
          <w:marTop w:val="0"/>
          <w:marBottom w:val="0"/>
          <w:divBdr>
            <w:top w:val="none" w:sz="0" w:space="0" w:color="auto"/>
            <w:left w:val="none" w:sz="0" w:space="0" w:color="auto"/>
            <w:bottom w:val="none" w:sz="0" w:space="0" w:color="auto"/>
            <w:right w:val="none" w:sz="0" w:space="0" w:color="auto"/>
          </w:divBdr>
        </w:div>
        <w:div w:id="1424716068">
          <w:marLeft w:val="640"/>
          <w:marRight w:val="0"/>
          <w:marTop w:val="0"/>
          <w:marBottom w:val="0"/>
          <w:divBdr>
            <w:top w:val="none" w:sz="0" w:space="0" w:color="auto"/>
            <w:left w:val="none" w:sz="0" w:space="0" w:color="auto"/>
            <w:bottom w:val="none" w:sz="0" w:space="0" w:color="auto"/>
            <w:right w:val="none" w:sz="0" w:space="0" w:color="auto"/>
          </w:divBdr>
        </w:div>
        <w:div w:id="2013600593">
          <w:marLeft w:val="640"/>
          <w:marRight w:val="0"/>
          <w:marTop w:val="0"/>
          <w:marBottom w:val="0"/>
          <w:divBdr>
            <w:top w:val="none" w:sz="0" w:space="0" w:color="auto"/>
            <w:left w:val="none" w:sz="0" w:space="0" w:color="auto"/>
            <w:bottom w:val="none" w:sz="0" w:space="0" w:color="auto"/>
            <w:right w:val="none" w:sz="0" w:space="0" w:color="auto"/>
          </w:divBdr>
        </w:div>
        <w:div w:id="508910590">
          <w:marLeft w:val="640"/>
          <w:marRight w:val="0"/>
          <w:marTop w:val="0"/>
          <w:marBottom w:val="0"/>
          <w:divBdr>
            <w:top w:val="none" w:sz="0" w:space="0" w:color="auto"/>
            <w:left w:val="none" w:sz="0" w:space="0" w:color="auto"/>
            <w:bottom w:val="none" w:sz="0" w:space="0" w:color="auto"/>
            <w:right w:val="none" w:sz="0" w:space="0" w:color="auto"/>
          </w:divBdr>
        </w:div>
        <w:div w:id="91096168">
          <w:marLeft w:val="640"/>
          <w:marRight w:val="0"/>
          <w:marTop w:val="0"/>
          <w:marBottom w:val="0"/>
          <w:divBdr>
            <w:top w:val="none" w:sz="0" w:space="0" w:color="auto"/>
            <w:left w:val="none" w:sz="0" w:space="0" w:color="auto"/>
            <w:bottom w:val="none" w:sz="0" w:space="0" w:color="auto"/>
            <w:right w:val="none" w:sz="0" w:space="0" w:color="auto"/>
          </w:divBdr>
        </w:div>
        <w:div w:id="1081874710">
          <w:marLeft w:val="640"/>
          <w:marRight w:val="0"/>
          <w:marTop w:val="0"/>
          <w:marBottom w:val="0"/>
          <w:divBdr>
            <w:top w:val="none" w:sz="0" w:space="0" w:color="auto"/>
            <w:left w:val="none" w:sz="0" w:space="0" w:color="auto"/>
            <w:bottom w:val="none" w:sz="0" w:space="0" w:color="auto"/>
            <w:right w:val="none" w:sz="0" w:space="0" w:color="auto"/>
          </w:divBdr>
        </w:div>
        <w:div w:id="2038002432">
          <w:marLeft w:val="640"/>
          <w:marRight w:val="0"/>
          <w:marTop w:val="0"/>
          <w:marBottom w:val="0"/>
          <w:divBdr>
            <w:top w:val="none" w:sz="0" w:space="0" w:color="auto"/>
            <w:left w:val="none" w:sz="0" w:space="0" w:color="auto"/>
            <w:bottom w:val="none" w:sz="0" w:space="0" w:color="auto"/>
            <w:right w:val="none" w:sz="0" w:space="0" w:color="auto"/>
          </w:divBdr>
        </w:div>
        <w:div w:id="1845238895">
          <w:marLeft w:val="640"/>
          <w:marRight w:val="0"/>
          <w:marTop w:val="0"/>
          <w:marBottom w:val="0"/>
          <w:divBdr>
            <w:top w:val="none" w:sz="0" w:space="0" w:color="auto"/>
            <w:left w:val="none" w:sz="0" w:space="0" w:color="auto"/>
            <w:bottom w:val="none" w:sz="0" w:space="0" w:color="auto"/>
            <w:right w:val="none" w:sz="0" w:space="0" w:color="auto"/>
          </w:divBdr>
        </w:div>
        <w:div w:id="266743726">
          <w:marLeft w:val="640"/>
          <w:marRight w:val="0"/>
          <w:marTop w:val="0"/>
          <w:marBottom w:val="0"/>
          <w:divBdr>
            <w:top w:val="none" w:sz="0" w:space="0" w:color="auto"/>
            <w:left w:val="none" w:sz="0" w:space="0" w:color="auto"/>
            <w:bottom w:val="none" w:sz="0" w:space="0" w:color="auto"/>
            <w:right w:val="none" w:sz="0" w:space="0" w:color="auto"/>
          </w:divBdr>
        </w:div>
        <w:div w:id="183330612">
          <w:marLeft w:val="640"/>
          <w:marRight w:val="0"/>
          <w:marTop w:val="0"/>
          <w:marBottom w:val="0"/>
          <w:divBdr>
            <w:top w:val="none" w:sz="0" w:space="0" w:color="auto"/>
            <w:left w:val="none" w:sz="0" w:space="0" w:color="auto"/>
            <w:bottom w:val="none" w:sz="0" w:space="0" w:color="auto"/>
            <w:right w:val="none" w:sz="0" w:space="0" w:color="auto"/>
          </w:divBdr>
        </w:div>
        <w:div w:id="1574774525">
          <w:marLeft w:val="640"/>
          <w:marRight w:val="0"/>
          <w:marTop w:val="0"/>
          <w:marBottom w:val="0"/>
          <w:divBdr>
            <w:top w:val="none" w:sz="0" w:space="0" w:color="auto"/>
            <w:left w:val="none" w:sz="0" w:space="0" w:color="auto"/>
            <w:bottom w:val="none" w:sz="0" w:space="0" w:color="auto"/>
            <w:right w:val="none" w:sz="0" w:space="0" w:color="auto"/>
          </w:divBdr>
        </w:div>
        <w:div w:id="1611400482">
          <w:marLeft w:val="640"/>
          <w:marRight w:val="0"/>
          <w:marTop w:val="0"/>
          <w:marBottom w:val="0"/>
          <w:divBdr>
            <w:top w:val="none" w:sz="0" w:space="0" w:color="auto"/>
            <w:left w:val="none" w:sz="0" w:space="0" w:color="auto"/>
            <w:bottom w:val="none" w:sz="0" w:space="0" w:color="auto"/>
            <w:right w:val="none" w:sz="0" w:space="0" w:color="auto"/>
          </w:divBdr>
        </w:div>
        <w:div w:id="968245938">
          <w:marLeft w:val="640"/>
          <w:marRight w:val="0"/>
          <w:marTop w:val="0"/>
          <w:marBottom w:val="0"/>
          <w:divBdr>
            <w:top w:val="none" w:sz="0" w:space="0" w:color="auto"/>
            <w:left w:val="none" w:sz="0" w:space="0" w:color="auto"/>
            <w:bottom w:val="none" w:sz="0" w:space="0" w:color="auto"/>
            <w:right w:val="none" w:sz="0" w:space="0" w:color="auto"/>
          </w:divBdr>
        </w:div>
        <w:div w:id="1125805391">
          <w:marLeft w:val="640"/>
          <w:marRight w:val="0"/>
          <w:marTop w:val="0"/>
          <w:marBottom w:val="0"/>
          <w:divBdr>
            <w:top w:val="none" w:sz="0" w:space="0" w:color="auto"/>
            <w:left w:val="none" w:sz="0" w:space="0" w:color="auto"/>
            <w:bottom w:val="none" w:sz="0" w:space="0" w:color="auto"/>
            <w:right w:val="none" w:sz="0" w:space="0" w:color="auto"/>
          </w:divBdr>
        </w:div>
        <w:div w:id="1966232529">
          <w:marLeft w:val="640"/>
          <w:marRight w:val="0"/>
          <w:marTop w:val="0"/>
          <w:marBottom w:val="0"/>
          <w:divBdr>
            <w:top w:val="none" w:sz="0" w:space="0" w:color="auto"/>
            <w:left w:val="none" w:sz="0" w:space="0" w:color="auto"/>
            <w:bottom w:val="none" w:sz="0" w:space="0" w:color="auto"/>
            <w:right w:val="none" w:sz="0" w:space="0" w:color="auto"/>
          </w:divBdr>
        </w:div>
        <w:div w:id="230384776">
          <w:marLeft w:val="640"/>
          <w:marRight w:val="0"/>
          <w:marTop w:val="0"/>
          <w:marBottom w:val="0"/>
          <w:divBdr>
            <w:top w:val="none" w:sz="0" w:space="0" w:color="auto"/>
            <w:left w:val="none" w:sz="0" w:space="0" w:color="auto"/>
            <w:bottom w:val="none" w:sz="0" w:space="0" w:color="auto"/>
            <w:right w:val="none" w:sz="0" w:space="0" w:color="auto"/>
          </w:divBdr>
        </w:div>
        <w:div w:id="1883786401">
          <w:marLeft w:val="640"/>
          <w:marRight w:val="0"/>
          <w:marTop w:val="0"/>
          <w:marBottom w:val="0"/>
          <w:divBdr>
            <w:top w:val="none" w:sz="0" w:space="0" w:color="auto"/>
            <w:left w:val="none" w:sz="0" w:space="0" w:color="auto"/>
            <w:bottom w:val="none" w:sz="0" w:space="0" w:color="auto"/>
            <w:right w:val="none" w:sz="0" w:space="0" w:color="auto"/>
          </w:divBdr>
        </w:div>
        <w:div w:id="2125343272">
          <w:marLeft w:val="640"/>
          <w:marRight w:val="0"/>
          <w:marTop w:val="0"/>
          <w:marBottom w:val="0"/>
          <w:divBdr>
            <w:top w:val="none" w:sz="0" w:space="0" w:color="auto"/>
            <w:left w:val="none" w:sz="0" w:space="0" w:color="auto"/>
            <w:bottom w:val="none" w:sz="0" w:space="0" w:color="auto"/>
            <w:right w:val="none" w:sz="0" w:space="0" w:color="auto"/>
          </w:divBdr>
        </w:div>
        <w:div w:id="1246107045">
          <w:marLeft w:val="640"/>
          <w:marRight w:val="0"/>
          <w:marTop w:val="0"/>
          <w:marBottom w:val="0"/>
          <w:divBdr>
            <w:top w:val="none" w:sz="0" w:space="0" w:color="auto"/>
            <w:left w:val="none" w:sz="0" w:space="0" w:color="auto"/>
            <w:bottom w:val="none" w:sz="0" w:space="0" w:color="auto"/>
            <w:right w:val="none" w:sz="0" w:space="0" w:color="auto"/>
          </w:divBdr>
        </w:div>
        <w:div w:id="371930683">
          <w:marLeft w:val="640"/>
          <w:marRight w:val="0"/>
          <w:marTop w:val="0"/>
          <w:marBottom w:val="0"/>
          <w:divBdr>
            <w:top w:val="none" w:sz="0" w:space="0" w:color="auto"/>
            <w:left w:val="none" w:sz="0" w:space="0" w:color="auto"/>
            <w:bottom w:val="none" w:sz="0" w:space="0" w:color="auto"/>
            <w:right w:val="none" w:sz="0" w:space="0" w:color="auto"/>
          </w:divBdr>
        </w:div>
        <w:div w:id="469829633">
          <w:marLeft w:val="640"/>
          <w:marRight w:val="0"/>
          <w:marTop w:val="0"/>
          <w:marBottom w:val="0"/>
          <w:divBdr>
            <w:top w:val="none" w:sz="0" w:space="0" w:color="auto"/>
            <w:left w:val="none" w:sz="0" w:space="0" w:color="auto"/>
            <w:bottom w:val="none" w:sz="0" w:space="0" w:color="auto"/>
            <w:right w:val="none" w:sz="0" w:space="0" w:color="auto"/>
          </w:divBdr>
        </w:div>
        <w:div w:id="369959934">
          <w:marLeft w:val="640"/>
          <w:marRight w:val="0"/>
          <w:marTop w:val="0"/>
          <w:marBottom w:val="0"/>
          <w:divBdr>
            <w:top w:val="none" w:sz="0" w:space="0" w:color="auto"/>
            <w:left w:val="none" w:sz="0" w:space="0" w:color="auto"/>
            <w:bottom w:val="none" w:sz="0" w:space="0" w:color="auto"/>
            <w:right w:val="none" w:sz="0" w:space="0" w:color="auto"/>
          </w:divBdr>
        </w:div>
        <w:div w:id="1126387087">
          <w:marLeft w:val="640"/>
          <w:marRight w:val="0"/>
          <w:marTop w:val="0"/>
          <w:marBottom w:val="0"/>
          <w:divBdr>
            <w:top w:val="none" w:sz="0" w:space="0" w:color="auto"/>
            <w:left w:val="none" w:sz="0" w:space="0" w:color="auto"/>
            <w:bottom w:val="none" w:sz="0" w:space="0" w:color="auto"/>
            <w:right w:val="none" w:sz="0" w:space="0" w:color="auto"/>
          </w:divBdr>
        </w:div>
        <w:div w:id="504587921">
          <w:marLeft w:val="640"/>
          <w:marRight w:val="0"/>
          <w:marTop w:val="0"/>
          <w:marBottom w:val="0"/>
          <w:divBdr>
            <w:top w:val="none" w:sz="0" w:space="0" w:color="auto"/>
            <w:left w:val="none" w:sz="0" w:space="0" w:color="auto"/>
            <w:bottom w:val="none" w:sz="0" w:space="0" w:color="auto"/>
            <w:right w:val="none" w:sz="0" w:space="0" w:color="auto"/>
          </w:divBdr>
        </w:div>
        <w:div w:id="1385449080">
          <w:marLeft w:val="640"/>
          <w:marRight w:val="0"/>
          <w:marTop w:val="0"/>
          <w:marBottom w:val="0"/>
          <w:divBdr>
            <w:top w:val="none" w:sz="0" w:space="0" w:color="auto"/>
            <w:left w:val="none" w:sz="0" w:space="0" w:color="auto"/>
            <w:bottom w:val="none" w:sz="0" w:space="0" w:color="auto"/>
            <w:right w:val="none" w:sz="0" w:space="0" w:color="auto"/>
          </w:divBdr>
        </w:div>
        <w:div w:id="2036224358">
          <w:marLeft w:val="640"/>
          <w:marRight w:val="0"/>
          <w:marTop w:val="0"/>
          <w:marBottom w:val="0"/>
          <w:divBdr>
            <w:top w:val="none" w:sz="0" w:space="0" w:color="auto"/>
            <w:left w:val="none" w:sz="0" w:space="0" w:color="auto"/>
            <w:bottom w:val="none" w:sz="0" w:space="0" w:color="auto"/>
            <w:right w:val="none" w:sz="0" w:space="0" w:color="auto"/>
          </w:divBdr>
        </w:div>
        <w:div w:id="1533492945">
          <w:marLeft w:val="640"/>
          <w:marRight w:val="0"/>
          <w:marTop w:val="0"/>
          <w:marBottom w:val="0"/>
          <w:divBdr>
            <w:top w:val="none" w:sz="0" w:space="0" w:color="auto"/>
            <w:left w:val="none" w:sz="0" w:space="0" w:color="auto"/>
            <w:bottom w:val="none" w:sz="0" w:space="0" w:color="auto"/>
            <w:right w:val="none" w:sz="0" w:space="0" w:color="auto"/>
          </w:divBdr>
        </w:div>
        <w:div w:id="35476489">
          <w:marLeft w:val="640"/>
          <w:marRight w:val="0"/>
          <w:marTop w:val="0"/>
          <w:marBottom w:val="0"/>
          <w:divBdr>
            <w:top w:val="none" w:sz="0" w:space="0" w:color="auto"/>
            <w:left w:val="none" w:sz="0" w:space="0" w:color="auto"/>
            <w:bottom w:val="none" w:sz="0" w:space="0" w:color="auto"/>
            <w:right w:val="none" w:sz="0" w:space="0" w:color="auto"/>
          </w:divBdr>
        </w:div>
        <w:div w:id="473764955">
          <w:marLeft w:val="640"/>
          <w:marRight w:val="0"/>
          <w:marTop w:val="0"/>
          <w:marBottom w:val="0"/>
          <w:divBdr>
            <w:top w:val="none" w:sz="0" w:space="0" w:color="auto"/>
            <w:left w:val="none" w:sz="0" w:space="0" w:color="auto"/>
            <w:bottom w:val="none" w:sz="0" w:space="0" w:color="auto"/>
            <w:right w:val="none" w:sz="0" w:space="0" w:color="auto"/>
          </w:divBdr>
        </w:div>
        <w:div w:id="1716467364">
          <w:marLeft w:val="640"/>
          <w:marRight w:val="0"/>
          <w:marTop w:val="0"/>
          <w:marBottom w:val="0"/>
          <w:divBdr>
            <w:top w:val="none" w:sz="0" w:space="0" w:color="auto"/>
            <w:left w:val="none" w:sz="0" w:space="0" w:color="auto"/>
            <w:bottom w:val="none" w:sz="0" w:space="0" w:color="auto"/>
            <w:right w:val="none" w:sz="0" w:space="0" w:color="auto"/>
          </w:divBdr>
        </w:div>
        <w:div w:id="103156581">
          <w:marLeft w:val="640"/>
          <w:marRight w:val="0"/>
          <w:marTop w:val="0"/>
          <w:marBottom w:val="0"/>
          <w:divBdr>
            <w:top w:val="none" w:sz="0" w:space="0" w:color="auto"/>
            <w:left w:val="none" w:sz="0" w:space="0" w:color="auto"/>
            <w:bottom w:val="none" w:sz="0" w:space="0" w:color="auto"/>
            <w:right w:val="none" w:sz="0" w:space="0" w:color="auto"/>
          </w:divBdr>
        </w:div>
        <w:div w:id="639113624">
          <w:marLeft w:val="640"/>
          <w:marRight w:val="0"/>
          <w:marTop w:val="0"/>
          <w:marBottom w:val="0"/>
          <w:divBdr>
            <w:top w:val="none" w:sz="0" w:space="0" w:color="auto"/>
            <w:left w:val="none" w:sz="0" w:space="0" w:color="auto"/>
            <w:bottom w:val="none" w:sz="0" w:space="0" w:color="auto"/>
            <w:right w:val="none" w:sz="0" w:space="0" w:color="auto"/>
          </w:divBdr>
        </w:div>
        <w:div w:id="245958918">
          <w:marLeft w:val="640"/>
          <w:marRight w:val="0"/>
          <w:marTop w:val="0"/>
          <w:marBottom w:val="0"/>
          <w:divBdr>
            <w:top w:val="none" w:sz="0" w:space="0" w:color="auto"/>
            <w:left w:val="none" w:sz="0" w:space="0" w:color="auto"/>
            <w:bottom w:val="none" w:sz="0" w:space="0" w:color="auto"/>
            <w:right w:val="none" w:sz="0" w:space="0" w:color="auto"/>
          </w:divBdr>
        </w:div>
        <w:div w:id="1201094681">
          <w:marLeft w:val="640"/>
          <w:marRight w:val="0"/>
          <w:marTop w:val="0"/>
          <w:marBottom w:val="0"/>
          <w:divBdr>
            <w:top w:val="none" w:sz="0" w:space="0" w:color="auto"/>
            <w:left w:val="none" w:sz="0" w:space="0" w:color="auto"/>
            <w:bottom w:val="none" w:sz="0" w:space="0" w:color="auto"/>
            <w:right w:val="none" w:sz="0" w:space="0" w:color="auto"/>
          </w:divBdr>
        </w:div>
        <w:div w:id="1092093062">
          <w:marLeft w:val="640"/>
          <w:marRight w:val="0"/>
          <w:marTop w:val="0"/>
          <w:marBottom w:val="0"/>
          <w:divBdr>
            <w:top w:val="none" w:sz="0" w:space="0" w:color="auto"/>
            <w:left w:val="none" w:sz="0" w:space="0" w:color="auto"/>
            <w:bottom w:val="none" w:sz="0" w:space="0" w:color="auto"/>
            <w:right w:val="none" w:sz="0" w:space="0" w:color="auto"/>
          </w:divBdr>
        </w:div>
        <w:div w:id="1001422508">
          <w:marLeft w:val="640"/>
          <w:marRight w:val="0"/>
          <w:marTop w:val="0"/>
          <w:marBottom w:val="0"/>
          <w:divBdr>
            <w:top w:val="none" w:sz="0" w:space="0" w:color="auto"/>
            <w:left w:val="none" w:sz="0" w:space="0" w:color="auto"/>
            <w:bottom w:val="none" w:sz="0" w:space="0" w:color="auto"/>
            <w:right w:val="none" w:sz="0" w:space="0" w:color="auto"/>
          </w:divBdr>
        </w:div>
        <w:div w:id="1976987686">
          <w:marLeft w:val="640"/>
          <w:marRight w:val="0"/>
          <w:marTop w:val="0"/>
          <w:marBottom w:val="0"/>
          <w:divBdr>
            <w:top w:val="none" w:sz="0" w:space="0" w:color="auto"/>
            <w:left w:val="none" w:sz="0" w:space="0" w:color="auto"/>
            <w:bottom w:val="none" w:sz="0" w:space="0" w:color="auto"/>
            <w:right w:val="none" w:sz="0" w:space="0" w:color="auto"/>
          </w:divBdr>
        </w:div>
        <w:div w:id="2133358035">
          <w:marLeft w:val="640"/>
          <w:marRight w:val="0"/>
          <w:marTop w:val="0"/>
          <w:marBottom w:val="0"/>
          <w:divBdr>
            <w:top w:val="none" w:sz="0" w:space="0" w:color="auto"/>
            <w:left w:val="none" w:sz="0" w:space="0" w:color="auto"/>
            <w:bottom w:val="none" w:sz="0" w:space="0" w:color="auto"/>
            <w:right w:val="none" w:sz="0" w:space="0" w:color="auto"/>
          </w:divBdr>
        </w:div>
        <w:div w:id="1361053640">
          <w:marLeft w:val="640"/>
          <w:marRight w:val="0"/>
          <w:marTop w:val="0"/>
          <w:marBottom w:val="0"/>
          <w:divBdr>
            <w:top w:val="none" w:sz="0" w:space="0" w:color="auto"/>
            <w:left w:val="none" w:sz="0" w:space="0" w:color="auto"/>
            <w:bottom w:val="none" w:sz="0" w:space="0" w:color="auto"/>
            <w:right w:val="none" w:sz="0" w:space="0" w:color="auto"/>
          </w:divBdr>
        </w:div>
        <w:div w:id="1071580912">
          <w:marLeft w:val="640"/>
          <w:marRight w:val="0"/>
          <w:marTop w:val="0"/>
          <w:marBottom w:val="0"/>
          <w:divBdr>
            <w:top w:val="none" w:sz="0" w:space="0" w:color="auto"/>
            <w:left w:val="none" w:sz="0" w:space="0" w:color="auto"/>
            <w:bottom w:val="none" w:sz="0" w:space="0" w:color="auto"/>
            <w:right w:val="none" w:sz="0" w:space="0" w:color="auto"/>
          </w:divBdr>
        </w:div>
        <w:div w:id="2094234791">
          <w:marLeft w:val="640"/>
          <w:marRight w:val="0"/>
          <w:marTop w:val="0"/>
          <w:marBottom w:val="0"/>
          <w:divBdr>
            <w:top w:val="none" w:sz="0" w:space="0" w:color="auto"/>
            <w:left w:val="none" w:sz="0" w:space="0" w:color="auto"/>
            <w:bottom w:val="none" w:sz="0" w:space="0" w:color="auto"/>
            <w:right w:val="none" w:sz="0" w:space="0" w:color="auto"/>
          </w:divBdr>
        </w:div>
        <w:div w:id="270018330">
          <w:marLeft w:val="640"/>
          <w:marRight w:val="0"/>
          <w:marTop w:val="0"/>
          <w:marBottom w:val="0"/>
          <w:divBdr>
            <w:top w:val="none" w:sz="0" w:space="0" w:color="auto"/>
            <w:left w:val="none" w:sz="0" w:space="0" w:color="auto"/>
            <w:bottom w:val="none" w:sz="0" w:space="0" w:color="auto"/>
            <w:right w:val="none" w:sz="0" w:space="0" w:color="auto"/>
          </w:divBdr>
        </w:div>
        <w:div w:id="275992707">
          <w:marLeft w:val="640"/>
          <w:marRight w:val="0"/>
          <w:marTop w:val="0"/>
          <w:marBottom w:val="0"/>
          <w:divBdr>
            <w:top w:val="none" w:sz="0" w:space="0" w:color="auto"/>
            <w:left w:val="none" w:sz="0" w:space="0" w:color="auto"/>
            <w:bottom w:val="none" w:sz="0" w:space="0" w:color="auto"/>
            <w:right w:val="none" w:sz="0" w:space="0" w:color="auto"/>
          </w:divBdr>
        </w:div>
        <w:div w:id="1233396802">
          <w:marLeft w:val="640"/>
          <w:marRight w:val="0"/>
          <w:marTop w:val="0"/>
          <w:marBottom w:val="0"/>
          <w:divBdr>
            <w:top w:val="none" w:sz="0" w:space="0" w:color="auto"/>
            <w:left w:val="none" w:sz="0" w:space="0" w:color="auto"/>
            <w:bottom w:val="none" w:sz="0" w:space="0" w:color="auto"/>
            <w:right w:val="none" w:sz="0" w:space="0" w:color="auto"/>
          </w:divBdr>
        </w:div>
        <w:div w:id="969171988">
          <w:marLeft w:val="640"/>
          <w:marRight w:val="0"/>
          <w:marTop w:val="0"/>
          <w:marBottom w:val="0"/>
          <w:divBdr>
            <w:top w:val="none" w:sz="0" w:space="0" w:color="auto"/>
            <w:left w:val="none" w:sz="0" w:space="0" w:color="auto"/>
            <w:bottom w:val="none" w:sz="0" w:space="0" w:color="auto"/>
            <w:right w:val="none" w:sz="0" w:space="0" w:color="auto"/>
          </w:divBdr>
        </w:div>
        <w:div w:id="1205676337">
          <w:marLeft w:val="640"/>
          <w:marRight w:val="0"/>
          <w:marTop w:val="0"/>
          <w:marBottom w:val="0"/>
          <w:divBdr>
            <w:top w:val="none" w:sz="0" w:space="0" w:color="auto"/>
            <w:left w:val="none" w:sz="0" w:space="0" w:color="auto"/>
            <w:bottom w:val="none" w:sz="0" w:space="0" w:color="auto"/>
            <w:right w:val="none" w:sz="0" w:space="0" w:color="auto"/>
          </w:divBdr>
        </w:div>
        <w:div w:id="99185585">
          <w:marLeft w:val="640"/>
          <w:marRight w:val="0"/>
          <w:marTop w:val="0"/>
          <w:marBottom w:val="0"/>
          <w:divBdr>
            <w:top w:val="none" w:sz="0" w:space="0" w:color="auto"/>
            <w:left w:val="none" w:sz="0" w:space="0" w:color="auto"/>
            <w:bottom w:val="none" w:sz="0" w:space="0" w:color="auto"/>
            <w:right w:val="none" w:sz="0" w:space="0" w:color="auto"/>
          </w:divBdr>
        </w:div>
        <w:div w:id="1738894770">
          <w:marLeft w:val="640"/>
          <w:marRight w:val="0"/>
          <w:marTop w:val="0"/>
          <w:marBottom w:val="0"/>
          <w:divBdr>
            <w:top w:val="none" w:sz="0" w:space="0" w:color="auto"/>
            <w:left w:val="none" w:sz="0" w:space="0" w:color="auto"/>
            <w:bottom w:val="none" w:sz="0" w:space="0" w:color="auto"/>
            <w:right w:val="none" w:sz="0" w:space="0" w:color="auto"/>
          </w:divBdr>
        </w:div>
        <w:div w:id="750197282">
          <w:marLeft w:val="640"/>
          <w:marRight w:val="0"/>
          <w:marTop w:val="0"/>
          <w:marBottom w:val="0"/>
          <w:divBdr>
            <w:top w:val="none" w:sz="0" w:space="0" w:color="auto"/>
            <w:left w:val="none" w:sz="0" w:space="0" w:color="auto"/>
            <w:bottom w:val="none" w:sz="0" w:space="0" w:color="auto"/>
            <w:right w:val="none" w:sz="0" w:space="0" w:color="auto"/>
          </w:divBdr>
        </w:div>
        <w:div w:id="301933610">
          <w:marLeft w:val="640"/>
          <w:marRight w:val="0"/>
          <w:marTop w:val="0"/>
          <w:marBottom w:val="0"/>
          <w:divBdr>
            <w:top w:val="none" w:sz="0" w:space="0" w:color="auto"/>
            <w:left w:val="none" w:sz="0" w:space="0" w:color="auto"/>
            <w:bottom w:val="none" w:sz="0" w:space="0" w:color="auto"/>
            <w:right w:val="none" w:sz="0" w:space="0" w:color="auto"/>
          </w:divBdr>
        </w:div>
        <w:div w:id="90245197">
          <w:marLeft w:val="640"/>
          <w:marRight w:val="0"/>
          <w:marTop w:val="0"/>
          <w:marBottom w:val="0"/>
          <w:divBdr>
            <w:top w:val="none" w:sz="0" w:space="0" w:color="auto"/>
            <w:left w:val="none" w:sz="0" w:space="0" w:color="auto"/>
            <w:bottom w:val="none" w:sz="0" w:space="0" w:color="auto"/>
            <w:right w:val="none" w:sz="0" w:space="0" w:color="auto"/>
          </w:divBdr>
        </w:div>
        <w:div w:id="1943686353">
          <w:marLeft w:val="640"/>
          <w:marRight w:val="0"/>
          <w:marTop w:val="0"/>
          <w:marBottom w:val="0"/>
          <w:divBdr>
            <w:top w:val="none" w:sz="0" w:space="0" w:color="auto"/>
            <w:left w:val="none" w:sz="0" w:space="0" w:color="auto"/>
            <w:bottom w:val="none" w:sz="0" w:space="0" w:color="auto"/>
            <w:right w:val="none" w:sz="0" w:space="0" w:color="auto"/>
          </w:divBdr>
        </w:div>
        <w:div w:id="1727416632">
          <w:marLeft w:val="640"/>
          <w:marRight w:val="0"/>
          <w:marTop w:val="0"/>
          <w:marBottom w:val="0"/>
          <w:divBdr>
            <w:top w:val="none" w:sz="0" w:space="0" w:color="auto"/>
            <w:left w:val="none" w:sz="0" w:space="0" w:color="auto"/>
            <w:bottom w:val="none" w:sz="0" w:space="0" w:color="auto"/>
            <w:right w:val="none" w:sz="0" w:space="0" w:color="auto"/>
          </w:divBdr>
        </w:div>
        <w:div w:id="1716081111">
          <w:marLeft w:val="640"/>
          <w:marRight w:val="0"/>
          <w:marTop w:val="0"/>
          <w:marBottom w:val="0"/>
          <w:divBdr>
            <w:top w:val="none" w:sz="0" w:space="0" w:color="auto"/>
            <w:left w:val="none" w:sz="0" w:space="0" w:color="auto"/>
            <w:bottom w:val="none" w:sz="0" w:space="0" w:color="auto"/>
            <w:right w:val="none" w:sz="0" w:space="0" w:color="auto"/>
          </w:divBdr>
        </w:div>
        <w:div w:id="530074634">
          <w:marLeft w:val="640"/>
          <w:marRight w:val="0"/>
          <w:marTop w:val="0"/>
          <w:marBottom w:val="0"/>
          <w:divBdr>
            <w:top w:val="none" w:sz="0" w:space="0" w:color="auto"/>
            <w:left w:val="none" w:sz="0" w:space="0" w:color="auto"/>
            <w:bottom w:val="none" w:sz="0" w:space="0" w:color="auto"/>
            <w:right w:val="none" w:sz="0" w:space="0" w:color="auto"/>
          </w:divBdr>
        </w:div>
      </w:divsChild>
    </w:div>
    <w:div w:id="712509083">
      <w:bodyDiv w:val="1"/>
      <w:marLeft w:val="0"/>
      <w:marRight w:val="0"/>
      <w:marTop w:val="0"/>
      <w:marBottom w:val="0"/>
      <w:divBdr>
        <w:top w:val="none" w:sz="0" w:space="0" w:color="auto"/>
        <w:left w:val="none" w:sz="0" w:space="0" w:color="auto"/>
        <w:bottom w:val="none" w:sz="0" w:space="0" w:color="auto"/>
        <w:right w:val="none" w:sz="0" w:space="0" w:color="auto"/>
      </w:divBdr>
    </w:div>
    <w:div w:id="714277291">
      <w:bodyDiv w:val="1"/>
      <w:marLeft w:val="0"/>
      <w:marRight w:val="0"/>
      <w:marTop w:val="0"/>
      <w:marBottom w:val="0"/>
      <w:divBdr>
        <w:top w:val="none" w:sz="0" w:space="0" w:color="auto"/>
        <w:left w:val="none" w:sz="0" w:space="0" w:color="auto"/>
        <w:bottom w:val="none" w:sz="0" w:space="0" w:color="auto"/>
        <w:right w:val="none" w:sz="0" w:space="0" w:color="auto"/>
      </w:divBdr>
    </w:div>
    <w:div w:id="717122934">
      <w:bodyDiv w:val="1"/>
      <w:marLeft w:val="0"/>
      <w:marRight w:val="0"/>
      <w:marTop w:val="0"/>
      <w:marBottom w:val="0"/>
      <w:divBdr>
        <w:top w:val="none" w:sz="0" w:space="0" w:color="auto"/>
        <w:left w:val="none" w:sz="0" w:space="0" w:color="auto"/>
        <w:bottom w:val="none" w:sz="0" w:space="0" w:color="auto"/>
        <w:right w:val="none" w:sz="0" w:space="0" w:color="auto"/>
      </w:divBdr>
    </w:div>
    <w:div w:id="718825216">
      <w:bodyDiv w:val="1"/>
      <w:marLeft w:val="0"/>
      <w:marRight w:val="0"/>
      <w:marTop w:val="0"/>
      <w:marBottom w:val="0"/>
      <w:divBdr>
        <w:top w:val="none" w:sz="0" w:space="0" w:color="auto"/>
        <w:left w:val="none" w:sz="0" w:space="0" w:color="auto"/>
        <w:bottom w:val="none" w:sz="0" w:space="0" w:color="auto"/>
        <w:right w:val="none" w:sz="0" w:space="0" w:color="auto"/>
      </w:divBdr>
    </w:div>
    <w:div w:id="720519829">
      <w:bodyDiv w:val="1"/>
      <w:marLeft w:val="0"/>
      <w:marRight w:val="0"/>
      <w:marTop w:val="0"/>
      <w:marBottom w:val="0"/>
      <w:divBdr>
        <w:top w:val="none" w:sz="0" w:space="0" w:color="auto"/>
        <w:left w:val="none" w:sz="0" w:space="0" w:color="auto"/>
        <w:bottom w:val="none" w:sz="0" w:space="0" w:color="auto"/>
        <w:right w:val="none" w:sz="0" w:space="0" w:color="auto"/>
      </w:divBdr>
    </w:div>
    <w:div w:id="727266117">
      <w:bodyDiv w:val="1"/>
      <w:marLeft w:val="0"/>
      <w:marRight w:val="0"/>
      <w:marTop w:val="0"/>
      <w:marBottom w:val="0"/>
      <w:divBdr>
        <w:top w:val="none" w:sz="0" w:space="0" w:color="auto"/>
        <w:left w:val="none" w:sz="0" w:space="0" w:color="auto"/>
        <w:bottom w:val="none" w:sz="0" w:space="0" w:color="auto"/>
        <w:right w:val="none" w:sz="0" w:space="0" w:color="auto"/>
      </w:divBdr>
    </w:div>
    <w:div w:id="729112891">
      <w:bodyDiv w:val="1"/>
      <w:marLeft w:val="0"/>
      <w:marRight w:val="0"/>
      <w:marTop w:val="0"/>
      <w:marBottom w:val="0"/>
      <w:divBdr>
        <w:top w:val="none" w:sz="0" w:space="0" w:color="auto"/>
        <w:left w:val="none" w:sz="0" w:space="0" w:color="auto"/>
        <w:bottom w:val="none" w:sz="0" w:space="0" w:color="auto"/>
        <w:right w:val="none" w:sz="0" w:space="0" w:color="auto"/>
      </w:divBdr>
    </w:div>
    <w:div w:id="729579511">
      <w:bodyDiv w:val="1"/>
      <w:marLeft w:val="0"/>
      <w:marRight w:val="0"/>
      <w:marTop w:val="0"/>
      <w:marBottom w:val="0"/>
      <w:divBdr>
        <w:top w:val="none" w:sz="0" w:space="0" w:color="auto"/>
        <w:left w:val="none" w:sz="0" w:space="0" w:color="auto"/>
        <w:bottom w:val="none" w:sz="0" w:space="0" w:color="auto"/>
        <w:right w:val="none" w:sz="0" w:space="0" w:color="auto"/>
      </w:divBdr>
    </w:div>
    <w:div w:id="730151984">
      <w:bodyDiv w:val="1"/>
      <w:marLeft w:val="0"/>
      <w:marRight w:val="0"/>
      <w:marTop w:val="0"/>
      <w:marBottom w:val="0"/>
      <w:divBdr>
        <w:top w:val="none" w:sz="0" w:space="0" w:color="auto"/>
        <w:left w:val="none" w:sz="0" w:space="0" w:color="auto"/>
        <w:bottom w:val="none" w:sz="0" w:space="0" w:color="auto"/>
        <w:right w:val="none" w:sz="0" w:space="0" w:color="auto"/>
      </w:divBdr>
    </w:div>
    <w:div w:id="731853785">
      <w:bodyDiv w:val="1"/>
      <w:marLeft w:val="0"/>
      <w:marRight w:val="0"/>
      <w:marTop w:val="0"/>
      <w:marBottom w:val="0"/>
      <w:divBdr>
        <w:top w:val="none" w:sz="0" w:space="0" w:color="auto"/>
        <w:left w:val="none" w:sz="0" w:space="0" w:color="auto"/>
        <w:bottom w:val="none" w:sz="0" w:space="0" w:color="auto"/>
        <w:right w:val="none" w:sz="0" w:space="0" w:color="auto"/>
      </w:divBdr>
      <w:divsChild>
        <w:div w:id="1015034258">
          <w:marLeft w:val="640"/>
          <w:marRight w:val="0"/>
          <w:marTop w:val="0"/>
          <w:marBottom w:val="0"/>
          <w:divBdr>
            <w:top w:val="none" w:sz="0" w:space="0" w:color="auto"/>
            <w:left w:val="none" w:sz="0" w:space="0" w:color="auto"/>
            <w:bottom w:val="none" w:sz="0" w:space="0" w:color="auto"/>
            <w:right w:val="none" w:sz="0" w:space="0" w:color="auto"/>
          </w:divBdr>
        </w:div>
        <w:div w:id="2061712491">
          <w:marLeft w:val="640"/>
          <w:marRight w:val="0"/>
          <w:marTop w:val="0"/>
          <w:marBottom w:val="0"/>
          <w:divBdr>
            <w:top w:val="none" w:sz="0" w:space="0" w:color="auto"/>
            <w:left w:val="none" w:sz="0" w:space="0" w:color="auto"/>
            <w:bottom w:val="none" w:sz="0" w:space="0" w:color="auto"/>
            <w:right w:val="none" w:sz="0" w:space="0" w:color="auto"/>
          </w:divBdr>
        </w:div>
        <w:div w:id="1683162766">
          <w:marLeft w:val="640"/>
          <w:marRight w:val="0"/>
          <w:marTop w:val="0"/>
          <w:marBottom w:val="0"/>
          <w:divBdr>
            <w:top w:val="none" w:sz="0" w:space="0" w:color="auto"/>
            <w:left w:val="none" w:sz="0" w:space="0" w:color="auto"/>
            <w:bottom w:val="none" w:sz="0" w:space="0" w:color="auto"/>
            <w:right w:val="none" w:sz="0" w:space="0" w:color="auto"/>
          </w:divBdr>
        </w:div>
        <w:div w:id="1116176175">
          <w:marLeft w:val="640"/>
          <w:marRight w:val="0"/>
          <w:marTop w:val="0"/>
          <w:marBottom w:val="0"/>
          <w:divBdr>
            <w:top w:val="none" w:sz="0" w:space="0" w:color="auto"/>
            <w:left w:val="none" w:sz="0" w:space="0" w:color="auto"/>
            <w:bottom w:val="none" w:sz="0" w:space="0" w:color="auto"/>
            <w:right w:val="none" w:sz="0" w:space="0" w:color="auto"/>
          </w:divBdr>
        </w:div>
        <w:div w:id="355154615">
          <w:marLeft w:val="640"/>
          <w:marRight w:val="0"/>
          <w:marTop w:val="0"/>
          <w:marBottom w:val="0"/>
          <w:divBdr>
            <w:top w:val="none" w:sz="0" w:space="0" w:color="auto"/>
            <w:left w:val="none" w:sz="0" w:space="0" w:color="auto"/>
            <w:bottom w:val="none" w:sz="0" w:space="0" w:color="auto"/>
            <w:right w:val="none" w:sz="0" w:space="0" w:color="auto"/>
          </w:divBdr>
        </w:div>
        <w:div w:id="366493304">
          <w:marLeft w:val="640"/>
          <w:marRight w:val="0"/>
          <w:marTop w:val="0"/>
          <w:marBottom w:val="0"/>
          <w:divBdr>
            <w:top w:val="none" w:sz="0" w:space="0" w:color="auto"/>
            <w:left w:val="none" w:sz="0" w:space="0" w:color="auto"/>
            <w:bottom w:val="none" w:sz="0" w:space="0" w:color="auto"/>
            <w:right w:val="none" w:sz="0" w:space="0" w:color="auto"/>
          </w:divBdr>
        </w:div>
        <w:div w:id="2068727018">
          <w:marLeft w:val="640"/>
          <w:marRight w:val="0"/>
          <w:marTop w:val="0"/>
          <w:marBottom w:val="0"/>
          <w:divBdr>
            <w:top w:val="none" w:sz="0" w:space="0" w:color="auto"/>
            <w:left w:val="none" w:sz="0" w:space="0" w:color="auto"/>
            <w:bottom w:val="none" w:sz="0" w:space="0" w:color="auto"/>
            <w:right w:val="none" w:sz="0" w:space="0" w:color="auto"/>
          </w:divBdr>
        </w:div>
        <w:div w:id="931937455">
          <w:marLeft w:val="640"/>
          <w:marRight w:val="0"/>
          <w:marTop w:val="0"/>
          <w:marBottom w:val="0"/>
          <w:divBdr>
            <w:top w:val="none" w:sz="0" w:space="0" w:color="auto"/>
            <w:left w:val="none" w:sz="0" w:space="0" w:color="auto"/>
            <w:bottom w:val="none" w:sz="0" w:space="0" w:color="auto"/>
            <w:right w:val="none" w:sz="0" w:space="0" w:color="auto"/>
          </w:divBdr>
        </w:div>
        <w:div w:id="80571988">
          <w:marLeft w:val="640"/>
          <w:marRight w:val="0"/>
          <w:marTop w:val="0"/>
          <w:marBottom w:val="0"/>
          <w:divBdr>
            <w:top w:val="none" w:sz="0" w:space="0" w:color="auto"/>
            <w:left w:val="none" w:sz="0" w:space="0" w:color="auto"/>
            <w:bottom w:val="none" w:sz="0" w:space="0" w:color="auto"/>
            <w:right w:val="none" w:sz="0" w:space="0" w:color="auto"/>
          </w:divBdr>
        </w:div>
        <w:div w:id="609093711">
          <w:marLeft w:val="640"/>
          <w:marRight w:val="0"/>
          <w:marTop w:val="0"/>
          <w:marBottom w:val="0"/>
          <w:divBdr>
            <w:top w:val="none" w:sz="0" w:space="0" w:color="auto"/>
            <w:left w:val="none" w:sz="0" w:space="0" w:color="auto"/>
            <w:bottom w:val="none" w:sz="0" w:space="0" w:color="auto"/>
            <w:right w:val="none" w:sz="0" w:space="0" w:color="auto"/>
          </w:divBdr>
        </w:div>
        <w:div w:id="1406950954">
          <w:marLeft w:val="640"/>
          <w:marRight w:val="0"/>
          <w:marTop w:val="0"/>
          <w:marBottom w:val="0"/>
          <w:divBdr>
            <w:top w:val="none" w:sz="0" w:space="0" w:color="auto"/>
            <w:left w:val="none" w:sz="0" w:space="0" w:color="auto"/>
            <w:bottom w:val="none" w:sz="0" w:space="0" w:color="auto"/>
            <w:right w:val="none" w:sz="0" w:space="0" w:color="auto"/>
          </w:divBdr>
        </w:div>
        <w:div w:id="565065719">
          <w:marLeft w:val="640"/>
          <w:marRight w:val="0"/>
          <w:marTop w:val="0"/>
          <w:marBottom w:val="0"/>
          <w:divBdr>
            <w:top w:val="none" w:sz="0" w:space="0" w:color="auto"/>
            <w:left w:val="none" w:sz="0" w:space="0" w:color="auto"/>
            <w:bottom w:val="none" w:sz="0" w:space="0" w:color="auto"/>
            <w:right w:val="none" w:sz="0" w:space="0" w:color="auto"/>
          </w:divBdr>
        </w:div>
        <w:div w:id="768159816">
          <w:marLeft w:val="640"/>
          <w:marRight w:val="0"/>
          <w:marTop w:val="0"/>
          <w:marBottom w:val="0"/>
          <w:divBdr>
            <w:top w:val="none" w:sz="0" w:space="0" w:color="auto"/>
            <w:left w:val="none" w:sz="0" w:space="0" w:color="auto"/>
            <w:bottom w:val="none" w:sz="0" w:space="0" w:color="auto"/>
            <w:right w:val="none" w:sz="0" w:space="0" w:color="auto"/>
          </w:divBdr>
        </w:div>
        <w:div w:id="1873834565">
          <w:marLeft w:val="640"/>
          <w:marRight w:val="0"/>
          <w:marTop w:val="0"/>
          <w:marBottom w:val="0"/>
          <w:divBdr>
            <w:top w:val="none" w:sz="0" w:space="0" w:color="auto"/>
            <w:left w:val="none" w:sz="0" w:space="0" w:color="auto"/>
            <w:bottom w:val="none" w:sz="0" w:space="0" w:color="auto"/>
            <w:right w:val="none" w:sz="0" w:space="0" w:color="auto"/>
          </w:divBdr>
        </w:div>
        <w:div w:id="1819494253">
          <w:marLeft w:val="640"/>
          <w:marRight w:val="0"/>
          <w:marTop w:val="0"/>
          <w:marBottom w:val="0"/>
          <w:divBdr>
            <w:top w:val="none" w:sz="0" w:space="0" w:color="auto"/>
            <w:left w:val="none" w:sz="0" w:space="0" w:color="auto"/>
            <w:bottom w:val="none" w:sz="0" w:space="0" w:color="auto"/>
            <w:right w:val="none" w:sz="0" w:space="0" w:color="auto"/>
          </w:divBdr>
        </w:div>
        <w:div w:id="1324629227">
          <w:marLeft w:val="640"/>
          <w:marRight w:val="0"/>
          <w:marTop w:val="0"/>
          <w:marBottom w:val="0"/>
          <w:divBdr>
            <w:top w:val="none" w:sz="0" w:space="0" w:color="auto"/>
            <w:left w:val="none" w:sz="0" w:space="0" w:color="auto"/>
            <w:bottom w:val="none" w:sz="0" w:space="0" w:color="auto"/>
            <w:right w:val="none" w:sz="0" w:space="0" w:color="auto"/>
          </w:divBdr>
        </w:div>
        <w:div w:id="1120805903">
          <w:marLeft w:val="640"/>
          <w:marRight w:val="0"/>
          <w:marTop w:val="0"/>
          <w:marBottom w:val="0"/>
          <w:divBdr>
            <w:top w:val="none" w:sz="0" w:space="0" w:color="auto"/>
            <w:left w:val="none" w:sz="0" w:space="0" w:color="auto"/>
            <w:bottom w:val="none" w:sz="0" w:space="0" w:color="auto"/>
            <w:right w:val="none" w:sz="0" w:space="0" w:color="auto"/>
          </w:divBdr>
        </w:div>
        <w:div w:id="658272285">
          <w:marLeft w:val="640"/>
          <w:marRight w:val="0"/>
          <w:marTop w:val="0"/>
          <w:marBottom w:val="0"/>
          <w:divBdr>
            <w:top w:val="none" w:sz="0" w:space="0" w:color="auto"/>
            <w:left w:val="none" w:sz="0" w:space="0" w:color="auto"/>
            <w:bottom w:val="none" w:sz="0" w:space="0" w:color="auto"/>
            <w:right w:val="none" w:sz="0" w:space="0" w:color="auto"/>
          </w:divBdr>
        </w:div>
        <w:div w:id="1076904859">
          <w:marLeft w:val="640"/>
          <w:marRight w:val="0"/>
          <w:marTop w:val="0"/>
          <w:marBottom w:val="0"/>
          <w:divBdr>
            <w:top w:val="none" w:sz="0" w:space="0" w:color="auto"/>
            <w:left w:val="none" w:sz="0" w:space="0" w:color="auto"/>
            <w:bottom w:val="none" w:sz="0" w:space="0" w:color="auto"/>
            <w:right w:val="none" w:sz="0" w:space="0" w:color="auto"/>
          </w:divBdr>
        </w:div>
        <w:div w:id="2099446381">
          <w:marLeft w:val="640"/>
          <w:marRight w:val="0"/>
          <w:marTop w:val="0"/>
          <w:marBottom w:val="0"/>
          <w:divBdr>
            <w:top w:val="none" w:sz="0" w:space="0" w:color="auto"/>
            <w:left w:val="none" w:sz="0" w:space="0" w:color="auto"/>
            <w:bottom w:val="none" w:sz="0" w:space="0" w:color="auto"/>
            <w:right w:val="none" w:sz="0" w:space="0" w:color="auto"/>
          </w:divBdr>
        </w:div>
        <w:div w:id="1868175137">
          <w:marLeft w:val="640"/>
          <w:marRight w:val="0"/>
          <w:marTop w:val="0"/>
          <w:marBottom w:val="0"/>
          <w:divBdr>
            <w:top w:val="none" w:sz="0" w:space="0" w:color="auto"/>
            <w:left w:val="none" w:sz="0" w:space="0" w:color="auto"/>
            <w:bottom w:val="none" w:sz="0" w:space="0" w:color="auto"/>
            <w:right w:val="none" w:sz="0" w:space="0" w:color="auto"/>
          </w:divBdr>
        </w:div>
        <w:div w:id="341131473">
          <w:marLeft w:val="640"/>
          <w:marRight w:val="0"/>
          <w:marTop w:val="0"/>
          <w:marBottom w:val="0"/>
          <w:divBdr>
            <w:top w:val="none" w:sz="0" w:space="0" w:color="auto"/>
            <w:left w:val="none" w:sz="0" w:space="0" w:color="auto"/>
            <w:bottom w:val="none" w:sz="0" w:space="0" w:color="auto"/>
            <w:right w:val="none" w:sz="0" w:space="0" w:color="auto"/>
          </w:divBdr>
        </w:div>
        <w:div w:id="66346173">
          <w:marLeft w:val="640"/>
          <w:marRight w:val="0"/>
          <w:marTop w:val="0"/>
          <w:marBottom w:val="0"/>
          <w:divBdr>
            <w:top w:val="none" w:sz="0" w:space="0" w:color="auto"/>
            <w:left w:val="none" w:sz="0" w:space="0" w:color="auto"/>
            <w:bottom w:val="none" w:sz="0" w:space="0" w:color="auto"/>
            <w:right w:val="none" w:sz="0" w:space="0" w:color="auto"/>
          </w:divBdr>
        </w:div>
        <w:div w:id="363672711">
          <w:marLeft w:val="640"/>
          <w:marRight w:val="0"/>
          <w:marTop w:val="0"/>
          <w:marBottom w:val="0"/>
          <w:divBdr>
            <w:top w:val="none" w:sz="0" w:space="0" w:color="auto"/>
            <w:left w:val="none" w:sz="0" w:space="0" w:color="auto"/>
            <w:bottom w:val="none" w:sz="0" w:space="0" w:color="auto"/>
            <w:right w:val="none" w:sz="0" w:space="0" w:color="auto"/>
          </w:divBdr>
        </w:div>
        <w:div w:id="836657509">
          <w:marLeft w:val="640"/>
          <w:marRight w:val="0"/>
          <w:marTop w:val="0"/>
          <w:marBottom w:val="0"/>
          <w:divBdr>
            <w:top w:val="none" w:sz="0" w:space="0" w:color="auto"/>
            <w:left w:val="none" w:sz="0" w:space="0" w:color="auto"/>
            <w:bottom w:val="none" w:sz="0" w:space="0" w:color="auto"/>
            <w:right w:val="none" w:sz="0" w:space="0" w:color="auto"/>
          </w:divBdr>
        </w:div>
        <w:div w:id="1707872347">
          <w:marLeft w:val="640"/>
          <w:marRight w:val="0"/>
          <w:marTop w:val="0"/>
          <w:marBottom w:val="0"/>
          <w:divBdr>
            <w:top w:val="none" w:sz="0" w:space="0" w:color="auto"/>
            <w:left w:val="none" w:sz="0" w:space="0" w:color="auto"/>
            <w:bottom w:val="none" w:sz="0" w:space="0" w:color="auto"/>
            <w:right w:val="none" w:sz="0" w:space="0" w:color="auto"/>
          </w:divBdr>
        </w:div>
        <w:div w:id="1756054799">
          <w:marLeft w:val="640"/>
          <w:marRight w:val="0"/>
          <w:marTop w:val="0"/>
          <w:marBottom w:val="0"/>
          <w:divBdr>
            <w:top w:val="none" w:sz="0" w:space="0" w:color="auto"/>
            <w:left w:val="none" w:sz="0" w:space="0" w:color="auto"/>
            <w:bottom w:val="none" w:sz="0" w:space="0" w:color="auto"/>
            <w:right w:val="none" w:sz="0" w:space="0" w:color="auto"/>
          </w:divBdr>
        </w:div>
        <w:div w:id="568804209">
          <w:marLeft w:val="640"/>
          <w:marRight w:val="0"/>
          <w:marTop w:val="0"/>
          <w:marBottom w:val="0"/>
          <w:divBdr>
            <w:top w:val="none" w:sz="0" w:space="0" w:color="auto"/>
            <w:left w:val="none" w:sz="0" w:space="0" w:color="auto"/>
            <w:bottom w:val="none" w:sz="0" w:space="0" w:color="auto"/>
            <w:right w:val="none" w:sz="0" w:space="0" w:color="auto"/>
          </w:divBdr>
        </w:div>
        <w:div w:id="1822457755">
          <w:marLeft w:val="640"/>
          <w:marRight w:val="0"/>
          <w:marTop w:val="0"/>
          <w:marBottom w:val="0"/>
          <w:divBdr>
            <w:top w:val="none" w:sz="0" w:space="0" w:color="auto"/>
            <w:left w:val="none" w:sz="0" w:space="0" w:color="auto"/>
            <w:bottom w:val="none" w:sz="0" w:space="0" w:color="auto"/>
            <w:right w:val="none" w:sz="0" w:space="0" w:color="auto"/>
          </w:divBdr>
        </w:div>
        <w:div w:id="456488095">
          <w:marLeft w:val="640"/>
          <w:marRight w:val="0"/>
          <w:marTop w:val="0"/>
          <w:marBottom w:val="0"/>
          <w:divBdr>
            <w:top w:val="none" w:sz="0" w:space="0" w:color="auto"/>
            <w:left w:val="none" w:sz="0" w:space="0" w:color="auto"/>
            <w:bottom w:val="none" w:sz="0" w:space="0" w:color="auto"/>
            <w:right w:val="none" w:sz="0" w:space="0" w:color="auto"/>
          </w:divBdr>
        </w:div>
        <w:div w:id="1639727827">
          <w:marLeft w:val="640"/>
          <w:marRight w:val="0"/>
          <w:marTop w:val="0"/>
          <w:marBottom w:val="0"/>
          <w:divBdr>
            <w:top w:val="none" w:sz="0" w:space="0" w:color="auto"/>
            <w:left w:val="none" w:sz="0" w:space="0" w:color="auto"/>
            <w:bottom w:val="none" w:sz="0" w:space="0" w:color="auto"/>
            <w:right w:val="none" w:sz="0" w:space="0" w:color="auto"/>
          </w:divBdr>
        </w:div>
        <w:div w:id="1582907503">
          <w:marLeft w:val="640"/>
          <w:marRight w:val="0"/>
          <w:marTop w:val="0"/>
          <w:marBottom w:val="0"/>
          <w:divBdr>
            <w:top w:val="none" w:sz="0" w:space="0" w:color="auto"/>
            <w:left w:val="none" w:sz="0" w:space="0" w:color="auto"/>
            <w:bottom w:val="none" w:sz="0" w:space="0" w:color="auto"/>
            <w:right w:val="none" w:sz="0" w:space="0" w:color="auto"/>
          </w:divBdr>
        </w:div>
        <w:div w:id="137037428">
          <w:marLeft w:val="640"/>
          <w:marRight w:val="0"/>
          <w:marTop w:val="0"/>
          <w:marBottom w:val="0"/>
          <w:divBdr>
            <w:top w:val="none" w:sz="0" w:space="0" w:color="auto"/>
            <w:left w:val="none" w:sz="0" w:space="0" w:color="auto"/>
            <w:bottom w:val="none" w:sz="0" w:space="0" w:color="auto"/>
            <w:right w:val="none" w:sz="0" w:space="0" w:color="auto"/>
          </w:divBdr>
        </w:div>
        <w:div w:id="52967522">
          <w:marLeft w:val="640"/>
          <w:marRight w:val="0"/>
          <w:marTop w:val="0"/>
          <w:marBottom w:val="0"/>
          <w:divBdr>
            <w:top w:val="none" w:sz="0" w:space="0" w:color="auto"/>
            <w:left w:val="none" w:sz="0" w:space="0" w:color="auto"/>
            <w:bottom w:val="none" w:sz="0" w:space="0" w:color="auto"/>
            <w:right w:val="none" w:sz="0" w:space="0" w:color="auto"/>
          </w:divBdr>
        </w:div>
        <w:div w:id="177619233">
          <w:marLeft w:val="640"/>
          <w:marRight w:val="0"/>
          <w:marTop w:val="0"/>
          <w:marBottom w:val="0"/>
          <w:divBdr>
            <w:top w:val="none" w:sz="0" w:space="0" w:color="auto"/>
            <w:left w:val="none" w:sz="0" w:space="0" w:color="auto"/>
            <w:bottom w:val="none" w:sz="0" w:space="0" w:color="auto"/>
            <w:right w:val="none" w:sz="0" w:space="0" w:color="auto"/>
          </w:divBdr>
        </w:div>
        <w:div w:id="2068726676">
          <w:marLeft w:val="640"/>
          <w:marRight w:val="0"/>
          <w:marTop w:val="0"/>
          <w:marBottom w:val="0"/>
          <w:divBdr>
            <w:top w:val="none" w:sz="0" w:space="0" w:color="auto"/>
            <w:left w:val="none" w:sz="0" w:space="0" w:color="auto"/>
            <w:bottom w:val="none" w:sz="0" w:space="0" w:color="auto"/>
            <w:right w:val="none" w:sz="0" w:space="0" w:color="auto"/>
          </w:divBdr>
        </w:div>
        <w:div w:id="1715278311">
          <w:marLeft w:val="640"/>
          <w:marRight w:val="0"/>
          <w:marTop w:val="0"/>
          <w:marBottom w:val="0"/>
          <w:divBdr>
            <w:top w:val="none" w:sz="0" w:space="0" w:color="auto"/>
            <w:left w:val="none" w:sz="0" w:space="0" w:color="auto"/>
            <w:bottom w:val="none" w:sz="0" w:space="0" w:color="auto"/>
            <w:right w:val="none" w:sz="0" w:space="0" w:color="auto"/>
          </w:divBdr>
        </w:div>
        <w:div w:id="1995450171">
          <w:marLeft w:val="640"/>
          <w:marRight w:val="0"/>
          <w:marTop w:val="0"/>
          <w:marBottom w:val="0"/>
          <w:divBdr>
            <w:top w:val="none" w:sz="0" w:space="0" w:color="auto"/>
            <w:left w:val="none" w:sz="0" w:space="0" w:color="auto"/>
            <w:bottom w:val="none" w:sz="0" w:space="0" w:color="auto"/>
            <w:right w:val="none" w:sz="0" w:space="0" w:color="auto"/>
          </w:divBdr>
        </w:div>
        <w:div w:id="435951972">
          <w:marLeft w:val="640"/>
          <w:marRight w:val="0"/>
          <w:marTop w:val="0"/>
          <w:marBottom w:val="0"/>
          <w:divBdr>
            <w:top w:val="none" w:sz="0" w:space="0" w:color="auto"/>
            <w:left w:val="none" w:sz="0" w:space="0" w:color="auto"/>
            <w:bottom w:val="none" w:sz="0" w:space="0" w:color="auto"/>
            <w:right w:val="none" w:sz="0" w:space="0" w:color="auto"/>
          </w:divBdr>
        </w:div>
        <w:div w:id="171796956">
          <w:marLeft w:val="640"/>
          <w:marRight w:val="0"/>
          <w:marTop w:val="0"/>
          <w:marBottom w:val="0"/>
          <w:divBdr>
            <w:top w:val="none" w:sz="0" w:space="0" w:color="auto"/>
            <w:left w:val="none" w:sz="0" w:space="0" w:color="auto"/>
            <w:bottom w:val="none" w:sz="0" w:space="0" w:color="auto"/>
            <w:right w:val="none" w:sz="0" w:space="0" w:color="auto"/>
          </w:divBdr>
        </w:div>
        <w:div w:id="540746220">
          <w:marLeft w:val="640"/>
          <w:marRight w:val="0"/>
          <w:marTop w:val="0"/>
          <w:marBottom w:val="0"/>
          <w:divBdr>
            <w:top w:val="none" w:sz="0" w:space="0" w:color="auto"/>
            <w:left w:val="none" w:sz="0" w:space="0" w:color="auto"/>
            <w:bottom w:val="none" w:sz="0" w:space="0" w:color="auto"/>
            <w:right w:val="none" w:sz="0" w:space="0" w:color="auto"/>
          </w:divBdr>
        </w:div>
        <w:div w:id="542594616">
          <w:marLeft w:val="640"/>
          <w:marRight w:val="0"/>
          <w:marTop w:val="0"/>
          <w:marBottom w:val="0"/>
          <w:divBdr>
            <w:top w:val="none" w:sz="0" w:space="0" w:color="auto"/>
            <w:left w:val="none" w:sz="0" w:space="0" w:color="auto"/>
            <w:bottom w:val="none" w:sz="0" w:space="0" w:color="auto"/>
            <w:right w:val="none" w:sz="0" w:space="0" w:color="auto"/>
          </w:divBdr>
        </w:div>
        <w:div w:id="23751120">
          <w:marLeft w:val="640"/>
          <w:marRight w:val="0"/>
          <w:marTop w:val="0"/>
          <w:marBottom w:val="0"/>
          <w:divBdr>
            <w:top w:val="none" w:sz="0" w:space="0" w:color="auto"/>
            <w:left w:val="none" w:sz="0" w:space="0" w:color="auto"/>
            <w:bottom w:val="none" w:sz="0" w:space="0" w:color="auto"/>
            <w:right w:val="none" w:sz="0" w:space="0" w:color="auto"/>
          </w:divBdr>
        </w:div>
        <w:div w:id="1286346904">
          <w:marLeft w:val="640"/>
          <w:marRight w:val="0"/>
          <w:marTop w:val="0"/>
          <w:marBottom w:val="0"/>
          <w:divBdr>
            <w:top w:val="none" w:sz="0" w:space="0" w:color="auto"/>
            <w:left w:val="none" w:sz="0" w:space="0" w:color="auto"/>
            <w:bottom w:val="none" w:sz="0" w:space="0" w:color="auto"/>
            <w:right w:val="none" w:sz="0" w:space="0" w:color="auto"/>
          </w:divBdr>
        </w:div>
        <w:div w:id="716783651">
          <w:marLeft w:val="640"/>
          <w:marRight w:val="0"/>
          <w:marTop w:val="0"/>
          <w:marBottom w:val="0"/>
          <w:divBdr>
            <w:top w:val="none" w:sz="0" w:space="0" w:color="auto"/>
            <w:left w:val="none" w:sz="0" w:space="0" w:color="auto"/>
            <w:bottom w:val="none" w:sz="0" w:space="0" w:color="auto"/>
            <w:right w:val="none" w:sz="0" w:space="0" w:color="auto"/>
          </w:divBdr>
        </w:div>
        <w:div w:id="400174815">
          <w:marLeft w:val="640"/>
          <w:marRight w:val="0"/>
          <w:marTop w:val="0"/>
          <w:marBottom w:val="0"/>
          <w:divBdr>
            <w:top w:val="none" w:sz="0" w:space="0" w:color="auto"/>
            <w:left w:val="none" w:sz="0" w:space="0" w:color="auto"/>
            <w:bottom w:val="none" w:sz="0" w:space="0" w:color="auto"/>
            <w:right w:val="none" w:sz="0" w:space="0" w:color="auto"/>
          </w:divBdr>
        </w:div>
        <w:div w:id="1910849350">
          <w:marLeft w:val="640"/>
          <w:marRight w:val="0"/>
          <w:marTop w:val="0"/>
          <w:marBottom w:val="0"/>
          <w:divBdr>
            <w:top w:val="none" w:sz="0" w:space="0" w:color="auto"/>
            <w:left w:val="none" w:sz="0" w:space="0" w:color="auto"/>
            <w:bottom w:val="none" w:sz="0" w:space="0" w:color="auto"/>
            <w:right w:val="none" w:sz="0" w:space="0" w:color="auto"/>
          </w:divBdr>
        </w:div>
        <w:div w:id="56823827">
          <w:marLeft w:val="640"/>
          <w:marRight w:val="0"/>
          <w:marTop w:val="0"/>
          <w:marBottom w:val="0"/>
          <w:divBdr>
            <w:top w:val="none" w:sz="0" w:space="0" w:color="auto"/>
            <w:left w:val="none" w:sz="0" w:space="0" w:color="auto"/>
            <w:bottom w:val="none" w:sz="0" w:space="0" w:color="auto"/>
            <w:right w:val="none" w:sz="0" w:space="0" w:color="auto"/>
          </w:divBdr>
        </w:div>
        <w:div w:id="666785261">
          <w:marLeft w:val="640"/>
          <w:marRight w:val="0"/>
          <w:marTop w:val="0"/>
          <w:marBottom w:val="0"/>
          <w:divBdr>
            <w:top w:val="none" w:sz="0" w:space="0" w:color="auto"/>
            <w:left w:val="none" w:sz="0" w:space="0" w:color="auto"/>
            <w:bottom w:val="none" w:sz="0" w:space="0" w:color="auto"/>
            <w:right w:val="none" w:sz="0" w:space="0" w:color="auto"/>
          </w:divBdr>
        </w:div>
        <w:div w:id="23409732">
          <w:marLeft w:val="640"/>
          <w:marRight w:val="0"/>
          <w:marTop w:val="0"/>
          <w:marBottom w:val="0"/>
          <w:divBdr>
            <w:top w:val="none" w:sz="0" w:space="0" w:color="auto"/>
            <w:left w:val="none" w:sz="0" w:space="0" w:color="auto"/>
            <w:bottom w:val="none" w:sz="0" w:space="0" w:color="auto"/>
            <w:right w:val="none" w:sz="0" w:space="0" w:color="auto"/>
          </w:divBdr>
        </w:div>
        <w:div w:id="441650800">
          <w:marLeft w:val="640"/>
          <w:marRight w:val="0"/>
          <w:marTop w:val="0"/>
          <w:marBottom w:val="0"/>
          <w:divBdr>
            <w:top w:val="none" w:sz="0" w:space="0" w:color="auto"/>
            <w:left w:val="none" w:sz="0" w:space="0" w:color="auto"/>
            <w:bottom w:val="none" w:sz="0" w:space="0" w:color="auto"/>
            <w:right w:val="none" w:sz="0" w:space="0" w:color="auto"/>
          </w:divBdr>
        </w:div>
        <w:div w:id="1770737169">
          <w:marLeft w:val="640"/>
          <w:marRight w:val="0"/>
          <w:marTop w:val="0"/>
          <w:marBottom w:val="0"/>
          <w:divBdr>
            <w:top w:val="none" w:sz="0" w:space="0" w:color="auto"/>
            <w:left w:val="none" w:sz="0" w:space="0" w:color="auto"/>
            <w:bottom w:val="none" w:sz="0" w:space="0" w:color="auto"/>
            <w:right w:val="none" w:sz="0" w:space="0" w:color="auto"/>
          </w:divBdr>
        </w:div>
        <w:div w:id="1899435605">
          <w:marLeft w:val="640"/>
          <w:marRight w:val="0"/>
          <w:marTop w:val="0"/>
          <w:marBottom w:val="0"/>
          <w:divBdr>
            <w:top w:val="none" w:sz="0" w:space="0" w:color="auto"/>
            <w:left w:val="none" w:sz="0" w:space="0" w:color="auto"/>
            <w:bottom w:val="none" w:sz="0" w:space="0" w:color="auto"/>
            <w:right w:val="none" w:sz="0" w:space="0" w:color="auto"/>
          </w:divBdr>
        </w:div>
        <w:div w:id="169638240">
          <w:marLeft w:val="640"/>
          <w:marRight w:val="0"/>
          <w:marTop w:val="0"/>
          <w:marBottom w:val="0"/>
          <w:divBdr>
            <w:top w:val="none" w:sz="0" w:space="0" w:color="auto"/>
            <w:left w:val="none" w:sz="0" w:space="0" w:color="auto"/>
            <w:bottom w:val="none" w:sz="0" w:space="0" w:color="auto"/>
            <w:right w:val="none" w:sz="0" w:space="0" w:color="auto"/>
          </w:divBdr>
        </w:div>
        <w:div w:id="1263341122">
          <w:marLeft w:val="640"/>
          <w:marRight w:val="0"/>
          <w:marTop w:val="0"/>
          <w:marBottom w:val="0"/>
          <w:divBdr>
            <w:top w:val="none" w:sz="0" w:space="0" w:color="auto"/>
            <w:left w:val="none" w:sz="0" w:space="0" w:color="auto"/>
            <w:bottom w:val="none" w:sz="0" w:space="0" w:color="auto"/>
            <w:right w:val="none" w:sz="0" w:space="0" w:color="auto"/>
          </w:divBdr>
        </w:div>
        <w:div w:id="1146817535">
          <w:marLeft w:val="640"/>
          <w:marRight w:val="0"/>
          <w:marTop w:val="0"/>
          <w:marBottom w:val="0"/>
          <w:divBdr>
            <w:top w:val="none" w:sz="0" w:space="0" w:color="auto"/>
            <w:left w:val="none" w:sz="0" w:space="0" w:color="auto"/>
            <w:bottom w:val="none" w:sz="0" w:space="0" w:color="auto"/>
            <w:right w:val="none" w:sz="0" w:space="0" w:color="auto"/>
          </w:divBdr>
        </w:div>
        <w:div w:id="111291750">
          <w:marLeft w:val="640"/>
          <w:marRight w:val="0"/>
          <w:marTop w:val="0"/>
          <w:marBottom w:val="0"/>
          <w:divBdr>
            <w:top w:val="none" w:sz="0" w:space="0" w:color="auto"/>
            <w:left w:val="none" w:sz="0" w:space="0" w:color="auto"/>
            <w:bottom w:val="none" w:sz="0" w:space="0" w:color="auto"/>
            <w:right w:val="none" w:sz="0" w:space="0" w:color="auto"/>
          </w:divBdr>
        </w:div>
        <w:div w:id="819469162">
          <w:marLeft w:val="640"/>
          <w:marRight w:val="0"/>
          <w:marTop w:val="0"/>
          <w:marBottom w:val="0"/>
          <w:divBdr>
            <w:top w:val="none" w:sz="0" w:space="0" w:color="auto"/>
            <w:left w:val="none" w:sz="0" w:space="0" w:color="auto"/>
            <w:bottom w:val="none" w:sz="0" w:space="0" w:color="auto"/>
            <w:right w:val="none" w:sz="0" w:space="0" w:color="auto"/>
          </w:divBdr>
        </w:div>
        <w:div w:id="1088816814">
          <w:marLeft w:val="640"/>
          <w:marRight w:val="0"/>
          <w:marTop w:val="0"/>
          <w:marBottom w:val="0"/>
          <w:divBdr>
            <w:top w:val="none" w:sz="0" w:space="0" w:color="auto"/>
            <w:left w:val="none" w:sz="0" w:space="0" w:color="auto"/>
            <w:bottom w:val="none" w:sz="0" w:space="0" w:color="auto"/>
            <w:right w:val="none" w:sz="0" w:space="0" w:color="auto"/>
          </w:divBdr>
        </w:div>
        <w:div w:id="247423044">
          <w:marLeft w:val="640"/>
          <w:marRight w:val="0"/>
          <w:marTop w:val="0"/>
          <w:marBottom w:val="0"/>
          <w:divBdr>
            <w:top w:val="none" w:sz="0" w:space="0" w:color="auto"/>
            <w:left w:val="none" w:sz="0" w:space="0" w:color="auto"/>
            <w:bottom w:val="none" w:sz="0" w:space="0" w:color="auto"/>
            <w:right w:val="none" w:sz="0" w:space="0" w:color="auto"/>
          </w:divBdr>
        </w:div>
        <w:div w:id="1044402121">
          <w:marLeft w:val="640"/>
          <w:marRight w:val="0"/>
          <w:marTop w:val="0"/>
          <w:marBottom w:val="0"/>
          <w:divBdr>
            <w:top w:val="none" w:sz="0" w:space="0" w:color="auto"/>
            <w:left w:val="none" w:sz="0" w:space="0" w:color="auto"/>
            <w:bottom w:val="none" w:sz="0" w:space="0" w:color="auto"/>
            <w:right w:val="none" w:sz="0" w:space="0" w:color="auto"/>
          </w:divBdr>
        </w:div>
        <w:div w:id="1557400671">
          <w:marLeft w:val="640"/>
          <w:marRight w:val="0"/>
          <w:marTop w:val="0"/>
          <w:marBottom w:val="0"/>
          <w:divBdr>
            <w:top w:val="none" w:sz="0" w:space="0" w:color="auto"/>
            <w:left w:val="none" w:sz="0" w:space="0" w:color="auto"/>
            <w:bottom w:val="none" w:sz="0" w:space="0" w:color="auto"/>
            <w:right w:val="none" w:sz="0" w:space="0" w:color="auto"/>
          </w:divBdr>
        </w:div>
        <w:div w:id="1299720658">
          <w:marLeft w:val="640"/>
          <w:marRight w:val="0"/>
          <w:marTop w:val="0"/>
          <w:marBottom w:val="0"/>
          <w:divBdr>
            <w:top w:val="none" w:sz="0" w:space="0" w:color="auto"/>
            <w:left w:val="none" w:sz="0" w:space="0" w:color="auto"/>
            <w:bottom w:val="none" w:sz="0" w:space="0" w:color="auto"/>
            <w:right w:val="none" w:sz="0" w:space="0" w:color="auto"/>
          </w:divBdr>
        </w:div>
        <w:div w:id="1368220894">
          <w:marLeft w:val="640"/>
          <w:marRight w:val="0"/>
          <w:marTop w:val="0"/>
          <w:marBottom w:val="0"/>
          <w:divBdr>
            <w:top w:val="none" w:sz="0" w:space="0" w:color="auto"/>
            <w:left w:val="none" w:sz="0" w:space="0" w:color="auto"/>
            <w:bottom w:val="none" w:sz="0" w:space="0" w:color="auto"/>
            <w:right w:val="none" w:sz="0" w:space="0" w:color="auto"/>
          </w:divBdr>
        </w:div>
        <w:div w:id="1537429372">
          <w:marLeft w:val="640"/>
          <w:marRight w:val="0"/>
          <w:marTop w:val="0"/>
          <w:marBottom w:val="0"/>
          <w:divBdr>
            <w:top w:val="none" w:sz="0" w:space="0" w:color="auto"/>
            <w:left w:val="none" w:sz="0" w:space="0" w:color="auto"/>
            <w:bottom w:val="none" w:sz="0" w:space="0" w:color="auto"/>
            <w:right w:val="none" w:sz="0" w:space="0" w:color="auto"/>
          </w:divBdr>
        </w:div>
        <w:div w:id="1548033311">
          <w:marLeft w:val="640"/>
          <w:marRight w:val="0"/>
          <w:marTop w:val="0"/>
          <w:marBottom w:val="0"/>
          <w:divBdr>
            <w:top w:val="none" w:sz="0" w:space="0" w:color="auto"/>
            <w:left w:val="none" w:sz="0" w:space="0" w:color="auto"/>
            <w:bottom w:val="none" w:sz="0" w:space="0" w:color="auto"/>
            <w:right w:val="none" w:sz="0" w:space="0" w:color="auto"/>
          </w:divBdr>
        </w:div>
        <w:div w:id="1081872096">
          <w:marLeft w:val="640"/>
          <w:marRight w:val="0"/>
          <w:marTop w:val="0"/>
          <w:marBottom w:val="0"/>
          <w:divBdr>
            <w:top w:val="none" w:sz="0" w:space="0" w:color="auto"/>
            <w:left w:val="none" w:sz="0" w:space="0" w:color="auto"/>
            <w:bottom w:val="none" w:sz="0" w:space="0" w:color="auto"/>
            <w:right w:val="none" w:sz="0" w:space="0" w:color="auto"/>
          </w:divBdr>
        </w:div>
        <w:div w:id="1651247883">
          <w:marLeft w:val="640"/>
          <w:marRight w:val="0"/>
          <w:marTop w:val="0"/>
          <w:marBottom w:val="0"/>
          <w:divBdr>
            <w:top w:val="none" w:sz="0" w:space="0" w:color="auto"/>
            <w:left w:val="none" w:sz="0" w:space="0" w:color="auto"/>
            <w:bottom w:val="none" w:sz="0" w:space="0" w:color="auto"/>
            <w:right w:val="none" w:sz="0" w:space="0" w:color="auto"/>
          </w:divBdr>
        </w:div>
        <w:div w:id="748884443">
          <w:marLeft w:val="640"/>
          <w:marRight w:val="0"/>
          <w:marTop w:val="0"/>
          <w:marBottom w:val="0"/>
          <w:divBdr>
            <w:top w:val="none" w:sz="0" w:space="0" w:color="auto"/>
            <w:left w:val="none" w:sz="0" w:space="0" w:color="auto"/>
            <w:bottom w:val="none" w:sz="0" w:space="0" w:color="auto"/>
            <w:right w:val="none" w:sz="0" w:space="0" w:color="auto"/>
          </w:divBdr>
        </w:div>
        <w:div w:id="1473807">
          <w:marLeft w:val="640"/>
          <w:marRight w:val="0"/>
          <w:marTop w:val="0"/>
          <w:marBottom w:val="0"/>
          <w:divBdr>
            <w:top w:val="none" w:sz="0" w:space="0" w:color="auto"/>
            <w:left w:val="none" w:sz="0" w:space="0" w:color="auto"/>
            <w:bottom w:val="none" w:sz="0" w:space="0" w:color="auto"/>
            <w:right w:val="none" w:sz="0" w:space="0" w:color="auto"/>
          </w:divBdr>
        </w:div>
        <w:div w:id="1895702746">
          <w:marLeft w:val="640"/>
          <w:marRight w:val="0"/>
          <w:marTop w:val="0"/>
          <w:marBottom w:val="0"/>
          <w:divBdr>
            <w:top w:val="none" w:sz="0" w:space="0" w:color="auto"/>
            <w:left w:val="none" w:sz="0" w:space="0" w:color="auto"/>
            <w:bottom w:val="none" w:sz="0" w:space="0" w:color="auto"/>
            <w:right w:val="none" w:sz="0" w:space="0" w:color="auto"/>
          </w:divBdr>
        </w:div>
        <w:div w:id="1139420709">
          <w:marLeft w:val="640"/>
          <w:marRight w:val="0"/>
          <w:marTop w:val="0"/>
          <w:marBottom w:val="0"/>
          <w:divBdr>
            <w:top w:val="none" w:sz="0" w:space="0" w:color="auto"/>
            <w:left w:val="none" w:sz="0" w:space="0" w:color="auto"/>
            <w:bottom w:val="none" w:sz="0" w:space="0" w:color="auto"/>
            <w:right w:val="none" w:sz="0" w:space="0" w:color="auto"/>
          </w:divBdr>
        </w:div>
        <w:div w:id="1772703548">
          <w:marLeft w:val="640"/>
          <w:marRight w:val="0"/>
          <w:marTop w:val="0"/>
          <w:marBottom w:val="0"/>
          <w:divBdr>
            <w:top w:val="none" w:sz="0" w:space="0" w:color="auto"/>
            <w:left w:val="none" w:sz="0" w:space="0" w:color="auto"/>
            <w:bottom w:val="none" w:sz="0" w:space="0" w:color="auto"/>
            <w:right w:val="none" w:sz="0" w:space="0" w:color="auto"/>
          </w:divBdr>
        </w:div>
        <w:div w:id="1993370020">
          <w:marLeft w:val="640"/>
          <w:marRight w:val="0"/>
          <w:marTop w:val="0"/>
          <w:marBottom w:val="0"/>
          <w:divBdr>
            <w:top w:val="none" w:sz="0" w:space="0" w:color="auto"/>
            <w:left w:val="none" w:sz="0" w:space="0" w:color="auto"/>
            <w:bottom w:val="none" w:sz="0" w:space="0" w:color="auto"/>
            <w:right w:val="none" w:sz="0" w:space="0" w:color="auto"/>
          </w:divBdr>
        </w:div>
        <w:div w:id="1623420914">
          <w:marLeft w:val="640"/>
          <w:marRight w:val="0"/>
          <w:marTop w:val="0"/>
          <w:marBottom w:val="0"/>
          <w:divBdr>
            <w:top w:val="none" w:sz="0" w:space="0" w:color="auto"/>
            <w:left w:val="none" w:sz="0" w:space="0" w:color="auto"/>
            <w:bottom w:val="none" w:sz="0" w:space="0" w:color="auto"/>
            <w:right w:val="none" w:sz="0" w:space="0" w:color="auto"/>
          </w:divBdr>
        </w:div>
        <w:div w:id="1753503355">
          <w:marLeft w:val="640"/>
          <w:marRight w:val="0"/>
          <w:marTop w:val="0"/>
          <w:marBottom w:val="0"/>
          <w:divBdr>
            <w:top w:val="none" w:sz="0" w:space="0" w:color="auto"/>
            <w:left w:val="none" w:sz="0" w:space="0" w:color="auto"/>
            <w:bottom w:val="none" w:sz="0" w:space="0" w:color="auto"/>
            <w:right w:val="none" w:sz="0" w:space="0" w:color="auto"/>
          </w:divBdr>
        </w:div>
        <w:div w:id="653294336">
          <w:marLeft w:val="640"/>
          <w:marRight w:val="0"/>
          <w:marTop w:val="0"/>
          <w:marBottom w:val="0"/>
          <w:divBdr>
            <w:top w:val="none" w:sz="0" w:space="0" w:color="auto"/>
            <w:left w:val="none" w:sz="0" w:space="0" w:color="auto"/>
            <w:bottom w:val="none" w:sz="0" w:space="0" w:color="auto"/>
            <w:right w:val="none" w:sz="0" w:space="0" w:color="auto"/>
          </w:divBdr>
        </w:div>
        <w:div w:id="60714896">
          <w:marLeft w:val="640"/>
          <w:marRight w:val="0"/>
          <w:marTop w:val="0"/>
          <w:marBottom w:val="0"/>
          <w:divBdr>
            <w:top w:val="none" w:sz="0" w:space="0" w:color="auto"/>
            <w:left w:val="none" w:sz="0" w:space="0" w:color="auto"/>
            <w:bottom w:val="none" w:sz="0" w:space="0" w:color="auto"/>
            <w:right w:val="none" w:sz="0" w:space="0" w:color="auto"/>
          </w:divBdr>
        </w:div>
        <w:div w:id="1004750085">
          <w:marLeft w:val="640"/>
          <w:marRight w:val="0"/>
          <w:marTop w:val="0"/>
          <w:marBottom w:val="0"/>
          <w:divBdr>
            <w:top w:val="none" w:sz="0" w:space="0" w:color="auto"/>
            <w:left w:val="none" w:sz="0" w:space="0" w:color="auto"/>
            <w:bottom w:val="none" w:sz="0" w:space="0" w:color="auto"/>
            <w:right w:val="none" w:sz="0" w:space="0" w:color="auto"/>
          </w:divBdr>
        </w:div>
        <w:div w:id="671376477">
          <w:marLeft w:val="640"/>
          <w:marRight w:val="0"/>
          <w:marTop w:val="0"/>
          <w:marBottom w:val="0"/>
          <w:divBdr>
            <w:top w:val="none" w:sz="0" w:space="0" w:color="auto"/>
            <w:left w:val="none" w:sz="0" w:space="0" w:color="auto"/>
            <w:bottom w:val="none" w:sz="0" w:space="0" w:color="auto"/>
            <w:right w:val="none" w:sz="0" w:space="0" w:color="auto"/>
          </w:divBdr>
        </w:div>
        <w:div w:id="2129271068">
          <w:marLeft w:val="640"/>
          <w:marRight w:val="0"/>
          <w:marTop w:val="0"/>
          <w:marBottom w:val="0"/>
          <w:divBdr>
            <w:top w:val="none" w:sz="0" w:space="0" w:color="auto"/>
            <w:left w:val="none" w:sz="0" w:space="0" w:color="auto"/>
            <w:bottom w:val="none" w:sz="0" w:space="0" w:color="auto"/>
            <w:right w:val="none" w:sz="0" w:space="0" w:color="auto"/>
          </w:divBdr>
        </w:div>
        <w:div w:id="452214274">
          <w:marLeft w:val="640"/>
          <w:marRight w:val="0"/>
          <w:marTop w:val="0"/>
          <w:marBottom w:val="0"/>
          <w:divBdr>
            <w:top w:val="none" w:sz="0" w:space="0" w:color="auto"/>
            <w:left w:val="none" w:sz="0" w:space="0" w:color="auto"/>
            <w:bottom w:val="none" w:sz="0" w:space="0" w:color="auto"/>
            <w:right w:val="none" w:sz="0" w:space="0" w:color="auto"/>
          </w:divBdr>
        </w:div>
        <w:div w:id="856776595">
          <w:marLeft w:val="640"/>
          <w:marRight w:val="0"/>
          <w:marTop w:val="0"/>
          <w:marBottom w:val="0"/>
          <w:divBdr>
            <w:top w:val="none" w:sz="0" w:space="0" w:color="auto"/>
            <w:left w:val="none" w:sz="0" w:space="0" w:color="auto"/>
            <w:bottom w:val="none" w:sz="0" w:space="0" w:color="auto"/>
            <w:right w:val="none" w:sz="0" w:space="0" w:color="auto"/>
          </w:divBdr>
        </w:div>
        <w:div w:id="847795133">
          <w:marLeft w:val="640"/>
          <w:marRight w:val="0"/>
          <w:marTop w:val="0"/>
          <w:marBottom w:val="0"/>
          <w:divBdr>
            <w:top w:val="none" w:sz="0" w:space="0" w:color="auto"/>
            <w:left w:val="none" w:sz="0" w:space="0" w:color="auto"/>
            <w:bottom w:val="none" w:sz="0" w:space="0" w:color="auto"/>
            <w:right w:val="none" w:sz="0" w:space="0" w:color="auto"/>
          </w:divBdr>
        </w:div>
        <w:div w:id="2069762517">
          <w:marLeft w:val="640"/>
          <w:marRight w:val="0"/>
          <w:marTop w:val="0"/>
          <w:marBottom w:val="0"/>
          <w:divBdr>
            <w:top w:val="none" w:sz="0" w:space="0" w:color="auto"/>
            <w:left w:val="none" w:sz="0" w:space="0" w:color="auto"/>
            <w:bottom w:val="none" w:sz="0" w:space="0" w:color="auto"/>
            <w:right w:val="none" w:sz="0" w:space="0" w:color="auto"/>
          </w:divBdr>
        </w:div>
      </w:divsChild>
    </w:div>
    <w:div w:id="734471799">
      <w:bodyDiv w:val="1"/>
      <w:marLeft w:val="0"/>
      <w:marRight w:val="0"/>
      <w:marTop w:val="0"/>
      <w:marBottom w:val="0"/>
      <w:divBdr>
        <w:top w:val="none" w:sz="0" w:space="0" w:color="auto"/>
        <w:left w:val="none" w:sz="0" w:space="0" w:color="auto"/>
        <w:bottom w:val="none" w:sz="0" w:space="0" w:color="auto"/>
        <w:right w:val="none" w:sz="0" w:space="0" w:color="auto"/>
      </w:divBdr>
    </w:div>
    <w:div w:id="735785105">
      <w:bodyDiv w:val="1"/>
      <w:marLeft w:val="0"/>
      <w:marRight w:val="0"/>
      <w:marTop w:val="0"/>
      <w:marBottom w:val="0"/>
      <w:divBdr>
        <w:top w:val="none" w:sz="0" w:space="0" w:color="auto"/>
        <w:left w:val="none" w:sz="0" w:space="0" w:color="auto"/>
        <w:bottom w:val="none" w:sz="0" w:space="0" w:color="auto"/>
        <w:right w:val="none" w:sz="0" w:space="0" w:color="auto"/>
      </w:divBdr>
    </w:div>
    <w:div w:id="735935461">
      <w:bodyDiv w:val="1"/>
      <w:marLeft w:val="0"/>
      <w:marRight w:val="0"/>
      <w:marTop w:val="0"/>
      <w:marBottom w:val="0"/>
      <w:divBdr>
        <w:top w:val="none" w:sz="0" w:space="0" w:color="auto"/>
        <w:left w:val="none" w:sz="0" w:space="0" w:color="auto"/>
        <w:bottom w:val="none" w:sz="0" w:space="0" w:color="auto"/>
        <w:right w:val="none" w:sz="0" w:space="0" w:color="auto"/>
      </w:divBdr>
    </w:div>
    <w:div w:id="738869066">
      <w:bodyDiv w:val="1"/>
      <w:marLeft w:val="0"/>
      <w:marRight w:val="0"/>
      <w:marTop w:val="0"/>
      <w:marBottom w:val="0"/>
      <w:divBdr>
        <w:top w:val="none" w:sz="0" w:space="0" w:color="auto"/>
        <w:left w:val="none" w:sz="0" w:space="0" w:color="auto"/>
        <w:bottom w:val="none" w:sz="0" w:space="0" w:color="auto"/>
        <w:right w:val="none" w:sz="0" w:space="0" w:color="auto"/>
      </w:divBdr>
    </w:div>
    <w:div w:id="742677200">
      <w:bodyDiv w:val="1"/>
      <w:marLeft w:val="0"/>
      <w:marRight w:val="0"/>
      <w:marTop w:val="0"/>
      <w:marBottom w:val="0"/>
      <w:divBdr>
        <w:top w:val="none" w:sz="0" w:space="0" w:color="auto"/>
        <w:left w:val="none" w:sz="0" w:space="0" w:color="auto"/>
        <w:bottom w:val="none" w:sz="0" w:space="0" w:color="auto"/>
        <w:right w:val="none" w:sz="0" w:space="0" w:color="auto"/>
      </w:divBdr>
    </w:div>
    <w:div w:id="742683385">
      <w:bodyDiv w:val="1"/>
      <w:marLeft w:val="0"/>
      <w:marRight w:val="0"/>
      <w:marTop w:val="0"/>
      <w:marBottom w:val="0"/>
      <w:divBdr>
        <w:top w:val="none" w:sz="0" w:space="0" w:color="auto"/>
        <w:left w:val="none" w:sz="0" w:space="0" w:color="auto"/>
        <w:bottom w:val="none" w:sz="0" w:space="0" w:color="auto"/>
        <w:right w:val="none" w:sz="0" w:space="0" w:color="auto"/>
      </w:divBdr>
      <w:divsChild>
        <w:div w:id="1803383263">
          <w:marLeft w:val="640"/>
          <w:marRight w:val="0"/>
          <w:marTop w:val="0"/>
          <w:marBottom w:val="0"/>
          <w:divBdr>
            <w:top w:val="none" w:sz="0" w:space="0" w:color="auto"/>
            <w:left w:val="none" w:sz="0" w:space="0" w:color="auto"/>
            <w:bottom w:val="none" w:sz="0" w:space="0" w:color="auto"/>
            <w:right w:val="none" w:sz="0" w:space="0" w:color="auto"/>
          </w:divBdr>
        </w:div>
        <w:div w:id="234095180">
          <w:marLeft w:val="640"/>
          <w:marRight w:val="0"/>
          <w:marTop w:val="0"/>
          <w:marBottom w:val="0"/>
          <w:divBdr>
            <w:top w:val="none" w:sz="0" w:space="0" w:color="auto"/>
            <w:left w:val="none" w:sz="0" w:space="0" w:color="auto"/>
            <w:bottom w:val="none" w:sz="0" w:space="0" w:color="auto"/>
            <w:right w:val="none" w:sz="0" w:space="0" w:color="auto"/>
          </w:divBdr>
        </w:div>
        <w:div w:id="126827115">
          <w:marLeft w:val="640"/>
          <w:marRight w:val="0"/>
          <w:marTop w:val="0"/>
          <w:marBottom w:val="0"/>
          <w:divBdr>
            <w:top w:val="none" w:sz="0" w:space="0" w:color="auto"/>
            <w:left w:val="none" w:sz="0" w:space="0" w:color="auto"/>
            <w:bottom w:val="none" w:sz="0" w:space="0" w:color="auto"/>
            <w:right w:val="none" w:sz="0" w:space="0" w:color="auto"/>
          </w:divBdr>
        </w:div>
        <w:div w:id="349110669">
          <w:marLeft w:val="640"/>
          <w:marRight w:val="0"/>
          <w:marTop w:val="0"/>
          <w:marBottom w:val="0"/>
          <w:divBdr>
            <w:top w:val="none" w:sz="0" w:space="0" w:color="auto"/>
            <w:left w:val="none" w:sz="0" w:space="0" w:color="auto"/>
            <w:bottom w:val="none" w:sz="0" w:space="0" w:color="auto"/>
            <w:right w:val="none" w:sz="0" w:space="0" w:color="auto"/>
          </w:divBdr>
        </w:div>
        <w:div w:id="544099858">
          <w:marLeft w:val="640"/>
          <w:marRight w:val="0"/>
          <w:marTop w:val="0"/>
          <w:marBottom w:val="0"/>
          <w:divBdr>
            <w:top w:val="none" w:sz="0" w:space="0" w:color="auto"/>
            <w:left w:val="none" w:sz="0" w:space="0" w:color="auto"/>
            <w:bottom w:val="none" w:sz="0" w:space="0" w:color="auto"/>
            <w:right w:val="none" w:sz="0" w:space="0" w:color="auto"/>
          </w:divBdr>
        </w:div>
        <w:div w:id="359666424">
          <w:marLeft w:val="640"/>
          <w:marRight w:val="0"/>
          <w:marTop w:val="0"/>
          <w:marBottom w:val="0"/>
          <w:divBdr>
            <w:top w:val="none" w:sz="0" w:space="0" w:color="auto"/>
            <w:left w:val="none" w:sz="0" w:space="0" w:color="auto"/>
            <w:bottom w:val="none" w:sz="0" w:space="0" w:color="auto"/>
            <w:right w:val="none" w:sz="0" w:space="0" w:color="auto"/>
          </w:divBdr>
        </w:div>
        <w:div w:id="1281492635">
          <w:marLeft w:val="640"/>
          <w:marRight w:val="0"/>
          <w:marTop w:val="0"/>
          <w:marBottom w:val="0"/>
          <w:divBdr>
            <w:top w:val="none" w:sz="0" w:space="0" w:color="auto"/>
            <w:left w:val="none" w:sz="0" w:space="0" w:color="auto"/>
            <w:bottom w:val="none" w:sz="0" w:space="0" w:color="auto"/>
            <w:right w:val="none" w:sz="0" w:space="0" w:color="auto"/>
          </w:divBdr>
        </w:div>
        <w:div w:id="1079911116">
          <w:marLeft w:val="640"/>
          <w:marRight w:val="0"/>
          <w:marTop w:val="0"/>
          <w:marBottom w:val="0"/>
          <w:divBdr>
            <w:top w:val="none" w:sz="0" w:space="0" w:color="auto"/>
            <w:left w:val="none" w:sz="0" w:space="0" w:color="auto"/>
            <w:bottom w:val="none" w:sz="0" w:space="0" w:color="auto"/>
            <w:right w:val="none" w:sz="0" w:space="0" w:color="auto"/>
          </w:divBdr>
        </w:div>
        <w:div w:id="1483615173">
          <w:marLeft w:val="640"/>
          <w:marRight w:val="0"/>
          <w:marTop w:val="0"/>
          <w:marBottom w:val="0"/>
          <w:divBdr>
            <w:top w:val="none" w:sz="0" w:space="0" w:color="auto"/>
            <w:left w:val="none" w:sz="0" w:space="0" w:color="auto"/>
            <w:bottom w:val="none" w:sz="0" w:space="0" w:color="auto"/>
            <w:right w:val="none" w:sz="0" w:space="0" w:color="auto"/>
          </w:divBdr>
        </w:div>
        <w:div w:id="1715544525">
          <w:marLeft w:val="640"/>
          <w:marRight w:val="0"/>
          <w:marTop w:val="0"/>
          <w:marBottom w:val="0"/>
          <w:divBdr>
            <w:top w:val="none" w:sz="0" w:space="0" w:color="auto"/>
            <w:left w:val="none" w:sz="0" w:space="0" w:color="auto"/>
            <w:bottom w:val="none" w:sz="0" w:space="0" w:color="auto"/>
            <w:right w:val="none" w:sz="0" w:space="0" w:color="auto"/>
          </w:divBdr>
        </w:div>
        <w:div w:id="1255938251">
          <w:marLeft w:val="640"/>
          <w:marRight w:val="0"/>
          <w:marTop w:val="0"/>
          <w:marBottom w:val="0"/>
          <w:divBdr>
            <w:top w:val="none" w:sz="0" w:space="0" w:color="auto"/>
            <w:left w:val="none" w:sz="0" w:space="0" w:color="auto"/>
            <w:bottom w:val="none" w:sz="0" w:space="0" w:color="auto"/>
            <w:right w:val="none" w:sz="0" w:space="0" w:color="auto"/>
          </w:divBdr>
        </w:div>
        <w:div w:id="1077825107">
          <w:marLeft w:val="640"/>
          <w:marRight w:val="0"/>
          <w:marTop w:val="0"/>
          <w:marBottom w:val="0"/>
          <w:divBdr>
            <w:top w:val="none" w:sz="0" w:space="0" w:color="auto"/>
            <w:left w:val="none" w:sz="0" w:space="0" w:color="auto"/>
            <w:bottom w:val="none" w:sz="0" w:space="0" w:color="auto"/>
            <w:right w:val="none" w:sz="0" w:space="0" w:color="auto"/>
          </w:divBdr>
        </w:div>
        <w:div w:id="1556115227">
          <w:marLeft w:val="640"/>
          <w:marRight w:val="0"/>
          <w:marTop w:val="0"/>
          <w:marBottom w:val="0"/>
          <w:divBdr>
            <w:top w:val="none" w:sz="0" w:space="0" w:color="auto"/>
            <w:left w:val="none" w:sz="0" w:space="0" w:color="auto"/>
            <w:bottom w:val="none" w:sz="0" w:space="0" w:color="auto"/>
            <w:right w:val="none" w:sz="0" w:space="0" w:color="auto"/>
          </w:divBdr>
        </w:div>
        <w:div w:id="767652513">
          <w:marLeft w:val="640"/>
          <w:marRight w:val="0"/>
          <w:marTop w:val="0"/>
          <w:marBottom w:val="0"/>
          <w:divBdr>
            <w:top w:val="none" w:sz="0" w:space="0" w:color="auto"/>
            <w:left w:val="none" w:sz="0" w:space="0" w:color="auto"/>
            <w:bottom w:val="none" w:sz="0" w:space="0" w:color="auto"/>
            <w:right w:val="none" w:sz="0" w:space="0" w:color="auto"/>
          </w:divBdr>
        </w:div>
        <w:div w:id="937519059">
          <w:marLeft w:val="640"/>
          <w:marRight w:val="0"/>
          <w:marTop w:val="0"/>
          <w:marBottom w:val="0"/>
          <w:divBdr>
            <w:top w:val="none" w:sz="0" w:space="0" w:color="auto"/>
            <w:left w:val="none" w:sz="0" w:space="0" w:color="auto"/>
            <w:bottom w:val="none" w:sz="0" w:space="0" w:color="auto"/>
            <w:right w:val="none" w:sz="0" w:space="0" w:color="auto"/>
          </w:divBdr>
        </w:div>
        <w:div w:id="1461999315">
          <w:marLeft w:val="640"/>
          <w:marRight w:val="0"/>
          <w:marTop w:val="0"/>
          <w:marBottom w:val="0"/>
          <w:divBdr>
            <w:top w:val="none" w:sz="0" w:space="0" w:color="auto"/>
            <w:left w:val="none" w:sz="0" w:space="0" w:color="auto"/>
            <w:bottom w:val="none" w:sz="0" w:space="0" w:color="auto"/>
            <w:right w:val="none" w:sz="0" w:space="0" w:color="auto"/>
          </w:divBdr>
        </w:div>
        <w:div w:id="601185971">
          <w:marLeft w:val="640"/>
          <w:marRight w:val="0"/>
          <w:marTop w:val="0"/>
          <w:marBottom w:val="0"/>
          <w:divBdr>
            <w:top w:val="none" w:sz="0" w:space="0" w:color="auto"/>
            <w:left w:val="none" w:sz="0" w:space="0" w:color="auto"/>
            <w:bottom w:val="none" w:sz="0" w:space="0" w:color="auto"/>
            <w:right w:val="none" w:sz="0" w:space="0" w:color="auto"/>
          </w:divBdr>
        </w:div>
        <w:div w:id="465706568">
          <w:marLeft w:val="640"/>
          <w:marRight w:val="0"/>
          <w:marTop w:val="0"/>
          <w:marBottom w:val="0"/>
          <w:divBdr>
            <w:top w:val="none" w:sz="0" w:space="0" w:color="auto"/>
            <w:left w:val="none" w:sz="0" w:space="0" w:color="auto"/>
            <w:bottom w:val="none" w:sz="0" w:space="0" w:color="auto"/>
            <w:right w:val="none" w:sz="0" w:space="0" w:color="auto"/>
          </w:divBdr>
        </w:div>
        <w:div w:id="1495218071">
          <w:marLeft w:val="640"/>
          <w:marRight w:val="0"/>
          <w:marTop w:val="0"/>
          <w:marBottom w:val="0"/>
          <w:divBdr>
            <w:top w:val="none" w:sz="0" w:space="0" w:color="auto"/>
            <w:left w:val="none" w:sz="0" w:space="0" w:color="auto"/>
            <w:bottom w:val="none" w:sz="0" w:space="0" w:color="auto"/>
            <w:right w:val="none" w:sz="0" w:space="0" w:color="auto"/>
          </w:divBdr>
        </w:div>
        <w:div w:id="2008634252">
          <w:marLeft w:val="640"/>
          <w:marRight w:val="0"/>
          <w:marTop w:val="0"/>
          <w:marBottom w:val="0"/>
          <w:divBdr>
            <w:top w:val="none" w:sz="0" w:space="0" w:color="auto"/>
            <w:left w:val="none" w:sz="0" w:space="0" w:color="auto"/>
            <w:bottom w:val="none" w:sz="0" w:space="0" w:color="auto"/>
            <w:right w:val="none" w:sz="0" w:space="0" w:color="auto"/>
          </w:divBdr>
        </w:div>
        <w:div w:id="962618406">
          <w:marLeft w:val="640"/>
          <w:marRight w:val="0"/>
          <w:marTop w:val="0"/>
          <w:marBottom w:val="0"/>
          <w:divBdr>
            <w:top w:val="none" w:sz="0" w:space="0" w:color="auto"/>
            <w:left w:val="none" w:sz="0" w:space="0" w:color="auto"/>
            <w:bottom w:val="none" w:sz="0" w:space="0" w:color="auto"/>
            <w:right w:val="none" w:sz="0" w:space="0" w:color="auto"/>
          </w:divBdr>
        </w:div>
        <w:div w:id="826897288">
          <w:marLeft w:val="640"/>
          <w:marRight w:val="0"/>
          <w:marTop w:val="0"/>
          <w:marBottom w:val="0"/>
          <w:divBdr>
            <w:top w:val="none" w:sz="0" w:space="0" w:color="auto"/>
            <w:left w:val="none" w:sz="0" w:space="0" w:color="auto"/>
            <w:bottom w:val="none" w:sz="0" w:space="0" w:color="auto"/>
            <w:right w:val="none" w:sz="0" w:space="0" w:color="auto"/>
          </w:divBdr>
        </w:div>
        <w:div w:id="2004972278">
          <w:marLeft w:val="640"/>
          <w:marRight w:val="0"/>
          <w:marTop w:val="0"/>
          <w:marBottom w:val="0"/>
          <w:divBdr>
            <w:top w:val="none" w:sz="0" w:space="0" w:color="auto"/>
            <w:left w:val="none" w:sz="0" w:space="0" w:color="auto"/>
            <w:bottom w:val="none" w:sz="0" w:space="0" w:color="auto"/>
            <w:right w:val="none" w:sz="0" w:space="0" w:color="auto"/>
          </w:divBdr>
        </w:div>
        <w:div w:id="554005220">
          <w:marLeft w:val="640"/>
          <w:marRight w:val="0"/>
          <w:marTop w:val="0"/>
          <w:marBottom w:val="0"/>
          <w:divBdr>
            <w:top w:val="none" w:sz="0" w:space="0" w:color="auto"/>
            <w:left w:val="none" w:sz="0" w:space="0" w:color="auto"/>
            <w:bottom w:val="none" w:sz="0" w:space="0" w:color="auto"/>
            <w:right w:val="none" w:sz="0" w:space="0" w:color="auto"/>
          </w:divBdr>
        </w:div>
        <w:div w:id="91896867">
          <w:marLeft w:val="640"/>
          <w:marRight w:val="0"/>
          <w:marTop w:val="0"/>
          <w:marBottom w:val="0"/>
          <w:divBdr>
            <w:top w:val="none" w:sz="0" w:space="0" w:color="auto"/>
            <w:left w:val="none" w:sz="0" w:space="0" w:color="auto"/>
            <w:bottom w:val="none" w:sz="0" w:space="0" w:color="auto"/>
            <w:right w:val="none" w:sz="0" w:space="0" w:color="auto"/>
          </w:divBdr>
        </w:div>
        <w:div w:id="1293292008">
          <w:marLeft w:val="640"/>
          <w:marRight w:val="0"/>
          <w:marTop w:val="0"/>
          <w:marBottom w:val="0"/>
          <w:divBdr>
            <w:top w:val="none" w:sz="0" w:space="0" w:color="auto"/>
            <w:left w:val="none" w:sz="0" w:space="0" w:color="auto"/>
            <w:bottom w:val="none" w:sz="0" w:space="0" w:color="auto"/>
            <w:right w:val="none" w:sz="0" w:space="0" w:color="auto"/>
          </w:divBdr>
        </w:div>
        <w:div w:id="1850022635">
          <w:marLeft w:val="640"/>
          <w:marRight w:val="0"/>
          <w:marTop w:val="0"/>
          <w:marBottom w:val="0"/>
          <w:divBdr>
            <w:top w:val="none" w:sz="0" w:space="0" w:color="auto"/>
            <w:left w:val="none" w:sz="0" w:space="0" w:color="auto"/>
            <w:bottom w:val="none" w:sz="0" w:space="0" w:color="auto"/>
            <w:right w:val="none" w:sz="0" w:space="0" w:color="auto"/>
          </w:divBdr>
        </w:div>
        <w:div w:id="273903587">
          <w:marLeft w:val="640"/>
          <w:marRight w:val="0"/>
          <w:marTop w:val="0"/>
          <w:marBottom w:val="0"/>
          <w:divBdr>
            <w:top w:val="none" w:sz="0" w:space="0" w:color="auto"/>
            <w:left w:val="none" w:sz="0" w:space="0" w:color="auto"/>
            <w:bottom w:val="none" w:sz="0" w:space="0" w:color="auto"/>
            <w:right w:val="none" w:sz="0" w:space="0" w:color="auto"/>
          </w:divBdr>
        </w:div>
        <w:div w:id="1425877038">
          <w:marLeft w:val="640"/>
          <w:marRight w:val="0"/>
          <w:marTop w:val="0"/>
          <w:marBottom w:val="0"/>
          <w:divBdr>
            <w:top w:val="none" w:sz="0" w:space="0" w:color="auto"/>
            <w:left w:val="none" w:sz="0" w:space="0" w:color="auto"/>
            <w:bottom w:val="none" w:sz="0" w:space="0" w:color="auto"/>
            <w:right w:val="none" w:sz="0" w:space="0" w:color="auto"/>
          </w:divBdr>
        </w:div>
        <w:div w:id="2139180830">
          <w:marLeft w:val="640"/>
          <w:marRight w:val="0"/>
          <w:marTop w:val="0"/>
          <w:marBottom w:val="0"/>
          <w:divBdr>
            <w:top w:val="none" w:sz="0" w:space="0" w:color="auto"/>
            <w:left w:val="none" w:sz="0" w:space="0" w:color="auto"/>
            <w:bottom w:val="none" w:sz="0" w:space="0" w:color="auto"/>
            <w:right w:val="none" w:sz="0" w:space="0" w:color="auto"/>
          </w:divBdr>
        </w:div>
        <w:div w:id="1109812798">
          <w:marLeft w:val="640"/>
          <w:marRight w:val="0"/>
          <w:marTop w:val="0"/>
          <w:marBottom w:val="0"/>
          <w:divBdr>
            <w:top w:val="none" w:sz="0" w:space="0" w:color="auto"/>
            <w:left w:val="none" w:sz="0" w:space="0" w:color="auto"/>
            <w:bottom w:val="none" w:sz="0" w:space="0" w:color="auto"/>
            <w:right w:val="none" w:sz="0" w:space="0" w:color="auto"/>
          </w:divBdr>
        </w:div>
        <w:div w:id="409697106">
          <w:marLeft w:val="640"/>
          <w:marRight w:val="0"/>
          <w:marTop w:val="0"/>
          <w:marBottom w:val="0"/>
          <w:divBdr>
            <w:top w:val="none" w:sz="0" w:space="0" w:color="auto"/>
            <w:left w:val="none" w:sz="0" w:space="0" w:color="auto"/>
            <w:bottom w:val="none" w:sz="0" w:space="0" w:color="auto"/>
            <w:right w:val="none" w:sz="0" w:space="0" w:color="auto"/>
          </w:divBdr>
        </w:div>
        <w:div w:id="584808177">
          <w:marLeft w:val="640"/>
          <w:marRight w:val="0"/>
          <w:marTop w:val="0"/>
          <w:marBottom w:val="0"/>
          <w:divBdr>
            <w:top w:val="none" w:sz="0" w:space="0" w:color="auto"/>
            <w:left w:val="none" w:sz="0" w:space="0" w:color="auto"/>
            <w:bottom w:val="none" w:sz="0" w:space="0" w:color="auto"/>
            <w:right w:val="none" w:sz="0" w:space="0" w:color="auto"/>
          </w:divBdr>
        </w:div>
        <w:div w:id="1059547915">
          <w:marLeft w:val="640"/>
          <w:marRight w:val="0"/>
          <w:marTop w:val="0"/>
          <w:marBottom w:val="0"/>
          <w:divBdr>
            <w:top w:val="none" w:sz="0" w:space="0" w:color="auto"/>
            <w:left w:val="none" w:sz="0" w:space="0" w:color="auto"/>
            <w:bottom w:val="none" w:sz="0" w:space="0" w:color="auto"/>
            <w:right w:val="none" w:sz="0" w:space="0" w:color="auto"/>
          </w:divBdr>
        </w:div>
        <w:div w:id="582841434">
          <w:marLeft w:val="640"/>
          <w:marRight w:val="0"/>
          <w:marTop w:val="0"/>
          <w:marBottom w:val="0"/>
          <w:divBdr>
            <w:top w:val="none" w:sz="0" w:space="0" w:color="auto"/>
            <w:left w:val="none" w:sz="0" w:space="0" w:color="auto"/>
            <w:bottom w:val="none" w:sz="0" w:space="0" w:color="auto"/>
            <w:right w:val="none" w:sz="0" w:space="0" w:color="auto"/>
          </w:divBdr>
        </w:div>
        <w:div w:id="2144148987">
          <w:marLeft w:val="640"/>
          <w:marRight w:val="0"/>
          <w:marTop w:val="0"/>
          <w:marBottom w:val="0"/>
          <w:divBdr>
            <w:top w:val="none" w:sz="0" w:space="0" w:color="auto"/>
            <w:left w:val="none" w:sz="0" w:space="0" w:color="auto"/>
            <w:bottom w:val="none" w:sz="0" w:space="0" w:color="auto"/>
            <w:right w:val="none" w:sz="0" w:space="0" w:color="auto"/>
          </w:divBdr>
        </w:div>
        <w:div w:id="1638561573">
          <w:marLeft w:val="640"/>
          <w:marRight w:val="0"/>
          <w:marTop w:val="0"/>
          <w:marBottom w:val="0"/>
          <w:divBdr>
            <w:top w:val="none" w:sz="0" w:space="0" w:color="auto"/>
            <w:left w:val="none" w:sz="0" w:space="0" w:color="auto"/>
            <w:bottom w:val="none" w:sz="0" w:space="0" w:color="auto"/>
            <w:right w:val="none" w:sz="0" w:space="0" w:color="auto"/>
          </w:divBdr>
        </w:div>
        <w:div w:id="1316297232">
          <w:marLeft w:val="640"/>
          <w:marRight w:val="0"/>
          <w:marTop w:val="0"/>
          <w:marBottom w:val="0"/>
          <w:divBdr>
            <w:top w:val="none" w:sz="0" w:space="0" w:color="auto"/>
            <w:left w:val="none" w:sz="0" w:space="0" w:color="auto"/>
            <w:bottom w:val="none" w:sz="0" w:space="0" w:color="auto"/>
            <w:right w:val="none" w:sz="0" w:space="0" w:color="auto"/>
          </w:divBdr>
        </w:div>
        <w:div w:id="262031463">
          <w:marLeft w:val="640"/>
          <w:marRight w:val="0"/>
          <w:marTop w:val="0"/>
          <w:marBottom w:val="0"/>
          <w:divBdr>
            <w:top w:val="none" w:sz="0" w:space="0" w:color="auto"/>
            <w:left w:val="none" w:sz="0" w:space="0" w:color="auto"/>
            <w:bottom w:val="none" w:sz="0" w:space="0" w:color="auto"/>
            <w:right w:val="none" w:sz="0" w:space="0" w:color="auto"/>
          </w:divBdr>
        </w:div>
        <w:div w:id="1187255193">
          <w:marLeft w:val="640"/>
          <w:marRight w:val="0"/>
          <w:marTop w:val="0"/>
          <w:marBottom w:val="0"/>
          <w:divBdr>
            <w:top w:val="none" w:sz="0" w:space="0" w:color="auto"/>
            <w:left w:val="none" w:sz="0" w:space="0" w:color="auto"/>
            <w:bottom w:val="none" w:sz="0" w:space="0" w:color="auto"/>
            <w:right w:val="none" w:sz="0" w:space="0" w:color="auto"/>
          </w:divBdr>
        </w:div>
        <w:div w:id="1539925986">
          <w:marLeft w:val="640"/>
          <w:marRight w:val="0"/>
          <w:marTop w:val="0"/>
          <w:marBottom w:val="0"/>
          <w:divBdr>
            <w:top w:val="none" w:sz="0" w:space="0" w:color="auto"/>
            <w:left w:val="none" w:sz="0" w:space="0" w:color="auto"/>
            <w:bottom w:val="none" w:sz="0" w:space="0" w:color="auto"/>
            <w:right w:val="none" w:sz="0" w:space="0" w:color="auto"/>
          </w:divBdr>
        </w:div>
        <w:div w:id="1588034019">
          <w:marLeft w:val="640"/>
          <w:marRight w:val="0"/>
          <w:marTop w:val="0"/>
          <w:marBottom w:val="0"/>
          <w:divBdr>
            <w:top w:val="none" w:sz="0" w:space="0" w:color="auto"/>
            <w:left w:val="none" w:sz="0" w:space="0" w:color="auto"/>
            <w:bottom w:val="none" w:sz="0" w:space="0" w:color="auto"/>
            <w:right w:val="none" w:sz="0" w:space="0" w:color="auto"/>
          </w:divBdr>
        </w:div>
        <w:div w:id="926886783">
          <w:marLeft w:val="640"/>
          <w:marRight w:val="0"/>
          <w:marTop w:val="0"/>
          <w:marBottom w:val="0"/>
          <w:divBdr>
            <w:top w:val="none" w:sz="0" w:space="0" w:color="auto"/>
            <w:left w:val="none" w:sz="0" w:space="0" w:color="auto"/>
            <w:bottom w:val="none" w:sz="0" w:space="0" w:color="auto"/>
            <w:right w:val="none" w:sz="0" w:space="0" w:color="auto"/>
          </w:divBdr>
        </w:div>
        <w:div w:id="1870214679">
          <w:marLeft w:val="640"/>
          <w:marRight w:val="0"/>
          <w:marTop w:val="0"/>
          <w:marBottom w:val="0"/>
          <w:divBdr>
            <w:top w:val="none" w:sz="0" w:space="0" w:color="auto"/>
            <w:left w:val="none" w:sz="0" w:space="0" w:color="auto"/>
            <w:bottom w:val="none" w:sz="0" w:space="0" w:color="auto"/>
            <w:right w:val="none" w:sz="0" w:space="0" w:color="auto"/>
          </w:divBdr>
        </w:div>
        <w:div w:id="445781843">
          <w:marLeft w:val="640"/>
          <w:marRight w:val="0"/>
          <w:marTop w:val="0"/>
          <w:marBottom w:val="0"/>
          <w:divBdr>
            <w:top w:val="none" w:sz="0" w:space="0" w:color="auto"/>
            <w:left w:val="none" w:sz="0" w:space="0" w:color="auto"/>
            <w:bottom w:val="none" w:sz="0" w:space="0" w:color="auto"/>
            <w:right w:val="none" w:sz="0" w:space="0" w:color="auto"/>
          </w:divBdr>
        </w:div>
        <w:div w:id="1043946194">
          <w:marLeft w:val="640"/>
          <w:marRight w:val="0"/>
          <w:marTop w:val="0"/>
          <w:marBottom w:val="0"/>
          <w:divBdr>
            <w:top w:val="none" w:sz="0" w:space="0" w:color="auto"/>
            <w:left w:val="none" w:sz="0" w:space="0" w:color="auto"/>
            <w:bottom w:val="none" w:sz="0" w:space="0" w:color="auto"/>
            <w:right w:val="none" w:sz="0" w:space="0" w:color="auto"/>
          </w:divBdr>
        </w:div>
        <w:div w:id="1603294685">
          <w:marLeft w:val="640"/>
          <w:marRight w:val="0"/>
          <w:marTop w:val="0"/>
          <w:marBottom w:val="0"/>
          <w:divBdr>
            <w:top w:val="none" w:sz="0" w:space="0" w:color="auto"/>
            <w:left w:val="none" w:sz="0" w:space="0" w:color="auto"/>
            <w:bottom w:val="none" w:sz="0" w:space="0" w:color="auto"/>
            <w:right w:val="none" w:sz="0" w:space="0" w:color="auto"/>
          </w:divBdr>
        </w:div>
        <w:div w:id="1579093221">
          <w:marLeft w:val="640"/>
          <w:marRight w:val="0"/>
          <w:marTop w:val="0"/>
          <w:marBottom w:val="0"/>
          <w:divBdr>
            <w:top w:val="none" w:sz="0" w:space="0" w:color="auto"/>
            <w:left w:val="none" w:sz="0" w:space="0" w:color="auto"/>
            <w:bottom w:val="none" w:sz="0" w:space="0" w:color="auto"/>
            <w:right w:val="none" w:sz="0" w:space="0" w:color="auto"/>
          </w:divBdr>
        </w:div>
        <w:div w:id="1724982783">
          <w:marLeft w:val="640"/>
          <w:marRight w:val="0"/>
          <w:marTop w:val="0"/>
          <w:marBottom w:val="0"/>
          <w:divBdr>
            <w:top w:val="none" w:sz="0" w:space="0" w:color="auto"/>
            <w:left w:val="none" w:sz="0" w:space="0" w:color="auto"/>
            <w:bottom w:val="none" w:sz="0" w:space="0" w:color="auto"/>
            <w:right w:val="none" w:sz="0" w:space="0" w:color="auto"/>
          </w:divBdr>
        </w:div>
        <w:div w:id="859902677">
          <w:marLeft w:val="640"/>
          <w:marRight w:val="0"/>
          <w:marTop w:val="0"/>
          <w:marBottom w:val="0"/>
          <w:divBdr>
            <w:top w:val="none" w:sz="0" w:space="0" w:color="auto"/>
            <w:left w:val="none" w:sz="0" w:space="0" w:color="auto"/>
            <w:bottom w:val="none" w:sz="0" w:space="0" w:color="auto"/>
            <w:right w:val="none" w:sz="0" w:space="0" w:color="auto"/>
          </w:divBdr>
        </w:div>
        <w:div w:id="71004197">
          <w:marLeft w:val="640"/>
          <w:marRight w:val="0"/>
          <w:marTop w:val="0"/>
          <w:marBottom w:val="0"/>
          <w:divBdr>
            <w:top w:val="none" w:sz="0" w:space="0" w:color="auto"/>
            <w:left w:val="none" w:sz="0" w:space="0" w:color="auto"/>
            <w:bottom w:val="none" w:sz="0" w:space="0" w:color="auto"/>
            <w:right w:val="none" w:sz="0" w:space="0" w:color="auto"/>
          </w:divBdr>
        </w:div>
        <w:div w:id="645282233">
          <w:marLeft w:val="640"/>
          <w:marRight w:val="0"/>
          <w:marTop w:val="0"/>
          <w:marBottom w:val="0"/>
          <w:divBdr>
            <w:top w:val="none" w:sz="0" w:space="0" w:color="auto"/>
            <w:left w:val="none" w:sz="0" w:space="0" w:color="auto"/>
            <w:bottom w:val="none" w:sz="0" w:space="0" w:color="auto"/>
            <w:right w:val="none" w:sz="0" w:space="0" w:color="auto"/>
          </w:divBdr>
        </w:div>
        <w:div w:id="1213150843">
          <w:marLeft w:val="640"/>
          <w:marRight w:val="0"/>
          <w:marTop w:val="0"/>
          <w:marBottom w:val="0"/>
          <w:divBdr>
            <w:top w:val="none" w:sz="0" w:space="0" w:color="auto"/>
            <w:left w:val="none" w:sz="0" w:space="0" w:color="auto"/>
            <w:bottom w:val="none" w:sz="0" w:space="0" w:color="auto"/>
            <w:right w:val="none" w:sz="0" w:space="0" w:color="auto"/>
          </w:divBdr>
        </w:div>
        <w:div w:id="547257751">
          <w:marLeft w:val="640"/>
          <w:marRight w:val="0"/>
          <w:marTop w:val="0"/>
          <w:marBottom w:val="0"/>
          <w:divBdr>
            <w:top w:val="none" w:sz="0" w:space="0" w:color="auto"/>
            <w:left w:val="none" w:sz="0" w:space="0" w:color="auto"/>
            <w:bottom w:val="none" w:sz="0" w:space="0" w:color="auto"/>
            <w:right w:val="none" w:sz="0" w:space="0" w:color="auto"/>
          </w:divBdr>
        </w:div>
        <w:div w:id="268128531">
          <w:marLeft w:val="640"/>
          <w:marRight w:val="0"/>
          <w:marTop w:val="0"/>
          <w:marBottom w:val="0"/>
          <w:divBdr>
            <w:top w:val="none" w:sz="0" w:space="0" w:color="auto"/>
            <w:left w:val="none" w:sz="0" w:space="0" w:color="auto"/>
            <w:bottom w:val="none" w:sz="0" w:space="0" w:color="auto"/>
            <w:right w:val="none" w:sz="0" w:space="0" w:color="auto"/>
          </w:divBdr>
        </w:div>
        <w:div w:id="1193688542">
          <w:marLeft w:val="640"/>
          <w:marRight w:val="0"/>
          <w:marTop w:val="0"/>
          <w:marBottom w:val="0"/>
          <w:divBdr>
            <w:top w:val="none" w:sz="0" w:space="0" w:color="auto"/>
            <w:left w:val="none" w:sz="0" w:space="0" w:color="auto"/>
            <w:bottom w:val="none" w:sz="0" w:space="0" w:color="auto"/>
            <w:right w:val="none" w:sz="0" w:space="0" w:color="auto"/>
          </w:divBdr>
        </w:div>
        <w:div w:id="1724908272">
          <w:marLeft w:val="640"/>
          <w:marRight w:val="0"/>
          <w:marTop w:val="0"/>
          <w:marBottom w:val="0"/>
          <w:divBdr>
            <w:top w:val="none" w:sz="0" w:space="0" w:color="auto"/>
            <w:left w:val="none" w:sz="0" w:space="0" w:color="auto"/>
            <w:bottom w:val="none" w:sz="0" w:space="0" w:color="auto"/>
            <w:right w:val="none" w:sz="0" w:space="0" w:color="auto"/>
          </w:divBdr>
        </w:div>
        <w:div w:id="1208689492">
          <w:marLeft w:val="640"/>
          <w:marRight w:val="0"/>
          <w:marTop w:val="0"/>
          <w:marBottom w:val="0"/>
          <w:divBdr>
            <w:top w:val="none" w:sz="0" w:space="0" w:color="auto"/>
            <w:left w:val="none" w:sz="0" w:space="0" w:color="auto"/>
            <w:bottom w:val="none" w:sz="0" w:space="0" w:color="auto"/>
            <w:right w:val="none" w:sz="0" w:space="0" w:color="auto"/>
          </w:divBdr>
        </w:div>
        <w:div w:id="608270613">
          <w:marLeft w:val="640"/>
          <w:marRight w:val="0"/>
          <w:marTop w:val="0"/>
          <w:marBottom w:val="0"/>
          <w:divBdr>
            <w:top w:val="none" w:sz="0" w:space="0" w:color="auto"/>
            <w:left w:val="none" w:sz="0" w:space="0" w:color="auto"/>
            <w:bottom w:val="none" w:sz="0" w:space="0" w:color="auto"/>
            <w:right w:val="none" w:sz="0" w:space="0" w:color="auto"/>
          </w:divBdr>
        </w:div>
        <w:div w:id="1394742489">
          <w:marLeft w:val="640"/>
          <w:marRight w:val="0"/>
          <w:marTop w:val="0"/>
          <w:marBottom w:val="0"/>
          <w:divBdr>
            <w:top w:val="none" w:sz="0" w:space="0" w:color="auto"/>
            <w:left w:val="none" w:sz="0" w:space="0" w:color="auto"/>
            <w:bottom w:val="none" w:sz="0" w:space="0" w:color="auto"/>
            <w:right w:val="none" w:sz="0" w:space="0" w:color="auto"/>
          </w:divBdr>
        </w:div>
        <w:div w:id="705757704">
          <w:marLeft w:val="640"/>
          <w:marRight w:val="0"/>
          <w:marTop w:val="0"/>
          <w:marBottom w:val="0"/>
          <w:divBdr>
            <w:top w:val="none" w:sz="0" w:space="0" w:color="auto"/>
            <w:left w:val="none" w:sz="0" w:space="0" w:color="auto"/>
            <w:bottom w:val="none" w:sz="0" w:space="0" w:color="auto"/>
            <w:right w:val="none" w:sz="0" w:space="0" w:color="auto"/>
          </w:divBdr>
        </w:div>
        <w:div w:id="2022967076">
          <w:marLeft w:val="640"/>
          <w:marRight w:val="0"/>
          <w:marTop w:val="0"/>
          <w:marBottom w:val="0"/>
          <w:divBdr>
            <w:top w:val="none" w:sz="0" w:space="0" w:color="auto"/>
            <w:left w:val="none" w:sz="0" w:space="0" w:color="auto"/>
            <w:bottom w:val="none" w:sz="0" w:space="0" w:color="auto"/>
            <w:right w:val="none" w:sz="0" w:space="0" w:color="auto"/>
          </w:divBdr>
        </w:div>
        <w:div w:id="1418289728">
          <w:marLeft w:val="640"/>
          <w:marRight w:val="0"/>
          <w:marTop w:val="0"/>
          <w:marBottom w:val="0"/>
          <w:divBdr>
            <w:top w:val="none" w:sz="0" w:space="0" w:color="auto"/>
            <w:left w:val="none" w:sz="0" w:space="0" w:color="auto"/>
            <w:bottom w:val="none" w:sz="0" w:space="0" w:color="auto"/>
            <w:right w:val="none" w:sz="0" w:space="0" w:color="auto"/>
          </w:divBdr>
        </w:div>
        <w:div w:id="6760715">
          <w:marLeft w:val="640"/>
          <w:marRight w:val="0"/>
          <w:marTop w:val="0"/>
          <w:marBottom w:val="0"/>
          <w:divBdr>
            <w:top w:val="none" w:sz="0" w:space="0" w:color="auto"/>
            <w:left w:val="none" w:sz="0" w:space="0" w:color="auto"/>
            <w:bottom w:val="none" w:sz="0" w:space="0" w:color="auto"/>
            <w:right w:val="none" w:sz="0" w:space="0" w:color="auto"/>
          </w:divBdr>
        </w:div>
        <w:div w:id="1626305898">
          <w:marLeft w:val="640"/>
          <w:marRight w:val="0"/>
          <w:marTop w:val="0"/>
          <w:marBottom w:val="0"/>
          <w:divBdr>
            <w:top w:val="none" w:sz="0" w:space="0" w:color="auto"/>
            <w:left w:val="none" w:sz="0" w:space="0" w:color="auto"/>
            <w:bottom w:val="none" w:sz="0" w:space="0" w:color="auto"/>
            <w:right w:val="none" w:sz="0" w:space="0" w:color="auto"/>
          </w:divBdr>
        </w:div>
        <w:div w:id="633289130">
          <w:marLeft w:val="640"/>
          <w:marRight w:val="0"/>
          <w:marTop w:val="0"/>
          <w:marBottom w:val="0"/>
          <w:divBdr>
            <w:top w:val="none" w:sz="0" w:space="0" w:color="auto"/>
            <w:left w:val="none" w:sz="0" w:space="0" w:color="auto"/>
            <w:bottom w:val="none" w:sz="0" w:space="0" w:color="auto"/>
            <w:right w:val="none" w:sz="0" w:space="0" w:color="auto"/>
          </w:divBdr>
        </w:div>
        <w:div w:id="264844931">
          <w:marLeft w:val="640"/>
          <w:marRight w:val="0"/>
          <w:marTop w:val="0"/>
          <w:marBottom w:val="0"/>
          <w:divBdr>
            <w:top w:val="none" w:sz="0" w:space="0" w:color="auto"/>
            <w:left w:val="none" w:sz="0" w:space="0" w:color="auto"/>
            <w:bottom w:val="none" w:sz="0" w:space="0" w:color="auto"/>
            <w:right w:val="none" w:sz="0" w:space="0" w:color="auto"/>
          </w:divBdr>
        </w:div>
        <w:div w:id="623737667">
          <w:marLeft w:val="640"/>
          <w:marRight w:val="0"/>
          <w:marTop w:val="0"/>
          <w:marBottom w:val="0"/>
          <w:divBdr>
            <w:top w:val="none" w:sz="0" w:space="0" w:color="auto"/>
            <w:left w:val="none" w:sz="0" w:space="0" w:color="auto"/>
            <w:bottom w:val="none" w:sz="0" w:space="0" w:color="auto"/>
            <w:right w:val="none" w:sz="0" w:space="0" w:color="auto"/>
          </w:divBdr>
        </w:div>
        <w:div w:id="91629440">
          <w:marLeft w:val="640"/>
          <w:marRight w:val="0"/>
          <w:marTop w:val="0"/>
          <w:marBottom w:val="0"/>
          <w:divBdr>
            <w:top w:val="none" w:sz="0" w:space="0" w:color="auto"/>
            <w:left w:val="none" w:sz="0" w:space="0" w:color="auto"/>
            <w:bottom w:val="none" w:sz="0" w:space="0" w:color="auto"/>
            <w:right w:val="none" w:sz="0" w:space="0" w:color="auto"/>
          </w:divBdr>
        </w:div>
        <w:div w:id="775368412">
          <w:marLeft w:val="640"/>
          <w:marRight w:val="0"/>
          <w:marTop w:val="0"/>
          <w:marBottom w:val="0"/>
          <w:divBdr>
            <w:top w:val="none" w:sz="0" w:space="0" w:color="auto"/>
            <w:left w:val="none" w:sz="0" w:space="0" w:color="auto"/>
            <w:bottom w:val="none" w:sz="0" w:space="0" w:color="auto"/>
            <w:right w:val="none" w:sz="0" w:space="0" w:color="auto"/>
          </w:divBdr>
        </w:div>
        <w:div w:id="1833256760">
          <w:marLeft w:val="640"/>
          <w:marRight w:val="0"/>
          <w:marTop w:val="0"/>
          <w:marBottom w:val="0"/>
          <w:divBdr>
            <w:top w:val="none" w:sz="0" w:space="0" w:color="auto"/>
            <w:left w:val="none" w:sz="0" w:space="0" w:color="auto"/>
            <w:bottom w:val="none" w:sz="0" w:space="0" w:color="auto"/>
            <w:right w:val="none" w:sz="0" w:space="0" w:color="auto"/>
          </w:divBdr>
        </w:div>
        <w:div w:id="1681735418">
          <w:marLeft w:val="640"/>
          <w:marRight w:val="0"/>
          <w:marTop w:val="0"/>
          <w:marBottom w:val="0"/>
          <w:divBdr>
            <w:top w:val="none" w:sz="0" w:space="0" w:color="auto"/>
            <w:left w:val="none" w:sz="0" w:space="0" w:color="auto"/>
            <w:bottom w:val="none" w:sz="0" w:space="0" w:color="auto"/>
            <w:right w:val="none" w:sz="0" w:space="0" w:color="auto"/>
          </w:divBdr>
        </w:div>
        <w:div w:id="889732838">
          <w:marLeft w:val="640"/>
          <w:marRight w:val="0"/>
          <w:marTop w:val="0"/>
          <w:marBottom w:val="0"/>
          <w:divBdr>
            <w:top w:val="none" w:sz="0" w:space="0" w:color="auto"/>
            <w:left w:val="none" w:sz="0" w:space="0" w:color="auto"/>
            <w:bottom w:val="none" w:sz="0" w:space="0" w:color="auto"/>
            <w:right w:val="none" w:sz="0" w:space="0" w:color="auto"/>
          </w:divBdr>
        </w:div>
        <w:div w:id="2082436491">
          <w:marLeft w:val="640"/>
          <w:marRight w:val="0"/>
          <w:marTop w:val="0"/>
          <w:marBottom w:val="0"/>
          <w:divBdr>
            <w:top w:val="none" w:sz="0" w:space="0" w:color="auto"/>
            <w:left w:val="none" w:sz="0" w:space="0" w:color="auto"/>
            <w:bottom w:val="none" w:sz="0" w:space="0" w:color="auto"/>
            <w:right w:val="none" w:sz="0" w:space="0" w:color="auto"/>
          </w:divBdr>
        </w:div>
        <w:div w:id="1558512804">
          <w:marLeft w:val="640"/>
          <w:marRight w:val="0"/>
          <w:marTop w:val="0"/>
          <w:marBottom w:val="0"/>
          <w:divBdr>
            <w:top w:val="none" w:sz="0" w:space="0" w:color="auto"/>
            <w:left w:val="none" w:sz="0" w:space="0" w:color="auto"/>
            <w:bottom w:val="none" w:sz="0" w:space="0" w:color="auto"/>
            <w:right w:val="none" w:sz="0" w:space="0" w:color="auto"/>
          </w:divBdr>
        </w:div>
        <w:div w:id="1743134559">
          <w:marLeft w:val="640"/>
          <w:marRight w:val="0"/>
          <w:marTop w:val="0"/>
          <w:marBottom w:val="0"/>
          <w:divBdr>
            <w:top w:val="none" w:sz="0" w:space="0" w:color="auto"/>
            <w:left w:val="none" w:sz="0" w:space="0" w:color="auto"/>
            <w:bottom w:val="none" w:sz="0" w:space="0" w:color="auto"/>
            <w:right w:val="none" w:sz="0" w:space="0" w:color="auto"/>
          </w:divBdr>
        </w:div>
        <w:div w:id="1155296771">
          <w:marLeft w:val="640"/>
          <w:marRight w:val="0"/>
          <w:marTop w:val="0"/>
          <w:marBottom w:val="0"/>
          <w:divBdr>
            <w:top w:val="none" w:sz="0" w:space="0" w:color="auto"/>
            <w:left w:val="none" w:sz="0" w:space="0" w:color="auto"/>
            <w:bottom w:val="none" w:sz="0" w:space="0" w:color="auto"/>
            <w:right w:val="none" w:sz="0" w:space="0" w:color="auto"/>
          </w:divBdr>
        </w:div>
        <w:div w:id="2089106834">
          <w:marLeft w:val="640"/>
          <w:marRight w:val="0"/>
          <w:marTop w:val="0"/>
          <w:marBottom w:val="0"/>
          <w:divBdr>
            <w:top w:val="none" w:sz="0" w:space="0" w:color="auto"/>
            <w:left w:val="none" w:sz="0" w:space="0" w:color="auto"/>
            <w:bottom w:val="none" w:sz="0" w:space="0" w:color="auto"/>
            <w:right w:val="none" w:sz="0" w:space="0" w:color="auto"/>
          </w:divBdr>
        </w:div>
        <w:div w:id="586235782">
          <w:marLeft w:val="640"/>
          <w:marRight w:val="0"/>
          <w:marTop w:val="0"/>
          <w:marBottom w:val="0"/>
          <w:divBdr>
            <w:top w:val="none" w:sz="0" w:space="0" w:color="auto"/>
            <w:left w:val="none" w:sz="0" w:space="0" w:color="auto"/>
            <w:bottom w:val="none" w:sz="0" w:space="0" w:color="auto"/>
            <w:right w:val="none" w:sz="0" w:space="0" w:color="auto"/>
          </w:divBdr>
        </w:div>
        <w:div w:id="785464408">
          <w:marLeft w:val="640"/>
          <w:marRight w:val="0"/>
          <w:marTop w:val="0"/>
          <w:marBottom w:val="0"/>
          <w:divBdr>
            <w:top w:val="none" w:sz="0" w:space="0" w:color="auto"/>
            <w:left w:val="none" w:sz="0" w:space="0" w:color="auto"/>
            <w:bottom w:val="none" w:sz="0" w:space="0" w:color="auto"/>
            <w:right w:val="none" w:sz="0" w:space="0" w:color="auto"/>
          </w:divBdr>
        </w:div>
        <w:div w:id="482282935">
          <w:marLeft w:val="640"/>
          <w:marRight w:val="0"/>
          <w:marTop w:val="0"/>
          <w:marBottom w:val="0"/>
          <w:divBdr>
            <w:top w:val="none" w:sz="0" w:space="0" w:color="auto"/>
            <w:left w:val="none" w:sz="0" w:space="0" w:color="auto"/>
            <w:bottom w:val="none" w:sz="0" w:space="0" w:color="auto"/>
            <w:right w:val="none" w:sz="0" w:space="0" w:color="auto"/>
          </w:divBdr>
        </w:div>
        <w:div w:id="2125615251">
          <w:marLeft w:val="640"/>
          <w:marRight w:val="0"/>
          <w:marTop w:val="0"/>
          <w:marBottom w:val="0"/>
          <w:divBdr>
            <w:top w:val="none" w:sz="0" w:space="0" w:color="auto"/>
            <w:left w:val="none" w:sz="0" w:space="0" w:color="auto"/>
            <w:bottom w:val="none" w:sz="0" w:space="0" w:color="auto"/>
            <w:right w:val="none" w:sz="0" w:space="0" w:color="auto"/>
          </w:divBdr>
        </w:div>
        <w:div w:id="1789658988">
          <w:marLeft w:val="640"/>
          <w:marRight w:val="0"/>
          <w:marTop w:val="0"/>
          <w:marBottom w:val="0"/>
          <w:divBdr>
            <w:top w:val="none" w:sz="0" w:space="0" w:color="auto"/>
            <w:left w:val="none" w:sz="0" w:space="0" w:color="auto"/>
            <w:bottom w:val="none" w:sz="0" w:space="0" w:color="auto"/>
            <w:right w:val="none" w:sz="0" w:space="0" w:color="auto"/>
          </w:divBdr>
        </w:div>
        <w:div w:id="697507622">
          <w:marLeft w:val="640"/>
          <w:marRight w:val="0"/>
          <w:marTop w:val="0"/>
          <w:marBottom w:val="0"/>
          <w:divBdr>
            <w:top w:val="none" w:sz="0" w:space="0" w:color="auto"/>
            <w:left w:val="none" w:sz="0" w:space="0" w:color="auto"/>
            <w:bottom w:val="none" w:sz="0" w:space="0" w:color="auto"/>
            <w:right w:val="none" w:sz="0" w:space="0" w:color="auto"/>
          </w:divBdr>
        </w:div>
        <w:div w:id="2517968">
          <w:marLeft w:val="640"/>
          <w:marRight w:val="0"/>
          <w:marTop w:val="0"/>
          <w:marBottom w:val="0"/>
          <w:divBdr>
            <w:top w:val="none" w:sz="0" w:space="0" w:color="auto"/>
            <w:left w:val="none" w:sz="0" w:space="0" w:color="auto"/>
            <w:bottom w:val="none" w:sz="0" w:space="0" w:color="auto"/>
            <w:right w:val="none" w:sz="0" w:space="0" w:color="auto"/>
          </w:divBdr>
        </w:div>
      </w:divsChild>
    </w:div>
    <w:div w:id="746073070">
      <w:bodyDiv w:val="1"/>
      <w:marLeft w:val="0"/>
      <w:marRight w:val="0"/>
      <w:marTop w:val="0"/>
      <w:marBottom w:val="0"/>
      <w:divBdr>
        <w:top w:val="none" w:sz="0" w:space="0" w:color="auto"/>
        <w:left w:val="none" w:sz="0" w:space="0" w:color="auto"/>
        <w:bottom w:val="none" w:sz="0" w:space="0" w:color="auto"/>
        <w:right w:val="none" w:sz="0" w:space="0" w:color="auto"/>
      </w:divBdr>
    </w:div>
    <w:div w:id="747579307">
      <w:bodyDiv w:val="1"/>
      <w:marLeft w:val="0"/>
      <w:marRight w:val="0"/>
      <w:marTop w:val="0"/>
      <w:marBottom w:val="0"/>
      <w:divBdr>
        <w:top w:val="none" w:sz="0" w:space="0" w:color="auto"/>
        <w:left w:val="none" w:sz="0" w:space="0" w:color="auto"/>
        <w:bottom w:val="none" w:sz="0" w:space="0" w:color="auto"/>
        <w:right w:val="none" w:sz="0" w:space="0" w:color="auto"/>
      </w:divBdr>
    </w:div>
    <w:div w:id="755173491">
      <w:bodyDiv w:val="1"/>
      <w:marLeft w:val="0"/>
      <w:marRight w:val="0"/>
      <w:marTop w:val="0"/>
      <w:marBottom w:val="0"/>
      <w:divBdr>
        <w:top w:val="none" w:sz="0" w:space="0" w:color="auto"/>
        <w:left w:val="none" w:sz="0" w:space="0" w:color="auto"/>
        <w:bottom w:val="none" w:sz="0" w:space="0" w:color="auto"/>
        <w:right w:val="none" w:sz="0" w:space="0" w:color="auto"/>
      </w:divBdr>
    </w:div>
    <w:div w:id="755370416">
      <w:bodyDiv w:val="1"/>
      <w:marLeft w:val="0"/>
      <w:marRight w:val="0"/>
      <w:marTop w:val="0"/>
      <w:marBottom w:val="0"/>
      <w:divBdr>
        <w:top w:val="none" w:sz="0" w:space="0" w:color="auto"/>
        <w:left w:val="none" w:sz="0" w:space="0" w:color="auto"/>
        <w:bottom w:val="none" w:sz="0" w:space="0" w:color="auto"/>
        <w:right w:val="none" w:sz="0" w:space="0" w:color="auto"/>
      </w:divBdr>
      <w:divsChild>
        <w:div w:id="1578590977">
          <w:marLeft w:val="480"/>
          <w:marRight w:val="0"/>
          <w:marTop w:val="0"/>
          <w:marBottom w:val="0"/>
          <w:divBdr>
            <w:top w:val="none" w:sz="0" w:space="0" w:color="auto"/>
            <w:left w:val="none" w:sz="0" w:space="0" w:color="auto"/>
            <w:bottom w:val="none" w:sz="0" w:space="0" w:color="auto"/>
            <w:right w:val="none" w:sz="0" w:space="0" w:color="auto"/>
          </w:divBdr>
        </w:div>
        <w:div w:id="2026401158">
          <w:marLeft w:val="480"/>
          <w:marRight w:val="0"/>
          <w:marTop w:val="0"/>
          <w:marBottom w:val="0"/>
          <w:divBdr>
            <w:top w:val="none" w:sz="0" w:space="0" w:color="auto"/>
            <w:left w:val="none" w:sz="0" w:space="0" w:color="auto"/>
            <w:bottom w:val="none" w:sz="0" w:space="0" w:color="auto"/>
            <w:right w:val="none" w:sz="0" w:space="0" w:color="auto"/>
          </w:divBdr>
        </w:div>
        <w:div w:id="607005463">
          <w:marLeft w:val="480"/>
          <w:marRight w:val="0"/>
          <w:marTop w:val="0"/>
          <w:marBottom w:val="0"/>
          <w:divBdr>
            <w:top w:val="none" w:sz="0" w:space="0" w:color="auto"/>
            <w:left w:val="none" w:sz="0" w:space="0" w:color="auto"/>
            <w:bottom w:val="none" w:sz="0" w:space="0" w:color="auto"/>
            <w:right w:val="none" w:sz="0" w:space="0" w:color="auto"/>
          </w:divBdr>
        </w:div>
        <w:div w:id="322053190">
          <w:marLeft w:val="480"/>
          <w:marRight w:val="0"/>
          <w:marTop w:val="0"/>
          <w:marBottom w:val="0"/>
          <w:divBdr>
            <w:top w:val="none" w:sz="0" w:space="0" w:color="auto"/>
            <w:left w:val="none" w:sz="0" w:space="0" w:color="auto"/>
            <w:bottom w:val="none" w:sz="0" w:space="0" w:color="auto"/>
            <w:right w:val="none" w:sz="0" w:space="0" w:color="auto"/>
          </w:divBdr>
        </w:div>
        <w:div w:id="1053456778">
          <w:marLeft w:val="480"/>
          <w:marRight w:val="0"/>
          <w:marTop w:val="0"/>
          <w:marBottom w:val="0"/>
          <w:divBdr>
            <w:top w:val="none" w:sz="0" w:space="0" w:color="auto"/>
            <w:left w:val="none" w:sz="0" w:space="0" w:color="auto"/>
            <w:bottom w:val="none" w:sz="0" w:space="0" w:color="auto"/>
            <w:right w:val="none" w:sz="0" w:space="0" w:color="auto"/>
          </w:divBdr>
        </w:div>
        <w:div w:id="1086879002">
          <w:marLeft w:val="480"/>
          <w:marRight w:val="0"/>
          <w:marTop w:val="0"/>
          <w:marBottom w:val="0"/>
          <w:divBdr>
            <w:top w:val="none" w:sz="0" w:space="0" w:color="auto"/>
            <w:left w:val="none" w:sz="0" w:space="0" w:color="auto"/>
            <w:bottom w:val="none" w:sz="0" w:space="0" w:color="auto"/>
            <w:right w:val="none" w:sz="0" w:space="0" w:color="auto"/>
          </w:divBdr>
        </w:div>
        <w:div w:id="1908147759">
          <w:marLeft w:val="480"/>
          <w:marRight w:val="0"/>
          <w:marTop w:val="0"/>
          <w:marBottom w:val="0"/>
          <w:divBdr>
            <w:top w:val="none" w:sz="0" w:space="0" w:color="auto"/>
            <w:left w:val="none" w:sz="0" w:space="0" w:color="auto"/>
            <w:bottom w:val="none" w:sz="0" w:space="0" w:color="auto"/>
            <w:right w:val="none" w:sz="0" w:space="0" w:color="auto"/>
          </w:divBdr>
        </w:div>
        <w:div w:id="2019428050">
          <w:marLeft w:val="480"/>
          <w:marRight w:val="0"/>
          <w:marTop w:val="0"/>
          <w:marBottom w:val="0"/>
          <w:divBdr>
            <w:top w:val="none" w:sz="0" w:space="0" w:color="auto"/>
            <w:left w:val="none" w:sz="0" w:space="0" w:color="auto"/>
            <w:bottom w:val="none" w:sz="0" w:space="0" w:color="auto"/>
            <w:right w:val="none" w:sz="0" w:space="0" w:color="auto"/>
          </w:divBdr>
        </w:div>
        <w:div w:id="1066025862">
          <w:marLeft w:val="480"/>
          <w:marRight w:val="0"/>
          <w:marTop w:val="0"/>
          <w:marBottom w:val="0"/>
          <w:divBdr>
            <w:top w:val="none" w:sz="0" w:space="0" w:color="auto"/>
            <w:left w:val="none" w:sz="0" w:space="0" w:color="auto"/>
            <w:bottom w:val="none" w:sz="0" w:space="0" w:color="auto"/>
            <w:right w:val="none" w:sz="0" w:space="0" w:color="auto"/>
          </w:divBdr>
        </w:div>
        <w:div w:id="1099443597">
          <w:marLeft w:val="480"/>
          <w:marRight w:val="0"/>
          <w:marTop w:val="0"/>
          <w:marBottom w:val="0"/>
          <w:divBdr>
            <w:top w:val="none" w:sz="0" w:space="0" w:color="auto"/>
            <w:left w:val="none" w:sz="0" w:space="0" w:color="auto"/>
            <w:bottom w:val="none" w:sz="0" w:space="0" w:color="auto"/>
            <w:right w:val="none" w:sz="0" w:space="0" w:color="auto"/>
          </w:divBdr>
        </w:div>
        <w:div w:id="1131095271">
          <w:marLeft w:val="480"/>
          <w:marRight w:val="0"/>
          <w:marTop w:val="0"/>
          <w:marBottom w:val="0"/>
          <w:divBdr>
            <w:top w:val="none" w:sz="0" w:space="0" w:color="auto"/>
            <w:left w:val="none" w:sz="0" w:space="0" w:color="auto"/>
            <w:bottom w:val="none" w:sz="0" w:space="0" w:color="auto"/>
            <w:right w:val="none" w:sz="0" w:space="0" w:color="auto"/>
          </w:divBdr>
        </w:div>
        <w:div w:id="1172181816">
          <w:marLeft w:val="480"/>
          <w:marRight w:val="0"/>
          <w:marTop w:val="0"/>
          <w:marBottom w:val="0"/>
          <w:divBdr>
            <w:top w:val="none" w:sz="0" w:space="0" w:color="auto"/>
            <w:left w:val="none" w:sz="0" w:space="0" w:color="auto"/>
            <w:bottom w:val="none" w:sz="0" w:space="0" w:color="auto"/>
            <w:right w:val="none" w:sz="0" w:space="0" w:color="auto"/>
          </w:divBdr>
        </w:div>
        <w:div w:id="646783778">
          <w:marLeft w:val="480"/>
          <w:marRight w:val="0"/>
          <w:marTop w:val="0"/>
          <w:marBottom w:val="0"/>
          <w:divBdr>
            <w:top w:val="none" w:sz="0" w:space="0" w:color="auto"/>
            <w:left w:val="none" w:sz="0" w:space="0" w:color="auto"/>
            <w:bottom w:val="none" w:sz="0" w:space="0" w:color="auto"/>
            <w:right w:val="none" w:sz="0" w:space="0" w:color="auto"/>
          </w:divBdr>
        </w:div>
        <w:div w:id="613177226">
          <w:marLeft w:val="480"/>
          <w:marRight w:val="0"/>
          <w:marTop w:val="0"/>
          <w:marBottom w:val="0"/>
          <w:divBdr>
            <w:top w:val="none" w:sz="0" w:space="0" w:color="auto"/>
            <w:left w:val="none" w:sz="0" w:space="0" w:color="auto"/>
            <w:bottom w:val="none" w:sz="0" w:space="0" w:color="auto"/>
            <w:right w:val="none" w:sz="0" w:space="0" w:color="auto"/>
          </w:divBdr>
        </w:div>
        <w:div w:id="58671271">
          <w:marLeft w:val="480"/>
          <w:marRight w:val="0"/>
          <w:marTop w:val="0"/>
          <w:marBottom w:val="0"/>
          <w:divBdr>
            <w:top w:val="none" w:sz="0" w:space="0" w:color="auto"/>
            <w:left w:val="none" w:sz="0" w:space="0" w:color="auto"/>
            <w:bottom w:val="none" w:sz="0" w:space="0" w:color="auto"/>
            <w:right w:val="none" w:sz="0" w:space="0" w:color="auto"/>
          </w:divBdr>
        </w:div>
        <w:div w:id="1131821661">
          <w:marLeft w:val="480"/>
          <w:marRight w:val="0"/>
          <w:marTop w:val="0"/>
          <w:marBottom w:val="0"/>
          <w:divBdr>
            <w:top w:val="none" w:sz="0" w:space="0" w:color="auto"/>
            <w:left w:val="none" w:sz="0" w:space="0" w:color="auto"/>
            <w:bottom w:val="none" w:sz="0" w:space="0" w:color="auto"/>
            <w:right w:val="none" w:sz="0" w:space="0" w:color="auto"/>
          </w:divBdr>
        </w:div>
        <w:div w:id="1034888723">
          <w:marLeft w:val="480"/>
          <w:marRight w:val="0"/>
          <w:marTop w:val="0"/>
          <w:marBottom w:val="0"/>
          <w:divBdr>
            <w:top w:val="none" w:sz="0" w:space="0" w:color="auto"/>
            <w:left w:val="none" w:sz="0" w:space="0" w:color="auto"/>
            <w:bottom w:val="none" w:sz="0" w:space="0" w:color="auto"/>
            <w:right w:val="none" w:sz="0" w:space="0" w:color="auto"/>
          </w:divBdr>
        </w:div>
        <w:div w:id="1132406772">
          <w:marLeft w:val="480"/>
          <w:marRight w:val="0"/>
          <w:marTop w:val="0"/>
          <w:marBottom w:val="0"/>
          <w:divBdr>
            <w:top w:val="none" w:sz="0" w:space="0" w:color="auto"/>
            <w:left w:val="none" w:sz="0" w:space="0" w:color="auto"/>
            <w:bottom w:val="none" w:sz="0" w:space="0" w:color="auto"/>
            <w:right w:val="none" w:sz="0" w:space="0" w:color="auto"/>
          </w:divBdr>
        </w:div>
        <w:div w:id="1888953631">
          <w:marLeft w:val="480"/>
          <w:marRight w:val="0"/>
          <w:marTop w:val="0"/>
          <w:marBottom w:val="0"/>
          <w:divBdr>
            <w:top w:val="none" w:sz="0" w:space="0" w:color="auto"/>
            <w:left w:val="none" w:sz="0" w:space="0" w:color="auto"/>
            <w:bottom w:val="none" w:sz="0" w:space="0" w:color="auto"/>
            <w:right w:val="none" w:sz="0" w:space="0" w:color="auto"/>
          </w:divBdr>
        </w:div>
        <w:div w:id="802121099">
          <w:marLeft w:val="480"/>
          <w:marRight w:val="0"/>
          <w:marTop w:val="0"/>
          <w:marBottom w:val="0"/>
          <w:divBdr>
            <w:top w:val="none" w:sz="0" w:space="0" w:color="auto"/>
            <w:left w:val="none" w:sz="0" w:space="0" w:color="auto"/>
            <w:bottom w:val="none" w:sz="0" w:space="0" w:color="auto"/>
            <w:right w:val="none" w:sz="0" w:space="0" w:color="auto"/>
          </w:divBdr>
        </w:div>
        <w:div w:id="1073964280">
          <w:marLeft w:val="480"/>
          <w:marRight w:val="0"/>
          <w:marTop w:val="0"/>
          <w:marBottom w:val="0"/>
          <w:divBdr>
            <w:top w:val="none" w:sz="0" w:space="0" w:color="auto"/>
            <w:left w:val="none" w:sz="0" w:space="0" w:color="auto"/>
            <w:bottom w:val="none" w:sz="0" w:space="0" w:color="auto"/>
            <w:right w:val="none" w:sz="0" w:space="0" w:color="auto"/>
          </w:divBdr>
        </w:div>
        <w:div w:id="584194633">
          <w:marLeft w:val="480"/>
          <w:marRight w:val="0"/>
          <w:marTop w:val="0"/>
          <w:marBottom w:val="0"/>
          <w:divBdr>
            <w:top w:val="none" w:sz="0" w:space="0" w:color="auto"/>
            <w:left w:val="none" w:sz="0" w:space="0" w:color="auto"/>
            <w:bottom w:val="none" w:sz="0" w:space="0" w:color="auto"/>
            <w:right w:val="none" w:sz="0" w:space="0" w:color="auto"/>
          </w:divBdr>
        </w:div>
        <w:div w:id="1519856040">
          <w:marLeft w:val="480"/>
          <w:marRight w:val="0"/>
          <w:marTop w:val="0"/>
          <w:marBottom w:val="0"/>
          <w:divBdr>
            <w:top w:val="none" w:sz="0" w:space="0" w:color="auto"/>
            <w:left w:val="none" w:sz="0" w:space="0" w:color="auto"/>
            <w:bottom w:val="none" w:sz="0" w:space="0" w:color="auto"/>
            <w:right w:val="none" w:sz="0" w:space="0" w:color="auto"/>
          </w:divBdr>
        </w:div>
        <w:div w:id="1413621832">
          <w:marLeft w:val="480"/>
          <w:marRight w:val="0"/>
          <w:marTop w:val="0"/>
          <w:marBottom w:val="0"/>
          <w:divBdr>
            <w:top w:val="none" w:sz="0" w:space="0" w:color="auto"/>
            <w:left w:val="none" w:sz="0" w:space="0" w:color="auto"/>
            <w:bottom w:val="none" w:sz="0" w:space="0" w:color="auto"/>
            <w:right w:val="none" w:sz="0" w:space="0" w:color="auto"/>
          </w:divBdr>
        </w:div>
        <w:div w:id="1059986308">
          <w:marLeft w:val="480"/>
          <w:marRight w:val="0"/>
          <w:marTop w:val="0"/>
          <w:marBottom w:val="0"/>
          <w:divBdr>
            <w:top w:val="none" w:sz="0" w:space="0" w:color="auto"/>
            <w:left w:val="none" w:sz="0" w:space="0" w:color="auto"/>
            <w:bottom w:val="none" w:sz="0" w:space="0" w:color="auto"/>
            <w:right w:val="none" w:sz="0" w:space="0" w:color="auto"/>
          </w:divBdr>
        </w:div>
        <w:div w:id="1589927420">
          <w:marLeft w:val="480"/>
          <w:marRight w:val="0"/>
          <w:marTop w:val="0"/>
          <w:marBottom w:val="0"/>
          <w:divBdr>
            <w:top w:val="none" w:sz="0" w:space="0" w:color="auto"/>
            <w:left w:val="none" w:sz="0" w:space="0" w:color="auto"/>
            <w:bottom w:val="none" w:sz="0" w:space="0" w:color="auto"/>
            <w:right w:val="none" w:sz="0" w:space="0" w:color="auto"/>
          </w:divBdr>
        </w:div>
        <w:div w:id="375549855">
          <w:marLeft w:val="480"/>
          <w:marRight w:val="0"/>
          <w:marTop w:val="0"/>
          <w:marBottom w:val="0"/>
          <w:divBdr>
            <w:top w:val="none" w:sz="0" w:space="0" w:color="auto"/>
            <w:left w:val="none" w:sz="0" w:space="0" w:color="auto"/>
            <w:bottom w:val="none" w:sz="0" w:space="0" w:color="auto"/>
            <w:right w:val="none" w:sz="0" w:space="0" w:color="auto"/>
          </w:divBdr>
        </w:div>
        <w:div w:id="1348680389">
          <w:marLeft w:val="480"/>
          <w:marRight w:val="0"/>
          <w:marTop w:val="0"/>
          <w:marBottom w:val="0"/>
          <w:divBdr>
            <w:top w:val="none" w:sz="0" w:space="0" w:color="auto"/>
            <w:left w:val="none" w:sz="0" w:space="0" w:color="auto"/>
            <w:bottom w:val="none" w:sz="0" w:space="0" w:color="auto"/>
            <w:right w:val="none" w:sz="0" w:space="0" w:color="auto"/>
          </w:divBdr>
        </w:div>
        <w:div w:id="1801265340">
          <w:marLeft w:val="480"/>
          <w:marRight w:val="0"/>
          <w:marTop w:val="0"/>
          <w:marBottom w:val="0"/>
          <w:divBdr>
            <w:top w:val="none" w:sz="0" w:space="0" w:color="auto"/>
            <w:left w:val="none" w:sz="0" w:space="0" w:color="auto"/>
            <w:bottom w:val="none" w:sz="0" w:space="0" w:color="auto"/>
            <w:right w:val="none" w:sz="0" w:space="0" w:color="auto"/>
          </w:divBdr>
        </w:div>
        <w:div w:id="1379891483">
          <w:marLeft w:val="480"/>
          <w:marRight w:val="0"/>
          <w:marTop w:val="0"/>
          <w:marBottom w:val="0"/>
          <w:divBdr>
            <w:top w:val="none" w:sz="0" w:space="0" w:color="auto"/>
            <w:left w:val="none" w:sz="0" w:space="0" w:color="auto"/>
            <w:bottom w:val="none" w:sz="0" w:space="0" w:color="auto"/>
            <w:right w:val="none" w:sz="0" w:space="0" w:color="auto"/>
          </w:divBdr>
        </w:div>
        <w:div w:id="2046825189">
          <w:marLeft w:val="480"/>
          <w:marRight w:val="0"/>
          <w:marTop w:val="0"/>
          <w:marBottom w:val="0"/>
          <w:divBdr>
            <w:top w:val="none" w:sz="0" w:space="0" w:color="auto"/>
            <w:left w:val="none" w:sz="0" w:space="0" w:color="auto"/>
            <w:bottom w:val="none" w:sz="0" w:space="0" w:color="auto"/>
            <w:right w:val="none" w:sz="0" w:space="0" w:color="auto"/>
          </w:divBdr>
        </w:div>
        <w:div w:id="1392733693">
          <w:marLeft w:val="480"/>
          <w:marRight w:val="0"/>
          <w:marTop w:val="0"/>
          <w:marBottom w:val="0"/>
          <w:divBdr>
            <w:top w:val="none" w:sz="0" w:space="0" w:color="auto"/>
            <w:left w:val="none" w:sz="0" w:space="0" w:color="auto"/>
            <w:bottom w:val="none" w:sz="0" w:space="0" w:color="auto"/>
            <w:right w:val="none" w:sz="0" w:space="0" w:color="auto"/>
          </w:divBdr>
        </w:div>
        <w:div w:id="1850287500">
          <w:marLeft w:val="480"/>
          <w:marRight w:val="0"/>
          <w:marTop w:val="0"/>
          <w:marBottom w:val="0"/>
          <w:divBdr>
            <w:top w:val="none" w:sz="0" w:space="0" w:color="auto"/>
            <w:left w:val="none" w:sz="0" w:space="0" w:color="auto"/>
            <w:bottom w:val="none" w:sz="0" w:space="0" w:color="auto"/>
            <w:right w:val="none" w:sz="0" w:space="0" w:color="auto"/>
          </w:divBdr>
        </w:div>
        <w:div w:id="1388527358">
          <w:marLeft w:val="480"/>
          <w:marRight w:val="0"/>
          <w:marTop w:val="0"/>
          <w:marBottom w:val="0"/>
          <w:divBdr>
            <w:top w:val="none" w:sz="0" w:space="0" w:color="auto"/>
            <w:left w:val="none" w:sz="0" w:space="0" w:color="auto"/>
            <w:bottom w:val="none" w:sz="0" w:space="0" w:color="auto"/>
            <w:right w:val="none" w:sz="0" w:space="0" w:color="auto"/>
          </w:divBdr>
        </w:div>
        <w:div w:id="981731989">
          <w:marLeft w:val="480"/>
          <w:marRight w:val="0"/>
          <w:marTop w:val="0"/>
          <w:marBottom w:val="0"/>
          <w:divBdr>
            <w:top w:val="none" w:sz="0" w:space="0" w:color="auto"/>
            <w:left w:val="none" w:sz="0" w:space="0" w:color="auto"/>
            <w:bottom w:val="none" w:sz="0" w:space="0" w:color="auto"/>
            <w:right w:val="none" w:sz="0" w:space="0" w:color="auto"/>
          </w:divBdr>
        </w:div>
        <w:div w:id="306013733">
          <w:marLeft w:val="480"/>
          <w:marRight w:val="0"/>
          <w:marTop w:val="0"/>
          <w:marBottom w:val="0"/>
          <w:divBdr>
            <w:top w:val="none" w:sz="0" w:space="0" w:color="auto"/>
            <w:left w:val="none" w:sz="0" w:space="0" w:color="auto"/>
            <w:bottom w:val="none" w:sz="0" w:space="0" w:color="auto"/>
            <w:right w:val="none" w:sz="0" w:space="0" w:color="auto"/>
          </w:divBdr>
        </w:div>
        <w:div w:id="374626430">
          <w:marLeft w:val="480"/>
          <w:marRight w:val="0"/>
          <w:marTop w:val="0"/>
          <w:marBottom w:val="0"/>
          <w:divBdr>
            <w:top w:val="none" w:sz="0" w:space="0" w:color="auto"/>
            <w:left w:val="none" w:sz="0" w:space="0" w:color="auto"/>
            <w:bottom w:val="none" w:sz="0" w:space="0" w:color="auto"/>
            <w:right w:val="none" w:sz="0" w:space="0" w:color="auto"/>
          </w:divBdr>
        </w:div>
        <w:div w:id="1032799351">
          <w:marLeft w:val="480"/>
          <w:marRight w:val="0"/>
          <w:marTop w:val="0"/>
          <w:marBottom w:val="0"/>
          <w:divBdr>
            <w:top w:val="none" w:sz="0" w:space="0" w:color="auto"/>
            <w:left w:val="none" w:sz="0" w:space="0" w:color="auto"/>
            <w:bottom w:val="none" w:sz="0" w:space="0" w:color="auto"/>
            <w:right w:val="none" w:sz="0" w:space="0" w:color="auto"/>
          </w:divBdr>
        </w:div>
        <w:div w:id="1596671228">
          <w:marLeft w:val="480"/>
          <w:marRight w:val="0"/>
          <w:marTop w:val="0"/>
          <w:marBottom w:val="0"/>
          <w:divBdr>
            <w:top w:val="none" w:sz="0" w:space="0" w:color="auto"/>
            <w:left w:val="none" w:sz="0" w:space="0" w:color="auto"/>
            <w:bottom w:val="none" w:sz="0" w:space="0" w:color="auto"/>
            <w:right w:val="none" w:sz="0" w:space="0" w:color="auto"/>
          </w:divBdr>
        </w:div>
        <w:div w:id="1815367037">
          <w:marLeft w:val="480"/>
          <w:marRight w:val="0"/>
          <w:marTop w:val="0"/>
          <w:marBottom w:val="0"/>
          <w:divBdr>
            <w:top w:val="none" w:sz="0" w:space="0" w:color="auto"/>
            <w:left w:val="none" w:sz="0" w:space="0" w:color="auto"/>
            <w:bottom w:val="none" w:sz="0" w:space="0" w:color="auto"/>
            <w:right w:val="none" w:sz="0" w:space="0" w:color="auto"/>
          </w:divBdr>
        </w:div>
        <w:div w:id="1041977662">
          <w:marLeft w:val="480"/>
          <w:marRight w:val="0"/>
          <w:marTop w:val="0"/>
          <w:marBottom w:val="0"/>
          <w:divBdr>
            <w:top w:val="none" w:sz="0" w:space="0" w:color="auto"/>
            <w:left w:val="none" w:sz="0" w:space="0" w:color="auto"/>
            <w:bottom w:val="none" w:sz="0" w:space="0" w:color="auto"/>
            <w:right w:val="none" w:sz="0" w:space="0" w:color="auto"/>
          </w:divBdr>
        </w:div>
        <w:div w:id="1031341147">
          <w:marLeft w:val="480"/>
          <w:marRight w:val="0"/>
          <w:marTop w:val="0"/>
          <w:marBottom w:val="0"/>
          <w:divBdr>
            <w:top w:val="none" w:sz="0" w:space="0" w:color="auto"/>
            <w:left w:val="none" w:sz="0" w:space="0" w:color="auto"/>
            <w:bottom w:val="none" w:sz="0" w:space="0" w:color="auto"/>
            <w:right w:val="none" w:sz="0" w:space="0" w:color="auto"/>
          </w:divBdr>
        </w:div>
        <w:div w:id="1569416333">
          <w:marLeft w:val="480"/>
          <w:marRight w:val="0"/>
          <w:marTop w:val="0"/>
          <w:marBottom w:val="0"/>
          <w:divBdr>
            <w:top w:val="none" w:sz="0" w:space="0" w:color="auto"/>
            <w:left w:val="none" w:sz="0" w:space="0" w:color="auto"/>
            <w:bottom w:val="none" w:sz="0" w:space="0" w:color="auto"/>
            <w:right w:val="none" w:sz="0" w:space="0" w:color="auto"/>
          </w:divBdr>
        </w:div>
        <w:div w:id="1619920253">
          <w:marLeft w:val="480"/>
          <w:marRight w:val="0"/>
          <w:marTop w:val="0"/>
          <w:marBottom w:val="0"/>
          <w:divBdr>
            <w:top w:val="none" w:sz="0" w:space="0" w:color="auto"/>
            <w:left w:val="none" w:sz="0" w:space="0" w:color="auto"/>
            <w:bottom w:val="none" w:sz="0" w:space="0" w:color="auto"/>
            <w:right w:val="none" w:sz="0" w:space="0" w:color="auto"/>
          </w:divBdr>
        </w:div>
        <w:div w:id="778992319">
          <w:marLeft w:val="480"/>
          <w:marRight w:val="0"/>
          <w:marTop w:val="0"/>
          <w:marBottom w:val="0"/>
          <w:divBdr>
            <w:top w:val="none" w:sz="0" w:space="0" w:color="auto"/>
            <w:left w:val="none" w:sz="0" w:space="0" w:color="auto"/>
            <w:bottom w:val="none" w:sz="0" w:space="0" w:color="auto"/>
            <w:right w:val="none" w:sz="0" w:space="0" w:color="auto"/>
          </w:divBdr>
        </w:div>
        <w:div w:id="758480439">
          <w:marLeft w:val="480"/>
          <w:marRight w:val="0"/>
          <w:marTop w:val="0"/>
          <w:marBottom w:val="0"/>
          <w:divBdr>
            <w:top w:val="none" w:sz="0" w:space="0" w:color="auto"/>
            <w:left w:val="none" w:sz="0" w:space="0" w:color="auto"/>
            <w:bottom w:val="none" w:sz="0" w:space="0" w:color="auto"/>
            <w:right w:val="none" w:sz="0" w:space="0" w:color="auto"/>
          </w:divBdr>
        </w:div>
        <w:div w:id="446199229">
          <w:marLeft w:val="480"/>
          <w:marRight w:val="0"/>
          <w:marTop w:val="0"/>
          <w:marBottom w:val="0"/>
          <w:divBdr>
            <w:top w:val="none" w:sz="0" w:space="0" w:color="auto"/>
            <w:left w:val="none" w:sz="0" w:space="0" w:color="auto"/>
            <w:bottom w:val="none" w:sz="0" w:space="0" w:color="auto"/>
            <w:right w:val="none" w:sz="0" w:space="0" w:color="auto"/>
          </w:divBdr>
        </w:div>
        <w:div w:id="406536148">
          <w:marLeft w:val="480"/>
          <w:marRight w:val="0"/>
          <w:marTop w:val="0"/>
          <w:marBottom w:val="0"/>
          <w:divBdr>
            <w:top w:val="none" w:sz="0" w:space="0" w:color="auto"/>
            <w:left w:val="none" w:sz="0" w:space="0" w:color="auto"/>
            <w:bottom w:val="none" w:sz="0" w:space="0" w:color="auto"/>
            <w:right w:val="none" w:sz="0" w:space="0" w:color="auto"/>
          </w:divBdr>
        </w:div>
        <w:div w:id="835531961">
          <w:marLeft w:val="480"/>
          <w:marRight w:val="0"/>
          <w:marTop w:val="0"/>
          <w:marBottom w:val="0"/>
          <w:divBdr>
            <w:top w:val="none" w:sz="0" w:space="0" w:color="auto"/>
            <w:left w:val="none" w:sz="0" w:space="0" w:color="auto"/>
            <w:bottom w:val="none" w:sz="0" w:space="0" w:color="auto"/>
            <w:right w:val="none" w:sz="0" w:space="0" w:color="auto"/>
          </w:divBdr>
        </w:div>
        <w:div w:id="1745905747">
          <w:marLeft w:val="480"/>
          <w:marRight w:val="0"/>
          <w:marTop w:val="0"/>
          <w:marBottom w:val="0"/>
          <w:divBdr>
            <w:top w:val="none" w:sz="0" w:space="0" w:color="auto"/>
            <w:left w:val="none" w:sz="0" w:space="0" w:color="auto"/>
            <w:bottom w:val="none" w:sz="0" w:space="0" w:color="auto"/>
            <w:right w:val="none" w:sz="0" w:space="0" w:color="auto"/>
          </w:divBdr>
        </w:div>
        <w:div w:id="288827601">
          <w:marLeft w:val="480"/>
          <w:marRight w:val="0"/>
          <w:marTop w:val="0"/>
          <w:marBottom w:val="0"/>
          <w:divBdr>
            <w:top w:val="none" w:sz="0" w:space="0" w:color="auto"/>
            <w:left w:val="none" w:sz="0" w:space="0" w:color="auto"/>
            <w:bottom w:val="none" w:sz="0" w:space="0" w:color="auto"/>
            <w:right w:val="none" w:sz="0" w:space="0" w:color="auto"/>
          </w:divBdr>
        </w:div>
        <w:div w:id="747574276">
          <w:marLeft w:val="480"/>
          <w:marRight w:val="0"/>
          <w:marTop w:val="0"/>
          <w:marBottom w:val="0"/>
          <w:divBdr>
            <w:top w:val="none" w:sz="0" w:space="0" w:color="auto"/>
            <w:left w:val="none" w:sz="0" w:space="0" w:color="auto"/>
            <w:bottom w:val="none" w:sz="0" w:space="0" w:color="auto"/>
            <w:right w:val="none" w:sz="0" w:space="0" w:color="auto"/>
          </w:divBdr>
        </w:div>
        <w:div w:id="1393770961">
          <w:marLeft w:val="480"/>
          <w:marRight w:val="0"/>
          <w:marTop w:val="0"/>
          <w:marBottom w:val="0"/>
          <w:divBdr>
            <w:top w:val="none" w:sz="0" w:space="0" w:color="auto"/>
            <w:left w:val="none" w:sz="0" w:space="0" w:color="auto"/>
            <w:bottom w:val="none" w:sz="0" w:space="0" w:color="auto"/>
            <w:right w:val="none" w:sz="0" w:space="0" w:color="auto"/>
          </w:divBdr>
        </w:div>
        <w:div w:id="451242803">
          <w:marLeft w:val="480"/>
          <w:marRight w:val="0"/>
          <w:marTop w:val="0"/>
          <w:marBottom w:val="0"/>
          <w:divBdr>
            <w:top w:val="none" w:sz="0" w:space="0" w:color="auto"/>
            <w:left w:val="none" w:sz="0" w:space="0" w:color="auto"/>
            <w:bottom w:val="none" w:sz="0" w:space="0" w:color="auto"/>
            <w:right w:val="none" w:sz="0" w:space="0" w:color="auto"/>
          </w:divBdr>
        </w:div>
        <w:div w:id="1542787241">
          <w:marLeft w:val="480"/>
          <w:marRight w:val="0"/>
          <w:marTop w:val="0"/>
          <w:marBottom w:val="0"/>
          <w:divBdr>
            <w:top w:val="none" w:sz="0" w:space="0" w:color="auto"/>
            <w:left w:val="none" w:sz="0" w:space="0" w:color="auto"/>
            <w:bottom w:val="none" w:sz="0" w:space="0" w:color="auto"/>
            <w:right w:val="none" w:sz="0" w:space="0" w:color="auto"/>
          </w:divBdr>
        </w:div>
        <w:div w:id="971599152">
          <w:marLeft w:val="480"/>
          <w:marRight w:val="0"/>
          <w:marTop w:val="0"/>
          <w:marBottom w:val="0"/>
          <w:divBdr>
            <w:top w:val="none" w:sz="0" w:space="0" w:color="auto"/>
            <w:left w:val="none" w:sz="0" w:space="0" w:color="auto"/>
            <w:bottom w:val="none" w:sz="0" w:space="0" w:color="auto"/>
            <w:right w:val="none" w:sz="0" w:space="0" w:color="auto"/>
          </w:divBdr>
        </w:div>
        <w:div w:id="503054622">
          <w:marLeft w:val="480"/>
          <w:marRight w:val="0"/>
          <w:marTop w:val="0"/>
          <w:marBottom w:val="0"/>
          <w:divBdr>
            <w:top w:val="none" w:sz="0" w:space="0" w:color="auto"/>
            <w:left w:val="none" w:sz="0" w:space="0" w:color="auto"/>
            <w:bottom w:val="none" w:sz="0" w:space="0" w:color="auto"/>
            <w:right w:val="none" w:sz="0" w:space="0" w:color="auto"/>
          </w:divBdr>
        </w:div>
        <w:div w:id="71582487">
          <w:marLeft w:val="480"/>
          <w:marRight w:val="0"/>
          <w:marTop w:val="0"/>
          <w:marBottom w:val="0"/>
          <w:divBdr>
            <w:top w:val="none" w:sz="0" w:space="0" w:color="auto"/>
            <w:left w:val="none" w:sz="0" w:space="0" w:color="auto"/>
            <w:bottom w:val="none" w:sz="0" w:space="0" w:color="auto"/>
            <w:right w:val="none" w:sz="0" w:space="0" w:color="auto"/>
          </w:divBdr>
        </w:div>
        <w:div w:id="1112479778">
          <w:marLeft w:val="480"/>
          <w:marRight w:val="0"/>
          <w:marTop w:val="0"/>
          <w:marBottom w:val="0"/>
          <w:divBdr>
            <w:top w:val="none" w:sz="0" w:space="0" w:color="auto"/>
            <w:left w:val="none" w:sz="0" w:space="0" w:color="auto"/>
            <w:bottom w:val="none" w:sz="0" w:space="0" w:color="auto"/>
            <w:right w:val="none" w:sz="0" w:space="0" w:color="auto"/>
          </w:divBdr>
        </w:div>
        <w:div w:id="973172017">
          <w:marLeft w:val="480"/>
          <w:marRight w:val="0"/>
          <w:marTop w:val="0"/>
          <w:marBottom w:val="0"/>
          <w:divBdr>
            <w:top w:val="none" w:sz="0" w:space="0" w:color="auto"/>
            <w:left w:val="none" w:sz="0" w:space="0" w:color="auto"/>
            <w:bottom w:val="none" w:sz="0" w:space="0" w:color="auto"/>
            <w:right w:val="none" w:sz="0" w:space="0" w:color="auto"/>
          </w:divBdr>
        </w:div>
        <w:div w:id="1525098291">
          <w:marLeft w:val="480"/>
          <w:marRight w:val="0"/>
          <w:marTop w:val="0"/>
          <w:marBottom w:val="0"/>
          <w:divBdr>
            <w:top w:val="none" w:sz="0" w:space="0" w:color="auto"/>
            <w:left w:val="none" w:sz="0" w:space="0" w:color="auto"/>
            <w:bottom w:val="none" w:sz="0" w:space="0" w:color="auto"/>
            <w:right w:val="none" w:sz="0" w:space="0" w:color="auto"/>
          </w:divBdr>
        </w:div>
        <w:div w:id="1765764323">
          <w:marLeft w:val="480"/>
          <w:marRight w:val="0"/>
          <w:marTop w:val="0"/>
          <w:marBottom w:val="0"/>
          <w:divBdr>
            <w:top w:val="none" w:sz="0" w:space="0" w:color="auto"/>
            <w:left w:val="none" w:sz="0" w:space="0" w:color="auto"/>
            <w:bottom w:val="none" w:sz="0" w:space="0" w:color="auto"/>
            <w:right w:val="none" w:sz="0" w:space="0" w:color="auto"/>
          </w:divBdr>
        </w:div>
        <w:div w:id="1069839399">
          <w:marLeft w:val="480"/>
          <w:marRight w:val="0"/>
          <w:marTop w:val="0"/>
          <w:marBottom w:val="0"/>
          <w:divBdr>
            <w:top w:val="none" w:sz="0" w:space="0" w:color="auto"/>
            <w:left w:val="none" w:sz="0" w:space="0" w:color="auto"/>
            <w:bottom w:val="none" w:sz="0" w:space="0" w:color="auto"/>
            <w:right w:val="none" w:sz="0" w:space="0" w:color="auto"/>
          </w:divBdr>
        </w:div>
        <w:div w:id="1950622034">
          <w:marLeft w:val="480"/>
          <w:marRight w:val="0"/>
          <w:marTop w:val="0"/>
          <w:marBottom w:val="0"/>
          <w:divBdr>
            <w:top w:val="none" w:sz="0" w:space="0" w:color="auto"/>
            <w:left w:val="none" w:sz="0" w:space="0" w:color="auto"/>
            <w:bottom w:val="none" w:sz="0" w:space="0" w:color="auto"/>
            <w:right w:val="none" w:sz="0" w:space="0" w:color="auto"/>
          </w:divBdr>
        </w:div>
        <w:div w:id="968392520">
          <w:marLeft w:val="480"/>
          <w:marRight w:val="0"/>
          <w:marTop w:val="0"/>
          <w:marBottom w:val="0"/>
          <w:divBdr>
            <w:top w:val="none" w:sz="0" w:space="0" w:color="auto"/>
            <w:left w:val="none" w:sz="0" w:space="0" w:color="auto"/>
            <w:bottom w:val="none" w:sz="0" w:space="0" w:color="auto"/>
            <w:right w:val="none" w:sz="0" w:space="0" w:color="auto"/>
          </w:divBdr>
        </w:div>
        <w:div w:id="1191650983">
          <w:marLeft w:val="480"/>
          <w:marRight w:val="0"/>
          <w:marTop w:val="0"/>
          <w:marBottom w:val="0"/>
          <w:divBdr>
            <w:top w:val="none" w:sz="0" w:space="0" w:color="auto"/>
            <w:left w:val="none" w:sz="0" w:space="0" w:color="auto"/>
            <w:bottom w:val="none" w:sz="0" w:space="0" w:color="auto"/>
            <w:right w:val="none" w:sz="0" w:space="0" w:color="auto"/>
          </w:divBdr>
        </w:div>
        <w:div w:id="1993870390">
          <w:marLeft w:val="480"/>
          <w:marRight w:val="0"/>
          <w:marTop w:val="0"/>
          <w:marBottom w:val="0"/>
          <w:divBdr>
            <w:top w:val="none" w:sz="0" w:space="0" w:color="auto"/>
            <w:left w:val="none" w:sz="0" w:space="0" w:color="auto"/>
            <w:bottom w:val="none" w:sz="0" w:space="0" w:color="auto"/>
            <w:right w:val="none" w:sz="0" w:space="0" w:color="auto"/>
          </w:divBdr>
        </w:div>
        <w:div w:id="121730737">
          <w:marLeft w:val="480"/>
          <w:marRight w:val="0"/>
          <w:marTop w:val="0"/>
          <w:marBottom w:val="0"/>
          <w:divBdr>
            <w:top w:val="none" w:sz="0" w:space="0" w:color="auto"/>
            <w:left w:val="none" w:sz="0" w:space="0" w:color="auto"/>
            <w:bottom w:val="none" w:sz="0" w:space="0" w:color="auto"/>
            <w:right w:val="none" w:sz="0" w:space="0" w:color="auto"/>
          </w:divBdr>
        </w:div>
        <w:div w:id="1722751018">
          <w:marLeft w:val="480"/>
          <w:marRight w:val="0"/>
          <w:marTop w:val="0"/>
          <w:marBottom w:val="0"/>
          <w:divBdr>
            <w:top w:val="none" w:sz="0" w:space="0" w:color="auto"/>
            <w:left w:val="none" w:sz="0" w:space="0" w:color="auto"/>
            <w:bottom w:val="none" w:sz="0" w:space="0" w:color="auto"/>
            <w:right w:val="none" w:sz="0" w:space="0" w:color="auto"/>
          </w:divBdr>
        </w:div>
        <w:div w:id="682632535">
          <w:marLeft w:val="480"/>
          <w:marRight w:val="0"/>
          <w:marTop w:val="0"/>
          <w:marBottom w:val="0"/>
          <w:divBdr>
            <w:top w:val="none" w:sz="0" w:space="0" w:color="auto"/>
            <w:left w:val="none" w:sz="0" w:space="0" w:color="auto"/>
            <w:bottom w:val="none" w:sz="0" w:space="0" w:color="auto"/>
            <w:right w:val="none" w:sz="0" w:space="0" w:color="auto"/>
          </w:divBdr>
        </w:div>
        <w:div w:id="682973547">
          <w:marLeft w:val="480"/>
          <w:marRight w:val="0"/>
          <w:marTop w:val="0"/>
          <w:marBottom w:val="0"/>
          <w:divBdr>
            <w:top w:val="none" w:sz="0" w:space="0" w:color="auto"/>
            <w:left w:val="none" w:sz="0" w:space="0" w:color="auto"/>
            <w:bottom w:val="none" w:sz="0" w:space="0" w:color="auto"/>
            <w:right w:val="none" w:sz="0" w:space="0" w:color="auto"/>
          </w:divBdr>
        </w:div>
        <w:div w:id="205875965">
          <w:marLeft w:val="480"/>
          <w:marRight w:val="0"/>
          <w:marTop w:val="0"/>
          <w:marBottom w:val="0"/>
          <w:divBdr>
            <w:top w:val="none" w:sz="0" w:space="0" w:color="auto"/>
            <w:left w:val="none" w:sz="0" w:space="0" w:color="auto"/>
            <w:bottom w:val="none" w:sz="0" w:space="0" w:color="auto"/>
            <w:right w:val="none" w:sz="0" w:space="0" w:color="auto"/>
          </w:divBdr>
        </w:div>
        <w:div w:id="745223265">
          <w:marLeft w:val="480"/>
          <w:marRight w:val="0"/>
          <w:marTop w:val="0"/>
          <w:marBottom w:val="0"/>
          <w:divBdr>
            <w:top w:val="none" w:sz="0" w:space="0" w:color="auto"/>
            <w:left w:val="none" w:sz="0" w:space="0" w:color="auto"/>
            <w:bottom w:val="none" w:sz="0" w:space="0" w:color="auto"/>
            <w:right w:val="none" w:sz="0" w:space="0" w:color="auto"/>
          </w:divBdr>
        </w:div>
        <w:div w:id="1383014465">
          <w:marLeft w:val="480"/>
          <w:marRight w:val="0"/>
          <w:marTop w:val="0"/>
          <w:marBottom w:val="0"/>
          <w:divBdr>
            <w:top w:val="none" w:sz="0" w:space="0" w:color="auto"/>
            <w:left w:val="none" w:sz="0" w:space="0" w:color="auto"/>
            <w:bottom w:val="none" w:sz="0" w:space="0" w:color="auto"/>
            <w:right w:val="none" w:sz="0" w:space="0" w:color="auto"/>
          </w:divBdr>
        </w:div>
        <w:div w:id="2073917988">
          <w:marLeft w:val="480"/>
          <w:marRight w:val="0"/>
          <w:marTop w:val="0"/>
          <w:marBottom w:val="0"/>
          <w:divBdr>
            <w:top w:val="none" w:sz="0" w:space="0" w:color="auto"/>
            <w:left w:val="none" w:sz="0" w:space="0" w:color="auto"/>
            <w:bottom w:val="none" w:sz="0" w:space="0" w:color="auto"/>
            <w:right w:val="none" w:sz="0" w:space="0" w:color="auto"/>
          </w:divBdr>
        </w:div>
        <w:div w:id="1927762386">
          <w:marLeft w:val="480"/>
          <w:marRight w:val="0"/>
          <w:marTop w:val="0"/>
          <w:marBottom w:val="0"/>
          <w:divBdr>
            <w:top w:val="none" w:sz="0" w:space="0" w:color="auto"/>
            <w:left w:val="none" w:sz="0" w:space="0" w:color="auto"/>
            <w:bottom w:val="none" w:sz="0" w:space="0" w:color="auto"/>
            <w:right w:val="none" w:sz="0" w:space="0" w:color="auto"/>
          </w:divBdr>
        </w:div>
        <w:div w:id="511725382">
          <w:marLeft w:val="480"/>
          <w:marRight w:val="0"/>
          <w:marTop w:val="0"/>
          <w:marBottom w:val="0"/>
          <w:divBdr>
            <w:top w:val="none" w:sz="0" w:space="0" w:color="auto"/>
            <w:left w:val="none" w:sz="0" w:space="0" w:color="auto"/>
            <w:bottom w:val="none" w:sz="0" w:space="0" w:color="auto"/>
            <w:right w:val="none" w:sz="0" w:space="0" w:color="auto"/>
          </w:divBdr>
        </w:div>
        <w:div w:id="1676373275">
          <w:marLeft w:val="480"/>
          <w:marRight w:val="0"/>
          <w:marTop w:val="0"/>
          <w:marBottom w:val="0"/>
          <w:divBdr>
            <w:top w:val="none" w:sz="0" w:space="0" w:color="auto"/>
            <w:left w:val="none" w:sz="0" w:space="0" w:color="auto"/>
            <w:bottom w:val="none" w:sz="0" w:space="0" w:color="auto"/>
            <w:right w:val="none" w:sz="0" w:space="0" w:color="auto"/>
          </w:divBdr>
        </w:div>
        <w:div w:id="1837727532">
          <w:marLeft w:val="480"/>
          <w:marRight w:val="0"/>
          <w:marTop w:val="0"/>
          <w:marBottom w:val="0"/>
          <w:divBdr>
            <w:top w:val="none" w:sz="0" w:space="0" w:color="auto"/>
            <w:left w:val="none" w:sz="0" w:space="0" w:color="auto"/>
            <w:bottom w:val="none" w:sz="0" w:space="0" w:color="auto"/>
            <w:right w:val="none" w:sz="0" w:space="0" w:color="auto"/>
          </w:divBdr>
        </w:div>
        <w:div w:id="441729286">
          <w:marLeft w:val="480"/>
          <w:marRight w:val="0"/>
          <w:marTop w:val="0"/>
          <w:marBottom w:val="0"/>
          <w:divBdr>
            <w:top w:val="none" w:sz="0" w:space="0" w:color="auto"/>
            <w:left w:val="none" w:sz="0" w:space="0" w:color="auto"/>
            <w:bottom w:val="none" w:sz="0" w:space="0" w:color="auto"/>
            <w:right w:val="none" w:sz="0" w:space="0" w:color="auto"/>
          </w:divBdr>
        </w:div>
      </w:divsChild>
    </w:div>
    <w:div w:id="759374607">
      <w:bodyDiv w:val="1"/>
      <w:marLeft w:val="0"/>
      <w:marRight w:val="0"/>
      <w:marTop w:val="0"/>
      <w:marBottom w:val="0"/>
      <w:divBdr>
        <w:top w:val="none" w:sz="0" w:space="0" w:color="auto"/>
        <w:left w:val="none" w:sz="0" w:space="0" w:color="auto"/>
        <w:bottom w:val="none" w:sz="0" w:space="0" w:color="auto"/>
        <w:right w:val="none" w:sz="0" w:space="0" w:color="auto"/>
      </w:divBdr>
    </w:div>
    <w:div w:id="761876443">
      <w:bodyDiv w:val="1"/>
      <w:marLeft w:val="0"/>
      <w:marRight w:val="0"/>
      <w:marTop w:val="0"/>
      <w:marBottom w:val="0"/>
      <w:divBdr>
        <w:top w:val="none" w:sz="0" w:space="0" w:color="auto"/>
        <w:left w:val="none" w:sz="0" w:space="0" w:color="auto"/>
        <w:bottom w:val="none" w:sz="0" w:space="0" w:color="auto"/>
        <w:right w:val="none" w:sz="0" w:space="0" w:color="auto"/>
      </w:divBdr>
      <w:divsChild>
        <w:div w:id="103885818">
          <w:marLeft w:val="640"/>
          <w:marRight w:val="0"/>
          <w:marTop w:val="0"/>
          <w:marBottom w:val="0"/>
          <w:divBdr>
            <w:top w:val="none" w:sz="0" w:space="0" w:color="auto"/>
            <w:left w:val="none" w:sz="0" w:space="0" w:color="auto"/>
            <w:bottom w:val="none" w:sz="0" w:space="0" w:color="auto"/>
            <w:right w:val="none" w:sz="0" w:space="0" w:color="auto"/>
          </w:divBdr>
        </w:div>
        <w:div w:id="18439262">
          <w:marLeft w:val="640"/>
          <w:marRight w:val="0"/>
          <w:marTop w:val="0"/>
          <w:marBottom w:val="0"/>
          <w:divBdr>
            <w:top w:val="none" w:sz="0" w:space="0" w:color="auto"/>
            <w:left w:val="none" w:sz="0" w:space="0" w:color="auto"/>
            <w:bottom w:val="none" w:sz="0" w:space="0" w:color="auto"/>
            <w:right w:val="none" w:sz="0" w:space="0" w:color="auto"/>
          </w:divBdr>
        </w:div>
        <w:div w:id="214976158">
          <w:marLeft w:val="640"/>
          <w:marRight w:val="0"/>
          <w:marTop w:val="0"/>
          <w:marBottom w:val="0"/>
          <w:divBdr>
            <w:top w:val="none" w:sz="0" w:space="0" w:color="auto"/>
            <w:left w:val="none" w:sz="0" w:space="0" w:color="auto"/>
            <w:bottom w:val="none" w:sz="0" w:space="0" w:color="auto"/>
            <w:right w:val="none" w:sz="0" w:space="0" w:color="auto"/>
          </w:divBdr>
        </w:div>
        <w:div w:id="462775577">
          <w:marLeft w:val="640"/>
          <w:marRight w:val="0"/>
          <w:marTop w:val="0"/>
          <w:marBottom w:val="0"/>
          <w:divBdr>
            <w:top w:val="none" w:sz="0" w:space="0" w:color="auto"/>
            <w:left w:val="none" w:sz="0" w:space="0" w:color="auto"/>
            <w:bottom w:val="none" w:sz="0" w:space="0" w:color="auto"/>
            <w:right w:val="none" w:sz="0" w:space="0" w:color="auto"/>
          </w:divBdr>
        </w:div>
        <w:div w:id="1017466980">
          <w:marLeft w:val="640"/>
          <w:marRight w:val="0"/>
          <w:marTop w:val="0"/>
          <w:marBottom w:val="0"/>
          <w:divBdr>
            <w:top w:val="none" w:sz="0" w:space="0" w:color="auto"/>
            <w:left w:val="none" w:sz="0" w:space="0" w:color="auto"/>
            <w:bottom w:val="none" w:sz="0" w:space="0" w:color="auto"/>
            <w:right w:val="none" w:sz="0" w:space="0" w:color="auto"/>
          </w:divBdr>
        </w:div>
        <w:div w:id="902106509">
          <w:marLeft w:val="640"/>
          <w:marRight w:val="0"/>
          <w:marTop w:val="0"/>
          <w:marBottom w:val="0"/>
          <w:divBdr>
            <w:top w:val="none" w:sz="0" w:space="0" w:color="auto"/>
            <w:left w:val="none" w:sz="0" w:space="0" w:color="auto"/>
            <w:bottom w:val="none" w:sz="0" w:space="0" w:color="auto"/>
            <w:right w:val="none" w:sz="0" w:space="0" w:color="auto"/>
          </w:divBdr>
        </w:div>
        <w:div w:id="1047873167">
          <w:marLeft w:val="640"/>
          <w:marRight w:val="0"/>
          <w:marTop w:val="0"/>
          <w:marBottom w:val="0"/>
          <w:divBdr>
            <w:top w:val="none" w:sz="0" w:space="0" w:color="auto"/>
            <w:left w:val="none" w:sz="0" w:space="0" w:color="auto"/>
            <w:bottom w:val="none" w:sz="0" w:space="0" w:color="auto"/>
            <w:right w:val="none" w:sz="0" w:space="0" w:color="auto"/>
          </w:divBdr>
        </w:div>
        <w:div w:id="1662585263">
          <w:marLeft w:val="640"/>
          <w:marRight w:val="0"/>
          <w:marTop w:val="0"/>
          <w:marBottom w:val="0"/>
          <w:divBdr>
            <w:top w:val="none" w:sz="0" w:space="0" w:color="auto"/>
            <w:left w:val="none" w:sz="0" w:space="0" w:color="auto"/>
            <w:bottom w:val="none" w:sz="0" w:space="0" w:color="auto"/>
            <w:right w:val="none" w:sz="0" w:space="0" w:color="auto"/>
          </w:divBdr>
        </w:div>
        <w:div w:id="2089839369">
          <w:marLeft w:val="640"/>
          <w:marRight w:val="0"/>
          <w:marTop w:val="0"/>
          <w:marBottom w:val="0"/>
          <w:divBdr>
            <w:top w:val="none" w:sz="0" w:space="0" w:color="auto"/>
            <w:left w:val="none" w:sz="0" w:space="0" w:color="auto"/>
            <w:bottom w:val="none" w:sz="0" w:space="0" w:color="auto"/>
            <w:right w:val="none" w:sz="0" w:space="0" w:color="auto"/>
          </w:divBdr>
        </w:div>
        <w:div w:id="1170562790">
          <w:marLeft w:val="640"/>
          <w:marRight w:val="0"/>
          <w:marTop w:val="0"/>
          <w:marBottom w:val="0"/>
          <w:divBdr>
            <w:top w:val="none" w:sz="0" w:space="0" w:color="auto"/>
            <w:left w:val="none" w:sz="0" w:space="0" w:color="auto"/>
            <w:bottom w:val="none" w:sz="0" w:space="0" w:color="auto"/>
            <w:right w:val="none" w:sz="0" w:space="0" w:color="auto"/>
          </w:divBdr>
        </w:div>
        <w:div w:id="232931524">
          <w:marLeft w:val="640"/>
          <w:marRight w:val="0"/>
          <w:marTop w:val="0"/>
          <w:marBottom w:val="0"/>
          <w:divBdr>
            <w:top w:val="none" w:sz="0" w:space="0" w:color="auto"/>
            <w:left w:val="none" w:sz="0" w:space="0" w:color="auto"/>
            <w:bottom w:val="none" w:sz="0" w:space="0" w:color="auto"/>
            <w:right w:val="none" w:sz="0" w:space="0" w:color="auto"/>
          </w:divBdr>
        </w:div>
        <w:div w:id="181163587">
          <w:marLeft w:val="640"/>
          <w:marRight w:val="0"/>
          <w:marTop w:val="0"/>
          <w:marBottom w:val="0"/>
          <w:divBdr>
            <w:top w:val="none" w:sz="0" w:space="0" w:color="auto"/>
            <w:left w:val="none" w:sz="0" w:space="0" w:color="auto"/>
            <w:bottom w:val="none" w:sz="0" w:space="0" w:color="auto"/>
            <w:right w:val="none" w:sz="0" w:space="0" w:color="auto"/>
          </w:divBdr>
        </w:div>
        <w:div w:id="1389570927">
          <w:marLeft w:val="640"/>
          <w:marRight w:val="0"/>
          <w:marTop w:val="0"/>
          <w:marBottom w:val="0"/>
          <w:divBdr>
            <w:top w:val="none" w:sz="0" w:space="0" w:color="auto"/>
            <w:left w:val="none" w:sz="0" w:space="0" w:color="auto"/>
            <w:bottom w:val="none" w:sz="0" w:space="0" w:color="auto"/>
            <w:right w:val="none" w:sz="0" w:space="0" w:color="auto"/>
          </w:divBdr>
        </w:div>
        <w:div w:id="1963074496">
          <w:marLeft w:val="640"/>
          <w:marRight w:val="0"/>
          <w:marTop w:val="0"/>
          <w:marBottom w:val="0"/>
          <w:divBdr>
            <w:top w:val="none" w:sz="0" w:space="0" w:color="auto"/>
            <w:left w:val="none" w:sz="0" w:space="0" w:color="auto"/>
            <w:bottom w:val="none" w:sz="0" w:space="0" w:color="auto"/>
            <w:right w:val="none" w:sz="0" w:space="0" w:color="auto"/>
          </w:divBdr>
        </w:div>
        <w:div w:id="410125540">
          <w:marLeft w:val="640"/>
          <w:marRight w:val="0"/>
          <w:marTop w:val="0"/>
          <w:marBottom w:val="0"/>
          <w:divBdr>
            <w:top w:val="none" w:sz="0" w:space="0" w:color="auto"/>
            <w:left w:val="none" w:sz="0" w:space="0" w:color="auto"/>
            <w:bottom w:val="none" w:sz="0" w:space="0" w:color="auto"/>
            <w:right w:val="none" w:sz="0" w:space="0" w:color="auto"/>
          </w:divBdr>
        </w:div>
        <w:div w:id="1427848090">
          <w:marLeft w:val="640"/>
          <w:marRight w:val="0"/>
          <w:marTop w:val="0"/>
          <w:marBottom w:val="0"/>
          <w:divBdr>
            <w:top w:val="none" w:sz="0" w:space="0" w:color="auto"/>
            <w:left w:val="none" w:sz="0" w:space="0" w:color="auto"/>
            <w:bottom w:val="none" w:sz="0" w:space="0" w:color="auto"/>
            <w:right w:val="none" w:sz="0" w:space="0" w:color="auto"/>
          </w:divBdr>
        </w:div>
        <w:div w:id="587889225">
          <w:marLeft w:val="640"/>
          <w:marRight w:val="0"/>
          <w:marTop w:val="0"/>
          <w:marBottom w:val="0"/>
          <w:divBdr>
            <w:top w:val="none" w:sz="0" w:space="0" w:color="auto"/>
            <w:left w:val="none" w:sz="0" w:space="0" w:color="auto"/>
            <w:bottom w:val="none" w:sz="0" w:space="0" w:color="auto"/>
            <w:right w:val="none" w:sz="0" w:space="0" w:color="auto"/>
          </w:divBdr>
        </w:div>
        <w:div w:id="319627135">
          <w:marLeft w:val="640"/>
          <w:marRight w:val="0"/>
          <w:marTop w:val="0"/>
          <w:marBottom w:val="0"/>
          <w:divBdr>
            <w:top w:val="none" w:sz="0" w:space="0" w:color="auto"/>
            <w:left w:val="none" w:sz="0" w:space="0" w:color="auto"/>
            <w:bottom w:val="none" w:sz="0" w:space="0" w:color="auto"/>
            <w:right w:val="none" w:sz="0" w:space="0" w:color="auto"/>
          </w:divBdr>
        </w:div>
        <w:div w:id="337662898">
          <w:marLeft w:val="640"/>
          <w:marRight w:val="0"/>
          <w:marTop w:val="0"/>
          <w:marBottom w:val="0"/>
          <w:divBdr>
            <w:top w:val="none" w:sz="0" w:space="0" w:color="auto"/>
            <w:left w:val="none" w:sz="0" w:space="0" w:color="auto"/>
            <w:bottom w:val="none" w:sz="0" w:space="0" w:color="auto"/>
            <w:right w:val="none" w:sz="0" w:space="0" w:color="auto"/>
          </w:divBdr>
        </w:div>
        <w:div w:id="1543514750">
          <w:marLeft w:val="640"/>
          <w:marRight w:val="0"/>
          <w:marTop w:val="0"/>
          <w:marBottom w:val="0"/>
          <w:divBdr>
            <w:top w:val="none" w:sz="0" w:space="0" w:color="auto"/>
            <w:left w:val="none" w:sz="0" w:space="0" w:color="auto"/>
            <w:bottom w:val="none" w:sz="0" w:space="0" w:color="auto"/>
            <w:right w:val="none" w:sz="0" w:space="0" w:color="auto"/>
          </w:divBdr>
        </w:div>
        <w:div w:id="66660305">
          <w:marLeft w:val="640"/>
          <w:marRight w:val="0"/>
          <w:marTop w:val="0"/>
          <w:marBottom w:val="0"/>
          <w:divBdr>
            <w:top w:val="none" w:sz="0" w:space="0" w:color="auto"/>
            <w:left w:val="none" w:sz="0" w:space="0" w:color="auto"/>
            <w:bottom w:val="none" w:sz="0" w:space="0" w:color="auto"/>
            <w:right w:val="none" w:sz="0" w:space="0" w:color="auto"/>
          </w:divBdr>
        </w:div>
        <w:div w:id="1452675642">
          <w:marLeft w:val="640"/>
          <w:marRight w:val="0"/>
          <w:marTop w:val="0"/>
          <w:marBottom w:val="0"/>
          <w:divBdr>
            <w:top w:val="none" w:sz="0" w:space="0" w:color="auto"/>
            <w:left w:val="none" w:sz="0" w:space="0" w:color="auto"/>
            <w:bottom w:val="none" w:sz="0" w:space="0" w:color="auto"/>
            <w:right w:val="none" w:sz="0" w:space="0" w:color="auto"/>
          </w:divBdr>
        </w:div>
        <w:div w:id="953512631">
          <w:marLeft w:val="640"/>
          <w:marRight w:val="0"/>
          <w:marTop w:val="0"/>
          <w:marBottom w:val="0"/>
          <w:divBdr>
            <w:top w:val="none" w:sz="0" w:space="0" w:color="auto"/>
            <w:left w:val="none" w:sz="0" w:space="0" w:color="auto"/>
            <w:bottom w:val="none" w:sz="0" w:space="0" w:color="auto"/>
            <w:right w:val="none" w:sz="0" w:space="0" w:color="auto"/>
          </w:divBdr>
        </w:div>
        <w:div w:id="810253514">
          <w:marLeft w:val="640"/>
          <w:marRight w:val="0"/>
          <w:marTop w:val="0"/>
          <w:marBottom w:val="0"/>
          <w:divBdr>
            <w:top w:val="none" w:sz="0" w:space="0" w:color="auto"/>
            <w:left w:val="none" w:sz="0" w:space="0" w:color="auto"/>
            <w:bottom w:val="none" w:sz="0" w:space="0" w:color="auto"/>
            <w:right w:val="none" w:sz="0" w:space="0" w:color="auto"/>
          </w:divBdr>
        </w:div>
        <w:div w:id="141361443">
          <w:marLeft w:val="640"/>
          <w:marRight w:val="0"/>
          <w:marTop w:val="0"/>
          <w:marBottom w:val="0"/>
          <w:divBdr>
            <w:top w:val="none" w:sz="0" w:space="0" w:color="auto"/>
            <w:left w:val="none" w:sz="0" w:space="0" w:color="auto"/>
            <w:bottom w:val="none" w:sz="0" w:space="0" w:color="auto"/>
            <w:right w:val="none" w:sz="0" w:space="0" w:color="auto"/>
          </w:divBdr>
        </w:div>
        <w:div w:id="707027421">
          <w:marLeft w:val="640"/>
          <w:marRight w:val="0"/>
          <w:marTop w:val="0"/>
          <w:marBottom w:val="0"/>
          <w:divBdr>
            <w:top w:val="none" w:sz="0" w:space="0" w:color="auto"/>
            <w:left w:val="none" w:sz="0" w:space="0" w:color="auto"/>
            <w:bottom w:val="none" w:sz="0" w:space="0" w:color="auto"/>
            <w:right w:val="none" w:sz="0" w:space="0" w:color="auto"/>
          </w:divBdr>
        </w:div>
        <w:div w:id="1390883746">
          <w:marLeft w:val="640"/>
          <w:marRight w:val="0"/>
          <w:marTop w:val="0"/>
          <w:marBottom w:val="0"/>
          <w:divBdr>
            <w:top w:val="none" w:sz="0" w:space="0" w:color="auto"/>
            <w:left w:val="none" w:sz="0" w:space="0" w:color="auto"/>
            <w:bottom w:val="none" w:sz="0" w:space="0" w:color="auto"/>
            <w:right w:val="none" w:sz="0" w:space="0" w:color="auto"/>
          </w:divBdr>
        </w:div>
        <w:div w:id="1532189260">
          <w:marLeft w:val="640"/>
          <w:marRight w:val="0"/>
          <w:marTop w:val="0"/>
          <w:marBottom w:val="0"/>
          <w:divBdr>
            <w:top w:val="none" w:sz="0" w:space="0" w:color="auto"/>
            <w:left w:val="none" w:sz="0" w:space="0" w:color="auto"/>
            <w:bottom w:val="none" w:sz="0" w:space="0" w:color="auto"/>
            <w:right w:val="none" w:sz="0" w:space="0" w:color="auto"/>
          </w:divBdr>
        </w:div>
        <w:div w:id="98372812">
          <w:marLeft w:val="640"/>
          <w:marRight w:val="0"/>
          <w:marTop w:val="0"/>
          <w:marBottom w:val="0"/>
          <w:divBdr>
            <w:top w:val="none" w:sz="0" w:space="0" w:color="auto"/>
            <w:left w:val="none" w:sz="0" w:space="0" w:color="auto"/>
            <w:bottom w:val="none" w:sz="0" w:space="0" w:color="auto"/>
            <w:right w:val="none" w:sz="0" w:space="0" w:color="auto"/>
          </w:divBdr>
        </w:div>
        <w:div w:id="1437946745">
          <w:marLeft w:val="640"/>
          <w:marRight w:val="0"/>
          <w:marTop w:val="0"/>
          <w:marBottom w:val="0"/>
          <w:divBdr>
            <w:top w:val="none" w:sz="0" w:space="0" w:color="auto"/>
            <w:left w:val="none" w:sz="0" w:space="0" w:color="auto"/>
            <w:bottom w:val="none" w:sz="0" w:space="0" w:color="auto"/>
            <w:right w:val="none" w:sz="0" w:space="0" w:color="auto"/>
          </w:divBdr>
        </w:div>
        <w:div w:id="78137026">
          <w:marLeft w:val="640"/>
          <w:marRight w:val="0"/>
          <w:marTop w:val="0"/>
          <w:marBottom w:val="0"/>
          <w:divBdr>
            <w:top w:val="none" w:sz="0" w:space="0" w:color="auto"/>
            <w:left w:val="none" w:sz="0" w:space="0" w:color="auto"/>
            <w:bottom w:val="none" w:sz="0" w:space="0" w:color="auto"/>
            <w:right w:val="none" w:sz="0" w:space="0" w:color="auto"/>
          </w:divBdr>
        </w:div>
        <w:div w:id="920408853">
          <w:marLeft w:val="640"/>
          <w:marRight w:val="0"/>
          <w:marTop w:val="0"/>
          <w:marBottom w:val="0"/>
          <w:divBdr>
            <w:top w:val="none" w:sz="0" w:space="0" w:color="auto"/>
            <w:left w:val="none" w:sz="0" w:space="0" w:color="auto"/>
            <w:bottom w:val="none" w:sz="0" w:space="0" w:color="auto"/>
            <w:right w:val="none" w:sz="0" w:space="0" w:color="auto"/>
          </w:divBdr>
        </w:div>
        <w:div w:id="724568332">
          <w:marLeft w:val="640"/>
          <w:marRight w:val="0"/>
          <w:marTop w:val="0"/>
          <w:marBottom w:val="0"/>
          <w:divBdr>
            <w:top w:val="none" w:sz="0" w:space="0" w:color="auto"/>
            <w:left w:val="none" w:sz="0" w:space="0" w:color="auto"/>
            <w:bottom w:val="none" w:sz="0" w:space="0" w:color="auto"/>
            <w:right w:val="none" w:sz="0" w:space="0" w:color="auto"/>
          </w:divBdr>
        </w:div>
        <w:div w:id="1435708910">
          <w:marLeft w:val="640"/>
          <w:marRight w:val="0"/>
          <w:marTop w:val="0"/>
          <w:marBottom w:val="0"/>
          <w:divBdr>
            <w:top w:val="none" w:sz="0" w:space="0" w:color="auto"/>
            <w:left w:val="none" w:sz="0" w:space="0" w:color="auto"/>
            <w:bottom w:val="none" w:sz="0" w:space="0" w:color="auto"/>
            <w:right w:val="none" w:sz="0" w:space="0" w:color="auto"/>
          </w:divBdr>
        </w:div>
        <w:div w:id="57172553">
          <w:marLeft w:val="640"/>
          <w:marRight w:val="0"/>
          <w:marTop w:val="0"/>
          <w:marBottom w:val="0"/>
          <w:divBdr>
            <w:top w:val="none" w:sz="0" w:space="0" w:color="auto"/>
            <w:left w:val="none" w:sz="0" w:space="0" w:color="auto"/>
            <w:bottom w:val="none" w:sz="0" w:space="0" w:color="auto"/>
            <w:right w:val="none" w:sz="0" w:space="0" w:color="auto"/>
          </w:divBdr>
        </w:div>
        <w:div w:id="1421219795">
          <w:marLeft w:val="640"/>
          <w:marRight w:val="0"/>
          <w:marTop w:val="0"/>
          <w:marBottom w:val="0"/>
          <w:divBdr>
            <w:top w:val="none" w:sz="0" w:space="0" w:color="auto"/>
            <w:left w:val="none" w:sz="0" w:space="0" w:color="auto"/>
            <w:bottom w:val="none" w:sz="0" w:space="0" w:color="auto"/>
            <w:right w:val="none" w:sz="0" w:space="0" w:color="auto"/>
          </w:divBdr>
        </w:div>
        <w:div w:id="1108280730">
          <w:marLeft w:val="640"/>
          <w:marRight w:val="0"/>
          <w:marTop w:val="0"/>
          <w:marBottom w:val="0"/>
          <w:divBdr>
            <w:top w:val="none" w:sz="0" w:space="0" w:color="auto"/>
            <w:left w:val="none" w:sz="0" w:space="0" w:color="auto"/>
            <w:bottom w:val="none" w:sz="0" w:space="0" w:color="auto"/>
            <w:right w:val="none" w:sz="0" w:space="0" w:color="auto"/>
          </w:divBdr>
        </w:div>
        <w:div w:id="397171644">
          <w:marLeft w:val="640"/>
          <w:marRight w:val="0"/>
          <w:marTop w:val="0"/>
          <w:marBottom w:val="0"/>
          <w:divBdr>
            <w:top w:val="none" w:sz="0" w:space="0" w:color="auto"/>
            <w:left w:val="none" w:sz="0" w:space="0" w:color="auto"/>
            <w:bottom w:val="none" w:sz="0" w:space="0" w:color="auto"/>
            <w:right w:val="none" w:sz="0" w:space="0" w:color="auto"/>
          </w:divBdr>
        </w:div>
        <w:div w:id="2075153340">
          <w:marLeft w:val="640"/>
          <w:marRight w:val="0"/>
          <w:marTop w:val="0"/>
          <w:marBottom w:val="0"/>
          <w:divBdr>
            <w:top w:val="none" w:sz="0" w:space="0" w:color="auto"/>
            <w:left w:val="none" w:sz="0" w:space="0" w:color="auto"/>
            <w:bottom w:val="none" w:sz="0" w:space="0" w:color="auto"/>
            <w:right w:val="none" w:sz="0" w:space="0" w:color="auto"/>
          </w:divBdr>
        </w:div>
        <w:div w:id="981160017">
          <w:marLeft w:val="640"/>
          <w:marRight w:val="0"/>
          <w:marTop w:val="0"/>
          <w:marBottom w:val="0"/>
          <w:divBdr>
            <w:top w:val="none" w:sz="0" w:space="0" w:color="auto"/>
            <w:left w:val="none" w:sz="0" w:space="0" w:color="auto"/>
            <w:bottom w:val="none" w:sz="0" w:space="0" w:color="auto"/>
            <w:right w:val="none" w:sz="0" w:space="0" w:color="auto"/>
          </w:divBdr>
        </w:div>
        <w:div w:id="413479492">
          <w:marLeft w:val="640"/>
          <w:marRight w:val="0"/>
          <w:marTop w:val="0"/>
          <w:marBottom w:val="0"/>
          <w:divBdr>
            <w:top w:val="none" w:sz="0" w:space="0" w:color="auto"/>
            <w:left w:val="none" w:sz="0" w:space="0" w:color="auto"/>
            <w:bottom w:val="none" w:sz="0" w:space="0" w:color="auto"/>
            <w:right w:val="none" w:sz="0" w:space="0" w:color="auto"/>
          </w:divBdr>
        </w:div>
        <w:div w:id="1630017633">
          <w:marLeft w:val="640"/>
          <w:marRight w:val="0"/>
          <w:marTop w:val="0"/>
          <w:marBottom w:val="0"/>
          <w:divBdr>
            <w:top w:val="none" w:sz="0" w:space="0" w:color="auto"/>
            <w:left w:val="none" w:sz="0" w:space="0" w:color="auto"/>
            <w:bottom w:val="none" w:sz="0" w:space="0" w:color="auto"/>
            <w:right w:val="none" w:sz="0" w:space="0" w:color="auto"/>
          </w:divBdr>
        </w:div>
        <w:div w:id="1239902760">
          <w:marLeft w:val="640"/>
          <w:marRight w:val="0"/>
          <w:marTop w:val="0"/>
          <w:marBottom w:val="0"/>
          <w:divBdr>
            <w:top w:val="none" w:sz="0" w:space="0" w:color="auto"/>
            <w:left w:val="none" w:sz="0" w:space="0" w:color="auto"/>
            <w:bottom w:val="none" w:sz="0" w:space="0" w:color="auto"/>
            <w:right w:val="none" w:sz="0" w:space="0" w:color="auto"/>
          </w:divBdr>
        </w:div>
        <w:div w:id="1688363007">
          <w:marLeft w:val="640"/>
          <w:marRight w:val="0"/>
          <w:marTop w:val="0"/>
          <w:marBottom w:val="0"/>
          <w:divBdr>
            <w:top w:val="none" w:sz="0" w:space="0" w:color="auto"/>
            <w:left w:val="none" w:sz="0" w:space="0" w:color="auto"/>
            <w:bottom w:val="none" w:sz="0" w:space="0" w:color="auto"/>
            <w:right w:val="none" w:sz="0" w:space="0" w:color="auto"/>
          </w:divBdr>
        </w:div>
        <w:div w:id="1936329227">
          <w:marLeft w:val="640"/>
          <w:marRight w:val="0"/>
          <w:marTop w:val="0"/>
          <w:marBottom w:val="0"/>
          <w:divBdr>
            <w:top w:val="none" w:sz="0" w:space="0" w:color="auto"/>
            <w:left w:val="none" w:sz="0" w:space="0" w:color="auto"/>
            <w:bottom w:val="none" w:sz="0" w:space="0" w:color="auto"/>
            <w:right w:val="none" w:sz="0" w:space="0" w:color="auto"/>
          </w:divBdr>
        </w:div>
        <w:div w:id="405686771">
          <w:marLeft w:val="640"/>
          <w:marRight w:val="0"/>
          <w:marTop w:val="0"/>
          <w:marBottom w:val="0"/>
          <w:divBdr>
            <w:top w:val="none" w:sz="0" w:space="0" w:color="auto"/>
            <w:left w:val="none" w:sz="0" w:space="0" w:color="auto"/>
            <w:bottom w:val="none" w:sz="0" w:space="0" w:color="auto"/>
            <w:right w:val="none" w:sz="0" w:space="0" w:color="auto"/>
          </w:divBdr>
        </w:div>
        <w:div w:id="1892888310">
          <w:marLeft w:val="640"/>
          <w:marRight w:val="0"/>
          <w:marTop w:val="0"/>
          <w:marBottom w:val="0"/>
          <w:divBdr>
            <w:top w:val="none" w:sz="0" w:space="0" w:color="auto"/>
            <w:left w:val="none" w:sz="0" w:space="0" w:color="auto"/>
            <w:bottom w:val="none" w:sz="0" w:space="0" w:color="auto"/>
            <w:right w:val="none" w:sz="0" w:space="0" w:color="auto"/>
          </w:divBdr>
        </w:div>
        <w:div w:id="480854915">
          <w:marLeft w:val="640"/>
          <w:marRight w:val="0"/>
          <w:marTop w:val="0"/>
          <w:marBottom w:val="0"/>
          <w:divBdr>
            <w:top w:val="none" w:sz="0" w:space="0" w:color="auto"/>
            <w:left w:val="none" w:sz="0" w:space="0" w:color="auto"/>
            <w:bottom w:val="none" w:sz="0" w:space="0" w:color="auto"/>
            <w:right w:val="none" w:sz="0" w:space="0" w:color="auto"/>
          </w:divBdr>
        </w:div>
        <w:div w:id="204485818">
          <w:marLeft w:val="640"/>
          <w:marRight w:val="0"/>
          <w:marTop w:val="0"/>
          <w:marBottom w:val="0"/>
          <w:divBdr>
            <w:top w:val="none" w:sz="0" w:space="0" w:color="auto"/>
            <w:left w:val="none" w:sz="0" w:space="0" w:color="auto"/>
            <w:bottom w:val="none" w:sz="0" w:space="0" w:color="auto"/>
            <w:right w:val="none" w:sz="0" w:space="0" w:color="auto"/>
          </w:divBdr>
        </w:div>
        <w:div w:id="1590626282">
          <w:marLeft w:val="640"/>
          <w:marRight w:val="0"/>
          <w:marTop w:val="0"/>
          <w:marBottom w:val="0"/>
          <w:divBdr>
            <w:top w:val="none" w:sz="0" w:space="0" w:color="auto"/>
            <w:left w:val="none" w:sz="0" w:space="0" w:color="auto"/>
            <w:bottom w:val="none" w:sz="0" w:space="0" w:color="auto"/>
            <w:right w:val="none" w:sz="0" w:space="0" w:color="auto"/>
          </w:divBdr>
        </w:div>
        <w:div w:id="13264855">
          <w:marLeft w:val="640"/>
          <w:marRight w:val="0"/>
          <w:marTop w:val="0"/>
          <w:marBottom w:val="0"/>
          <w:divBdr>
            <w:top w:val="none" w:sz="0" w:space="0" w:color="auto"/>
            <w:left w:val="none" w:sz="0" w:space="0" w:color="auto"/>
            <w:bottom w:val="none" w:sz="0" w:space="0" w:color="auto"/>
            <w:right w:val="none" w:sz="0" w:space="0" w:color="auto"/>
          </w:divBdr>
        </w:div>
        <w:div w:id="1415855639">
          <w:marLeft w:val="640"/>
          <w:marRight w:val="0"/>
          <w:marTop w:val="0"/>
          <w:marBottom w:val="0"/>
          <w:divBdr>
            <w:top w:val="none" w:sz="0" w:space="0" w:color="auto"/>
            <w:left w:val="none" w:sz="0" w:space="0" w:color="auto"/>
            <w:bottom w:val="none" w:sz="0" w:space="0" w:color="auto"/>
            <w:right w:val="none" w:sz="0" w:space="0" w:color="auto"/>
          </w:divBdr>
        </w:div>
        <w:div w:id="1191260167">
          <w:marLeft w:val="640"/>
          <w:marRight w:val="0"/>
          <w:marTop w:val="0"/>
          <w:marBottom w:val="0"/>
          <w:divBdr>
            <w:top w:val="none" w:sz="0" w:space="0" w:color="auto"/>
            <w:left w:val="none" w:sz="0" w:space="0" w:color="auto"/>
            <w:bottom w:val="none" w:sz="0" w:space="0" w:color="auto"/>
            <w:right w:val="none" w:sz="0" w:space="0" w:color="auto"/>
          </w:divBdr>
        </w:div>
        <w:div w:id="1011107658">
          <w:marLeft w:val="640"/>
          <w:marRight w:val="0"/>
          <w:marTop w:val="0"/>
          <w:marBottom w:val="0"/>
          <w:divBdr>
            <w:top w:val="none" w:sz="0" w:space="0" w:color="auto"/>
            <w:left w:val="none" w:sz="0" w:space="0" w:color="auto"/>
            <w:bottom w:val="none" w:sz="0" w:space="0" w:color="auto"/>
            <w:right w:val="none" w:sz="0" w:space="0" w:color="auto"/>
          </w:divBdr>
        </w:div>
        <w:div w:id="1126922487">
          <w:marLeft w:val="640"/>
          <w:marRight w:val="0"/>
          <w:marTop w:val="0"/>
          <w:marBottom w:val="0"/>
          <w:divBdr>
            <w:top w:val="none" w:sz="0" w:space="0" w:color="auto"/>
            <w:left w:val="none" w:sz="0" w:space="0" w:color="auto"/>
            <w:bottom w:val="none" w:sz="0" w:space="0" w:color="auto"/>
            <w:right w:val="none" w:sz="0" w:space="0" w:color="auto"/>
          </w:divBdr>
        </w:div>
        <w:div w:id="2109308556">
          <w:marLeft w:val="640"/>
          <w:marRight w:val="0"/>
          <w:marTop w:val="0"/>
          <w:marBottom w:val="0"/>
          <w:divBdr>
            <w:top w:val="none" w:sz="0" w:space="0" w:color="auto"/>
            <w:left w:val="none" w:sz="0" w:space="0" w:color="auto"/>
            <w:bottom w:val="none" w:sz="0" w:space="0" w:color="auto"/>
            <w:right w:val="none" w:sz="0" w:space="0" w:color="auto"/>
          </w:divBdr>
        </w:div>
        <w:div w:id="1790976306">
          <w:marLeft w:val="640"/>
          <w:marRight w:val="0"/>
          <w:marTop w:val="0"/>
          <w:marBottom w:val="0"/>
          <w:divBdr>
            <w:top w:val="none" w:sz="0" w:space="0" w:color="auto"/>
            <w:left w:val="none" w:sz="0" w:space="0" w:color="auto"/>
            <w:bottom w:val="none" w:sz="0" w:space="0" w:color="auto"/>
            <w:right w:val="none" w:sz="0" w:space="0" w:color="auto"/>
          </w:divBdr>
        </w:div>
        <w:div w:id="1609504966">
          <w:marLeft w:val="640"/>
          <w:marRight w:val="0"/>
          <w:marTop w:val="0"/>
          <w:marBottom w:val="0"/>
          <w:divBdr>
            <w:top w:val="none" w:sz="0" w:space="0" w:color="auto"/>
            <w:left w:val="none" w:sz="0" w:space="0" w:color="auto"/>
            <w:bottom w:val="none" w:sz="0" w:space="0" w:color="auto"/>
            <w:right w:val="none" w:sz="0" w:space="0" w:color="auto"/>
          </w:divBdr>
        </w:div>
        <w:div w:id="452553047">
          <w:marLeft w:val="640"/>
          <w:marRight w:val="0"/>
          <w:marTop w:val="0"/>
          <w:marBottom w:val="0"/>
          <w:divBdr>
            <w:top w:val="none" w:sz="0" w:space="0" w:color="auto"/>
            <w:left w:val="none" w:sz="0" w:space="0" w:color="auto"/>
            <w:bottom w:val="none" w:sz="0" w:space="0" w:color="auto"/>
            <w:right w:val="none" w:sz="0" w:space="0" w:color="auto"/>
          </w:divBdr>
        </w:div>
        <w:div w:id="1592006448">
          <w:marLeft w:val="640"/>
          <w:marRight w:val="0"/>
          <w:marTop w:val="0"/>
          <w:marBottom w:val="0"/>
          <w:divBdr>
            <w:top w:val="none" w:sz="0" w:space="0" w:color="auto"/>
            <w:left w:val="none" w:sz="0" w:space="0" w:color="auto"/>
            <w:bottom w:val="none" w:sz="0" w:space="0" w:color="auto"/>
            <w:right w:val="none" w:sz="0" w:space="0" w:color="auto"/>
          </w:divBdr>
        </w:div>
        <w:div w:id="1320579395">
          <w:marLeft w:val="640"/>
          <w:marRight w:val="0"/>
          <w:marTop w:val="0"/>
          <w:marBottom w:val="0"/>
          <w:divBdr>
            <w:top w:val="none" w:sz="0" w:space="0" w:color="auto"/>
            <w:left w:val="none" w:sz="0" w:space="0" w:color="auto"/>
            <w:bottom w:val="none" w:sz="0" w:space="0" w:color="auto"/>
            <w:right w:val="none" w:sz="0" w:space="0" w:color="auto"/>
          </w:divBdr>
        </w:div>
        <w:div w:id="917250521">
          <w:marLeft w:val="640"/>
          <w:marRight w:val="0"/>
          <w:marTop w:val="0"/>
          <w:marBottom w:val="0"/>
          <w:divBdr>
            <w:top w:val="none" w:sz="0" w:space="0" w:color="auto"/>
            <w:left w:val="none" w:sz="0" w:space="0" w:color="auto"/>
            <w:bottom w:val="none" w:sz="0" w:space="0" w:color="auto"/>
            <w:right w:val="none" w:sz="0" w:space="0" w:color="auto"/>
          </w:divBdr>
        </w:div>
        <w:div w:id="1058171071">
          <w:marLeft w:val="640"/>
          <w:marRight w:val="0"/>
          <w:marTop w:val="0"/>
          <w:marBottom w:val="0"/>
          <w:divBdr>
            <w:top w:val="none" w:sz="0" w:space="0" w:color="auto"/>
            <w:left w:val="none" w:sz="0" w:space="0" w:color="auto"/>
            <w:bottom w:val="none" w:sz="0" w:space="0" w:color="auto"/>
            <w:right w:val="none" w:sz="0" w:space="0" w:color="auto"/>
          </w:divBdr>
        </w:div>
        <w:div w:id="1789275720">
          <w:marLeft w:val="640"/>
          <w:marRight w:val="0"/>
          <w:marTop w:val="0"/>
          <w:marBottom w:val="0"/>
          <w:divBdr>
            <w:top w:val="none" w:sz="0" w:space="0" w:color="auto"/>
            <w:left w:val="none" w:sz="0" w:space="0" w:color="auto"/>
            <w:bottom w:val="none" w:sz="0" w:space="0" w:color="auto"/>
            <w:right w:val="none" w:sz="0" w:space="0" w:color="auto"/>
          </w:divBdr>
        </w:div>
        <w:div w:id="2022506614">
          <w:marLeft w:val="640"/>
          <w:marRight w:val="0"/>
          <w:marTop w:val="0"/>
          <w:marBottom w:val="0"/>
          <w:divBdr>
            <w:top w:val="none" w:sz="0" w:space="0" w:color="auto"/>
            <w:left w:val="none" w:sz="0" w:space="0" w:color="auto"/>
            <w:bottom w:val="none" w:sz="0" w:space="0" w:color="auto"/>
            <w:right w:val="none" w:sz="0" w:space="0" w:color="auto"/>
          </w:divBdr>
        </w:div>
        <w:div w:id="329719063">
          <w:marLeft w:val="640"/>
          <w:marRight w:val="0"/>
          <w:marTop w:val="0"/>
          <w:marBottom w:val="0"/>
          <w:divBdr>
            <w:top w:val="none" w:sz="0" w:space="0" w:color="auto"/>
            <w:left w:val="none" w:sz="0" w:space="0" w:color="auto"/>
            <w:bottom w:val="none" w:sz="0" w:space="0" w:color="auto"/>
            <w:right w:val="none" w:sz="0" w:space="0" w:color="auto"/>
          </w:divBdr>
        </w:div>
        <w:div w:id="1322924948">
          <w:marLeft w:val="640"/>
          <w:marRight w:val="0"/>
          <w:marTop w:val="0"/>
          <w:marBottom w:val="0"/>
          <w:divBdr>
            <w:top w:val="none" w:sz="0" w:space="0" w:color="auto"/>
            <w:left w:val="none" w:sz="0" w:space="0" w:color="auto"/>
            <w:bottom w:val="none" w:sz="0" w:space="0" w:color="auto"/>
            <w:right w:val="none" w:sz="0" w:space="0" w:color="auto"/>
          </w:divBdr>
        </w:div>
        <w:div w:id="1016349908">
          <w:marLeft w:val="640"/>
          <w:marRight w:val="0"/>
          <w:marTop w:val="0"/>
          <w:marBottom w:val="0"/>
          <w:divBdr>
            <w:top w:val="none" w:sz="0" w:space="0" w:color="auto"/>
            <w:left w:val="none" w:sz="0" w:space="0" w:color="auto"/>
            <w:bottom w:val="none" w:sz="0" w:space="0" w:color="auto"/>
            <w:right w:val="none" w:sz="0" w:space="0" w:color="auto"/>
          </w:divBdr>
        </w:div>
        <w:div w:id="735860510">
          <w:marLeft w:val="640"/>
          <w:marRight w:val="0"/>
          <w:marTop w:val="0"/>
          <w:marBottom w:val="0"/>
          <w:divBdr>
            <w:top w:val="none" w:sz="0" w:space="0" w:color="auto"/>
            <w:left w:val="none" w:sz="0" w:space="0" w:color="auto"/>
            <w:bottom w:val="none" w:sz="0" w:space="0" w:color="auto"/>
            <w:right w:val="none" w:sz="0" w:space="0" w:color="auto"/>
          </w:divBdr>
        </w:div>
        <w:div w:id="575359949">
          <w:marLeft w:val="640"/>
          <w:marRight w:val="0"/>
          <w:marTop w:val="0"/>
          <w:marBottom w:val="0"/>
          <w:divBdr>
            <w:top w:val="none" w:sz="0" w:space="0" w:color="auto"/>
            <w:left w:val="none" w:sz="0" w:space="0" w:color="auto"/>
            <w:bottom w:val="none" w:sz="0" w:space="0" w:color="auto"/>
            <w:right w:val="none" w:sz="0" w:space="0" w:color="auto"/>
          </w:divBdr>
        </w:div>
        <w:div w:id="498665563">
          <w:marLeft w:val="640"/>
          <w:marRight w:val="0"/>
          <w:marTop w:val="0"/>
          <w:marBottom w:val="0"/>
          <w:divBdr>
            <w:top w:val="none" w:sz="0" w:space="0" w:color="auto"/>
            <w:left w:val="none" w:sz="0" w:space="0" w:color="auto"/>
            <w:bottom w:val="none" w:sz="0" w:space="0" w:color="auto"/>
            <w:right w:val="none" w:sz="0" w:space="0" w:color="auto"/>
          </w:divBdr>
        </w:div>
        <w:div w:id="1689016991">
          <w:marLeft w:val="640"/>
          <w:marRight w:val="0"/>
          <w:marTop w:val="0"/>
          <w:marBottom w:val="0"/>
          <w:divBdr>
            <w:top w:val="none" w:sz="0" w:space="0" w:color="auto"/>
            <w:left w:val="none" w:sz="0" w:space="0" w:color="auto"/>
            <w:bottom w:val="none" w:sz="0" w:space="0" w:color="auto"/>
            <w:right w:val="none" w:sz="0" w:space="0" w:color="auto"/>
          </w:divBdr>
        </w:div>
        <w:div w:id="1707606229">
          <w:marLeft w:val="640"/>
          <w:marRight w:val="0"/>
          <w:marTop w:val="0"/>
          <w:marBottom w:val="0"/>
          <w:divBdr>
            <w:top w:val="none" w:sz="0" w:space="0" w:color="auto"/>
            <w:left w:val="none" w:sz="0" w:space="0" w:color="auto"/>
            <w:bottom w:val="none" w:sz="0" w:space="0" w:color="auto"/>
            <w:right w:val="none" w:sz="0" w:space="0" w:color="auto"/>
          </w:divBdr>
        </w:div>
        <w:div w:id="1227229923">
          <w:marLeft w:val="640"/>
          <w:marRight w:val="0"/>
          <w:marTop w:val="0"/>
          <w:marBottom w:val="0"/>
          <w:divBdr>
            <w:top w:val="none" w:sz="0" w:space="0" w:color="auto"/>
            <w:left w:val="none" w:sz="0" w:space="0" w:color="auto"/>
            <w:bottom w:val="none" w:sz="0" w:space="0" w:color="auto"/>
            <w:right w:val="none" w:sz="0" w:space="0" w:color="auto"/>
          </w:divBdr>
        </w:div>
        <w:div w:id="1771706832">
          <w:marLeft w:val="640"/>
          <w:marRight w:val="0"/>
          <w:marTop w:val="0"/>
          <w:marBottom w:val="0"/>
          <w:divBdr>
            <w:top w:val="none" w:sz="0" w:space="0" w:color="auto"/>
            <w:left w:val="none" w:sz="0" w:space="0" w:color="auto"/>
            <w:bottom w:val="none" w:sz="0" w:space="0" w:color="auto"/>
            <w:right w:val="none" w:sz="0" w:space="0" w:color="auto"/>
          </w:divBdr>
        </w:div>
        <w:div w:id="1810174249">
          <w:marLeft w:val="640"/>
          <w:marRight w:val="0"/>
          <w:marTop w:val="0"/>
          <w:marBottom w:val="0"/>
          <w:divBdr>
            <w:top w:val="none" w:sz="0" w:space="0" w:color="auto"/>
            <w:left w:val="none" w:sz="0" w:space="0" w:color="auto"/>
            <w:bottom w:val="none" w:sz="0" w:space="0" w:color="auto"/>
            <w:right w:val="none" w:sz="0" w:space="0" w:color="auto"/>
          </w:divBdr>
        </w:div>
        <w:div w:id="751196594">
          <w:marLeft w:val="640"/>
          <w:marRight w:val="0"/>
          <w:marTop w:val="0"/>
          <w:marBottom w:val="0"/>
          <w:divBdr>
            <w:top w:val="none" w:sz="0" w:space="0" w:color="auto"/>
            <w:left w:val="none" w:sz="0" w:space="0" w:color="auto"/>
            <w:bottom w:val="none" w:sz="0" w:space="0" w:color="auto"/>
            <w:right w:val="none" w:sz="0" w:space="0" w:color="auto"/>
          </w:divBdr>
        </w:div>
        <w:div w:id="1205404205">
          <w:marLeft w:val="640"/>
          <w:marRight w:val="0"/>
          <w:marTop w:val="0"/>
          <w:marBottom w:val="0"/>
          <w:divBdr>
            <w:top w:val="none" w:sz="0" w:space="0" w:color="auto"/>
            <w:left w:val="none" w:sz="0" w:space="0" w:color="auto"/>
            <w:bottom w:val="none" w:sz="0" w:space="0" w:color="auto"/>
            <w:right w:val="none" w:sz="0" w:space="0" w:color="auto"/>
          </w:divBdr>
        </w:div>
        <w:div w:id="830365853">
          <w:marLeft w:val="640"/>
          <w:marRight w:val="0"/>
          <w:marTop w:val="0"/>
          <w:marBottom w:val="0"/>
          <w:divBdr>
            <w:top w:val="none" w:sz="0" w:space="0" w:color="auto"/>
            <w:left w:val="none" w:sz="0" w:space="0" w:color="auto"/>
            <w:bottom w:val="none" w:sz="0" w:space="0" w:color="auto"/>
            <w:right w:val="none" w:sz="0" w:space="0" w:color="auto"/>
          </w:divBdr>
        </w:div>
        <w:div w:id="1132283799">
          <w:marLeft w:val="640"/>
          <w:marRight w:val="0"/>
          <w:marTop w:val="0"/>
          <w:marBottom w:val="0"/>
          <w:divBdr>
            <w:top w:val="none" w:sz="0" w:space="0" w:color="auto"/>
            <w:left w:val="none" w:sz="0" w:space="0" w:color="auto"/>
            <w:bottom w:val="none" w:sz="0" w:space="0" w:color="auto"/>
            <w:right w:val="none" w:sz="0" w:space="0" w:color="auto"/>
          </w:divBdr>
        </w:div>
        <w:div w:id="881743984">
          <w:marLeft w:val="640"/>
          <w:marRight w:val="0"/>
          <w:marTop w:val="0"/>
          <w:marBottom w:val="0"/>
          <w:divBdr>
            <w:top w:val="none" w:sz="0" w:space="0" w:color="auto"/>
            <w:left w:val="none" w:sz="0" w:space="0" w:color="auto"/>
            <w:bottom w:val="none" w:sz="0" w:space="0" w:color="auto"/>
            <w:right w:val="none" w:sz="0" w:space="0" w:color="auto"/>
          </w:divBdr>
        </w:div>
        <w:div w:id="1110003825">
          <w:marLeft w:val="640"/>
          <w:marRight w:val="0"/>
          <w:marTop w:val="0"/>
          <w:marBottom w:val="0"/>
          <w:divBdr>
            <w:top w:val="none" w:sz="0" w:space="0" w:color="auto"/>
            <w:left w:val="none" w:sz="0" w:space="0" w:color="auto"/>
            <w:bottom w:val="none" w:sz="0" w:space="0" w:color="auto"/>
            <w:right w:val="none" w:sz="0" w:space="0" w:color="auto"/>
          </w:divBdr>
        </w:div>
        <w:div w:id="889533495">
          <w:marLeft w:val="640"/>
          <w:marRight w:val="0"/>
          <w:marTop w:val="0"/>
          <w:marBottom w:val="0"/>
          <w:divBdr>
            <w:top w:val="none" w:sz="0" w:space="0" w:color="auto"/>
            <w:left w:val="none" w:sz="0" w:space="0" w:color="auto"/>
            <w:bottom w:val="none" w:sz="0" w:space="0" w:color="auto"/>
            <w:right w:val="none" w:sz="0" w:space="0" w:color="auto"/>
          </w:divBdr>
        </w:div>
        <w:div w:id="1920600192">
          <w:marLeft w:val="640"/>
          <w:marRight w:val="0"/>
          <w:marTop w:val="0"/>
          <w:marBottom w:val="0"/>
          <w:divBdr>
            <w:top w:val="none" w:sz="0" w:space="0" w:color="auto"/>
            <w:left w:val="none" w:sz="0" w:space="0" w:color="auto"/>
            <w:bottom w:val="none" w:sz="0" w:space="0" w:color="auto"/>
            <w:right w:val="none" w:sz="0" w:space="0" w:color="auto"/>
          </w:divBdr>
        </w:div>
        <w:div w:id="1207454092">
          <w:marLeft w:val="640"/>
          <w:marRight w:val="0"/>
          <w:marTop w:val="0"/>
          <w:marBottom w:val="0"/>
          <w:divBdr>
            <w:top w:val="none" w:sz="0" w:space="0" w:color="auto"/>
            <w:left w:val="none" w:sz="0" w:space="0" w:color="auto"/>
            <w:bottom w:val="none" w:sz="0" w:space="0" w:color="auto"/>
            <w:right w:val="none" w:sz="0" w:space="0" w:color="auto"/>
          </w:divBdr>
        </w:div>
      </w:divsChild>
    </w:div>
    <w:div w:id="771318118">
      <w:bodyDiv w:val="1"/>
      <w:marLeft w:val="0"/>
      <w:marRight w:val="0"/>
      <w:marTop w:val="0"/>
      <w:marBottom w:val="0"/>
      <w:divBdr>
        <w:top w:val="none" w:sz="0" w:space="0" w:color="auto"/>
        <w:left w:val="none" w:sz="0" w:space="0" w:color="auto"/>
        <w:bottom w:val="none" w:sz="0" w:space="0" w:color="auto"/>
        <w:right w:val="none" w:sz="0" w:space="0" w:color="auto"/>
      </w:divBdr>
    </w:div>
    <w:div w:id="773481848">
      <w:bodyDiv w:val="1"/>
      <w:marLeft w:val="0"/>
      <w:marRight w:val="0"/>
      <w:marTop w:val="0"/>
      <w:marBottom w:val="0"/>
      <w:divBdr>
        <w:top w:val="none" w:sz="0" w:space="0" w:color="auto"/>
        <w:left w:val="none" w:sz="0" w:space="0" w:color="auto"/>
        <w:bottom w:val="none" w:sz="0" w:space="0" w:color="auto"/>
        <w:right w:val="none" w:sz="0" w:space="0" w:color="auto"/>
      </w:divBdr>
    </w:div>
    <w:div w:id="776755544">
      <w:bodyDiv w:val="1"/>
      <w:marLeft w:val="0"/>
      <w:marRight w:val="0"/>
      <w:marTop w:val="0"/>
      <w:marBottom w:val="0"/>
      <w:divBdr>
        <w:top w:val="none" w:sz="0" w:space="0" w:color="auto"/>
        <w:left w:val="none" w:sz="0" w:space="0" w:color="auto"/>
        <w:bottom w:val="none" w:sz="0" w:space="0" w:color="auto"/>
        <w:right w:val="none" w:sz="0" w:space="0" w:color="auto"/>
      </w:divBdr>
      <w:divsChild>
        <w:div w:id="1538591506">
          <w:marLeft w:val="640"/>
          <w:marRight w:val="0"/>
          <w:marTop w:val="0"/>
          <w:marBottom w:val="0"/>
          <w:divBdr>
            <w:top w:val="none" w:sz="0" w:space="0" w:color="auto"/>
            <w:left w:val="none" w:sz="0" w:space="0" w:color="auto"/>
            <w:bottom w:val="none" w:sz="0" w:space="0" w:color="auto"/>
            <w:right w:val="none" w:sz="0" w:space="0" w:color="auto"/>
          </w:divBdr>
        </w:div>
        <w:div w:id="808329667">
          <w:marLeft w:val="640"/>
          <w:marRight w:val="0"/>
          <w:marTop w:val="0"/>
          <w:marBottom w:val="0"/>
          <w:divBdr>
            <w:top w:val="none" w:sz="0" w:space="0" w:color="auto"/>
            <w:left w:val="none" w:sz="0" w:space="0" w:color="auto"/>
            <w:bottom w:val="none" w:sz="0" w:space="0" w:color="auto"/>
            <w:right w:val="none" w:sz="0" w:space="0" w:color="auto"/>
          </w:divBdr>
        </w:div>
        <w:div w:id="1500925807">
          <w:marLeft w:val="640"/>
          <w:marRight w:val="0"/>
          <w:marTop w:val="0"/>
          <w:marBottom w:val="0"/>
          <w:divBdr>
            <w:top w:val="none" w:sz="0" w:space="0" w:color="auto"/>
            <w:left w:val="none" w:sz="0" w:space="0" w:color="auto"/>
            <w:bottom w:val="none" w:sz="0" w:space="0" w:color="auto"/>
            <w:right w:val="none" w:sz="0" w:space="0" w:color="auto"/>
          </w:divBdr>
        </w:div>
        <w:div w:id="545919032">
          <w:marLeft w:val="640"/>
          <w:marRight w:val="0"/>
          <w:marTop w:val="0"/>
          <w:marBottom w:val="0"/>
          <w:divBdr>
            <w:top w:val="none" w:sz="0" w:space="0" w:color="auto"/>
            <w:left w:val="none" w:sz="0" w:space="0" w:color="auto"/>
            <w:bottom w:val="none" w:sz="0" w:space="0" w:color="auto"/>
            <w:right w:val="none" w:sz="0" w:space="0" w:color="auto"/>
          </w:divBdr>
        </w:div>
        <w:div w:id="837309224">
          <w:marLeft w:val="640"/>
          <w:marRight w:val="0"/>
          <w:marTop w:val="0"/>
          <w:marBottom w:val="0"/>
          <w:divBdr>
            <w:top w:val="none" w:sz="0" w:space="0" w:color="auto"/>
            <w:left w:val="none" w:sz="0" w:space="0" w:color="auto"/>
            <w:bottom w:val="none" w:sz="0" w:space="0" w:color="auto"/>
            <w:right w:val="none" w:sz="0" w:space="0" w:color="auto"/>
          </w:divBdr>
        </w:div>
        <w:div w:id="1744834135">
          <w:marLeft w:val="640"/>
          <w:marRight w:val="0"/>
          <w:marTop w:val="0"/>
          <w:marBottom w:val="0"/>
          <w:divBdr>
            <w:top w:val="none" w:sz="0" w:space="0" w:color="auto"/>
            <w:left w:val="none" w:sz="0" w:space="0" w:color="auto"/>
            <w:bottom w:val="none" w:sz="0" w:space="0" w:color="auto"/>
            <w:right w:val="none" w:sz="0" w:space="0" w:color="auto"/>
          </w:divBdr>
        </w:div>
        <w:div w:id="759259338">
          <w:marLeft w:val="640"/>
          <w:marRight w:val="0"/>
          <w:marTop w:val="0"/>
          <w:marBottom w:val="0"/>
          <w:divBdr>
            <w:top w:val="none" w:sz="0" w:space="0" w:color="auto"/>
            <w:left w:val="none" w:sz="0" w:space="0" w:color="auto"/>
            <w:bottom w:val="none" w:sz="0" w:space="0" w:color="auto"/>
            <w:right w:val="none" w:sz="0" w:space="0" w:color="auto"/>
          </w:divBdr>
        </w:div>
        <w:div w:id="1542356083">
          <w:marLeft w:val="640"/>
          <w:marRight w:val="0"/>
          <w:marTop w:val="0"/>
          <w:marBottom w:val="0"/>
          <w:divBdr>
            <w:top w:val="none" w:sz="0" w:space="0" w:color="auto"/>
            <w:left w:val="none" w:sz="0" w:space="0" w:color="auto"/>
            <w:bottom w:val="none" w:sz="0" w:space="0" w:color="auto"/>
            <w:right w:val="none" w:sz="0" w:space="0" w:color="auto"/>
          </w:divBdr>
        </w:div>
        <w:div w:id="188031111">
          <w:marLeft w:val="640"/>
          <w:marRight w:val="0"/>
          <w:marTop w:val="0"/>
          <w:marBottom w:val="0"/>
          <w:divBdr>
            <w:top w:val="none" w:sz="0" w:space="0" w:color="auto"/>
            <w:left w:val="none" w:sz="0" w:space="0" w:color="auto"/>
            <w:bottom w:val="none" w:sz="0" w:space="0" w:color="auto"/>
            <w:right w:val="none" w:sz="0" w:space="0" w:color="auto"/>
          </w:divBdr>
        </w:div>
        <w:div w:id="117385185">
          <w:marLeft w:val="640"/>
          <w:marRight w:val="0"/>
          <w:marTop w:val="0"/>
          <w:marBottom w:val="0"/>
          <w:divBdr>
            <w:top w:val="none" w:sz="0" w:space="0" w:color="auto"/>
            <w:left w:val="none" w:sz="0" w:space="0" w:color="auto"/>
            <w:bottom w:val="none" w:sz="0" w:space="0" w:color="auto"/>
            <w:right w:val="none" w:sz="0" w:space="0" w:color="auto"/>
          </w:divBdr>
        </w:div>
        <w:div w:id="1962876040">
          <w:marLeft w:val="640"/>
          <w:marRight w:val="0"/>
          <w:marTop w:val="0"/>
          <w:marBottom w:val="0"/>
          <w:divBdr>
            <w:top w:val="none" w:sz="0" w:space="0" w:color="auto"/>
            <w:left w:val="none" w:sz="0" w:space="0" w:color="auto"/>
            <w:bottom w:val="none" w:sz="0" w:space="0" w:color="auto"/>
            <w:right w:val="none" w:sz="0" w:space="0" w:color="auto"/>
          </w:divBdr>
        </w:div>
        <w:div w:id="1046566660">
          <w:marLeft w:val="640"/>
          <w:marRight w:val="0"/>
          <w:marTop w:val="0"/>
          <w:marBottom w:val="0"/>
          <w:divBdr>
            <w:top w:val="none" w:sz="0" w:space="0" w:color="auto"/>
            <w:left w:val="none" w:sz="0" w:space="0" w:color="auto"/>
            <w:bottom w:val="none" w:sz="0" w:space="0" w:color="auto"/>
            <w:right w:val="none" w:sz="0" w:space="0" w:color="auto"/>
          </w:divBdr>
        </w:div>
        <w:div w:id="514733023">
          <w:marLeft w:val="640"/>
          <w:marRight w:val="0"/>
          <w:marTop w:val="0"/>
          <w:marBottom w:val="0"/>
          <w:divBdr>
            <w:top w:val="none" w:sz="0" w:space="0" w:color="auto"/>
            <w:left w:val="none" w:sz="0" w:space="0" w:color="auto"/>
            <w:bottom w:val="none" w:sz="0" w:space="0" w:color="auto"/>
            <w:right w:val="none" w:sz="0" w:space="0" w:color="auto"/>
          </w:divBdr>
        </w:div>
        <w:div w:id="655884388">
          <w:marLeft w:val="640"/>
          <w:marRight w:val="0"/>
          <w:marTop w:val="0"/>
          <w:marBottom w:val="0"/>
          <w:divBdr>
            <w:top w:val="none" w:sz="0" w:space="0" w:color="auto"/>
            <w:left w:val="none" w:sz="0" w:space="0" w:color="auto"/>
            <w:bottom w:val="none" w:sz="0" w:space="0" w:color="auto"/>
            <w:right w:val="none" w:sz="0" w:space="0" w:color="auto"/>
          </w:divBdr>
        </w:div>
        <w:div w:id="1766924382">
          <w:marLeft w:val="640"/>
          <w:marRight w:val="0"/>
          <w:marTop w:val="0"/>
          <w:marBottom w:val="0"/>
          <w:divBdr>
            <w:top w:val="none" w:sz="0" w:space="0" w:color="auto"/>
            <w:left w:val="none" w:sz="0" w:space="0" w:color="auto"/>
            <w:bottom w:val="none" w:sz="0" w:space="0" w:color="auto"/>
            <w:right w:val="none" w:sz="0" w:space="0" w:color="auto"/>
          </w:divBdr>
        </w:div>
        <w:div w:id="1583953035">
          <w:marLeft w:val="640"/>
          <w:marRight w:val="0"/>
          <w:marTop w:val="0"/>
          <w:marBottom w:val="0"/>
          <w:divBdr>
            <w:top w:val="none" w:sz="0" w:space="0" w:color="auto"/>
            <w:left w:val="none" w:sz="0" w:space="0" w:color="auto"/>
            <w:bottom w:val="none" w:sz="0" w:space="0" w:color="auto"/>
            <w:right w:val="none" w:sz="0" w:space="0" w:color="auto"/>
          </w:divBdr>
        </w:div>
        <w:div w:id="999230012">
          <w:marLeft w:val="640"/>
          <w:marRight w:val="0"/>
          <w:marTop w:val="0"/>
          <w:marBottom w:val="0"/>
          <w:divBdr>
            <w:top w:val="none" w:sz="0" w:space="0" w:color="auto"/>
            <w:left w:val="none" w:sz="0" w:space="0" w:color="auto"/>
            <w:bottom w:val="none" w:sz="0" w:space="0" w:color="auto"/>
            <w:right w:val="none" w:sz="0" w:space="0" w:color="auto"/>
          </w:divBdr>
        </w:div>
        <w:div w:id="1120880167">
          <w:marLeft w:val="640"/>
          <w:marRight w:val="0"/>
          <w:marTop w:val="0"/>
          <w:marBottom w:val="0"/>
          <w:divBdr>
            <w:top w:val="none" w:sz="0" w:space="0" w:color="auto"/>
            <w:left w:val="none" w:sz="0" w:space="0" w:color="auto"/>
            <w:bottom w:val="none" w:sz="0" w:space="0" w:color="auto"/>
            <w:right w:val="none" w:sz="0" w:space="0" w:color="auto"/>
          </w:divBdr>
        </w:div>
        <w:div w:id="1068454085">
          <w:marLeft w:val="640"/>
          <w:marRight w:val="0"/>
          <w:marTop w:val="0"/>
          <w:marBottom w:val="0"/>
          <w:divBdr>
            <w:top w:val="none" w:sz="0" w:space="0" w:color="auto"/>
            <w:left w:val="none" w:sz="0" w:space="0" w:color="auto"/>
            <w:bottom w:val="none" w:sz="0" w:space="0" w:color="auto"/>
            <w:right w:val="none" w:sz="0" w:space="0" w:color="auto"/>
          </w:divBdr>
        </w:div>
        <w:div w:id="338578106">
          <w:marLeft w:val="640"/>
          <w:marRight w:val="0"/>
          <w:marTop w:val="0"/>
          <w:marBottom w:val="0"/>
          <w:divBdr>
            <w:top w:val="none" w:sz="0" w:space="0" w:color="auto"/>
            <w:left w:val="none" w:sz="0" w:space="0" w:color="auto"/>
            <w:bottom w:val="none" w:sz="0" w:space="0" w:color="auto"/>
            <w:right w:val="none" w:sz="0" w:space="0" w:color="auto"/>
          </w:divBdr>
        </w:div>
        <w:div w:id="929972894">
          <w:marLeft w:val="640"/>
          <w:marRight w:val="0"/>
          <w:marTop w:val="0"/>
          <w:marBottom w:val="0"/>
          <w:divBdr>
            <w:top w:val="none" w:sz="0" w:space="0" w:color="auto"/>
            <w:left w:val="none" w:sz="0" w:space="0" w:color="auto"/>
            <w:bottom w:val="none" w:sz="0" w:space="0" w:color="auto"/>
            <w:right w:val="none" w:sz="0" w:space="0" w:color="auto"/>
          </w:divBdr>
        </w:div>
        <w:div w:id="1687949667">
          <w:marLeft w:val="640"/>
          <w:marRight w:val="0"/>
          <w:marTop w:val="0"/>
          <w:marBottom w:val="0"/>
          <w:divBdr>
            <w:top w:val="none" w:sz="0" w:space="0" w:color="auto"/>
            <w:left w:val="none" w:sz="0" w:space="0" w:color="auto"/>
            <w:bottom w:val="none" w:sz="0" w:space="0" w:color="auto"/>
            <w:right w:val="none" w:sz="0" w:space="0" w:color="auto"/>
          </w:divBdr>
        </w:div>
        <w:div w:id="974137437">
          <w:marLeft w:val="640"/>
          <w:marRight w:val="0"/>
          <w:marTop w:val="0"/>
          <w:marBottom w:val="0"/>
          <w:divBdr>
            <w:top w:val="none" w:sz="0" w:space="0" w:color="auto"/>
            <w:left w:val="none" w:sz="0" w:space="0" w:color="auto"/>
            <w:bottom w:val="none" w:sz="0" w:space="0" w:color="auto"/>
            <w:right w:val="none" w:sz="0" w:space="0" w:color="auto"/>
          </w:divBdr>
        </w:div>
        <w:div w:id="377045784">
          <w:marLeft w:val="640"/>
          <w:marRight w:val="0"/>
          <w:marTop w:val="0"/>
          <w:marBottom w:val="0"/>
          <w:divBdr>
            <w:top w:val="none" w:sz="0" w:space="0" w:color="auto"/>
            <w:left w:val="none" w:sz="0" w:space="0" w:color="auto"/>
            <w:bottom w:val="none" w:sz="0" w:space="0" w:color="auto"/>
            <w:right w:val="none" w:sz="0" w:space="0" w:color="auto"/>
          </w:divBdr>
        </w:div>
        <w:div w:id="2109109601">
          <w:marLeft w:val="640"/>
          <w:marRight w:val="0"/>
          <w:marTop w:val="0"/>
          <w:marBottom w:val="0"/>
          <w:divBdr>
            <w:top w:val="none" w:sz="0" w:space="0" w:color="auto"/>
            <w:left w:val="none" w:sz="0" w:space="0" w:color="auto"/>
            <w:bottom w:val="none" w:sz="0" w:space="0" w:color="auto"/>
            <w:right w:val="none" w:sz="0" w:space="0" w:color="auto"/>
          </w:divBdr>
        </w:div>
        <w:div w:id="1970671351">
          <w:marLeft w:val="640"/>
          <w:marRight w:val="0"/>
          <w:marTop w:val="0"/>
          <w:marBottom w:val="0"/>
          <w:divBdr>
            <w:top w:val="none" w:sz="0" w:space="0" w:color="auto"/>
            <w:left w:val="none" w:sz="0" w:space="0" w:color="auto"/>
            <w:bottom w:val="none" w:sz="0" w:space="0" w:color="auto"/>
            <w:right w:val="none" w:sz="0" w:space="0" w:color="auto"/>
          </w:divBdr>
        </w:div>
        <w:div w:id="585381933">
          <w:marLeft w:val="640"/>
          <w:marRight w:val="0"/>
          <w:marTop w:val="0"/>
          <w:marBottom w:val="0"/>
          <w:divBdr>
            <w:top w:val="none" w:sz="0" w:space="0" w:color="auto"/>
            <w:left w:val="none" w:sz="0" w:space="0" w:color="auto"/>
            <w:bottom w:val="none" w:sz="0" w:space="0" w:color="auto"/>
            <w:right w:val="none" w:sz="0" w:space="0" w:color="auto"/>
          </w:divBdr>
        </w:div>
        <w:div w:id="522943467">
          <w:marLeft w:val="640"/>
          <w:marRight w:val="0"/>
          <w:marTop w:val="0"/>
          <w:marBottom w:val="0"/>
          <w:divBdr>
            <w:top w:val="none" w:sz="0" w:space="0" w:color="auto"/>
            <w:left w:val="none" w:sz="0" w:space="0" w:color="auto"/>
            <w:bottom w:val="none" w:sz="0" w:space="0" w:color="auto"/>
            <w:right w:val="none" w:sz="0" w:space="0" w:color="auto"/>
          </w:divBdr>
        </w:div>
        <w:div w:id="241111228">
          <w:marLeft w:val="640"/>
          <w:marRight w:val="0"/>
          <w:marTop w:val="0"/>
          <w:marBottom w:val="0"/>
          <w:divBdr>
            <w:top w:val="none" w:sz="0" w:space="0" w:color="auto"/>
            <w:left w:val="none" w:sz="0" w:space="0" w:color="auto"/>
            <w:bottom w:val="none" w:sz="0" w:space="0" w:color="auto"/>
            <w:right w:val="none" w:sz="0" w:space="0" w:color="auto"/>
          </w:divBdr>
        </w:div>
        <w:div w:id="1084499367">
          <w:marLeft w:val="640"/>
          <w:marRight w:val="0"/>
          <w:marTop w:val="0"/>
          <w:marBottom w:val="0"/>
          <w:divBdr>
            <w:top w:val="none" w:sz="0" w:space="0" w:color="auto"/>
            <w:left w:val="none" w:sz="0" w:space="0" w:color="auto"/>
            <w:bottom w:val="none" w:sz="0" w:space="0" w:color="auto"/>
            <w:right w:val="none" w:sz="0" w:space="0" w:color="auto"/>
          </w:divBdr>
        </w:div>
        <w:div w:id="969821352">
          <w:marLeft w:val="640"/>
          <w:marRight w:val="0"/>
          <w:marTop w:val="0"/>
          <w:marBottom w:val="0"/>
          <w:divBdr>
            <w:top w:val="none" w:sz="0" w:space="0" w:color="auto"/>
            <w:left w:val="none" w:sz="0" w:space="0" w:color="auto"/>
            <w:bottom w:val="none" w:sz="0" w:space="0" w:color="auto"/>
            <w:right w:val="none" w:sz="0" w:space="0" w:color="auto"/>
          </w:divBdr>
        </w:div>
        <w:div w:id="2111922652">
          <w:marLeft w:val="640"/>
          <w:marRight w:val="0"/>
          <w:marTop w:val="0"/>
          <w:marBottom w:val="0"/>
          <w:divBdr>
            <w:top w:val="none" w:sz="0" w:space="0" w:color="auto"/>
            <w:left w:val="none" w:sz="0" w:space="0" w:color="auto"/>
            <w:bottom w:val="none" w:sz="0" w:space="0" w:color="auto"/>
            <w:right w:val="none" w:sz="0" w:space="0" w:color="auto"/>
          </w:divBdr>
        </w:div>
        <w:div w:id="1068309834">
          <w:marLeft w:val="640"/>
          <w:marRight w:val="0"/>
          <w:marTop w:val="0"/>
          <w:marBottom w:val="0"/>
          <w:divBdr>
            <w:top w:val="none" w:sz="0" w:space="0" w:color="auto"/>
            <w:left w:val="none" w:sz="0" w:space="0" w:color="auto"/>
            <w:bottom w:val="none" w:sz="0" w:space="0" w:color="auto"/>
            <w:right w:val="none" w:sz="0" w:space="0" w:color="auto"/>
          </w:divBdr>
        </w:div>
        <w:div w:id="715349776">
          <w:marLeft w:val="640"/>
          <w:marRight w:val="0"/>
          <w:marTop w:val="0"/>
          <w:marBottom w:val="0"/>
          <w:divBdr>
            <w:top w:val="none" w:sz="0" w:space="0" w:color="auto"/>
            <w:left w:val="none" w:sz="0" w:space="0" w:color="auto"/>
            <w:bottom w:val="none" w:sz="0" w:space="0" w:color="auto"/>
            <w:right w:val="none" w:sz="0" w:space="0" w:color="auto"/>
          </w:divBdr>
        </w:div>
        <w:div w:id="179050298">
          <w:marLeft w:val="640"/>
          <w:marRight w:val="0"/>
          <w:marTop w:val="0"/>
          <w:marBottom w:val="0"/>
          <w:divBdr>
            <w:top w:val="none" w:sz="0" w:space="0" w:color="auto"/>
            <w:left w:val="none" w:sz="0" w:space="0" w:color="auto"/>
            <w:bottom w:val="none" w:sz="0" w:space="0" w:color="auto"/>
            <w:right w:val="none" w:sz="0" w:space="0" w:color="auto"/>
          </w:divBdr>
        </w:div>
        <w:div w:id="1653287874">
          <w:marLeft w:val="640"/>
          <w:marRight w:val="0"/>
          <w:marTop w:val="0"/>
          <w:marBottom w:val="0"/>
          <w:divBdr>
            <w:top w:val="none" w:sz="0" w:space="0" w:color="auto"/>
            <w:left w:val="none" w:sz="0" w:space="0" w:color="auto"/>
            <w:bottom w:val="none" w:sz="0" w:space="0" w:color="auto"/>
            <w:right w:val="none" w:sz="0" w:space="0" w:color="auto"/>
          </w:divBdr>
        </w:div>
        <w:div w:id="1678843100">
          <w:marLeft w:val="640"/>
          <w:marRight w:val="0"/>
          <w:marTop w:val="0"/>
          <w:marBottom w:val="0"/>
          <w:divBdr>
            <w:top w:val="none" w:sz="0" w:space="0" w:color="auto"/>
            <w:left w:val="none" w:sz="0" w:space="0" w:color="auto"/>
            <w:bottom w:val="none" w:sz="0" w:space="0" w:color="auto"/>
            <w:right w:val="none" w:sz="0" w:space="0" w:color="auto"/>
          </w:divBdr>
        </w:div>
        <w:div w:id="1698578410">
          <w:marLeft w:val="640"/>
          <w:marRight w:val="0"/>
          <w:marTop w:val="0"/>
          <w:marBottom w:val="0"/>
          <w:divBdr>
            <w:top w:val="none" w:sz="0" w:space="0" w:color="auto"/>
            <w:left w:val="none" w:sz="0" w:space="0" w:color="auto"/>
            <w:bottom w:val="none" w:sz="0" w:space="0" w:color="auto"/>
            <w:right w:val="none" w:sz="0" w:space="0" w:color="auto"/>
          </w:divBdr>
        </w:div>
        <w:div w:id="351491359">
          <w:marLeft w:val="640"/>
          <w:marRight w:val="0"/>
          <w:marTop w:val="0"/>
          <w:marBottom w:val="0"/>
          <w:divBdr>
            <w:top w:val="none" w:sz="0" w:space="0" w:color="auto"/>
            <w:left w:val="none" w:sz="0" w:space="0" w:color="auto"/>
            <w:bottom w:val="none" w:sz="0" w:space="0" w:color="auto"/>
            <w:right w:val="none" w:sz="0" w:space="0" w:color="auto"/>
          </w:divBdr>
        </w:div>
        <w:div w:id="310326716">
          <w:marLeft w:val="640"/>
          <w:marRight w:val="0"/>
          <w:marTop w:val="0"/>
          <w:marBottom w:val="0"/>
          <w:divBdr>
            <w:top w:val="none" w:sz="0" w:space="0" w:color="auto"/>
            <w:left w:val="none" w:sz="0" w:space="0" w:color="auto"/>
            <w:bottom w:val="none" w:sz="0" w:space="0" w:color="auto"/>
            <w:right w:val="none" w:sz="0" w:space="0" w:color="auto"/>
          </w:divBdr>
        </w:div>
        <w:div w:id="893976673">
          <w:marLeft w:val="640"/>
          <w:marRight w:val="0"/>
          <w:marTop w:val="0"/>
          <w:marBottom w:val="0"/>
          <w:divBdr>
            <w:top w:val="none" w:sz="0" w:space="0" w:color="auto"/>
            <w:left w:val="none" w:sz="0" w:space="0" w:color="auto"/>
            <w:bottom w:val="none" w:sz="0" w:space="0" w:color="auto"/>
            <w:right w:val="none" w:sz="0" w:space="0" w:color="auto"/>
          </w:divBdr>
        </w:div>
        <w:div w:id="128011070">
          <w:marLeft w:val="640"/>
          <w:marRight w:val="0"/>
          <w:marTop w:val="0"/>
          <w:marBottom w:val="0"/>
          <w:divBdr>
            <w:top w:val="none" w:sz="0" w:space="0" w:color="auto"/>
            <w:left w:val="none" w:sz="0" w:space="0" w:color="auto"/>
            <w:bottom w:val="none" w:sz="0" w:space="0" w:color="auto"/>
            <w:right w:val="none" w:sz="0" w:space="0" w:color="auto"/>
          </w:divBdr>
        </w:div>
        <w:div w:id="366488756">
          <w:marLeft w:val="640"/>
          <w:marRight w:val="0"/>
          <w:marTop w:val="0"/>
          <w:marBottom w:val="0"/>
          <w:divBdr>
            <w:top w:val="none" w:sz="0" w:space="0" w:color="auto"/>
            <w:left w:val="none" w:sz="0" w:space="0" w:color="auto"/>
            <w:bottom w:val="none" w:sz="0" w:space="0" w:color="auto"/>
            <w:right w:val="none" w:sz="0" w:space="0" w:color="auto"/>
          </w:divBdr>
        </w:div>
        <w:div w:id="1334261745">
          <w:marLeft w:val="640"/>
          <w:marRight w:val="0"/>
          <w:marTop w:val="0"/>
          <w:marBottom w:val="0"/>
          <w:divBdr>
            <w:top w:val="none" w:sz="0" w:space="0" w:color="auto"/>
            <w:left w:val="none" w:sz="0" w:space="0" w:color="auto"/>
            <w:bottom w:val="none" w:sz="0" w:space="0" w:color="auto"/>
            <w:right w:val="none" w:sz="0" w:space="0" w:color="auto"/>
          </w:divBdr>
        </w:div>
        <w:div w:id="164248076">
          <w:marLeft w:val="640"/>
          <w:marRight w:val="0"/>
          <w:marTop w:val="0"/>
          <w:marBottom w:val="0"/>
          <w:divBdr>
            <w:top w:val="none" w:sz="0" w:space="0" w:color="auto"/>
            <w:left w:val="none" w:sz="0" w:space="0" w:color="auto"/>
            <w:bottom w:val="none" w:sz="0" w:space="0" w:color="auto"/>
            <w:right w:val="none" w:sz="0" w:space="0" w:color="auto"/>
          </w:divBdr>
        </w:div>
        <w:div w:id="1421177500">
          <w:marLeft w:val="640"/>
          <w:marRight w:val="0"/>
          <w:marTop w:val="0"/>
          <w:marBottom w:val="0"/>
          <w:divBdr>
            <w:top w:val="none" w:sz="0" w:space="0" w:color="auto"/>
            <w:left w:val="none" w:sz="0" w:space="0" w:color="auto"/>
            <w:bottom w:val="none" w:sz="0" w:space="0" w:color="auto"/>
            <w:right w:val="none" w:sz="0" w:space="0" w:color="auto"/>
          </w:divBdr>
        </w:div>
        <w:div w:id="1947734075">
          <w:marLeft w:val="640"/>
          <w:marRight w:val="0"/>
          <w:marTop w:val="0"/>
          <w:marBottom w:val="0"/>
          <w:divBdr>
            <w:top w:val="none" w:sz="0" w:space="0" w:color="auto"/>
            <w:left w:val="none" w:sz="0" w:space="0" w:color="auto"/>
            <w:bottom w:val="none" w:sz="0" w:space="0" w:color="auto"/>
            <w:right w:val="none" w:sz="0" w:space="0" w:color="auto"/>
          </w:divBdr>
        </w:div>
        <w:div w:id="202451968">
          <w:marLeft w:val="640"/>
          <w:marRight w:val="0"/>
          <w:marTop w:val="0"/>
          <w:marBottom w:val="0"/>
          <w:divBdr>
            <w:top w:val="none" w:sz="0" w:space="0" w:color="auto"/>
            <w:left w:val="none" w:sz="0" w:space="0" w:color="auto"/>
            <w:bottom w:val="none" w:sz="0" w:space="0" w:color="auto"/>
            <w:right w:val="none" w:sz="0" w:space="0" w:color="auto"/>
          </w:divBdr>
        </w:div>
        <w:div w:id="1955482485">
          <w:marLeft w:val="640"/>
          <w:marRight w:val="0"/>
          <w:marTop w:val="0"/>
          <w:marBottom w:val="0"/>
          <w:divBdr>
            <w:top w:val="none" w:sz="0" w:space="0" w:color="auto"/>
            <w:left w:val="none" w:sz="0" w:space="0" w:color="auto"/>
            <w:bottom w:val="none" w:sz="0" w:space="0" w:color="auto"/>
            <w:right w:val="none" w:sz="0" w:space="0" w:color="auto"/>
          </w:divBdr>
        </w:div>
        <w:div w:id="980309086">
          <w:marLeft w:val="640"/>
          <w:marRight w:val="0"/>
          <w:marTop w:val="0"/>
          <w:marBottom w:val="0"/>
          <w:divBdr>
            <w:top w:val="none" w:sz="0" w:space="0" w:color="auto"/>
            <w:left w:val="none" w:sz="0" w:space="0" w:color="auto"/>
            <w:bottom w:val="none" w:sz="0" w:space="0" w:color="auto"/>
            <w:right w:val="none" w:sz="0" w:space="0" w:color="auto"/>
          </w:divBdr>
        </w:div>
        <w:div w:id="142430238">
          <w:marLeft w:val="640"/>
          <w:marRight w:val="0"/>
          <w:marTop w:val="0"/>
          <w:marBottom w:val="0"/>
          <w:divBdr>
            <w:top w:val="none" w:sz="0" w:space="0" w:color="auto"/>
            <w:left w:val="none" w:sz="0" w:space="0" w:color="auto"/>
            <w:bottom w:val="none" w:sz="0" w:space="0" w:color="auto"/>
            <w:right w:val="none" w:sz="0" w:space="0" w:color="auto"/>
          </w:divBdr>
        </w:div>
        <w:div w:id="1095786152">
          <w:marLeft w:val="640"/>
          <w:marRight w:val="0"/>
          <w:marTop w:val="0"/>
          <w:marBottom w:val="0"/>
          <w:divBdr>
            <w:top w:val="none" w:sz="0" w:space="0" w:color="auto"/>
            <w:left w:val="none" w:sz="0" w:space="0" w:color="auto"/>
            <w:bottom w:val="none" w:sz="0" w:space="0" w:color="auto"/>
            <w:right w:val="none" w:sz="0" w:space="0" w:color="auto"/>
          </w:divBdr>
        </w:div>
        <w:div w:id="1286160715">
          <w:marLeft w:val="640"/>
          <w:marRight w:val="0"/>
          <w:marTop w:val="0"/>
          <w:marBottom w:val="0"/>
          <w:divBdr>
            <w:top w:val="none" w:sz="0" w:space="0" w:color="auto"/>
            <w:left w:val="none" w:sz="0" w:space="0" w:color="auto"/>
            <w:bottom w:val="none" w:sz="0" w:space="0" w:color="auto"/>
            <w:right w:val="none" w:sz="0" w:space="0" w:color="auto"/>
          </w:divBdr>
        </w:div>
        <w:div w:id="253637451">
          <w:marLeft w:val="640"/>
          <w:marRight w:val="0"/>
          <w:marTop w:val="0"/>
          <w:marBottom w:val="0"/>
          <w:divBdr>
            <w:top w:val="none" w:sz="0" w:space="0" w:color="auto"/>
            <w:left w:val="none" w:sz="0" w:space="0" w:color="auto"/>
            <w:bottom w:val="none" w:sz="0" w:space="0" w:color="auto"/>
            <w:right w:val="none" w:sz="0" w:space="0" w:color="auto"/>
          </w:divBdr>
        </w:div>
        <w:div w:id="581254116">
          <w:marLeft w:val="640"/>
          <w:marRight w:val="0"/>
          <w:marTop w:val="0"/>
          <w:marBottom w:val="0"/>
          <w:divBdr>
            <w:top w:val="none" w:sz="0" w:space="0" w:color="auto"/>
            <w:left w:val="none" w:sz="0" w:space="0" w:color="auto"/>
            <w:bottom w:val="none" w:sz="0" w:space="0" w:color="auto"/>
            <w:right w:val="none" w:sz="0" w:space="0" w:color="auto"/>
          </w:divBdr>
        </w:div>
        <w:div w:id="1362976359">
          <w:marLeft w:val="640"/>
          <w:marRight w:val="0"/>
          <w:marTop w:val="0"/>
          <w:marBottom w:val="0"/>
          <w:divBdr>
            <w:top w:val="none" w:sz="0" w:space="0" w:color="auto"/>
            <w:left w:val="none" w:sz="0" w:space="0" w:color="auto"/>
            <w:bottom w:val="none" w:sz="0" w:space="0" w:color="auto"/>
            <w:right w:val="none" w:sz="0" w:space="0" w:color="auto"/>
          </w:divBdr>
        </w:div>
        <w:div w:id="831334916">
          <w:marLeft w:val="640"/>
          <w:marRight w:val="0"/>
          <w:marTop w:val="0"/>
          <w:marBottom w:val="0"/>
          <w:divBdr>
            <w:top w:val="none" w:sz="0" w:space="0" w:color="auto"/>
            <w:left w:val="none" w:sz="0" w:space="0" w:color="auto"/>
            <w:bottom w:val="none" w:sz="0" w:space="0" w:color="auto"/>
            <w:right w:val="none" w:sz="0" w:space="0" w:color="auto"/>
          </w:divBdr>
        </w:div>
        <w:div w:id="1477382904">
          <w:marLeft w:val="640"/>
          <w:marRight w:val="0"/>
          <w:marTop w:val="0"/>
          <w:marBottom w:val="0"/>
          <w:divBdr>
            <w:top w:val="none" w:sz="0" w:space="0" w:color="auto"/>
            <w:left w:val="none" w:sz="0" w:space="0" w:color="auto"/>
            <w:bottom w:val="none" w:sz="0" w:space="0" w:color="auto"/>
            <w:right w:val="none" w:sz="0" w:space="0" w:color="auto"/>
          </w:divBdr>
        </w:div>
        <w:div w:id="368116456">
          <w:marLeft w:val="640"/>
          <w:marRight w:val="0"/>
          <w:marTop w:val="0"/>
          <w:marBottom w:val="0"/>
          <w:divBdr>
            <w:top w:val="none" w:sz="0" w:space="0" w:color="auto"/>
            <w:left w:val="none" w:sz="0" w:space="0" w:color="auto"/>
            <w:bottom w:val="none" w:sz="0" w:space="0" w:color="auto"/>
            <w:right w:val="none" w:sz="0" w:space="0" w:color="auto"/>
          </w:divBdr>
        </w:div>
        <w:div w:id="1837771058">
          <w:marLeft w:val="640"/>
          <w:marRight w:val="0"/>
          <w:marTop w:val="0"/>
          <w:marBottom w:val="0"/>
          <w:divBdr>
            <w:top w:val="none" w:sz="0" w:space="0" w:color="auto"/>
            <w:left w:val="none" w:sz="0" w:space="0" w:color="auto"/>
            <w:bottom w:val="none" w:sz="0" w:space="0" w:color="auto"/>
            <w:right w:val="none" w:sz="0" w:space="0" w:color="auto"/>
          </w:divBdr>
        </w:div>
        <w:div w:id="1667786244">
          <w:marLeft w:val="640"/>
          <w:marRight w:val="0"/>
          <w:marTop w:val="0"/>
          <w:marBottom w:val="0"/>
          <w:divBdr>
            <w:top w:val="none" w:sz="0" w:space="0" w:color="auto"/>
            <w:left w:val="none" w:sz="0" w:space="0" w:color="auto"/>
            <w:bottom w:val="none" w:sz="0" w:space="0" w:color="auto"/>
            <w:right w:val="none" w:sz="0" w:space="0" w:color="auto"/>
          </w:divBdr>
        </w:div>
        <w:div w:id="638847855">
          <w:marLeft w:val="640"/>
          <w:marRight w:val="0"/>
          <w:marTop w:val="0"/>
          <w:marBottom w:val="0"/>
          <w:divBdr>
            <w:top w:val="none" w:sz="0" w:space="0" w:color="auto"/>
            <w:left w:val="none" w:sz="0" w:space="0" w:color="auto"/>
            <w:bottom w:val="none" w:sz="0" w:space="0" w:color="auto"/>
            <w:right w:val="none" w:sz="0" w:space="0" w:color="auto"/>
          </w:divBdr>
        </w:div>
        <w:div w:id="952369675">
          <w:marLeft w:val="640"/>
          <w:marRight w:val="0"/>
          <w:marTop w:val="0"/>
          <w:marBottom w:val="0"/>
          <w:divBdr>
            <w:top w:val="none" w:sz="0" w:space="0" w:color="auto"/>
            <w:left w:val="none" w:sz="0" w:space="0" w:color="auto"/>
            <w:bottom w:val="none" w:sz="0" w:space="0" w:color="auto"/>
            <w:right w:val="none" w:sz="0" w:space="0" w:color="auto"/>
          </w:divBdr>
        </w:div>
        <w:div w:id="733820417">
          <w:marLeft w:val="640"/>
          <w:marRight w:val="0"/>
          <w:marTop w:val="0"/>
          <w:marBottom w:val="0"/>
          <w:divBdr>
            <w:top w:val="none" w:sz="0" w:space="0" w:color="auto"/>
            <w:left w:val="none" w:sz="0" w:space="0" w:color="auto"/>
            <w:bottom w:val="none" w:sz="0" w:space="0" w:color="auto"/>
            <w:right w:val="none" w:sz="0" w:space="0" w:color="auto"/>
          </w:divBdr>
        </w:div>
        <w:div w:id="886379169">
          <w:marLeft w:val="640"/>
          <w:marRight w:val="0"/>
          <w:marTop w:val="0"/>
          <w:marBottom w:val="0"/>
          <w:divBdr>
            <w:top w:val="none" w:sz="0" w:space="0" w:color="auto"/>
            <w:left w:val="none" w:sz="0" w:space="0" w:color="auto"/>
            <w:bottom w:val="none" w:sz="0" w:space="0" w:color="auto"/>
            <w:right w:val="none" w:sz="0" w:space="0" w:color="auto"/>
          </w:divBdr>
        </w:div>
        <w:div w:id="1088422014">
          <w:marLeft w:val="640"/>
          <w:marRight w:val="0"/>
          <w:marTop w:val="0"/>
          <w:marBottom w:val="0"/>
          <w:divBdr>
            <w:top w:val="none" w:sz="0" w:space="0" w:color="auto"/>
            <w:left w:val="none" w:sz="0" w:space="0" w:color="auto"/>
            <w:bottom w:val="none" w:sz="0" w:space="0" w:color="auto"/>
            <w:right w:val="none" w:sz="0" w:space="0" w:color="auto"/>
          </w:divBdr>
        </w:div>
        <w:div w:id="203368526">
          <w:marLeft w:val="640"/>
          <w:marRight w:val="0"/>
          <w:marTop w:val="0"/>
          <w:marBottom w:val="0"/>
          <w:divBdr>
            <w:top w:val="none" w:sz="0" w:space="0" w:color="auto"/>
            <w:left w:val="none" w:sz="0" w:space="0" w:color="auto"/>
            <w:bottom w:val="none" w:sz="0" w:space="0" w:color="auto"/>
            <w:right w:val="none" w:sz="0" w:space="0" w:color="auto"/>
          </w:divBdr>
        </w:div>
        <w:div w:id="417293230">
          <w:marLeft w:val="640"/>
          <w:marRight w:val="0"/>
          <w:marTop w:val="0"/>
          <w:marBottom w:val="0"/>
          <w:divBdr>
            <w:top w:val="none" w:sz="0" w:space="0" w:color="auto"/>
            <w:left w:val="none" w:sz="0" w:space="0" w:color="auto"/>
            <w:bottom w:val="none" w:sz="0" w:space="0" w:color="auto"/>
            <w:right w:val="none" w:sz="0" w:space="0" w:color="auto"/>
          </w:divBdr>
        </w:div>
        <w:div w:id="1957134171">
          <w:marLeft w:val="640"/>
          <w:marRight w:val="0"/>
          <w:marTop w:val="0"/>
          <w:marBottom w:val="0"/>
          <w:divBdr>
            <w:top w:val="none" w:sz="0" w:space="0" w:color="auto"/>
            <w:left w:val="none" w:sz="0" w:space="0" w:color="auto"/>
            <w:bottom w:val="none" w:sz="0" w:space="0" w:color="auto"/>
            <w:right w:val="none" w:sz="0" w:space="0" w:color="auto"/>
          </w:divBdr>
        </w:div>
        <w:div w:id="193537764">
          <w:marLeft w:val="640"/>
          <w:marRight w:val="0"/>
          <w:marTop w:val="0"/>
          <w:marBottom w:val="0"/>
          <w:divBdr>
            <w:top w:val="none" w:sz="0" w:space="0" w:color="auto"/>
            <w:left w:val="none" w:sz="0" w:space="0" w:color="auto"/>
            <w:bottom w:val="none" w:sz="0" w:space="0" w:color="auto"/>
            <w:right w:val="none" w:sz="0" w:space="0" w:color="auto"/>
          </w:divBdr>
        </w:div>
        <w:div w:id="1280183931">
          <w:marLeft w:val="640"/>
          <w:marRight w:val="0"/>
          <w:marTop w:val="0"/>
          <w:marBottom w:val="0"/>
          <w:divBdr>
            <w:top w:val="none" w:sz="0" w:space="0" w:color="auto"/>
            <w:left w:val="none" w:sz="0" w:space="0" w:color="auto"/>
            <w:bottom w:val="none" w:sz="0" w:space="0" w:color="auto"/>
            <w:right w:val="none" w:sz="0" w:space="0" w:color="auto"/>
          </w:divBdr>
        </w:div>
        <w:div w:id="716899972">
          <w:marLeft w:val="640"/>
          <w:marRight w:val="0"/>
          <w:marTop w:val="0"/>
          <w:marBottom w:val="0"/>
          <w:divBdr>
            <w:top w:val="none" w:sz="0" w:space="0" w:color="auto"/>
            <w:left w:val="none" w:sz="0" w:space="0" w:color="auto"/>
            <w:bottom w:val="none" w:sz="0" w:space="0" w:color="auto"/>
            <w:right w:val="none" w:sz="0" w:space="0" w:color="auto"/>
          </w:divBdr>
        </w:div>
        <w:div w:id="1305626998">
          <w:marLeft w:val="640"/>
          <w:marRight w:val="0"/>
          <w:marTop w:val="0"/>
          <w:marBottom w:val="0"/>
          <w:divBdr>
            <w:top w:val="none" w:sz="0" w:space="0" w:color="auto"/>
            <w:left w:val="none" w:sz="0" w:space="0" w:color="auto"/>
            <w:bottom w:val="none" w:sz="0" w:space="0" w:color="auto"/>
            <w:right w:val="none" w:sz="0" w:space="0" w:color="auto"/>
          </w:divBdr>
        </w:div>
        <w:div w:id="1078092818">
          <w:marLeft w:val="640"/>
          <w:marRight w:val="0"/>
          <w:marTop w:val="0"/>
          <w:marBottom w:val="0"/>
          <w:divBdr>
            <w:top w:val="none" w:sz="0" w:space="0" w:color="auto"/>
            <w:left w:val="none" w:sz="0" w:space="0" w:color="auto"/>
            <w:bottom w:val="none" w:sz="0" w:space="0" w:color="auto"/>
            <w:right w:val="none" w:sz="0" w:space="0" w:color="auto"/>
          </w:divBdr>
        </w:div>
        <w:div w:id="36054268">
          <w:marLeft w:val="640"/>
          <w:marRight w:val="0"/>
          <w:marTop w:val="0"/>
          <w:marBottom w:val="0"/>
          <w:divBdr>
            <w:top w:val="none" w:sz="0" w:space="0" w:color="auto"/>
            <w:left w:val="none" w:sz="0" w:space="0" w:color="auto"/>
            <w:bottom w:val="none" w:sz="0" w:space="0" w:color="auto"/>
            <w:right w:val="none" w:sz="0" w:space="0" w:color="auto"/>
          </w:divBdr>
        </w:div>
        <w:div w:id="1480419718">
          <w:marLeft w:val="640"/>
          <w:marRight w:val="0"/>
          <w:marTop w:val="0"/>
          <w:marBottom w:val="0"/>
          <w:divBdr>
            <w:top w:val="none" w:sz="0" w:space="0" w:color="auto"/>
            <w:left w:val="none" w:sz="0" w:space="0" w:color="auto"/>
            <w:bottom w:val="none" w:sz="0" w:space="0" w:color="auto"/>
            <w:right w:val="none" w:sz="0" w:space="0" w:color="auto"/>
          </w:divBdr>
        </w:div>
        <w:div w:id="1583371054">
          <w:marLeft w:val="640"/>
          <w:marRight w:val="0"/>
          <w:marTop w:val="0"/>
          <w:marBottom w:val="0"/>
          <w:divBdr>
            <w:top w:val="none" w:sz="0" w:space="0" w:color="auto"/>
            <w:left w:val="none" w:sz="0" w:space="0" w:color="auto"/>
            <w:bottom w:val="none" w:sz="0" w:space="0" w:color="auto"/>
            <w:right w:val="none" w:sz="0" w:space="0" w:color="auto"/>
          </w:divBdr>
        </w:div>
        <w:div w:id="707611338">
          <w:marLeft w:val="640"/>
          <w:marRight w:val="0"/>
          <w:marTop w:val="0"/>
          <w:marBottom w:val="0"/>
          <w:divBdr>
            <w:top w:val="none" w:sz="0" w:space="0" w:color="auto"/>
            <w:left w:val="none" w:sz="0" w:space="0" w:color="auto"/>
            <w:bottom w:val="none" w:sz="0" w:space="0" w:color="auto"/>
            <w:right w:val="none" w:sz="0" w:space="0" w:color="auto"/>
          </w:divBdr>
        </w:div>
        <w:div w:id="833691427">
          <w:marLeft w:val="640"/>
          <w:marRight w:val="0"/>
          <w:marTop w:val="0"/>
          <w:marBottom w:val="0"/>
          <w:divBdr>
            <w:top w:val="none" w:sz="0" w:space="0" w:color="auto"/>
            <w:left w:val="none" w:sz="0" w:space="0" w:color="auto"/>
            <w:bottom w:val="none" w:sz="0" w:space="0" w:color="auto"/>
            <w:right w:val="none" w:sz="0" w:space="0" w:color="auto"/>
          </w:divBdr>
        </w:div>
        <w:div w:id="644362345">
          <w:marLeft w:val="640"/>
          <w:marRight w:val="0"/>
          <w:marTop w:val="0"/>
          <w:marBottom w:val="0"/>
          <w:divBdr>
            <w:top w:val="none" w:sz="0" w:space="0" w:color="auto"/>
            <w:left w:val="none" w:sz="0" w:space="0" w:color="auto"/>
            <w:bottom w:val="none" w:sz="0" w:space="0" w:color="auto"/>
            <w:right w:val="none" w:sz="0" w:space="0" w:color="auto"/>
          </w:divBdr>
        </w:div>
        <w:div w:id="1798523601">
          <w:marLeft w:val="640"/>
          <w:marRight w:val="0"/>
          <w:marTop w:val="0"/>
          <w:marBottom w:val="0"/>
          <w:divBdr>
            <w:top w:val="none" w:sz="0" w:space="0" w:color="auto"/>
            <w:left w:val="none" w:sz="0" w:space="0" w:color="auto"/>
            <w:bottom w:val="none" w:sz="0" w:space="0" w:color="auto"/>
            <w:right w:val="none" w:sz="0" w:space="0" w:color="auto"/>
          </w:divBdr>
        </w:div>
        <w:div w:id="554775588">
          <w:marLeft w:val="640"/>
          <w:marRight w:val="0"/>
          <w:marTop w:val="0"/>
          <w:marBottom w:val="0"/>
          <w:divBdr>
            <w:top w:val="none" w:sz="0" w:space="0" w:color="auto"/>
            <w:left w:val="none" w:sz="0" w:space="0" w:color="auto"/>
            <w:bottom w:val="none" w:sz="0" w:space="0" w:color="auto"/>
            <w:right w:val="none" w:sz="0" w:space="0" w:color="auto"/>
          </w:divBdr>
        </w:div>
        <w:div w:id="1136680381">
          <w:marLeft w:val="640"/>
          <w:marRight w:val="0"/>
          <w:marTop w:val="0"/>
          <w:marBottom w:val="0"/>
          <w:divBdr>
            <w:top w:val="none" w:sz="0" w:space="0" w:color="auto"/>
            <w:left w:val="none" w:sz="0" w:space="0" w:color="auto"/>
            <w:bottom w:val="none" w:sz="0" w:space="0" w:color="auto"/>
            <w:right w:val="none" w:sz="0" w:space="0" w:color="auto"/>
          </w:divBdr>
        </w:div>
        <w:div w:id="779379037">
          <w:marLeft w:val="640"/>
          <w:marRight w:val="0"/>
          <w:marTop w:val="0"/>
          <w:marBottom w:val="0"/>
          <w:divBdr>
            <w:top w:val="none" w:sz="0" w:space="0" w:color="auto"/>
            <w:left w:val="none" w:sz="0" w:space="0" w:color="auto"/>
            <w:bottom w:val="none" w:sz="0" w:space="0" w:color="auto"/>
            <w:right w:val="none" w:sz="0" w:space="0" w:color="auto"/>
          </w:divBdr>
        </w:div>
        <w:div w:id="341005924">
          <w:marLeft w:val="640"/>
          <w:marRight w:val="0"/>
          <w:marTop w:val="0"/>
          <w:marBottom w:val="0"/>
          <w:divBdr>
            <w:top w:val="none" w:sz="0" w:space="0" w:color="auto"/>
            <w:left w:val="none" w:sz="0" w:space="0" w:color="auto"/>
            <w:bottom w:val="none" w:sz="0" w:space="0" w:color="auto"/>
            <w:right w:val="none" w:sz="0" w:space="0" w:color="auto"/>
          </w:divBdr>
        </w:div>
      </w:divsChild>
    </w:div>
    <w:div w:id="780758236">
      <w:bodyDiv w:val="1"/>
      <w:marLeft w:val="0"/>
      <w:marRight w:val="0"/>
      <w:marTop w:val="0"/>
      <w:marBottom w:val="0"/>
      <w:divBdr>
        <w:top w:val="none" w:sz="0" w:space="0" w:color="auto"/>
        <w:left w:val="none" w:sz="0" w:space="0" w:color="auto"/>
        <w:bottom w:val="none" w:sz="0" w:space="0" w:color="auto"/>
        <w:right w:val="none" w:sz="0" w:space="0" w:color="auto"/>
      </w:divBdr>
      <w:divsChild>
        <w:div w:id="1992639047">
          <w:marLeft w:val="480"/>
          <w:marRight w:val="0"/>
          <w:marTop w:val="0"/>
          <w:marBottom w:val="0"/>
          <w:divBdr>
            <w:top w:val="none" w:sz="0" w:space="0" w:color="auto"/>
            <w:left w:val="none" w:sz="0" w:space="0" w:color="auto"/>
            <w:bottom w:val="none" w:sz="0" w:space="0" w:color="auto"/>
            <w:right w:val="none" w:sz="0" w:space="0" w:color="auto"/>
          </w:divBdr>
        </w:div>
        <w:div w:id="886913230">
          <w:marLeft w:val="480"/>
          <w:marRight w:val="0"/>
          <w:marTop w:val="0"/>
          <w:marBottom w:val="0"/>
          <w:divBdr>
            <w:top w:val="none" w:sz="0" w:space="0" w:color="auto"/>
            <w:left w:val="none" w:sz="0" w:space="0" w:color="auto"/>
            <w:bottom w:val="none" w:sz="0" w:space="0" w:color="auto"/>
            <w:right w:val="none" w:sz="0" w:space="0" w:color="auto"/>
          </w:divBdr>
        </w:div>
        <w:div w:id="626544140">
          <w:marLeft w:val="480"/>
          <w:marRight w:val="0"/>
          <w:marTop w:val="0"/>
          <w:marBottom w:val="0"/>
          <w:divBdr>
            <w:top w:val="none" w:sz="0" w:space="0" w:color="auto"/>
            <w:left w:val="none" w:sz="0" w:space="0" w:color="auto"/>
            <w:bottom w:val="none" w:sz="0" w:space="0" w:color="auto"/>
            <w:right w:val="none" w:sz="0" w:space="0" w:color="auto"/>
          </w:divBdr>
        </w:div>
        <w:div w:id="104932972">
          <w:marLeft w:val="480"/>
          <w:marRight w:val="0"/>
          <w:marTop w:val="0"/>
          <w:marBottom w:val="0"/>
          <w:divBdr>
            <w:top w:val="none" w:sz="0" w:space="0" w:color="auto"/>
            <w:left w:val="none" w:sz="0" w:space="0" w:color="auto"/>
            <w:bottom w:val="none" w:sz="0" w:space="0" w:color="auto"/>
            <w:right w:val="none" w:sz="0" w:space="0" w:color="auto"/>
          </w:divBdr>
        </w:div>
        <w:div w:id="177737525">
          <w:marLeft w:val="480"/>
          <w:marRight w:val="0"/>
          <w:marTop w:val="0"/>
          <w:marBottom w:val="0"/>
          <w:divBdr>
            <w:top w:val="none" w:sz="0" w:space="0" w:color="auto"/>
            <w:left w:val="none" w:sz="0" w:space="0" w:color="auto"/>
            <w:bottom w:val="none" w:sz="0" w:space="0" w:color="auto"/>
            <w:right w:val="none" w:sz="0" w:space="0" w:color="auto"/>
          </w:divBdr>
        </w:div>
        <w:div w:id="418604703">
          <w:marLeft w:val="480"/>
          <w:marRight w:val="0"/>
          <w:marTop w:val="0"/>
          <w:marBottom w:val="0"/>
          <w:divBdr>
            <w:top w:val="none" w:sz="0" w:space="0" w:color="auto"/>
            <w:left w:val="none" w:sz="0" w:space="0" w:color="auto"/>
            <w:bottom w:val="none" w:sz="0" w:space="0" w:color="auto"/>
            <w:right w:val="none" w:sz="0" w:space="0" w:color="auto"/>
          </w:divBdr>
        </w:div>
        <w:div w:id="74321691">
          <w:marLeft w:val="480"/>
          <w:marRight w:val="0"/>
          <w:marTop w:val="0"/>
          <w:marBottom w:val="0"/>
          <w:divBdr>
            <w:top w:val="none" w:sz="0" w:space="0" w:color="auto"/>
            <w:left w:val="none" w:sz="0" w:space="0" w:color="auto"/>
            <w:bottom w:val="none" w:sz="0" w:space="0" w:color="auto"/>
            <w:right w:val="none" w:sz="0" w:space="0" w:color="auto"/>
          </w:divBdr>
        </w:div>
        <w:div w:id="1344742828">
          <w:marLeft w:val="480"/>
          <w:marRight w:val="0"/>
          <w:marTop w:val="0"/>
          <w:marBottom w:val="0"/>
          <w:divBdr>
            <w:top w:val="none" w:sz="0" w:space="0" w:color="auto"/>
            <w:left w:val="none" w:sz="0" w:space="0" w:color="auto"/>
            <w:bottom w:val="none" w:sz="0" w:space="0" w:color="auto"/>
            <w:right w:val="none" w:sz="0" w:space="0" w:color="auto"/>
          </w:divBdr>
        </w:div>
        <w:div w:id="1007514870">
          <w:marLeft w:val="480"/>
          <w:marRight w:val="0"/>
          <w:marTop w:val="0"/>
          <w:marBottom w:val="0"/>
          <w:divBdr>
            <w:top w:val="none" w:sz="0" w:space="0" w:color="auto"/>
            <w:left w:val="none" w:sz="0" w:space="0" w:color="auto"/>
            <w:bottom w:val="none" w:sz="0" w:space="0" w:color="auto"/>
            <w:right w:val="none" w:sz="0" w:space="0" w:color="auto"/>
          </w:divBdr>
        </w:div>
        <w:div w:id="1987196319">
          <w:marLeft w:val="480"/>
          <w:marRight w:val="0"/>
          <w:marTop w:val="0"/>
          <w:marBottom w:val="0"/>
          <w:divBdr>
            <w:top w:val="none" w:sz="0" w:space="0" w:color="auto"/>
            <w:left w:val="none" w:sz="0" w:space="0" w:color="auto"/>
            <w:bottom w:val="none" w:sz="0" w:space="0" w:color="auto"/>
            <w:right w:val="none" w:sz="0" w:space="0" w:color="auto"/>
          </w:divBdr>
        </w:div>
        <w:div w:id="1619487734">
          <w:marLeft w:val="480"/>
          <w:marRight w:val="0"/>
          <w:marTop w:val="0"/>
          <w:marBottom w:val="0"/>
          <w:divBdr>
            <w:top w:val="none" w:sz="0" w:space="0" w:color="auto"/>
            <w:left w:val="none" w:sz="0" w:space="0" w:color="auto"/>
            <w:bottom w:val="none" w:sz="0" w:space="0" w:color="auto"/>
            <w:right w:val="none" w:sz="0" w:space="0" w:color="auto"/>
          </w:divBdr>
        </w:div>
        <w:div w:id="653266868">
          <w:marLeft w:val="480"/>
          <w:marRight w:val="0"/>
          <w:marTop w:val="0"/>
          <w:marBottom w:val="0"/>
          <w:divBdr>
            <w:top w:val="none" w:sz="0" w:space="0" w:color="auto"/>
            <w:left w:val="none" w:sz="0" w:space="0" w:color="auto"/>
            <w:bottom w:val="none" w:sz="0" w:space="0" w:color="auto"/>
            <w:right w:val="none" w:sz="0" w:space="0" w:color="auto"/>
          </w:divBdr>
        </w:div>
        <w:div w:id="104496277">
          <w:marLeft w:val="480"/>
          <w:marRight w:val="0"/>
          <w:marTop w:val="0"/>
          <w:marBottom w:val="0"/>
          <w:divBdr>
            <w:top w:val="none" w:sz="0" w:space="0" w:color="auto"/>
            <w:left w:val="none" w:sz="0" w:space="0" w:color="auto"/>
            <w:bottom w:val="none" w:sz="0" w:space="0" w:color="auto"/>
            <w:right w:val="none" w:sz="0" w:space="0" w:color="auto"/>
          </w:divBdr>
        </w:div>
        <w:div w:id="1311248517">
          <w:marLeft w:val="480"/>
          <w:marRight w:val="0"/>
          <w:marTop w:val="0"/>
          <w:marBottom w:val="0"/>
          <w:divBdr>
            <w:top w:val="none" w:sz="0" w:space="0" w:color="auto"/>
            <w:left w:val="none" w:sz="0" w:space="0" w:color="auto"/>
            <w:bottom w:val="none" w:sz="0" w:space="0" w:color="auto"/>
            <w:right w:val="none" w:sz="0" w:space="0" w:color="auto"/>
          </w:divBdr>
        </w:div>
        <w:div w:id="1851992977">
          <w:marLeft w:val="480"/>
          <w:marRight w:val="0"/>
          <w:marTop w:val="0"/>
          <w:marBottom w:val="0"/>
          <w:divBdr>
            <w:top w:val="none" w:sz="0" w:space="0" w:color="auto"/>
            <w:left w:val="none" w:sz="0" w:space="0" w:color="auto"/>
            <w:bottom w:val="none" w:sz="0" w:space="0" w:color="auto"/>
            <w:right w:val="none" w:sz="0" w:space="0" w:color="auto"/>
          </w:divBdr>
        </w:div>
        <w:div w:id="1835796127">
          <w:marLeft w:val="480"/>
          <w:marRight w:val="0"/>
          <w:marTop w:val="0"/>
          <w:marBottom w:val="0"/>
          <w:divBdr>
            <w:top w:val="none" w:sz="0" w:space="0" w:color="auto"/>
            <w:left w:val="none" w:sz="0" w:space="0" w:color="auto"/>
            <w:bottom w:val="none" w:sz="0" w:space="0" w:color="auto"/>
            <w:right w:val="none" w:sz="0" w:space="0" w:color="auto"/>
          </w:divBdr>
        </w:div>
        <w:div w:id="553128234">
          <w:marLeft w:val="480"/>
          <w:marRight w:val="0"/>
          <w:marTop w:val="0"/>
          <w:marBottom w:val="0"/>
          <w:divBdr>
            <w:top w:val="none" w:sz="0" w:space="0" w:color="auto"/>
            <w:left w:val="none" w:sz="0" w:space="0" w:color="auto"/>
            <w:bottom w:val="none" w:sz="0" w:space="0" w:color="auto"/>
            <w:right w:val="none" w:sz="0" w:space="0" w:color="auto"/>
          </w:divBdr>
        </w:div>
        <w:div w:id="1868323754">
          <w:marLeft w:val="480"/>
          <w:marRight w:val="0"/>
          <w:marTop w:val="0"/>
          <w:marBottom w:val="0"/>
          <w:divBdr>
            <w:top w:val="none" w:sz="0" w:space="0" w:color="auto"/>
            <w:left w:val="none" w:sz="0" w:space="0" w:color="auto"/>
            <w:bottom w:val="none" w:sz="0" w:space="0" w:color="auto"/>
            <w:right w:val="none" w:sz="0" w:space="0" w:color="auto"/>
          </w:divBdr>
        </w:div>
        <w:div w:id="1916476095">
          <w:marLeft w:val="480"/>
          <w:marRight w:val="0"/>
          <w:marTop w:val="0"/>
          <w:marBottom w:val="0"/>
          <w:divBdr>
            <w:top w:val="none" w:sz="0" w:space="0" w:color="auto"/>
            <w:left w:val="none" w:sz="0" w:space="0" w:color="auto"/>
            <w:bottom w:val="none" w:sz="0" w:space="0" w:color="auto"/>
            <w:right w:val="none" w:sz="0" w:space="0" w:color="auto"/>
          </w:divBdr>
        </w:div>
        <w:div w:id="167185158">
          <w:marLeft w:val="480"/>
          <w:marRight w:val="0"/>
          <w:marTop w:val="0"/>
          <w:marBottom w:val="0"/>
          <w:divBdr>
            <w:top w:val="none" w:sz="0" w:space="0" w:color="auto"/>
            <w:left w:val="none" w:sz="0" w:space="0" w:color="auto"/>
            <w:bottom w:val="none" w:sz="0" w:space="0" w:color="auto"/>
            <w:right w:val="none" w:sz="0" w:space="0" w:color="auto"/>
          </w:divBdr>
        </w:div>
        <w:div w:id="234972824">
          <w:marLeft w:val="480"/>
          <w:marRight w:val="0"/>
          <w:marTop w:val="0"/>
          <w:marBottom w:val="0"/>
          <w:divBdr>
            <w:top w:val="none" w:sz="0" w:space="0" w:color="auto"/>
            <w:left w:val="none" w:sz="0" w:space="0" w:color="auto"/>
            <w:bottom w:val="none" w:sz="0" w:space="0" w:color="auto"/>
            <w:right w:val="none" w:sz="0" w:space="0" w:color="auto"/>
          </w:divBdr>
        </w:div>
        <w:div w:id="1708799145">
          <w:marLeft w:val="480"/>
          <w:marRight w:val="0"/>
          <w:marTop w:val="0"/>
          <w:marBottom w:val="0"/>
          <w:divBdr>
            <w:top w:val="none" w:sz="0" w:space="0" w:color="auto"/>
            <w:left w:val="none" w:sz="0" w:space="0" w:color="auto"/>
            <w:bottom w:val="none" w:sz="0" w:space="0" w:color="auto"/>
            <w:right w:val="none" w:sz="0" w:space="0" w:color="auto"/>
          </w:divBdr>
        </w:div>
        <w:div w:id="1416897710">
          <w:marLeft w:val="480"/>
          <w:marRight w:val="0"/>
          <w:marTop w:val="0"/>
          <w:marBottom w:val="0"/>
          <w:divBdr>
            <w:top w:val="none" w:sz="0" w:space="0" w:color="auto"/>
            <w:left w:val="none" w:sz="0" w:space="0" w:color="auto"/>
            <w:bottom w:val="none" w:sz="0" w:space="0" w:color="auto"/>
            <w:right w:val="none" w:sz="0" w:space="0" w:color="auto"/>
          </w:divBdr>
        </w:div>
        <w:div w:id="792869488">
          <w:marLeft w:val="480"/>
          <w:marRight w:val="0"/>
          <w:marTop w:val="0"/>
          <w:marBottom w:val="0"/>
          <w:divBdr>
            <w:top w:val="none" w:sz="0" w:space="0" w:color="auto"/>
            <w:left w:val="none" w:sz="0" w:space="0" w:color="auto"/>
            <w:bottom w:val="none" w:sz="0" w:space="0" w:color="auto"/>
            <w:right w:val="none" w:sz="0" w:space="0" w:color="auto"/>
          </w:divBdr>
        </w:div>
        <w:div w:id="1219559438">
          <w:marLeft w:val="480"/>
          <w:marRight w:val="0"/>
          <w:marTop w:val="0"/>
          <w:marBottom w:val="0"/>
          <w:divBdr>
            <w:top w:val="none" w:sz="0" w:space="0" w:color="auto"/>
            <w:left w:val="none" w:sz="0" w:space="0" w:color="auto"/>
            <w:bottom w:val="none" w:sz="0" w:space="0" w:color="auto"/>
            <w:right w:val="none" w:sz="0" w:space="0" w:color="auto"/>
          </w:divBdr>
        </w:div>
        <w:div w:id="881864133">
          <w:marLeft w:val="480"/>
          <w:marRight w:val="0"/>
          <w:marTop w:val="0"/>
          <w:marBottom w:val="0"/>
          <w:divBdr>
            <w:top w:val="none" w:sz="0" w:space="0" w:color="auto"/>
            <w:left w:val="none" w:sz="0" w:space="0" w:color="auto"/>
            <w:bottom w:val="none" w:sz="0" w:space="0" w:color="auto"/>
            <w:right w:val="none" w:sz="0" w:space="0" w:color="auto"/>
          </w:divBdr>
        </w:div>
        <w:div w:id="1339776298">
          <w:marLeft w:val="480"/>
          <w:marRight w:val="0"/>
          <w:marTop w:val="0"/>
          <w:marBottom w:val="0"/>
          <w:divBdr>
            <w:top w:val="none" w:sz="0" w:space="0" w:color="auto"/>
            <w:left w:val="none" w:sz="0" w:space="0" w:color="auto"/>
            <w:bottom w:val="none" w:sz="0" w:space="0" w:color="auto"/>
            <w:right w:val="none" w:sz="0" w:space="0" w:color="auto"/>
          </w:divBdr>
        </w:div>
        <w:div w:id="611742739">
          <w:marLeft w:val="480"/>
          <w:marRight w:val="0"/>
          <w:marTop w:val="0"/>
          <w:marBottom w:val="0"/>
          <w:divBdr>
            <w:top w:val="none" w:sz="0" w:space="0" w:color="auto"/>
            <w:left w:val="none" w:sz="0" w:space="0" w:color="auto"/>
            <w:bottom w:val="none" w:sz="0" w:space="0" w:color="auto"/>
            <w:right w:val="none" w:sz="0" w:space="0" w:color="auto"/>
          </w:divBdr>
        </w:div>
        <w:div w:id="6102854">
          <w:marLeft w:val="480"/>
          <w:marRight w:val="0"/>
          <w:marTop w:val="0"/>
          <w:marBottom w:val="0"/>
          <w:divBdr>
            <w:top w:val="none" w:sz="0" w:space="0" w:color="auto"/>
            <w:left w:val="none" w:sz="0" w:space="0" w:color="auto"/>
            <w:bottom w:val="none" w:sz="0" w:space="0" w:color="auto"/>
            <w:right w:val="none" w:sz="0" w:space="0" w:color="auto"/>
          </w:divBdr>
        </w:div>
        <w:div w:id="1577745854">
          <w:marLeft w:val="480"/>
          <w:marRight w:val="0"/>
          <w:marTop w:val="0"/>
          <w:marBottom w:val="0"/>
          <w:divBdr>
            <w:top w:val="none" w:sz="0" w:space="0" w:color="auto"/>
            <w:left w:val="none" w:sz="0" w:space="0" w:color="auto"/>
            <w:bottom w:val="none" w:sz="0" w:space="0" w:color="auto"/>
            <w:right w:val="none" w:sz="0" w:space="0" w:color="auto"/>
          </w:divBdr>
        </w:div>
        <w:div w:id="363404086">
          <w:marLeft w:val="480"/>
          <w:marRight w:val="0"/>
          <w:marTop w:val="0"/>
          <w:marBottom w:val="0"/>
          <w:divBdr>
            <w:top w:val="none" w:sz="0" w:space="0" w:color="auto"/>
            <w:left w:val="none" w:sz="0" w:space="0" w:color="auto"/>
            <w:bottom w:val="none" w:sz="0" w:space="0" w:color="auto"/>
            <w:right w:val="none" w:sz="0" w:space="0" w:color="auto"/>
          </w:divBdr>
        </w:div>
        <w:div w:id="1084452622">
          <w:marLeft w:val="480"/>
          <w:marRight w:val="0"/>
          <w:marTop w:val="0"/>
          <w:marBottom w:val="0"/>
          <w:divBdr>
            <w:top w:val="none" w:sz="0" w:space="0" w:color="auto"/>
            <w:left w:val="none" w:sz="0" w:space="0" w:color="auto"/>
            <w:bottom w:val="none" w:sz="0" w:space="0" w:color="auto"/>
            <w:right w:val="none" w:sz="0" w:space="0" w:color="auto"/>
          </w:divBdr>
        </w:div>
        <w:div w:id="154299710">
          <w:marLeft w:val="480"/>
          <w:marRight w:val="0"/>
          <w:marTop w:val="0"/>
          <w:marBottom w:val="0"/>
          <w:divBdr>
            <w:top w:val="none" w:sz="0" w:space="0" w:color="auto"/>
            <w:left w:val="none" w:sz="0" w:space="0" w:color="auto"/>
            <w:bottom w:val="none" w:sz="0" w:space="0" w:color="auto"/>
            <w:right w:val="none" w:sz="0" w:space="0" w:color="auto"/>
          </w:divBdr>
        </w:div>
        <w:div w:id="824207234">
          <w:marLeft w:val="480"/>
          <w:marRight w:val="0"/>
          <w:marTop w:val="0"/>
          <w:marBottom w:val="0"/>
          <w:divBdr>
            <w:top w:val="none" w:sz="0" w:space="0" w:color="auto"/>
            <w:left w:val="none" w:sz="0" w:space="0" w:color="auto"/>
            <w:bottom w:val="none" w:sz="0" w:space="0" w:color="auto"/>
            <w:right w:val="none" w:sz="0" w:space="0" w:color="auto"/>
          </w:divBdr>
        </w:div>
        <w:div w:id="1757358773">
          <w:marLeft w:val="480"/>
          <w:marRight w:val="0"/>
          <w:marTop w:val="0"/>
          <w:marBottom w:val="0"/>
          <w:divBdr>
            <w:top w:val="none" w:sz="0" w:space="0" w:color="auto"/>
            <w:left w:val="none" w:sz="0" w:space="0" w:color="auto"/>
            <w:bottom w:val="none" w:sz="0" w:space="0" w:color="auto"/>
            <w:right w:val="none" w:sz="0" w:space="0" w:color="auto"/>
          </w:divBdr>
        </w:div>
        <w:div w:id="200166826">
          <w:marLeft w:val="480"/>
          <w:marRight w:val="0"/>
          <w:marTop w:val="0"/>
          <w:marBottom w:val="0"/>
          <w:divBdr>
            <w:top w:val="none" w:sz="0" w:space="0" w:color="auto"/>
            <w:left w:val="none" w:sz="0" w:space="0" w:color="auto"/>
            <w:bottom w:val="none" w:sz="0" w:space="0" w:color="auto"/>
            <w:right w:val="none" w:sz="0" w:space="0" w:color="auto"/>
          </w:divBdr>
        </w:div>
        <w:div w:id="2139950225">
          <w:marLeft w:val="480"/>
          <w:marRight w:val="0"/>
          <w:marTop w:val="0"/>
          <w:marBottom w:val="0"/>
          <w:divBdr>
            <w:top w:val="none" w:sz="0" w:space="0" w:color="auto"/>
            <w:left w:val="none" w:sz="0" w:space="0" w:color="auto"/>
            <w:bottom w:val="none" w:sz="0" w:space="0" w:color="auto"/>
            <w:right w:val="none" w:sz="0" w:space="0" w:color="auto"/>
          </w:divBdr>
        </w:div>
        <w:div w:id="1246188638">
          <w:marLeft w:val="480"/>
          <w:marRight w:val="0"/>
          <w:marTop w:val="0"/>
          <w:marBottom w:val="0"/>
          <w:divBdr>
            <w:top w:val="none" w:sz="0" w:space="0" w:color="auto"/>
            <w:left w:val="none" w:sz="0" w:space="0" w:color="auto"/>
            <w:bottom w:val="none" w:sz="0" w:space="0" w:color="auto"/>
            <w:right w:val="none" w:sz="0" w:space="0" w:color="auto"/>
          </w:divBdr>
        </w:div>
        <w:div w:id="1399093030">
          <w:marLeft w:val="480"/>
          <w:marRight w:val="0"/>
          <w:marTop w:val="0"/>
          <w:marBottom w:val="0"/>
          <w:divBdr>
            <w:top w:val="none" w:sz="0" w:space="0" w:color="auto"/>
            <w:left w:val="none" w:sz="0" w:space="0" w:color="auto"/>
            <w:bottom w:val="none" w:sz="0" w:space="0" w:color="auto"/>
            <w:right w:val="none" w:sz="0" w:space="0" w:color="auto"/>
          </w:divBdr>
        </w:div>
        <w:div w:id="713232650">
          <w:marLeft w:val="480"/>
          <w:marRight w:val="0"/>
          <w:marTop w:val="0"/>
          <w:marBottom w:val="0"/>
          <w:divBdr>
            <w:top w:val="none" w:sz="0" w:space="0" w:color="auto"/>
            <w:left w:val="none" w:sz="0" w:space="0" w:color="auto"/>
            <w:bottom w:val="none" w:sz="0" w:space="0" w:color="auto"/>
            <w:right w:val="none" w:sz="0" w:space="0" w:color="auto"/>
          </w:divBdr>
        </w:div>
        <w:div w:id="1110272127">
          <w:marLeft w:val="480"/>
          <w:marRight w:val="0"/>
          <w:marTop w:val="0"/>
          <w:marBottom w:val="0"/>
          <w:divBdr>
            <w:top w:val="none" w:sz="0" w:space="0" w:color="auto"/>
            <w:left w:val="none" w:sz="0" w:space="0" w:color="auto"/>
            <w:bottom w:val="none" w:sz="0" w:space="0" w:color="auto"/>
            <w:right w:val="none" w:sz="0" w:space="0" w:color="auto"/>
          </w:divBdr>
        </w:div>
        <w:div w:id="994186817">
          <w:marLeft w:val="480"/>
          <w:marRight w:val="0"/>
          <w:marTop w:val="0"/>
          <w:marBottom w:val="0"/>
          <w:divBdr>
            <w:top w:val="none" w:sz="0" w:space="0" w:color="auto"/>
            <w:left w:val="none" w:sz="0" w:space="0" w:color="auto"/>
            <w:bottom w:val="none" w:sz="0" w:space="0" w:color="auto"/>
            <w:right w:val="none" w:sz="0" w:space="0" w:color="auto"/>
          </w:divBdr>
        </w:div>
        <w:div w:id="1257011137">
          <w:marLeft w:val="480"/>
          <w:marRight w:val="0"/>
          <w:marTop w:val="0"/>
          <w:marBottom w:val="0"/>
          <w:divBdr>
            <w:top w:val="none" w:sz="0" w:space="0" w:color="auto"/>
            <w:left w:val="none" w:sz="0" w:space="0" w:color="auto"/>
            <w:bottom w:val="none" w:sz="0" w:space="0" w:color="auto"/>
            <w:right w:val="none" w:sz="0" w:space="0" w:color="auto"/>
          </w:divBdr>
        </w:div>
        <w:div w:id="1169835699">
          <w:marLeft w:val="480"/>
          <w:marRight w:val="0"/>
          <w:marTop w:val="0"/>
          <w:marBottom w:val="0"/>
          <w:divBdr>
            <w:top w:val="none" w:sz="0" w:space="0" w:color="auto"/>
            <w:left w:val="none" w:sz="0" w:space="0" w:color="auto"/>
            <w:bottom w:val="none" w:sz="0" w:space="0" w:color="auto"/>
            <w:right w:val="none" w:sz="0" w:space="0" w:color="auto"/>
          </w:divBdr>
        </w:div>
        <w:div w:id="1846553378">
          <w:marLeft w:val="480"/>
          <w:marRight w:val="0"/>
          <w:marTop w:val="0"/>
          <w:marBottom w:val="0"/>
          <w:divBdr>
            <w:top w:val="none" w:sz="0" w:space="0" w:color="auto"/>
            <w:left w:val="none" w:sz="0" w:space="0" w:color="auto"/>
            <w:bottom w:val="none" w:sz="0" w:space="0" w:color="auto"/>
            <w:right w:val="none" w:sz="0" w:space="0" w:color="auto"/>
          </w:divBdr>
        </w:div>
        <w:div w:id="1446995316">
          <w:marLeft w:val="480"/>
          <w:marRight w:val="0"/>
          <w:marTop w:val="0"/>
          <w:marBottom w:val="0"/>
          <w:divBdr>
            <w:top w:val="none" w:sz="0" w:space="0" w:color="auto"/>
            <w:left w:val="none" w:sz="0" w:space="0" w:color="auto"/>
            <w:bottom w:val="none" w:sz="0" w:space="0" w:color="auto"/>
            <w:right w:val="none" w:sz="0" w:space="0" w:color="auto"/>
          </w:divBdr>
        </w:div>
        <w:div w:id="1391079011">
          <w:marLeft w:val="480"/>
          <w:marRight w:val="0"/>
          <w:marTop w:val="0"/>
          <w:marBottom w:val="0"/>
          <w:divBdr>
            <w:top w:val="none" w:sz="0" w:space="0" w:color="auto"/>
            <w:left w:val="none" w:sz="0" w:space="0" w:color="auto"/>
            <w:bottom w:val="none" w:sz="0" w:space="0" w:color="auto"/>
            <w:right w:val="none" w:sz="0" w:space="0" w:color="auto"/>
          </w:divBdr>
        </w:div>
        <w:div w:id="535240794">
          <w:marLeft w:val="480"/>
          <w:marRight w:val="0"/>
          <w:marTop w:val="0"/>
          <w:marBottom w:val="0"/>
          <w:divBdr>
            <w:top w:val="none" w:sz="0" w:space="0" w:color="auto"/>
            <w:left w:val="none" w:sz="0" w:space="0" w:color="auto"/>
            <w:bottom w:val="none" w:sz="0" w:space="0" w:color="auto"/>
            <w:right w:val="none" w:sz="0" w:space="0" w:color="auto"/>
          </w:divBdr>
        </w:div>
        <w:div w:id="951324358">
          <w:marLeft w:val="480"/>
          <w:marRight w:val="0"/>
          <w:marTop w:val="0"/>
          <w:marBottom w:val="0"/>
          <w:divBdr>
            <w:top w:val="none" w:sz="0" w:space="0" w:color="auto"/>
            <w:left w:val="none" w:sz="0" w:space="0" w:color="auto"/>
            <w:bottom w:val="none" w:sz="0" w:space="0" w:color="auto"/>
            <w:right w:val="none" w:sz="0" w:space="0" w:color="auto"/>
          </w:divBdr>
        </w:div>
        <w:div w:id="686099271">
          <w:marLeft w:val="480"/>
          <w:marRight w:val="0"/>
          <w:marTop w:val="0"/>
          <w:marBottom w:val="0"/>
          <w:divBdr>
            <w:top w:val="none" w:sz="0" w:space="0" w:color="auto"/>
            <w:left w:val="none" w:sz="0" w:space="0" w:color="auto"/>
            <w:bottom w:val="none" w:sz="0" w:space="0" w:color="auto"/>
            <w:right w:val="none" w:sz="0" w:space="0" w:color="auto"/>
          </w:divBdr>
        </w:div>
        <w:div w:id="984356374">
          <w:marLeft w:val="480"/>
          <w:marRight w:val="0"/>
          <w:marTop w:val="0"/>
          <w:marBottom w:val="0"/>
          <w:divBdr>
            <w:top w:val="none" w:sz="0" w:space="0" w:color="auto"/>
            <w:left w:val="none" w:sz="0" w:space="0" w:color="auto"/>
            <w:bottom w:val="none" w:sz="0" w:space="0" w:color="auto"/>
            <w:right w:val="none" w:sz="0" w:space="0" w:color="auto"/>
          </w:divBdr>
        </w:div>
        <w:div w:id="2040544234">
          <w:marLeft w:val="480"/>
          <w:marRight w:val="0"/>
          <w:marTop w:val="0"/>
          <w:marBottom w:val="0"/>
          <w:divBdr>
            <w:top w:val="none" w:sz="0" w:space="0" w:color="auto"/>
            <w:left w:val="none" w:sz="0" w:space="0" w:color="auto"/>
            <w:bottom w:val="none" w:sz="0" w:space="0" w:color="auto"/>
            <w:right w:val="none" w:sz="0" w:space="0" w:color="auto"/>
          </w:divBdr>
        </w:div>
        <w:div w:id="1119255335">
          <w:marLeft w:val="480"/>
          <w:marRight w:val="0"/>
          <w:marTop w:val="0"/>
          <w:marBottom w:val="0"/>
          <w:divBdr>
            <w:top w:val="none" w:sz="0" w:space="0" w:color="auto"/>
            <w:left w:val="none" w:sz="0" w:space="0" w:color="auto"/>
            <w:bottom w:val="none" w:sz="0" w:space="0" w:color="auto"/>
            <w:right w:val="none" w:sz="0" w:space="0" w:color="auto"/>
          </w:divBdr>
        </w:div>
        <w:div w:id="633146886">
          <w:marLeft w:val="480"/>
          <w:marRight w:val="0"/>
          <w:marTop w:val="0"/>
          <w:marBottom w:val="0"/>
          <w:divBdr>
            <w:top w:val="none" w:sz="0" w:space="0" w:color="auto"/>
            <w:left w:val="none" w:sz="0" w:space="0" w:color="auto"/>
            <w:bottom w:val="none" w:sz="0" w:space="0" w:color="auto"/>
            <w:right w:val="none" w:sz="0" w:space="0" w:color="auto"/>
          </w:divBdr>
        </w:div>
        <w:div w:id="1038509190">
          <w:marLeft w:val="480"/>
          <w:marRight w:val="0"/>
          <w:marTop w:val="0"/>
          <w:marBottom w:val="0"/>
          <w:divBdr>
            <w:top w:val="none" w:sz="0" w:space="0" w:color="auto"/>
            <w:left w:val="none" w:sz="0" w:space="0" w:color="auto"/>
            <w:bottom w:val="none" w:sz="0" w:space="0" w:color="auto"/>
            <w:right w:val="none" w:sz="0" w:space="0" w:color="auto"/>
          </w:divBdr>
        </w:div>
        <w:div w:id="1600940756">
          <w:marLeft w:val="480"/>
          <w:marRight w:val="0"/>
          <w:marTop w:val="0"/>
          <w:marBottom w:val="0"/>
          <w:divBdr>
            <w:top w:val="none" w:sz="0" w:space="0" w:color="auto"/>
            <w:left w:val="none" w:sz="0" w:space="0" w:color="auto"/>
            <w:bottom w:val="none" w:sz="0" w:space="0" w:color="auto"/>
            <w:right w:val="none" w:sz="0" w:space="0" w:color="auto"/>
          </w:divBdr>
        </w:div>
        <w:div w:id="2064062454">
          <w:marLeft w:val="480"/>
          <w:marRight w:val="0"/>
          <w:marTop w:val="0"/>
          <w:marBottom w:val="0"/>
          <w:divBdr>
            <w:top w:val="none" w:sz="0" w:space="0" w:color="auto"/>
            <w:left w:val="none" w:sz="0" w:space="0" w:color="auto"/>
            <w:bottom w:val="none" w:sz="0" w:space="0" w:color="auto"/>
            <w:right w:val="none" w:sz="0" w:space="0" w:color="auto"/>
          </w:divBdr>
        </w:div>
        <w:div w:id="2019890304">
          <w:marLeft w:val="480"/>
          <w:marRight w:val="0"/>
          <w:marTop w:val="0"/>
          <w:marBottom w:val="0"/>
          <w:divBdr>
            <w:top w:val="none" w:sz="0" w:space="0" w:color="auto"/>
            <w:left w:val="none" w:sz="0" w:space="0" w:color="auto"/>
            <w:bottom w:val="none" w:sz="0" w:space="0" w:color="auto"/>
            <w:right w:val="none" w:sz="0" w:space="0" w:color="auto"/>
          </w:divBdr>
        </w:div>
        <w:div w:id="1295479650">
          <w:marLeft w:val="480"/>
          <w:marRight w:val="0"/>
          <w:marTop w:val="0"/>
          <w:marBottom w:val="0"/>
          <w:divBdr>
            <w:top w:val="none" w:sz="0" w:space="0" w:color="auto"/>
            <w:left w:val="none" w:sz="0" w:space="0" w:color="auto"/>
            <w:bottom w:val="none" w:sz="0" w:space="0" w:color="auto"/>
            <w:right w:val="none" w:sz="0" w:space="0" w:color="auto"/>
          </w:divBdr>
        </w:div>
        <w:div w:id="1096291072">
          <w:marLeft w:val="480"/>
          <w:marRight w:val="0"/>
          <w:marTop w:val="0"/>
          <w:marBottom w:val="0"/>
          <w:divBdr>
            <w:top w:val="none" w:sz="0" w:space="0" w:color="auto"/>
            <w:left w:val="none" w:sz="0" w:space="0" w:color="auto"/>
            <w:bottom w:val="none" w:sz="0" w:space="0" w:color="auto"/>
            <w:right w:val="none" w:sz="0" w:space="0" w:color="auto"/>
          </w:divBdr>
        </w:div>
        <w:div w:id="259531113">
          <w:marLeft w:val="480"/>
          <w:marRight w:val="0"/>
          <w:marTop w:val="0"/>
          <w:marBottom w:val="0"/>
          <w:divBdr>
            <w:top w:val="none" w:sz="0" w:space="0" w:color="auto"/>
            <w:left w:val="none" w:sz="0" w:space="0" w:color="auto"/>
            <w:bottom w:val="none" w:sz="0" w:space="0" w:color="auto"/>
            <w:right w:val="none" w:sz="0" w:space="0" w:color="auto"/>
          </w:divBdr>
        </w:div>
        <w:div w:id="397679470">
          <w:marLeft w:val="480"/>
          <w:marRight w:val="0"/>
          <w:marTop w:val="0"/>
          <w:marBottom w:val="0"/>
          <w:divBdr>
            <w:top w:val="none" w:sz="0" w:space="0" w:color="auto"/>
            <w:left w:val="none" w:sz="0" w:space="0" w:color="auto"/>
            <w:bottom w:val="none" w:sz="0" w:space="0" w:color="auto"/>
            <w:right w:val="none" w:sz="0" w:space="0" w:color="auto"/>
          </w:divBdr>
        </w:div>
        <w:div w:id="2138602579">
          <w:marLeft w:val="480"/>
          <w:marRight w:val="0"/>
          <w:marTop w:val="0"/>
          <w:marBottom w:val="0"/>
          <w:divBdr>
            <w:top w:val="none" w:sz="0" w:space="0" w:color="auto"/>
            <w:left w:val="none" w:sz="0" w:space="0" w:color="auto"/>
            <w:bottom w:val="none" w:sz="0" w:space="0" w:color="auto"/>
            <w:right w:val="none" w:sz="0" w:space="0" w:color="auto"/>
          </w:divBdr>
        </w:div>
        <w:div w:id="91947555">
          <w:marLeft w:val="480"/>
          <w:marRight w:val="0"/>
          <w:marTop w:val="0"/>
          <w:marBottom w:val="0"/>
          <w:divBdr>
            <w:top w:val="none" w:sz="0" w:space="0" w:color="auto"/>
            <w:left w:val="none" w:sz="0" w:space="0" w:color="auto"/>
            <w:bottom w:val="none" w:sz="0" w:space="0" w:color="auto"/>
            <w:right w:val="none" w:sz="0" w:space="0" w:color="auto"/>
          </w:divBdr>
        </w:div>
        <w:div w:id="587736434">
          <w:marLeft w:val="480"/>
          <w:marRight w:val="0"/>
          <w:marTop w:val="0"/>
          <w:marBottom w:val="0"/>
          <w:divBdr>
            <w:top w:val="none" w:sz="0" w:space="0" w:color="auto"/>
            <w:left w:val="none" w:sz="0" w:space="0" w:color="auto"/>
            <w:bottom w:val="none" w:sz="0" w:space="0" w:color="auto"/>
            <w:right w:val="none" w:sz="0" w:space="0" w:color="auto"/>
          </w:divBdr>
        </w:div>
        <w:div w:id="935751355">
          <w:marLeft w:val="480"/>
          <w:marRight w:val="0"/>
          <w:marTop w:val="0"/>
          <w:marBottom w:val="0"/>
          <w:divBdr>
            <w:top w:val="none" w:sz="0" w:space="0" w:color="auto"/>
            <w:left w:val="none" w:sz="0" w:space="0" w:color="auto"/>
            <w:bottom w:val="none" w:sz="0" w:space="0" w:color="auto"/>
            <w:right w:val="none" w:sz="0" w:space="0" w:color="auto"/>
          </w:divBdr>
        </w:div>
        <w:div w:id="559905467">
          <w:marLeft w:val="480"/>
          <w:marRight w:val="0"/>
          <w:marTop w:val="0"/>
          <w:marBottom w:val="0"/>
          <w:divBdr>
            <w:top w:val="none" w:sz="0" w:space="0" w:color="auto"/>
            <w:left w:val="none" w:sz="0" w:space="0" w:color="auto"/>
            <w:bottom w:val="none" w:sz="0" w:space="0" w:color="auto"/>
            <w:right w:val="none" w:sz="0" w:space="0" w:color="auto"/>
          </w:divBdr>
        </w:div>
        <w:div w:id="753749552">
          <w:marLeft w:val="480"/>
          <w:marRight w:val="0"/>
          <w:marTop w:val="0"/>
          <w:marBottom w:val="0"/>
          <w:divBdr>
            <w:top w:val="none" w:sz="0" w:space="0" w:color="auto"/>
            <w:left w:val="none" w:sz="0" w:space="0" w:color="auto"/>
            <w:bottom w:val="none" w:sz="0" w:space="0" w:color="auto"/>
            <w:right w:val="none" w:sz="0" w:space="0" w:color="auto"/>
          </w:divBdr>
        </w:div>
        <w:div w:id="463929705">
          <w:marLeft w:val="480"/>
          <w:marRight w:val="0"/>
          <w:marTop w:val="0"/>
          <w:marBottom w:val="0"/>
          <w:divBdr>
            <w:top w:val="none" w:sz="0" w:space="0" w:color="auto"/>
            <w:left w:val="none" w:sz="0" w:space="0" w:color="auto"/>
            <w:bottom w:val="none" w:sz="0" w:space="0" w:color="auto"/>
            <w:right w:val="none" w:sz="0" w:space="0" w:color="auto"/>
          </w:divBdr>
        </w:div>
        <w:div w:id="2037655381">
          <w:marLeft w:val="480"/>
          <w:marRight w:val="0"/>
          <w:marTop w:val="0"/>
          <w:marBottom w:val="0"/>
          <w:divBdr>
            <w:top w:val="none" w:sz="0" w:space="0" w:color="auto"/>
            <w:left w:val="none" w:sz="0" w:space="0" w:color="auto"/>
            <w:bottom w:val="none" w:sz="0" w:space="0" w:color="auto"/>
            <w:right w:val="none" w:sz="0" w:space="0" w:color="auto"/>
          </w:divBdr>
        </w:div>
        <w:div w:id="766461412">
          <w:marLeft w:val="480"/>
          <w:marRight w:val="0"/>
          <w:marTop w:val="0"/>
          <w:marBottom w:val="0"/>
          <w:divBdr>
            <w:top w:val="none" w:sz="0" w:space="0" w:color="auto"/>
            <w:left w:val="none" w:sz="0" w:space="0" w:color="auto"/>
            <w:bottom w:val="none" w:sz="0" w:space="0" w:color="auto"/>
            <w:right w:val="none" w:sz="0" w:space="0" w:color="auto"/>
          </w:divBdr>
        </w:div>
        <w:div w:id="1623221663">
          <w:marLeft w:val="480"/>
          <w:marRight w:val="0"/>
          <w:marTop w:val="0"/>
          <w:marBottom w:val="0"/>
          <w:divBdr>
            <w:top w:val="none" w:sz="0" w:space="0" w:color="auto"/>
            <w:left w:val="none" w:sz="0" w:space="0" w:color="auto"/>
            <w:bottom w:val="none" w:sz="0" w:space="0" w:color="auto"/>
            <w:right w:val="none" w:sz="0" w:space="0" w:color="auto"/>
          </w:divBdr>
        </w:div>
        <w:div w:id="1694846215">
          <w:marLeft w:val="480"/>
          <w:marRight w:val="0"/>
          <w:marTop w:val="0"/>
          <w:marBottom w:val="0"/>
          <w:divBdr>
            <w:top w:val="none" w:sz="0" w:space="0" w:color="auto"/>
            <w:left w:val="none" w:sz="0" w:space="0" w:color="auto"/>
            <w:bottom w:val="none" w:sz="0" w:space="0" w:color="auto"/>
            <w:right w:val="none" w:sz="0" w:space="0" w:color="auto"/>
          </w:divBdr>
        </w:div>
        <w:div w:id="618073936">
          <w:marLeft w:val="480"/>
          <w:marRight w:val="0"/>
          <w:marTop w:val="0"/>
          <w:marBottom w:val="0"/>
          <w:divBdr>
            <w:top w:val="none" w:sz="0" w:space="0" w:color="auto"/>
            <w:left w:val="none" w:sz="0" w:space="0" w:color="auto"/>
            <w:bottom w:val="none" w:sz="0" w:space="0" w:color="auto"/>
            <w:right w:val="none" w:sz="0" w:space="0" w:color="auto"/>
          </w:divBdr>
        </w:div>
        <w:div w:id="1903101440">
          <w:marLeft w:val="480"/>
          <w:marRight w:val="0"/>
          <w:marTop w:val="0"/>
          <w:marBottom w:val="0"/>
          <w:divBdr>
            <w:top w:val="none" w:sz="0" w:space="0" w:color="auto"/>
            <w:left w:val="none" w:sz="0" w:space="0" w:color="auto"/>
            <w:bottom w:val="none" w:sz="0" w:space="0" w:color="auto"/>
            <w:right w:val="none" w:sz="0" w:space="0" w:color="auto"/>
          </w:divBdr>
        </w:div>
        <w:div w:id="759374907">
          <w:marLeft w:val="480"/>
          <w:marRight w:val="0"/>
          <w:marTop w:val="0"/>
          <w:marBottom w:val="0"/>
          <w:divBdr>
            <w:top w:val="none" w:sz="0" w:space="0" w:color="auto"/>
            <w:left w:val="none" w:sz="0" w:space="0" w:color="auto"/>
            <w:bottom w:val="none" w:sz="0" w:space="0" w:color="auto"/>
            <w:right w:val="none" w:sz="0" w:space="0" w:color="auto"/>
          </w:divBdr>
        </w:div>
        <w:div w:id="1807429418">
          <w:marLeft w:val="480"/>
          <w:marRight w:val="0"/>
          <w:marTop w:val="0"/>
          <w:marBottom w:val="0"/>
          <w:divBdr>
            <w:top w:val="none" w:sz="0" w:space="0" w:color="auto"/>
            <w:left w:val="none" w:sz="0" w:space="0" w:color="auto"/>
            <w:bottom w:val="none" w:sz="0" w:space="0" w:color="auto"/>
            <w:right w:val="none" w:sz="0" w:space="0" w:color="auto"/>
          </w:divBdr>
        </w:div>
        <w:div w:id="885333321">
          <w:marLeft w:val="480"/>
          <w:marRight w:val="0"/>
          <w:marTop w:val="0"/>
          <w:marBottom w:val="0"/>
          <w:divBdr>
            <w:top w:val="none" w:sz="0" w:space="0" w:color="auto"/>
            <w:left w:val="none" w:sz="0" w:space="0" w:color="auto"/>
            <w:bottom w:val="none" w:sz="0" w:space="0" w:color="auto"/>
            <w:right w:val="none" w:sz="0" w:space="0" w:color="auto"/>
          </w:divBdr>
        </w:div>
        <w:div w:id="449083054">
          <w:marLeft w:val="480"/>
          <w:marRight w:val="0"/>
          <w:marTop w:val="0"/>
          <w:marBottom w:val="0"/>
          <w:divBdr>
            <w:top w:val="none" w:sz="0" w:space="0" w:color="auto"/>
            <w:left w:val="none" w:sz="0" w:space="0" w:color="auto"/>
            <w:bottom w:val="none" w:sz="0" w:space="0" w:color="auto"/>
            <w:right w:val="none" w:sz="0" w:space="0" w:color="auto"/>
          </w:divBdr>
        </w:div>
      </w:divsChild>
    </w:div>
    <w:div w:id="788857303">
      <w:bodyDiv w:val="1"/>
      <w:marLeft w:val="0"/>
      <w:marRight w:val="0"/>
      <w:marTop w:val="0"/>
      <w:marBottom w:val="0"/>
      <w:divBdr>
        <w:top w:val="none" w:sz="0" w:space="0" w:color="auto"/>
        <w:left w:val="none" w:sz="0" w:space="0" w:color="auto"/>
        <w:bottom w:val="none" w:sz="0" w:space="0" w:color="auto"/>
        <w:right w:val="none" w:sz="0" w:space="0" w:color="auto"/>
      </w:divBdr>
      <w:divsChild>
        <w:div w:id="1509322499">
          <w:marLeft w:val="480"/>
          <w:marRight w:val="0"/>
          <w:marTop w:val="0"/>
          <w:marBottom w:val="0"/>
          <w:divBdr>
            <w:top w:val="none" w:sz="0" w:space="0" w:color="auto"/>
            <w:left w:val="none" w:sz="0" w:space="0" w:color="auto"/>
            <w:bottom w:val="none" w:sz="0" w:space="0" w:color="auto"/>
            <w:right w:val="none" w:sz="0" w:space="0" w:color="auto"/>
          </w:divBdr>
        </w:div>
        <w:div w:id="1994530948">
          <w:marLeft w:val="480"/>
          <w:marRight w:val="0"/>
          <w:marTop w:val="0"/>
          <w:marBottom w:val="0"/>
          <w:divBdr>
            <w:top w:val="none" w:sz="0" w:space="0" w:color="auto"/>
            <w:left w:val="none" w:sz="0" w:space="0" w:color="auto"/>
            <w:bottom w:val="none" w:sz="0" w:space="0" w:color="auto"/>
            <w:right w:val="none" w:sz="0" w:space="0" w:color="auto"/>
          </w:divBdr>
        </w:div>
        <w:div w:id="811143045">
          <w:marLeft w:val="480"/>
          <w:marRight w:val="0"/>
          <w:marTop w:val="0"/>
          <w:marBottom w:val="0"/>
          <w:divBdr>
            <w:top w:val="none" w:sz="0" w:space="0" w:color="auto"/>
            <w:left w:val="none" w:sz="0" w:space="0" w:color="auto"/>
            <w:bottom w:val="none" w:sz="0" w:space="0" w:color="auto"/>
            <w:right w:val="none" w:sz="0" w:space="0" w:color="auto"/>
          </w:divBdr>
        </w:div>
        <w:div w:id="1313294053">
          <w:marLeft w:val="480"/>
          <w:marRight w:val="0"/>
          <w:marTop w:val="0"/>
          <w:marBottom w:val="0"/>
          <w:divBdr>
            <w:top w:val="none" w:sz="0" w:space="0" w:color="auto"/>
            <w:left w:val="none" w:sz="0" w:space="0" w:color="auto"/>
            <w:bottom w:val="none" w:sz="0" w:space="0" w:color="auto"/>
            <w:right w:val="none" w:sz="0" w:space="0" w:color="auto"/>
          </w:divBdr>
        </w:div>
        <w:div w:id="2133864650">
          <w:marLeft w:val="480"/>
          <w:marRight w:val="0"/>
          <w:marTop w:val="0"/>
          <w:marBottom w:val="0"/>
          <w:divBdr>
            <w:top w:val="none" w:sz="0" w:space="0" w:color="auto"/>
            <w:left w:val="none" w:sz="0" w:space="0" w:color="auto"/>
            <w:bottom w:val="none" w:sz="0" w:space="0" w:color="auto"/>
            <w:right w:val="none" w:sz="0" w:space="0" w:color="auto"/>
          </w:divBdr>
        </w:div>
        <w:div w:id="1432820631">
          <w:marLeft w:val="480"/>
          <w:marRight w:val="0"/>
          <w:marTop w:val="0"/>
          <w:marBottom w:val="0"/>
          <w:divBdr>
            <w:top w:val="none" w:sz="0" w:space="0" w:color="auto"/>
            <w:left w:val="none" w:sz="0" w:space="0" w:color="auto"/>
            <w:bottom w:val="none" w:sz="0" w:space="0" w:color="auto"/>
            <w:right w:val="none" w:sz="0" w:space="0" w:color="auto"/>
          </w:divBdr>
        </w:div>
        <w:div w:id="861014590">
          <w:marLeft w:val="480"/>
          <w:marRight w:val="0"/>
          <w:marTop w:val="0"/>
          <w:marBottom w:val="0"/>
          <w:divBdr>
            <w:top w:val="none" w:sz="0" w:space="0" w:color="auto"/>
            <w:left w:val="none" w:sz="0" w:space="0" w:color="auto"/>
            <w:bottom w:val="none" w:sz="0" w:space="0" w:color="auto"/>
            <w:right w:val="none" w:sz="0" w:space="0" w:color="auto"/>
          </w:divBdr>
        </w:div>
        <w:div w:id="1197473818">
          <w:marLeft w:val="480"/>
          <w:marRight w:val="0"/>
          <w:marTop w:val="0"/>
          <w:marBottom w:val="0"/>
          <w:divBdr>
            <w:top w:val="none" w:sz="0" w:space="0" w:color="auto"/>
            <w:left w:val="none" w:sz="0" w:space="0" w:color="auto"/>
            <w:bottom w:val="none" w:sz="0" w:space="0" w:color="auto"/>
            <w:right w:val="none" w:sz="0" w:space="0" w:color="auto"/>
          </w:divBdr>
        </w:div>
        <w:div w:id="253591407">
          <w:marLeft w:val="480"/>
          <w:marRight w:val="0"/>
          <w:marTop w:val="0"/>
          <w:marBottom w:val="0"/>
          <w:divBdr>
            <w:top w:val="none" w:sz="0" w:space="0" w:color="auto"/>
            <w:left w:val="none" w:sz="0" w:space="0" w:color="auto"/>
            <w:bottom w:val="none" w:sz="0" w:space="0" w:color="auto"/>
            <w:right w:val="none" w:sz="0" w:space="0" w:color="auto"/>
          </w:divBdr>
        </w:div>
        <w:div w:id="1023744889">
          <w:marLeft w:val="480"/>
          <w:marRight w:val="0"/>
          <w:marTop w:val="0"/>
          <w:marBottom w:val="0"/>
          <w:divBdr>
            <w:top w:val="none" w:sz="0" w:space="0" w:color="auto"/>
            <w:left w:val="none" w:sz="0" w:space="0" w:color="auto"/>
            <w:bottom w:val="none" w:sz="0" w:space="0" w:color="auto"/>
            <w:right w:val="none" w:sz="0" w:space="0" w:color="auto"/>
          </w:divBdr>
        </w:div>
        <w:div w:id="215555099">
          <w:marLeft w:val="480"/>
          <w:marRight w:val="0"/>
          <w:marTop w:val="0"/>
          <w:marBottom w:val="0"/>
          <w:divBdr>
            <w:top w:val="none" w:sz="0" w:space="0" w:color="auto"/>
            <w:left w:val="none" w:sz="0" w:space="0" w:color="auto"/>
            <w:bottom w:val="none" w:sz="0" w:space="0" w:color="auto"/>
            <w:right w:val="none" w:sz="0" w:space="0" w:color="auto"/>
          </w:divBdr>
        </w:div>
        <w:div w:id="1627543496">
          <w:marLeft w:val="480"/>
          <w:marRight w:val="0"/>
          <w:marTop w:val="0"/>
          <w:marBottom w:val="0"/>
          <w:divBdr>
            <w:top w:val="none" w:sz="0" w:space="0" w:color="auto"/>
            <w:left w:val="none" w:sz="0" w:space="0" w:color="auto"/>
            <w:bottom w:val="none" w:sz="0" w:space="0" w:color="auto"/>
            <w:right w:val="none" w:sz="0" w:space="0" w:color="auto"/>
          </w:divBdr>
        </w:div>
        <w:div w:id="203492893">
          <w:marLeft w:val="480"/>
          <w:marRight w:val="0"/>
          <w:marTop w:val="0"/>
          <w:marBottom w:val="0"/>
          <w:divBdr>
            <w:top w:val="none" w:sz="0" w:space="0" w:color="auto"/>
            <w:left w:val="none" w:sz="0" w:space="0" w:color="auto"/>
            <w:bottom w:val="none" w:sz="0" w:space="0" w:color="auto"/>
            <w:right w:val="none" w:sz="0" w:space="0" w:color="auto"/>
          </w:divBdr>
        </w:div>
        <w:div w:id="1575361513">
          <w:marLeft w:val="480"/>
          <w:marRight w:val="0"/>
          <w:marTop w:val="0"/>
          <w:marBottom w:val="0"/>
          <w:divBdr>
            <w:top w:val="none" w:sz="0" w:space="0" w:color="auto"/>
            <w:left w:val="none" w:sz="0" w:space="0" w:color="auto"/>
            <w:bottom w:val="none" w:sz="0" w:space="0" w:color="auto"/>
            <w:right w:val="none" w:sz="0" w:space="0" w:color="auto"/>
          </w:divBdr>
        </w:div>
        <w:div w:id="109203104">
          <w:marLeft w:val="480"/>
          <w:marRight w:val="0"/>
          <w:marTop w:val="0"/>
          <w:marBottom w:val="0"/>
          <w:divBdr>
            <w:top w:val="none" w:sz="0" w:space="0" w:color="auto"/>
            <w:left w:val="none" w:sz="0" w:space="0" w:color="auto"/>
            <w:bottom w:val="none" w:sz="0" w:space="0" w:color="auto"/>
            <w:right w:val="none" w:sz="0" w:space="0" w:color="auto"/>
          </w:divBdr>
        </w:div>
        <w:div w:id="1856185474">
          <w:marLeft w:val="480"/>
          <w:marRight w:val="0"/>
          <w:marTop w:val="0"/>
          <w:marBottom w:val="0"/>
          <w:divBdr>
            <w:top w:val="none" w:sz="0" w:space="0" w:color="auto"/>
            <w:left w:val="none" w:sz="0" w:space="0" w:color="auto"/>
            <w:bottom w:val="none" w:sz="0" w:space="0" w:color="auto"/>
            <w:right w:val="none" w:sz="0" w:space="0" w:color="auto"/>
          </w:divBdr>
        </w:div>
        <w:div w:id="760298878">
          <w:marLeft w:val="480"/>
          <w:marRight w:val="0"/>
          <w:marTop w:val="0"/>
          <w:marBottom w:val="0"/>
          <w:divBdr>
            <w:top w:val="none" w:sz="0" w:space="0" w:color="auto"/>
            <w:left w:val="none" w:sz="0" w:space="0" w:color="auto"/>
            <w:bottom w:val="none" w:sz="0" w:space="0" w:color="auto"/>
            <w:right w:val="none" w:sz="0" w:space="0" w:color="auto"/>
          </w:divBdr>
        </w:div>
        <w:div w:id="1201474104">
          <w:marLeft w:val="480"/>
          <w:marRight w:val="0"/>
          <w:marTop w:val="0"/>
          <w:marBottom w:val="0"/>
          <w:divBdr>
            <w:top w:val="none" w:sz="0" w:space="0" w:color="auto"/>
            <w:left w:val="none" w:sz="0" w:space="0" w:color="auto"/>
            <w:bottom w:val="none" w:sz="0" w:space="0" w:color="auto"/>
            <w:right w:val="none" w:sz="0" w:space="0" w:color="auto"/>
          </w:divBdr>
        </w:div>
        <w:div w:id="1812597281">
          <w:marLeft w:val="480"/>
          <w:marRight w:val="0"/>
          <w:marTop w:val="0"/>
          <w:marBottom w:val="0"/>
          <w:divBdr>
            <w:top w:val="none" w:sz="0" w:space="0" w:color="auto"/>
            <w:left w:val="none" w:sz="0" w:space="0" w:color="auto"/>
            <w:bottom w:val="none" w:sz="0" w:space="0" w:color="auto"/>
            <w:right w:val="none" w:sz="0" w:space="0" w:color="auto"/>
          </w:divBdr>
        </w:div>
        <w:div w:id="1909876367">
          <w:marLeft w:val="480"/>
          <w:marRight w:val="0"/>
          <w:marTop w:val="0"/>
          <w:marBottom w:val="0"/>
          <w:divBdr>
            <w:top w:val="none" w:sz="0" w:space="0" w:color="auto"/>
            <w:left w:val="none" w:sz="0" w:space="0" w:color="auto"/>
            <w:bottom w:val="none" w:sz="0" w:space="0" w:color="auto"/>
            <w:right w:val="none" w:sz="0" w:space="0" w:color="auto"/>
          </w:divBdr>
        </w:div>
        <w:div w:id="783042354">
          <w:marLeft w:val="480"/>
          <w:marRight w:val="0"/>
          <w:marTop w:val="0"/>
          <w:marBottom w:val="0"/>
          <w:divBdr>
            <w:top w:val="none" w:sz="0" w:space="0" w:color="auto"/>
            <w:left w:val="none" w:sz="0" w:space="0" w:color="auto"/>
            <w:bottom w:val="none" w:sz="0" w:space="0" w:color="auto"/>
            <w:right w:val="none" w:sz="0" w:space="0" w:color="auto"/>
          </w:divBdr>
        </w:div>
        <w:div w:id="458256888">
          <w:marLeft w:val="480"/>
          <w:marRight w:val="0"/>
          <w:marTop w:val="0"/>
          <w:marBottom w:val="0"/>
          <w:divBdr>
            <w:top w:val="none" w:sz="0" w:space="0" w:color="auto"/>
            <w:left w:val="none" w:sz="0" w:space="0" w:color="auto"/>
            <w:bottom w:val="none" w:sz="0" w:space="0" w:color="auto"/>
            <w:right w:val="none" w:sz="0" w:space="0" w:color="auto"/>
          </w:divBdr>
        </w:div>
        <w:div w:id="2130853639">
          <w:marLeft w:val="480"/>
          <w:marRight w:val="0"/>
          <w:marTop w:val="0"/>
          <w:marBottom w:val="0"/>
          <w:divBdr>
            <w:top w:val="none" w:sz="0" w:space="0" w:color="auto"/>
            <w:left w:val="none" w:sz="0" w:space="0" w:color="auto"/>
            <w:bottom w:val="none" w:sz="0" w:space="0" w:color="auto"/>
            <w:right w:val="none" w:sz="0" w:space="0" w:color="auto"/>
          </w:divBdr>
        </w:div>
        <w:div w:id="1405908708">
          <w:marLeft w:val="480"/>
          <w:marRight w:val="0"/>
          <w:marTop w:val="0"/>
          <w:marBottom w:val="0"/>
          <w:divBdr>
            <w:top w:val="none" w:sz="0" w:space="0" w:color="auto"/>
            <w:left w:val="none" w:sz="0" w:space="0" w:color="auto"/>
            <w:bottom w:val="none" w:sz="0" w:space="0" w:color="auto"/>
            <w:right w:val="none" w:sz="0" w:space="0" w:color="auto"/>
          </w:divBdr>
        </w:div>
        <w:div w:id="200557175">
          <w:marLeft w:val="480"/>
          <w:marRight w:val="0"/>
          <w:marTop w:val="0"/>
          <w:marBottom w:val="0"/>
          <w:divBdr>
            <w:top w:val="none" w:sz="0" w:space="0" w:color="auto"/>
            <w:left w:val="none" w:sz="0" w:space="0" w:color="auto"/>
            <w:bottom w:val="none" w:sz="0" w:space="0" w:color="auto"/>
            <w:right w:val="none" w:sz="0" w:space="0" w:color="auto"/>
          </w:divBdr>
        </w:div>
        <w:div w:id="313604988">
          <w:marLeft w:val="480"/>
          <w:marRight w:val="0"/>
          <w:marTop w:val="0"/>
          <w:marBottom w:val="0"/>
          <w:divBdr>
            <w:top w:val="none" w:sz="0" w:space="0" w:color="auto"/>
            <w:left w:val="none" w:sz="0" w:space="0" w:color="auto"/>
            <w:bottom w:val="none" w:sz="0" w:space="0" w:color="auto"/>
            <w:right w:val="none" w:sz="0" w:space="0" w:color="auto"/>
          </w:divBdr>
        </w:div>
        <w:div w:id="871380798">
          <w:marLeft w:val="480"/>
          <w:marRight w:val="0"/>
          <w:marTop w:val="0"/>
          <w:marBottom w:val="0"/>
          <w:divBdr>
            <w:top w:val="none" w:sz="0" w:space="0" w:color="auto"/>
            <w:left w:val="none" w:sz="0" w:space="0" w:color="auto"/>
            <w:bottom w:val="none" w:sz="0" w:space="0" w:color="auto"/>
            <w:right w:val="none" w:sz="0" w:space="0" w:color="auto"/>
          </w:divBdr>
        </w:div>
        <w:div w:id="1360594261">
          <w:marLeft w:val="480"/>
          <w:marRight w:val="0"/>
          <w:marTop w:val="0"/>
          <w:marBottom w:val="0"/>
          <w:divBdr>
            <w:top w:val="none" w:sz="0" w:space="0" w:color="auto"/>
            <w:left w:val="none" w:sz="0" w:space="0" w:color="auto"/>
            <w:bottom w:val="none" w:sz="0" w:space="0" w:color="auto"/>
            <w:right w:val="none" w:sz="0" w:space="0" w:color="auto"/>
          </w:divBdr>
        </w:div>
        <w:div w:id="1789665258">
          <w:marLeft w:val="480"/>
          <w:marRight w:val="0"/>
          <w:marTop w:val="0"/>
          <w:marBottom w:val="0"/>
          <w:divBdr>
            <w:top w:val="none" w:sz="0" w:space="0" w:color="auto"/>
            <w:left w:val="none" w:sz="0" w:space="0" w:color="auto"/>
            <w:bottom w:val="none" w:sz="0" w:space="0" w:color="auto"/>
            <w:right w:val="none" w:sz="0" w:space="0" w:color="auto"/>
          </w:divBdr>
        </w:div>
        <w:div w:id="884873412">
          <w:marLeft w:val="480"/>
          <w:marRight w:val="0"/>
          <w:marTop w:val="0"/>
          <w:marBottom w:val="0"/>
          <w:divBdr>
            <w:top w:val="none" w:sz="0" w:space="0" w:color="auto"/>
            <w:left w:val="none" w:sz="0" w:space="0" w:color="auto"/>
            <w:bottom w:val="none" w:sz="0" w:space="0" w:color="auto"/>
            <w:right w:val="none" w:sz="0" w:space="0" w:color="auto"/>
          </w:divBdr>
        </w:div>
        <w:div w:id="477578148">
          <w:marLeft w:val="480"/>
          <w:marRight w:val="0"/>
          <w:marTop w:val="0"/>
          <w:marBottom w:val="0"/>
          <w:divBdr>
            <w:top w:val="none" w:sz="0" w:space="0" w:color="auto"/>
            <w:left w:val="none" w:sz="0" w:space="0" w:color="auto"/>
            <w:bottom w:val="none" w:sz="0" w:space="0" w:color="auto"/>
            <w:right w:val="none" w:sz="0" w:space="0" w:color="auto"/>
          </w:divBdr>
        </w:div>
        <w:div w:id="1445609449">
          <w:marLeft w:val="480"/>
          <w:marRight w:val="0"/>
          <w:marTop w:val="0"/>
          <w:marBottom w:val="0"/>
          <w:divBdr>
            <w:top w:val="none" w:sz="0" w:space="0" w:color="auto"/>
            <w:left w:val="none" w:sz="0" w:space="0" w:color="auto"/>
            <w:bottom w:val="none" w:sz="0" w:space="0" w:color="auto"/>
            <w:right w:val="none" w:sz="0" w:space="0" w:color="auto"/>
          </w:divBdr>
        </w:div>
        <w:div w:id="1852718117">
          <w:marLeft w:val="480"/>
          <w:marRight w:val="0"/>
          <w:marTop w:val="0"/>
          <w:marBottom w:val="0"/>
          <w:divBdr>
            <w:top w:val="none" w:sz="0" w:space="0" w:color="auto"/>
            <w:left w:val="none" w:sz="0" w:space="0" w:color="auto"/>
            <w:bottom w:val="none" w:sz="0" w:space="0" w:color="auto"/>
            <w:right w:val="none" w:sz="0" w:space="0" w:color="auto"/>
          </w:divBdr>
        </w:div>
        <w:div w:id="968515192">
          <w:marLeft w:val="480"/>
          <w:marRight w:val="0"/>
          <w:marTop w:val="0"/>
          <w:marBottom w:val="0"/>
          <w:divBdr>
            <w:top w:val="none" w:sz="0" w:space="0" w:color="auto"/>
            <w:left w:val="none" w:sz="0" w:space="0" w:color="auto"/>
            <w:bottom w:val="none" w:sz="0" w:space="0" w:color="auto"/>
            <w:right w:val="none" w:sz="0" w:space="0" w:color="auto"/>
          </w:divBdr>
        </w:div>
        <w:div w:id="1103573694">
          <w:marLeft w:val="480"/>
          <w:marRight w:val="0"/>
          <w:marTop w:val="0"/>
          <w:marBottom w:val="0"/>
          <w:divBdr>
            <w:top w:val="none" w:sz="0" w:space="0" w:color="auto"/>
            <w:left w:val="none" w:sz="0" w:space="0" w:color="auto"/>
            <w:bottom w:val="none" w:sz="0" w:space="0" w:color="auto"/>
            <w:right w:val="none" w:sz="0" w:space="0" w:color="auto"/>
          </w:divBdr>
        </w:div>
        <w:div w:id="1333143188">
          <w:marLeft w:val="480"/>
          <w:marRight w:val="0"/>
          <w:marTop w:val="0"/>
          <w:marBottom w:val="0"/>
          <w:divBdr>
            <w:top w:val="none" w:sz="0" w:space="0" w:color="auto"/>
            <w:left w:val="none" w:sz="0" w:space="0" w:color="auto"/>
            <w:bottom w:val="none" w:sz="0" w:space="0" w:color="auto"/>
            <w:right w:val="none" w:sz="0" w:space="0" w:color="auto"/>
          </w:divBdr>
        </w:div>
        <w:div w:id="726420888">
          <w:marLeft w:val="480"/>
          <w:marRight w:val="0"/>
          <w:marTop w:val="0"/>
          <w:marBottom w:val="0"/>
          <w:divBdr>
            <w:top w:val="none" w:sz="0" w:space="0" w:color="auto"/>
            <w:left w:val="none" w:sz="0" w:space="0" w:color="auto"/>
            <w:bottom w:val="none" w:sz="0" w:space="0" w:color="auto"/>
            <w:right w:val="none" w:sz="0" w:space="0" w:color="auto"/>
          </w:divBdr>
        </w:div>
        <w:div w:id="123279107">
          <w:marLeft w:val="480"/>
          <w:marRight w:val="0"/>
          <w:marTop w:val="0"/>
          <w:marBottom w:val="0"/>
          <w:divBdr>
            <w:top w:val="none" w:sz="0" w:space="0" w:color="auto"/>
            <w:left w:val="none" w:sz="0" w:space="0" w:color="auto"/>
            <w:bottom w:val="none" w:sz="0" w:space="0" w:color="auto"/>
            <w:right w:val="none" w:sz="0" w:space="0" w:color="auto"/>
          </w:divBdr>
        </w:div>
        <w:div w:id="1780563418">
          <w:marLeft w:val="480"/>
          <w:marRight w:val="0"/>
          <w:marTop w:val="0"/>
          <w:marBottom w:val="0"/>
          <w:divBdr>
            <w:top w:val="none" w:sz="0" w:space="0" w:color="auto"/>
            <w:left w:val="none" w:sz="0" w:space="0" w:color="auto"/>
            <w:bottom w:val="none" w:sz="0" w:space="0" w:color="auto"/>
            <w:right w:val="none" w:sz="0" w:space="0" w:color="auto"/>
          </w:divBdr>
        </w:div>
        <w:div w:id="1861696182">
          <w:marLeft w:val="480"/>
          <w:marRight w:val="0"/>
          <w:marTop w:val="0"/>
          <w:marBottom w:val="0"/>
          <w:divBdr>
            <w:top w:val="none" w:sz="0" w:space="0" w:color="auto"/>
            <w:left w:val="none" w:sz="0" w:space="0" w:color="auto"/>
            <w:bottom w:val="none" w:sz="0" w:space="0" w:color="auto"/>
            <w:right w:val="none" w:sz="0" w:space="0" w:color="auto"/>
          </w:divBdr>
        </w:div>
        <w:div w:id="186527490">
          <w:marLeft w:val="480"/>
          <w:marRight w:val="0"/>
          <w:marTop w:val="0"/>
          <w:marBottom w:val="0"/>
          <w:divBdr>
            <w:top w:val="none" w:sz="0" w:space="0" w:color="auto"/>
            <w:left w:val="none" w:sz="0" w:space="0" w:color="auto"/>
            <w:bottom w:val="none" w:sz="0" w:space="0" w:color="auto"/>
            <w:right w:val="none" w:sz="0" w:space="0" w:color="auto"/>
          </w:divBdr>
        </w:div>
        <w:div w:id="2121947062">
          <w:marLeft w:val="480"/>
          <w:marRight w:val="0"/>
          <w:marTop w:val="0"/>
          <w:marBottom w:val="0"/>
          <w:divBdr>
            <w:top w:val="none" w:sz="0" w:space="0" w:color="auto"/>
            <w:left w:val="none" w:sz="0" w:space="0" w:color="auto"/>
            <w:bottom w:val="none" w:sz="0" w:space="0" w:color="auto"/>
            <w:right w:val="none" w:sz="0" w:space="0" w:color="auto"/>
          </w:divBdr>
        </w:div>
        <w:div w:id="792602151">
          <w:marLeft w:val="480"/>
          <w:marRight w:val="0"/>
          <w:marTop w:val="0"/>
          <w:marBottom w:val="0"/>
          <w:divBdr>
            <w:top w:val="none" w:sz="0" w:space="0" w:color="auto"/>
            <w:left w:val="none" w:sz="0" w:space="0" w:color="auto"/>
            <w:bottom w:val="none" w:sz="0" w:space="0" w:color="auto"/>
            <w:right w:val="none" w:sz="0" w:space="0" w:color="auto"/>
          </w:divBdr>
        </w:div>
        <w:div w:id="820929106">
          <w:marLeft w:val="480"/>
          <w:marRight w:val="0"/>
          <w:marTop w:val="0"/>
          <w:marBottom w:val="0"/>
          <w:divBdr>
            <w:top w:val="none" w:sz="0" w:space="0" w:color="auto"/>
            <w:left w:val="none" w:sz="0" w:space="0" w:color="auto"/>
            <w:bottom w:val="none" w:sz="0" w:space="0" w:color="auto"/>
            <w:right w:val="none" w:sz="0" w:space="0" w:color="auto"/>
          </w:divBdr>
        </w:div>
        <w:div w:id="660931779">
          <w:marLeft w:val="480"/>
          <w:marRight w:val="0"/>
          <w:marTop w:val="0"/>
          <w:marBottom w:val="0"/>
          <w:divBdr>
            <w:top w:val="none" w:sz="0" w:space="0" w:color="auto"/>
            <w:left w:val="none" w:sz="0" w:space="0" w:color="auto"/>
            <w:bottom w:val="none" w:sz="0" w:space="0" w:color="auto"/>
            <w:right w:val="none" w:sz="0" w:space="0" w:color="auto"/>
          </w:divBdr>
        </w:div>
        <w:div w:id="421683330">
          <w:marLeft w:val="480"/>
          <w:marRight w:val="0"/>
          <w:marTop w:val="0"/>
          <w:marBottom w:val="0"/>
          <w:divBdr>
            <w:top w:val="none" w:sz="0" w:space="0" w:color="auto"/>
            <w:left w:val="none" w:sz="0" w:space="0" w:color="auto"/>
            <w:bottom w:val="none" w:sz="0" w:space="0" w:color="auto"/>
            <w:right w:val="none" w:sz="0" w:space="0" w:color="auto"/>
          </w:divBdr>
        </w:div>
        <w:div w:id="588776981">
          <w:marLeft w:val="480"/>
          <w:marRight w:val="0"/>
          <w:marTop w:val="0"/>
          <w:marBottom w:val="0"/>
          <w:divBdr>
            <w:top w:val="none" w:sz="0" w:space="0" w:color="auto"/>
            <w:left w:val="none" w:sz="0" w:space="0" w:color="auto"/>
            <w:bottom w:val="none" w:sz="0" w:space="0" w:color="auto"/>
            <w:right w:val="none" w:sz="0" w:space="0" w:color="auto"/>
          </w:divBdr>
        </w:div>
        <w:div w:id="1057049317">
          <w:marLeft w:val="480"/>
          <w:marRight w:val="0"/>
          <w:marTop w:val="0"/>
          <w:marBottom w:val="0"/>
          <w:divBdr>
            <w:top w:val="none" w:sz="0" w:space="0" w:color="auto"/>
            <w:left w:val="none" w:sz="0" w:space="0" w:color="auto"/>
            <w:bottom w:val="none" w:sz="0" w:space="0" w:color="auto"/>
            <w:right w:val="none" w:sz="0" w:space="0" w:color="auto"/>
          </w:divBdr>
        </w:div>
        <w:div w:id="1806502349">
          <w:marLeft w:val="480"/>
          <w:marRight w:val="0"/>
          <w:marTop w:val="0"/>
          <w:marBottom w:val="0"/>
          <w:divBdr>
            <w:top w:val="none" w:sz="0" w:space="0" w:color="auto"/>
            <w:left w:val="none" w:sz="0" w:space="0" w:color="auto"/>
            <w:bottom w:val="none" w:sz="0" w:space="0" w:color="auto"/>
            <w:right w:val="none" w:sz="0" w:space="0" w:color="auto"/>
          </w:divBdr>
        </w:div>
        <w:div w:id="1720474178">
          <w:marLeft w:val="480"/>
          <w:marRight w:val="0"/>
          <w:marTop w:val="0"/>
          <w:marBottom w:val="0"/>
          <w:divBdr>
            <w:top w:val="none" w:sz="0" w:space="0" w:color="auto"/>
            <w:left w:val="none" w:sz="0" w:space="0" w:color="auto"/>
            <w:bottom w:val="none" w:sz="0" w:space="0" w:color="auto"/>
            <w:right w:val="none" w:sz="0" w:space="0" w:color="auto"/>
          </w:divBdr>
        </w:div>
        <w:div w:id="1523395424">
          <w:marLeft w:val="480"/>
          <w:marRight w:val="0"/>
          <w:marTop w:val="0"/>
          <w:marBottom w:val="0"/>
          <w:divBdr>
            <w:top w:val="none" w:sz="0" w:space="0" w:color="auto"/>
            <w:left w:val="none" w:sz="0" w:space="0" w:color="auto"/>
            <w:bottom w:val="none" w:sz="0" w:space="0" w:color="auto"/>
            <w:right w:val="none" w:sz="0" w:space="0" w:color="auto"/>
          </w:divBdr>
        </w:div>
        <w:div w:id="250165210">
          <w:marLeft w:val="480"/>
          <w:marRight w:val="0"/>
          <w:marTop w:val="0"/>
          <w:marBottom w:val="0"/>
          <w:divBdr>
            <w:top w:val="none" w:sz="0" w:space="0" w:color="auto"/>
            <w:left w:val="none" w:sz="0" w:space="0" w:color="auto"/>
            <w:bottom w:val="none" w:sz="0" w:space="0" w:color="auto"/>
            <w:right w:val="none" w:sz="0" w:space="0" w:color="auto"/>
          </w:divBdr>
        </w:div>
        <w:div w:id="720597138">
          <w:marLeft w:val="480"/>
          <w:marRight w:val="0"/>
          <w:marTop w:val="0"/>
          <w:marBottom w:val="0"/>
          <w:divBdr>
            <w:top w:val="none" w:sz="0" w:space="0" w:color="auto"/>
            <w:left w:val="none" w:sz="0" w:space="0" w:color="auto"/>
            <w:bottom w:val="none" w:sz="0" w:space="0" w:color="auto"/>
            <w:right w:val="none" w:sz="0" w:space="0" w:color="auto"/>
          </w:divBdr>
        </w:div>
        <w:div w:id="827593576">
          <w:marLeft w:val="480"/>
          <w:marRight w:val="0"/>
          <w:marTop w:val="0"/>
          <w:marBottom w:val="0"/>
          <w:divBdr>
            <w:top w:val="none" w:sz="0" w:space="0" w:color="auto"/>
            <w:left w:val="none" w:sz="0" w:space="0" w:color="auto"/>
            <w:bottom w:val="none" w:sz="0" w:space="0" w:color="auto"/>
            <w:right w:val="none" w:sz="0" w:space="0" w:color="auto"/>
          </w:divBdr>
        </w:div>
        <w:div w:id="389112054">
          <w:marLeft w:val="480"/>
          <w:marRight w:val="0"/>
          <w:marTop w:val="0"/>
          <w:marBottom w:val="0"/>
          <w:divBdr>
            <w:top w:val="none" w:sz="0" w:space="0" w:color="auto"/>
            <w:left w:val="none" w:sz="0" w:space="0" w:color="auto"/>
            <w:bottom w:val="none" w:sz="0" w:space="0" w:color="auto"/>
            <w:right w:val="none" w:sz="0" w:space="0" w:color="auto"/>
          </w:divBdr>
        </w:div>
        <w:div w:id="302737654">
          <w:marLeft w:val="480"/>
          <w:marRight w:val="0"/>
          <w:marTop w:val="0"/>
          <w:marBottom w:val="0"/>
          <w:divBdr>
            <w:top w:val="none" w:sz="0" w:space="0" w:color="auto"/>
            <w:left w:val="none" w:sz="0" w:space="0" w:color="auto"/>
            <w:bottom w:val="none" w:sz="0" w:space="0" w:color="auto"/>
            <w:right w:val="none" w:sz="0" w:space="0" w:color="auto"/>
          </w:divBdr>
        </w:div>
        <w:div w:id="2131510164">
          <w:marLeft w:val="480"/>
          <w:marRight w:val="0"/>
          <w:marTop w:val="0"/>
          <w:marBottom w:val="0"/>
          <w:divBdr>
            <w:top w:val="none" w:sz="0" w:space="0" w:color="auto"/>
            <w:left w:val="none" w:sz="0" w:space="0" w:color="auto"/>
            <w:bottom w:val="none" w:sz="0" w:space="0" w:color="auto"/>
            <w:right w:val="none" w:sz="0" w:space="0" w:color="auto"/>
          </w:divBdr>
        </w:div>
        <w:div w:id="836728920">
          <w:marLeft w:val="480"/>
          <w:marRight w:val="0"/>
          <w:marTop w:val="0"/>
          <w:marBottom w:val="0"/>
          <w:divBdr>
            <w:top w:val="none" w:sz="0" w:space="0" w:color="auto"/>
            <w:left w:val="none" w:sz="0" w:space="0" w:color="auto"/>
            <w:bottom w:val="none" w:sz="0" w:space="0" w:color="auto"/>
            <w:right w:val="none" w:sz="0" w:space="0" w:color="auto"/>
          </w:divBdr>
        </w:div>
        <w:div w:id="193537822">
          <w:marLeft w:val="480"/>
          <w:marRight w:val="0"/>
          <w:marTop w:val="0"/>
          <w:marBottom w:val="0"/>
          <w:divBdr>
            <w:top w:val="none" w:sz="0" w:space="0" w:color="auto"/>
            <w:left w:val="none" w:sz="0" w:space="0" w:color="auto"/>
            <w:bottom w:val="none" w:sz="0" w:space="0" w:color="auto"/>
            <w:right w:val="none" w:sz="0" w:space="0" w:color="auto"/>
          </w:divBdr>
        </w:div>
        <w:div w:id="1664234791">
          <w:marLeft w:val="480"/>
          <w:marRight w:val="0"/>
          <w:marTop w:val="0"/>
          <w:marBottom w:val="0"/>
          <w:divBdr>
            <w:top w:val="none" w:sz="0" w:space="0" w:color="auto"/>
            <w:left w:val="none" w:sz="0" w:space="0" w:color="auto"/>
            <w:bottom w:val="none" w:sz="0" w:space="0" w:color="auto"/>
            <w:right w:val="none" w:sz="0" w:space="0" w:color="auto"/>
          </w:divBdr>
        </w:div>
        <w:div w:id="1094519523">
          <w:marLeft w:val="480"/>
          <w:marRight w:val="0"/>
          <w:marTop w:val="0"/>
          <w:marBottom w:val="0"/>
          <w:divBdr>
            <w:top w:val="none" w:sz="0" w:space="0" w:color="auto"/>
            <w:left w:val="none" w:sz="0" w:space="0" w:color="auto"/>
            <w:bottom w:val="none" w:sz="0" w:space="0" w:color="auto"/>
            <w:right w:val="none" w:sz="0" w:space="0" w:color="auto"/>
          </w:divBdr>
        </w:div>
        <w:div w:id="790243437">
          <w:marLeft w:val="480"/>
          <w:marRight w:val="0"/>
          <w:marTop w:val="0"/>
          <w:marBottom w:val="0"/>
          <w:divBdr>
            <w:top w:val="none" w:sz="0" w:space="0" w:color="auto"/>
            <w:left w:val="none" w:sz="0" w:space="0" w:color="auto"/>
            <w:bottom w:val="none" w:sz="0" w:space="0" w:color="auto"/>
            <w:right w:val="none" w:sz="0" w:space="0" w:color="auto"/>
          </w:divBdr>
        </w:div>
        <w:div w:id="651563344">
          <w:marLeft w:val="480"/>
          <w:marRight w:val="0"/>
          <w:marTop w:val="0"/>
          <w:marBottom w:val="0"/>
          <w:divBdr>
            <w:top w:val="none" w:sz="0" w:space="0" w:color="auto"/>
            <w:left w:val="none" w:sz="0" w:space="0" w:color="auto"/>
            <w:bottom w:val="none" w:sz="0" w:space="0" w:color="auto"/>
            <w:right w:val="none" w:sz="0" w:space="0" w:color="auto"/>
          </w:divBdr>
        </w:div>
        <w:div w:id="871265990">
          <w:marLeft w:val="480"/>
          <w:marRight w:val="0"/>
          <w:marTop w:val="0"/>
          <w:marBottom w:val="0"/>
          <w:divBdr>
            <w:top w:val="none" w:sz="0" w:space="0" w:color="auto"/>
            <w:left w:val="none" w:sz="0" w:space="0" w:color="auto"/>
            <w:bottom w:val="none" w:sz="0" w:space="0" w:color="auto"/>
            <w:right w:val="none" w:sz="0" w:space="0" w:color="auto"/>
          </w:divBdr>
        </w:div>
        <w:div w:id="339045893">
          <w:marLeft w:val="480"/>
          <w:marRight w:val="0"/>
          <w:marTop w:val="0"/>
          <w:marBottom w:val="0"/>
          <w:divBdr>
            <w:top w:val="none" w:sz="0" w:space="0" w:color="auto"/>
            <w:left w:val="none" w:sz="0" w:space="0" w:color="auto"/>
            <w:bottom w:val="none" w:sz="0" w:space="0" w:color="auto"/>
            <w:right w:val="none" w:sz="0" w:space="0" w:color="auto"/>
          </w:divBdr>
        </w:div>
        <w:div w:id="9111585">
          <w:marLeft w:val="480"/>
          <w:marRight w:val="0"/>
          <w:marTop w:val="0"/>
          <w:marBottom w:val="0"/>
          <w:divBdr>
            <w:top w:val="none" w:sz="0" w:space="0" w:color="auto"/>
            <w:left w:val="none" w:sz="0" w:space="0" w:color="auto"/>
            <w:bottom w:val="none" w:sz="0" w:space="0" w:color="auto"/>
            <w:right w:val="none" w:sz="0" w:space="0" w:color="auto"/>
          </w:divBdr>
        </w:div>
        <w:div w:id="826941215">
          <w:marLeft w:val="480"/>
          <w:marRight w:val="0"/>
          <w:marTop w:val="0"/>
          <w:marBottom w:val="0"/>
          <w:divBdr>
            <w:top w:val="none" w:sz="0" w:space="0" w:color="auto"/>
            <w:left w:val="none" w:sz="0" w:space="0" w:color="auto"/>
            <w:bottom w:val="none" w:sz="0" w:space="0" w:color="auto"/>
            <w:right w:val="none" w:sz="0" w:space="0" w:color="auto"/>
          </w:divBdr>
        </w:div>
        <w:div w:id="881865637">
          <w:marLeft w:val="480"/>
          <w:marRight w:val="0"/>
          <w:marTop w:val="0"/>
          <w:marBottom w:val="0"/>
          <w:divBdr>
            <w:top w:val="none" w:sz="0" w:space="0" w:color="auto"/>
            <w:left w:val="none" w:sz="0" w:space="0" w:color="auto"/>
            <w:bottom w:val="none" w:sz="0" w:space="0" w:color="auto"/>
            <w:right w:val="none" w:sz="0" w:space="0" w:color="auto"/>
          </w:divBdr>
        </w:div>
        <w:div w:id="48307064">
          <w:marLeft w:val="480"/>
          <w:marRight w:val="0"/>
          <w:marTop w:val="0"/>
          <w:marBottom w:val="0"/>
          <w:divBdr>
            <w:top w:val="none" w:sz="0" w:space="0" w:color="auto"/>
            <w:left w:val="none" w:sz="0" w:space="0" w:color="auto"/>
            <w:bottom w:val="none" w:sz="0" w:space="0" w:color="auto"/>
            <w:right w:val="none" w:sz="0" w:space="0" w:color="auto"/>
          </w:divBdr>
        </w:div>
        <w:div w:id="1237589719">
          <w:marLeft w:val="480"/>
          <w:marRight w:val="0"/>
          <w:marTop w:val="0"/>
          <w:marBottom w:val="0"/>
          <w:divBdr>
            <w:top w:val="none" w:sz="0" w:space="0" w:color="auto"/>
            <w:left w:val="none" w:sz="0" w:space="0" w:color="auto"/>
            <w:bottom w:val="none" w:sz="0" w:space="0" w:color="auto"/>
            <w:right w:val="none" w:sz="0" w:space="0" w:color="auto"/>
          </w:divBdr>
        </w:div>
        <w:div w:id="1114442480">
          <w:marLeft w:val="480"/>
          <w:marRight w:val="0"/>
          <w:marTop w:val="0"/>
          <w:marBottom w:val="0"/>
          <w:divBdr>
            <w:top w:val="none" w:sz="0" w:space="0" w:color="auto"/>
            <w:left w:val="none" w:sz="0" w:space="0" w:color="auto"/>
            <w:bottom w:val="none" w:sz="0" w:space="0" w:color="auto"/>
            <w:right w:val="none" w:sz="0" w:space="0" w:color="auto"/>
          </w:divBdr>
        </w:div>
        <w:div w:id="1354723151">
          <w:marLeft w:val="480"/>
          <w:marRight w:val="0"/>
          <w:marTop w:val="0"/>
          <w:marBottom w:val="0"/>
          <w:divBdr>
            <w:top w:val="none" w:sz="0" w:space="0" w:color="auto"/>
            <w:left w:val="none" w:sz="0" w:space="0" w:color="auto"/>
            <w:bottom w:val="none" w:sz="0" w:space="0" w:color="auto"/>
            <w:right w:val="none" w:sz="0" w:space="0" w:color="auto"/>
          </w:divBdr>
        </w:div>
        <w:div w:id="1595475432">
          <w:marLeft w:val="480"/>
          <w:marRight w:val="0"/>
          <w:marTop w:val="0"/>
          <w:marBottom w:val="0"/>
          <w:divBdr>
            <w:top w:val="none" w:sz="0" w:space="0" w:color="auto"/>
            <w:left w:val="none" w:sz="0" w:space="0" w:color="auto"/>
            <w:bottom w:val="none" w:sz="0" w:space="0" w:color="auto"/>
            <w:right w:val="none" w:sz="0" w:space="0" w:color="auto"/>
          </w:divBdr>
        </w:div>
        <w:div w:id="286543890">
          <w:marLeft w:val="480"/>
          <w:marRight w:val="0"/>
          <w:marTop w:val="0"/>
          <w:marBottom w:val="0"/>
          <w:divBdr>
            <w:top w:val="none" w:sz="0" w:space="0" w:color="auto"/>
            <w:left w:val="none" w:sz="0" w:space="0" w:color="auto"/>
            <w:bottom w:val="none" w:sz="0" w:space="0" w:color="auto"/>
            <w:right w:val="none" w:sz="0" w:space="0" w:color="auto"/>
          </w:divBdr>
        </w:div>
        <w:div w:id="32119734">
          <w:marLeft w:val="480"/>
          <w:marRight w:val="0"/>
          <w:marTop w:val="0"/>
          <w:marBottom w:val="0"/>
          <w:divBdr>
            <w:top w:val="none" w:sz="0" w:space="0" w:color="auto"/>
            <w:left w:val="none" w:sz="0" w:space="0" w:color="auto"/>
            <w:bottom w:val="none" w:sz="0" w:space="0" w:color="auto"/>
            <w:right w:val="none" w:sz="0" w:space="0" w:color="auto"/>
          </w:divBdr>
        </w:div>
        <w:div w:id="1137920437">
          <w:marLeft w:val="480"/>
          <w:marRight w:val="0"/>
          <w:marTop w:val="0"/>
          <w:marBottom w:val="0"/>
          <w:divBdr>
            <w:top w:val="none" w:sz="0" w:space="0" w:color="auto"/>
            <w:left w:val="none" w:sz="0" w:space="0" w:color="auto"/>
            <w:bottom w:val="none" w:sz="0" w:space="0" w:color="auto"/>
            <w:right w:val="none" w:sz="0" w:space="0" w:color="auto"/>
          </w:divBdr>
        </w:div>
        <w:div w:id="1853377523">
          <w:marLeft w:val="480"/>
          <w:marRight w:val="0"/>
          <w:marTop w:val="0"/>
          <w:marBottom w:val="0"/>
          <w:divBdr>
            <w:top w:val="none" w:sz="0" w:space="0" w:color="auto"/>
            <w:left w:val="none" w:sz="0" w:space="0" w:color="auto"/>
            <w:bottom w:val="none" w:sz="0" w:space="0" w:color="auto"/>
            <w:right w:val="none" w:sz="0" w:space="0" w:color="auto"/>
          </w:divBdr>
        </w:div>
        <w:div w:id="1458449800">
          <w:marLeft w:val="480"/>
          <w:marRight w:val="0"/>
          <w:marTop w:val="0"/>
          <w:marBottom w:val="0"/>
          <w:divBdr>
            <w:top w:val="none" w:sz="0" w:space="0" w:color="auto"/>
            <w:left w:val="none" w:sz="0" w:space="0" w:color="auto"/>
            <w:bottom w:val="none" w:sz="0" w:space="0" w:color="auto"/>
            <w:right w:val="none" w:sz="0" w:space="0" w:color="auto"/>
          </w:divBdr>
        </w:div>
        <w:div w:id="1746607167">
          <w:marLeft w:val="480"/>
          <w:marRight w:val="0"/>
          <w:marTop w:val="0"/>
          <w:marBottom w:val="0"/>
          <w:divBdr>
            <w:top w:val="none" w:sz="0" w:space="0" w:color="auto"/>
            <w:left w:val="none" w:sz="0" w:space="0" w:color="auto"/>
            <w:bottom w:val="none" w:sz="0" w:space="0" w:color="auto"/>
            <w:right w:val="none" w:sz="0" w:space="0" w:color="auto"/>
          </w:divBdr>
        </w:div>
        <w:div w:id="507525052">
          <w:marLeft w:val="480"/>
          <w:marRight w:val="0"/>
          <w:marTop w:val="0"/>
          <w:marBottom w:val="0"/>
          <w:divBdr>
            <w:top w:val="none" w:sz="0" w:space="0" w:color="auto"/>
            <w:left w:val="none" w:sz="0" w:space="0" w:color="auto"/>
            <w:bottom w:val="none" w:sz="0" w:space="0" w:color="auto"/>
            <w:right w:val="none" w:sz="0" w:space="0" w:color="auto"/>
          </w:divBdr>
        </w:div>
        <w:div w:id="1983926215">
          <w:marLeft w:val="480"/>
          <w:marRight w:val="0"/>
          <w:marTop w:val="0"/>
          <w:marBottom w:val="0"/>
          <w:divBdr>
            <w:top w:val="none" w:sz="0" w:space="0" w:color="auto"/>
            <w:left w:val="none" w:sz="0" w:space="0" w:color="auto"/>
            <w:bottom w:val="none" w:sz="0" w:space="0" w:color="auto"/>
            <w:right w:val="none" w:sz="0" w:space="0" w:color="auto"/>
          </w:divBdr>
        </w:div>
        <w:div w:id="1625622624">
          <w:marLeft w:val="480"/>
          <w:marRight w:val="0"/>
          <w:marTop w:val="0"/>
          <w:marBottom w:val="0"/>
          <w:divBdr>
            <w:top w:val="none" w:sz="0" w:space="0" w:color="auto"/>
            <w:left w:val="none" w:sz="0" w:space="0" w:color="auto"/>
            <w:bottom w:val="none" w:sz="0" w:space="0" w:color="auto"/>
            <w:right w:val="none" w:sz="0" w:space="0" w:color="auto"/>
          </w:divBdr>
        </w:div>
        <w:div w:id="821655638">
          <w:marLeft w:val="480"/>
          <w:marRight w:val="0"/>
          <w:marTop w:val="0"/>
          <w:marBottom w:val="0"/>
          <w:divBdr>
            <w:top w:val="none" w:sz="0" w:space="0" w:color="auto"/>
            <w:left w:val="none" w:sz="0" w:space="0" w:color="auto"/>
            <w:bottom w:val="none" w:sz="0" w:space="0" w:color="auto"/>
            <w:right w:val="none" w:sz="0" w:space="0" w:color="auto"/>
          </w:divBdr>
        </w:div>
      </w:divsChild>
    </w:div>
    <w:div w:id="790247491">
      <w:bodyDiv w:val="1"/>
      <w:marLeft w:val="0"/>
      <w:marRight w:val="0"/>
      <w:marTop w:val="0"/>
      <w:marBottom w:val="0"/>
      <w:divBdr>
        <w:top w:val="none" w:sz="0" w:space="0" w:color="auto"/>
        <w:left w:val="none" w:sz="0" w:space="0" w:color="auto"/>
        <w:bottom w:val="none" w:sz="0" w:space="0" w:color="auto"/>
        <w:right w:val="none" w:sz="0" w:space="0" w:color="auto"/>
      </w:divBdr>
    </w:div>
    <w:div w:id="791675545">
      <w:bodyDiv w:val="1"/>
      <w:marLeft w:val="0"/>
      <w:marRight w:val="0"/>
      <w:marTop w:val="0"/>
      <w:marBottom w:val="0"/>
      <w:divBdr>
        <w:top w:val="none" w:sz="0" w:space="0" w:color="auto"/>
        <w:left w:val="none" w:sz="0" w:space="0" w:color="auto"/>
        <w:bottom w:val="none" w:sz="0" w:space="0" w:color="auto"/>
        <w:right w:val="none" w:sz="0" w:space="0" w:color="auto"/>
      </w:divBdr>
      <w:divsChild>
        <w:div w:id="504788079">
          <w:marLeft w:val="480"/>
          <w:marRight w:val="0"/>
          <w:marTop w:val="0"/>
          <w:marBottom w:val="0"/>
          <w:divBdr>
            <w:top w:val="none" w:sz="0" w:space="0" w:color="auto"/>
            <w:left w:val="none" w:sz="0" w:space="0" w:color="auto"/>
            <w:bottom w:val="none" w:sz="0" w:space="0" w:color="auto"/>
            <w:right w:val="none" w:sz="0" w:space="0" w:color="auto"/>
          </w:divBdr>
        </w:div>
        <w:div w:id="1472752489">
          <w:marLeft w:val="480"/>
          <w:marRight w:val="0"/>
          <w:marTop w:val="0"/>
          <w:marBottom w:val="0"/>
          <w:divBdr>
            <w:top w:val="none" w:sz="0" w:space="0" w:color="auto"/>
            <w:left w:val="none" w:sz="0" w:space="0" w:color="auto"/>
            <w:bottom w:val="none" w:sz="0" w:space="0" w:color="auto"/>
            <w:right w:val="none" w:sz="0" w:space="0" w:color="auto"/>
          </w:divBdr>
        </w:div>
        <w:div w:id="573903263">
          <w:marLeft w:val="480"/>
          <w:marRight w:val="0"/>
          <w:marTop w:val="0"/>
          <w:marBottom w:val="0"/>
          <w:divBdr>
            <w:top w:val="none" w:sz="0" w:space="0" w:color="auto"/>
            <w:left w:val="none" w:sz="0" w:space="0" w:color="auto"/>
            <w:bottom w:val="none" w:sz="0" w:space="0" w:color="auto"/>
            <w:right w:val="none" w:sz="0" w:space="0" w:color="auto"/>
          </w:divBdr>
        </w:div>
        <w:div w:id="1887568607">
          <w:marLeft w:val="480"/>
          <w:marRight w:val="0"/>
          <w:marTop w:val="0"/>
          <w:marBottom w:val="0"/>
          <w:divBdr>
            <w:top w:val="none" w:sz="0" w:space="0" w:color="auto"/>
            <w:left w:val="none" w:sz="0" w:space="0" w:color="auto"/>
            <w:bottom w:val="none" w:sz="0" w:space="0" w:color="auto"/>
            <w:right w:val="none" w:sz="0" w:space="0" w:color="auto"/>
          </w:divBdr>
        </w:div>
        <w:div w:id="180362966">
          <w:marLeft w:val="480"/>
          <w:marRight w:val="0"/>
          <w:marTop w:val="0"/>
          <w:marBottom w:val="0"/>
          <w:divBdr>
            <w:top w:val="none" w:sz="0" w:space="0" w:color="auto"/>
            <w:left w:val="none" w:sz="0" w:space="0" w:color="auto"/>
            <w:bottom w:val="none" w:sz="0" w:space="0" w:color="auto"/>
            <w:right w:val="none" w:sz="0" w:space="0" w:color="auto"/>
          </w:divBdr>
        </w:div>
        <w:div w:id="2020694338">
          <w:marLeft w:val="480"/>
          <w:marRight w:val="0"/>
          <w:marTop w:val="0"/>
          <w:marBottom w:val="0"/>
          <w:divBdr>
            <w:top w:val="none" w:sz="0" w:space="0" w:color="auto"/>
            <w:left w:val="none" w:sz="0" w:space="0" w:color="auto"/>
            <w:bottom w:val="none" w:sz="0" w:space="0" w:color="auto"/>
            <w:right w:val="none" w:sz="0" w:space="0" w:color="auto"/>
          </w:divBdr>
        </w:div>
        <w:div w:id="1864399530">
          <w:marLeft w:val="480"/>
          <w:marRight w:val="0"/>
          <w:marTop w:val="0"/>
          <w:marBottom w:val="0"/>
          <w:divBdr>
            <w:top w:val="none" w:sz="0" w:space="0" w:color="auto"/>
            <w:left w:val="none" w:sz="0" w:space="0" w:color="auto"/>
            <w:bottom w:val="none" w:sz="0" w:space="0" w:color="auto"/>
            <w:right w:val="none" w:sz="0" w:space="0" w:color="auto"/>
          </w:divBdr>
        </w:div>
        <w:div w:id="237714600">
          <w:marLeft w:val="480"/>
          <w:marRight w:val="0"/>
          <w:marTop w:val="0"/>
          <w:marBottom w:val="0"/>
          <w:divBdr>
            <w:top w:val="none" w:sz="0" w:space="0" w:color="auto"/>
            <w:left w:val="none" w:sz="0" w:space="0" w:color="auto"/>
            <w:bottom w:val="none" w:sz="0" w:space="0" w:color="auto"/>
            <w:right w:val="none" w:sz="0" w:space="0" w:color="auto"/>
          </w:divBdr>
        </w:div>
        <w:div w:id="971330090">
          <w:marLeft w:val="480"/>
          <w:marRight w:val="0"/>
          <w:marTop w:val="0"/>
          <w:marBottom w:val="0"/>
          <w:divBdr>
            <w:top w:val="none" w:sz="0" w:space="0" w:color="auto"/>
            <w:left w:val="none" w:sz="0" w:space="0" w:color="auto"/>
            <w:bottom w:val="none" w:sz="0" w:space="0" w:color="auto"/>
            <w:right w:val="none" w:sz="0" w:space="0" w:color="auto"/>
          </w:divBdr>
        </w:div>
        <w:div w:id="1043016001">
          <w:marLeft w:val="480"/>
          <w:marRight w:val="0"/>
          <w:marTop w:val="0"/>
          <w:marBottom w:val="0"/>
          <w:divBdr>
            <w:top w:val="none" w:sz="0" w:space="0" w:color="auto"/>
            <w:left w:val="none" w:sz="0" w:space="0" w:color="auto"/>
            <w:bottom w:val="none" w:sz="0" w:space="0" w:color="auto"/>
            <w:right w:val="none" w:sz="0" w:space="0" w:color="auto"/>
          </w:divBdr>
        </w:div>
        <w:div w:id="1472484788">
          <w:marLeft w:val="480"/>
          <w:marRight w:val="0"/>
          <w:marTop w:val="0"/>
          <w:marBottom w:val="0"/>
          <w:divBdr>
            <w:top w:val="none" w:sz="0" w:space="0" w:color="auto"/>
            <w:left w:val="none" w:sz="0" w:space="0" w:color="auto"/>
            <w:bottom w:val="none" w:sz="0" w:space="0" w:color="auto"/>
            <w:right w:val="none" w:sz="0" w:space="0" w:color="auto"/>
          </w:divBdr>
        </w:div>
        <w:div w:id="987436432">
          <w:marLeft w:val="480"/>
          <w:marRight w:val="0"/>
          <w:marTop w:val="0"/>
          <w:marBottom w:val="0"/>
          <w:divBdr>
            <w:top w:val="none" w:sz="0" w:space="0" w:color="auto"/>
            <w:left w:val="none" w:sz="0" w:space="0" w:color="auto"/>
            <w:bottom w:val="none" w:sz="0" w:space="0" w:color="auto"/>
            <w:right w:val="none" w:sz="0" w:space="0" w:color="auto"/>
          </w:divBdr>
        </w:div>
        <w:div w:id="945389093">
          <w:marLeft w:val="480"/>
          <w:marRight w:val="0"/>
          <w:marTop w:val="0"/>
          <w:marBottom w:val="0"/>
          <w:divBdr>
            <w:top w:val="none" w:sz="0" w:space="0" w:color="auto"/>
            <w:left w:val="none" w:sz="0" w:space="0" w:color="auto"/>
            <w:bottom w:val="none" w:sz="0" w:space="0" w:color="auto"/>
            <w:right w:val="none" w:sz="0" w:space="0" w:color="auto"/>
          </w:divBdr>
        </w:div>
        <w:div w:id="2120176093">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861971527">
          <w:marLeft w:val="480"/>
          <w:marRight w:val="0"/>
          <w:marTop w:val="0"/>
          <w:marBottom w:val="0"/>
          <w:divBdr>
            <w:top w:val="none" w:sz="0" w:space="0" w:color="auto"/>
            <w:left w:val="none" w:sz="0" w:space="0" w:color="auto"/>
            <w:bottom w:val="none" w:sz="0" w:space="0" w:color="auto"/>
            <w:right w:val="none" w:sz="0" w:space="0" w:color="auto"/>
          </w:divBdr>
        </w:div>
        <w:div w:id="8139691">
          <w:marLeft w:val="480"/>
          <w:marRight w:val="0"/>
          <w:marTop w:val="0"/>
          <w:marBottom w:val="0"/>
          <w:divBdr>
            <w:top w:val="none" w:sz="0" w:space="0" w:color="auto"/>
            <w:left w:val="none" w:sz="0" w:space="0" w:color="auto"/>
            <w:bottom w:val="none" w:sz="0" w:space="0" w:color="auto"/>
            <w:right w:val="none" w:sz="0" w:space="0" w:color="auto"/>
          </w:divBdr>
        </w:div>
        <w:div w:id="1660189186">
          <w:marLeft w:val="480"/>
          <w:marRight w:val="0"/>
          <w:marTop w:val="0"/>
          <w:marBottom w:val="0"/>
          <w:divBdr>
            <w:top w:val="none" w:sz="0" w:space="0" w:color="auto"/>
            <w:left w:val="none" w:sz="0" w:space="0" w:color="auto"/>
            <w:bottom w:val="none" w:sz="0" w:space="0" w:color="auto"/>
            <w:right w:val="none" w:sz="0" w:space="0" w:color="auto"/>
          </w:divBdr>
        </w:div>
        <w:div w:id="1930385873">
          <w:marLeft w:val="480"/>
          <w:marRight w:val="0"/>
          <w:marTop w:val="0"/>
          <w:marBottom w:val="0"/>
          <w:divBdr>
            <w:top w:val="none" w:sz="0" w:space="0" w:color="auto"/>
            <w:left w:val="none" w:sz="0" w:space="0" w:color="auto"/>
            <w:bottom w:val="none" w:sz="0" w:space="0" w:color="auto"/>
            <w:right w:val="none" w:sz="0" w:space="0" w:color="auto"/>
          </w:divBdr>
        </w:div>
        <w:div w:id="1962685870">
          <w:marLeft w:val="480"/>
          <w:marRight w:val="0"/>
          <w:marTop w:val="0"/>
          <w:marBottom w:val="0"/>
          <w:divBdr>
            <w:top w:val="none" w:sz="0" w:space="0" w:color="auto"/>
            <w:left w:val="none" w:sz="0" w:space="0" w:color="auto"/>
            <w:bottom w:val="none" w:sz="0" w:space="0" w:color="auto"/>
            <w:right w:val="none" w:sz="0" w:space="0" w:color="auto"/>
          </w:divBdr>
        </w:div>
        <w:div w:id="1957171580">
          <w:marLeft w:val="480"/>
          <w:marRight w:val="0"/>
          <w:marTop w:val="0"/>
          <w:marBottom w:val="0"/>
          <w:divBdr>
            <w:top w:val="none" w:sz="0" w:space="0" w:color="auto"/>
            <w:left w:val="none" w:sz="0" w:space="0" w:color="auto"/>
            <w:bottom w:val="none" w:sz="0" w:space="0" w:color="auto"/>
            <w:right w:val="none" w:sz="0" w:space="0" w:color="auto"/>
          </w:divBdr>
        </w:div>
        <w:div w:id="2061394218">
          <w:marLeft w:val="480"/>
          <w:marRight w:val="0"/>
          <w:marTop w:val="0"/>
          <w:marBottom w:val="0"/>
          <w:divBdr>
            <w:top w:val="none" w:sz="0" w:space="0" w:color="auto"/>
            <w:left w:val="none" w:sz="0" w:space="0" w:color="auto"/>
            <w:bottom w:val="none" w:sz="0" w:space="0" w:color="auto"/>
            <w:right w:val="none" w:sz="0" w:space="0" w:color="auto"/>
          </w:divBdr>
        </w:div>
        <w:div w:id="404298867">
          <w:marLeft w:val="480"/>
          <w:marRight w:val="0"/>
          <w:marTop w:val="0"/>
          <w:marBottom w:val="0"/>
          <w:divBdr>
            <w:top w:val="none" w:sz="0" w:space="0" w:color="auto"/>
            <w:left w:val="none" w:sz="0" w:space="0" w:color="auto"/>
            <w:bottom w:val="none" w:sz="0" w:space="0" w:color="auto"/>
            <w:right w:val="none" w:sz="0" w:space="0" w:color="auto"/>
          </w:divBdr>
        </w:div>
        <w:div w:id="616834245">
          <w:marLeft w:val="480"/>
          <w:marRight w:val="0"/>
          <w:marTop w:val="0"/>
          <w:marBottom w:val="0"/>
          <w:divBdr>
            <w:top w:val="none" w:sz="0" w:space="0" w:color="auto"/>
            <w:left w:val="none" w:sz="0" w:space="0" w:color="auto"/>
            <w:bottom w:val="none" w:sz="0" w:space="0" w:color="auto"/>
            <w:right w:val="none" w:sz="0" w:space="0" w:color="auto"/>
          </w:divBdr>
        </w:div>
        <w:div w:id="954867461">
          <w:marLeft w:val="480"/>
          <w:marRight w:val="0"/>
          <w:marTop w:val="0"/>
          <w:marBottom w:val="0"/>
          <w:divBdr>
            <w:top w:val="none" w:sz="0" w:space="0" w:color="auto"/>
            <w:left w:val="none" w:sz="0" w:space="0" w:color="auto"/>
            <w:bottom w:val="none" w:sz="0" w:space="0" w:color="auto"/>
            <w:right w:val="none" w:sz="0" w:space="0" w:color="auto"/>
          </w:divBdr>
        </w:div>
        <w:div w:id="58215679">
          <w:marLeft w:val="480"/>
          <w:marRight w:val="0"/>
          <w:marTop w:val="0"/>
          <w:marBottom w:val="0"/>
          <w:divBdr>
            <w:top w:val="none" w:sz="0" w:space="0" w:color="auto"/>
            <w:left w:val="none" w:sz="0" w:space="0" w:color="auto"/>
            <w:bottom w:val="none" w:sz="0" w:space="0" w:color="auto"/>
            <w:right w:val="none" w:sz="0" w:space="0" w:color="auto"/>
          </w:divBdr>
        </w:div>
        <w:div w:id="501239036">
          <w:marLeft w:val="480"/>
          <w:marRight w:val="0"/>
          <w:marTop w:val="0"/>
          <w:marBottom w:val="0"/>
          <w:divBdr>
            <w:top w:val="none" w:sz="0" w:space="0" w:color="auto"/>
            <w:left w:val="none" w:sz="0" w:space="0" w:color="auto"/>
            <w:bottom w:val="none" w:sz="0" w:space="0" w:color="auto"/>
            <w:right w:val="none" w:sz="0" w:space="0" w:color="auto"/>
          </w:divBdr>
        </w:div>
        <w:div w:id="582177752">
          <w:marLeft w:val="480"/>
          <w:marRight w:val="0"/>
          <w:marTop w:val="0"/>
          <w:marBottom w:val="0"/>
          <w:divBdr>
            <w:top w:val="none" w:sz="0" w:space="0" w:color="auto"/>
            <w:left w:val="none" w:sz="0" w:space="0" w:color="auto"/>
            <w:bottom w:val="none" w:sz="0" w:space="0" w:color="auto"/>
            <w:right w:val="none" w:sz="0" w:space="0" w:color="auto"/>
          </w:divBdr>
        </w:div>
        <w:div w:id="1638143499">
          <w:marLeft w:val="480"/>
          <w:marRight w:val="0"/>
          <w:marTop w:val="0"/>
          <w:marBottom w:val="0"/>
          <w:divBdr>
            <w:top w:val="none" w:sz="0" w:space="0" w:color="auto"/>
            <w:left w:val="none" w:sz="0" w:space="0" w:color="auto"/>
            <w:bottom w:val="none" w:sz="0" w:space="0" w:color="auto"/>
            <w:right w:val="none" w:sz="0" w:space="0" w:color="auto"/>
          </w:divBdr>
        </w:div>
        <w:div w:id="1104426592">
          <w:marLeft w:val="480"/>
          <w:marRight w:val="0"/>
          <w:marTop w:val="0"/>
          <w:marBottom w:val="0"/>
          <w:divBdr>
            <w:top w:val="none" w:sz="0" w:space="0" w:color="auto"/>
            <w:left w:val="none" w:sz="0" w:space="0" w:color="auto"/>
            <w:bottom w:val="none" w:sz="0" w:space="0" w:color="auto"/>
            <w:right w:val="none" w:sz="0" w:space="0" w:color="auto"/>
          </w:divBdr>
        </w:div>
        <w:div w:id="1069424133">
          <w:marLeft w:val="480"/>
          <w:marRight w:val="0"/>
          <w:marTop w:val="0"/>
          <w:marBottom w:val="0"/>
          <w:divBdr>
            <w:top w:val="none" w:sz="0" w:space="0" w:color="auto"/>
            <w:left w:val="none" w:sz="0" w:space="0" w:color="auto"/>
            <w:bottom w:val="none" w:sz="0" w:space="0" w:color="auto"/>
            <w:right w:val="none" w:sz="0" w:space="0" w:color="auto"/>
          </w:divBdr>
        </w:div>
        <w:div w:id="1108424118">
          <w:marLeft w:val="480"/>
          <w:marRight w:val="0"/>
          <w:marTop w:val="0"/>
          <w:marBottom w:val="0"/>
          <w:divBdr>
            <w:top w:val="none" w:sz="0" w:space="0" w:color="auto"/>
            <w:left w:val="none" w:sz="0" w:space="0" w:color="auto"/>
            <w:bottom w:val="none" w:sz="0" w:space="0" w:color="auto"/>
            <w:right w:val="none" w:sz="0" w:space="0" w:color="auto"/>
          </w:divBdr>
        </w:div>
        <w:div w:id="563758706">
          <w:marLeft w:val="480"/>
          <w:marRight w:val="0"/>
          <w:marTop w:val="0"/>
          <w:marBottom w:val="0"/>
          <w:divBdr>
            <w:top w:val="none" w:sz="0" w:space="0" w:color="auto"/>
            <w:left w:val="none" w:sz="0" w:space="0" w:color="auto"/>
            <w:bottom w:val="none" w:sz="0" w:space="0" w:color="auto"/>
            <w:right w:val="none" w:sz="0" w:space="0" w:color="auto"/>
          </w:divBdr>
        </w:div>
        <w:div w:id="1422726625">
          <w:marLeft w:val="480"/>
          <w:marRight w:val="0"/>
          <w:marTop w:val="0"/>
          <w:marBottom w:val="0"/>
          <w:divBdr>
            <w:top w:val="none" w:sz="0" w:space="0" w:color="auto"/>
            <w:left w:val="none" w:sz="0" w:space="0" w:color="auto"/>
            <w:bottom w:val="none" w:sz="0" w:space="0" w:color="auto"/>
            <w:right w:val="none" w:sz="0" w:space="0" w:color="auto"/>
          </w:divBdr>
        </w:div>
        <w:div w:id="1032917780">
          <w:marLeft w:val="480"/>
          <w:marRight w:val="0"/>
          <w:marTop w:val="0"/>
          <w:marBottom w:val="0"/>
          <w:divBdr>
            <w:top w:val="none" w:sz="0" w:space="0" w:color="auto"/>
            <w:left w:val="none" w:sz="0" w:space="0" w:color="auto"/>
            <w:bottom w:val="none" w:sz="0" w:space="0" w:color="auto"/>
            <w:right w:val="none" w:sz="0" w:space="0" w:color="auto"/>
          </w:divBdr>
        </w:div>
        <w:div w:id="876939655">
          <w:marLeft w:val="480"/>
          <w:marRight w:val="0"/>
          <w:marTop w:val="0"/>
          <w:marBottom w:val="0"/>
          <w:divBdr>
            <w:top w:val="none" w:sz="0" w:space="0" w:color="auto"/>
            <w:left w:val="none" w:sz="0" w:space="0" w:color="auto"/>
            <w:bottom w:val="none" w:sz="0" w:space="0" w:color="auto"/>
            <w:right w:val="none" w:sz="0" w:space="0" w:color="auto"/>
          </w:divBdr>
        </w:div>
        <w:div w:id="2112166097">
          <w:marLeft w:val="480"/>
          <w:marRight w:val="0"/>
          <w:marTop w:val="0"/>
          <w:marBottom w:val="0"/>
          <w:divBdr>
            <w:top w:val="none" w:sz="0" w:space="0" w:color="auto"/>
            <w:left w:val="none" w:sz="0" w:space="0" w:color="auto"/>
            <w:bottom w:val="none" w:sz="0" w:space="0" w:color="auto"/>
            <w:right w:val="none" w:sz="0" w:space="0" w:color="auto"/>
          </w:divBdr>
        </w:div>
        <w:div w:id="1335958714">
          <w:marLeft w:val="480"/>
          <w:marRight w:val="0"/>
          <w:marTop w:val="0"/>
          <w:marBottom w:val="0"/>
          <w:divBdr>
            <w:top w:val="none" w:sz="0" w:space="0" w:color="auto"/>
            <w:left w:val="none" w:sz="0" w:space="0" w:color="auto"/>
            <w:bottom w:val="none" w:sz="0" w:space="0" w:color="auto"/>
            <w:right w:val="none" w:sz="0" w:space="0" w:color="auto"/>
          </w:divBdr>
        </w:div>
        <w:div w:id="1913733846">
          <w:marLeft w:val="480"/>
          <w:marRight w:val="0"/>
          <w:marTop w:val="0"/>
          <w:marBottom w:val="0"/>
          <w:divBdr>
            <w:top w:val="none" w:sz="0" w:space="0" w:color="auto"/>
            <w:left w:val="none" w:sz="0" w:space="0" w:color="auto"/>
            <w:bottom w:val="none" w:sz="0" w:space="0" w:color="auto"/>
            <w:right w:val="none" w:sz="0" w:space="0" w:color="auto"/>
          </w:divBdr>
        </w:div>
        <w:div w:id="770245344">
          <w:marLeft w:val="480"/>
          <w:marRight w:val="0"/>
          <w:marTop w:val="0"/>
          <w:marBottom w:val="0"/>
          <w:divBdr>
            <w:top w:val="none" w:sz="0" w:space="0" w:color="auto"/>
            <w:left w:val="none" w:sz="0" w:space="0" w:color="auto"/>
            <w:bottom w:val="none" w:sz="0" w:space="0" w:color="auto"/>
            <w:right w:val="none" w:sz="0" w:space="0" w:color="auto"/>
          </w:divBdr>
        </w:div>
        <w:div w:id="277610915">
          <w:marLeft w:val="480"/>
          <w:marRight w:val="0"/>
          <w:marTop w:val="0"/>
          <w:marBottom w:val="0"/>
          <w:divBdr>
            <w:top w:val="none" w:sz="0" w:space="0" w:color="auto"/>
            <w:left w:val="none" w:sz="0" w:space="0" w:color="auto"/>
            <w:bottom w:val="none" w:sz="0" w:space="0" w:color="auto"/>
            <w:right w:val="none" w:sz="0" w:space="0" w:color="auto"/>
          </w:divBdr>
        </w:div>
        <w:div w:id="1000692985">
          <w:marLeft w:val="480"/>
          <w:marRight w:val="0"/>
          <w:marTop w:val="0"/>
          <w:marBottom w:val="0"/>
          <w:divBdr>
            <w:top w:val="none" w:sz="0" w:space="0" w:color="auto"/>
            <w:left w:val="none" w:sz="0" w:space="0" w:color="auto"/>
            <w:bottom w:val="none" w:sz="0" w:space="0" w:color="auto"/>
            <w:right w:val="none" w:sz="0" w:space="0" w:color="auto"/>
          </w:divBdr>
        </w:div>
        <w:div w:id="1858813636">
          <w:marLeft w:val="480"/>
          <w:marRight w:val="0"/>
          <w:marTop w:val="0"/>
          <w:marBottom w:val="0"/>
          <w:divBdr>
            <w:top w:val="none" w:sz="0" w:space="0" w:color="auto"/>
            <w:left w:val="none" w:sz="0" w:space="0" w:color="auto"/>
            <w:bottom w:val="none" w:sz="0" w:space="0" w:color="auto"/>
            <w:right w:val="none" w:sz="0" w:space="0" w:color="auto"/>
          </w:divBdr>
        </w:div>
        <w:div w:id="1719624375">
          <w:marLeft w:val="480"/>
          <w:marRight w:val="0"/>
          <w:marTop w:val="0"/>
          <w:marBottom w:val="0"/>
          <w:divBdr>
            <w:top w:val="none" w:sz="0" w:space="0" w:color="auto"/>
            <w:left w:val="none" w:sz="0" w:space="0" w:color="auto"/>
            <w:bottom w:val="none" w:sz="0" w:space="0" w:color="auto"/>
            <w:right w:val="none" w:sz="0" w:space="0" w:color="auto"/>
          </w:divBdr>
        </w:div>
        <w:div w:id="1995261621">
          <w:marLeft w:val="480"/>
          <w:marRight w:val="0"/>
          <w:marTop w:val="0"/>
          <w:marBottom w:val="0"/>
          <w:divBdr>
            <w:top w:val="none" w:sz="0" w:space="0" w:color="auto"/>
            <w:left w:val="none" w:sz="0" w:space="0" w:color="auto"/>
            <w:bottom w:val="none" w:sz="0" w:space="0" w:color="auto"/>
            <w:right w:val="none" w:sz="0" w:space="0" w:color="auto"/>
          </w:divBdr>
        </w:div>
        <w:div w:id="1982538423">
          <w:marLeft w:val="480"/>
          <w:marRight w:val="0"/>
          <w:marTop w:val="0"/>
          <w:marBottom w:val="0"/>
          <w:divBdr>
            <w:top w:val="none" w:sz="0" w:space="0" w:color="auto"/>
            <w:left w:val="none" w:sz="0" w:space="0" w:color="auto"/>
            <w:bottom w:val="none" w:sz="0" w:space="0" w:color="auto"/>
            <w:right w:val="none" w:sz="0" w:space="0" w:color="auto"/>
          </w:divBdr>
        </w:div>
        <w:div w:id="490173668">
          <w:marLeft w:val="480"/>
          <w:marRight w:val="0"/>
          <w:marTop w:val="0"/>
          <w:marBottom w:val="0"/>
          <w:divBdr>
            <w:top w:val="none" w:sz="0" w:space="0" w:color="auto"/>
            <w:left w:val="none" w:sz="0" w:space="0" w:color="auto"/>
            <w:bottom w:val="none" w:sz="0" w:space="0" w:color="auto"/>
            <w:right w:val="none" w:sz="0" w:space="0" w:color="auto"/>
          </w:divBdr>
        </w:div>
        <w:div w:id="614680750">
          <w:marLeft w:val="480"/>
          <w:marRight w:val="0"/>
          <w:marTop w:val="0"/>
          <w:marBottom w:val="0"/>
          <w:divBdr>
            <w:top w:val="none" w:sz="0" w:space="0" w:color="auto"/>
            <w:left w:val="none" w:sz="0" w:space="0" w:color="auto"/>
            <w:bottom w:val="none" w:sz="0" w:space="0" w:color="auto"/>
            <w:right w:val="none" w:sz="0" w:space="0" w:color="auto"/>
          </w:divBdr>
        </w:div>
        <w:div w:id="27148398">
          <w:marLeft w:val="480"/>
          <w:marRight w:val="0"/>
          <w:marTop w:val="0"/>
          <w:marBottom w:val="0"/>
          <w:divBdr>
            <w:top w:val="none" w:sz="0" w:space="0" w:color="auto"/>
            <w:left w:val="none" w:sz="0" w:space="0" w:color="auto"/>
            <w:bottom w:val="none" w:sz="0" w:space="0" w:color="auto"/>
            <w:right w:val="none" w:sz="0" w:space="0" w:color="auto"/>
          </w:divBdr>
        </w:div>
        <w:div w:id="1104301163">
          <w:marLeft w:val="480"/>
          <w:marRight w:val="0"/>
          <w:marTop w:val="0"/>
          <w:marBottom w:val="0"/>
          <w:divBdr>
            <w:top w:val="none" w:sz="0" w:space="0" w:color="auto"/>
            <w:left w:val="none" w:sz="0" w:space="0" w:color="auto"/>
            <w:bottom w:val="none" w:sz="0" w:space="0" w:color="auto"/>
            <w:right w:val="none" w:sz="0" w:space="0" w:color="auto"/>
          </w:divBdr>
        </w:div>
      </w:divsChild>
    </w:div>
    <w:div w:id="792597821">
      <w:bodyDiv w:val="1"/>
      <w:marLeft w:val="0"/>
      <w:marRight w:val="0"/>
      <w:marTop w:val="0"/>
      <w:marBottom w:val="0"/>
      <w:divBdr>
        <w:top w:val="none" w:sz="0" w:space="0" w:color="auto"/>
        <w:left w:val="none" w:sz="0" w:space="0" w:color="auto"/>
        <w:bottom w:val="none" w:sz="0" w:space="0" w:color="auto"/>
        <w:right w:val="none" w:sz="0" w:space="0" w:color="auto"/>
      </w:divBdr>
      <w:divsChild>
        <w:div w:id="1701011873">
          <w:marLeft w:val="640"/>
          <w:marRight w:val="0"/>
          <w:marTop w:val="0"/>
          <w:marBottom w:val="0"/>
          <w:divBdr>
            <w:top w:val="none" w:sz="0" w:space="0" w:color="auto"/>
            <w:left w:val="none" w:sz="0" w:space="0" w:color="auto"/>
            <w:bottom w:val="none" w:sz="0" w:space="0" w:color="auto"/>
            <w:right w:val="none" w:sz="0" w:space="0" w:color="auto"/>
          </w:divBdr>
        </w:div>
        <w:div w:id="345862739">
          <w:marLeft w:val="640"/>
          <w:marRight w:val="0"/>
          <w:marTop w:val="0"/>
          <w:marBottom w:val="0"/>
          <w:divBdr>
            <w:top w:val="none" w:sz="0" w:space="0" w:color="auto"/>
            <w:left w:val="none" w:sz="0" w:space="0" w:color="auto"/>
            <w:bottom w:val="none" w:sz="0" w:space="0" w:color="auto"/>
            <w:right w:val="none" w:sz="0" w:space="0" w:color="auto"/>
          </w:divBdr>
        </w:div>
        <w:div w:id="2016837380">
          <w:marLeft w:val="640"/>
          <w:marRight w:val="0"/>
          <w:marTop w:val="0"/>
          <w:marBottom w:val="0"/>
          <w:divBdr>
            <w:top w:val="none" w:sz="0" w:space="0" w:color="auto"/>
            <w:left w:val="none" w:sz="0" w:space="0" w:color="auto"/>
            <w:bottom w:val="none" w:sz="0" w:space="0" w:color="auto"/>
            <w:right w:val="none" w:sz="0" w:space="0" w:color="auto"/>
          </w:divBdr>
        </w:div>
        <w:div w:id="1366061625">
          <w:marLeft w:val="640"/>
          <w:marRight w:val="0"/>
          <w:marTop w:val="0"/>
          <w:marBottom w:val="0"/>
          <w:divBdr>
            <w:top w:val="none" w:sz="0" w:space="0" w:color="auto"/>
            <w:left w:val="none" w:sz="0" w:space="0" w:color="auto"/>
            <w:bottom w:val="none" w:sz="0" w:space="0" w:color="auto"/>
            <w:right w:val="none" w:sz="0" w:space="0" w:color="auto"/>
          </w:divBdr>
        </w:div>
        <w:div w:id="1395465639">
          <w:marLeft w:val="640"/>
          <w:marRight w:val="0"/>
          <w:marTop w:val="0"/>
          <w:marBottom w:val="0"/>
          <w:divBdr>
            <w:top w:val="none" w:sz="0" w:space="0" w:color="auto"/>
            <w:left w:val="none" w:sz="0" w:space="0" w:color="auto"/>
            <w:bottom w:val="none" w:sz="0" w:space="0" w:color="auto"/>
            <w:right w:val="none" w:sz="0" w:space="0" w:color="auto"/>
          </w:divBdr>
        </w:div>
        <w:div w:id="1218321102">
          <w:marLeft w:val="640"/>
          <w:marRight w:val="0"/>
          <w:marTop w:val="0"/>
          <w:marBottom w:val="0"/>
          <w:divBdr>
            <w:top w:val="none" w:sz="0" w:space="0" w:color="auto"/>
            <w:left w:val="none" w:sz="0" w:space="0" w:color="auto"/>
            <w:bottom w:val="none" w:sz="0" w:space="0" w:color="auto"/>
            <w:right w:val="none" w:sz="0" w:space="0" w:color="auto"/>
          </w:divBdr>
        </w:div>
        <w:div w:id="1302540956">
          <w:marLeft w:val="640"/>
          <w:marRight w:val="0"/>
          <w:marTop w:val="0"/>
          <w:marBottom w:val="0"/>
          <w:divBdr>
            <w:top w:val="none" w:sz="0" w:space="0" w:color="auto"/>
            <w:left w:val="none" w:sz="0" w:space="0" w:color="auto"/>
            <w:bottom w:val="none" w:sz="0" w:space="0" w:color="auto"/>
            <w:right w:val="none" w:sz="0" w:space="0" w:color="auto"/>
          </w:divBdr>
        </w:div>
        <w:div w:id="1315717482">
          <w:marLeft w:val="640"/>
          <w:marRight w:val="0"/>
          <w:marTop w:val="0"/>
          <w:marBottom w:val="0"/>
          <w:divBdr>
            <w:top w:val="none" w:sz="0" w:space="0" w:color="auto"/>
            <w:left w:val="none" w:sz="0" w:space="0" w:color="auto"/>
            <w:bottom w:val="none" w:sz="0" w:space="0" w:color="auto"/>
            <w:right w:val="none" w:sz="0" w:space="0" w:color="auto"/>
          </w:divBdr>
        </w:div>
        <w:div w:id="1523589563">
          <w:marLeft w:val="640"/>
          <w:marRight w:val="0"/>
          <w:marTop w:val="0"/>
          <w:marBottom w:val="0"/>
          <w:divBdr>
            <w:top w:val="none" w:sz="0" w:space="0" w:color="auto"/>
            <w:left w:val="none" w:sz="0" w:space="0" w:color="auto"/>
            <w:bottom w:val="none" w:sz="0" w:space="0" w:color="auto"/>
            <w:right w:val="none" w:sz="0" w:space="0" w:color="auto"/>
          </w:divBdr>
        </w:div>
        <w:div w:id="2067291482">
          <w:marLeft w:val="640"/>
          <w:marRight w:val="0"/>
          <w:marTop w:val="0"/>
          <w:marBottom w:val="0"/>
          <w:divBdr>
            <w:top w:val="none" w:sz="0" w:space="0" w:color="auto"/>
            <w:left w:val="none" w:sz="0" w:space="0" w:color="auto"/>
            <w:bottom w:val="none" w:sz="0" w:space="0" w:color="auto"/>
            <w:right w:val="none" w:sz="0" w:space="0" w:color="auto"/>
          </w:divBdr>
        </w:div>
        <w:div w:id="1968583835">
          <w:marLeft w:val="640"/>
          <w:marRight w:val="0"/>
          <w:marTop w:val="0"/>
          <w:marBottom w:val="0"/>
          <w:divBdr>
            <w:top w:val="none" w:sz="0" w:space="0" w:color="auto"/>
            <w:left w:val="none" w:sz="0" w:space="0" w:color="auto"/>
            <w:bottom w:val="none" w:sz="0" w:space="0" w:color="auto"/>
            <w:right w:val="none" w:sz="0" w:space="0" w:color="auto"/>
          </w:divBdr>
        </w:div>
        <w:div w:id="230241665">
          <w:marLeft w:val="640"/>
          <w:marRight w:val="0"/>
          <w:marTop w:val="0"/>
          <w:marBottom w:val="0"/>
          <w:divBdr>
            <w:top w:val="none" w:sz="0" w:space="0" w:color="auto"/>
            <w:left w:val="none" w:sz="0" w:space="0" w:color="auto"/>
            <w:bottom w:val="none" w:sz="0" w:space="0" w:color="auto"/>
            <w:right w:val="none" w:sz="0" w:space="0" w:color="auto"/>
          </w:divBdr>
        </w:div>
        <w:div w:id="623314046">
          <w:marLeft w:val="640"/>
          <w:marRight w:val="0"/>
          <w:marTop w:val="0"/>
          <w:marBottom w:val="0"/>
          <w:divBdr>
            <w:top w:val="none" w:sz="0" w:space="0" w:color="auto"/>
            <w:left w:val="none" w:sz="0" w:space="0" w:color="auto"/>
            <w:bottom w:val="none" w:sz="0" w:space="0" w:color="auto"/>
            <w:right w:val="none" w:sz="0" w:space="0" w:color="auto"/>
          </w:divBdr>
        </w:div>
        <w:div w:id="1991714687">
          <w:marLeft w:val="640"/>
          <w:marRight w:val="0"/>
          <w:marTop w:val="0"/>
          <w:marBottom w:val="0"/>
          <w:divBdr>
            <w:top w:val="none" w:sz="0" w:space="0" w:color="auto"/>
            <w:left w:val="none" w:sz="0" w:space="0" w:color="auto"/>
            <w:bottom w:val="none" w:sz="0" w:space="0" w:color="auto"/>
            <w:right w:val="none" w:sz="0" w:space="0" w:color="auto"/>
          </w:divBdr>
        </w:div>
        <w:div w:id="343287908">
          <w:marLeft w:val="640"/>
          <w:marRight w:val="0"/>
          <w:marTop w:val="0"/>
          <w:marBottom w:val="0"/>
          <w:divBdr>
            <w:top w:val="none" w:sz="0" w:space="0" w:color="auto"/>
            <w:left w:val="none" w:sz="0" w:space="0" w:color="auto"/>
            <w:bottom w:val="none" w:sz="0" w:space="0" w:color="auto"/>
            <w:right w:val="none" w:sz="0" w:space="0" w:color="auto"/>
          </w:divBdr>
        </w:div>
        <w:div w:id="778912579">
          <w:marLeft w:val="640"/>
          <w:marRight w:val="0"/>
          <w:marTop w:val="0"/>
          <w:marBottom w:val="0"/>
          <w:divBdr>
            <w:top w:val="none" w:sz="0" w:space="0" w:color="auto"/>
            <w:left w:val="none" w:sz="0" w:space="0" w:color="auto"/>
            <w:bottom w:val="none" w:sz="0" w:space="0" w:color="auto"/>
            <w:right w:val="none" w:sz="0" w:space="0" w:color="auto"/>
          </w:divBdr>
        </w:div>
        <w:div w:id="2079009997">
          <w:marLeft w:val="640"/>
          <w:marRight w:val="0"/>
          <w:marTop w:val="0"/>
          <w:marBottom w:val="0"/>
          <w:divBdr>
            <w:top w:val="none" w:sz="0" w:space="0" w:color="auto"/>
            <w:left w:val="none" w:sz="0" w:space="0" w:color="auto"/>
            <w:bottom w:val="none" w:sz="0" w:space="0" w:color="auto"/>
            <w:right w:val="none" w:sz="0" w:space="0" w:color="auto"/>
          </w:divBdr>
        </w:div>
        <w:div w:id="408187423">
          <w:marLeft w:val="640"/>
          <w:marRight w:val="0"/>
          <w:marTop w:val="0"/>
          <w:marBottom w:val="0"/>
          <w:divBdr>
            <w:top w:val="none" w:sz="0" w:space="0" w:color="auto"/>
            <w:left w:val="none" w:sz="0" w:space="0" w:color="auto"/>
            <w:bottom w:val="none" w:sz="0" w:space="0" w:color="auto"/>
            <w:right w:val="none" w:sz="0" w:space="0" w:color="auto"/>
          </w:divBdr>
        </w:div>
        <w:div w:id="2030908836">
          <w:marLeft w:val="640"/>
          <w:marRight w:val="0"/>
          <w:marTop w:val="0"/>
          <w:marBottom w:val="0"/>
          <w:divBdr>
            <w:top w:val="none" w:sz="0" w:space="0" w:color="auto"/>
            <w:left w:val="none" w:sz="0" w:space="0" w:color="auto"/>
            <w:bottom w:val="none" w:sz="0" w:space="0" w:color="auto"/>
            <w:right w:val="none" w:sz="0" w:space="0" w:color="auto"/>
          </w:divBdr>
        </w:div>
        <w:div w:id="875316068">
          <w:marLeft w:val="640"/>
          <w:marRight w:val="0"/>
          <w:marTop w:val="0"/>
          <w:marBottom w:val="0"/>
          <w:divBdr>
            <w:top w:val="none" w:sz="0" w:space="0" w:color="auto"/>
            <w:left w:val="none" w:sz="0" w:space="0" w:color="auto"/>
            <w:bottom w:val="none" w:sz="0" w:space="0" w:color="auto"/>
            <w:right w:val="none" w:sz="0" w:space="0" w:color="auto"/>
          </w:divBdr>
        </w:div>
        <w:div w:id="846940019">
          <w:marLeft w:val="640"/>
          <w:marRight w:val="0"/>
          <w:marTop w:val="0"/>
          <w:marBottom w:val="0"/>
          <w:divBdr>
            <w:top w:val="none" w:sz="0" w:space="0" w:color="auto"/>
            <w:left w:val="none" w:sz="0" w:space="0" w:color="auto"/>
            <w:bottom w:val="none" w:sz="0" w:space="0" w:color="auto"/>
            <w:right w:val="none" w:sz="0" w:space="0" w:color="auto"/>
          </w:divBdr>
        </w:div>
        <w:div w:id="1296058000">
          <w:marLeft w:val="640"/>
          <w:marRight w:val="0"/>
          <w:marTop w:val="0"/>
          <w:marBottom w:val="0"/>
          <w:divBdr>
            <w:top w:val="none" w:sz="0" w:space="0" w:color="auto"/>
            <w:left w:val="none" w:sz="0" w:space="0" w:color="auto"/>
            <w:bottom w:val="none" w:sz="0" w:space="0" w:color="auto"/>
            <w:right w:val="none" w:sz="0" w:space="0" w:color="auto"/>
          </w:divBdr>
        </w:div>
        <w:div w:id="1219853385">
          <w:marLeft w:val="640"/>
          <w:marRight w:val="0"/>
          <w:marTop w:val="0"/>
          <w:marBottom w:val="0"/>
          <w:divBdr>
            <w:top w:val="none" w:sz="0" w:space="0" w:color="auto"/>
            <w:left w:val="none" w:sz="0" w:space="0" w:color="auto"/>
            <w:bottom w:val="none" w:sz="0" w:space="0" w:color="auto"/>
            <w:right w:val="none" w:sz="0" w:space="0" w:color="auto"/>
          </w:divBdr>
        </w:div>
        <w:div w:id="1767580643">
          <w:marLeft w:val="640"/>
          <w:marRight w:val="0"/>
          <w:marTop w:val="0"/>
          <w:marBottom w:val="0"/>
          <w:divBdr>
            <w:top w:val="none" w:sz="0" w:space="0" w:color="auto"/>
            <w:left w:val="none" w:sz="0" w:space="0" w:color="auto"/>
            <w:bottom w:val="none" w:sz="0" w:space="0" w:color="auto"/>
            <w:right w:val="none" w:sz="0" w:space="0" w:color="auto"/>
          </w:divBdr>
        </w:div>
        <w:div w:id="1205212490">
          <w:marLeft w:val="640"/>
          <w:marRight w:val="0"/>
          <w:marTop w:val="0"/>
          <w:marBottom w:val="0"/>
          <w:divBdr>
            <w:top w:val="none" w:sz="0" w:space="0" w:color="auto"/>
            <w:left w:val="none" w:sz="0" w:space="0" w:color="auto"/>
            <w:bottom w:val="none" w:sz="0" w:space="0" w:color="auto"/>
            <w:right w:val="none" w:sz="0" w:space="0" w:color="auto"/>
          </w:divBdr>
        </w:div>
        <w:div w:id="1410275303">
          <w:marLeft w:val="640"/>
          <w:marRight w:val="0"/>
          <w:marTop w:val="0"/>
          <w:marBottom w:val="0"/>
          <w:divBdr>
            <w:top w:val="none" w:sz="0" w:space="0" w:color="auto"/>
            <w:left w:val="none" w:sz="0" w:space="0" w:color="auto"/>
            <w:bottom w:val="none" w:sz="0" w:space="0" w:color="auto"/>
            <w:right w:val="none" w:sz="0" w:space="0" w:color="auto"/>
          </w:divBdr>
        </w:div>
        <w:div w:id="990910630">
          <w:marLeft w:val="640"/>
          <w:marRight w:val="0"/>
          <w:marTop w:val="0"/>
          <w:marBottom w:val="0"/>
          <w:divBdr>
            <w:top w:val="none" w:sz="0" w:space="0" w:color="auto"/>
            <w:left w:val="none" w:sz="0" w:space="0" w:color="auto"/>
            <w:bottom w:val="none" w:sz="0" w:space="0" w:color="auto"/>
            <w:right w:val="none" w:sz="0" w:space="0" w:color="auto"/>
          </w:divBdr>
        </w:div>
        <w:div w:id="289828523">
          <w:marLeft w:val="640"/>
          <w:marRight w:val="0"/>
          <w:marTop w:val="0"/>
          <w:marBottom w:val="0"/>
          <w:divBdr>
            <w:top w:val="none" w:sz="0" w:space="0" w:color="auto"/>
            <w:left w:val="none" w:sz="0" w:space="0" w:color="auto"/>
            <w:bottom w:val="none" w:sz="0" w:space="0" w:color="auto"/>
            <w:right w:val="none" w:sz="0" w:space="0" w:color="auto"/>
          </w:divBdr>
        </w:div>
        <w:div w:id="944653949">
          <w:marLeft w:val="640"/>
          <w:marRight w:val="0"/>
          <w:marTop w:val="0"/>
          <w:marBottom w:val="0"/>
          <w:divBdr>
            <w:top w:val="none" w:sz="0" w:space="0" w:color="auto"/>
            <w:left w:val="none" w:sz="0" w:space="0" w:color="auto"/>
            <w:bottom w:val="none" w:sz="0" w:space="0" w:color="auto"/>
            <w:right w:val="none" w:sz="0" w:space="0" w:color="auto"/>
          </w:divBdr>
        </w:div>
        <w:div w:id="1771851329">
          <w:marLeft w:val="640"/>
          <w:marRight w:val="0"/>
          <w:marTop w:val="0"/>
          <w:marBottom w:val="0"/>
          <w:divBdr>
            <w:top w:val="none" w:sz="0" w:space="0" w:color="auto"/>
            <w:left w:val="none" w:sz="0" w:space="0" w:color="auto"/>
            <w:bottom w:val="none" w:sz="0" w:space="0" w:color="auto"/>
            <w:right w:val="none" w:sz="0" w:space="0" w:color="auto"/>
          </w:divBdr>
        </w:div>
        <w:div w:id="593318288">
          <w:marLeft w:val="640"/>
          <w:marRight w:val="0"/>
          <w:marTop w:val="0"/>
          <w:marBottom w:val="0"/>
          <w:divBdr>
            <w:top w:val="none" w:sz="0" w:space="0" w:color="auto"/>
            <w:left w:val="none" w:sz="0" w:space="0" w:color="auto"/>
            <w:bottom w:val="none" w:sz="0" w:space="0" w:color="auto"/>
            <w:right w:val="none" w:sz="0" w:space="0" w:color="auto"/>
          </w:divBdr>
        </w:div>
        <w:div w:id="1638147397">
          <w:marLeft w:val="640"/>
          <w:marRight w:val="0"/>
          <w:marTop w:val="0"/>
          <w:marBottom w:val="0"/>
          <w:divBdr>
            <w:top w:val="none" w:sz="0" w:space="0" w:color="auto"/>
            <w:left w:val="none" w:sz="0" w:space="0" w:color="auto"/>
            <w:bottom w:val="none" w:sz="0" w:space="0" w:color="auto"/>
            <w:right w:val="none" w:sz="0" w:space="0" w:color="auto"/>
          </w:divBdr>
        </w:div>
        <w:div w:id="2091805420">
          <w:marLeft w:val="640"/>
          <w:marRight w:val="0"/>
          <w:marTop w:val="0"/>
          <w:marBottom w:val="0"/>
          <w:divBdr>
            <w:top w:val="none" w:sz="0" w:space="0" w:color="auto"/>
            <w:left w:val="none" w:sz="0" w:space="0" w:color="auto"/>
            <w:bottom w:val="none" w:sz="0" w:space="0" w:color="auto"/>
            <w:right w:val="none" w:sz="0" w:space="0" w:color="auto"/>
          </w:divBdr>
        </w:div>
        <w:div w:id="237250254">
          <w:marLeft w:val="640"/>
          <w:marRight w:val="0"/>
          <w:marTop w:val="0"/>
          <w:marBottom w:val="0"/>
          <w:divBdr>
            <w:top w:val="none" w:sz="0" w:space="0" w:color="auto"/>
            <w:left w:val="none" w:sz="0" w:space="0" w:color="auto"/>
            <w:bottom w:val="none" w:sz="0" w:space="0" w:color="auto"/>
            <w:right w:val="none" w:sz="0" w:space="0" w:color="auto"/>
          </w:divBdr>
        </w:div>
        <w:div w:id="228855196">
          <w:marLeft w:val="640"/>
          <w:marRight w:val="0"/>
          <w:marTop w:val="0"/>
          <w:marBottom w:val="0"/>
          <w:divBdr>
            <w:top w:val="none" w:sz="0" w:space="0" w:color="auto"/>
            <w:left w:val="none" w:sz="0" w:space="0" w:color="auto"/>
            <w:bottom w:val="none" w:sz="0" w:space="0" w:color="auto"/>
            <w:right w:val="none" w:sz="0" w:space="0" w:color="auto"/>
          </w:divBdr>
        </w:div>
        <w:div w:id="674113620">
          <w:marLeft w:val="640"/>
          <w:marRight w:val="0"/>
          <w:marTop w:val="0"/>
          <w:marBottom w:val="0"/>
          <w:divBdr>
            <w:top w:val="none" w:sz="0" w:space="0" w:color="auto"/>
            <w:left w:val="none" w:sz="0" w:space="0" w:color="auto"/>
            <w:bottom w:val="none" w:sz="0" w:space="0" w:color="auto"/>
            <w:right w:val="none" w:sz="0" w:space="0" w:color="auto"/>
          </w:divBdr>
        </w:div>
        <w:div w:id="107970435">
          <w:marLeft w:val="640"/>
          <w:marRight w:val="0"/>
          <w:marTop w:val="0"/>
          <w:marBottom w:val="0"/>
          <w:divBdr>
            <w:top w:val="none" w:sz="0" w:space="0" w:color="auto"/>
            <w:left w:val="none" w:sz="0" w:space="0" w:color="auto"/>
            <w:bottom w:val="none" w:sz="0" w:space="0" w:color="auto"/>
            <w:right w:val="none" w:sz="0" w:space="0" w:color="auto"/>
          </w:divBdr>
        </w:div>
        <w:div w:id="1085767345">
          <w:marLeft w:val="640"/>
          <w:marRight w:val="0"/>
          <w:marTop w:val="0"/>
          <w:marBottom w:val="0"/>
          <w:divBdr>
            <w:top w:val="none" w:sz="0" w:space="0" w:color="auto"/>
            <w:left w:val="none" w:sz="0" w:space="0" w:color="auto"/>
            <w:bottom w:val="none" w:sz="0" w:space="0" w:color="auto"/>
            <w:right w:val="none" w:sz="0" w:space="0" w:color="auto"/>
          </w:divBdr>
        </w:div>
        <w:div w:id="1948581986">
          <w:marLeft w:val="640"/>
          <w:marRight w:val="0"/>
          <w:marTop w:val="0"/>
          <w:marBottom w:val="0"/>
          <w:divBdr>
            <w:top w:val="none" w:sz="0" w:space="0" w:color="auto"/>
            <w:left w:val="none" w:sz="0" w:space="0" w:color="auto"/>
            <w:bottom w:val="none" w:sz="0" w:space="0" w:color="auto"/>
            <w:right w:val="none" w:sz="0" w:space="0" w:color="auto"/>
          </w:divBdr>
        </w:div>
        <w:div w:id="1684241724">
          <w:marLeft w:val="640"/>
          <w:marRight w:val="0"/>
          <w:marTop w:val="0"/>
          <w:marBottom w:val="0"/>
          <w:divBdr>
            <w:top w:val="none" w:sz="0" w:space="0" w:color="auto"/>
            <w:left w:val="none" w:sz="0" w:space="0" w:color="auto"/>
            <w:bottom w:val="none" w:sz="0" w:space="0" w:color="auto"/>
            <w:right w:val="none" w:sz="0" w:space="0" w:color="auto"/>
          </w:divBdr>
        </w:div>
        <w:div w:id="526598223">
          <w:marLeft w:val="640"/>
          <w:marRight w:val="0"/>
          <w:marTop w:val="0"/>
          <w:marBottom w:val="0"/>
          <w:divBdr>
            <w:top w:val="none" w:sz="0" w:space="0" w:color="auto"/>
            <w:left w:val="none" w:sz="0" w:space="0" w:color="auto"/>
            <w:bottom w:val="none" w:sz="0" w:space="0" w:color="auto"/>
            <w:right w:val="none" w:sz="0" w:space="0" w:color="auto"/>
          </w:divBdr>
        </w:div>
        <w:div w:id="379332285">
          <w:marLeft w:val="640"/>
          <w:marRight w:val="0"/>
          <w:marTop w:val="0"/>
          <w:marBottom w:val="0"/>
          <w:divBdr>
            <w:top w:val="none" w:sz="0" w:space="0" w:color="auto"/>
            <w:left w:val="none" w:sz="0" w:space="0" w:color="auto"/>
            <w:bottom w:val="none" w:sz="0" w:space="0" w:color="auto"/>
            <w:right w:val="none" w:sz="0" w:space="0" w:color="auto"/>
          </w:divBdr>
        </w:div>
        <w:div w:id="106241504">
          <w:marLeft w:val="640"/>
          <w:marRight w:val="0"/>
          <w:marTop w:val="0"/>
          <w:marBottom w:val="0"/>
          <w:divBdr>
            <w:top w:val="none" w:sz="0" w:space="0" w:color="auto"/>
            <w:left w:val="none" w:sz="0" w:space="0" w:color="auto"/>
            <w:bottom w:val="none" w:sz="0" w:space="0" w:color="auto"/>
            <w:right w:val="none" w:sz="0" w:space="0" w:color="auto"/>
          </w:divBdr>
        </w:div>
        <w:div w:id="13849722">
          <w:marLeft w:val="640"/>
          <w:marRight w:val="0"/>
          <w:marTop w:val="0"/>
          <w:marBottom w:val="0"/>
          <w:divBdr>
            <w:top w:val="none" w:sz="0" w:space="0" w:color="auto"/>
            <w:left w:val="none" w:sz="0" w:space="0" w:color="auto"/>
            <w:bottom w:val="none" w:sz="0" w:space="0" w:color="auto"/>
            <w:right w:val="none" w:sz="0" w:space="0" w:color="auto"/>
          </w:divBdr>
        </w:div>
        <w:div w:id="66659793">
          <w:marLeft w:val="640"/>
          <w:marRight w:val="0"/>
          <w:marTop w:val="0"/>
          <w:marBottom w:val="0"/>
          <w:divBdr>
            <w:top w:val="none" w:sz="0" w:space="0" w:color="auto"/>
            <w:left w:val="none" w:sz="0" w:space="0" w:color="auto"/>
            <w:bottom w:val="none" w:sz="0" w:space="0" w:color="auto"/>
            <w:right w:val="none" w:sz="0" w:space="0" w:color="auto"/>
          </w:divBdr>
        </w:div>
        <w:div w:id="1588343571">
          <w:marLeft w:val="640"/>
          <w:marRight w:val="0"/>
          <w:marTop w:val="0"/>
          <w:marBottom w:val="0"/>
          <w:divBdr>
            <w:top w:val="none" w:sz="0" w:space="0" w:color="auto"/>
            <w:left w:val="none" w:sz="0" w:space="0" w:color="auto"/>
            <w:bottom w:val="none" w:sz="0" w:space="0" w:color="auto"/>
            <w:right w:val="none" w:sz="0" w:space="0" w:color="auto"/>
          </w:divBdr>
        </w:div>
        <w:div w:id="1287002829">
          <w:marLeft w:val="640"/>
          <w:marRight w:val="0"/>
          <w:marTop w:val="0"/>
          <w:marBottom w:val="0"/>
          <w:divBdr>
            <w:top w:val="none" w:sz="0" w:space="0" w:color="auto"/>
            <w:left w:val="none" w:sz="0" w:space="0" w:color="auto"/>
            <w:bottom w:val="none" w:sz="0" w:space="0" w:color="auto"/>
            <w:right w:val="none" w:sz="0" w:space="0" w:color="auto"/>
          </w:divBdr>
        </w:div>
        <w:div w:id="1505633886">
          <w:marLeft w:val="640"/>
          <w:marRight w:val="0"/>
          <w:marTop w:val="0"/>
          <w:marBottom w:val="0"/>
          <w:divBdr>
            <w:top w:val="none" w:sz="0" w:space="0" w:color="auto"/>
            <w:left w:val="none" w:sz="0" w:space="0" w:color="auto"/>
            <w:bottom w:val="none" w:sz="0" w:space="0" w:color="auto"/>
            <w:right w:val="none" w:sz="0" w:space="0" w:color="auto"/>
          </w:divBdr>
        </w:div>
        <w:div w:id="1089082317">
          <w:marLeft w:val="640"/>
          <w:marRight w:val="0"/>
          <w:marTop w:val="0"/>
          <w:marBottom w:val="0"/>
          <w:divBdr>
            <w:top w:val="none" w:sz="0" w:space="0" w:color="auto"/>
            <w:left w:val="none" w:sz="0" w:space="0" w:color="auto"/>
            <w:bottom w:val="none" w:sz="0" w:space="0" w:color="auto"/>
            <w:right w:val="none" w:sz="0" w:space="0" w:color="auto"/>
          </w:divBdr>
        </w:div>
        <w:div w:id="918755628">
          <w:marLeft w:val="640"/>
          <w:marRight w:val="0"/>
          <w:marTop w:val="0"/>
          <w:marBottom w:val="0"/>
          <w:divBdr>
            <w:top w:val="none" w:sz="0" w:space="0" w:color="auto"/>
            <w:left w:val="none" w:sz="0" w:space="0" w:color="auto"/>
            <w:bottom w:val="none" w:sz="0" w:space="0" w:color="auto"/>
            <w:right w:val="none" w:sz="0" w:space="0" w:color="auto"/>
          </w:divBdr>
        </w:div>
        <w:div w:id="1294016147">
          <w:marLeft w:val="640"/>
          <w:marRight w:val="0"/>
          <w:marTop w:val="0"/>
          <w:marBottom w:val="0"/>
          <w:divBdr>
            <w:top w:val="none" w:sz="0" w:space="0" w:color="auto"/>
            <w:left w:val="none" w:sz="0" w:space="0" w:color="auto"/>
            <w:bottom w:val="none" w:sz="0" w:space="0" w:color="auto"/>
            <w:right w:val="none" w:sz="0" w:space="0" w:color="auto"/>
          </w:divBdr>
        </w:div>
        <w:div w:id="2047638933">
          <w:marLeft w:val="640"/>
          <w:marRight w:val="0"/>
          <w:marTop w:val="0"/>
          <w:marBottom w:val="0"/>
          <w:divBdr>
            <w:top w:val="none" w:sz="0" w:space="0" w:color="auto"/>
            <w:left w:val="none" w:sz="0" w:space="0" w:color="auto"/>
            <w:bottom w:val="none" w:sz="0" w:space="0" w:color="auto"/>
            <w:right w:val="none" w:sz="0" w:space="0" w:color="auto"/>
          </w:divBdr>
        </w:div>
        <w:div w:id="2019388655">
          <w:marLeft w:val="640"/>
          <w:marRight w:val="0"/>
          <w:marTop w:val="0"/>
          <w:marBottom w:val="0"/>
          <w:divBdr>
            <w:top w:val="none" w:sz="0" w:space="0" w:color="auto"/>
            <w:left w:val="none" w:sz="0" w:space="0" w:color="auto"/>
            <w:bottom w:val="none" w:sz="0" w:space="0" w:color="auto"/>
            <w:right w:val="none" w:sz="0" w:space="0" w:color="auto"/>
          </w:divBdr>
        </w:div>
        <w:div w:id="1422023911">
          <w:marLeft w:val="640"/>
          <w:marRight w:val="0"/>
          <w:marTop w:val="0"/>
          <w:marBottom w:val="0"/>
          <w:divBdr>
            <w:top w:val="none" w:sz="0" w:space="0" w:color="auto"/>
            <w:left w:val="none" w:sz="0" w:space="0" w:color="auto"/>
            <w:bottom w:val="none" w:sz="0" w:space="0" w:color="auto"/>
            <w:right w:val="none" w:sz="0" w:space="0" w:color="auto"/>
          </w:divBdr>
        </w:div>
        <w:div w:id="845748017">
          <w:marLeft w:val="640"/>
          <w:marRight w:val="0"/>
          <w:marTop w:val="0"/>
          <w:marBottom w:val="0"/>
          <w:divBdr>
            <w:top w:val="none" w:sz="0" w:space="0" w:color="auto"/>
            <w:left w:val="none" w:sz="0" w:space="0" w:color="auto"/>
            <w:bottom w:val="none" w:sz="0" w:space="0" w:color="auto"/>
            <w:right w:val="none" w:sz="0" w:space="0" w:color="auto"/>
          </w:divBdr>
        </w:div>
        <w:div w:id="2048530560">
          <w:marLeft w:val="640"/>
          <w:marRight w:val="0"/>
          <w:marTop w:val="0"/>
          <w:marBottom w:val="0"/>
          <w:divBdr>
            <w:top w:val="none" w:sz="0" w:space="0" w:color="auto"/>
            <w:left w:val="none" w:sz="0" w:space="0" w:color="auto"/>
            <w:bottom w:val="none" w:sz="0" w:space="0" w:color="auto"/>
            <w:right w:val="none" w:sz="0" w:space="0" w:color="auto"/>
          </w:divBdr>
        </w:div>
        <w:div w:id="1963266308">
          <w:marLeft w:val="640"/>
          <w:marRight w:val="0"/>
          <w:marTop w:val="0"/>
          <w:marBottom w:val="0"/>
          <w:divBdr>
            <w:top w:val="none" w:sz="0" w:space="0" w:color="auto"/>
            <w:left w:val="none" w:sz="0" w:space="0" w:color="auto"/>
            <w:bottom w:val="none" w:sz="0" w:space="0" w:color="auto"/>
            <w:right w:val="none" w:sz="0" w:space="0" w:color="auto"/>
          </w:divBdr>
        </w:div>
        <w:div w:id="846410842">
          <w:marLeft w:val="640"/>
          <w:marRight w:val="0"/>
          <w:marTop w:val="0"/>
          <w:marBottom w:val="0"/>
          <w:divBdr>
            <w:top w:val="none" w:sz="0" w:space="0" w:color="auto"/>
            <w:left w:val="none" w:sz="0" w:space="0" w:color="auto"/>
            <w:bottom w:val="none" w:sz="0" w:space="0" w:color="auto"/>
            <w:right w:val="none" w:sz="0" w:space="0" w:color="auto"/>
          </w:divBdr>
        </w:div>
        <w:div w:id="339435838">
          <w:marLeft w:val="640"/>
          <w:marRight w:val="0"/>
          <w:marTop w:val="0"/>
          <w:marBottom w:val="0"/>
          <w:divBdr>
            <w:top w:val="none" w:sz="0" w:space="0" w:color="auto"/>
            <w:left w:val="none" w:sz="0" w:space="0" w:color="auto"/>
            <w:bottom w:val="none" w:sz="0" w:space="0" w:color="auto"/>
            <w:right w:val="none" w:sz="0" w:space="0" w:color="auto"/>
          </w:divBdr>
        </w:div>
        <w:div w:id="220485374">
          <w:marLeft w:val="640"/>
          <w:marRight w:val="0"/>
          <w:marTop w:val="0"/>
          <w:marBottom w:val="0"/>
          <w:divBdr>
            <w:top w:val="none" w:sz="0" w:space="0" w:color="auto"/>
            <w:left w:val="none" w:sz="0" w:space="0" w:color="auto"/>
            <w:bottom w:val="none" w:sz="0" w:space="0" w:color="auto"/>
            <w:right w:val="none" w:sz="0" w:space="0" w:color="auto"/>
          </w:divBdr>
        </w:div>
        <w:div w:id="1634292682">
          <w:marLeft w:val="640"/>
          <w:marRight w:val="0"/>
          <w:marTop w:val="0"/>
          <w:marBottom w:val="0"/>
          <w:divBdr>
            <w:top w:val="none" w:sz="0" w:space="0" w:color="auto"/>
            <w:left w:val="none" w:sz="0" w:space="0" w:color="auto"/>
            <w:bottom w:val="none" w:sz="0" w:space="0" w:color="auto"/>
            <w:right w:val="none" w:sz="0" w:space="0" w:color="auto"/>
          </w:divBdr>
        </w:div>
        <w:div w:id="477771390">
          <w:marLeft w:val="640"/>
          <w:marRight w:val="0"/>
          <w:marTop w:val="0"/>
          <w:marBottom w:val="0"/>
          <w:divBdr>
            <w:top w:val="none" w:sz="0" w:space="0" w:color="auto"/>
            <w:left w:val="none" w:sz="0" w:space="0" w:color="auto"/>
            <w:bottom w:val="none" w:sz="0" w:space="0" w:color="auto"/>
            <w:right w:val="none" w:sz="0" w:space="0" w:color="auto"/>
          </w:divBdr>
        </w:div>
        <w:div w:id="1481968186">
          <w:marLeft w:val="640"/>
          <w:marRight w:val="0"/>
          <w:marTop w:val="0"/>
          <w:marBottom w:val="0"/>
          <w:divBdr>
            <w:top w:val="none" w:sz="0" w:space="0" w:color="auto"/>
            <w:left w:val="none" w:sz="0" w:space="0" w:color="auto"/>
            <w:bottom w:val="none" w:sz="0" w:space="0" w:color="auto"/>
            <w:right w:val="none" w:sz="0" w:space="0" w:color="auto"/>
          </w:divBdr>
        </w:div>
        <w:div w:id="15085565">
          <w:marLeft w:val="640"/>
          <w:marRight w:val="0"/>
          <w:marTop w:val="0"/>
          <w:marBottom w:val="0"/>
          <w:divBdr>
            <w:top w:val="none" w:sz="0" w:space="0" w:color="auto"/>
            <w:left w:val="none" w:sz="0" w:space="0" w:color="auto"/>
            <w:bottom w:val="none" w:sz="0" w:space="0" w:color="auto"/>
            <w:right w:val="none" w:sz="0" w:space="0" w:color="auto"/>
          </w:divBdr>
        </w:div>
        <w:div w:id="1529830449">
          <w:marLeft w:val="640"/>
          <w:marRight w:val="0"/>
          <w:marTop w:val="0"/>
          <w:marBottom w:val="0"/>
          <w:divBdr>
            <w:top w:val="none" w:sz="0" w:space="0" w:color="auto"/>
            <w:left w:val="none" w:sz="0" w:space="0" w:color="auto"/>
            <w:bottom w:val="none" w:sz="0" w:space="0" w:color="auto"/>
            <w:right w:val="none" w:sz="0" w:space="0" w:color="auto"/>
          </w:divBdr>
        </w:div>
        <w:div w:id="994407794">
          <w:marLeft w:val="640"/>
          <w:marRight w:val="0"/>
          <w:marTop w:val="0"/>
          <w:marBottom w:val="0"/>
          <w:divBdr>
            <w:top w:val="none" w:sz="0" w:space="0" w:color="auto"/>
            <w:left w:val="none" w:sz="0" w:space="0" w:color="auto"/>
            <w:bottom w:val="none" w:sz="0" w:space="0" w:color="auto"/>
            <w:right w:val="none" w:sz="0" w:space="0" w:color="auto"/>
          </w:divBdr>
        </w:div>
        <w:div w:id="2018580417">
          <w:marLeft w:val="640"/>
          <w:marRight w:val="0"/>
          <w:marTop w:val="0"/>
          <w:marBottom w:val="0"/>
          <w:divBdr>
            <w:top w:val="none" w:sz="0" w:space="0" w:color="auto"/>
            <w:left w:val="none" w:sz="0" w:space="0" w:color="auto"/>
            <w:bottom w:val="none" w:sz="0" w:space="0" w:color="auto"/>
            <w:right w:val="none" w:sz="0" w:space="0" w:color="auto"/>
          </w:divBdr>
        </w:div>
        <w:div w:id="1417092644">
          <w:marLeft w:val="640"/>
          <w:marRight w:val="0"/>
          <w:marTop w:val="0"/>
          <w:marBottom w:val="0"/>
          <w:divBdr>
            <w:top w:val="none" w:sz="0" w:space="0" w:color="auto"/>
            <w:left w:val="none" w:sz="0" w:space="0" w:color="auto"/>
            <w:bottom w:val="none" w:sz="0" w:space="0" w:color="auto"/>
            <w:right w:val="none" w:sz="0" w:space="0" w:color="auto"/>
          </w:divBdr>
        </w:div>
        <w:div w:id="42559665">
          <w:marLeft w:val="640"/>
          <w:marRight w:val="0"/>
          <w:marTop w:val="0"/>
          <w:marBottom w:val="0"/>
          <w:divBdr>
            <w:top w:val="none" w:sz="0" w:space="0" w:color="auto"/>
            <w:left w:val="none" w:sz="0" w:space="0" w:color="auto"/>
            <w:bottom w:val="none" w:sz="0" w:space="0" w:color="auto"/>
            <w:right w:val="none" w:sz="0" w:space="0" w:color="auto"/>
          </w:divBdr>
        </w:div>
        <w:div w:id="909195264">
          <w:marLeft w:val="640"/>
          <w:marRight w:val="0"/>
          <w:marTop w:val="0"/>
          <w:marBottom w:val="0"/>
          <w:divBdr>
            <w:top w:val="none" w:sz="0" w:space="0" w:color="auto"/>
            <w:left w:val="none" w:sz="0" w:space="0" w:color="auto"/>
            <w:bottom w:val="none" w:sz="0" w:space="0" w:color="auto"/>
            <w:right w:val="none" w:sz="0" w:space="0" w:color="auto"/>
          </w:divBdr>
        </w:div>
        <w:div w:id="1942758562">
          <w:marLeft w:val="640"/>
          <w:marRight w:val="0"/>
          <w:marTop w:val="0"/>
          <w:marBottom w:val="0"/>
          <w:divBdr>
            <w:top w:val="none" w:sz="0" w:space="0" w:color="auto"/>
            <w:left w:val="none" w:sz="0" w:space="0" w:color="auto"/>
            <w:bottom w:val="none" w:sz="0" w:space="0" w:color="auto"/>
            <w:right w:val="none" w:sz="0" w:space="0" w:color="auto"/>
          </w:divBdr>
        </w:div>
        <w:div w:id="2050446630">
          <w:marLeft w:val="640"/>
          <w:marRight w:val="0"/>
          <w:marTop w:val="0"/>
          <w:marBottom w:val="0"/>
          <w:divBdr>
            <w:top w:val="none" w:sz="0" w:space="0" w:color="auto"/>
            <w:left w:val="none" w:sz="0" w:space="0" w:color="auto"/>
            <w:bottom w:val="none" w:sz="0" w:space="0" w:color="auto"/>
            <w:right w:val="none" w:sz="0" w:space="0" w:color="auto"/>
          </w:divBdr>
        </w:div>
        <w:div w:id="851841028">
          <w:marLeft w:val="640"/>
          <w:marRight w:val="0"/>
          <w:marTop w:val="0"/>
          <w:marBottom w:val="0"/>
          <w:divBdr>
            <w:top w:val="none" w:sz="0" w:space="0" w:color="auto"/>
            <w:left w:val="none" w:sz="0" w:space="0" w:color="auto"/>
            <w:bottom w:val="none" w:sz="0" w:space="0" w:color="auto"/>
            <w:right w:val="none" w:sz="0" w:space="0" w:color="auto"/>
          </w:divBdr>
        </w:div>
        <w:div w:id="1914046688">
          <w:marLeft w:val="640"/>
          <w:marRight w:val="0"/>
          <w:marTop w:val="0"/>
          <w:marBottom w:val="0"/>
          <w:divBdr>
            <w:top w:val="none" w:sz="0" w:space="0" w:color="auto"/>
            <w:left w:val="none" w:sz="0" w:space="0" w:color="auto"/>
            <w:bottom w:val="none" w:sz="0" w:space="0" w:color="auto"/>
            <w:right w:val="none" w:sz="0" w:space="0" w:color="auto"/>
          </w:divBdr>
        </w:div>
        <w:div w:id="1763253928">
          <w:marLeft w:val="640"/>
          <w:marRight w:val="0"/>
          <w:marTop w:val="0"/>
          <w:marBottom w:val="0"/>
          <w:divBdr>
            <w:top w:val="none" w:sz="0" w:space="0" w:color="auto"/>
            <w:left w:val="none" w:sz="0" w:space="0" w:color="auto"/>
            <w:bottom w:val="none" w:sz="0" w:space="0" w:color="auto"/>
            <w:right w:val="none" w:sz="0" w:space="0" w:color="auto"/>
          </w:divBdr>
        </w:div>
        <w:div w:id="877352303">
          <w:marLeft w:val="640"/>
          <w:marRight w:val="0"/>
          <w:marTop w:val="0"/>
          <w:marBottom w:val="0"/>
          <w:divBdr>
            <w:top w:val="none" w:sz="0" w:space="0" w:color="auto"/>
            <w:left w:val="none" w:sz="0" w:space="0" w:color="auto"/>
            <w:bottom w:val="none" w:sz="0" w:space="0" w:color="auto"/>
            <w:right w:val="none" w:sz="0" w:space="0" w:color="auto"/>
          </w:divBdr>
        </w:div>
        <w:div w:id="1275476747">
          <w:marLeft w:val="640"/>
          <w:marRight w:val="0"/>
          <w:marTop w:val="0"/>
          <w:marBottom w:val="0"/>
          <w:divBdr>
            <w:top w:val="none" w:sz="0" w:space="0" w:color="auto"/>
            <w:left w:val="none" w:sz="0" w:space="0" w:color="auto"/>
            <w:bottom w:val="none" w:sz="0" w:space="0" w:color="auto"/>
            <w:right w:val="none" w:sz="0" w:space="0" w:color="auto"/>
          </w:divBdr>
        </w:div>
        <w:div w:id="1706372359">
          <w:marLeft w:val="640"/>
          <w:marRight w:val="0"/>
          <w:marTop w:val="0"/>
          <w:marBottom w:val="0"/>
          <w:divBdr>
            <w:top w:val="none" w:sz="0" w:space="0" w:color="auto"/>
            <w:left w:val="none" w:sz="0" w:space="0" w:color="auto"/>
            <w:bottom w:val="none" w:sz="0" w:space="0" w:color="auto"/>
            <w:right w:val="none" w:sz="0" w:space="0" w:color="auto"/>
          </w:divBdr>
        </w:div>
        <w:div w:id="1035303041">
          <w:marLeft w:val="640"/>
          <w:marRight w:val="0"/>
          <w:marTop w:val="0"/>
          <w:marBottom w:val="0"/>
          <w:divBdr>
            <w:top w:val="none" w:sz="0" w:space="0" w:color="auto"/>
            <w:left w:val="none" w:sz="0" w:space="0" w:color="auto"/>
            <w:bottom w:val="none" w:sz="0" w:space="0" w:color="auto"/>
            <w:right w:val="none" w:sz="0" w:space="0" w:color="auto"/>
          </w:divBdr>
        </w:div>
        <w:div w:id="1590961258">
          <w:marLeft w:val="640"/>
          <w:marRight w:val="0"/>
          <w:marTop w:val="0"/>
          <w:marBottom w:val="0"/>
          <w:divBdr>
            <w:top w:val="none" w:sz="0" w:space="0" w:color="auto"/>
            <w:left w:val="none" w:sz="0" w:space="0" w:color="auto"/>
            <w:bottom w:val="none" w:sz="0" w:space="0" w:color="auto"/>
            <w:right w:val="none" w:sz="0" w:space="0" w:color="auto"/>
          </w:divBdr>
        </w:div>
        <w:div w:id="681933520">
          <w:marLeft w:val="640"/>
          <w:marRight w:val="0"/>
          <w:marTop w:val="0"/>
          <w:marBottom w:val="0"/>
          <w:divBdr>
            <w:top w:val="none" w:sz="0" w:space="0" w:color="auto"/>
            <w:left w:val="none" w:sz="0" w:space="0" w:color="auto"/>
            <w:bottom w:val="none" w:sz="0" w:space="0" w:color="auto"/>
            <w:right w:val="none" w:sz="0" w:space="0" w:color="auto"/>
          </w:divBdr>
        </w:div>
        <w:div w:id="379978918">
          <w:marLeft w:val="640"/>
          <w:marRight w:val="0"/>
          <w:marTop w:val="0"/>
          <w:marBottom w:val="0"/>
          <w:divBdr>
            <w:top w:val="none" w:sz="0" w:space="0" w:color="auto"/>
            <w:left w:val="none" w:sz="0" w:space="0" w:color="auto"/>
            <w:bottom w:val="none" w:sz="0" w:space="0" w:color="auto"/>
            <w:right w:val="none" w:sz="0" w:space="0" w:color="auto"/>
          </w:divBdr>
        </w:div>
        <w:div w:id="1667056619">
          <w:marLeft w:val="640"/>
          <w:marRight w:val="0"/>
          <w:marTop w:val="0"/>
          <w:marBottom w:val="0"/>
          <w:divBdr>
            <w:top w:val="none" w:sz="0" w:space="0" w:color="auto"/>
            <w:left w:val="none" w:sz="0" w:space="0" w:color="auto"/>
            <w:bottom w:val="none" w:sz="0" w:space="0" w:color="auto"/>
            <w:right w:val="none" w:sz="0" w:space="0" w:color="auto"/>
          </w:divBdr>
        </w:div>
        <w:div w:id="1142889091">
          <w:marLeft w:val="640"/>
          <w:marRight w:val="0"/>
          <w:marTop w:val="0"/>
          <w:marBottom w:val="0"/>
          <w:divBdr>
            <w:top w:val="none" w:sz="0" w:space="0" w:color="auto"/>
            <w:left w:val="none" w:sz="0" w:space="0" w:color="auto"/>
            <w:bottom w:val="none" w:sz="0" w:space="0" w:color="auto"/>
            <w:right w:val="none" w:sz="0" w:space="0" w:color="auto"/>
          </w:divBdr>
        </w:div>
        <w:div w:id="640692256">
          <w:marLeft w:val="640"/>
          <w:marRight w:val="0"/>
          <w:marTop w:val="0"/>
          <w:marBottom w:val="0"/>
          <w:divBdr>
            <w:top w:val="none" w:sz="0" w:space="0" w:color="auto"/>
            <w:left w:val="none" w:sz="0" w:space="0" w:color="auto"/>
            <w:bottom w:val="none" w:sz="0" w:space="0" w:color="auto"/>
            <w:right w:val="none" w:sz="0" w:space="0" w:color="auto"/>
          </w:divBdr>
        </w:div>
      </w:divsChild>
    </w:div>
    <w:div w:id="794328482">
      <w:bodyDiv w:val="1"/>
      <w:marLeft w:val="0"/>
      <w:marRight w:val="0"/>
      <w:marTop w:val="0"/>
      <w:marBottom w:val="0"/>
      <w:divBdr>
        <w:top w:val="none" w:sz="0" w:space="0" w:color="auto"/>
        <w:left w:val="none" w:sz="0" w:space="0" w:color="auto"/>
        <w:bottom w:val="none" w:sz="0" w:space="0" w:color="auto"/>
        <w:right w:val="none" w:sz="0" w:space="0" w:color="auto"/>
      </w:divBdr>
    </w:div>
    <w:div w:id="800852835">
      <w:bodyDiv w:val="1"/>
      <w:marLeft w:val="0"/>
      <w:marRight w:val="0"/>
      <w:marTop w:val="0"/>
      <w:marBottom w:val="0"/>
      <w:divBdr>
        <w:top w:val="none" w:sz="0" w:space="0" w:color="auto"/>
        <w:left w:val="none" w:sz="0" w:space="0" w:color="auto"/>
        <w:bottom w:val="none" w:sz="0" w:space="0" w:color="auto"/>
        <w:right w:val="none" w:sz="0" w:space="0" w:color="auto"/>
      </w:divBdr>
    </w:div>
    <w:div w:id="809446274">
      <w:bodyDiv w:val="1"/>
      <w:marLeft w:val="0"/>
      <w:marRight w:val="0"/>
      <w:marTop w:val="0"/>
      <w:marBottom w:val="0"/>
      <w:divBdr>
        <w:top w:val="none" w:sz="0" w:space="0" w:color="auto"/>
        <w:left w:val="none" w:sz="0" w:space="0" w:color="auto"/>
        <w:bottom w:val="none" w:sz="0" w:space="0" w:color="auto"/>
        <w:right w:val="none" w:sz="0" w:space="0" w:color="auto"/>
      </w:divBdr>
    </w:div>
    <w:div w:id="809635587">
      <w:bodyDiv w:val="1"/>
      <w:marLeft w:val="0"/>
      <w:marRight w:val="0"/>
      <w:marTop w:val="0"/>
      <w:marBottom w:val="0"/>
      <w:divBdr>
        <w:top w:val="none" w:sz="0" w:space="0" w:color="auto"/>
        <w:left w:val="none" w:sz="0" w:space="0" w:color="auto"/>
        <w:bottom w:val="none" w:sz="0" w:space="0" w:color="auto"/>
        <w:right w:val="none" w:sz="0" w:space="0" w:color="auto"/>
      </w:divBdr>
      <w:divsChild>
        <w:div w:id="1233392989">
          <w:marLeft w:val="640"/>
          <w:marRight w:val="0"/>
          <w:marTop w:val="0"/>
          <w:marBottom w:val="0"/>
          <w:divBdr>
            <w:top w:val="none" w:sz="0" w:space="0" w:color="auto"/>
            <w:left w:val="none" w:sz="0" w:space="0" w:color="auto"/>
            <w:bottom w:val="none" w:sz="0" w:space="0" w:color="auto"/>
            <w:right w:val="none" w:sz="0" w:space="0" w:color="auto"/>
          </w:divBdr>
        </w:div>
        <w:div w:id="1986469780">
          <w:marLeft w:val="640"/>
          <w:marRight w:val="0"/>
          <w:marTop w:val="0"/>
          <w:marBottom w:val="0"/>
          <w:divBdr>
            <w:top w:val="none" w:sz="0" w:space="0" w:color="auto"/>
            <w:left w:val="none" w:sz="0" w:space="0" w:color="auto"/>
            <w:bottom w:val="none" w:sz="0" w:space="0" w:color="auto"/>
            <w:right w:val="none" w:sz="0" w:space="0" w:color="auto"/>
          </w:divBdr>
        </w:div>
        <w:div w:id="1664238926">
          <w:marLeft w:val="640"/>
          <w:marRight w:val="0"/>
          <w:marTop w:val="0"/>
          <w:marBottom w:val="0"/>
          <w:divBdr>
            <w:top w:val="none" w:sz="0" w:space="0" w:color="auto"/>
            <w:left w:val="none" w:sz="0" w:space="0" w:color="auto"/>
            <w:bottom w:val="none" w:sz="0" w:space="0" w:color="auto"/>
            <w:right w:val="none" w:sz="0" w:space="0" w:color="auto"/>
          </w:divBdr>
        </w:div>
        <w:div w:id="1918441093">
          <w:marLeft w:val="640"/>
          <w:marRight w:val="0"/>
          <w:marTop w:val="0"/>
          <w:marBottom w:val="0"/>
          <w:divBdr>
            <w:top w:val="none" w:sz="0" w:space="0" w:color="auto"/>
            <w:left w:val="none" w:sz="0" w:space="0" w:color="auto"/>
            <w:bottom w:val="none" w:sz="0" w:space="0" w:color="auto"/>
            <w:right w:val="none" w:sz="0" w:space="0" w:color="auto"/>
          </w:divBdr>
        </w:div>
        <w:div w:id="1180043457">
          <w:marLeft w:val="640"/>
          <w:marRight w:val="0"/>
          <w:marTop w:val="0"/>
          <w:marBottom w:val="0"/>
          <w:divBdr>
            <w:top w:val="none" w:sz="0" w:space="0" w:color="auto"/>
            <w:left w:val="none" w:sz="0" w:space="0" w:color="auto"/>
            <w:bottom w:val="none" w:sz="0" w:space="0" w:color="auto"/>
            <w:right w:val="none" w:sz="0" w:space="0" w:color="auto"/>
          </w:divBdr>
        </w:div>
        <w:div w:id="1038161584">
          <w:marLeft w:val="640"/>
          <w:marRight w:val="0"/>
          <w:marTop w:val="0"/>
          <w:marBottom w:val="0"/>
          <w:divBdr>
            <w:top w:val="none" w:sz="0" w:space="0" w:color="auto"/>
            <w:left w:val="none" w:sz="0" w:space="0" w:color="auto"/>
            <w:bottom w:val="none" w:sz="0" w:space="0" w:color="auto"/>
            <w:right w:val="none" w:sz="0" w:space="0" w:color="auto"/>
          </w:divBdr>
        </w:div>
        <w:div w:id="79107044">
          <w:marLeft w:val="640"/>
          <w:marRight w:val="0"/>
          <w:marTop w:val="0"/>
          <w:marBottom w:val="0"/>
          <w:divBdr>
            <w:top w:val="none" w:sz="0" w:space="0" w:color="auto"/>
            <w:left w:val="none" w:sz="0" w:space="0" w:color="auto"/>
            <w:bottom w:val="none" w:sz="0" w:space="0" w:color="auto"/>
            <w:right w:val="none" w:sz="0" w:space="0" w:color="auto"/>
          </w:divBdr>
        </w:div>
        <w:div w:id="856503583">
          <w:marLeft w:val="640"/>
          <w:marRight w:val="0"/>
          <w:marTop w:val="0"/>
          <w:marBottom w:val="0"/>
          <w:divBdr>
            <w:top w:val="none" w:sz="0" w:space="0" w:color="auto"/>
            <w:left w:val="none" w:sz="0" w:space="0" w:color="auto"/>
            <w:bottom w:val="none" w:sz="0" w:space="0" w:color="auto"/>
            <w:right w:val="none" w:sz="0" w:space="0" w:color="auto"/>
          </w:divBdr>
        </w:div>
        <w:div w:id="2034914104">
          <w:marLeft w:val="640"/>
          <w:marRight w:val="0"/>
          <w:marTop w:val="0"/>
          <w:marBottom w:val="0"/>
          <w:divBdr>
            <w:top w:val="none" w:sz="0" w:space="0" w:color="auto"/>
            <w:left w:val="none" w:sz="0" w:space="0" w:color="auto"/>
            <w:bottom w:val="none" w:sz="0" w:space="0" w:color="auto"/>
            <w:right w:val="none" w:sz="0" w:space="0" w:color="auto"/>
          </w:divBdr>
        </w:div>
        <w:div w:id="2069306548">
          <w:marLeft w:val="640"/>
          <w:marRight w:val="0"/>
          <w:marTop w:val="0"/>
          <w:marBottom w:val="0"/>
          <w:divBdr>
            <w:top w:val="none" w:sz="0" w:space="0" w:color="auto"/>
            <w:left w:val="none" w:sz="0" w:space="0" w:color="auto"/>
            <w:bottom w:val="none" w:sz="0" w:space="0" w:color="auto"/>
            <w:right w:val="none" w:sz="0" w:space="0" w:color="auto"/>
          </w:divBdr>
        </w:div>
        <w:div w:id="2009596798">
          <w:marLeft w:val="640"/>
          <w:marRight w:val="0"/>
          <w:marTop w:val="0"/>
          <w:marBottom w:val="0"/>
          <w:divBdr>
            <w:top w:val="none" w:sz="0" w:space="0" w:color="auto"/>
            <w:left w:val="none" w:sz="0" w:space="0" w:color="auto"/>
            <w:bottom w:val="none" w:sz="0" w:space="0" w:color="auto"/>
            <w:right w:val="none" w:sz="0" w:space="0" w:color="auto"/>
          </w:divBdr>
        </w:div>
        <w:div w:id="24330069">
          <w:marLeft w:val="640"/>
          <w:marRight w:val="0"/>
          <w:marTop w:val="0"/>
          <w:marBottom w:val="0"/>
          <w:divBdr>
            <w:top w:val="none" w:sz="0" w:space="0" w:color="auto"/>
            <w:left w:val="none" w:sz="0" w:space="0" w:color="auto"/>
            <w:bottom w:val="none" w:sz="0" w:space="0" w:color="auto"/>
            <w:right w:val="none" w:sz="0" w:space="0" w:color="auto"/>
          </w:divBdr>
        </w:div>
        <w:div w:id="1049762516">
          <w:marLeft w:val="640"/>
          <w:marRight w:val="0"/>
          <w:marTop w:val="0"/>
          <w:marBottom w:val="0"/>
          <w:divBdr>
            <w:top w:val="none" w:sz="0" w:space="0" w:color="auto"/>
            <w:left w:val="none" w:sz="0" w:space="0" w:color="auto"/>
            <w:bottom w:val="none" w:sz="0" w:space="0" w:color="auto"/>
            <w:right w:val="none" w:sz="0" w:space="0" w:color="auto"/>
          </w:divBdr>
        </w:div>
        <w:div w:id="2027100815">
          <w:marLeft w:val="640"/>
          <w:marRight w:val="0"/>
          <w:marTop w:val="0"/>
          <w:marBottom w:val="0"/>
          <w:divBdr>
            <w:top w:val="none" w:sz="0" w:space="0" w:color="auto"/>
            <w:left w:val="none" w:sz="0" w:space="0" w:color="auto"/>
            <w:bottom w:val="none" w:sz="0" w:space="0" w:color="auto"/>
            <w:right w:val="none" w:sz="0" w:space="0" w:color="auto"/>
          </w:divBdr>
        </w:div>
        <w:div w:id="1000621424">
          <w:marLeft w:val="640"/>
          <w:marRight w:val="0"/>
          <w:marTop w:val="0"/>
          <w:marBottom w:val="0"/>
          <w:divBdr>
            <w:top w:val="none" w:sz="0" w:space="0" w:color="auto"/>
            <w:left w:val="none" w:sz="0" w:space="0" w:color="auto"/>
            <w:bottom w:val="none" w:sz="0" w:space="0" w:color="auto"/>
            <w:right w:val="none" w:sz="0" w:space="0" w:color="auto"/>
          </w:divBdr>
        </w:div>
        <w:div w:id="415790616">
          <w:marLeft w:val="640"/>
          <w:marRight w:val="0"/>
          <w:marTop w:val="0"/>
          <w:marBottom w:val="0"/>
          <w:divBdr>
            <w:top w:val="none" w:sz="0" w:space="0" w:color="auto"/>
            <w:left w:val="none" w:sz="0" w:space="0" w:color="auto"/>
            <w:bottom w:val="none" w:sz="0" w:space="0" w:color="auto"/>
            <w:right w:val="none" w:sz="0" w:space="0" w:color="auto"/>
          </w:divBdr>
        </w:div>
        <w:div w:id="1889535827">
          <w:marLeft w:val="640"/>
          <w:marRight w:val="0"/>
          <w:marTop w:val="0"/>
          <w:marBottom w:val="0"/>
          <w:divBdr>
            <w:top w:val="none" w:sz="0" w:space="0" w:color="auto"/>
            <w:left w:val="none" w:sz="0" w:space="0" w:color="auto"/>
            <w:bottom w:val="none" w:sz="0" w:space="0" w:color="auto"/>
            <w:right w:val="none" w:sz="0" w:space="0" w:color="auto"/>
          </w:divBdr>
        </w:div>
        <w:div w:id="673728546">
          <w:marLeft w:val="640"/>
          <w:marRight w:val="0"/>
          <w:marTop w:val="0"/>
          <w:marBottom w:val="0"/>
          <w:divBdr>
            <w:top w:val="none" w:sz="0" w:space="0" w:color="auto"/>
            <w:left w:val="none" w:sz="0" w:space="0" w:color="auto"/>
            <w:bottom w:val="none" w:sz="0" w:space="0" w:color="auto"/>
            <w:right w:val="none" w:sz="0" w:space="0" w:color="auto"/>
          </w:divBdr>
        </w:div>
        <w:div w:id="1278293858">
          <w:marLeft w:val="640"/>
          <w:marRight w:val="0"/>
          <w:marTop w:val="0"/>
          <w:marBottom w:val="0"/>
          <w:divBdr>
            <w:top w:val="none" w:sz="0" w:space="0" w:color="auto"/>
            <w:left w:val="none" w:sz="0" w:space="0" w:color="auto"/>
            <w:bottom w:val="none" w:sz="0" w:space="0" w:color="auto"/>
            <w:right w:val="none" w:sz="0" w:space="0" w:color="auto"/>
          </w:divBdr>
        </w:div>
        <w:div w:id="435564780">
          <w:marLeft w:val="640"/>
          <w:marRight w:val="0"/>
          <w:marTop w:val="0"/>
          <w:marBottom w:val="0"/>
          <w:divBdr>
            <w:top w:val="none" w:sz="0" w:space="0" w:color="auto"/>
            <w:left w:val="none" w:sz="0" w:space="0" w:color="auto"/>
            <w:bottom w:val="none" w:sz="0" w:space="0" w:color="auto"/>
            <w:right w:val="none" w:sz="0" w:space="0" w:color="auto"/>
          </w:divBdr>
        </w:div>
        <w:div w:id="1537308474">
          <w:marLeft w:val="640"/>
          <w:marRight w:val="0"/>
          <w:marTop w:val="0"/>
          <w:marBottom w:val="0"/>
          <w:divBdr>
            <w:top w:val="none" w:sz="0" w:space="0" w:color="auto"/>
            <w:left w:val="none" w:sz="0" w:space="0" w:color="auto"/>
            <w:bottom w:val="none" w:sz="0" w:space="0" w:color="auto"/>
            <w:right w:val="none" w:sz="0" w:space="0" w:color="auto"/>
          </w:divBdr>
        </w:div>
        <w:div w:id="1354184429">
          <w:marLeft w:val="640"/>
          <w:marRight w:val="0"/>
          <w:marTop w:val="0"/>
          <w:marBottom w:val="0"/>
          <w:divBdr>
            <w:top w:val="none" w:sz="0" w:space="0" w:color="auto"/>
            <w:left w:val="none" w:sz="0" w:space="0" w:color="auto"/>
            <w:bottom w:val="none" w:sz="0" w:space="0" w:color="auto"/>
            <w:right w:val="none" w:sz="0" w:space="0" w:color="auto"/>
          </w:divBdr>
        </w:div>
        <w:div w:id="22287972">
          <w:marLeft w:val="640"/>
          <w:marRight w:val="0"/>
          <w:marTop w:val="0"/>
          <w:marBottom w:val="0"/>
          <w:divBdr>
            <w:top w:val="none" w:sz="0" w:space="0" w:color="auto"/>
            <w:left w:val="none" w:sz="0" w:space="0" w:color="auto"/>
            <w:bottom w:val="none" w:sz="0" w:space="0" w:color="auto"/>
            <w:right w:val="none" w:sz="0" w:space="0" w:color="auto"/>
          </w:divBdr>
        </w:div>
        <w:div w:id="1257982178">
          <w:marLeft w:val="640"/>
          <w:marRight w:val="0"/>
          <w:marTop w:val="0"/>
          <w:marBottom w:val="0"/>
          <w:divBdr>
            <w:top w:val="none" w:sz="0" w:space="0" w:color="auto"/>
            <w:left w:val="none" w:sz="0" w:space="0" w:color="auto"/>
            <w:bottom w:val="none" w:sz="0" w:space="0" w:color="auto"/>
            <w:right w:val="none" w:sz="0" w:space="0" w:color="auto"/>
          </w:divBdr>
        </w:div>
        <w:div w:id="377168208">
          <w:marLeft w:val="640"/>
          <w:marRight w:val="0"/>
          <w:marTop w:val="0"/>
          <w:marBottom w:val="0"/>
          <w:divBdr>
            <w:top w:val="none" w:sz="0" w:space="0" w:color="auto"/>
            <w:left w:val="none" w:sz="0" w:space="0" w:color="auto"/>
            <w:bottom w:val="none" w:sz="0" w:space="0" w:color="auto"/>
            <w:right w:val="none" w:sz="0" w:space="0" w:color="auto"/>
          </w:divBdr>
        </w:div>
        <w:div w:id="1092240695">
          <w:marLeft w:val="640"/>
          <w:marRight w:val="0"/>
          <w:marTop w:val="0"/>
          <w:marBottom w:val="0"/>
          <w:divBdr>
            <w:top w:val="none" w:sz="0" w:space="0" w:color="auto"/>
            <w:left w:val="none" w:sz="0" w:space="0" w:color="auto"/>
            <w:bottom w:val="none" w:sz="0" w:space="0" w:color="auto"/>
            <w:right w:val="none" w:sz="0" w:space="0" w:color="auto"/>
          </w:divBdr>
        </w:div>
        <w:div w:id="270554749">
          <w:marLeft w:val="640"/>
          <w:marRight w:val="0"/>
          <w:marTop w:val="0"/>
          <w:marBottom w:val="0"/>
          <w:divBdr>
            <w:top w:val="none" w:sz="0" w:space="0" w:color="auto"/>
            <w:left w:val="none" w:sz="0" w:space="0" w:color="auto"/>
            <w:bottom w:val="none" w:sz="0" w:space="0" w:color="auto"/>
            <w:right w:val="none" w:sz="0" w:space="0" w:color="auto"/>
          </w:divBdr>
        </w:div>
        <w:div w:id="1939095920">
          <w:marLeft w:val="640"/>
          <w:marRight w:val="0"/>
          <w:marTop w:val="0"/>
          <w:marBottom w:val="0"/>
          <w:divBdr>
            <w:top w:val="none" w:sz="0" w:space="0" w:color="auto"/>
            <w:left w:val="none" w:sz="0" w:space="0" w:color="auto"/>
            <w:bottom w:val="none" w:sz="0" w:space="0" w:color="auto"/>
            <w:right w:val="none" w:sz="0" w:space="0" w:color="auto"/>
          </w:divBdr>
        </w:div>
        <w:div w:id="1217399822">
          <w:marLeft w:val="640"/>
          <w:marRight w:val="0"/>
          <w:marTop w:val="0"/>
          <w:marBottom w:val="0"/>
          <w:divBdr>
            <w:top w:val="none" w:sz="0" w:space="0" w:color="auto"/>
            <w:left w:val="none" w:sz="0" w:space="0" w:color="auto"/>
            <w:bottom w:val="none" w:sz="0" w:space="0" w:color="auto"/>
            <w:right w:val="none" w:sz="0" w:space="0" w:color="auto"/>
          </w:divBdr>
        </w:div>
        <w:div w:id="1957637808">
          <w:marLeft w:val="640"/>
          <w:marRight w:val="0"/>
          <w:marTop w:val="0"/>
          <w:marBottom w:val="0"/>
          <w:divBdr>
            <w:top w:val="none" w:sz="0" w:space="0" w:color="auto"/>
            <w:left w:val="none" w:sz="0" w:space="0" w:color="auto"/>
            <w:bottom w:val="none" w:sz="0" w:space="0" w:color="auto"/>
            <w:right w:val="none" w:sz="0" w:space="0" w:color="auto"/>
          </w:divBdr>
        </w:div>
        <w:div w:id="1411343021">
          <w:marLeft w:val="640"/>
          <w:marRight w:val="0"/>
          <w:marTop w:val="0"/>
          <w:marBottom w:val="0"/>
          <w:divBdr>
            <w:top w:val="none" w:sz="0" w:space="0" w:color="auto"/>
            <w:left w:val="none" w:sz="0" w:space="0" w:color="auto"/>
            <w:bottom w:val="none" w:sz="0" w:space="0" w:color="auto"/>
            <w:right w:val="none" w:sz="0" w:space="0" w:color="auto"/>
          </w:divBdr>
        </w:div>
        <w:div w:id="59250777">
          <w:marLeft w:val="640"/>
          <w:marRight w:val="0"/>
          <w:marTop w:val="0"/>
          <w:marBottom w:val="0"/>
          <w:divBdr>
            <w:top w:val="none" w:sz="0" w:space="0" w:color="auto"/>
            <w:left w:val="none" w:sz="0" w:space="0" w:color="auto"/>
            <w:bottom w:val="none" w:sz="0" w:space="0" w:color="auto"/>
            <w:right w:val="none" w:sz="0" w:space="0" w:color="auto"/>
          </w:divBdr>
        </w:div>
        <w:div w:id="330718353">
          <w:marLeft w:val="640"/>
          <w:marRight w:val="0"/>
          <w:marTop w:val="0"/>
          <w:marBottom w:val="0"/>
          <w:divBdr>
            <w:top w:val="none" w:sz="0" w:space="0" w:color="auto"/>
            <w:left w:val="none" w:sz="0" w:space="0" w:color="auto"/>
            <w:bottom w:val="none" w:sz="0" w:space="0" w:color="auto"/>
            <w:right w:val="none" w:sz="0" w:space="0" w:color="auto"/>
          </w:divBdr>
        </w:div>
        <w:div w:id="1039354702">
          <w:marLeft w:val="640"/>
          <w:marRight w:val="0"/>
          <w:marTop w:val="0"/>
          <w:marBottom w:val="0"/>
          <w:divBdr>
            <w:top w:val="none" w:sz="0" w:space="0" w:color="auto"/>
            <w:left w:val="none" w:sz="0" w:space="0" w:color="auto"/>
            <w:bottom w:val="none" w:sz="0" w:space="0" w:color="auto"/>
            <w:right w:val="none" w:sz="0" w:space="0" w:color="auto"/>
          </w:divBdr>
        </w:div>
        <w:div w:id="49350433">
          <w:marLeft w:val="640"/>
          <w:marRight w:val="0"/>
          <w:marTop w:val="0"/>
          <w:marBottom w:val="0"/>
          <w:divBdr>
            <w:top w:val="none" w:sz="0" w:space="0" w:color="auto"/>
            <w:left w:val="none" w:sz="0" w:space="0" w:color="auto"/>
            <w:bottom w:val="none" w:sz="0" w:space="0" w:color="auto"/>
            <w:right w:val="none" w:sz="0" w:space="0" w:color="auto"/>
          </w:divBdr>
        </w:div>
        <w:div w:id="1998611247">
          <w:marLeft w:val="640"/>
          <w:marRight w:val="0"/>
          <w:marTop w:val="0"/>
          <w:marBottom w:val="0"/>
          <w:divBdr>
            <w:top w:val="none" w:sz="0" w:space="0" w:color="auto"/>
            <w:left w:val="none" w:sz="0" w:space="0" w:color="auto"/>
            <w:bottom w:val="none" w:sz="0" w:space="0" w:color="auto"/>
            <w:right w:val="none" w:sz="0" w:space="0" w:color="auto"/>
          </w:divBdr>
        </w:div>
        <w:div w:id="735664569">
          <w:marLeft w:val="640"/>
          <w:marRight w:val="0"/>
          <w:marTop w:val="0"/>
          <w:marBottom w:val="0"/>
          <w:divBdr>
            <w:top w:val="none" w:sz="0" w:space="0" w:color="auto"/>
            <w:left w:val="none" w:sz="0" w:space="0" w:color="auto"/>
            <w:bottom w:val="none" w:sz="0" w:space="0" w:color="auto"/>
            <w:right w:val="none" w:sz="0" w:space="0" w:color="auto"/>
          </w:divBdr>
        </w:div>
        <w:div w:id="758403956">
          <w:marLeft w:val="640"/>
          <w:marRight w:val="0"/>
          <w:marTop w:val="0"/>
          <w:marBottom w:val="0"/>
          <w:divBdr>
            <w:top w:val="none" w:sz="0" w:space="0" w:color="auto"/>
            <w:left w:val="none" w:sz="0" w:space="0" w:color="auto"/>
            <w:bottom w:val="none" w:sz="0" w:space="0" w:color="auto"/>
            <w:right w:val="none" w:sz="0" w:space="0" w:color="auto"/>
          </w:divBdr>
        </w:div>
        <w:div w:id="5835968">
          <w:marLeft w:val="640"/>
          <w:marRight w:val="0"/>
          <w:marTop w:val="0"/>
          <w:marBottom w:val="0"/>
          <w:divBdr>
            <w:top w:val="none" w:sz="0" w:space="0" w:color="auto"/>
            <w:left w:val="none" w:sz="0" w:space="0" w:color="auto"/>
            <w:bottom w:val="none" w:sz="0" w:space="0" w:color="auto"/>
            <w:right w:val="none" w:sz="0" w:space="0" w:color="auto"/>
          </w:divBdr>
        </w:div>
        <w:div w:id="989940229">
          <w:marLeft w:val="640"/>
          <w:marRight w:val="0"/>
          <w:marTop w:val="0"/>
          <w:marBottom w:val="0"/>
          <w:divBdr>
            <w:top w:val="none" w:sz="0" w:space="0" w:color="auto"/>
            <w:left w:val="none" w:sz="0" w:space="0" w:color="auto"/>
            <w:bottom w:val="none" w:sz="0" w:space="0" w:color="auto"/>
            <w:right w:val="none" w:sz="0" w:space="0" w:color="auto"/>
          </w:divBdr>
        </w:div>
        <w:div w:id="732889283">
          <w:marLeft w:val="640"/>
          <w:marRight w:val="0"/>
          <w:marTop w:val="0"/>
          <w:marBottom w:val="0"/>
          <w:divBdr>
            <w:top w:val="none" w:sz="0" w:space="0" w:color="auto"/>
            <w:left w:val="none" w:sz="0" w:space="0" w:color="auto"/>
            <w:bottom w:val="none" w:sz="0" w:space="0" w:color="auto"/>
            <w:right w:val="none" w:sz="0" w:space="0" w:color="auto"/>
          </w:divBdr>
        </w:div>
        <w:div w:id="2094664165">
          <w:marLeft w:val="640"/>
          <w:marRight w:val="0"/>
          <w:marTop w:val="0"/>
          <w:marBottom w:val="0"/>
          <w:divBdr>
            <w:top w:val="none" w:sz="0" w:space="0" w:color="auto"/>
            <w:left w:val="none" w:sz="0" w:space="0" w:color="auto"/>
            <w:bottom w:val="none" w:sz="0" w:space="0" w:color="auto"/>
            <w:right w:val="none" w:sz="0" w:space="0" w:color="auto"/>
          </w:divBdr>
        </w:div>
        <w:div w:id="1208839124">
          <w:marLeft w:val="640"/>
          <w:marRight w:val="0"/>
          <w:marTop w:val="0"/>
          <w:marBottom w:val="0"/>
          <w:divBdr>
            <w:top w:val="none" w:sz="0" w:space="0" w:color="auto"/>
            <w:left w:val="none" w:sz="0" w:space="0" w:color="auto"/>
            <w:bottom w:val="none" w:sz="0" w:space="0" w:color="auto"/>
            <w:right w:val="none" w:sz="0" w:space="0" w:color="auto"/>
          </w:divBdr>
        </w:div>
        <w:div w:id="267855288">
          <w:marLeft w:val="640"/>
          <w:marRight w:val="0"/>
          <w:marTop w:val="0"/>
          <w:marBottom w:val="0"/>
          <w:divBdr>
            <w:top w:val="none" w:sz="0" w:space="0" w:color="auto"/>
            <w:left w:val="none" w:sz="0" w:space="0" w:color="auto"/>
            <w:bottom w:val="none" w:sz="0" w:space="0" w:color="auto"/>
            <w:right w:val="none" w:sz="0" w:space="0" w:color="auto"/>
          </w:divBdr>
        </w:div>
        <w:div w:id="1693991487">
          <w:marLeft w:val="640"/>
          <w:marRight w:val="0"/>
          <w:marTop w:val="0"/>
          <w:marBottom w:val="0"/>
          <w:divBdr>
            <w:top w:val="none" w:sz="0" w:space="0" w:color="auto"/>
            <w:left w:val="none" w:sz="0" w:space="0" w:color="auto"/>
            <w:bottom w:val="none" w:sz="0" w:space="0" w:color="auto"/>
            <w:right w:val="none" w:sz="0" w:space="0" w:color="auto"/>
          </w:divBdr>
        </w:div>
        <w:div w:id="1719090268">
          <w:marLeft w:val="640"/>
          <w:marRight w:val="0"/>
          <w:marTop w:val="0"/>
          <w:marBottom w:val="0"/>
          <w:divBdr>
            <w:top w:val="none" w:sz="0" w:space="0" w:color="auto"/>
            <w:left w:val="none" w:sz="0" w:space="0" w:color="auto"/>
            <w:bottom w:val="none" w:sz="0" w:space="0" w:color="auto"/>
            <w:right w:val="none" w:sz="0" w:space="0" w:color="auto"/>
          </w:divBdr>
        </w:div>
        <w:div w:id="464203291">
          <w:marLeft w:val="640"/>
          <w:marRight w:val="0"/>
          <w:marTop w:val="0"/>
          <w:marBottom w:val="0"/>
          <w:divBdr>
            <w:top w:val="none" w:sz="0" w:space="0" w:color="auto"/>
            <w:left w:val="none" w:sz="0" w:space="0" w:color="auto"/>
            <w:bottom w:val="none" w:sz="0" w:space="0" w:color="auto"/>
            <w:right w:val="none" w:sz="0" w:space="0" w:color="auto"/>
          </w:divBdr>
        </w:div>
        <w:div w:id="507603886">
          <w:marLeft w:val="640"/>
          <w:marRight w:val="0"/>
          <w:marTop w:val="0"/>
          <w:marBottom w:val="0"/>
          <w:divBdr>
            <w:top w:val="none" w:sz="0" w:space="0" w:color="auto"/>
            <w:left w:val="none" w:sz="0" w:space="0" w:color="auto"/>
            <w:bottom w:val="none" w:sz="0" w:space="0" w:color="auto"/>
            <w:right w:val="none" w:sz="0" w:space="0" w:color="auto"/>
          </w:divBdr>
        </w:div>
        <w:div w:id="1317877490">
          <w:marLeft w:val="640"/>
          <w:marRight w:val="0"/>
          <w:marTop w:val="0"/>
          <w:marBottom w:val="0"/>
          <w:divBdr>
            <w:top w:val="none" w:sz="0" w:space="0" w:color="auto"/>
            <w:left w:val="none" w:sz="0" w:space="0" w:color="auto"/>
            <w:bottom w:val="none" w:sz="0" w:space="0" w:color="auto"/>
            <w:right w:val="none" w:sz="0" w:space="0" w:color="auto"/>
          </w:divBdr>
        </w:div>
        <w:div w:id="600996695">
          <w:marLeft w:val="640"/>
          <w:marRight w:val="0"/>
          <w:marTop w:val="0"/>
          <w:marBottom w:val="0"/>
          <w:divBdr>
            <w:top w:val="none" w:sz="0" w:space="0" w:color="auto"/>
            <w:left w:val="none" w:sz="0" w:space="0" w:color="auto"/>
            <w:bottom w:val="none" w:sz="0" w:space="0" w:color="auto"/>
            <w:right w:val="none" w:sz="0" w:space="0" w:color="auto"/>
          </w:divBdr>
        </w:div>
        <w:div w:id="249125987">
          <w:marLeft w:val="640"/>
          <w:marRight w:val="0"/>
          <w:marTop w:val="0"/>
          <w:marBottom w:val="0"/>
          <w:divBdr>
            <w:top w:val="none" w:sz="0" w:space="0" w:color="auto"/>
            <w:left w:val="none" w:sz="0" w:space="0" w:color="auto"/>
            <w:bottom w:val="none" w:sz="0" w:space="0" w:color="auto"/>
            <w:right w:val="none" w:sz="0" w:space="0" w:color="auto"/>
          </w:divBdr>
        </w:div>
        <w:div w:id="958412337">
          <w:marLeft w:val="640"/>
          <w:marRight w:val="0"/>
          <w:marTop w:val="0"/>
          <w:marBottom w:val="0"/>
          <w:divBdr>
            <w:top w:val="none" w:sz="0" w:space="0" w:color="auto"/>
            <w:left w:val="none" w:sz="0" w:space="0" w:color="auto"/>
            <w:bottom w:val="none" w:sz="0" w:space="0" w:color="auto"/>
            <w:right w:val="none" w:sz="0" w:space="0" w:color="auto"/>
          </w:divBdr>
        </w:div>
        <w:div w:id="469178299">
          <w:marLeft w:val="640"/>
          <w:marRight w:val="0"/>
          <w:marTop w:val="0"/>
          <w:marBottom w:val="0"/>
          <w:divBdr>
            <w:top w:val="none" w:sz="0" w:space="0" w:color="auto"/>
            <w:left w:val="none" w:sz="0" w:space="0" w:color="auto"/>
            <w:bottom w:val="none" w:sz="0" w:space="0" w:color="auto"/>
            <w:right w:val="none" w:sz="0" w:space="0" w:color="auto"/>
          </w:divBdr>
        </w:div>
        <w:div w:id="1315185866">
          <w:marLeft w:val="640"/>
          <w:marRight w:val="0"/>
          <w:marTop w:val="0"/>
          <w:marBottom w:val="0"/>
          <w:divBdr>
            <w:top w:val="none" w:sz="0" w:space="0" w:color="auto"/>
            <w:left w:val="none" w:sz="0" w:space="0" w:color="auto"/>
            <w:bottom w:val="none" w:sz="0" w:space="0" w:color="auto"/>
            <w:right w:val="none" w:sz="0" w:space="0" w:color="auto"/>
          </w:divBdr>
        </w:div>
        <w:div w:id="1361124620">
          <w:marLeft w:val="640"/>
          <w:marRight w:val="0"/>
          <w:marTop w:val="0"/>
          <w:marBottom w:val="0"/>
          <w:divBdr>
            <w:top w:val="none" w:sz="0" w:space="0" w:color="auto"/>
            <w:left w:val="none" w:sz="0" w:space="0" w:color="auto"/>
            <w:bottom w:val="none" w:sz="0" w:space="0" w:color="auto"/>
            <w:right w:val="none" w:sz="0" w:space="0" w:color="auto"/>
          </w:divBdr>
        </w:div>
        <w:div w:id="1028020577">
          <w:marLeft w:val="640"/>
          <w:marRight w:val="0"/>
          <w:marTop w:val="0"/>
          <w:marBottom w:val="0"/>
          <w:divBdr>
            <w:top w:val="none" w:sz="0" w:space="0" w:color="auto"/>
            <w:left w:val="none" w:sz="0" w:space="0" w:color="auto"/>
            <w:bottom w:val="none" w:sz="0" w:space="0" w:color="auto"/>
            <w:right w:val="none" w:sz="0" w:space="0" w:color="auto"/>
          </w:divBdr>
        </w:div>
        <w:div w:id="1402019792">
          <w:marLeft w:val="640"/>
          <w:marRight w:val="0"/>
          <w:marTop w:val="0"/>
          <w:marBottom w:val="0"/>
          <w:divBdr>
            <w:top w:val="none" w:sz="0" w:space="0" w:color="auto"/>
            <w:left w:val="none" w:sz="0" w:space="0" w:color="auto"/>
            <w:bottom w:val="none" w:sz="0" w:space="0" w:color="auto"/>
            <w:right w:val="none" w:sz="0" w:space="0" w:color="auto"/>
          </w:divBdr>
        </w:div>
        <w:div w:id="1091968428">
          <w:marLeft w:val="640"/>
          <w:marRight w:val="0"/>
          <w:marTop w:val="0"/>
          <w:marBottom w:val="0"/>
          <w:divBdr>
            <w:top w:val="none" w:sz="0" w:space="0" w:color="auto"/>
            <w:left w:val="none" w:sz="0" w:space="0" w:color="auto"/>
            <w:bottom w:val="none" w:sz="0" w:space="0" w:color="auto"/>
            <w:right w:val="none" w:sz="0" w:space="0" w:color="auto"/>
          </w:divBdr>
        </w:div>
        <w:div w:id="45490418">
          <w:marLeft w:val="640"/>
          <w:marRight w:val="0"/>
          <w:marTop w:val="0"/>
          <w:marBottom w:val="0"/>
          <w:divBdr>
            <w:top w:val="none" w:sz="0" w:space="0" w:color="auto"/>
            <w:left w:val="none" w:sz="0" w:space="0" w:color="auto"/>
            <w:bottom w:val="none" w:sz="0" w:space="0" w:color="auto"/>
            <w:right w:val="none" w:sz="0" w:space="0" w:color="auto"/>
          </w:divBdr>
        </w:div>
        <w:div w:id="551575952">
          <w:marLeft w:val="640"/>
          <w:marRight w:val="0"/>
          <w:marTop w:val="0"/>
          <w:marBottom w:val="0"/>
          <w:divBdr>
            <w:top w:val="none" w:sz="0" w:space="0" w:color="auto"/>
            <w:left w:val="none" w:sz="0" w:space="0" w:color="auto"/>
            <w:bottom w:val="none" w:sz="0" w:space="0" w:color="auto"/>
            <w:right w:val="none" w:sz="0" w:space="0" w:color="auto"/>
          </w:divBdr>
        </w:div>
        <w:div w:id="393622499">
          <w:marLeft w:val="640"/>
          <w:marRight w:val="0"/>
          <w:marTop w:val="0"/>
          <w:marBottom w:val="0"/>
          <w:divBdr>
            <w:top w:val="none" w:sz="0" w:space="0" w:color="auto"/>
            <w:left w:val="none" w:sz="0" w:space="0" w:color="auto"/>
            <w:bottom w:val="none" w:sz="0" w:space="0" w:color="auto"/>
            <w:right w:val="none" w:sz="0" w:space="0" w:color="auto"/>
          </w:divBdr>
        </w:div>
        <w:div w:id="355421674">
          <w:marLeft w:val="640"/>
          <w:marRight w:val="0"/>
          <w:marTop w:val="0"/>
          <w:marBottom w:val="0"/>
          <w:divBdr>
            <w:top w:val="none" w:sz="0" w:space="0" w:color="auto"/>
            <w:left w:val="none" w:sz="0" w:space="0" w:color="auto"/>
            <w:bottom w:val="none" w:sz="0" w:space="0" w:color="auto"/>
            <w:right w:val="none" w:sz="0" w:space="0" w:color="auto"/>
          </w:divBdr>
        </w:div>
        <w:div w:id="2138597434">
          <w:marLeft w:val="640"/>
          <w:marRight w:val="0"/>
          <w:marTop w:val="0"/>
          <w:marBottom w:val="0"/>
          <w:divBdr>
            <w:top w:val="none" w:sz="0" w:space="0" w:color="auto"/>
            <w:left w:val="none" w:sz="0" w:space="0" w:color="auto"/>
            <w:bottom w:val="none" w:sz="0" w:space="0" w:color="auto"/>
            <w:right w:val="none" w:sz="0" w:space="0" w:color="auto"/>
          </w:divBdr>
        </w:div>
        <w:div w:id="688260670">
          <w:marLeft w:val="640"/>
          <w:marRight w:val="0"/>
          <w:marTop w:val="0"/>
          <w:marBottom w:val="0"/>
          <w:divBdr>
            <w:top w:val="none" w:sz="0" w:space="0" w:color="auto"/>
            <w:left w:val="none" w:sz="0" w:space="0" w:color="auto"/>
            <w:bottom w:val="none" w:sz="0" w:space="0" w:color="auto"/>
            <w:right w:val="none" w:sz="0" w:space="0" w:color="auto"/>
          </w:divBdr>
        </w:div>
        <w:div w:id="653754008">
          <w:marLeft w:val="640"/>
          <w:marRight w:val="0"/>
          <w:marTop w:val="0"/>
          <w:marBottom w:val="0"/>
          <w:divBdr>
            <w:top w:val="none" w:sz="0" w:space="0" w:color="auto"/>
            <w:left w:val="none" w:sz="0" w:space="0" w:color="auto"/>
            <w:bottom w:val="none" w:sz="0" w:space="0" w:color="auto"/>
            <w:right w:val="none" w:sz="0" w:space="0" w:color="auto"/>
          </w:divBdr>
        </w:div>
        <w:div w:id="1364284401">
          <w:marLeft w:val="640"/>
          <w:marRight w:val="0"/>
          <w:marTop w:val="0"/>
          <w:marBottom w:val="0"/>
          <w:divBdr>
            <w:top w:val="none" w:sz="0" w:space="0" w:color="auto"/>
            <w:left w:val="none" w:sz="0" w:space="0" w:color="auto"/>
            <w:bottom w:val="none" w:sz="0" w:space="0" w:color="auto"/>
            <w:right w:val="none" w:sz="0" w:space="0" w:color="auto"/>
          </w:divBdr>
        </w:div>
        <w:div w:id="941034568">
          <w:marLeft w:val="640"/>
          <w:marRight w:val="0"/>
          <w:marTop w:val="0"/>
          <w:marBottom w:val="0"/>
          <w:divBdr>
            <w:top w:val="none" w:sz="0" w:space="0" w:color="auto"/>
            <w:left w:val="none" w:sz="0" w:space="0" w:color="auto"/>
            <w:bottom w:val="none" w:sz="0" w:space="0" w:color="auto"/>
            <w:right w:val="none" w:sz="0" w:space="0" w:color="auto"/>
          </w:divBdr>
        </w:div>
        <w:div w:id="408189551">
          <w:marLeft w:val="640"/>
          <w:marRight w:val="0"/>
          <w:marTop w:val="0"/>
          <w:marBottom w:val="0"/>
          <w:divBdr>
            <w:top w:val="none" w:sz="0" w:space="0" w:color="auto"/>
            <w:left w:val="none" w:sz="0" w:space="0" w:color="auto"/>
            <w:bottom w:val="none" w:sz="0" w:space="0" w:color="auto"/>
            <w:right w:val="none" w:sz="0" w:space="0" w:color="auto"/>
          </w:divBdr>
        </w:div>
        <w:div w:id="364059737">
          <w:marLeft w:val="640"/>
          <w:marRight w:val="0"/>
          <w:marTop w:val="0"/>
          <w:marBottom w:val="0"/>
          <w:divBdr>
            <w:top w:val="none" w:sz="0" w:space="0" w:color="auto"/>
            <w:left w:val="none" w:sz="0" w:space="0" w:color="auto"/>
            <w:bottom w:val="none" w:sz="0" w:space="0" w:color="auto"/>
            <w:right w:val="none" w:sz="0" w:space="0" w:color="auto"/>
          </w:divBdr>
        </w:div>
        <w:div w:id="1002271100">
          <w:marLeft w:val="640"/>
          <w:marRight w:val="0"/>
          <w:marTop w:val="0"/>
          <w:marBottom w:val="0"/>
          <w:divBdr>
            <w:top w:val="none" w:sz="0" w:space="0" w:color="auto"/>
            <w:left w:val="none" w:sz="0" w:space="0" w:color="auto"/>
            <w:bottom w:val="none" w:sz="0" w:space="0" w:color="auto"/>
            <w:right w:val="none" w:sz="0" w:space="0" w:color="auto"/>
          </w:divBdr>
        </w:div>
        <w:div w:id="1158181944">
          <w:marLeft w:val="640"/>
          <w:marRight w:val="0"/>
          <w:marTop w:val="0"/>
          <w:marBottom w:val="0"/>
          <w:divBdr>
            <w:top w:val="none" w:sz="0" w:space="0" w:color="auto"/>
            <w:left w:val="none" w:sz="0" w:space="0" w:color="auto"/>
            <w:bottom w:val="none" w:sz="0" w:space="0" w:color="auto"/>
            <w:right w:val="none" w:sz="0" w:space="0" w:color="auto"/>
          </w:divBdr>
        </w:div>
        <w:div w:id="1296369486">
          <w:marLeft w:val="640"/>
          <w:marRight w:val="0"/>
          <w:marTop w:val="0"/>
          <w:marBottom w:val="0"/>
          <w:divBdr>
            <w:top w:val="none" w:sz="0" w:space="0" w:color="auto"/>
            <w:left w:val="none" w:sz="0" w:space="0" w:color="auto"/>
            <w:bottom w:val="none" w:sz="0" w:space="0" w:color="auto"/>
            <w:right w:val="none" w:sz="0" w:space="0" w:color="auto"/>
          </w:divBdr>
        </w:div>
        <w:div w:id="594169569">
          <w:marLeft w:val="640"/>
          <w:marRight w:val="0"/>
          <w:marTop w:val="0"/>
          <w:marBottom w:val="0"/>
          <w:divBdr>
            <w:top w:val="none" w:sz="0" w:space="0" w:color="auto"/>
            <w:left w:val="none" w:sz="0" w:space="0" w:color="auto"/>
            <w:bottom w:val="none" w:sz="0" w:space="0" w:color="auto"/>
            <w:right w:val="none" w:sz="0" w:space="0" w:color="auto"/>
          </w:divBdr>
        </w:div>
        <w:div w:id="1843856841">
          <w:marLeft w:val="640"/>
          <w:marRight w:val="0"/>
          <w:marTop w:val="0"/>
          <w:marBottom w:val="0"/>
          <w:divBdr>
            <w:top w:val="none" w:sz="0" w:space="0" w:color="auto"/>
            <w:left w:val="none" w:sz="0" w:space="0" w:color="auto"/>
            <w:bottom w:val="none" w:sz="0" w:space="0" w:color="auto"/>
            <w:right w:val="none" w:sz="0" w:space="0" w:color="auto"/>
          </w:divBdr>
        </w:div>
        <w:div w:id="1350641203">
          <w:marLeft w:val="640"/>
          <w:marRight w:val="0"/>
          <w:marTop w:val="0"/>
          <w:marBottom w:val="0"/>
          <w:divBdr>
            <w:top w:val="none" w:sz="0" w:space="0" w:color="auto"/>
            <w:left w:val="none" w:sz="0" w:space="0" w:color="auto"/>
            <w:bottom w:val="none" w:sz="0" w:space="0" w:color="auto"/>
            <w:right w:val="none" w:sz="0" w:space="0" w:color="auto"/>
          </w:divBdr>
        </w:div>
        <w:div w:id="180508490">
          <w:marLeft w:val="640"/>
          <w:marRight w:val="0"/>
          <w:marTop w:val="0"/>
          <w:marBottom w:val="0"/>
          <w:divBdr>
            <w:top w:val="none" w:sz="0" w:space="0" w:color="auto"/>
            <w:left w:val="none" w:sz="0" w:space="0" w:color="auto"/>
            <w:bottom w:val="none" w:sz="0" w:space="0" w:color="auto"/>
            <w:right w:val="none" w:sz="0" w:space="0" w:color="auto"/>
          </w:divBdr>
        </w:div>
        <w:div w:id="1564372224">
          <w:marLeft w:val="640"/>
          <w:marRight w:val="0"/>
          <w:marTop w:val="0"/>
          <w:marBottom w:val="0"/>
          <w:divBdr>
            <w:top w:val="none" w:sz="0" w:space="0" w:color="auto"/>
            <w:left w:val="none" w:sz="0" w:space="0" w:color="auto"/>
            <w:bottom w:val="none" w:sz="0" w:space="0" w:color="auto"/>
            <w:right w:val="none" w:sz="0" w:space="0" w:color="auto"/>
          </w:divBdr>
        </w:div>
        <w:div w:id="698315346">
          <w:marLeft w:val="640"/>
          <w:marRight w:val="0"/>
          <w:marTop w:val="0"/>
          <w:marBottom w:val="0"/>
          <w:divBdr>
            <w:top w:val="none" w:sz="0" w:space="0" w:color="auto"/>
            <w:left w:val="none" w:sz="0" w:space="0" w:color="auto"/>
            <w:bottom w:val="none" w:sz="0" w:space="0" w:color="auto"/>
            <w:right w:val="none" w:sz="0" w:space="0" w:color="auto"/>
          </w:divBdr>
        </w:div>
        <w:div w:id="1276791399">
          <w:marLeft w:val="640"/>
          <w:marRight w:val="0"/>
          <w:marTop w:val="0"/>
          <w:marBottom w:val="0"/>
          <w:divBdr>
            <w:top w:val="none" w:sz="0" w:space="0" w:color="auto"/>
            <w:left w:val="none" w:sz="0" w:space="0" w:color="auto"/>
            <w:bottom w:val="none" w:sz="0" w:space="0" w:color="auto"/>
            <w:right w:val="none" w:sz="0" w:space="0" w:color="auto"/>
          </w:divBdr>
        </w:div>
        <w:div w:id="331765278">
          <w:marLeft w:val="640"/>
          <w:marRight w:val="0"/>
          <w:marTop w:val="0"/>
          <w:marBottom w:val="0"/>
          <w:divBdr>
            <w:top w:val="none" w:sz="0" w:space="0" w:color="auto"/>
            <w:left w:val="none" w:sz="0" w:space="0" w:color="auto"/>
            <w:bottom w:val="none" w:sz="0" w:space="0" w:color="auto"/>
            <w:right w:val="none" w:sz="0" w:space="0" w:color="auto"/>
          </w:divBdr>
        </w:div>
        <w:div w:id="1556309909">
          <w:marLeft w:val="640"/>
          <w:marRight w:val="0"/>
          <w:marTop w:val="0"/>
          <w:marBottom w:val="0"/>
          <w:divBdr>
            <w:top w:val="none" w:sz="0" w:space="0" w:color="auto"/>
            <w:left w:val="none" w:sz="0" w:space="0" w:color="auto"/>
            <w:bottom w:val="none" w:sz="0" w:space="0" w:color="auto"/>
            <w:right w:val="none" w:sz="0" w:space="0" w:color="auto"/>
          </w:divBdr>
        </w:div>
        <w:div w:id="2060545021">
          <w:marLeft w:val="640"/>
          <w:marRight w:val="0"/>
          <w:marTop w:val="0"/>
          <w:marBottom w:val="0"/>
          <w:divBdr>
            <w:top w:val="none" w:sz="0" w:space="0" w:color="auto"/>
            <w:left w:val="none" w:sz="0" w:space="0" w:color="auto"/>
            <w:bottom w:val="none" w:sz="0" w:space="0" w:color="auto"/>
            <w:right w:val="none" w:sz="0" w:space="0" w:color="auto"/>
          </w:divBdr>
        </w:div>
        <w:div w:id="1914972021">
          <w:marLeft w:val="640"/>
          <w:marRight w:val="0"/>
          <w:marTop w:val="0"/>
          <w:marBottom w:val="0"/>
          <w:divBdr>
            <w:top w:val="none" w:sz="0" w:space="0" w:color="auto"/>
            <w:left w:val="none" w:sz="0" w:space="0" w:color="auto"/>
            <w:bottom w:val="none" w:sz="0" w:space="0" w:color="auto"/>
            <w:right w:val="none" w:sz="0" w:space="0" w:color="auto"/>
          </w:divBdr>
        </w:div>
        <w:div w:id="1980304361">
          <w:marLeft w:val="640"/>
          <w:marRight w:val="0"/>
          <w:marTop w:val="0"/>
          <w:marBottom w:val="0"/>
          <w:divBdr>
            <w:top w:val="none" w:sz="0" w:space="0" w:color="auto"/>
            <w:left w:val="none" w:sz="0" w:space="0" w:color="auto"/>
            <w:bottom w:val="none" w:sz="0" w:space="0" w:color="auto"/>
            <w:right w:val="none" w:sz="0" w:space="0" w:color="auto"/>
          </w:divBdr>
        </w:div>
        <w:div w:id="38633124">
          <w:marLeft w:val="640"/>
          <w:marRight w:val="0"/>
          <w:marTop w:val="0"/>
          <w:marBottom w:val="0"/>
          <w:divBdr>
            <w:top w:val="none" w:sz="0" w:space="0" w:color="auto"/>
            <w:left w:val="none" w:sz="0" w:space="0" w:color="auto"/>
            <w:bottom w:val="none" w:sz="0" w:space="0" w:color="auto"/>
            <w:right w:val="none" w:sz="0" w:space="0" w:color="auto"/>
          </w:divBdr>
        </w:div>
      </w:divsChild>
    </w:div>
    <w:div w:id="811825557">
      <w:bodyDiv w:val="1"/>
      <w:marLeft w:val="0"/>
      <w:marRight w:val="0"/>
      <w:marTop w:val="0"/>
      <w:marBottom w:val="0"/>
      <w:divBdr>
        <w:top w:val="none" w:sz="0" w:space="0" w:color="auto"/>
        <w:left w:val="none" w:sz="0" w:space="0" w:color="auto"/>
        <w:bottom w:val="none" w:sz="0" w:space="0" w:color="auto"/>
        <w:right w:val="none" w:sz="0" w:space="0" w:color="auto"/>
      </w:divBdr>
    </w:div>
    <w:div w:id="814184075">
      <w:bodyDiv w:val="1"/>
      <w:marLeft w:val="0"/>
      <w:marRight w:val="0"/>
      <w:marTop w:val="0"/>
      <w:marBottom w:val="0"/>
      <w:divBdr>
        <w:top w:val="none" w:sz="0" w:space="0" w:color="auto"/>
        <w:left w:val="none" w:sz="0" w:space="0" w:color="auto"/>
        <w:bottom w:val="none" w:sz="0" w:space="0" w:color="auto"/>
        <w:right w:val="none" w:sz="0" w:space="0" w:color="auto"/>
      </w:divBdr>
    </w:div>
    <w:div w:id="816072890">
      <w:bodyDiv w:val="1"/>
      <w:marLeft w:val="0"/>
      <w:marRight w:val="0"/>
      <w:marTop w:val="0"/>
      <w:marBottom w:val="0"/>
      <w:divBdr>
        <w:top w:val="none" w:sz="0" w:space="0" w:color="auto"/>
        <w:left w:val="none" w:sz="0" w:space="0" w:color="auto"/>
        <w:bottom w:val="none" w:sz="0" w:space="0" w:color="auto"/>
        <w:right w:val="none" w:sz="0" w:space="0" w:color="auto"/>
      </w:divBdr>
      <w:divsChild>
        <w:div w:id="91752159">
          <w:marLeft w:val="480"/>
          <w:marRight w:val="0"/>
          <w:marTop w:val="0"/>
          <w:marBottom w:val="0"/>
          <w:divBdr>
            <w:top w:val="none" w:sz="0" w:space="0" w:color="auto"/>
            <w:left w:val="none" w:sz="0" w:space="0" w:color="auto"/>
            <w:bottom w:val="none" w:sz="0" w:space="0" w:color="auto"/>
            <w:right w:val="none" w:sz="0" w:space="0" w:color="auto"/>
          </w:divBdr>
        </w:div>
        <w:div w:id="1753233957">
          <w:marLeft w:val="480"/>
          <w:marRight w:val="0"/>
          <w:marTop w:val="0"/>
          <w:marBottom w:val="0"/>
          <w:divBdr>
            <w:top w:val="none" w:sz="0" w:space="0" w:color="auto"/>
            <w:left w:val="none" w:sz="0" w:space="0" w:color="auto"/>
            <w:bottom w:val="none" w:sz="0" w:space="0" w:color="auto"/>
            <w:right w:val="none" w:sz="0" w:space="0" w:color="auto"/>
          </w:divBdr>
        </w:div>
        <w:div w:id="2050915321">
          <w:marLeft w:val="480"/>
          <w:marRight w:val="0"/>
          <w:marTop w:val="0"/>
          <w:marBottom w:val="0"/>
          <w:divBdr>
            <w:top w:val="none" w:sz="0" w:space="0" w:color="auto"/>
            <w:left w:val="none" w:sz="0" w:space="0" w:color="auto"/>
            <w:bottom w:val="none" w:sz="0" w:space="0" w:color="auto"/>
            <w:right w:val="none" w:sz="0" w:space="0" w:color="auto"/>
          </w:divBdr>
        </w:div>
        <w:div w:id="558520725">
          <w:marLeft w:val="480"/>
          <w:marRight w:val="0"/>
          <w:marTop w:val="0"/>
          <w:marBottom w:val="0"/>
          <w:divBdr>
            <w:top w:val="none" w:sz="0" w:space="0" w:color="auto"/>
            <w:left w:val="none" w:sz="0" w:space="0" w:color="auto"/>
            <w:bottom w:val="none" w:sz="0" w:space="0" w:color="auto"/>
            <w:right w:val="none" w:sz="0" w:space="0" w:color="auto"/>
          </w:divBdr>
        </w:div>
        <w:div w:id="953098785">
          <w:marLeft w:val="480"/>
          <w:marRight w:val="0"/>
          <w:marTop w:val="0"/>
          <w:marBottom w:val="0"/>
          <w:divBdr>
            <w:top w:val="none" w:sz="0" w:space="0" w:color="auto"/>
            <w:left w:val="none" w:sz="0" w:space="0" w:color="auto"/>
            <w:bottom w:val="none" w:sz="0" w:space="0" w:color="auto"/>
            <w:right w:val="none" w:sz="0" w:space="0" w:color="auto"/>
          </w:divBdr>
        </w:div>
        <w:div w:id="2024940373">
          <w:marLeft w:val="480"/>
          <w:marRight w:val="0"/>
          <w:marTop w:val="0"/>
          <w:marBottom w:val="0"/>
          <w:divBdr>
            <w:top w:val="none" w:sz="0" w:space="0" w:color="auto"/>
            <w:left w:val="none" w:sz="0" w:space="0" w:color="auto"/>
            <w:bottom w:val="none" w:sz="0" w:space="0" w:color="auto"/>
            <w:right w:val="none" w:sz="0" w:space="0" w:color="auto"/>
          </w:divBdr>
        </w:div>
        <w:div w:id="1147476790">
          <w:marLeft w:val="480"/>
          <w:marRight w:val="0"/>
          <w:marTop w:val="0"/>
          <w:marBottom w:val="0"/>
          <w:divBdr>
            <w:top w:val="none" w:sz="0" w:space="0" w:color="auto"/>
            <w:left w:val="none" w:sz="0" w:space="0" w:color="auto"/>
            <w:bottom w:val="none" w:sz="0" w:space="0" w:color="auto"/>
            <w:right w:val="none" w:sz="0" w:space="0" w:color="auto"/>
          </w:divBdr>
        </w:div>
        <w:div w:id="1723212648">
          <w:marLeft w:val="480"/>
          <w:marRight w:val="0"/>
          <w:marTop w:val="0"/>
          <w:marBottom w:val="0"/>
          <w:divBdr>
            <w:top w:val="none" w:sz="0" w:space="0" w:color="auto"/>
            <w:left w:val="none" w:sz="0" w:space="0" w:color="auto"/>
            <w:bottom w:val="none" w:sz="0" w:space="0" w:color="auto"/>
            <w:right w:val="none" w:sz="0" w:space="0" w:color="auto"/>
          </w:divBdr>
        </w:div>
        <w:div w:id="1995716687">
          <w:marLeft w:val="480"/>
          <w:marRight w:val="0"/>
          <w:marTop w:val="0"/>
          <w:marBottom w:val="0"/>
          <w:divBdr>
            <w:top w:val="none" w:sz="0" w:space="0" w:color="auto"/>
            <w:left w:val="none" w:sz="0" w:space="0" w:color="auto"/>
            <w:bottom w:val="none" w:sz="0" w:space="0" w:color="auto"/>
            <w:right w:val="none" w:sz="0" w:space="0" w:color="auto"/>
          </w:divBdr>
        </w:div>
        <w:div w:id="341586149">
          <w:marLeft w:val="480"/>
          <w:marRight w:val="0"/>
          <w:marTop w:val="0"/>
          <w:marBottom w:val="0"/>
          <w:divBdr>
            <w:top w:val="none" w:sz="0" w:space="0" w:color="auto"/>
            <w:left w:val="none" w:sz="0" w:space="0" w:color="auto"/>
            <w:bottom w:val="none" w:sz="0" w:space="0" w:color="auto"/>
            <w:right w:val="none" w:sz="0" w:space="0" w:color="auto"/>
          </w:divBdr>
        </w:div>
        <w:div w:id="1468400629">
          <w:marLeft w:val="480"/>
          <w:marRight w:val="0"/>
          <w:marTop w:val="0"/>
          <w:marBottom w:val="0"/>
          <w:divBdr>
            <w:top w:val="none" w:sz="0" w:space="0" w:color="auto"/>
            <w:left w:val="none" w:sz="0" w:space="0" w:color="auto"/>
            <w:bottom w:val="none" w:sz="0" w:space="0" w:color="auto"/>
            <w:right w:val="none" w:sz="0" w:space="0" w:color="auto"/>
          </w:divBdr>
        </w:div>
        <w:div w:id="1195921106">
          <w:marLeft w:val="480"/>
          <w:marRight w:val="0"/>
          <w:marTop w:val="0"/>
          <w:marBottom w:val="0"/>
          <w:divBdr>
            <w:top w:val="none" w:sz="0" w:space="0" w:color="auto"/>
            <w:left w:val="none" w:sz="0" w:space="0" w:color="auto"/>
            <w:bottom w:val="none" w:sz="0" w:space="0" w:color="auto"/>
            <w:right w:val="none" w:sz="0" w:space="0" w:color="auto"/>
          </w:divBdr>
        </w:div>
        <w:div w:id="118227063">
          <w:marLeft w:val="480"/>
          <w:marRight w:val="0"/>
          <w:marTop w:val="0"/>
          <w:marBottom w:val="0"/>
          <w:divBdr>
            <w:top w:val="none" w:sz="0" w:space="0" w:color="auto"/>
            <w:left w:val="none" w:sz="0" w:space="0" w:color="auto"/>
            <w:bottom w:val="none" w:sz="0" w:space="0" w:color="auto"/>
            <w:right w:val="none" w:sz="0" w:space="0" w:color="auto"/>
          </w:divBdr>
        </w:div>
        <w:div w:id="1876648670">
          <w:marLeft w:val="480"/>
          <w:marRight w:val="0"/>
          <w:marTop w:val="0"/>
          <w:marBottom w:val="0"/>
          <w:divBdr>
            <w:top w:val="none" w:sz="0" w:space="0" w:color="auto"/>
            <w:left w:val="none" w:sz="0" w:space="0" w:color="auto"/>
            <w:bottom w:val="none" w:sz="0" w:space="0" w:color="auto"/>
            <w:right w:val="none" w:sz="0" w:space="0" w:color="auto"/>
          </w:divBdr>
        </w:div>
        <w:div w:id="1704939833">
          <w:marLeft w:val="480"/>
          <w:marRight w:val="0"/>
          <w:marTop w:val="0"/>
          <w:marBottom w:val="0"/>
          <w:divBdr>
            <w:top w:val="none" w:sz="0" w:space="0" w:color="auto"/>
            <w:left w:val="none" w:sz="0" w:space="0" w:color="auto"/>
            <w:bottom w:val="none" w:sz="0" w:space="0" w:color="auto"/>
            <w:right w:val="none" w:sz="0" w:space="0" w:color="auto"/>
          </w:divBdr>
        </w:div>
        <w:div w:id="1620449282">
          <w:marLeft w:val="480"/>
          <w:marRight w:val="0"/>
          <w:marTop w:val="0"/>
          <w:marBottom w:val="0"/>
          <w:divBdr>
            <w:top w:val="none" w:sz="0" w:space="0" w:color="auto"/>
            <w:left w:val="none" w:sz="0" w:space="0" w:color="auto"/>
            <w:bottom w:val="none" w:sz="0" w:space="0" w:color="auto"/>
            <w:right w:val="none" w:sz="0" w:space="0" w:color="auto"/>
          </w:divBdr>
        </w:div>
        <w:div w:id="225804034">
          <w:marLeft w:val="480"/>
          <w:marRight w:val="0"/>
          <w:marTop w:val="0"/>
          <w:marBottom w:val="0"/>
          <w:divBdr>
            <w:top w:val="none" w:sz="0" w:space="0" w:color="auto"/>
            <w:left w:val="none" w:sz="0" w:space="0" w:color="auto"/>
            <w:bottom w:val="none" w:sz="0" w:space="0" w:color="auto"/>
            <w:right w:val="none" w:sz="0" w:space="0" w:color="auto"/>
          </w:divBdr>
        </w:div>
        <w:div w:id="626199190">
          <w:marLeft w:val="480"/>
          <w:marRight w:val="0"/>
          <w:marTop w:val="0"/>
          <w:marBottom w:val="0"/>
          <w:divBdr>
            <w:top w:val="none" w:sz="0" w:space="0" w:color="auto"/>
            <w:left w:val="none" w:sz="0" w:space="0" w:color="auto"/>
            <w:bottom w:val="none" w:sz="0" w:space="0" w:color="auto"/>
            <w:right w:val="none" w:sz="0" w:space="0" w:color="auto"/>
          </w:divBdr>
        </w:div>
        <w:div w:id="2006787101">
          <w:marLeft w:val="480"/>
          <w:marRight w:val="0"/>
          <w:marTop w:val="0"/>
          <w:marBottom w:val="0"/>
          <w:divBdr>
            <w:top w:val="none" w:sz="0" w:space="0" w:color="auto"/>
            <w:left w:val="none" w:sz="0" w:space="0" w:color="auto"/>
            <w:bottom w:val="none" w:sz="0" w:space="0" w:color="auto"/>
            <w:right w:val="none" w:sz="0" w:space="0" w:color="auto"/>
          </w:divBdr>
        </w:div>
        <w:div w:id="65154704">
          <w:marLeft w:val="480"/>
          <w:marRight w:val="0"/>
          <w:marTop w:val="0"/>
          <w:marBottom w:val="0"/>
          <w:divBdr>
            <w:top w:val="none" w:sz="0" w:space="0" w:color="auto"/>
            <w:left w:val="none" w:sz="0" w:space="0" w:color="auto"/>
            <w:bottom w:val="none" w:sz="0" w:space="0" w:color="auto"/>
            <w:right w:val="none" w:sz="0" w:space="0" w:color="auto"/>
          </w:divBdr>
        </w:div>
        <w:div w:id="2137946236">
          <w:marLeft w:val="480"/>
          <w:marRight w:val="0"/>
          <w:marTop w:val="0"/>
          <w:marBottom w:val="0"/>
          <w:divBdr>
            <w:top w:val="none" w:sz="0" w:space="0" w:color="auto"/>
            <w:left w:val="none" w:sz="0" w:space="0" w:color="auto"/>
            <w:bottom w:val="none" w:sz="0" w:space="0" w:color="auto"/>
            <w:right w:val="none" w:sz="0" w:space="0" w:color="auto"/>
          </w:divBdr>
        </w:div>
        <w:div w:id="1878422792">
          <w:marLeft w:val="480"/>
          <w:marRight w:val="0"/>
          <w:marTop w:val="0"/>
          <w:marBottom w:val="0"/>
          <w:divBdr>
            <w:top w:val="none" w:sz="0" w:space="0" w:color="auto"/>
            <w:left w:val="none" w:sz="0" w:space="0" w:color="auto"/>
            <w:bottom w:val="none" w:sz="0" w:space="0" w:color="auto"/>
            <w:right w:val="none" w:sz="0" w:space="0" w:color="auto"/>
          </w:divBdr>
        </w:div>
        <w:div w:id="2129733437">
          <w:marLeft w:val="480"/>
          <w:marRight w:val="0"/>
          <w:marTop w:val="0"/>
          <w:marBottom w:val="0"/>
          <w:divBdr>
            <w:top w:val="none" w:sz="0" w:space="0" w:color="auto"/>
            <w:left w:val="none" w:sz="0" w:space="0" w:color="auto"/>
            <w:bottom w:val="none" w:sz="0" w:space="0" w:color="auto"/>
            <w:right w:val="none" w:sz="0" w:space="0" w:color="auto"/>
          </w:divBdr>
        </w:div>
        <w:div w:id="1082681398">
          <w:marLeft w:val="480"/>
          <w:marRight w:val="0"/>
          <w:marTop w:val="0"/>
          <w:marBottom w:val="0"/>
          <w:divBdr>
            <w:top w:val="none" w:sz="0" w:space="0" w:color="auto"/>
            <w:left w:val="none" w:sz="0" w:space="0" w:color="auto"/>
            <w:bottom w:val="none" w:sz="0" w:space="0" w:color="auto"/>
            <w:right w:val="none" w:sz="0" w:space="0" w:color="auto"/>
          </w:divBdr>
        </w:div>
        <w:div w:id="1491481349">
          <w:marLeft w:val="480"/>
          <w:marRight w:val="0"/>
          <w:marTop w:val="0"/>
          <w:marBottom w:val="0"/>
          <w:divBdr>
            <w:top w:val="none" w:sz="0" w:space="0" w:color="auto"/>
            <w:left w:val="none" w:sz="0" w:space="0" w:color="auto"/>
            <w:bottom w:val="none" w:sz="0" w:space="0" w:color="auto"/>
            <w:right w:val="none" w:sz="0" w:space="0" w:color="auto"/>
          </w:divBdr>
        </w:div>
        <w:div w:id="1438139744">
          <w:marLeft w:val="480"/>
          <w:marRight w:val="0"/>
          <w:marTop w:val="0"/>
          <w:marBottom w:val="0"/>
          <w:divBdr>
            <w:top w:val="none" w:sz="0" w:space="0" w:color="auto"/>
            <w:left w:val="none" w:sz="0" w:space="0" w:color="auto"/>
            <w:bottom w:val="none" w:sz="0" w:space="0" w:color="auto"/>
            <w:right w:val="none" w:sz="0" w:space="0" w:color="auto"/>
          </w:divBdr>
        </w:div>
        <w:div w:id="1631787386">
          <w:marLeft w:val="480"/>
          <w:marRight w:val="0"/>
          <w:marTop w:val="0"/>
          <w:marBottom w:val="0"/>
          <w:divBdr>
            <w:top w:val="none" w:sz="0" w:space="0" w:color="auto"/>
            <w:left w:val="none" w:sz="0" w:space="0" w:color="auto"/>
            <w:bottom w:val="none" w:sz="0" w:space="0" w:color="auto"/>
            <w:right w:val="none" w:sz="0" w:space="0" w:color="auto"/>
          </w:divBdr>
        </w:div>
        <w:div w:id="901134249">
          <w:marLeft w:val="480"/>
          <w:marRight w:val="0"/>
          <w:marTop w:val="0"/>
          <w:marBottom w:val="0"/>
          <w:divBdr>
            <w:top w:val="none" w:sz="0" w:space="0" w:color="auto"/>
            <w:left w:val="none" w:sz="0" w:space="0" w:color="auto"/>
            <w:bottom w:val="none" w:sz="0" w:space="0" w:color="auto"/>
            <w:right w:val="none" w:sz="0" w:space="0" w:color="auto"/>
          </w:divBdr>
        </w:div>
        <w:div w:id="1995448182">
          <w:marLeft w:val="480"/>
          <w:marRight w:val="0"/>
          <w:marTop w:val="0"/>
          <w:marBottom w:val="0"/>
          <w:divBdr>
            <w:top w:val="none" w:sz="0" w:space="0" w:color="auto"/>
            <w:left w:val="none" w:sz="0" w:space="0" w:color="auto"/>
            <w:bottom w:val="none" w:sz="0" w:space="0" w:color="auto"/>
            <w:right w:val="none" w:sz="0" w:space="0" w:color="auto"/>
          </w:divBdr>
        </w:div>
        <w:div w:id="321740936">
          <w:marLeft w:val="480"/>
          <w:marRight w:val="0"/>
          <w:marTop w:val="0"/>
          <w:marBottom w:val="0"/>
          <w:divBdr>
            <w:top w:val="none" w:sz="0" w:space="0" w:color="auto"/>
            <w:left w:val="none" w:sz="0" w:space="0" w:color="auto"/>
            <w:bottom w:val="none" w:sz="0" w:space="0" w:color="auto"/>
            <w:right w:val="none" w:sz="0" w:space="0" w:color="auto"/>
          </w:divBdr>
        </w:div>
        <w:div w:id="209538883">
          <w:marLeft w:val="480"/>
          <w:marRight w:val="0"/>
          <w:marTop w:val="0"/>
          <w:marBottom w:val="0"/>
          <w:divBdr>
            <w:top w:val="none" w:sz="0" w:space="0" w:color="auto"/>
            <w:left w:val="none" w:sz="0" w:space="0" w:color="auto"/>
            <w:bottom w:val="none" w:sz="0" w:space="0" w:color="auto"/>
            <w:right w:val="none" w:sz="0" w:space="0" w:color="auto"/>
          </w:divBdr>
        </w:div>
        <w:div w:id="894850734">
          <w:marLeft w:val="480"/>
          <w:marRight w:val="0"/>
          <w:marTop w:val="0"/>
          <w:marBottom w:val="0"/>
          <w:divBdr>
            <w:top w:val="none" w:sz="0" w:space="0" w:color="auto"/>
            <w:left w:val="none" w:sz="0" w:space="0" w:color="auto"/>
            <w:bottom w:val="none" w:sz="0" w:space="0" w:color="auto"/>
            <w:right w:val="none" w:sz="0" w:space="0" w:color="auto"/>
          </w:divBdr>
        </w:div>
        <w:div w:id="1363093699">
          <w:marLeft w:val="480"/>
          <w:marRight w:val="0"/>
          <w:marTop w:val="0"/>
          <w:marBottom w:val="0"/>
          <w:divBdr>
            <w:top w:val="none" w:sz="0" w:space="0" w:color="auto"/>
            <w:left w:val="none" w:sz="0" w:space="0" w:color="auto"/>
            <w:bottom w:val="none" w:sz="0" w:space="0" w:color="auto"/>
            <w:right w:val="none" w:sz="0" w:space="0" w:color="auto"/>
          </w:divBdr>
        </w:div>
        <w:div w:id="696463286">
          <w:marLeft w:val="480"/>
          <w:marRight w:val="0"/>
          <w:marTop w:val="0"/>
          <w:marBottom w:val="0"/>
          <w:divBdr>
            <w:top w:val="none" w:sz="0" w:space="0" w:color="auto"/>
            <w:left w:val="none" w:sz="0" w:space="0" w:color="auto"/>
            <w:bottom w:val="none" w:sz="0" w:space="0" w:color="auto"/>
            <w:right w:val="none" w:sz="0" w:space="0" w:color="auto"/>
          </w:divBdr>
        </w:div>
        <w:div w:id="478769163">
          <w:marLeft w:val="480"/>
          <w:marRight w:val="0"/>
          <w:marTop w:val="0"/>
          <w:marBottom w:val="0"/>
          <w:divBdr>
            <w:top w:val="none" w:sz="0" w:space="0" w:color="auto"/>
            <w:left w:val="none" w:sz="0" w:space="0" w:color="auto"/>
            <w:bottom w:val="none" w:sz="0" w:space="0" w:color="auto"/>
            <w:right w:val="none" w:sz="0" w:space="0" w:color="auto"/>
          </w:divBdr>
        </w:div>
        <w:div w:id="713888919">
          <w:marLeft w:val="480"/>
          <w:marRight w:val="0"/>
          <w:marTop w:val="0"/>
          <w:marBottom w:val="0"/>
          <w:divBdr>
            <w:top w:val="none" w:sz="0" w:space="0" w:color="auto"/>
            <w:left w:val="none" w:sz="0" w:space="0" w:color="auto"/>
            <w:bottom w:val="none" w:sz="0" w:space="0" w:color="auto"/>
            <w:right w:val="none" w:sz="0" w:space="0" w:color="auto"/>
          </w:divBdr>
        </w:div>
        <w:div w:id="2122265343">
          <w:marLeft w:val="480"/>
          <w:marRight w:val="0"/>
          <w:marTop w:val="0"/>
          <w:marBottom w:val="0"/>
          <w:divBdr>
            <w:top w:val="none" w:sz="0" w:space="0" w:color="auto"/>
            <w:left w:val="none" w:sz="0" w:space="0" w:color="auto"/>
            <w:bottom w:val="none" w:sz="0" w:space="0" w:color="auto"/>
            <w:right w:val="none" w:sz="0" w:space="0" w:color="auto"/>
          </w:divBdr>
        </w:div>
        <w:div w:id="933324453">
          <w:marLeft w:val="480"/>
          <w:marRight w:val="0"/>
          <w:marTop w:val="0"/>
          <w:marBottom w:val="0"/>
          <w:divBdr>
            <w:top w:val="none" w:sz="0" w:space="0" w:color="auto"/>
            <w:left w:val="none" w:sz="0" w:space="0" w:color="auto"/>
            <w:bottom w:val="none" w:sz="0" w:space="0" w:color="auto"/>
            <w:right w:val="none" w:sz="0" w:space="0" w:color="auto"/>
          </w:divBdr>
        </w:div>
        <w:div w:id="1770157451">
          <w:marLeft w:val="480"/>
          <w:marRight w:val="0"/>
          <w:marTop w:val="0"/>
          <w:marBottom w:val="0"/>
          <w:divBdr>
            <w:top w:val="none" w:sz="0" w:space="0" w:color="auto"/>
            <w:left w:val="none" w:sz="0" w:space="0" w:color="auto"/>
            <w:bottom w:val="none" w:sz="0" w:space="0" w:color="auto"/>
            <w:right w:val="none" w:sz="0" w:space="0" w:color="auto"/>
          </w:divBdr>
        </w:div>
        <w:div w:id="1767732089">
          <w:marLeft w:val="480"/>
          <w:marRight w:val="0"/>
          <w:marTop w:val="0"/>
          <w:marBottom w:val="0"/>
          <w:divBdr>
            <w:top w:val="none" w:sz="0" w:space="0" w:color="auto"/>
            <w:left w:val="none" w:sz="0" w:space="0" w:color="auto"/>
            <w:bottom w:val="none" w:sz="0" w:space="0" w:color="auto"/>
            <w:right w:val="none" w:sz="0" w:space="0" w:color="auto"/>
          </w:divBdr>
        </w:div>
        <w:div w:id="537360159">
          <w:marLeft w:val="480"/>
          <w:marRight w:val="0"/>
          <w:marTop w:val="0"/>
          <w:marBottom w:val="0"/>
          <w:divBdr>
            <w:top w:val="none" w:sz="0" w:space="0" w:color="auto"/>
            <w:left w:val="none" w:sz="0" w:space="0" w:color="auto"/>
            <w:bottom w:val="none" w:sz="0" w:space="0" w:color="auto"/>
            <w:right w:val="none" w:sz="0" w:space="0" w:color="auto"/>
          </w:divBdr>
        </w:div>
        <w:div w:id="1046104990">
          <w:marLeft w:val="480"/>
          <w:marRight w:val="0"/>
          <w:marTop w:val="0"/>
          <w:marBottom w:val="0"/>
          <w:divBdr>
            <w:top w:val="none" w:sz="0" w:space="0" w:color="auto"/>
            <w:left w:val="none" w:sz="0" w:space="0" w:color="auto"/>
            <w:bottom w:val="none" w:sz="0" w:space="0" w:color="auto"/>
            <w:right w:val="none" w:sz="0" w:space="0" w:color="auto"/>
          </w:divBdr>
        </w:div>
        <w:div w:id="647632352">
          <w:marLeft w:val="480"/>
          <w:marRight w:val="0"/>
          <w:marTop w:val="0"/>
          <w:marBottom w:val="0"/>
          <w:divBdr>
            <w:top w:val="none" w:sz="0" w:space="0" w:color="auto"/>
            <w:left w:val="none" w:sz="0" w:space="0" w:color="auto"/>
            <w:bottom w:val="none" w:sz="0" w:space="0" w:color="auto"/>
            <w:right w:val="none" w:sz="0" w:space="0" w:color="auto"/>
          </w:divBdr>
        </w:div>
        <w:div w:id="939919983">
          <w:marLeft w:val="480"/>
          <w:marRight w:val="0"/>
          <w:marTop w:val="0"/>
          <w:marBottom w:val="0"/>
          <w:divBdr>
            <w:top w:val="none" w:sz="0" w:space="0" w:color="auto"/>
            <w:left w:val="none" w:sz="0" w:space="0" w:color="auto"/>
            <w:bottom w:val="none" w:sz="0" w:space="0" w:color="auto"/>
            <w:right w:val="none" w:sz="0" w:space="0" w:color="auto"/>
          </w:divBdr>
        </w:div>
        <w:div w:id="1856069673">
          <w:marLeft w:val="480"/>
          <w:marRight w:val="0"/>
          <w:marTop w:val="0"/>
          <w:marBottom w:val="0"/>
          <w:divBdr>
            <w:top w:val="none" w:sz="0" w:space="0" w:color="auto"/>
            <w:left w:val="none" w:sz="0" w:space="0" w:color="auto"/>
            <w:bottom w:val="none" w:sz="0" w:space="0" w:color="auto"/>
            <w:right w:val="none" w:sz="0" w:space="0" w:color="auto"/>
          </w:divBdr>
        </w:div>
        <w:div w:id="1919056364">
          <w:marLeft w:val="480"/>
          <w:marRight w:val="0"/>
          <w:marTop w:val="0"/>
          <w:marBottom w:val="0"/>
          <w:divBdr>
            <w:top w:val="none" w:sz="0" w:space="0" w:color="auto"/>
            <w:left w:val="none" w:sz="0" w:space="0" w:color="auto"/>
            <w:bottom w:val="none" w:sz="0" w:space="0" w:color="auto"/>
            <w:right w:val="none" w:sz="0" w:space="0" w:color="auto"/>
          </w:divBdr>
        </w:div>
        <w:div w:id="1351031416">
          <w:marLeft w:val="480"/>
          <w:marRight w:val="0"/>
          <w:marTop w:val="0"/>
          <w:marBottom w:val="0"/>
          <w:divBdr>
            <w:top w:val="none" w:sz="0" w:space="0" w:color="auto"/>
            <w:left w:val="none" w:sz="0" w:space="0" w:color="auto"/>
            <w:bottom w:val="none" w:sz="0" w:space="0" w:color="auto"/>
            <w:right w:val="none" w:sz="0" w:space="0" w:color="auto"/>
          </w:divBdr>
        </w:div>
        <w:div w:id="1645698495">
          <w:marLeft w:val="480"/>
          <w:marRight w:val="0"/>
          <w:marTop w:val="0"/>
          <w:marBottom w:val="0"/>
          <w:divBdr>
            <w:top w:val="none" w:sz="0" w:space="0" w:color="auto"/>
            <w:left w:val="none" w:sz="0" w:space="0" w:color="auto"/>
            <w:bottom w:val="none" w:sz="0" w:space="0" w:color="auto"/>
            <w:right w:val="none" w:sz="0" w:space="0" w:color="auto"/>
          </w:divBdr>
        </w:div>
        <w:div w:id="2010594966">
          <w:marLeft w:val="480"/>
          <w:marRight w:val="0"/>
          <w:marTop w:val="0"/>
          <w:marBottom w:val="0"/>
          <w:divBdr>
            <w:top w:val="none" w:sz="0" w:space="0" w:color="auto"/>
            <w:left w:val="none" w:sz="0" w:space="0" w:color="auto"/>
            <w:bottom w:val="none" w:sz="0" w:space="0" w:color="auto"/>
            <w:right w:val="none" w:sz="0" w:space="0" w:color="auto"/>
          </w:divBdr>
        </w:div>
        <w:div w:id="416563445">
          <w:marLeft w:val="480"/>
          <w:marRight w:val="0"/>
          <w:marTop w:val="0"/>
          <w:marBottom w:val="0"/>
          <w:divBdr>
            <w:top w:val="none" w:sz="0" w:space="0" w:color="auto"/>
            <w:left w:val="none" w:sz="0" w:space="0" w:color="auto"/>
            <w:bottom w:val="none" w:sz="0" w:space="0" w:color="auto"/>
            <w:right w:val="none" w:sz="0" w:space="0" w:color="auto"/>
          </w:divBdr>
        </w:div>
        <w:div w:id="1233736331">
          <w:marLeft w:val="480"/>
          <w:marRight w:val="0"/>
          <w:marTop w:val="0"/>
          <w:marBottom w:val="0"/>
          <w:divBdr>
            <w:top w:val="none" w:sz="0" w:space="0" w:color="auto"/>
            <w:left w:val="none" w:sz="0" w:space="0" w:color="auto"/>
            <w:bottom w:val="none" w:sz="0" w:space="0" w:color="auto"/>
            <w:right w:val="none" w:sz="0" w:space="0" w:color="auto"/>
          </w:divBdr>
        </w:div>
        <w:div w:id="2043479189">
          <w:marLeft w:val="480"/>
          <w:marRight w:val="0"/>
          <w:marTop w:val="0"/>
          <w:marBottom w:val="0"/>
          <w:divBdr>
            <w:top w:val="none" w:sz="0" w:space="0" w:color="auto"/>
            <w:left w:val="none" w:sz="0" w:space="0" w:color="auto"/>
            <w:bottom w:val="none" w:sz="0" w:space="0" w:color="auto"/>
            <w:right w:val="none" w:sz="0" w:space="0" w:color="auto"/>
          </w:divBdr>
        </w:div>
        <w:div w:id="1641224301">
          <w:marLeft w:val="480"/>
          <w:marRight w:val="0"/>
          <w:marTop w:val="0"/>
          <w:marBottom w:val="0"/>
          <w:divBdr>
            <w:top w:val="none" w:sz="0" w:space="0" w:color="auto"/>
            <w:left w:val="none" w:sz="0" w:space="0" w:color="auto"/>
            <w:bottom w:val="none" w:sz="0" w:space="0" w:color="auto"/>
            <w:right w:val="none" w:sz="0" w:space="0" w:color="auto"/>
          </w:divBdr>
        </w:div>
        <w:div w:id="1590500396">
          <w:marLeft w:val="480"/>
          <w:marRight w:val="0"/>
          <w:marTop w:val="0"/>
          <w:marBottom w:val="0"/>
          <w:divBdr>
            <w:top w:val="none" w:sz="0" w:space="0" w:color="auto"/>
            <w:left w:val="none" w:sz="0" w:space="0" w:color="auto"/>
            <w:bottom w:val="none" w:sz="0" w:space="0" w:color="auto"/>
            <w:right w:val="none" w:sz="0" w:space="0" w:color="auto"/>
          </w:divBdr>
        </w:div>
        <w:div w:id="250700345">
          <w:marLeft w:val="480"/>
          <w:marRight w:val="0"/>
          <w:marTop w:val="0"/>
          <w:marBottom w:val="0"/>
          <w:divBdr>
            <w:top w:val="none" w:sz="0" w:space="0" w:color="auto"/>
            <w:left w:val="none" w:sz="0" w:space="0" w:color="auto"/>
            <w:bottom w:val="none" w:sz="0" w:space="0" w:color="auto"/>
            <w:right w:val="none" w:sz="0" w:space="0" w:color="auto"/>
          </w:divBdr>
        </w:div>
        <w:div w:id="1436829922">
          <w:marLeft w:val="480"/>
          <w:marRight w:val="0"/>
          <w:marTop w:val="0"/>
          <w:marBottom w:val="0"/>
          <w:divBdr>
            <w:top w:val="none" w:sz="0" w:space="0" w:color="auto"/>
            <w:left w:val="none" w:sz="0" w:space="0" w:color="auto"/>
            <w:bottom w:val="none" w:sz="0" w:space="0" w:color="auto"/>
            <w:right w:val="none" w:sz="0" w:space="0" w:color="auto"/>
          </w:divBdr>
        </w:div>
        <w:div w:id="461657322">
          <w:marLeft w:val="480"/>
          <w:marRight w:val="0"/>
          <w:marTop w:val="0"/>
          <w:marBottom w:val="0"/>
          <w:divBdr>
            <w:top w:val="none" w:sz="0" w:space="0" w:color="auto"/>
            <w:left w:val="none" w:sz="0" w:space="0" w:color="auto"/>
            <w:bottom w:val="none" w:sz="0" w:space="0" w:color="auto"/>
            <w:right w:val="none" w:sz="0" w:space="0" w:color="auto"/>
          </w:divBdr>
        </w:div>
        <w:div w:id="163980487">
          <w:marLeft w:val="480"/>
          <w:marRight w:val="0"/>
          <w:marTop w:val="0"/>
          <w:marBottom w:val="0"/>
          <w:divBdr>
            <w:top w:val="none" w:sz="0" w:space="0" w:color="auto"/>
            <w:left w:val="none" w:sz="0" w:space="0" w:color="auto"/>
            <w:bottom w:val="none" w:sz="0" w:space="0" w:color="auto"/>
            <w:right w:val="none" w:sz="0" w:space="0" w:color="auto"/>
          </w:divBdr>
        </w:div>
        <w:div w:id="1829712951">
          <w:marLeft w:val="480"/>
          <w:marRight w:val="0"/>
          <w:marTop w:val="0"/>
          <w:marBottom w:val="0"/>
          <w:divBdr>
            <w:top w:val="none" w:sz="0" w:space="0" w:color="auto"/>
            <w:left w:val="none" w:sz="0" w:space="0" w:color="auto"/>
            <w:bottom w:val="none" w:sz="0" w:space="0" w:color="auto"/>
            <w:right w:val="none" w:sz="0" w:space="0" w:color="auto"/>
          </w:divBdr>
        </w:div>
        <w:div w:id="592125412">
          <w:marLeft w:val="480"/>
          <w:marRight w:val="0"/>
          <w:marTop w:val="0"/>
          <w:marBottom w:val="0"/>
          <w:divBdr>
            <w:top w:val="none" w:sz="0" w:space="0" w:color="auto"/>
            <w:left w:val="none" w:sz="0" w:space="0" w:color="auto"/>
            <w:bottom w:val="none" w:sz="0" w:space="0" w:color="auto"/>
            <w:right w:val="none" w:sz="0" w:space="0" w:color="auto"/>
          </w:divBdr>
        </w:div>
        <w:div w:id="15423093">
          <w:marLeft w:val="480"/>
          <w:marRight w:val="0"/>
          <w:marTop w:val="0"/>
          <w:marBottom w:val="0"/>
          <w:divBdr>
            <w:top w:val="none" w:sz="0" w:space="0" w:color="auto"/>
            <w:left w:val="none" w:sz="0" w:space="0" w:color="auto"/>
            <w:bottom w:val="none" w:sz="0" w:space="0" w:color="auto"/>
            <w:right w:val="none" w:sz="0" w:space="0" w:color="auto"/>
          </w:divBdr>
        </w:div>
        <w:div w:id="722601691">
          <w:marLeft w:val="480"/>
          <w:marRight w:val="0"/>
          <w:marTop w:val="0"/>
          <w:marBottom w:val="0"/>
          <w:divBdr>
            <w:top w:val="none" w:sz="0" w:space="0" w:color="auto"/>
            <w:left w:val="none" w:sz="0" w:space="0" w:color="auto"/>
            <w:bottom w:val="none" w:sz="0" w:space="0" w:color="auto"/>
            <w:right w:val="none" w:sz="0" w:space="0" w:color="auto"/>
          </w:divBdr>
        </w:div>
        <w:div w:id="1366708339">
          <w:marLeft w:val="480"/>
          <w:marRight w:val="0"/>
          <w:marTop w:val="0"/>
          <w:marBottom w:val="0"/>
          <w:divBdr>
            <w:top w:val="none" w:sz="0" w:space="0" w:color="auto"/>
            <w:left w:val="none" w:sz="0" w:space="0" w:color="auto"/>
            <w:bottom w:val="none" w:sz="0" w:space="0" w:color="auto"/>
            <w:right w:val="none" w:sz="0" w:space="0" w:color="auto"/>
          </w:divBdr>
        </w:div>
        <w:div w:id="1307588501">
          <w:marLeft w:val="480"/>
          <w:marRight w:val="0"/>
          <w:marTop w:val="0"/>
          <w:marBottom w:val="0"/>
          <w:divBdr>
            <w:top w:val="none" w:sz="0" w:space="0" w:color="auto"/>
            <w:left w:val="none" w:sz="0" w:space="0" w:color="auto"/>
            <w:bottom w:val="none" w:sz="0" w:space="0" w:color="auto"/>
            <w:right w:val="none" w:sz="0" w:space="0" w:color="auto"/>
          </w:divBdr>
        </w:div>
        <w:div w:id="2065254641">
          <w:marLeft w:val="480"/>
          <w:marRight w:val="0"/>
          <w:marTop w:val="0"/>
          <w:marBottom w:val="0"/>
          <w:divBdr>
            <w:top w:val="none" w:sz="0" w:space="0" w:color="auto"/>
            <w:left w:val="none" w:sz="0" w:space="0" w:color="auto"/>
            <w:bottom w:val="none" w:sz="0" w:space="0" w:color="auto"/>
            <w:right w:val="none" w:sz="0" w:space="0" w:color="auto"/>
          </w:divBdr>
        </w:div>
        <w:div w:id="825707951">
          <w:marLeft w:val="480"/>
          <w:marRight w:val="0"/>
          <w:marTop w:val="0"/>
          <w:marBottom w:val="0"/>
          <w:divBdr>
            <w:top w:val="none" w:sz="0" w:space="0" w:color="auto"/>
            <w:left w:val="none" w:sz="0" w:space="0" w:color="auto"/>
            <w:bottom w:val="none" w:sz="0" w:space="0" w:color="auto"/>
            <w:right w:val="none" w:sz="0" w:space="0" w:color="auto"/>
          </w:divBdr>
        </w:div>
        <w:div w:id="435439745">
          <w:marLeft w:val="480"/>
          <w:marRight w:val="0"/>
          <w:marTop w:val="0"/>
          <w:marBottom w:val="0"/>
          <w:divBdr>
            <w:top w:val="none" w:sz="0" w:space="0" w:color="auto"/>
            <w:left w:val="none" w:sz="0" w:space="0" w:color="auto"/>
            <w:bottom w:val="none" w:sz="0" w:space="0" w:color="auto"/>
            <w:right w:val="none" w:sz="0" w:space="0" w:color="auto"/>
          </w:divBdr>
        </w:div>
        <w:div w:id="24062525">
          <w:marLeft w:val="480"/>
          <w:marRight w:val="0"/>
          <w:marTop w:val="0"/>
          <w:marBottom w:val="0"/>
          <w:divBdr>
            <w:top w:val="none" w:sz="0" w:space="0" w:color="auto"/>
            <w:left w:val="none" w:sz="0" w:space="0" w:color="auto"/>
            <w:bottom w:val="none" w:sz="0" w:space="0" w:color="auto"/>
            <w:right w:val="none" w:sz="0" w:space="0" w:color="auto"/>
          </w:divBdr>
        </w:div>
        <w:div w:id="1685209558">
          <w:marLeft w:val="480"/>
          <w:marRight w:val="0"/>
          <w:marTop w:val="0"/>
          <w:marBottom w:val="0"/>
          <w:divBdr>
            <w:top w:val="none" w:sz="0" w:space="0" w:color="auto"/>
            <w:left w:val="none" w:sz="0" w:space="0" w:color="auto"/>
            <w:bottom w:val="none" w:sz="0" w:space="0" w:color="auto"/>
            <w:right w:val="none" w:sz="0" w:space="0" w:color="auto"/>
          </w:divBdr>
        </w:div>
        <w:div w:id="1000743172">
          <w:marLeft w:val="480"/>
          <w:marRight w:val="0"/>
          <w:marTop w:val="0"/>
          <w:marBottom w:val="0"/>
          <w:divBdr>
            <w:top w:val="none" w:sz="0" w:space="0" w:color="auto"/>
            <w:left w:val="none" w:sz="0" w:space="0" w:color="auto"/>
            <w:bottom w:val="none" w:sz="0" w:space="0" w:color="auto"/>
            <w:right w:val="none" w:sz="0" w:space="0" w:color="auto"/>
          </w:divBdr>
        </w:div>
        <w:div w:id="1416241280">
          <w:marLeft w:val="480"/>
          <w:marRight w:val="0"/>
          <w:marTop w:val="0"/>
          <w:marBottom w:val="0"/>
          <w:divBdr>
            <w:top w:val="none" w:sz="0" w:space="0" w:color="auto"/>
            <w:left w:val="none" w:sz="0" w:space="0" w:color="auto"/>
            <w:bottom w:val="none" w:sz="0" w:space="0" w:color="auto"/>
            <w:right w:val="none" w:sz="0" w:space="0" w:color="auto"/>
          </w:divBdr>
        </w:div>
        <w:div w:id="1313219143">
          <w:marLeft w:val="480"/>
          <w:marRight w:val="0"/>
          <w:marTop w:val="0"/>
          <w:marBottom w:val="0"/>
          <w:divBdr>
            <w:top w:val="none" w:sz="0" w:space="0" w:color="auto"/>
            <w:left w:val="none" w:sz="0" w:space="0" w:color="auto"/>
            <w:bottom w:val="none" w:sz="0" w:space="0" w:color="auto"/>
            <w:right w:val="none" w:sz="0" w:space="0" w:color="auto"/>
          </w:divBdr>
        </w:div>
        <w:div w:id="1418475180">
          <w:marLeft w:val="480"/>
          <w:marRight w:val="0"/>
          <w:marTop w:val="0"/>
          <w:marBottom w:val="0"/>
          <w:divBdr>
            <w:top w:val="none" w:sz="0" w:space="0" w:color="auto"/>
            <w:left w:val="none" w:sz="0" w:space="0" w:color="auto"/>
            <w:bottom w:val="none" w:sz="0" w:space="0" w:color="auto"/>
            <w:right w:val="none" w:sz="0" w:space="0" w:color="auto"/>
          </w:divBdr>
        </w:div>
      </w:divsChild>
    </w:div>
    <w:div w:id="818958787">
      <w:bodyDiv w:val="1"/>
      <w:marLeft w:val="0"/>
      <w:marRight w:val="0"/>
      <w:marTop w:val="0"/>
      <w:marBottom w:val="0"/>
      <w:divBdr>
        <w:top w:val="none" w:sz="0" w:space="0" w:color="auto"/>
        <w:left w:val="none" w:sz="0" w:space="0" w:color="auto"/>
        <w:bottom w:val="none" w:sz="0" w:space="0" w:color="auto"/>
        <w:right w:val="none" w:sz="0" w:space="0" w:color="auto"/>
      </w:divBdr>
    </w:div>
    <w:div w:id="821311041">
      <w:bodyDiv w:val="1"/>
      <w:marLeft w:val="0"/>
      <w:marRight w:val="0"/>
      <w:marTop w:val="0"/>
      <w:marBottom w:val="0"/>
      <w:divBdr>
        <w:top w:val="none" w:sz="0" w:space="0" w:color="auto"/>
        <w:left w:val="none" w:sz="0" w:space="0" w:color="auto"/>
        <w:bottom w:val="none" w:sz="0" w:space="0" w:color="auto"/>
        <w:right w:val="none" w:sz="0" w:space="0" w:color="auto"/>
      </w:divBdr>
    </w:div>
    <w:div w:id="821893705">
      <w:bodyDiv w:val="1"/>
      <w:marLeft w:val="0"/>
      <w:marRight w:val="0"/>
      <w:marTop w:val="0"/>
      <w:marBottom w:val="0"/>
      <w:divBdr>
        <w:top w:val="none" w:sz="0" w:space="0" w:color="auto"/>
        <w:left w:val="none" w:sz="0" w:space="0" w:color="auto"/>
        <w:bottom w:val="none" w:sz="0" w:space="0" w:color="auto"/>
        <w:right w:val="none" w:sz="0" w:space="0" w:color="auto"/>
      </w:divBdr>
    </w:div>
    <w:div w:id="822240358">
      <w:bodyDiv w:val="1"/>
      <w:marLeft w:val="0"/>
      <w:marRight w:val="0"/>
      <w:marTop w:val="0"/>
      <w:marBottom w:val="0"/>
      <w:divBdr>
        <w:top w:val="none" w:sz="0" w:space="0" w:color="auto"/>
        <w:left w:val="none" w:sz="0" w:space="0" w:color="auto"/>
        <w:bottom w:val="none" w:sz="0" w:space="0" w:color="auto"/>
        <w:right w:val="none" w:sz="0" w:space="0" w:color="auto"/>
      </w:divBdr>
      <w:divsChild>
        <w:div w:id="421874651">
          <w:marLeft w:val="640"/>
          <w:marRight w:val="0"/>
          <w:marTop w:val="0"/>
          <w:marBottom w:val="0"/>
          <w:divBdr>
            <w:top w:val="none" w:sz="0" w:space="0" w:color="auto"/>
            <w:left w:val="none" w:sz="0" w:space="0" w:color="auto"/>
            <w:bottom w:val="none" w:sz="0" w:space="0" w:color="auto"/>
            <w:right w:val="none" w:sz="0" w:space="0" w:color="auto"/>
          </w:divBdr>
        </w:div>
        <w:div w:id="419447009">
          <w:marLeft w:val="640"/>
          <w:marRight w:val="0"/>
          <w:marTop w:val="0"/>
          <w:marBottom w:val="0"/>
          <w:divBdr>
            <w:top w:val="none" w:sz="0" w:space="0" w:color="auto"/>
            <w:left w:val="none" w:sz="0" w:space="0" w:color="auto"/>
            <w:bottom w:val="none" w:sz="0" w:space="0" w:color="auto"/>
            <w:right w:val="none" w:sz="0" w:space="0" w:color="auto"/>
          </w:divBdr>
        </w:div>
        <w:div w:id="1776485797">
          <w:marLeft w:val="640"/>
          <w:marRight w:val="0"/>
          <w:marTop w:val="0"/>
          <w:marBottom w:val="0"/>
          <w:divBdr>
            <w:top w:val="none" w:sz="0" w:space="0" w:color="auto"/>
            <w:left w:val="none" w:sz="0" w:space="0" w:color="auto"/>
            <w:bottom w:val="none" w:sz="0" w:space="0" w:color="auto"/>
            <w:right w:val="none" w:sz="0" w:space="0" w:color="auto"/>
          </w:divBdr>
        </w:div>
        <w:div w:id="1721975053">
          <w:marLeft w:val="640"/>
          <w:marRight w:val="0"/>
          <w:marTop w:val="0"/>
          <w:marBottom w:val="0"/>
          <w:divBdr>
            <w:top w:val="none" w:sz="0" w:space="0" w:color="auto"/>
            <w:left w:val="none" w:sz="0" w:space="0" w:color="auto"/>
            <w:bottom w:val="none" w:sz="0" w:space="0" w:color="auto"/>
            <w:right w:val="none" w:sz="0" w:space="0" w:color="auto"/>
          </w:divBdr>
        </w:div>
        <w:div w:id="1195270153">
          <w:marLeft w:val="640"/>
          <w:marRight w:val="0"/>
          <w:marTop w:val="0"/>
          <w:marBottom w:val="0"/>
          <w:divBdr>
            <w:top w:val="none" w:sz="0" w:space="0" w:color="auto"/>
            <w:left w:val="none" w:sz="0" w:space="0" w:color="auto"/>
            <w:bottom w:val="none" w:sz="0" w:space="0" w:color="auto"/>
            <w:right w:val="none" w:sz="0" w:space="0" w:color="auto"/>
          </w:divBdr>
        </w:div>
        <w:div w:id="706682136">
          <w:marLeft w:val="640"/>
          <w:marRight w:val="0"/>
          <w:marTop w:val="0"/>
          <w:marBottom w:val="0"/>
          <w:divBdr>
            <w:top w:val="none" w:sz="0" w:space="0" w:color="auto"/>
            <w:left w:val="none" w:sz="0" w:space="0" w:color="auto"/>
            <w:bottom w:val="none" w:sz="0" w:space="0" w:color="auto"/>
            <w:right w:val="none" w:sz="0" w:space="0" w:color="auto"/>
          </w:divBdr>
        </w:div>
        <w:div w:id="1435782411">
          <w:marLeft w:val="640"/>
          <w:marRight w:val="0"/>
          <w:marTop w:val="0"/>
          <w:marBottom w:val="0"/>
          <w:divBdr>
            <w:top w:val="none" w:sz="0" w:space="0" w:color="auto"/>
            <w:left w:val="none" w:sz="0" w:space="0" w:color="auto"/>
            <w:bottom w:val="none" w:sz="0" w:space="0" w:color="auto"/>
            <w:right w:val="none" w:sz="0" w:space="0" w:color="auto"/>
          </w:divBdr>
        </w:div>
        <w:div w:id="2017460785">
          <w:marLeft w:val="640"/>
          <w:marRight w:val="0"/>
          <w:marTop w:val="0"/>
          <w:marBottom w:val="0"/>
          <w:divBdr>
            <w:top w:val="none" w:sz="0" w:space="0" w:color="auto"/>
            <w:left w:val="none" w:sz="0" w:space="0" w:color="auto"/>
            <w:bottom w:val="none" w:sz="0" w:space="0" w:color="auto"/>
            <w:right w:val="none" w:sz="0" w:space="0" w:color="auto"/>
          </w:divBdr>
        </w:div>
        <w:div w:id="1414863149">
          <w:marLeft w:val="640"/>
          <w:marRight w:val="0"/>
          <w:marTop w:val="0"/>
          <w:marBottom w:val="0"/>
          <w:divBdr>
            <w:top w:val="none" w:sz="0" w:space="0" w:color="auto"/>
            <w:left w:val="none" w:sz="0" w:space="0" w:color="auto"/>
            <w:bottom w:val="none" w:sz="0" w:space="0" w:color="auto"/>
            <w:right w:val="none" w:sz="0" w:space="0" w:color="auto"/>
          </w:divBdr>
        </w:div>
        <w:div w:id="1538162400">
          <w:marLeft w:val="640"/>
          <w:marRight w:val="0"/>
          <w:marTop w:val="0"/>
          <w:marBottom w:val="0"/>
          <w:divBdr>
            <w:top w:val="none" w:sz="0" w:space="0" w:color="auto"/>
            <w:left w:val="none" w:sz="0" w:space="0" w:color="auto"/>
            <w:bottom w:val="none" w:sz="0" w:space="0" w:color="auto"/>
            <w:right w:val="none" w:sz="0" w:space="0" w:color="auto"/>
          </w:divBdr>
        </w:div>
        <w:div w:id="1703047280">
          <w:marLeft w:val="640"/>
          <w:marRight w:val="0"/>
          <w:marTop w:val="0"/>
          <w:marBottom w:val="0"/>
          <w:divBdr>
            <w:top w:val="none" w:sz="0" w:space="0" w:color="auto"/>
            <w:left w:val="none" w:sz="0" w:space="0" w:color="auto"/>
            <w:bottom w:val="none" w:sz="0" w:space="0" w:color="auto"/>
            <w:right w:val="none" w:sz="0" w:space="0" w:color="auto"/>
          </w:divBdr>
        </w:div>
        <w:div w:id="1619726509">
          <w:marLeft w:val="640"/>
          <w:marRight w:val="0"/>
          <w:marTop w:val="0"/>
          <w:marBottom w:val="0"/>
          <w:divBdr>
            <w:top w:val="none" w:sz="0" w:space="0" w:color="auto"/>
            <w:left w:val="none" w:sz="0" w:space="0" w:color="auto"/>
            <w:bottom w:val="none" w:sz="0" w:space="0" w:color="auto"/>
            <w:right w:val="none" w:sz="0" w:space="0" w:color="auto"/>
          </w:divBdr>
        </w:div>
        <w:div w:id="1513303028">
          <w:marLeft w:val="640"/>
          <w:marRight w:val="0"/>
          <w:marTop w:val="0"/>
          <w:marBottom w:val="0"/>
          <w:divBdr>
            <w:top w:val="none" w:sz="0" w:space="0" w:color="auto"/>
            <w:left w:val="none" w:sz="0" w:space="0" w:color="auto"/>
            <w:bottom w:val="none" w:sz="0" w:space="0" w:color="auto"/>
            <w:right w:val="none" w:sz="0" w:space="0" w:color="auto"/>
          </w:divBdr>
        </w:div>
        <w:div w:id="1178352901">
          <w:marLeft w:val="640"/>
          <w:marRight w:val="0"/>
          <w:marTop w:val="0"/>
          <w:marBottom w:val="0"/>
          <w:divBdr>
            <w:top w:val="none" w:sz="0" w:space="0" w:color="auto"/>
            <w:left w:val="none" w:sz="0" w:space="0" w:color="auto"/>
            <w:bottom w:val="none" w:sz="0" w:space="0" w:color="auto"/>
            <w:right w:val="none" w:sz="0" w:space="0" w:color="auto"/>
          </w:divBdr>
        </w:div>
        <w:div w:id="367685944">
          <w:marLeft w:val="640"/>
          <w:marRight w:val="0"/>
          <w:marTop w:val="0"/>
          <w:marBottom w:val="0"/>
          <w:divBdr>
            <w:top w:val="none" w:sz="0" w:space="0" w:color="auto"/>
            <w:left w:val="none" w:sz="0" w:space="0" w:color="auto"/>
            <w:bottom w:val="none" w:sz="0" w:space="0" w:color="auto"/>
            <w:right w:val="none" w:sz="0" w:space="0" w:color="auto"/>
          </w:divBdr>
        </w:div>
        <w:div w:id="1612662457">
          <w:marLeft w:val="640"/>
          <w:marRight w:val="0"/>
          <w:marTop w:val="0"/>
          <w:marBottom w:val="0"/>
          <w:divBdr>
            <w:top w:val="none" w:sz="0" w:space="0" w:color="auto"/>
            <w:left w:val="none" w:sz="0" w:space="0" w:color="auto"/>
            <w:bottom w:val="none" w:sz="0" w:space="0" w:color="auto"/>
            <w:right w:val="none" w:sz="0" w:space="0" w:color="auto"/>
          </w:divBdr>
        </w:div>
        <w:div w:id="569458981">
          <w:marLeft w:val="640"/>
          <w:marRight w:val="0"/>
          <w:marTop w:val="0"/>
          <w:marBottom w:val="0"/>
          <w:divBdr>
            <w:top w:val="none" w:sz="0" w:space="0" w:color="auto"/>
            <w:left w:val="none" w:sz="0" w:space="0" w:color="auto"/>
            <w:bottom w:val="none" w:sz="0" w:space="0" w:color="auto"/>
            <w:right w:val="none" w:sz="0" w:space="0" w:color="auto"/>
          </w:divBdr>
        </w:div>
        <w:div w:id="1748261176">
          <w:marLeft w:val="640"/>
          <w:marRight w:val="0"/>
          <w:marTop w:val="0"/>
          <w:marBottom w:val="0"/>
          <w:divBdr>
            <w:top w:val="none" w:sz="0" w:space="0" w:color="auto"/>
            <w:left w:val="none" w:sz="0" w:space="0" w:color="auto"/>
            <w:bottom w:val="none" w:sz="0" w:space="0" w:color="auto"/>
            <w:right w:val="none" w:sz="0" w:space="0" w:color="auto"/>
          </w:divBdr>
        </w:div>
        <w:div w:id="861675054">
          <w:marLeft w:val="640"/>
          <w:marRight w:val="0"/>
          <w:marTop w:val="0"/>
          <w:marBottom w:val="0"/>
          <w:divBdr>
            <w:top w:val="none" w:sz="0" w:space="0" w:color="auto"/>
            <w:left w:val="none" w:sz="0" w:space="0" w:color="auto"/>
            <w:bottom w:val="none" w:sz="0" w:space="0" w:color="auto"/>
            <w:right w:val="none" w:sz="0" w:space="0" w:color="auto"/>
          </w:divBdr>
        </w:div>
        <w:div w:id="246306192">
          <w:marLeft w:val="640"/>
          <w:marRight w:val="0"/>
          <w:marTop w:val="0"/>
          <w:marBottom w:val="0"/>
          <w:divBdr>
            <w:top w:val="none" w:sz="0" w:space="0" w:color="auto"/>
            <w:left w:val="none" w:sz="0" w:space="0" w:color="auto"/>
            <w:bottom w:val="none" w:sz="0" w:space="0" w:color="auto"/>
            <w:right w:val="none" w:sz="0" w:space="0" w:color="auto"/>
          </w:divBdr>
        </w:div>
        <w:div w:id="202140683">
          <w:marLeft w:val="640"/>
          <w:marRight w:val="0"/>
          <w:marTop w:val="0"/>
          <w:marBottom w:val="0"/>
          <w:divBdr>
            <w:top w:val="none" w:sz="0" w:space="0" w:color="auto"/>
            <w:left w:val="none" w:sz="0" w:space="0" w:color="auto"/>
            <w:bottom w:val="none" w:sz="0" w:space="0" w:color="auto"/>
            <w:right w:val="none" w:sz="0" w:space="0" w:color="auto"/>
          </w:divBdr>
        </w:div>
        <w:div w:id="421031080">
          <w:marLeft w:val="640"/>
          <w:marRight w:val="0"/>
          <w:marTop w:val="0"/>
          <w:marBottom w:val="0"/>
          <w:divBdr>
            <w:top w:val="none" w:sz="0" w:space="0" w:color="auto"/>
            <w:left w:val="none" w:sz="0" w:space="0" w:color="auto"/>
            <w:bottom w:val="none" w:sz="0" w:space="0" w:color="auto"/>
            <w:right w:val="none" w:sz="0" w:space="0" w:color="auto"/>
          </w:divBdr>
        </w:div>
        <w:div w:id="1920485494">
          <w:marLeft w:val="640"/>
          <w:marRight w:val="0"/>
          <w:marTop w:val="0"/>
          <w:marBottom w:val="0"/>
          <w:divBdr>
            <w:top w:val="none" w:sz="0" w:space="0" w:color="auto"/>
            <w:left w:val="none" w:sz="0" w:space="0" w:color="auto"/>
            <w:bottom w:val="none" w:sz="0" w:space="0" w:color="auto"/>
            <w:right w:val="none" w:sz="0" w:space="0" w:color="auto"/>
          </w:divBdr>
        </w:div>
        <w:div w:id="1913932818">
          <w:marLeft w:val="640"/>
          <w:marRight w:val="0"/>
          <w:marTop w:val="0"/>
          <w:marBottom w:val="0"/>
          <w:divBdr>
            <w:top w:val="none" w:sz="0" w:space="0" w:color="auto"/>
            <w:left w:val="none" w:sz="0" w:space="0" w:color="auto"/>
            <w:bottom w:val="none" w:sz="0" w:space="0" w:color="auto"/>
            <w:right w:val="none" w:sz="0" w:space="0" w:color="auto"/>
          </w:divBdr>
        </w:div>
        <w:div w:id="1972708160">
          <w:marLeft w:val="640"/>
          <w:marRight w:val="0"/>
          <w:marTop w:val="0"/>
          <w:marBottom w:val="0"/>
          <w:divBdr>
            <w:top w:val="none" w:sz="0" w:space="0" w:color="auto"/>
            <w:left w:val="none" w:sz="0" w:space="0" w:color="auto"/>
            <w:bottom w:val="none" w:sz="0" w:space="0" w:color="auto"/>
            <w:right w:val="none" w:sz="0" w:space="0" w:color="auto"/>
          </w:divBdr>
        </w:div>
        <w:div w:id="411198679">
          <w:marLeft w:val="640"/>
          <w:marRight w:val="0"/>
          <w:marTop w:val="0"/>
          <w:marBottom w:val="0"/>
          <w:divBdr>
            <w:top w:val="none" w:sz="0" w:space="0" w:color="auto"/>
            <w:left w:val="none" w:sz="0" w:space="0" w:color="auto"/>
            <w:bottom w:val="none" w:sz="0" w:space="0" w:color="auto"/>
            <w:right w:val="none" w:sz="0" w:space="0" w:color="auto"/>
          </w:divBdr>
        </w:div>
        <w:div w:id="854266132">
          <w:marLeft w:val="640"/>
          <w:marRight w:val="0"/>
          <w:marTop w:val="0"/>
          <w:marBottom w:val="0"/>
          <w:divBdr>
            <w:top w:val="none" w:sz="0" w:space="0" w:color="auto"/>
            <w:left w:val="none" w:sz="0" w:space="0" w:color="auto"/>
            <w:bottom w:val="none" w:sz="0" w:space="0" w:color="auto"/>
            <w:right w:val="none" w:sz="0" w:space="0" w:color="auto"/>
          </w:divBdr>
        </w:div>
        <w:div w:id="722020269">
          <w:marLeft w:val="640"/>
          <w:marRight w:val="0"/>
          <w:marTop w:val="0"/>
          <w:marBottom w:val="0"/>
          <w:divBdr>
            <w:top w:val="none" w:sz="0" w:space="0" w:color="auto"/>
            <w:left w:val="none" w:sz="0" w:space="0" w:color="auto"/>
            <w:bottom w:val="none" w:sz="0" w:space="0" w:color="auto"/>
            <w:right w:val="none" w:sz="0" w:space="0" w:color="auto"/>
          </w:divBdr>
        </w:div>
        <w:div w:id="1158964801">
          <w:marLeft w:val="640"/>
          <w:marRight w:val="0"/>
          <w:marTop w:val="0"/>
          <w:marBottom w:val="0"/>
          <w:divBdr>
            <w:top w:val="none" w:sz="0" w:space="0" w:color="auto"/>
            <w:left w:val="none" w:sz="0" w:space="0" w:color="auto"/>
            <w:bottom w:val="none" w:sz="0" w:space="0" w:color="auto"/>
            <w:right w:val="none" w:sz="0" w:space="0" w:color="auto"/>
          </w:divBdr>
        </w:div>
        <w:div w:id="461120915">
          <w:marLeft w:val="640"/>
          <w:marRight w:val="0"/>
          <w:marTop w:val="0"/>
          <w:marBottom w:val="0"/>
          <w:divBdr>
            <w:top w:val="none" w:sz="0" w:space="0" w:color="auto"/>
            <w:left w:val="none" w:sz="0" w:space="0" w:color="auto"/>
            <w:bottom w:val="none" w:sz="0" w:space="0" w:color="auto"/>
            <w:right w:val="none" w:sz="0" w:space="0" w:color="auto"/>
          </w:divBdr>
        </w:div>
        <w:div w:id="864750632">
          <w:marLeft w:val="640"/>
          <w:marRight w:val="0"/>
          <w:marTop w:val="0"/>
          <w:marBottom w:val="0"/>
          <w:divBdr>
            <w:top w:val="none" w:sz="0" w:space="0" w:color="auto"/>
            <w:left w:val="none" w:sz="0" w:space="0" w:color="auto"/>
            <w:bottom w:val="none" w:sz="0" w:space="0" w:color="auto"/>
            <w:right w:val="none" w:sz="0" w:space="0" w:color="auto"/>
          </w:divBdr>
        </w:div>
        <w:div w:id="1866942204">
          <w:marLeft w:val="640"/>
          <w:marRight w:val="0"/>
          <w:marTop w:val="0"/>
          <w:marBottom w:val="0"/>
          <w:divBdr>
            <w:top w:val="none" w:sz="0" w:space="0" w:color="auto"/>
            <w:left w:val="none" w:sz="0" w:space="0" w:color="auto"/>
            <w:bottom w:val="none" w:sz="0" w:space="0" w:color="auto"/>
            <w:right w:val="none" w:sz="0" w:space="0" w:color="auto"/>
          </w:divBdr>
        </w:div>
        <w:div w:id="312564989">
          <w:marLeft w:val="640"/>
          <w:marRight w:val="0"/>
          <w:marTop w:val="0"/>
          <w:marBottom w:val="0"/>
          <w:divBdr>
            <w:top w:val="none" w:sz="0" w:space="0" w:color="auto"/>
            <w:left w:val="none" w:sz="0" w:space="0" w:color="auto"/>
            <w:bottom w:val="none" w:sz="0" w:space="0" w:color="auto"/>
            <w:right w:val="none" w:sz="0" w:space="0" w:color="auto"/>
          </w:divBdr>
        </w:div>
        <w:div w:id="421337853">
          <w:marLeft w:val="640"/>
          <w:marRight w:val="0"/>
          <w:marTop w:val="0"/>
          <w:marBottom w:val="0"/>
          <w:divBdr>
            <w:top w:val="none" w:sz="0" w:space="0" w:color="auto"/>
            <w:left w:val="none" w:sz="0" w:space="0" w:color="auto"/>
            <w:bottom w:val="none" w:sz="0" w:space="0" w:color="auto"/>
            <w:right w:val="none" w:sz="0" w:space="0" w:color="auto"/>
          </w:divBdr>
        </w:div>
        <w:div w:id="1258099608">
          <w:marLeft w:val="640"/>
          <w:marRight w:val="0"/>
          <w:marTop w:val="0"/>
          <w:marBottom w:val="0"/>
          <w:divBdr>
            <w:top w:val="none" w:sz="0" w:space="0" w:color="auto"/>
            <w:left w:val="none" w:sz="0" w:space="0" w:color="auto"/>
            <w:bottom w:val="none" w:sz="0" w:space="0" w:color="auto"/>
            <w:right w:val="none" w:sz="0" w:space="0" w:color="auto"/>
          </w:divBdr>
        </w:div>
        <w:div w:id="727073605">
          <w:marLeft w:val="640"/>
          <w:marRight w:val="0"/>
          <w:marTop w:val="0"/>
          <w:marBottom w:val="0"/>
          <w:divBdr>
            <w:top w:val="none" w:sz="0" w:space="0" w:color="auto"/>
            <w:left w:val="none" w:sz="0" w:space="0" w:color="auto"/>
            <w:bottom w:val="none" w:sz="0" w:space="0" w:color="auto"/>
            <w:right w:val="none" w:sz="0" w:space="0" w:color="auto"/>
          </w:divBdr>
        </w:div>
        <w:div w:id="11147662">
          <w:marLeft w:val="640"/>
          <w:marRight w:val="0"/>
          <w:marTop w:val="0"/>
          <w:marBottom w:val="0"/>
          <w:divBdr>
            <w:top w:val="none" w:sz="0" w:space="0" w:color="auto"/>
            <w:left w:val="none" w:sz="0" w:space="0" w:color="auto"/>
            <w:bottom w:val="none" w:sz="0" w:space="0" w:color="auto"/>
            <w:right w:val="none" w:sz="0" w:space="0" w:color="auto"/>
          </w:divBdr>
        </w:div>
        <w:div w:id="1110781752">
          <w:marLeft w:val="640"/>
          <w:marRight w:val="0"/>
          <w:marTop w:val="0"/>
          <w:marBottom w:val="0"/>
          <w:divBdr>
            <w:top w:val="none" w:sz="0" w:space="0" w:color="auto"/>
            <w:left w:val="none" w:sz="0" w:space="0" w:color="auto"/>
            <w:bottom w:val="none" w:sz="0" w:space="0" w:color="auto"/>
            <w:right w:val="none" w:sz="0" w:space="0" w:color="auto"/>
          </w:divBdr>
        </w:div>
        <w:div w:id="1619985966">
          <w:marLeft w:val="640"/>
          <w:marRight w:val="0"/>
          <w:marTop w:val="0"/>
          <w:marBottom w:val="0"/>
          <w:divBdr>
            <w:top w:val="none" w:sz="0" w:space="0" w:color="auto"/>
            <w:left w:val="none" w:sz="0" w:space="0" w:color="auto"/>
            <w:bottom w:val="none" w:sz="0" w:space="0" w:color="auto"/>
            <w:right w:val="none" w:sz="0" w:space="0" w:color="auto"/>
          </w:divBdr>
        </w:div>
        <w:div w:id="198590777">
          <w:marLeft w:val="640"/>
          <w:marRight w:val="0"/>
          <w:marTop w:val="0"/>
          <w:marBottom w:val="0"/>
          <w:divBdr>
            <w:top w:val="none" w:sz="0" w:space="0" w:color="auto"/>
            <w:left w:val="none" w:sz="0" w:space="0" w:color="auto"/>
            <w:bottom w:val="none" w:sz="0" w:space="0" w:color="auto"/>
            <w:right w:val="none" w:sz="0" w:space="0" w:color="auto"/>
          </w:divBdr>
        </w:div>
        <w:div w:id="1899002984">
          <w:marLeft w:val="640"/>
          <w:marRight w:val="0"/>
          <w:marTop w:val="0"/>
          <w:marBottom w:val="0"/>
          <w:divBdr>
            <w:top w:val="none" w:sz="0" w:space="0" w:color="auto"/>
            <w:left w:val="none" w:sz="0" w:space="0" w:color="auto"/>
            <w:bottom w:val="none" w:sz="0" w:space="0" w:color="auto"/>
            <w:right w:val="none" w:sz="0" w:space="0" w:color="auto"/>
          </w:divBdr>
        </w:div>
        <w:div w:id="1895121738">
          <w:marLeft w:val="640"/>
          <w:marRight w:val="0"/>
          <w:marTop w:val="0"/>
          <w:marBottom w:val="0"/>
          <w:divBdr>
            <w:top w:val="none" w:sz="0" w:space="0" w:color="auto"/>
            <w:left w:val="none" w:sz="0" w:space="0" w:color="auto"/>
            <w:bottom w:val="none" w:sz="0" w:space="0" w:color="auto"/>
            <w:right w:val="none" w:sz="0" w:space="0" w:color="auto"/>
          </w:divBdr>
        </w:div>
        <w:div w:id="1602370841">
          <w:marLeft w:val="640"/>
          <w:marRight w:val="0"/>
          <w:marTop w:val="0"/>
          <w:marBottom w:val="0"/>
          <w:divBdr>
            <w:top w:val="none" w:sz="0" w:space="0" w:color="auto"/>
            <w:left w:val="none" w:sz="0" w:space="0" w:color="auto"/>
            <w:bottom w:val="none" w:sz="0" w:space="0" w:color="auto"/>
            <w:right w:val="none" w:sz="0" w:space="0" w:color="auto"/>
          </w:divBdr>
        </w:div>
        <w:div w:id="631131453">
          <w:marLeft w:val="640"/>
          <w:marRight w:val="0"/>
          <w:marTop w:val="0"/>
          <w:marBottom w:val="0"/>
          <w:divBdr>
            <w:top w:val="none" w:sz="0" w:space="0" w:color="auto"/>
            <w:left w:val="none" w:sz="0" w:space="0" w:color="auto"/>
            <w:bottom w:val="none" w:sz="0" w:space="0" w:color="auto"/>
            <w:right w:val="none" w:sz="0" w:space="0" w:color="auto"/>
          </w:divBdr>
        </w:div>
        <w:div w:id="1217208082">
          <w:marLeft w:val="640"/>
          <w:marRight w:val="0"/>
          <w:marTop w:val="0"/>
          <w:marBottom w:val="0"/>
          <w:divBdr>
            <w:top w:val="none" w:sz="0" w:space="0" w:color="auto"/>
            <w:left w:val="none" w:sz="0" w:space="0" w:color="auto"/>
            <w:bottom w:val="none" w:sz="0" w:space="0" w:color="auto"/>
            <w:right w:val="none" w:sz="0" w:space="0" w:color="auto"/>
          </w:divBdr>
        </w:div>
        <w:div w:id="865368128">
          <w:marLeft w:val="640"/>
          <w:marRight w:val="0"/>
          <w:marTop w:val="0"/>
          <w:marBottom w:val="0"/>
          <w:divBdr>
            <w:top w:val="none" w:sz="0" w:space="0" w:color="auto"/>
            <w:left w:val="none" w:sz="0" w:space="0" w:color="auto"/>
            <w:bottom w:val="none" w:sz="0" w:space="0" w:color="auto"/>
            <w:right w:val="none" w:sz="0" w:space="0" w:color="auto"/>
          </w:divBdr>
        </w:div>
        <w:div w:id="1394741816">
          <w:marLeft w:val="640"/>
          <w:marRight w:val="0"/>
          <w:marTop w:val="0"/>
          <w:marBottom w:val="0"/>
          <w:divBdr>
            <w:top w:val="none" w:sz="0" w:space="0" w:color="auto"/>
            <w:left w:val="none" w:sz="0" w:space="0" w:color="auto"/>
            <w:bottom w:val="none" w:sz="0" w:space="0" w:color="auto"/>
            <w:right w:val="none" w:sz="0" w:space="0" w:color="auto"/>
          </w:divBdr>
        </w:div>
        <w:div w:id="671224520">
          <w:marLeft w:val="640"/>
          <w:marRight w:val="0"/>
          <w:marTop w:val="0"/>
          <w:marBottom w:val="0"/>
          <w:divBdr>
            <w:top w:val="none" w:sz="0" w:space="0" w:color="auto"/>
            <w:left w:val="none" w:sz="0" w:space="0" w:color="auto"/>
            <w:bottom w:val="none" w:sz="0" w:space="0" w:color="auto"/>
            <w:right w:val="none" w:sz="0" w:space="0" w:color="auto"/>
          </w:divBdr>
        </w:div>
        <w:div w:id="1714311488">
          <w:marLeft w:val="640"/>
          <w:marRight w:val="0"/>
          <w:marTop w:val="0"/>
          <w:marBottom w:val="0"/>
          <w:divBdr>
            <w:top w:val="none" w:sz="0" w:space="0" w:color="auto"/>
            <w:left w:val="none" w:sz="0" w:space="0" w:color="auto"/>
            <w:bottom w:val="none" w:sz="0" w:space="0" w:color="auto"/>
            <w:right w:val="none" w:sz="0" w:space="0" w:color="auto"/>
          </w:divBdr>
        </w:div>
        <w:div w:id="1331176735">
          <w:marLeft w:val="640"/>
          <w:marRight w:val="0"/>
          <w:marTop w:val="0"/>
          <w:marBottom w:val="0"/>
          <w:divBdr>
            <w:top w:val="none" w:sz="0" w:space="0" w:color="auto"/>
            <w:left w:val="none" w:sz="0" w:space="0" w:color="auto"/>
            <w:bottom w:val="none" w:sz="0" w:space="0" w:color="auto"/>
            <w:right w:val="none" w:sz="0" w:space="0" w:color="auto"/>
          </w:divBdr>
        </w:div>
        <w:div w:id="1980767076">
          <w:marLeft w:val="640"/>
          <w:marRight w:val="0"/>
          <w:marTop w:val="0"/>
          <w:marBottom w:val="0"/>
          <w:divBdr>
            <w:top w:val="none" w:sz="0" w:space="0" w:color="auto"/>
            <w:left w:val="none" w:sz="0" w:space="0" w:color="auto"/>
            <w:bottom w:val="none" w:sz="0" w:space="0" w:color="auto"/>
            <w:right w:val="none" w:sz="0" w:space="0" w:color="auto"/>
          </w:divBdr>
        </w:div>
        <w:div w:id="34552312">
          <w:marLeft w:val="640"/>
          <w:marRight w:val="0"/>
          <w:marTop w:val="0"/>
          <w:marBottom w:val="0"/>
          <w:divBdr>
            <w:top w:val="none" w:sz="0" w:space="0" w:color="auto"/>
            <w:left w:val="none" w:sz="0" w:space="0" w:color="auto"/>
            <w:bottom w:val="none" w:sz="0" w:space="0" w:color="auto"/>
            <w:right w:val="none" w:sz="0" w:space="0" w:color="auto"/>
          </w:divBdr>
        </w:div>
        <w:div w:id="588926521">
          <w:marLeft w:val="640"/>
          <w:marRight w:val="0"/>
          <w:marTop w:val="0"/>
          <w:marBottom w:val="0"/>
          <w:divBdr>
            <w:top w:val="none" w:sz="0" w:space="0" w:color="auto"/>
            <w:left w:val="none" w:sz="0" w:space="0" w:color="auto"/>
            <w:bottom w:val="none" w:sz="0" w:space="0" w:color="auto"/>
            <w:right w:val="none" w:sz="0" w:space="0" w:color="auto"/>
          </w:divBdr>
        </w:div>
        <w:div w:id="1267496550">
          <w:marLeft w:val="640"/>
          <w:marRight w:val="0"/>
          <w:marTop w:val="0"/>
          <w:marBottom w:val="0"/>
          <w:divBdr>
            <w:top w:val="none" w:sz="0" w:space="0" w:color="auto"/>
            <w:left w:val="none" w:sz="0" w:space="0" w:color="auto"/>
            <w:bottom w:val="none" w:sz="0" w:space="0" w:color="auto"/>
            <w:right w:val="none" w:sz="0" w:space="0" w:color="auto"/>
          </w:divBdr>
        </w:div>
        <w:div w:id="1907455010">
          <w:marLeft w:val="640"/>
          <w:marRight w:val="0"/>
          <w:marTop w:val="0"/>
          <w:marBottom w:val="0"/>
          <w:divBdr>
            <w:top w:val="none" w:sz="0" w:space="0" w:color="auto"/>
            <w:left w:val="none" w:sz="0" w:space="0" w:color="auto"/>
            <w:bottom w:val="none" w:sz="0" w:space="0" w:color="auto"/>
            <w:right w:val="none" w:sz="0" w:space="0" w:color="auto"/>
          </w:divBdr>
        </w:div>
        <w:div w:id="922493984">
          <w:marLeft w:val="640"/>
          <w:marRight w:val="0"/>
          <w:marTop w:val="0"/>
          <w:marBottom w:val="0"/>
          <w:divBdr>
            <w:top w:val="none" w:sz="0" w:space="0" w:color="auto"/>
            <w:left w:val="none" w:sz="0" w:space="0" w:color="auto"/>
            <w:bottom w:val="none" w:sz="0" w:space="0" w:color="auto"/>
            <w:right w:val="none" w:sz="0" w:space="0" w:color="auto"/>
          </w:divBdr>
        </w:div>
        <w:div w:id="1182012559">
          <w:marLeft w:val="640"/>
          <w:marRight w:val="0"/>
          <w:marTop w:val="0"/>
          <w:marBottom w:val="0"/>
          <w:divBdr>
            <w:top w:val="none" w:sz="0" w:space="0" w:color="auto"/>
            <w:left w:val="none" w:sz="0" w:space="0" w:color="auto"/>
            <w:bottom w:val="none" w:sz="0" w:space="0" w:color="auto"/>
            <w:right w:val="none" w:sz="0" w:space="0" w:color="auto"/>
          </w:divBdr>
        </w:div>
        <w:div w:id="1068696596">
          <w:marLeft w:val="640"/>
          <w:marRight w:val="0"/>
          <w:marTop w:val="0"/>
          <w:marBottom w:val="0"/>
          <w:divBdr>
            <w:top w:val="none" w:sz="0" w:space="0" w:color="auto"/>
            <w:left w:val="none" w:sz="0" w:space="0" w:color="auto"/>
            <w:bottom w:val="none" w:sz="0" w:space="0" w:color="auto"/>
            <w:right w:val="none" w:sz="0" w:space="0" w:color="auto"/>
          </w:divBdr>
        </w:div>
        <w:div w:id="1773820904">
          <w:marLeft w:val="640"/>
          <w:marRight w:val="0"/>
          <w:marTop w:val="0"/>
          <w:marBottom w:val="0"/>
          <w:divBdr>
            <w:top w:val="none" w:sz="0" w:space="0" w:color="auto"/>
            <w:left w:val="none" w:sz="0" w:space="0" w:color="auto"/>
            <w:bottom w:val="none" w:sz="0" w:space="0" w:color="auto"/>
            <w:right w:val="none" w:sz="0" w:space="0" w:color="auto"/>
          </w:divBdr>
        </w:div>
        <w:div w:id="1106313914">
          <w:marLeft w:val="640"/>
          <w:marRight w:val="0"/>
          <w:marTop w:val="0"/>
          <w:marBottom w:val="0"/>
          <w:divBdr>
            <w:top w:val="none" w:sz="0" w:space="0" w:color="auto"/>
            <w:left w:val="none" w:sz="0" w:space="0" w:color="auto"/>
            <w:bottom w:val="none" w:sz="0" w:space="0" w:color="auto"/>
            <w:right w:val="none" w:sz="0" w:space="0" w:color="auto"/>
          </w:divBdr>
        </w:div>
        <w:div w:id="1230117466">
          <w:marLeft w:val="640"/>
          <w:marRight w:val="0"/>
          <w:marTop w:val="0"/>
          <w:marBottom w:val="0"/>
          <w:divBdr>
            <w:top w:val="none" w:sz="0" w:space="0" w:color="auto"/>
            <w:left w:val="none" w:sz="0" w:space="0" w:color="auto"/>
            <w:bottom w:val="none" w:sz="0" w:space="0" w:color="auto"/>
            <w:right w:val="none" w:sz="0" w:space="0" w:color="auto"/>
          </w:divBdr>
        </w:div>
        <w:div w:id="2087334557">
          <w:marLeft w:val="640"/>
          <w:marRight w:val="0"/>
          <w:marTop w:val="0"/>
          <w:marBottom w:val="0"/>
          <w:divBdr>
            <w:top w:val="none" w:sz="0" w:space="0" w:color="auto"/>
            <w:left w:val="none" w:sz="0" w:space="0" w:color="auto"/>
            <w:bottom w:val="none" w:sz="0" w:space="0" w:color="auto"/>
            <w:right w:val="none" w:sz="0" w:space="0" w:color="auto"/>
          </w:divBdr>
        </w:div>
        <w:div w:id="967587770">
          <w:marLeft w:val="640"/>
          <w:marRight w:val="0"/>
          <w:marTop w:val="0"/>
          <w:marBottom w:val="0"/>
          <w:divBdr>
            <w:top w:val="none" w:sz="0" w:space="0" w:color="auto"/>
            <w:left w:val="none" w:sz="0" w:space="0" w:color="auto"/>
            <w:bottom w:val="none" w:sz="0" w:space="0" w:color="auto"/>
            <w:right w:val="none" w:sz="0" w:space="0" w:color="auto"/>
          </w:divBdr>
        </w:div>
        <w:div w:id="1239553594">
          <w:marLeft w:val="640"/>
          <w:marRight w:val="0"/>
          <w:marTop w:val="0"/>
          <w:marBottom w:val="0"/>
          <w:divBdr>
            <w:top w:val="none" w:sz="0" w:space="0" w:color="auto"/>
            <w:left w:val="none" w:sz="0" w:space="0" w:color="auto"/>
            <w:bottom w:val="none" w:sz="0" w:space="0" w:color="auto"/>
            <w:right w:val="none" w:sz="0" w:space="0" w:color="auto"/>
          </w:divBdr>
        </w:div>
        <w:div w:id="1734694951">
          <w:marLeft w:val="640"/>
          <w:marRight w:val="0"/>
          <w:marTop w:val="0"/>
          <w:marBottom w:val="0"/>
          <w:divBdr>
            <w:top w:val="none" w:sz="0" w:space="0" w:color="auto"/>
            <w:left w:val="none" w:sz="0" w:space="0" w:color="auto"/>
            <w:bottom w:val="none" w:sz="0" w:space="0" w:color="auto"/>
            <w:right w:val="none" w:sz="0" w:space="0" w:color="auto"/>
          </w:divBdr>
        </w:div>
        <w:div w:id="1031346725">
          <w:marLeft w:val="640"/>
          <w:marRight w:val="0"/>
          <w:marTop w:val="0"/>
          <w:marBottom w:val="0"/>
          <w:divBdr>
            <w:top w:val="none" w:sz="0" w:space="0" w:color="auto"/>
            <w:left w:val="none" w:sz="0" w:space="0" w:color="auto"/>
            <w:bottom w:val="none" w:sz="0" w:space="0" w:color="auto"/>
            <w:right w:val="none" w:sz="0" w:space="0" w:color="auto"/>
          </w:divBdr>
        </w:div>
        <w:div w:id="2012249013">
          <w:marLeft w:val="640"/>
          <w:marRight w:val="0"/>
          <w:marTop w:val="0"/>
          <w:marBottom w:val="0"/>
          <w:divBdr>
            <w:top w:val="none" w:sz="0" w:space="0" w:color="auto"/>
            <w:left w:val="none" w:sz="0" w:space="0" w:color="auto"/>
            <w:bottom w:val="none" w:sz="0" w:space="0" w:color="auto"/>
            <w:right w:val="none" w:sz="0" w:space="0" w:color="auto"/>
          </w:divBdr>
        </w:div>
        <w:div w:id="1151563307">
          <w:marLeft w:val="640"/>
          <w:marRight w:val="0"/>
          <w:marTop w:val="0"/>
          <w:marBottom w:val="0"/>
          <w:divBdr>
            <w:top w:val="none" w:sz="0" w:space="0" w:color="auto"/>
            <w:left w:val="none" w:sz="0" w:space="0" w:color="auto"/>
            <w:bottom w:val="none" w:sz="0" w:space="0" w:color="auto"/>
            <w:right w:val="none" w:sz="0" w:space="0" w:color="auto"/>
          </w:divBdr>
        </w:div>
        <w:div w:id="873468594">
          <w:marLeft w:val="640"/>
          <w:marRight w:val="0"/>
          <w:marTop w:val="0"/>
          <w:marBottom w:val="0"/>
          <w:divBdr>
            <w:top w:val="none" w:sz="0" w:space="0" w:color="auto"/>
            <w:left w:val="none" w:sz="0" w:space="0" w:color="auto"/>
            <w:bottom w:val="none" w:sz="0" w:space="0" w:color="auto"/>
            <w:right w:val="none" w:sz="0" w:space="0" w:color="auto"/>
          </w:divBdr>
        </w:div>
        <w:div w:id="458257123">
          <w:marLeft w:val="640"/>
          <w:marRight w:val="0"/>
          <w:marTop w:val="0"/>
          <w:marBottom w:val="0"/>
          <w:divBdr>
            <w:top w:val="none" w:sz="0" w:space="0" w:color="auto"/>
            <w:left w:val="none" w:sz="0" w:space="0" w:color="auto"/>
            <w:bottom w:val="none" w:sz="0" w:space="0" w:color="auto"/>
            <w:right w:val="none" w:sz="0" w:space="0" w:color="auto"/>
          </w:divBdr>
        </w:div>
        <w:div w:id="1902327896">
          <w:marLeft w:val="640"/>
          <w:marRight w:val="0"/>
          <w:marTop w:val="0"/>
          <w:marBottom w:val="0"/>
          <w:divBdr>
            <w:top w:val="none" w:sz="0" w:space="0" w:color="auto"/>
            <w:left w:val="none" w:sz="0" w:space="0" w:color="auto"/>
            <w:bottom w:val="none" w:sz="0" w:space="0" w:color="auto"/>
            <w:right w:val="none" w:sz="0" w:space="0" w:color="auto"/>
          </w:divBdr>
        </w:div>
        <w:div w:id="1341390947">
          <w:marLeft w:val="640"/>
          <w:marRight w:val="0"/>
          <w:marTop w:val="0"/>
          <w:marBottom w:val="0"/>
          <w:divBdr>
            <w:top w:val="none" w:sz="0" w:space="0" w:color="auto"/>
            <w:left w:val="none" w:sz="0" w:space="0" w:color="auto"/>
            <w:bottom w:val="none" w:sz="0" w:space="0" w:color="auto"/>
            <w:right w:val="none" w:sz="0" w:space="0" w:color="auto"/>
          </w:divBdr>
        </w:div>
        <w:div w:id="1106196135">
          <w:marLeft w:val="640"/>
          <w:marRight w:val="0"/>
          <w:marTop w:val="0"/>
          <w:marBottom w:val="0"/>
          <w:divBdr>
            <w:top w:val="none" w:sz="0" w:space="0" w:color="auto"/>
            <w:left w:val="none" w:sz="0" w:space="0" w:color="auto"/>
            <w:bottom w:val="none" w:sz="0" w:space="0" w:color="auto"/>
            <w:right w:val="none" w:sz="0" w:space="0" w:color="auto"/>
          </w:divBdr>
        </w:div>
        <w:div w:id="946231662">
          <w:marLeft w:val="640"/>
          <w:marRight w:val="0"/>
          <w:marTop w:val="0"/>
          <w:marBottom w:val="0"/>
          <w:divBdr>
            <w:top w:val="none" w:sz="0" w:space="0" w:color="auto"/>
            <w:left w:val="none" w:sz="0" w:space="0" w:color="auto"/>
            <w:bottom w:val="none" w:sz="0" w:space="0" w:color="auto"/>
            <w:right w:val="none" w:sz="0" w:space="0" w:color="auto"/>
          </w:divBdr>
        </w:div>
        <w:div w:id="15156325">
          <w:marLeft w:val="640"/>
          <w:marRight w:val="0"/>
          <w:marTop w:val="0"/>
          <w:marBottom w:val="0"/>
          <w:divBdr>
            <w:top w:val="none" w:sz="0" w:space="0" w:color="auto"/>
            <w:left w:val="none" w:sz="0" w:space="0" w:color="auto"/>
            <w:bottom w:val="none" w:sz="0" w:space="0" w:color="auto"/>
            <w:right w:val="none" w:sz="0" w:space="0" w:color="auto"/>
          </w:divBdr>
        </w:div>
        <w:div w:id="1519805642">
          <w:marLeft w:val="640"/>
          <w:marRight w:val="0"/>
          <w:marTop w:val="0"/>
          <w:marBottom w:val="0"/>
          <w:divBdr>
            <w:top w:val="none" w:sz="0" w:space="0" w:color="auto"/>
            <w:left w:val="none" w:sz="0" w:space="0" w:color="auto"/>
            <w:bottom w:val="none" w:sz="0" w:space="0" w:color="auto"/>
            <w:right w:val="none" w:sz="0" w:space="0" w:color="auto"/>
          </w:divBdr>
        </w:div>
        <w:div w:id="227886224">
          <w:marLeft w:val="640"/>
          <w:marRight w:val="0"/>
          <w:marTop w:val="0"/>
          <w:marBottom w:val="0"/>
          <w:divBdr>
            <w:top w:val="none" w:sz="0" w:space="0" w:color="auto"/>
            <w:left w:val="none" w:sz="0" w:space="0" w:color="auto"/>
            <w:bottom w:val="none" w:sz="0" w:space="0" w:color="auto"/>
            <w:right w:val="none" w:sz="0" w:space="0" w:color="auto"/>
          </w:divBdr>
        </w:div>
        <w:div w:id="1899710209">
          <w:marLeft w:val="640"/>
          <w:marRight w:val="0"/>
          <w:marTop w:val="0"/>
          <w:marBottom w:val="0"/>
          <w:divBdr>
            <w:top w:val="none" w:sz="0" w:space="0" w:color="auto"/>
            <w:left w:val="none" w:sz="0" w:space="0" w:color="auto"/>
            <w:bottom w:val="none" w:sz="0" w:space="0" w:color="auto"/>
            <w:right w:val="none" w:sz="0" w:space="0" w:color="auto"/>
          </w:divBdr>
        </w:div>
        <w:div w:id="2113546002">
          <w:marLeft w:val="640"/>
          <w:marRight w:val="0"/>
          <w:marTop w:val="0"/>
          <w:marBottom w:val="0"/>
          <w:divBdr>
            <w:top w:val="none" w:sz="0" w:space="0" w:color="auto"/>
            <w:left w:val="none" w:sz="0" w:space="0" w:color="auto"/>
            <w:bottom w:val="none" w:sz="0" w:space="0" w:color="auto"/>
            <w:right w:val="none" w:sz="0" w:space="0" w:color="auto"/>
          </w:divBdr>
        </w:div>
        <w:div w:id="1709866903">
          <w:marLeft w:val="640"/>
          <w:marRight w:val="0"/>
          <w:marTop w:val="0"/>
          <w:marBottom w:val="0"/>
          <w:divBdr>
            <w:top w:val="none" w:sz="0" w:space="0" w:color="auto"/>
            <w:left w:val="none" w:sz="0" w:space="0" w:color="auto"/>
            <w:bottom w:val="none" w:sz="0" w:space="0" w:color="auto"/>
            <w:right w:val="none" w:sz="0" w:space="0" w:color="auto"/>
          </w:divBdr>
        </w:div>
        <w:div w:id="1659193180">
          <w:marLeft w:val="640"/>
          <w:marRight w:val="0"/>
          <w:marTop w:val="0"/>
          <w:marBottom w:val="0"/>
          <w:divBdr>
            <w:top w:val="none" w:sz="0" w:space="0" w:color="auto"/>
            <w:left w:val="none" w:sz="0" w:space="0" w:color="auto"/>
            <w:bottom w:val="none" w:sz="0" w:space="0" w:color="auto"/>
            <w:right w:val="none" w:sz="0" w:space="0" w:color="auto"/>
          </w:divBdr>
        </w:div>
        <w:div w:id="2115201808">
          <w:marLeft w:val="640"/>
          <w:marRight w:val="0"/>
          <w:marTop w:val="0"/>
          <w:marBottom w:val="0"/>
          <w:divBdr>
            <w:top w:val="none" w:sz="0" w:space="0" w:color="auto"/>
            <w:left w:val="none" w:sz="0" w:space="0" w:color="auto"/>
            <w:bottom w:val="none" w:sz="0" w:space="0" w:color="auto"/>
            <w:right w:val="none" w:sz="0" w:space="0" w:color="auto"/>
          </w:divBdr>
        </w:div>
        <w:div w:id="1530221495">
          <w:marLeft w:val="640"/>
          <w:marRight w:val="0"/>
          <w:marTop w:val="0"/>
          <w:marBottom w:val="0"/>
          <w:divBdr>
            <w:top w:val="none" w:sz="0" w:space="0" w:color="auto"/>
            <w:left w:val="none" w:sz="0" w:space="0" w:color="auto"/>
            <w:bottom w:val="none" w:sz="0" w:space="0" w:color="auto"/>
            <w:right w:val="none" w:sz="0" w:space="0" w:color="auto"/>
          </w:divBdr>
        </w:div>
        <w:div w:id="894466896">
          <w:marLeft w:val="640"/>
          <w:marRight w:val="0"/>
          <w:marTop w:val="0"/>
          <w:marBottom w:val="0"/>
          <w:divBdr>
            <w:top w:val="none" w:sz="0" w:space="0" w:color="auto"/>
            <w:left w:val="none" w:sz="0" w:space="0" w:color="auto"/>
            <w:bottom w:val="none" w:sz="0" w:space="0" w:color="auto"/>
            <w:right w:val="none" w:sz="0" w:space="0" w:color="auto"/>
          </w:divBdr>
        </w:div>
        <w:div w:id="2121560188">
          <w:marLeft w:val="640"/>
          <w:marRight w:val="0"/>
          <w:marTop w:val="0"/>
          <w:marBottom w:val="0"/>
          <w:divBdr>
            <w:top w:val="none" w:sz="0" w:space="0" w:color="auto"/>
            <w:left w:val="none" w:sz="0" w:space="0" w:color="auto"/>
            <w:bottom w:val="none" w:sz="0" w:space="0" w:color="auto"/>
            <w:right w:val="none" w:sz="0" w:space="0" w:color="auto"/>
          </w:divBdr>
        </w:div>
      </w:divsChild>
    </w:div>
    <w:div w:id="826172370">
      <w:bodyDiv w:val="1"/>
      <w:marLeft w:val="0"/>
      <w:marRight w:val="0"/>
      <w:marTop w:val="0"/>
      <w:marBottom w:val="0"/>
      <w:divBdr>
        <w:top w:val="none" w:sz="0" w:space="0" w:color="auto"/>
        <w:left w:val="none" w:sz="0" w:space="0" w:color="auto"/>
        <w:bottom w:val="none" w:sz="0" w:space="0" w:color="auto"/>
        <w:right w:val="none" w:sz="0" w:space="0" w:color="auto"/>
      </w:divBdr>
      <w:divsChild>
        <w:div w:id="451828732">
          <w:marLeft w:val="480"/>
          <w:marRight w:val="0"/>
          <w:marTop w:val="0"/>
          <w:marBottom w:val="0"/>
          <w:divBdr>
            <w:top w:val="none" w:sz="0" w:space="0" w:color="auto"/>
            <w:left w:val="none" w:sz="0" w:space="0" w:color="auto"/>
            <w:bottom w:val="none" w:sz="0" w:space="0" w:color="auto"/>
            <w:right w:val="none" w:sz="0" w:space="0" w:color="auto"/>
          </w:divBdr>
        </w:div>
        <w:div w:id="1739669994">
          <w:marLeft w:val="480"/>
          <w:marRight w:val="0"/>
          <w:marTop w:val="0"/>
          <w:marBottom w:val="0"/>
          <w:divBdr>
            <w:top w:val="none" w:sz="0" w:space="0" w:color="auto"/>
            <w:left w:val="none" w:sz="0" w:space="0" w:color="auto"/>
            <w:bottom w:val="none" w:sz="0" w:space="0" w:color="auto"/>
            <w:right w:val="none" w:sz="0" w:space="0" w:color="auto"/>
          </w:divBdr>
        </w:div>
        <w:div w:id="1584996391">
          <w:marLeft w:val="480"/>
          <w:marRight w:val="0"/>
          <w:marTop w:val="0"/>
          <w:marBottom w:val="0"/>
          <w:divBdr>
            <w:top w:val="none" w:sz="0" w:space="0" w:color="auto"/>
            <w:left w:val="none" w:sz="0" w:space="0" w:color="auto"/>
            <w:bottom w:val="none" w:sz="0" w:space="0" w:color="auto"/>
            <w:right w:val="none" w:sz="0" w:space="0" w:color="auto"/>
          </w:divBdr>
        </w:div>
        <w:div w:id="1766340296">
          <w:marLeft w:val="480"/>
          <w:marRight w:val="0"/>
          <w:marTop w:val="0"/>
          <w:marBottom w:val="0"/>
          <w:divBdr>
            <w:top w:val="none" w:sz="0" w:space="0" w:color="auto"/>
            <w:left w:val="none" w:sz="0" w:space="0" w:color="auto"/>
            <w:bottom w:val="none" w:sz="0" w:space="0" w:color="auto"/>
            <w:right w:val="none" w:sz="0" w:space="0" w:color="auto"/>
          </w:divBdr>
        </w:div>
        <w:div w:id="295641534">
          <w:marLeft w:val="480"/>
          <w:marRight w:val="0"/>
          <w:marTop w:val="0"/>
          <w:marBottom w:val="0"/>
          <w:divBdr>
            <w:top w:val="none" w:sz="0" w:space="0" w:color="auto"/>
            <w:left w:val="none" w:sz="0" w:space="0" w:color="auto"/>
            <w:bottom w:val="none" w:sz="0" w:space="0" w:color="auto"/>
            <w:right w:val="none" w:sz="0" w:space="0" w:color="auto"/>
          </w:divBdr>
        </w:div>
        <w:div w:id="847643656">
          <w:marLeft w:val="480"/>
          <w:marRight w:val="0"/>
          <w:marTop w:val="0"/>
          <w:marBottom w:val="0"/>
          <w:divBdr>
            <w:top w:val="none" w:sz="0" w:space="0" w:color="auto"/>
            <w:left w:val="none" w:sz="0" w:space="0" w:color="auto"/>
            <w:bottom w:val="none" w:sz="0" w:space="0" w:color="auto"/>
            <w:right w:val="none" w:sz="0" w:space="0" w:color="auto"/>
          </w:divBdr>
        </w:div>
        <w:div w:id="1303122272">
          <w:marLeft w:val="480"/>
          <w:marRight w:val="0"/>
          <w:marTop w:val="0"/>
          <w:marBottom w:val="0"/>
          <w:divBdr>
            <w:top w:val="none" w:sz="0" w:space="0" w:color="auto"/>
            <w:left w:val="none" w:sz="0" w:space="0" w:color="auto"/>
            <w:bottom w:val="none" w:sz="0" w:space="0" w:color="auto"/>
            <w:right w:val="none" w:sz="0" w:space="0" w:color="auto"/>
          </w:divBdr>
        </w:div>
        <w:div w:id="502622946">
          <w:marLeft w:val="480"/>
          <w:marRight w:val="0"/>
          <w:marTop w:val="0"/>
          <w:marBottom w:val="0"/>
          <w:divBdr>
            <w:top w:val="none" w:sz="0" w:space="0" w:color="auto"/>
            <w:left w:val="none" w:sz="0" w:space="0" w:color="auto"/>
            <w:bottom w:val="none" w:sz="0" w:space="0" w:color="auto"/>
            <w:right w:val="none" w:sz="0" w:space="0" w:color="auto"/>
          </w:divBdr>
        </w:div>
        <w:div w:id="1014578203">
          <w:marLeft w:val="480"/>
          <w:marRight w:val="0"/>
          <w:marTop w:val="0"/>
          <w:marBottom w:val="0"/>
          <w:divBdr>
            <w:top w:val="none" w:sz="0" w:space="0" w:color="auto"/>
            <w:left w:val="none" w:sz="0" w:space="0" w:color="auto"/>
            <w:bottom w:val="none" w:sz="0" w:space="0" w:color="auto"/>
            <w:right w:val="none" w:sz="0" w:space="0" w:color="auto"/>
          </w:divBdr>
        </w:div>
        <w:div w:id="1116094541">
          <w:marLeft w:val="480"/>
          <w:marRight w:val="0"/>
          <w:marTop w:val="0"/>
          <w:marBottom w:val="0"/>
          <w:divBdr>
            <w:top w:val="none" w:sz="0" w:space="0" w:color="auto"/>
            <w:left w:val="none" w:sz="0" w:space="0" w:color="auto"/>
            <w:bottom w:val="none" w:sz="0" w:space="0" w:color="auto"/>
            <w:right w:val="none" w:sz="0" w:space="0" w:color="auto"/>
          </w:divBdr>
        </w:div>
        <w:div w:id="1255938984">
          <w:marLeft w:val="480"/>
          <w:marRight w:val="0"/>
          <w:marTop w:val="0"/>
          <w:marBottom w:val="0"/>
          <w:divBdr>
            <w:top w:val="none" w:sz="0" w:space="0" w:color="auto"/>
            <w:left w:val="none" w:sz="0" w:space="0" w:color="auto"/>
            <w:bottom w:val="none" w:sz="0" w:space="0" w:color="auto"/>
            <w:right w:val="none" w:sz="0" w:space="0" w:color="auto"/>
          </w:divBdr>
        </w:div>
        <w:div w:id="1233344441">
          <w:marLeft w:val="480"/>
          <w:marRight w:val="0"/>
          <w:marTop w:val="0"/>
          <w:marBottom w:val="0"/>
          <w:divBdr>
            <w:top w:val="none" w:sz="0" w:space="0" w:color="auto"/>
            <w:left w:val="none" w:sz="0" w:space="0" w:color="auto"/>
            <w:bottom w:val="none" w:sz="0" w:space="0" w:color="auto"/>
            <w:right w:val="none" w:sz="0" w:space="0" w:color="auto"/>
          </w:divBdr>
        </w:div>
        <w:div w:id="1657878346">
          <w:marLeft w:val="480"/>
          <w:marRight w:val="0"/>
          <w:marTop w:val="0"/>
          <w:marBottom w:val="0"/>
          <w:divBdr>
            <w:top w:val="none" w:sz="0" w:space="0" w:color="auto"/>
            <w:left w:val="none" w:sz="0" w:space="0" w:color="auto"/>
            <w:bottom w:val="none" w:sz="0" w:space="0" w:color="auto"/>
            <w:right w:val="none" w:sz="0" w:space="0" w:color="auto"/>
          </w:divBdr>
        </w:div>
        <w:div w:id="1881474201">
          <w:marLeft w:val="480"/>
          <w:marRight w:val="0"/>
          <w:marTop w:val="0"/>
          <w:marBottom w:val="0"/>
          <w:divBdr>
            <w:top w:val="none" w:sz="0" w:space="0" w:color="auto"/>
            <w:left w:val="none" w:sz="0" w:space="0" w:color="auto"/>
            <w:bottom w:val="none" w:sz="0" w:space="0" w:color="auto"/>
            <w:right w:val="none" w:sz="0" w:space="0" w:color="auto"/>
          </w:divBdr>
        </w:div>
        <w:div w:id="1357270161">
          <w:marLeft w:val="480"/>
          <w:marRight w:val="0"/>
          <w:marTop w:val="0"/>
          <w:marBottom w:val="0"/>
          <w:divBdr>
            <w:top w:val="none" w:sz="0" w:space="0" w:color="auto"/>
            <w:left w:val="none" w:sz="0" w:space="0" w:color="auto"/>
            <w:bottom w:val="none" w:sz="0" w:space="0" w:color="auto"/>
            <w:right w:val="none" w:sz="0" w:space="0" w:color="auto"/>
          </w:divBdr>
        </w:div>
        <w:div w:id="702560177">
          <w:marLeft w:val="480"/>
          <w:marRight w:val="0"/>
          <w:marTop w:val="0"/>
          <w:marBottom w:val="0"/>
          <w:divBdr>
            <w:top w:val="none" w:sz="0" w:space="0" w:color="auto"/>
            <w:left w:val="none" w:sz="0" w:space="0" w:color="auto"/>
            <w:bottom w:val="none" w:sz="0" w:space="0" w:color="auto"/>
            <w:right w:val="none" w:sz="0" w:space="0" w:color="auto"/>
          </w:divBdr>
        </w:div>
        <w:div w:id="1757052857">
          <w:marLeft w:val="480"/>
          <w:marRight w:val="0"/>
          <w:marTop w:val="0"/>
          <w:marBottom w:val="0"/>
          <w:divBdr>
            <w:top w:val="none" w:sz="0" w:space="0" w:color="auto"/>
            <w:left w:val="none" w:sz="0" w:space="0" w:color="auto"/>
            <w:bottom w:val="none" w:sz="0" w:space="0" w:color="auto"/>
            <w:right w:val="none" w:sz="0" w:space="0" w:color="auto"/>
          </w:divBdr>
        </w:div>
        <w:div w:id="830871184">
          <w:marLeft w:val="480"/>
          <w:marRight w:val="0"/>
          <w:marTop w:val="0"/>
          <w:marBottom w:val="0"/>
          <w:divBdr>
            <w:top w:val="none" w:sz="0" w:space="0" w:color="auto"/>
            <w:left w:val="none" w:sz="0" w:space="0" w:color="auto"/>
            <w:bottom w:val="none" w:sz="0" w:space="0" w:color="auto"/>
            <w:right w:val="none" w:sz="0" w:space="0" w:color="auto"/>
          </w:divBdr>
        </w:div>
        <w:div w:id="1500386428">
          <w:marLeft w:val="480"/>
          <w:marRight w:val="0"/>
          <w:marTop w:val="0"/>
          <w:marBottom w:val="0"/>
          <w:divBdr>
            <w:top w:val="none" w:sz="0" w:space="0" w:color="auto"/>
            <w:left w:val="none" w:sz="0" w:space="0" w:color="auto"/>
            <w:bottom w:val="none" w:sz="0" w:space="0" w:color="auto"/>
            <w:right w:val="none" w:sz="0" w:space="0" w:color="auto"/>
          </w:divBdr>
        </w:div>
        <w:div w:id="687411596">
          <w:marLeft w:val="480"/>
          <w:marRight w:val="0"/>
          <w:marTop w:val="0"/>
          <w:marBottom w:val="0"/>
          <w:divBdr>
            <w:top w:val="none" w:sz="0" w:space="0" w:color="auto"/>
            <w:left w:val="none" w:sz="0" w:space="0" w:color="auto"/>
            <w:bottom w:val="none" w:sz="0" w:space="0" w:color="auto"/>
            <w:right w:val="none" w:sz="0" w:space="0" w:color="auto"/>
          </w:divBdr>
        </w:div>
        <w:div w:id="1883395834">
          <w:marLeft w:val="480"/>
          <w:marRight w:val="0"/>
          <w:marTop w:val="0"/>
          <w:marBottom w:val="0"/>
          <w:divBdr>
            <w:top w:val="none" w:sz="0" w:space="0" w:color="auto"/>
            <w:left w:val="none" w:sz="0" w:space="0" w:color="auto"/>
            <w:bottom w:val="none" w:sz="0" w:space="0" w:color="auto"/>
            <w:right w:val="none" w:sz="0" w:space="0" w:color="auto"/>
          </w:divBdr>
        </w:div>
        <w:div w:id="1666085538">
          <w:marLeft w:val="480"/>
          <w:marRight w:val="0"/>
          <w:marTop w:val="0"/>
          <w:marBottom w:val="0"/>
          <w:divBdr>
            <w:top w:val="none" w:sz="0" w:space="0" w:color="auto"/>
            <w:left w:val="none" w:sz="0" w:space="0" w:color="auto"/>
            <w:bottom w:val="none" w:sz="0" w:space="0" w:color="auto"/>
            <w:right w:val="none" w:sz="0" w:space="0" w:color="auto"/>
          </w:divBdr>
        </w:div>
        <w:div w:id="1916550753">
          <w:marLeft w:val="480"/>
          <w:marRight w:val="0"/>
          <w:marTop w:val="0"/>
          <w:marBottom w:val="0"/>
          <w:divBdr>
            <w:top w:val="none" w:sz="0" w:space="0" w:color="auto"/>
            <w:left w:val="none" w:sz="0" w:space="0" w:color="auto"/>
            <w:bottom w:val="none" w:sz="0" w:space="0" w:color="auto"/>
            <w:right w:val="none" w:sz="0" w:space="0" w:color="auto"/>
          </w:divBdr>
        </w:div>
        <w:div w:id="269699683">
          <w:marLeft w:val="480"/>
          <w:marRight w:val="0"/>
          <w:marTop w:val="0"/>
          <w:marBottom w:val="0"/>
          <w:divBdr>
            <w:top w:val="none" w:sz="0" w:space="0" w:color="auto"/>
            <w:left w:val="none" w:sz="0" w:space="0" w:color="auto"/>
            <w:bottom w:val="none" w:sz="0" w:space="0" w:color="auto"/>
            <w:right w:val="none" w:sz="0" w:space="0" w:color="auto"/>
          </w:divBdr>
        </w:div>
        <w:div w:id="1670479523">
          <w:marLeft w:val="480"/>
          <w:marRight w:val="0"/>
          <w:marTop w:val="0"/>
          <w:marBottom w:val="0"/>
          <w:divBdr>
            <w:top w:val="none" w:sz="0" w:space="0" w:color="auto"/>
            <w:left w:val="none" w:sz="0" w:space="0" w:color="auto"/>
            <w:bottom w:val="none" w:sz="0" w:space="0" w:color="auto"/>
            <w:right w:val="none" w:sz="0" w:space="0" w:color="auto"/>
          </w:divBdr>
        </w:div>
        <w:div w:id="1312640106">
          <w:marLeft w:val="480"/>
          <w:marRight w:val="0"/>
          <w:marTop w:val="0"/>
          <w:marBottom w:val="0"/>
          <w:divBdr>
            <w:top w:val="none" w:sz="0" w:space="0" w:color="auto"/>
            <w:left w:val="none" w:sz="0" w:space="0" w:color="auto"/>
            <w:bottom w:val="none" w:sz="0" w:space="0" w:color="auto"/>
            <w:right w:val="none" w:sz="0" w:space="0" w:color="auto"/>
          </w:divBdr>
        </w:div>
        <w:div w:id="1476485377">
          <w:marLeft w:val="480"/>
          <w:marRight w:val="0"/>
          <w:marTop w:val="0"/>
          <w:marBottom w:val="0"/>
          <w:divBdr>
            <w:top w:val="none" w:sz="0" w:space="0" w:color="auto"/>
            <w:left w:val="none" w:sz="0" w:space="0" w:color="auto"/>
            <w:bottom w:val="none" w:sz="0" w:space="0" w:color="auto"/>
            <w:right w:val="none" w:sz="0" w:space="0" w:color="auto"/>
          </w:divBdr>
        </w:div>
        <w:div w:id="815493420">
          <w:marLeft w:val="480"/>
          <w:marRight w:val="0"/>
          <w:marTop w:val="0"/>
          <w:marBottom w:val="0"/>
          <w:divBdr>
            <w:top w:val="none" w:sz="0" w:space="0" w:color="auto"/>
            <w:left w:val="none" w:sz="0" w:space="0" w:color="auto"/>
            <w:bottom w:val="none" w:sz="0" w:space="0" w:color="auto"/>
            <w:right w:val="none" w:sz="0" w:space="0" w:color="auto"/>
          </w:divBdr>
        </w:div>
        <w:div w:id="678393094">
          <w:marLeft w:val="480"/>
          <w:marRight w:val="0"/>
          <w:marTop w:val="0"/>
          <w:marBottom w:val="0"/>
          <w:divBdr>
            <w:top w:val="none" w:sz="0" w:space="0" w:color="auto"/>
            <w:left w:val="none" w:sz="0" w:space="0" w:color="auto"/>
            <w:bottom w:val="none" w:sz="0" w:space="0" w:color="auto"/>
            <w:right w:val="none" w:sz="0" w:space="0" w:color="auto"/>
          </w:divBdr>
        </w:div>
        <w:div w:id="1093015508">
          <w:marLeft w:val="480"/>
          <w:marRight w:val="0"/>
          <w:marTop w:val="0"/>
          <w:marBottom w:val="0"/>
          <w:divBdr>
            <w:top w:val="none" w:sz="0" w:space="0" w:color="auto"/>
            <w:left w:val="none" w:sz="0" w:space="0" w:color="auto"/>
            <w:bottom w:val="none" w:sz="0" w:space="0" w:color="auto"/>
            <w:right w:val="none" w:sz="0" w:space="0" w:color="auto"/>
          </w:divBdr>
        </w:div>
        <w:div w:id="532351915">
          <w:marLeft w:val="480"/>
          <w:marRight w:val="0"/>
          <w:marTop w:val="0"/>
          <w:marBottom w:val="0"/>
          <w:divBdr>
            <w:top w:val="none" w:sz="0" w:space="0" w:color="auto"/>
            <w:left w:val="none" w:sz="0" w:space="0" w:color="auto"/>
            <w:bottom w:val="none" w:sz="0" w:space="0" w:color="auto"/>
            <w:right w:val="none" w:sz="0" w:space="0" w:color="auto"/>
          </w:divBdr>
        </w:div>
        <w:div w:id="367950756">
          <w:marLeft w:val="480"/>
          <w:marRight w:val="0"/>
          <w:marTop w:val="0"/>
          <w:marBottom w:val="0"/>
          <w:divBdr>
            <w:top w:val="none" w:sz="0" w:space="0" w:color="auto"/>
            <w:left w:val="none" w:sz="0" w:space="0" w:color="auto"/>
            <w:bottom w:val="none" w:sz="0" w:space="0" w:color="auto"/>
            <w:right w:val="none" w:sz="0" w:space="0" w:color="auto"/>
          </w:divBdr>
        </w:div>
        <w:div w:id="332994933">
          <w:marLeft w:val="480"/>
          <w:marRight w:val="0"/>
          <w:marTop w:val="0"/>
          <w:marBottom w:val="0"/>
          <w:divBdr>
            <w:top w:val="none" w:sz="0" w:space="0" w:color="auto"/>
            <w:left w:val="none" w:sz="0" w:space="0" w:color="auto"/>
            <w:bottom w:val="none" w:sz="0" w:space="0" w:color="auto"/>
            <w:right w:val="none" w:sz="0" w:space="0" w:color="auto"/>
          </w:divBdr>
        </w:div>
        <w:div w:id="2015451753">
          <w:marLeft w:val="480"/>
          <w:marRight w:val="0"/>
          <w:marTop w:val="0"/>
          <w:marBottom w:val="0"/>
          <w:divBdr>
            <w:top w:val="none" w:sz="0" w:space="0" w:color="auto"/>
            <w:left w:val="none" w:sz="0" w:space="0" w:color="auto"/>
            <w:bottom w:val="none" w:sz="0" w:space="0" w:color="auto"/>
            <w:right w:val="none" w:sz="0" w:space="0" w:color="auto"/>
          </w:divBdr>
        </w:div>
        <w:div w:id="160780088">
          <w:marLeft w:val="480"/>
          <w:marRight w:val="0"/>
          <w:marTop w:val="0"/>
          <w:marBottom w:val="0"/>
          <w:divBdr>
            <w:top w:val="none" w:sz="0" w:space="0" w:color="auto"/>
            <w:left w:val="none" w:sz="0" w:space="0" w:color="auto"/>
            <w:bottom w:val="none" w:sz="0" w:space="0" w:color="auto"/>
            <w:right w:val="none" w:sz="0" w:space="0" w:color="auto"/>
          </w:divBdr>
        </w:div>
        <w:div w:id="984234415">
          <w:marLeft w:val="480"/>
          <w:marRight w:val="0"/>
          <w:marTop w:val="0"/>
          <w:marBottom w:val="0"/>
          <w:divBdr>
            <w:top w:val="none" w:sz="0" w:space="0" w:color="auto"/>
            <w:left w:val="none" w:sz="0" w:space="0" w:color="auto"/>
            <w:bottom w:val="none" w:sz="0" w:space="0" w:color="auto"/>
            <w:right w:val="none" w:sz="0" w:space="0" w:color="auto"/>
          </w:divBdr>
        </w:div>
        <w:div w:id="1566136001">
          <w:marLeft w:val="480"/>
          <w:marRight w:val="0"/>
          <w:marTop w:val="0"/>
          <w:marBottom w:val="0"/>
          <w:divBdr>
            <w:top w:val="none" w:sz="0" w:space="0" w:color="auto"/>
            <w:left w:val="none" w:sz="0" w:space="0" w:color="auto"/>
            <w:bottom w:val="none" w:sz="0" w:space="0" w:color="auto"/>
            <w:right w:val="none" w:sz="0" w:space="0" w:color="auto"/>
          </w:divBdr>
        </w:div>
        <w:div w:id="317391940">
          <w:marLeft w:val="480"/>
          <w:marRight w:val="0"/>
          <w:marTop w:val="0"/>
          <w:marBottom w:val="0"/>
          <w:divBdr>
            <w:top w:val="none" w:sz="0" w:space="0" w:color="auto"/>
            <w:left w:val="none" w:sz="0" w:space="0" w:color="auto"/>
            <w:bottom w:val="none" w:sz="0" w:space="0" w:color="auto"/>
            <w:right w:val="none" w:sz="0" w:space="0" w:color="auto"/>
          </w:divBdr>
        </w:div>
        <w:div w:id="472868138">
          <w:marLeft w:val="480"/>
          <w:marRight w:val="0"/>
          <w:marTop w:val="0"/>
          <w:marBottom w:val="0"/>
          <w:divBdr>
            <w:top w:val="none" w:sz="0" w:space="0" w:color="auto"/>
            <w:left w:val="none" w:sz="0" w:space="0" w:color="auto"/>
            <w:bottom w:val="none" w:sz="0" w:space="0" w:color="auto"/>
            <w:right w:val="none" w:sz="0" w:space="0" w:color="auto"/>
          </w:divBdr>
        </w:div>
        <w:div w:id="1115708150">
          <w:marLeft w:val="480"/>
          <w:marRight w:val="0"/>
          <w:marTop w:val="0"/>
          <w:marBottom w:val="0"/>
          <w:divBdr>
            <w:top w:val="none" w:sz="0" w:space="0" w:color="auto"/>
            <w:left w:val="none" w:sz="0" w:space="0" w:color="auto"/>
            <w:bottom w:val="none" w:sz="0" w:space="0" w:color="auto"/>
            <w:right w:val="none" w:sz="0" w:space="0" w:color="auto"/>
          </w:divBdr>
        </w:div>
        <w:div w:id="1696885691">
          <w:marLeft w:val="480"/>
          <w:marRight w:val="0"/>
          <w:marTop w:val="0"/>
          <w:marBottom w:val="0"/>
          <w:divBdr>
            <w:top w:val="none" w:sz="0" w:space="0" w:color="auto"/>
            <w:left w:val="none" w:sz="0" w:space="0" w:color="auto"/>
            <w:bottom w:val="none" w:sz="0" w:space="0" w:color="auto"/>
            <w:right w:val="none" w:sz="0" w:space="0" w:color="auto"/>
          </w:divBdr>
        </w:div>
        <w:div w:id="621500801">
          <w:marLeft w:val="480"/>
          <w:marRight w:val="0"/>
          <w:marTop w:val="0"/>
          <w:marBottom w:val="0"/>
          <w:divBdr>
            <w:top w:val="none" w:sz="0" w:space="0" w:color="auto"/>
            <w:left w:val="none" w:sz="0" w:space="0" w:color="auto"/>
            <w:bottom w:val="none" w:sz="0" w:space="0" w:color="auto"/>
            <w:right w:val="none" w:sz="0" w:space="0" w:color="auto"/>
          </w:divBdr>
        </w:div>
        <w:div w:id="2046564600">
          <w:marLeft w:val="480"/>
          <w:marRight w:val="0"/>
          <w:marTop w:val="0"/>
          <w:marBottom w:val="0"/>
          <w:divBdr>
            <w:top w:val="none" w:sz="0" w:space="0" w:color="auto"/>
            <w:left w:val="none" w:sz="0" w:space="0" w:color="auto"/>
            <w:bottom w:val="none" w:sz="0" w:space="0" w:color="auto"/>
            <w:right w:val="none" w:sz="0" w:space="0" w:color="auto"/>
          </w:divBdr>
        </w:div>
        <w:div w:id="160389660">
          <w:marLeft w:val="480"/>
          <w:marRight w:val="0"/>
          <w:marTop w:val="0"/>
          <w:marBottom w:val="0"/>
          <w:divBdr>
            <w:top w:val="none" w:sz="0" w:space="0" w:color="auto"/>
            <w:left w:val="none" w:sz="0" w:space="0" w:color="auto"/>
            <w:bottom w:val="none" w:sz="0" w:space="0" w:color="auto"/>
            <w:right w:val="none" w:sz="0" w:space="0" w:color="auto"/>
          </w:divBdr>
        </w:div>
        <w:div w:id="1839613456">
          <w:marLeft w:val="480"/>
          <w:marRight w:val="0"/>
          <w:marTop w:val="0"/>
          <w:marBottom w:val="0"/>
          <w:divBdr>
            <w:top w:val="none" w:sz="0" w:space="0" w:color="auto"/>
            <w:left w:val="none" w:sz="0" w:space="0" w:color="auto"/>
            <w:bottom w:val="none" w:sz="0" w:space="0" w:color="auto"/>
            <w:right w:val="none" w:sz="0" w:space="0" w:color="auto"/>
          </w:divBdr>
        </w:div>
        <w:div w:id="864363110">
          <w:marLeft w:val="480"/>
          <w:marRight w:val="0"/>
          <w:marTop w:val="0"/>
          <w:marBottom w:val="0"/>
          <w:divBdr>
            <w:top w:val="none" w:sz="0" w:space="0" w:color="auto"/>
            <w:left w:val="none" w:sz="0" w:space="0" w:color="auto"/>
            <w:bottom w:val="none" w:sz="0" w:space="0" w:color="auto"/>
            <w:right w:val="none" w:sz="0" w:space="0" w:color="auto"/>
          </w:divBdr>
        </w:div>
        <w:div w:id="196892388">
          <w:marLeft w:val="480"/>
          <w:marRight w:val="0"/>
          <w:marTop w:val="0"/>
          <w:marBottom w:val="0"/>
          <w:divBdr>
            <w:top w:val="none" w:sz="0" w:space="0" w:color="auto"/>
            <w:left w:val="none" w:sz="0" w:space="0" w:color="auto"/>
            <w:bottom w:val="none" w:sz="0" w:space="0" w:color="auto"/>
            <w:right w:val="none" w:sz="0" w:space="0" w:color="auto"/>
          </w:divBdr>
        </w:div>
        <w:div w:id="1482504688">
          <w:marLeft w:val="480"/>
          <w:marRight w:val="0"/>
          <w:marTop w:val="0"/>
          <w:marBottom w:val="0"/>
          <w:divBdr>
            <w:top w:val="none" w:sz="0" w:space="0" w:color="auto"/>
            <w:left w:val="none" w:sz="0" w:space="0" w:color="auto"/>
            <w:bottom w:val="none" w:sz="0" w:space="0" w:color="auto"/>
            <w:right w:val="none" w:sz="0" w:space="0" w:color="auto"/>
          </w:divBdr>
        </w:div>
        <w:div w:id="1441489881">
          <w:marLeft w:val="480"/>
          <w:marRight w:val="0"/>
          <w:marTop w:val="0"/>
          <w:marBottom w:val="0"/>
          <w:divBdr>
            <w:top w:val="none" w:sz="0" w:space="0" w:color="auto"/>
            <w:left w:val="none" w:sz="0" w:space="0" w:color="auto"/>
            <w:bottom w:val="none" w:sz="0" w:space="0" w:color="auto"/>
            <w:right w:val="none" w:sz="0" w:space="0" w:color="auto"/>
          </w:divBdr>
        </w:div>
        <w:div w:id="279072762">
          <w:marLeft w:val="480"/>
          <w:marRight w:val="0"/>
          <w:marTop w:val="0"/>
          <w:marBottom w:val="0"/>
          <w:divBdr>
            <w:top w:val="none" w:sz="0" w:space="0" w:color="auto"/>
            <w:left w:val="none" w:sz="0" w:space="0" w:color="auto"/>
            <w:bottom w:val="none" w:sz="0" w:space="0" w:color="auto"/>
            <w:right w:val="none" w:sz="0" w:space="0" w:color="auto"/>
          </w:divBdr>
        </w:div>
        <w:div w:id="509954163">
          <w:marLeft w:val="480"/>
          <w:marRight w:val="0"/>
          <w:marTop w:val="0"/>
          <w:marBottom w:val="0"/>
          <w:divBdr>
            <w:top w:val="none" w:sz="0" w:space="0" w:color="auto"/>
            <w:left w:val="none" w:sz="0" w:space="0" w:color="auto"/>
            <w:bottom w:val="none" w:sz="0" w:space="0" w:color="auto"/>
            <w:right w:val="none" w:sz="0" w:space="0" w:color="auto"/>
          </w:divBdr>
        </w:div>
      </w:divsChild>
    </w:div>
    <w:div w:id="826215868">
      <w:bodyDiv w:val="1"/>
      <w:marLeft w:val="0"/>
      <w:marRight w:val="0"/>
      <w:marTop w:val="0"/>
      <w:marBottom w:val="0"/>
      <w:divBdr>
        <w:top w:val="none" w:sz="0" w:space="0" w:color="auto"/>
        <w:left w:val="none" w:sz="0" w:space="0" w:color="auto"/>
        <w:bottom w:val="none" w:sz="0" w:space="0" w:color="auto"/>
        <w:right w:val="none" w:sz="0" w:space="0" w:color="auto"/>
      </w:divBdr>
    </w:div>
    <w:div w:id="830366986">
      <w:bodyDiv w:val="1"/>
      <w:marLeft w:val="0"/>
      <w:marRight w:val="0"/>
      <w:marTop w:val="0"/>
      <w:marBottom w:val="0"/>
      <w:divBdr>
        <w:top w:val="none" w:sz="0" w:space="0" w:color="auto"/>
        <w:left w:val="none" w:sz="0" w:space="0" w:color="auto"/>
        <w:bottom w:val="none" w:sz="0" w:space="0" w:color="auto"/>
        <w:right w:val="none" w:sz="0" w:space="0" w:color="auto"/>
      </w:divBdr>
    </w:div>
    <w:div w:id="838810321">
      <w:bodyDiv w:val="1"/>
      <w:marLeft w:val="0"/>
      <w:marRight w:val="0"/>
      <w:marTop w:val="0"/>
      <w:marBottom w:val="0"/>
      <w:divBdr>
        <w:top w:val="none" w:sz="0" w:space="0" w:color="auto"/>
        <w:left w:val="none" w:sz="0" w:space="0" w:color="auto"/>
        <w:bottom w:val="none" w:sz="0" w:space="0" w:color="auto"/>
        <w:right w:val="none" w:sz="0" w:space="0" w:color="auto"/>
      </w:divBdr>
      <w:divsChild>
        <w:div w:id="970523810">
          <w:marLeft w:val="640"/>
          <w:marRight w:val="0"/>
          <w:marTop w:val="0"/>
          <w:marBottom w:val="0"/>
          <w:divBdr>
            <w:top w:val="none" w:sz="0" w:space="0" w:color="auto"/>
            <w:left w:val="none" w:sz="0" w:space="0" w:color="auto"/>
            <w:bottom w:val="none" w:sz="0" w:space="0" w:color="auto"/>
            <w:right w:val="none" w:sz="0" w:space="0" w:color="auto"/>
          </w:divBdr>
        </w:div>
        <w:div w:id="236212436">
          <w:marLeft w:val="640"/>
          <w:marRight w:val="0"/>
          <w:marTop w:val="0"/>
          <w:marBottom w:val="0"/>
          <w:divBdr>
            <w:top w:val="none" w:sz="0" w:space="0" w:color="auto"/>
            <w:left w:val="none" w:sz="0" w:space="0" w:color="auto"/>
            <w:bottom w:val="none" w:sz="0" w:space="0" w:color="auto"/>
            <w:right w:val="none" w:sz="0" w:space="0" w:color="auto"/>
          </w:divBdr>
        </w:div>
        <w:div w:id="919027407">
          <w:marLeft w:val="640"/>
          <w:marRight w:val="0"/>
          <w:marTop w:val="0"/>
          <w:marBottom w:val="0"/>
          <w:divBdr>
            <w:top w:val="none" w:sz="0" w:space="0" w:color="auto"/>
            <w:left w:val="none" w:sz="0" w:space="0" w:color="auto"/>
            <w:bottom w:val="none" w:sz="0" w:space="0" w:color="auto"/>
            <w:right w:val="none" w:sz="0" w:space="0" w:color="auto"/>
          </w:divBdr>
        </w:div>
        <w:div w:id="1861702994">
          <w:marLeft w:val="640"/>
          <w:marRight w:val="0"/>
          <w:marTop w:val="0"/>
          <w:marBottom w:val="0"/>
          <w:divBdr>
            <w:top w:val="none" w:sz="0" w:space="0" w:color="auto"/>
            <w:left w:val="none" w:sz="0" w:space="0" w:color="auto"/>
            <w:bottom w:val="none" w:sz="0" w:space="0" w:color="auto"/>
            <w:right w:val="none" w:sz="0" w:space="0" w:color="auto"/>
          </w:divBdr>
        </w:div>
        <w:div w:id="1756777197">
          <w:marLeft w:val="640"/>
          <w:marRight w:val="0"/>
          <w:marTop w:val="0"/>
          <w:marBottom w:val="0"/>
          <w:divBdr>
            <w:top w:val="none" w:sz="0" w:space="0" w:color="auto"/>
            <w:left w:val="none" w:sz="0" w:space="0" w:color="auto"/>
            <w:bottom w:val="none" w:sz="0" w:space="0" w:color="auto"/>
            <w:right w:val="none" w:sz="0" w:space="0" w:color="auto"/>
          </w:divBdr>
        </w:div>
        <w:div w:id="2088653546">
          <w:marLeft w:val="640"/>
          <w:marRight w:val="0"/>
          <w:marTop w:val="0"/>
          <w:marBottom w:val="0"/>
          <w:divBdr>
            <w:top w:val="none" w:sz="0" w:space="0" w:color="auto"/>
            <w:left w:val="none" w:sz="0" w:space="0" w:color="auto"/>
            <w:bottom w:val="none" w:sz="0" w:space="0" w:color="auto"/>
            <w:right w:val="none" w:sz="0" w:space="0" w:color="auto"/>
          </w:divBdr>
        </w:div>
        <w:div w:id="1414669570">
          <w:marLeft w:val="640"/>
          <w:marRight w:val="0"/>
          <w:marTop w:val="0"/>
          <w:marBottom w:val="0"/>
          <w:divBdr>
            <w:top w:val="none" w:sz="0" w:space="0" w:color="auto"/>
            <w:left w:val="none" w:sz="0" w:space="0" w:color="auto"/>
            <w:bottom w:val="none" w:sz="0" w:space="0" w:color="auto"/>
            <w:right w:val="none" w:sz="0" w:space="0" w:color="auto"/>
          </w:divBdr>
        </w:div>
        <w:div w:id="1303802914">
          <w:marLeft w:val="640"/>
          <w:marRight w:val="0"/>
          <w:marTop w:val="0"/>
          <w:marBottom w:val="0"/>
          <w:divBdr>
            <w:top w:val="none" w:sz="0" w:space="0" w:color="auto"/>
            <w:left w:val="none" w:sz="0" w:space="0" w:color="auto"/>
            <w:bottom w:val="none" w:sz="0" w:space="0" w:color="auto"/>
            <w:right w:val="none" w:sz="0" w:space="0" w:color="auto"/>
          </w:divBdr>
        </w:div>
        <w:div w:id="240142992">
          <w:marLeft w:val="640"/>
          <w:marRight w:val="0"/>
          <w:marTop w:val="0"/>
          <w:marBottom w:val="0"/>
          <w:divBdr>
            <w:top w:val="none" w:sz="0" w:space="0" w:color="auto"/>
            <w:left w:val="none" w:sz="0" w:space="0" w:color="auto"/>
            <w:bottom w:val="none" w:sz="0" w:space="0" w:color="auto"/>
            <w:right w:val="none" w:sz="0" w:space="0" w:color="auto"/>
          </w:divBdr>
        </w:div>
        <w:div w:id="1650088178">
          <w:marLeft w:val="640"/>
          <w:marRight w:val="0"/>
          <w:marTop w:val="0"/>
          <w:marBottom w:val="0"/>
          <w:divBdr>
            <w:top w:val="none" w:sz="0" w:space="0" w:color="auto"/>
            <w:left w:val="none" w:sz="0" w:space="0" w:color="auto"/>
            <w:bottom w:val="none" w:sz="0" w:space="0" w:color="auto"/>
            <w:right w:val="none" w:sz="0" w:space="0" w:color="auto"/>
          </w:divBdr>
        </w:div>
        <w:div w:id="268781115">
          <w:marLeft w:val="640"/>
          <w:marRight w:val="0"/>
          <w:marTop w:val="0"/>
          <w:marBottom w:val="0"/>
          <w:divBdr>
            <w:top w:val="none" w:sz="0" w:space="0" w:color="auto"/>
            <w:left w:val="none" w:sz="0" w:space="0" w:color="auto"/>
            <w:bottom w:val="none" w:sz="0" w:space="0" w:color="auto"/>
            <w:right w:val="none" w:sz="0" w:space="0" w:color="auto"/>
          </w:divBdr>
        </w:div>
        <w:div w:id="242104453">
          <w:marLeft w:val="640"/>
          <w:marRight w:val="0"/>
          <w:marTop w:val="0"/>
          <w:marBottom w:val="0"/>
          <w:divBdr>
            <w:top w:val="none" w:sz="0" w:space="0" w:color="auto"/>
            <w:left w:val="none" w:sz="0" w:space="0" w:color="auto"/>
            <w:bottom w:val="none" w:sz="0" w:space="0" w:color="auto"/>
            <w:right w:val="none" w:sz="0" w:space="0" w:color="auto"/>
          </w:divBdr>
        </w:div>
        <w:div w:id="296641120">
          <w:marLeft w:val="640"/>
          <w:marRight w:val="0"/>
          <w:marTop w:val="0"/>
          <w:marBottom w:val="0"/>
          <w:divBdr>
            <w:top w:val="none" w:sz="0" w:space="0" w:color="auto"/>
            <w:left w:val="none" w:sz="0" w:space="0" w:color="auto"/>
            <w:bottom w:val="none" w:sz="0" w:space="0" w:color="auto"/>
            <w:right w:val="none" w:sz="0" w:space="0" w:color="auto"/>
          </w:divBdr>
        </w:div>
        <w:div w:id="1083911607">
          <w:marLeft w:val="640"/>
          <w:marRight w:val="0"/>
          <w:marTop w:val="0"/>
          <w:marBottom w:val="0"/>
          <w:divBdr>
            <w:top w:val="none" w:sz="0" w:space="0" w:color="auto"/>
            <w:left w:val="none" w:sz="0" w:space="0" w:color="auto"/>
            <w:bottom w:val="none" w:sz="0" w:space="0" w:color="auto"/>
            <w:right w:val="none" w:sz="0" w:space="0" w:color="auto"/>
          </w:divBdr>
        </w:div>
        <w:div w:id="341863619">
          <w:marLeft w:val="640"/>
          <w:marRight w:val="0"/>
          <w:marTop w:val="0"/>
          <w:marBottom w:val="0"/>
          <w:divBdr>
            <w:top w:val="none" w:sz="0" w:space="0" w:color="auto"/>
            <w:left w:val="none" w:sz="0" w:space="0" w:color="auto"/>
            <w:bottom w:val="none" w:sz="0" w:space="0" w:color="auto"/>
            <w:right w:val="none" w:sz="0" w:space="0" w:color="auto"/>
          </w:divBdr>
        </w:div>
        <w:div w:id="1327324097">
          <w:marLeft w:val="640"/>
          <w:marRight w:val="0"/>
          <w:marTop w:val="0"/>
          <w:marBottom w:val="0"/>
          <w:divBdr>
            <w:top w:val="none" w:sz="0" w:space="0" w:color="auto"/>
            <w:left w:val="none" w:sz="0" w:space="0" w:color="auto"/>
            <w:bottom w:val="none" w:sz="0" w:space="0" w:color="auto"/>
            <w:right w:val="none" w:sz="0" w:space="0" w:color="auto"/>
          </w:divBdr>
        </w:div>
        <w:div w:id="1840464130">
          <w:marLeft w:val="640"/>
          <w:marRight w:val="0"/>
          <w:marTop w:val="0"/>
          <w:marBottom w:val="0"/>
          <w:divBdr>
            <w:top w:val="none" w:sz="0" w:space="0" w:color="auto"/>
            <w:left w:val="none" w:sz="0" w:space="0" w:color="auto"/>
            <w:bottom w:val="none" w:sz="0" w:space="0" w:color="auto"/>
            <w:right w:val="none" w:sz="0" w:space="0" w:color="auto"/>
          </w:divBdr>
        </w:div>
        <w:div w:id="712115697">
          <w:marLeft w:val="640"/>
          <w:marRight w:val="0"/>
          <w:marTop w:val="0"/>
          <w:marBottom w:val="0"/>
          <w:divBdr>
            <w:top w:val="none" w:sz="0" w:space="0" w:color="auto"/>
            <w:left w:val="none" w:sz="0" w:space="0" w:color="auto"/>
            <w:bottom w:val="none" w:sz="0" w:space="0" w:color="auto"/>
            <w:right w:val="none" w:sz="0" w:space="0" w:color="auto"/>
          </w:divBdr>
        </w:div>
        <w:div w:id="1234240775">
          <w:marLeft w:val="640"/>
          <w:marRight w:val="0"/>
          <w:marTop w:val="0"/>
          <w:marBottom w:val="0"/>
          <w:divBdr>
            <w:top w:val="none" w:sz="0" w:space="0" w:color="auto"/>
            <w:left w:val="none" w:sz="0" w:space="0" w:color="auto"/>
            <w:bottom w:val="none" w:sz="0" w:space="0" w:color="auto"/>
            <w:right w:val="none" w:sz="0" w:space="0" w:color="auto"/>
          </w:divBdr>
        </w:div>
        <w:div w:id="312494595">
          <w:marLeft w:val="640"/>
          <w:marRight w:val="0"/>
          <w:marTop w:val="0"/>
          <w:marBottom w:val="0"/>
          <w:divBdr>
            <w:top w:val="none" w:sz="0" w:space="0" w:color="auto"/>
            <w:left w:val="none" w:sz="0" w:space="0" w:color="auto"/>
            <w:bottom w:val="none" w:sz="0" w:space="0" w:color="auto"/>
            <w:right w:val="none" w:sz="0" w:space="0" w:color="auto"/>
          </w:divBdr>
        </w:div>
        <w:div w:id="252666615">
          <w:marLeft w:val="640"/>
          <w:marRight w:val="0"/>
          <w:marTop w:val="0"/>
          <w:marBottom w:val="0"/>
          <w:divBdr>
            <w:top w:val="none" w:sz="0" w:space="0" w:color="auto"/>
            <w:left w:val="none" w:sz="0" w:space="0" w:color="auto"/>
            <w:bottom w:val="none" w:sz="0" w:space="0" w:color="auto"/>
            <w:right w:val="none" w:sz="0" w:space="0" w:color="auto"/>
          </w:divBdr>
        </w:div>
        <w:div w:id="1638796508">
          <w:marLeft w:val="640"/>
          <w:marRight w:val="0"/>
          <w:marTop w:val="0"/>
          <w:marBottom w:val="0"/>
          <w:divBdr>
            <w:top w:val="none" w:sz="0" w:space="0" w:color="auto"/>
            <w:left w:val="none" w:sz="0" w:space="0" w:color="auto"/>
            <w:bottom w:val="none" w:sz="0" w:space="0" w:color="auto"/>
            <w:right w:val="none" w:sz="0" w:space="0" w:color="auto"/>
          </w:divBdr>
        </w:div>
        <w:div w:id="1056390944">
          <w:marLeft w:val="640"/>
          <w:marRight w:val="0"/>
          <w:marTop w:val="0"/>
          <w:marBottom w:val="0"/>
          <w:divBdr>
            <w:top w:val="none" w:sz="0" w:space="0" w:color="auto"/>
            <w:left w:val="none" w:sz="0" w:space="0" w:color="auto"/>
            <w:bottom w:val="none" w:sz="0" w:space="0" w:color="auto"/>
            <w:right w:val="none" w:sz="0" w:space="0" w:color="auto"/>
          </w:divBdr>
        </w:div>
        <w:div w:id="1525091173">
          <w:marLeft w:val="640"/>
          <w:marRight w:val="0"/>
          <w:marTop w:val="0"/>
          <w:marBottom w:val="0"/>
          <w:divBdr>
            <w:top w:val="none" w:sz="0" w:space="0" w:color="auto"/>
            <w:left w:val="none" w:sz="0" w:space="0" w:color="auto"/>
            <w:bottom w:val="none" w:sz="0" w:space="0" w:color="auto"/>
            <w:right w:val="none" w:sz="0" w:space="0" w:color="auto"/>
          </w:divBdr>
        </w:div>
        <w:div w:id="291832833">
          <w:marLeft w:val="640"/>
          <w:marRight w:val="0"/>
          <w:marTop w:val="0"/>
          <w:marBottom w:val="0"/>
          <w:divBdr>
            <w:top w:val="none" w:sz="0" w:space="0" w:color="auto"/>
            <w:left w:val="none" w:sz="0" w:space="0" w:color="auto"/>
            <w:bottom w:val="none" w:sz="0" w:space="0" w:color="auto"/>
            <w:right w:val="none" w:sz="0" w:space="0" w:color="auto"/>
          </w:divBdr>
        </w:div>
        <w:div w:id="1171607052">
          <w:marLeft w:val="640"/>
          <w:marRight w:val="0"/>
          <w:marTop w:val="0"/>
          <w:marBottom w:val="0"/>
          <w:divBdr>
            <w:top w:val="none" w:sz="0" w:space="0" w:color="auto"/>
            <w:left w:val="none" w:sz="0" w:space="0" w:color="auto"/>
            <w:bottom w:val="none" w:sz="0" w:space="0" w:color="auto"/>
            <w:right w:val="none" w:sz="0" w:space="0" w:color="auto"/>
          </w:divBdr>
        </w:div>
        <w:div w:id="115564916">
          <w:marLeft w:val="640"/>
          <w:marRight w:val="0"/>
          <w:marTop w:val="0"/>
          <w:marBottom w:val="0"/>
          <w:divBdr>
            <w:top w:val="none" w:sz="0" w:space="0" w:color="auto"/>
            <w:left w:val="none" w:sz="0" w:space="0" w:color="auto"/>
            <w:bottom w:val="none" w:sz="0" w:space="0" w:color="auto"/>
            <w:right w:val="none" w:sz="0" w:space="0" w:color="auto"/>
          </w:divBdr>
        </w:div>
        <w:div w:id="906112139">
          <w:marLeft w:val="640"/>
          <w:marRight w:val="0"/>
          <w:marTop w:val="0"/>
          <w:marBottom w:val="0"/>
          <w:divBdr>
            <w:top w:val="none" w:sz="0" w:space="0" w:color="auto"/>
            <w:left w:val="none" w:sz="0" w:space="0" w:color="auto"/>
            <w:bottom w:val="none" w:sz="0" w:space="0" w:color="auto"/>
            <w:right w:val="none" w:sz="0" w:space="0" w:color="auto"/>
          </w:divBdr>
        </w:div>
        <w:div w:id="1715302909">
          <w:marLeft w:val="640"/>
          <w:marRight w:val="0"/>
          <w:marTop w:val="0"/>
          <w:marBottom w:val="0"/>
          <w:divBdr>
            <w:top w:val="none" w:sz="0" w:space="0" w:color="auto"/>
            <w:left w:val="none" w:sz="0" w:space="0" w:color="auto"/>
            <w:bottom w:val="none" w:sz="0" w:space="0" w:color="auto"/>
            <w:right w:val="none" w:sz="0" w:space="0" w:color="auto"/>
          </w:divBdr>
        </w:div>
        <w:div w:id="648560257">
          <w:marLeft w:val="640"/>
          <w:marRight w:val="0"/>
          <w:marTop w:val="0"/>
          <w:marBottom w:val="0"/>
          <w:divBdr>
            <w:top w:val="none" w:sz="0" w:space="0" w:color="auto"/>
            <w:left w:val="none" w:sz="0" w:space="0" w:color="auto"/>
            <w:bottom w:val="none" w:sz="0" w:space="0" w:color="auto"/>
            <w:right w:val="none" w:sz="0" w:space="0" w:color="auto"/>
          </w:divBdr>
        </w:div>
        <w:div w:id="1013648916">
          <w:marLeft w:val="640"/>
          <w:marRight w:val="0"/>
          <w:marTop w:val="0"/>
          <w:marBottom w:val="0"/>
          <w:divBdr>
            <w:top w:val="none" w:sz="0" w:space="0" w:color="auto"/>
            <w:left w:val="none" w:sz="0" w:space="0" w:color="auto"/>
            <w:bottom w:val="none" w:sz="0" w:space="0" w:color="auto"/>
            <w:right w:val="none" w:sz="0" w:space="0" w:color="auto"/>
          </w:divBdr>
        </w:div>
        <w:div w:id="794370651">
          <w:marLeft w:val="640"/>
          <w:marRight w:val="0"/>
          <w:marTop w:val="0"/>
          <w:marBottom w:val="0"/>
          <w:divBdr>
            <w:top w:val="none" w:sz="0" w:space="0" w:color="auto"/>
            <w:left w:val="none" w:sz="0" w:space="0" w:color="auto"/>
            <w:bottom w:val="none" w:sz="0" w:space="0" w:color="auto"/>
            <w:right w:val="none" w:sz="0" w:space="0" w:color="auto"/>
          </w:divBdr>
        </w:div>
        <w:div w:id="624970052">
          <w:marLeft w:val="640"/>
          <w:marRight w:val="0"/>
          <w:marTop w:val="0"/>
          <w:marBottom w:val="0"/>
          <w:divBdr>
            <w:top w:val="none" w:sz="0" w:space="0" w:color="auto"/>
            <w:left w:val="none" w:sz="0" w:space="0" w:color="auto"/>
            <w:bottom w:val="none" w:sz="0" w:space="0" w:color="auto"/>
            <w:right w:val="none" w:sz="0" w:space="0" w:color="auto"/>
          </w:divBdr>
        </w:div>
        <w:div w:id="1843162474">
          <w:marLeft w:val="640"/>
          <w:marRight w:val="0"/>
          <w:marTop w:val="0"/>
          <w:marBottom w:val="0"/>
          <w:divBdr>
            <w:top w:val="none" w:sz="0" w:space="0" w:color="auto"/>
            <w:left w:val="none" w:sz="0" w:space="0" w:color="auto"/>
            <w:bottom w:val="none" w:sz="0" w:space="0" w:color="auto"/>
            <w:right w:val="none" w:sz="0" w:space="0" w:color="auto"/>
          </w:divBdr>
        </w:div>
        <w:div w:id="819468054">
          <w:marLeft w:val="640"/>
          <w:marRight w:val="0"/>
          <w:marTop w:val="0"/>
          <w:marBottom w:val="0"/>
          <w:divBdr>
            <w:top w:val="none" w:sz="0" w:space="0" w:color="auto"/>
            <w:left w:val="none" w:sz="0" w:space="0" w:color="auto"/>
            <w:bottom w:val="none" w:sz="0" w:space="0" w:color="auto"/>
            <w:right w:val="none" w:sz="0" w:space="0" w:color="auto"/>
          </w:divBdr>
        </w:div>
        <w:div w:id="1920405925">
          <w:marLeft w:val="640"/>
          <w:marRight w:val="0"/>
          <w:marTop w:val="0"/>
          <w:marBottom w:val="0"/>
          <w:divBdr>
            <w:top w:val="none" w:sz="0" w:space="0" w:color="auto"/>
            <w:left w:val="none" w:sz="0" w:space="0" w:color="auto"/>
            <w:bottom w:val="none" w:sz="0" w:space="0" w:color="auto"/>
            <w:right w:val="none" w:sz="0" w:space="0" w:color="auto"/>
          </w:divBdr>
        </w:div>
        <w:div w:id="1178278463">
          <w:marLeft w:val="640"/>
          <w:marRight w:val="0"/>
          <w:marTop w:val="0"/>
          <w:marBottom w:val="0"/>
          <w:divBdr>
            <w:top w:val="none" w:sz="0" w:space="0" w:color="auto"/>
            <w:left w:val="none" w:sz="0" w:space="0" w:color="auto"/>
            <w:bottom w:val="none" w:sz="0" w:space="0" w:color="auto"/>
            <w:right w:val="none" w:sz="0" w:space="0" w:color="auto"/>
          </w:divBdr>
        </w:div>
        <w:div w:id="1667514303">
          <w:marLeft w:val="640"/>
          <w:marRight w:val="0"/>
          <w:marTop w:val="0"/>
          <w:marBottom w:val="0"/>
          <w:divBdr>
            <w:top w:val="none" w:sz="0" w:space="0" w:color="auto"/>
            <w:left w:val="none" w:sz="0" w:space="0" w:color="auto"/>
            <w:bottom w:val="none" w:sz="0" w:space="0" w:color="auto"/>
            <w:right w:val="none" w:sz="0" w:space="0" w:color="auto"/>
          </w:divBdr>
        </w:div>
        <w:div w:id="1581017310">
          <w:marLeft w:val="640"/>
          <w:marRight w:val="0"/>
          <w:marTop w:val="0"/>
          <w:marBottom w:val="0"/>
          <w:divBdr>
            <w:top w:val="none" w:sz="0" w:space="0" w:color="auto"/>
            <w:left w:val="none" w:sz="0" w:space="0" w:color="auto"/>
            <w:bottom w:val="none" w:sz="0" w:space="0" w:color="auto"/>
            <w:right w:val="none" w:sz="0" w:space="0" w:color="auto"/>
          </w:divBdr>
        </w:div>
        <w:div w:id="2072583036">
          <w:marLeft w:val="640"/>
          <w:marRight w:val="0"/>
          <w:marTop w:val="0"/>
          <w:marBottom w:val="0"/>
          <w:divBdr>
            <w:top w:val="none" w:sz="0" w:space="0" w:color="auto"/>
            <w:left w:val="none" w:sz="0" w:space="0" w:color="auto"/>
            <w:bottom w:val="none" w:sz="0" w:space="0" w:color="auto"/>
            <w:right w:val="none" w:sz="0" w:space="0" w:color="auto"/>
          </w:divBdr>
        </w:div>
        <w:div w:id="1323392982">
          <w:marLeft w:val="640"/>
          <w:marRight w:val="0"/>
          <w:marTop w:val="0"/>
          <w:marBottom w:val="0"/>
          <w:divBdr>
            <w:top w:val="none" w:sz="0" w:space="0" w:color="auto"/>
            <w:left w:val="none" w:sz="0" w:space="0" w:color="auto"/>
            <w:bottom w:val="none" w:sz="0" w:space="0" w:color="auto"/>
            <w:right w:val="none" w:sz="0" w:space="0" w:color="auto"/>
          </w:divBdr>
        </w:div>
        <w:div w:id="2100055269">
          <w:marLeft w:val="640"/>
          <w:marRight w:val="0"/>
          <w:marTop w:val="0"/>
          <w:marBottom w:val="0"/>
          <w:divBdr>
            <w:top w:val="none" w:sz="0" w:space="0" w:color="auto"/>
            <w:left w:val="none" w:sz="0" w:space="0" w:color="auto"/>
            <w:bottom w:val="none" w:sz="0" w:space="0" w:color="auto"/>
            <w:right w:val="none" w:sz="0" w:space="0" w:color="auto"/>
          </w:divBdr>
        </w:div>
        <w:div w:id="1347514552">
          <w:marLeft w:val="640"/>
          <w:marRight w:val="0"/>
          <w:marTop w:val="0"/>
          <w:marBottom w:val="0"/>
          <w:divBdr>
            <w:top w:val="none" w:sz="0" w:space="0" w:color="auto"/>
            <w:left w:val="none" w:sz="0" w:space="0" w:color="auto"/>
            <w:bottom w:val="none" w:sz="0" w:space="0" w:color="auto"/>
            <w:right w:val="none" w:sz="0" w:space="0" w:color="auto"/>
          </w:divBdr>
        </w:div>
        <w:div w:id="122503353">
          <w:marLeft w:val="640"/>
          <w:marRight w:val="0"/>
          <w:marTop w:val="0"/>
          <w:marBottom w:val="0"/>
          <w:divBdr>
            <w:top w:val="none" w:sz="0" w:space="0" w:color="auto"/>
            <w:left w:val="none" w:sz="0" w:space="0" w:color="auto"/>
            <w:bottom w:val="none" w:sz="0" w:space="0" w:color="auto"/>
            <w:right w:val="none" w:sz="0" w:space="0" w:color="auto"/>
          </w:divBdr>
        </w:div>
        <w:div w:id="18438896">
          <w:marLeft w:val="640"/>
          <w:marRight w:val="0"/>
          <w:marTop w:val="0"/>
          <w:marBottom w:val="0"/>
          <w:divBdr>
            <w:top w:val="none" w:sz="0" w:space="0" w:color="auto"/>
            <w:left w:val="none" w:sz="0" w:space="0" w:color="auto"/>
            <w:bottom w:val="none" w:sz="0" w:space="0" w:color="auto"/>
            <w:right w:val="none" w:sz="0" w:space="0" w:color="auto"/>
          </w:divBdr>
        </w:div>
        <w:div w:id="504831766">
          <w:marLeft w:val="640"/>
          <w:marRight w:val="0"/>
          <w:marTop w:val="0"/>
          <w:marBottom w:val="0"/>
          <w:divBdr>
            <w:top w:val="none" w:sz="0" w:space="0" w:color="auto"/>
            <w:left w:val="none" w:sz="0" w:space="0" w:color="auto"/>
            <w:bottom w:val="none" w:sz="0" w:space="0" w:color="auto"/>
            <w:right w:val="none" w:sz="0" w:space="0" w:color="auto"/>
          </w:divBdr>
        </w:div>
        <w:div w:id="1920865420">
          <w:marLeft w:val="640"/>
          <w:marRight w:val="0"/>
          <w:marTop w:val="0"/>
          <w:marBottom w:val="0"/>
          <w:divBdr>
            <w:top w:val="none" w:sz="0" w:space="0" w:color="auto"/>
            <w:left w:val="none" w:sz="0" w:space="0" w:color="auto"/>
            <w:bottom w:val="none" w:sz="0" w:space="0" w:color="auto"/>
            <w:right w:val="none" w:sz="0" w:space="0" w:color="auto"/>
          </w:divBdr>
        </w:div>
        <w:div w:id="524052654">
          <w:marLeft w:val="640"/>
          <w:marRight w:val="0"/>
          <w:marTop w:val="0"/>
          <w:marBottom w:val="0"/>
          <w:divBdr>
            <w:top w:val="none" w:sz="0" w:space="0" w:color="auto"/>
            <w:left w:val="none" w:sz="0" w:space="0" w:color="auto"/>
            <w:bottom w:val="none" w:sz="0" w:space="0" w:color="auto"/>
            <w:right w:val="none" w:sz="0" w:space="0" w:color="auto"/>
          </w:divBdr>
        </w:div>
        <w:div w:id="1065686008">
          <w:marLeft w:val="640"/>
          <w:marRight w:val="0"/>
          <w:marTop w:val="0"/>
          <w:marBottom w:val="0"/>
          <w:divBdr>
            <w:top w:val="none" w:sz="0" w:space="0" w:color="auto"/>
            <w:left w:val="none" w:sz="0" w:space="0" w:color="auto"/>
            <w:bottom w:val="none" w:sz="0" w:space="0" w:color="auto"/>
            <w:right w:val="none" w:sz="0" w:space="0" w:color="auto"/>
          </w:divBdr>
        </w:div>
        <w:div w:id="316569406">
          <w:marLeft w:val="640"/>
          <w:marRight w:val="0"/>
          <w:marTop w:val="0"/>
          <w:marBottom w:val="0"/>
          <w:divBdr>
            <w:top w:val="none" w:sz="0" w:space="0" w:color="auto"/>
            <w:left w:val="none" w:sz="0" w:space="0" w:color="auto"/>
            <w:bottom w:val="none" w:sz="0" w:space="0" w:color="auto"/>
            <w:right w:val="none" w:sz="0" w:space="0" w:color="auto"/>
          </w:divBdr>
        </w:div>
        <w:div w:id="1238904006">
          <w:marLeft w:val="640"/>
          <w:marRight w:val="0"/>
          <w:marTop w:val="0"/>
          <w:marBottom w:val="0"/>
          <w:divBdr>
            <w:top w:val="none" w:sz="0" w:space="0" w:color="auto"/>
            <w:left w:val="none" w:sz="0" w:space="0" w:color="auto"/>
            <w:bottom w:val="none" w:sz="0" w:space="0" w:color="auto"/>
            <w:right w:val="none" w:sz="0" w:space="0" w:color="auto"/>
          </w:divBdr>
        </w:div>
        <w:div w:id="15430354">
          <w:marLeft w:val="640"/>
          <w:marRight w:val="0"/>
          <w:marTop w:val="0"/>
          <w:marBottom w:val="0"/>
          <w:divBdr>
            <w:top w:val="none" w:sz="0" w:space="0" w:color="auto"/>
            <w:left w:val="none" w:sz="0" w:space="0" w:color="auto"/>
            <w:bottom w:val="none" w:sz="0" w:space="0" w:color="auto"/>
            <w:right w:val="none" w:sz="0" w:space="0" w:color="auto"/>
          </w:divBdr>
        </w:div>
        <w:div w:id="670067691">
          <w:marLeft w:val="640"/>
          <w:marRight w:val="0"/>
          <w:marTop w:val="0"/>
          <w:marBottom w:val="0"/>
          <w:divBdr>
            <w:top w:val="none" w:sz="0" w:space="0" w:color="auto"/>
            <w:left w:val="none" w:sz="0" w:space="0" w:color="auto"/>
            <w:bottom w:val="none" w:sz="0" w:space="0" w:color="auto"/>
            <w:right w:val="none" w:sz="0" w:space="0" w:color="auto"/>
          </w:divBdr>
        </w:div>
        <w:div w:id="512571166">
          <w:marLeft w:val="640"/>
          <w:marRight w:val="0"/>
          <w:marTop w:val="0"/>
          <w:marBottom w:val="0"/>
          <w:divBdr>
            <w:top w:val="none" w:sz="0" w:space="0" w:color="auto"/>
            <w:left w:val="none" w:sz="0" w:space="0" w:color="auto"/>
            <w:bottom w:val="none" w:sz="0" w:space="0" w:color="auto"/>
            <w:right w:val="none" w:sz="0" w:space="0" w:color="auto"/>
          </w:divBdr>
        </w:div>
        <w:div w:id="1696344323">
          <w:marLeft w:val="640"/>
          <w:marRight w:val="0"/>
          <w:marTop w:val="0"/>
          <w:marBottom w:val="0"/>
          <w:divBdr>
            <w:top w:val="none" w:sz="0" w:space="0" w:color="auto"/>
            <w:left w:val="none" w:sz="0" w:space="0" w:color="auto"/>
            <w:bottom w:val="none" w:sz="0" w:space="0" w:color="auto"/>
            <w:right w:val="none" w:sz="0" w:space="0" w:color="auto"/>
          </w:divBdr>
        </w:div>
        <w:div w:id="975253727">
          <w:marLeft w:val="640"/>
          <w:marRight w:val="0"/>
          <w:marTop w:val="0"/>
          <w:marBottom w:val="0"/>
          <w:divBdr>
            <w:top w:val="none" w:sz="0" w:space="0" w:color="auto"/>
            <w:left w:val="none" w:sz="0" w:space="0" w:color="auto"/>
            <w:bottom w:val="none" w:sz="0" w:space="0" w:color="auto"/>
            <w:right w:val="none" w:sz="0" w:space="0" w:color="auto"/>
          </w:divBdr>
        </w:div>
        <w:div w:id="336545084">
          <w:marLeft w:val="640"/>
          <w:marRight w:val="0"/>
          <w:marTop w:val="0"/>
          <w:marBottom w:val="0"/>
          <w:divBdr>
            <w:top w:val="none" w:sz="0" w:space="0" w:color="auto"/>
            <w:left w:val="none" w:sz="0" w:space="0" w:color="auto"/>
            <w:bottom w:val="none" w:sz="0" w:space="0" w:color="auto"/>
            <w:right w:val="none" w:sz="0" w:space="0" w:color="auto"/>
          </w:divBdr>
        </w:div>
        <w:div w:id="1064328829">
          <w:marLeft w:val="640"/>
          <w:marRight w:val="0"/>
          <w:marTop w:val="0"/>
          <w:marBottom w:val="0"/>
          <w:divBdr>
            <w:top w:val="none" w:sz="0" w:space="0" w:color="auto"/>
            <w:left w:val="none" w:sz="0" w:space="0" w:color="auto"/>
            <w:bottom w:val="none" w:sz="0" w:space="0" w:color="auto"/>
            <w:right w:val="none" w:sz="0" w:space="0" w:color="auto"/>
          </w:divBdr>
        </w:div>
        <w:div w:id="788552894">
          <w:marLeft w:val="640"/>
          <w:marRight w:val="0"/>
          <w:marTop w:val="0"/>
          <w:marBottom w:val="0"/>
          <w:divBdr>
            <w:top w:val="none" w:sz="0" w:space="0" w:color="auto"/>
            <w:left w:val="none" w:sz="0" w:space="0" w:color="auto"/>
            <w:bottom w:val="none" w:sz="0" w:space="0" w:color="auto"/>
            <w:right w:val="none" w:sz="0" w:space="0" w:color="auto"/>
          </w:divBdr>
        </w:div>
        <w:div w:id="2138252634">
          <w:marLeft w:val="640"/>
          <w:marRight w:val="0"/>
          <w:marTop w:val="0"/>
          <w:marBottom w:val="0"/>
          <w:divBdr>
            <w:top w:val="none" w:sz="0" w:space="0" w:color="auto"/>
            <w:left w:val="none" w:sz="0" w:space="0" w:color="auto"/>
            <w:bottom w:val="none" w:sz="0" w:space="0" w:color="auto"/>
            <w:right w:val="none" w:sz="0" w:space="0" w:color="auto"/>
          </w:divBdr>
        </w:div>
        <w:div w:id="413942703">
          <w:marLeft w:val="640"/>
          <w:marRight w:val="0"/>
          <w:marTop w:val="0"/>
          <w:marBottom w:val="0"/>
          <w:divBdr>
            <w:top w:val="none" w:sz="0" w:space="0" w:color="auto"/>
            <w:left w:val="none" w:sz="0" w:space="0" w:color="auto"/>
            <w:bottom w:val="none" w:sz="0" w:space="0" w:color="auto"/>
            <w:right w:val="none" w:sz="0" w:space="0" w:color="auto"/>
          </w:divBdr>
        </w:div>
        <w:div w:id="1018583887">
          <w:marLeft w:val="640"/>
          <w:marRight w:val="0"/>
          <w:marTop w:val="0"/>
          <w:marBottom w:val="0"/>
          <w:divBdr>
            <w:top w:val="none" w:sz="0" w:space="0" w:color="auto"/>
            <w:left w:val="none" w:sz="0" w:space="0" w:color="auto"/>
            <w:bottom w:val="none" w:sz="0" w:space="0" w:color="auto"/>
            <w:right w:val="none" w:sz="0" w:space="0" w:color="auto"/>
          </w:divBdr>
        </w:div>
        <w:div w:id="1273901861">
          <w:marLeft w:val="640"/>
          <w:marRight w:val="0"/>
          <w:marTop w:val="0"/>
          <w:marBottom w:val="0"/>
          <w:divBdr>
            <w:top w:val="none" w:sz="0" w:space="0" w:color="auto"/>
            <w:left w:val="none" w:sz="0" w:space="0" w:color="auto"/>
            <w:bottom w:val="none" w:sz="0" w:space="0" w:color="auto"/>
            <w:right w:val="none" w:sz="0" w:space="0" w:color="auto"/>
          </w:divBdr>
        </w:div>
        <w:div w:id="1889101697">
          <w:marLeft w:val="640"/>
          <w:marRight w:val="0"/>
          <w:marTop w:val="0"/>
          <w:marBottom w:val="0"/>
          <w:divBdr>
            <w:top w:val="none" w:sz="0" w:space="0" w:color="auto"/>
            <w:left w:val="none" w:sz="0" w:space="0" w:color="auto"/>
            <w:bottom w:val="none" w:sz="0" w:space="0" w:color="auto"/>
            <w:right w:val="none" w:sz="0" w:space="0" w:color="auto"/>
          </w:divBdr>
        </w:div>
        <w:div w:id="274751145">
          <w:marLeft w:val="640"/>
          <w:marRight w:val="0"/>
          <w:marTop w:val="0"/>
          <w:marBottom w:val="0"/>
          <w:divBdr>
            <w:top w:val="none" w:sz="0" w:space="0" w:color="auto"/>
            <w:left w:val="none" w:sz="0" w:space="0" w:color="auto"/>
            <w:bottom w:val="none" w:sz="0" w:space="0" w:color="auto"/>
            <w:right w:val="none" w:sz="0" w:space="0" w:color="auto"/>
          </w:divBdr>
        </w:div>
        <w:div w:id="2079862255">
          <w:marLeft w:val="640"/>
          <w:marRight w:val="0"/>
          <w:marTop w:val="0"/>
          <w:marBottom w:val="0"/>
          <w:divBdr>
            <w:top w:val="none" w:sz="0" w:space="0" w:color="auto"/>
            <w:left w:val="none" w:sz="0" w:space="0" w:color="auto"/>
            <w:bottom w:val="none" w:sz="0" w:space="0" w:color="auto"/>
            <w:right w:val="none" w:sz="0" w:space="0" w:color="auto"/>
          </w:divBdr>
        </w:div>
        <w:div w:id="1933932868">
          <w:marLeft w:val="640"/>
          <w:marRight w:val="0"/>
          <w:marTop w:val="0"/>
          <w:marBottom w:val="0"/>
          <w:divBdr>
            <w:top w:val="none" w:sz="0" w:space="0" w:color="auto"/>
            <w:left w:val="none" w:sz="0" w:space="0" w:color="auto"/>
            <w:bottom w:val="none" w:sz="0" w:space="0" w:color="auto"/>
            <w:right w:val="none" w:sz="0" w:space="0" w:color="auto"/>
          </w:divBdr>
        </w:div>
        <w:div w:id="1091896508">
          <w:marLeft w:val="640"/>
          <w:marRight w:val="0"/>
          <w:marTop w:val="0"/>
          <w:marBottom w:val="0"/>
          <w:divBdr>
            <w:top w:val="none" w:sz="0" w:space="0" w:color="auto"/>
            <w:left w:val="none" w:sz="0" w:space="0" w:color="auto"/>
            <w:bottom w:val="none" w:sz="0" w:space="0" w:color="auto"/>
            <w:right w:val="none" w:sz="0" w:space="0" w:color="auto"/>
          </w:divBdr>
        </w:div>
        <w:div w:id="369499646">
          <w:marLeft w:val="640"/>
          <w:marRight w:val="0"/>
          <w:marTop w:val="0"/>
          <w:marBottom w:val="0"/>
          <w:divBdr>
            <w:top w:val="none" w:sz="0" w:space="0" w:color="auto"/>
            <w:left w:val="none" w:sz="0" w:space="0" w:color="auto"/>
            <w:bottom w:val="none" w:sz="0" w:space="0" w:color="auto"/>
            <w:right w:val="none" w:sz="0" w:space="0" w:color="auto"/>
          </w:divBdr>
        </w:div>
        <w:div w:id="107045312">
          <w:marLeft w:val="640"/>
          <w:marRight w:val="0"/>
          <w:marTop w:val="0"/>
          <w:marBottom w:val="0"/>
          <w:divBdr>
            <w:top w:val="none" w:sz="0" w:space="0" w:color="auto"/>
            <w:left w:val="none" w:sz="0" w:space="0" w:color="auto"/>
            <w:bottom w:val="none" w:sz="0" w:space="0" w:color="auto"/>
            <w:right w:val="none" w:sz="0" w:space="0" w:color="auto"/>
          </w:divBdr>
        </w:div>
        <w:div w:id="2048483234">
          <w:marLeft w:val="640"/>
          <w:marRight w:val="0"/>
          <w:marTop w:val="0"/>
          <w:marBottom w:val="0"/>
          <w:divBdr>
            <w:top w:val="none" w:sz="0" w:space="0" w:color="auto"/>
            <w:left w:val="none" w:sz="0" w:space="0" w:color="auto"/>
            <w:bottom w:val="none" w:sz="0" w:space="0" w:color="auto"/>
            <w:right w:val="none" w:sz="0" w:space="0" w:color="auto"/>
          </w:divBdr>
        </w:div>
        <w:div w:id="1988783405">
          <w:marLeft w:val="640"/>
          <w:marRight w:val="0"/>
          <w:marTop w:val="0"/>
          <w:marBottom w:val="0"/>
          <w:divBdr>
            <w:top w:val="none" w:sz="0" w:space="0" w:color="auto"/>
            <w:left w:val="none" w:sz="0" w:space="0" w:color="auto"/>
            <w:bottom w:val="none" w:sz="0" w:space="0" w:color="auto"/>
            <w:right w:val="none" w:sz="0" w:space="0" w:color="auto"/>
          </w:divBdr>
        </w:div>
        <w:div w:id="302740323">
          <w:marLeft w:val="640"/>
          <w:marRight w:val="0"/>
          <w:marTop w:val="0"/>
          <w:marBottom w:val="0"/>
          <w:divBdr>
            <w:top w:val="none" w:sz="0" w:space="0" w:color="auto"/>
            <w:left w:val="none" w:sz="0" w:space="0" w:color="auto"/>
            <w:bottom w:val="none" w:sz="0" w:space="0" w:color="auto"/>
            <w:right w:val="none" w:sz="0" w:space="0" w:color="auto"/>
          </w:divBdr>
        </w:div>
        <w:div w:id="300119760">
          <w:marLeft w:val="640"/>
          <w:marRight w:val="0"/>
          <w:marTop w:val="0"/>
          <w:marBottom w:val="0"/>
          <w:divBdr>
            <w:top w:val="none" w:sz="0" w:space="0" w:color="auto"/>
            <w:left w:val="none" w:sz="0" w:space="0" w:color="auto"/>
            <w:bottom w:val="none" w:sz="0" w:space="0" w:color="auto"/>
            <w:right w:val="none" w:sz="0" w:space="0" w:color="auto"/>
          </w:divBdr>
        </w:div>
        <w:div w:id="1638366841">
          <w:marLeft w:val="640"/>
          <w:marRight w:val="0"/>
          <w:marTop w:val="0"/>
          <w:marBottom w:val="0"/>
          <w:divBdr>
            <w:top w:val="none" w:sz="0" w:space="0" w:color="auto"/>
            <w:left w:val="none" w:sz="0" w:space="0" w:color="auto"/>
            <w:bottom w:val="none" w:sz="0" w:space="0" w:color="auto"/>
            <w:right w:val="none" w:sz="0" w:space="0" w:color="auto"/>
          </w:divBdr>
        </w:div>
        <w:div w:id="1193764074">
          <w:marLeft w:val="640"/>
          <w:marRight w:val="0"/>
          <w:marTop w:val="0"/>
          <w:marBottom w:val="0"/>
          <w:divBdr>
            <w:top w:val="none" w:sz="0" w:space="0" w:color="auto"/>
            <w:left w:val="none" w:sz="0" w:space="0" w:color="auto"/>
            <w:bottom w:val="none" w:sz="0" w:space="0" w:color="auto"/>
            <w:right w:val="none" w:sz="0" w:space="0" w:color="auto"/>
          </w:divBdr>
        </w:div>
        <w:div w:id="307243216">
          <w:marLeft w:val="640"/>
          <w:marRight w:val="0"/>
          <w:marTop w:val="0"/>
          <w:marBottom w:val="0"/>
          <w:divBdr>
            <w:top w:val="none" w:sz="0" w:space="0" w:color="auto"/>
            <w:left w:val="none" w:sz="0" w:space="0" w:color="auto"/>
            <w:bottom w:val="none" w:sz="0" w:space="0" w:color="auto"/>
            <w:right w:val="none" w:sz="0" w:space="0" w:color="auto"/>
          </w:divBdr>
        </w:div>
        <w:div w:id="1163816302">
          <w:marLeft w:val="640"/>
          <w:marRight w:val="0"/>
          <w:marTop w:val="0"/>
          <w:marBottom w:val="0"/>
          <w:divBdr>
            <w:top w:val="none" w:sz="0" w:space="0" w:color="auto"/>
            <w:left w:val="none" w:sz="0" w:space="0" w:color="auto"/>
            <w:bottom w:val="none" w:sz="0" w:space="0" w:color="auto"/>
            <w:right w:val="none" w:sz="0" w:space="0" w:color="auto"/>
          </w:divBdr>
        </w:div>
        <w:div w:id="1712457440">
          <w:marLeft w:val="640"/>
          <w:marRight w:val="0"/>
          <w:marTop w:val="0"/>
          <w:marBottom w:val="0"/>
          <w:divBdr>
            <w:top w:val="none" w:sz="0" w:space="0" w:color="auto"/>
            <w:left w:val="none" w:sz="0" w:space="0" w:color="auto"/>
            <w:bottom w:val="none" w:sz="0" w:space="0" w:color="auto"/>
            <w:right w:val="none" w:sz="0" w:space="0" w:color="auto"/>
          </w:divBdr>
        </w:div>
        <w:div w:id="703479624">
          <w:marLeft w:val="640"/>
          <w:marRight w:val="0"/>
          <w:marTop w:val="0"/>
          <w:marBottom w:val="0"/>
          <w:divBdr>
            <w:top w:val="none" w:sz="0" w:space="0" w:color="auto"/>
            <w:left w:val="none" w:sz="0" w:space="0" w:color="auto"/>
            <w:bottom w:val="none" w:sz="0" w:space="0" w:color="auto"/>
            <w:right w:val="none" w:sz="0" w:space="0" w:color="auto"/>
          </w:divBdr>
        </w:div>
        <w:div w:id="1462721727">
          <w:marLeft w:val="640"/>
          <w:marRight w:val="0"/>
          <w:marTop w:val="0"/>
          <w:marBottom w:val="0"/>
          <w:divBdr>
            <w:top w:val="none" w:sz="0" w:space="0" w:color="auto"/>
            <w:left w:val="none" w:sz="0" w:space="0" w:color="auto"/>
            <w:bottom w:val="none" w:sz="0" w:space="0" w:color="auto"/>
            <w:right w:val="none" w:sz="0" w:space="0" w:color="auto"/>
          </w:divBdr>
        </w:div>
        <w:div w:id="1064530728">
          <w:marLeft w:val="640"/>
          <w:marRight w:val="0"/>
          <w:marTop w:val="0"/>
          <w:marBottom w:val="0"/>
          <w:divBdr>
            <w:top w:val="none" w:sz="0" w:space="0" w:color="auto"/>
            <w:left w:val="none" w:sz="0" w:space="0" w:color="auto"/>
            <w:bottom w:val="none" w:sz="0" w:space="0" w:color="auto"/>
            <w:right w:val="none" w:sz="0" w:space="0" w:color="auto"/>
          </w:divBdr>
        </w:div>
        <w:div w:id="841042855">
          <w:marLeft w:val="640"/>
          <w:marRight w:val="0"/>
          <w:marTop w:val="0"/>
          <w:marBottom w:val="0"/>
          <w:divBdr>
            <w:top w:val="none" w:sz="0" w:space="0" w:color="auto"/>
            <w:left w:val="none" w:sz="0" w:space="0" w:color="auto"/>
            <w:bottom w:val="none" w:sz="0" w:space="0" w:color="auto"/>
            <w:right w:val="none" w:sz="0" w:space="0" w:color="auto"/>
          </w:divBdr>
        </w:div>
        <w:div w:id="1485971350">
          <w:marLeft w:val="640"/>
          <w:marRight w:val="0"/>
          <w:marTop w:val="0"/>
          <w:marBottom w:val="0"/>
          <w:divBdr>
            <w:top w:val="none" w:sz="0" w:space="0" w:color="auto"/>
            <w:left w:val="none" w:sz="0" w:space="0" w:color="auto"/>
            <w:bottom w:val="none" w:sz="0" w:space="0" w:color="auto"/>
            <w:right w:val="none" w:sz="0" w:space="0" w:color="auto"/>
          </w:divBdr>
        </w:div>
        <w:div w:id="1140995312">
          <w:marLeft w:val="640"/>
          <w:marRight w:val="0"/>
          <w:marTop w:val="0"/>
          <w:marBottom w:val="0"/>
          <w:divBdr>
            <w:top w:val="none" w:sz="0" w:space="0" w:color="auto"/>
            <w:left w:val="none" w:sz="0" w:space="0" w:color="auto"/>
            <w:bottom w:val="none" w:sz="0" w:space="0" w:color="auto"/>
            <w:right w:val="none" w:sz="0" w:space="0" w:color="auto"/>
          </w:divBdr>
        </w:div>
      </w:divsChild>
    </w:div>
    <w:div w:id="841164444">
      <w:bodyDiv w:val="1"/>
      <w:marLeft w:val="0"/>
      <w:marRight w:val="0"/>
      <w:marTop w:val="0"/>
      <w:marBottom w:val="0"/>
      <w:divBdr>
        <w:top w:val="none" w:sz="0" w:space="0" w:color="auto"/>
        <w:left w:val="none" w:sz="0" w:space="0" w:color="auto"/>
        <w:bottom w:val="none" w:sz="0" w:space="0" w:color="auto"/>
        <w:right w:val="none" w:sz="0" w:space="0" w:color="auto"/>
      </w:divBdr>
    </w:div>
    <w:div w:id="848983704">
      <w:bodyDiv w:val="1"/>
      <w:marLeft w:val="0"/>
      <w:marRight w:val="0"/>
      <w:marTop w:val="0"/>
      <w:marBottom w:val="0"/>
      <w:divBdr>
        <w:top w:val="none" w:sz="0" w:space="0" w:color="auto"/>
        <w:left w:val="none" w:sz="0" w:space="0" w:color="auto"/>
        <w:bottom w:val="none" w:sz="0" w:space="0" w:color="auto"/>
        <w:right w:val="none" w:sz="0" w:space="0" w:color="auto"/>
      </w:divBdr>
    </w:div>
    <w:div w:id="862207345">
      <w:bodyDiv w:val="1"/>
      <w:marLeft w:val="0"/>
      <w:marRight w:val="0"/>
      <w:marTop w:val="0"/>
      <w:marBottom w:val="0"/>
      <w:divBdr>
        <w:top w:val="none" w:sz="0" w:space="0" w:color="auto"/>
        <w:left w:val="none" w:sz="0" w:space="0" w:color="auto"/>
        <w:bottom w:val="none" w:sz="0" w:space="0" w:color="auto"/>
        <w:right w:val="none" w:sz="0" w:space="0" w:color="auto"/>
      </w:divBdr>
      <w:divsChild>
        <w:div w:id="566963198">
          <w:marLeft w:val="480"/>
          <w:marRight w:val="0"/>
          <w:marTop w:val="0"/>
          <w:marBottom w:val="0"/>
          <w:divBdr>
            <w:top w:val="none" w:sz="0" w:space="0" w:color="auto"/>
            <w:left w:val="none" w:sz="0" w:space="0" w:color="auto"/>
            <w:bottom w:val="none" w:sz="0" w:space="0" w:color="auto"/>
            <w:right w:val="none" w:sz="0" w:space="0" w:color="auto"/>
          </w:divBdr>
        </w:div>
        <w:div w:id="1740130690">
          <w:marLeft w:val="480"/>
          <w:marRight w:val="0"/>
          <w:marTop w:val="0"/>
          <w:marBottom w:val="0"/>
          <w:divBdr>
            <w:top w:val="none" w:sz="0" w:space="0" w:color="auto"/>
            <w:left w:val="none" w:sz="0" w:space="0" w:color="auto"/>
            <w:bottom w:val="none" w:sz="0" w:space="0" w:color="auto"/>
            <w:right w:val="none" w:sz="0" w:space="0" w:color="auto"/>
          </w:divBdr>
        </w:div>
        <w:div w:id="476533767">
          <w:marLeft w:val="480"/>
          <w:marRight w:val="0"/>
          <w:marTop w:val="0"/>
          <w:marBottom w:val="0"/>
          <w:divBdr>
            <w:top w:val="none" w:sz="0" w:space="0" w:color="auto"/>
            <w:left w:val="none" w:sz="0" w:space="0" w:color="auto"/>
            <w:bottom w:val="none" w:sz="0" w:space="0" w:color="auto"/>
            <w:right w:val="none" w:sz="0" w:space="0" w:color="auto"/>
          </w:divBdr>
        </w:div>
        <w:div w:id="1961568073">
          <w:marLeft w:val="480"/>
          <w:marRight w:val="0"/>
          <w:marTop w:val="0"/>
          <w:marBottom w:val="0"/>
          <w:divBdr>
            <w:top w:val="none" w:sz="0" w:space="0" w:color="auto"/>
            <w:left w:val="none" w:sz="0" w:space="0" w:color="auto"/>
            <w:bottom w:val="none" w:sz="0" w:space="0" w:color="auto"/>
            <w:right w:val="none" w:sz="0" w:space="0" w:color="auto"/>
          </w:divBdr>
        </w:div>
        <w:div w:id="897278131">
          <w:marLeft w:val="480"/>
          <w:marRight w:val="0"/>
          <w:marTop w:val="0"/>
          <w:marBottom w:val="0"/>
          <w:divBdr>
            <w:top w:val="none" w:sz="0" w:space="0" w:color="auto"/>
            <w:left w:val="none" w:sz="0" w:space="0" w:color="auto"/>
            <w:bottom w:val="none" w:sz="0" w:space="0" w:color="auto"/>
            <w:right w:val="none" w:sz="0" w:space="0" w:color="auto"/>
          </w:divBdr>
        </w:div>
        <w:div w:id="487525792">
          <w:marLeft w:val="480"/>
          <w:marRight w:val="0"/>
          <w:marTop w:val="0"/>
          <w:marBottom w:val="0"/>
          <w:divBdr>
            <w:top w:val="none" w:sz="0" w:space="0" w:color="auto"/>
            <w:left w:val="none" w:sz="0" w:space="0" w:color="auto"/>
            <w:bottom w:val="none" w:sz="0" w:space="0" w:color="auto"/>
            <w:right w:val="none" w:sz="0" w:space="0" w:color="auto"/>
          </w:divBdr>
        </w:div>
        <w:div w:id="932937593">
          <w:marLeft w:val="480"/>
          <w:marRight w:val="0"/>
          <w:marTop w:val="0"/>
          <w:marBottom w:val="0"/>
          <w:divBdr>
            <w:top w:val="none" w:sz="0" w:space="0" w:color="auto"/>
            <w:left w:val="none" w:sz="0" w:space="0" w:color="auto"/>
            <w:bottom w:val="none" w:sz="0" w:space="0" w:color="auto"/>
            <w:right w:val="none" w:sz="0" w:space="0" w:color="auto"/>
          </w:divBdr>
        </w:div>
        <w:div w:id="1355613862">
          <w:marLeft w:val="480"/>
          <w:marRight w:val="0"/>
          <w:marTop w:val="0"/>
          <w:marBottom w:val="0"/>
          <w:divBdr>
            <w:top w:val="none" w:sz="0" w:space="0" w:color="auto"/>
            <w:left w:val="none" w:sz="0" w:space="0" w:color="auto"/>
            <w:bottom w:val="none" w:sz="0" w:space="0" w:color="auto"/>
            <w:right w:val="none" w:sz="0" w:space="0" w:color="auto"/>
          </w:divBdr>
        </w:div>
        <w:div w:id="88739134">
          <w:marLeft w:val="480"/>
          <w:marRight w:val="0"/>
          <w:marTop w:val="0"/>
          <w:marBottom w:val="0"/>
          <w:divBdr>
            <w:top w:val="none" w:sz="0" w:space="0" w:color="auto"/>
            <w:left w:val="none" w:sz="0" w:space="0" w:color="auto"/>
            <w:bottom w:val="none" w:sz="0" w:space="0" w:color="auto"/>
            <w:right w:val="none" w:sz="0" w:space="0" w:color="auto"/>
          </w:divBdr>
        </w:div>
        <w:div w:id="1921253936">
          <w:marLeft w:val="480"/>
          <w:marRight w:val="0"/>
          <w:marTop w:val="0"/>
          <w:marBottom w:val="0"/>
          <w:divBdr>
            <w:top w:val="none" w:sz="0" w:space="0" w:color="auto"/>
            <w:left w:val="none" w:sz="0" w:space="0" w:color="auto"/>
            <w:bottom w:val="none" w:sz="0" w:space="0" w:color="auto"/>
            <w:right w:val="none" w:sz="0" w:space="0" w:color="auto"/>
          </w:divBdr>
        </w:div>
        <w:div w:id="560560536">
          <w:marLeft w:val="480"/>
          <w:marRight w:val="0"/>
          <w:marTop w:val="0"/>
          <w:marBottom w:val="0"/>
          <w:divBdr>
            <w:top w:val="none" w:sz="0" w:space="0" w:color="auto"/>
            <w:left w:val="none" w:sz="0" w:space="0" w:color="auto"/>
            <w:bottom w:val="none" w:sz="0" w:space="0" w:color="auto"/>
            <w:right w:val="none" w:sz="0" w:space="0" w:color="auto"/>
          </w:divBdr>
        </w:div>
        <w:div w:id="920017825">
          <w:marLeft w:val="480"/>
          <w:marRight w:val="0"/>
          <w:marTop w:val="0"/>
          <w:marBottom w:val="0"/>
          <w:divBdr>
            <w:top w:val="none" w:sz="0" w:space="0" w:color="auto"/>
            <w:left w:val="none" w:sz="0" w:space="0" w:color="auto"/>
            <w:bottom w:val="none" w:sz="0" w:space="0" w:color="auto"/>
            <w:right w:val="none" w:sz="0" w:space="0" w:color="auto"/>
          </w:divBdr>
        </w:div>
        <w:div w:id="1881816201">
          <w:marLeft w:val="480"/>
          <w:marRight w:val="0"/>
          <w:marTop w:val="0"/>
          <w:marBottom w:val="0"/>
          <w:divBdr>
            <w:top w:val="none" w:sz="0" w:space="0" w:color="auto"/>
            <w:left w:val="none" w:sz="0" w:space="0" w:color="auto"/>
            <w:bottom w:val="none" w:sz="0" w:space="0" w:color="auto"/>
            <w:right w:val="none" w:sz="0" w:space="0" w:color="auto"/>
          </w:divBdr>
        </w:div>
        <w:div w:id="285745446">
          <w:marLeft w:val="480"/>
          <w:marRight w:val="0"/>
          <w:marTop w:val="0"/>
          <w:marBottom w:val="0"/>
          <w:divBdr>
            <w:top w:val="none" w:sz="0" w:space="0" w:color="auto"/>
            <w:left w:val="none" w:sz="0" w:space="0" w:color="auto"/>
            <w:bottom w:val="none" w:sz="0" w:space="0" w:color="auto"/>
            <w:right w:val="none" w:sz="0" w:space="0" w:color="auto"/>
          </w:divBdr>
        </w:div>
        <w:div w:id="1181043452">
          <w:marLeft w:val="480"/>
          <w:marRight w:val="0"/>
          <w:marTop w:val="0"/>
          <w:marBottom w:val="0"/>
          <w:divBdr>
            <w:top w:val="none" w:sz="0" w:space="0" w:color="auto"/>
            <w:left w:val="none" w:sz="0" w:space="0" w:color="auto"/>
            <w:bottom w:val="none" w:sz="0" w:space="0" w:color="auto"/>
            <w:right w:val="none" w:sz="0" w:space="0" w:color="auto"/>
          </w:divBdr>
        </w:div>
        <w:div w:id="1127623828">
          <w:marLeft w:val="480"/>
          <w:marRight w:val="0"/>
          <w:marTop w:val="0"/>
          <w:marBottom w:val="0"/>
          <w:divBdr>
            <w:top w:val="none" w:sz="0" w:space="0" w:color="auto"/>
            <w:left w:val="none" w:sz="0" w:space="0" w:color="auto"/>
            <w:bottom w:val="none" w:sz="0" w:space="0" w:color="auto"/>
            <w:right w:val="none" w:sz="0" w:space="0" w:color="auto"/>
          </w:divBdr>
        </w:div>
        <w:div w:id="1113548624">
          <w:marLeft w:val="480"/>
          <w:marRight w:val="0"/>
          <w:marTop w:val="0"/>
          <w:marBottom w:val="0"/>
          <w:divBdr>
            <w:top w:val="none" w:sz="0" w:space="0" w:color="auto"/>
            <w:left w:val="none" w:sz="0" w:space="0" w:color="auto"/>
            <w:bottom w:val="none" w:sz="0" w:space="0" w:color="auto"/>
            <w:right w:val="none" w:sz="0" w:space="0" w:color="auto"/>
          </w:divBdr>
        </w:div>
        <w:div w:id="1172184666">
          <w:marLeft w:val="480"/>
          <w:marRight w:val="0"/>
          <w:marTop w:val="0"/>
          <w:marBottom w:val="0"/>
          <w:divBdr>
            <w:top w:val="none" w:sz="0" w:space="0" w:color="auto"/>
            <w:left w:val="none" w:sz="0" w:space="0" w:color="auto"/>
            <w:bottom w:val="none" w:sz="0" w:space="0" w:color="auto"/>
            <w:right w:val="none" w:sz="0" w:space="0" w:color="auto"/>
          </w:divBdr>
        </w:div>
        <w:div w:id="1658726897">
          <w:marLeft w:val="480"/>
          <w:marRight w:val="0"/>
          <w:marTop w:val="0"/>
          <w:marBottom w:val="0"/>
          <w:divBdr>
            <w:top w:val="none" w:sz="0" w:space="0" w:color="auto"/>
            <w:left w:val="none" w:sz="0" w:space="0" w:color="auto"/>
            <w:bottom w:val="none" w:sz="0" w:space="0" w:color="auto"/>
            <w:right w:val="none" w:sz="0" w:space="0" w:color="auto"/>
          </w:divBdr>
        </w:div>
        <w:div w:id="1396120884">
          <w:marLeft w:val="480"/>
          <w:marRight w:val="0"/>
          <w:marTop w:val="0"/>
          <w:marBottom w:val="0"/>
          <w:divBdr>
            <w:top w:val="none" w:sz="0" w:space="0" w:color="auto"/>
            <w:left w:val="none" w:sz="0" w:space="0" w:color="auto"/>
            <w:bottom w:val="none" w:sz="0" w:space="0" w:color="auto"/>
            <w:right w:val="none" w:sz="0" w:space="0" w:color="auto"/>
          </w:divBdr>
        </w:div>
        <w:div w:id="1348756289">
          <w:marLeft w:val="480"/>
          <w:marRight w:val="0"/>
          <w:marTop w:val="0"/>
          <w:marBottom w:val="0"/>
          <w:divBdr>
            <w:top w:val="none" w:sz="0" w:space="0" w:color="auto"/>
            <w:left w:val="none" w:sz="0" w:space="0" w:color="auto"/>
            <w:bottom w:val="none" w:sz="0" w:space="0" w:color="auto"/>
            <w:right w:val="none" w:sz="0" w:space="0" w:color="auto"/>
          </w:divBdr>
        </w:div>
        <w:div w:id="1734427787">
          <w:marLeft w:val="480"/>
          <w:marRight w:val="0"/>
          <w:marTop w:val="0"/>
          <w:marBottom w:val="0"/>
          <w:divBdr>
            <w:top w:val="none" w:sz="0" w:space="0" w:color="auto"/>
            <w:left w:val="none" w:sz="0" w:space="0" w:color="auto"/>
            <w:bottom w:val="none" w:sz="0" w:space="0" w:color="auto"/>
            <w:right w:val="none" w:sz="0" w:space="0" w:color="auto"/>
          </w:divBdr>
        </w:div>
        <w:div w:id="1498039174">
          <w:marLeft w:val="480"/>
          <w:marRight w:val="0"/>
          <w:marTop w:val="0"/>
          <w:marBottom w:val="0"/>
          <w:divBdr>
            <w:top w:val="none" w:sz="0" w:space="0" w:color="auto"/>
            <w:left w:val="none" w:sz="0" w:space="0" w:color="auto"/>
            <w:bottom w:val="none" w:sz="0" w:space="0" w:color="auto"/>
            <w:right w:val="none" w:sz="0" w:space="0" w:color="auto"/>
          </w:divBdr>
        </w:div>
        <w:div w:id="951977932">
          <w:marLeft w:val="480"/>
          <w:marRight w:val="0"/>
          <w:marTop w:val="0"/>
          <w:marBottom w:val="0"/>
          <w:divBdr>
            <w:top w:val="none" w:sz="0" w:space="0" w:color="auto"/>
            <w:left w:val="none" w:sz="0" w:space="0" w:color="auto"/>
            <w:bottom w:val="none" w:sz="0" w:space="0" w:color="auto"/>
            <w:right w:val="none" w:sz="0" w:space="0" w:color="auto"/>
          </w:divBdr>
        </w:div>
        <w:div w:id="2064088732">
          <w:marLeft w:val="480"/>
          <w:marRight w:val="0"/>
          <w:marTop w:val="0"/>
          <w:marBottom w:val="0"/>
          <w:divBdr>
            <w:top w:val="none" w:sz="0" w:space="0" w:color="auto"/>
            <w:left w:val="none" w:sz="0" w:space="0" w:color="auto"/>
            <w:bottom w:val="none" w:sz="0" w:space="0" w:color="auto"/>
            <w:right w:val="none" w:sz="0" w:space="0" w:color="auto"/>
          </w:divBdr>
        </w:div>
        <w:div w:id="1913271679">
          <w:marLeft w:val="480"/>
          <w:marRight w:val="0"/>
          <w:marTop w:val="0"/>
          <w:marBottom w:val="0"/>
          <w:divBdr>
            <w:top w:val="none" w:sz="0" w:space="0" w:color="auto"/>
            <w:left w:val="none" w:sz="0" w:space="0" w:color="auto"/>
            <w:bottom w:val="none" w:sz="0" w:space="0" w:color="auto"/>
            <w:right w:val="none" w:sz="0" w:space="0" w:color="auto"/>
          </w:divBdr>
        </w:div>
      </w:divsChild>
    </w:div>
    <w:div w:id="863783003">
      <w:bodyDiv w:val="1"/>
      <w:marLeft w:val="0"/>
      <w:marRight w:val="0"/>
      <w:marTop w:val="0"/>
      <w:marBottom w:val="0"/>
      <w:divBdr>
        <w:top w:val="none" w:sz="0" w:space="0" w:color="auto"/>
        <w:left w:val="none" w:sz="0" w:space="0" w:color="auto"/>
        <w:bottom w:val="none" w:sz="0" w:space="0" w:color="auto"/>
        <w:right w:val="none" w:sz="0" w:space="0" w:color="auto"/>
      </w:divBdr>
    </w:div>
    <w:div w:id="864756549">
      <w:bodyDiv w:val="1"/>
      <w:marLeft w:val="0"/>
      <w:marRight w:val="0"/>
      <w:marTop w:val="0"/>
      <w:marBottom w:val="0"/>
      <w:divBdr>
        <w:top w:val="none" w:sz="0" w:space="0" w:color="auto"/>
        <w:left w:val="none" w:sz="0" w:space="0" w:color="auto"/>
        <w:bottom w:val="none" w:sz="0" w:space="0" w:color="auto"/>
        <w:right w:val="none" w:sz="0" w:space="0" w:color="auto"/>
      </w:divBdr>
    </w:div>
    <w:div w:id="870606533">
      <w:bodyDiv w:val="1"/>
      <w:marLeft w:val="0"/>
      <w:marRight w:val="0"/>
      <w:marTop w:val="0"/>
      <w:marBottom w:val="0"/>
      <w:divBdr>
        <w:top w:val="none" w:sz="0" w:space="0" w:color="auto"/>
        <w:left w:val="none" w:sz="0" w:space="0" w:color="auto"/>
        <w:bottom w:val="none" w:sz="0" w:space="0" w:color="auto"/>
        <w:right w:val="none" w:sz="0" w:space="0" w:color="auto"/>
      </w:divBdr>
    </w:div>
    <w:div w:id="882867376">
      <w:bodyDiv w:val="1"/>
      <w:marLeft w:val="0"/>
      <w:marRight w:val="0"/>
      <w:marTop w:val="0"/>
      <w:marBottom w:val="0"/>
      <w:divBdr>
        <w:top w:val="none" w:sz="0" w:space="0" w:color="auto"/>
        <w:left w:val="none" w:sz="0" w:space="0" w:color="auto"/>
        <w:bottom w:val="none" w:sz="0" w:space="0" w:color="auto"/>
        <w:right w:val="none" w:sz="0" w:space="0" w:color="auto"/>
      </w:divBdr>
    </w:div>
    <w:div w:id="885990001">
      <w:bodyDiv w:val="1"/>
      <w:marLeft w:val="0"/>
      <w:marRight w:val="0"/>
      <w:marTop w:val="0"/>
      <w:marBottom w:val="0"/>
      <w:divBdr>
        <w:top w:val="none" w:sz="0" w:space="0" w:color="auto"/>
        <w:left w:val="none" w:sz="0" w:space="0" w:color="auto"/>
        <w:bottom w:val="none" w:sz="0" w:space="0" w:color="auto"/>
        <w:right w:val="none" w:sz="0" w:space="0" w:color="auto"/>
      </w:divBdr>
    </w:div>
    <w:div w:id="893857755">
      <w:bodyDiv w:val="1"/>
      <w:marLeft w:val="0"/>
      <w:marRight w:val="0"/>
      <w:marTop w:val="0"/>
      <w:marBottom w:val="0"/>
      <w:divBdr>
        <w:top w:val="none" w:sz="0" w:space="0" w:color="auto"/>
        <w:left w:val="none" w:sz="0" w:space="0" w:color="auto"/>
        <w:bottom w:val="none" w:sz="0" w:space="0" w:color="auto"/>
        <w:right w:val="none" w:sz="0" w:space="0" w:color="auto"/>
      </w:divBdr>
      <w:divsChild>
        <w:div w:id="1339893963">
          <w:marLeft w:val="480"/>
          <w:marRight w:val="0"/>
          <w:marTop w:val="0"/>
          <w:marBottom w:val="0"/>
          <w:divBdr>
            <w:top w:val="none" w:sz="0" w:space="0" w:color="auto"/>
            <w:left w:val="none" w:sz="0" w:space="0" w:color="auto"/>
            <w:bottom w:val="none" w:sz="0" w:space="0" w:color="auto"/>
            <w:right w:val="none" w:sz="0" w:space="0" w:color="auto"/>
          </w:divBdr>
        </w:div>
        <w:div w:id="107043621">
          <w:marLeft w:val="480"/>
          <w:marRight w:val="0"/>
          <w:marTop w:val="0"/>
          <w:marBottom w:val="0"/>
          <w:divBdr>
            <w:top w:val="none" w:sz="0" w:space="0" w:color="auto"/>
            <w:left w:val="none" w:sz="0" w:space="0" w:color="auto"/>
            <w:bottom w:val="none" w:sz="0" w:space="0" w:color="auto"/>
            <w:right w:val="none" w:sz="0" w:space="0" w:color="auto"/>
          </w:divBdr>
        </w:div>
        <w:div w:id="109477089">
          <w:marLeft w:val="480"/>
          <w:marRight w:val="0"/>
          <w:marTop w:val="0"/>
          <w:marBottom w:val="0"/>
          <w:divBdr>
            <w:top w:val="none" w:sz="0" w:space="0" w:color="auto"/>
            <w:left w:val="none" w:sz="0" w:space="0" w:color="auto"/>
            <w:bottom w:val="none" w:sz="0" w:space="0" w:color="auto"/>
            <w:right w:val="none" w:sz="0" w:space="0" w:color="auto"/>
          </w:divBdr>
        </w:div>
        <w:div w:id="1305813325">
          <w:marLeft w:val="480"/>
          <w:marRight w:val="0"/>
          <w:marTop w:val="0"/>
          <w:marBottom w:val="0"/>
          <w:divBdr>
            <w:top w:val="none" w:sz="0" w:space="0" w:color="auto"/>
            <w:left w:val="none" w:sz="0" w:space="0" w:color="auto"/>
            <w:bottom w:val="none" w:sz="0" w:space="0" w:color="auto"/>
            <w:right w:val="none" w:sz="0" w:space="0" w:color="auto"/>
          </w:divBdr>
        </w:div>
        <w:div w:id="805897228">
          <w:marLeft w:val="480"/>
          <w:marRight w:val="0"/>
          <w:marTop w:val="0"/>
          <w:marBottom w:val="0"/>
          <w:divBdr>
            <w:top w:val="none" w:sz="0" w:space="0" w:color="auto"/>
            <w:left w:val="none" w:sz="0" w:space="0" w:color="auto"/>
            <w:bottom w:val="none" w:sz="0" w:space="0" w:color="auto"/>
            <w:right w:val="none" w:sz="0" w:space="0" w:color="auto"/>
          </w:divBdr>
        </w:div>
        <w:div w:id="636450262">
          <w:marLeft w:val="480"/>
          <w:marRight w:val="0"/>
          <w:marTop w:val="0"/>
          <w:marBottom w:val="0"/>
          <w:divBdr>
            <w:top w:val="none" w:sz="0" w:space="0" w:color="auto"/>
            <w:left w:val="none" w:sz="0" w:space="0" w:color="auto"/>
            <w:bottom w:val="none" w:sz="0" w:space="0" w:color="auto"/>
            <w:right w:val="none" w:sz="0" w:space="0" w:color="auto"/>
          </w:divBdr>
        </w:div>
        <w:div w:id="204603635">
          <w:marLeft w:val="480"/>
          <w:marRight w:val="0"/>
          <w:marTop w:val="0"/>
          <w:marBottom w:val="0"/>
          <w:divBdr>
            <w:top w:val="none" w:sz="0" w:space="0" w:color="auto"/>
            <w:left w:val="none" w:sz="0" w:space="0" w:color="auto"/>
            <w:bottom w:val="none" w:sz="0" w:space="0" w:color="auto"/>
            <w:right w:val="none" w:sz="0" w:space="0" w:color="auto"/>
          </w:divBdr>
        </w:div>
        <w:div w:id="921336839">
          <w:marLeft w:val="480"/>
          <w:marRight w:val="0"/>
          <w:marTop w:val="0"/>
          <w:marBottom w:val="0"/>
          <w:divBdr>
            <w:top w:val="none" w:sz="0" w:space="0" w:color="auto"/>
            <w:left w:val="none" w:sz="0" w:space="0" w:color="auto"/>
            <w:bottom w:val="none" w:sz="0" w:space="0" w:color="auto"/>
            <w:right w:val="none" w:sz="0" w:space="0" w:color="auto"/>
          </w:divBdr>
        </w:div>
        <w:div w:id="1726562381">
          <w:marLeft w:val="480"/>
          <w:marRight w:val="0"/>
          <w:marTop w:val="0"/>
          <w:marBottom w:val="0"/>
          <w:divBdr>
            <w:top w:val="none" w:sz="0" w:space="0" w:color="auto"/>
            <w:left w:val="none" w:sz="0" w:space="0" w:color="auto"/>
            <w:bottom w:val="none" w:sz="0" w:space="0" w:color="auto"/>
            <w:right w:val="none" w:sz="0" w:space="0" w:color="auto"/>
          </w:divBdr>
        </w:div>
        <w:div w:id="20984010">
          <w:marLeft w:val="480"/>
          <w:marRight w:val="0"/>
          <w:marTop w:val="0"/>
          <w:marBottom w:val="0"/>
          <w:divBdr>
            <w:top w:val="none" w:sz="0" w:space="0" w:color="auto"/>
            <w:left w:val="none" w:sz="0" w:space="0" w:color="auto"/>
            <w:bottom w:val="none" w:sz="0" w:space="0" w:color="auto"/>
            <w:right w:val="none" w:sz="0" w:space="0" w:color="auto"/>
          </w:divBdr>
        </w:div>
        <w:div w:id="1096172380">
          <w:marLeft w:val="480"/>
          <w:marRight w:val="0"/>
          <w:marTop w:val="0"/>
          <w:marBottom w:val="0"/>
          <w:divBdr>
            <w:top w:val="none" w:sz="0" w:space="0" w:color="auto"/>
            <w:left w:val="none" w:sz="0" w:space="0" w:color="auto"/>
            <w:bottom w:val="none" w:sz="0" w:space="0" w:color="auto"/>
            <w:right w:val="none" w:sz="0" w:space="0" w:color="auto"/>
          </w:divBdr>
        </w:div>
        <w:div w:id="876939749">
          <w:marLeft w:val="480"/>
          <w:marRight w:val="0"/>
          <w:marTop w:val="0"/>
          <w:marBottom w:val="0"/>
          <w:divBdr>
            <w:top w:val="none" w:sz="0" w:space="0" w:color="auto"/>
            <w:left w:val="none" w:sz="0" w:space="0" w:color="auto"/>
            <w:bottom w:val="none" w:sz="0" w:space="0" w:color="auto"/>
            <w:right w:val="none" w:sz="0" w:space="0" w:color="auto"/>
          </w:divBdr>
        </w:div>
        <w:div w:id="1539122681">
          <w:marLeft w:val="480"/>
          <w:marRight w:val="0"/>
          <w:marTop w:val="0"/>
          <w:marBottom w:val="0"/>
          <w:divBdr>
            <w:top w:val="none" w:sz="0" w:space="0" w:color="auto"/>
            <w:left w:val="none" w:sz="0" w:space="0" w:color="auto"/>
            <w:bottom w:val="none" w:sz="0" w:space="0" w:color="auto"/>
            <w:right w:val="none" w:sz="0" w:space="0" w:color="auto"/>
          </w:divBdr>
        </w:div>
        <w:div w:id="587810434">
          <w:marLeft w:val="480"/>
          <w:marRight w:val="0"/>
          <w:marTop w:val="0"/>
          <w:marBottom w:val="0"/>
          <w:divBdr>
            <w:top w:val="none" w:sz="0" w:space="0" w:color="auto"/>
            <w:left w:val="none" w:sz="0" w:space="0" w:color="auto"/>
            <w:bottom w:val="none" w:sz="0" w:space="0" w:color="auto"/>
            <w:right w:val="none" w:sz="0" w:space="0" w:color="auto"/>
          </w:divBdr>
        </w:div>
        <w:div w:id="1294212355">
          <w:marLeft w:val="480"/>
          <w:marRight w:val="0"/>
          <w:marTop w:val="0"/>
          <w:marBottom w:val="0"/>
          <w:divBdr>
            <w:top w:val="none" w:sz="0" w:space="0" w:color="auto"/>
            <w:left w:val="none" w:sz="0" w:space="0" w:color="auto"/>
            <w:bottom w:val="none" w:sz="0" w:space="0" w:color="auto"/>
            <w:right w:val="none" w:sz="0" w:space="0" w:color="auto"/>
          </w:divBdr>
        </w:div>
        <w:div w:id="1634870131">
          <w:marLeft w:val="480"/>
          <w:marRight w:val="0"/>
          <w:marTop w:val="0"/>
          <w:marBottom w:val="0"/>
          <w:divBdr>
            <w:top w:val="none" w:sz="0" w:space="0" w:color="auto"/>
            <w:left w:val="none" w:sz="0" w:space="0" w:color="auto"/>
            <w:bottom w:val="none" w:sz="0" w:space="0" w:color="auto"/>
            <w:right w:val="none" w:sz="0" w:space="0" w:color="auto"/>
          </w:divBdr>
        </w:div>
        <w:div w:id="1925070916">
          <w:marLeft w:val="480"/>
          <w:marRight w:val="0"/>
          <w:marTop w:val="0"/>
          <w:marBottom w:val="0"/>
          <w:divBdr>
            <w:top w:val="none" w:sz="0" w:space="0" w:color="auto"/>
            <w:left w:val="none" w:sz="0" w:space="0" w:color="auto"/>
            <w:bottom w:val="none" w:sz="0" w:space="0" w:color="auto"/>
            <w:right w:val="none" w:sz="0" w:space="0" w:color="auto"/>
          </w:divBdr>
        </w:div>
        <w:div w:id="1400010535">
          <w:marLeft w:val="480"/>
          <w:marRight w:val="0"/>
          <w:marTop w:val="0"/>
          <w:marBottom w:val="0"/>
          <w:divBdr>
            <w:top w:val="none" w:sz="0" w:space="0" w:color="auto"/>
            <w:left w:val="none" w:sz="0" w:space="0" w:color="auto"/>
            <w:bottom w:val="none" w:sz="0" w:space="0" w:color="auto"/>
            <w:right w:val="none" w:sz="0" w:space="0" w:color="auto"/>
          </w:divBdr>
        </w:div>
        <w:div w:id="127625307">
          <w:marLeft w:val="480"/>
          <w:marRight w:val="0"/>
          <w:marTop w:val="0"/>
          <w:marBottom w:val="0"/>
          <w:divBdr>
            <w:top w:val="none" w:sz="0" w:space="0" w:color="auto"/>
            <w:left w:val="none" w:sz="0" w:space="0" w:color="auto"/>
            <w:bottom w:val="none" w:sz="0" w:space="0" w:color="auto"/>
            <w:right w:val="none" w:sz="0" w:space="0" w:color="auto"/>
          </w:divBdr>
        </w:div>
        <w:div w:id="20516394">
          <w:marLeft w:val="480"/>
          <w:marRight w:val="0"/>
          <w:marTop w:val="0"/>
          <w:marBottom w:val="0"/>
          <w:divBdr>
            <w:top w:val="none" w:sz="0" w:space="0" w:color="auto"/>
            <w:left w:val="none" w:sz="0" w:space="0" w:color="auto"/>
            <w:bottom w:val="none" w:sz="0" w:space="0" w:color="auto"/>
            <w:right w:val="none" w:sz="0" w:space="0" w:color="auto"/>
          </w:divBdr>
        </w:div>
        <w:div w:id="1509641839">
          <w:marLeft w:val="480"/>
          <w:marRight w:val="0"/>
          <w:marTop w:val="0"/>
          <w:marBottom w:val="0"/>
          <w:divBdr>
            <w:top w:val="none" w:sz="0" w:space="0" w:color="auto"/>
            <w:left w:val="none" w:sz="0" w:space="0" w:color="auto"/>
            <w:bottom w:val="none" w:sz="0" w:space="0" w:color="auto"/>
            <w:right w:val="none" w:sz="0" w:space="0" w:color="auto"/>
          </w:divBdr>
        </w:div>
        <w:div w:id="1269854867">
          <w:marLeft w:val="480"/>
          <w:marRight w:val="0"/>
          <w:marTop w:val="0"/>
          <w:marBottom w:val="0"/>
          <w:divBdr>
            <w:top w:val="none" w:sz="0" w:space="0" w:color="auto"/>
            <w:left w:val="none" w:sz="0" w:space="0" w:color="auto"/>
            <w:bottom w:val="none" w:sz="0" w:space="0" w:color="auto"/>
            <w:right w:val="none" w:sz="0" w:space="0" w:color="auto"/>
          </w:divBdr>
        </w:div>
        <w:div w:id="1515417902">
          <w:marLeft w:val="480"/>
          <w:marRight w:val="0"/>
          <w:marTop w:val="0"/>
          <w:marBottom w:val="0"/>
          <w:divBdr>
            <w:top w:val="none" w:sz="0" w:space="0" w:color="auto"/>
            <w:left w:val="none" w:sz="0" w:space="0" w:color="auto"/>
            <w:bottom w:val="none" w:sz="0" w:space="0" w:color="auto"/>
            <w:right w:val="none" w:sz="0" w:space="0" w:color="auto"/>
          </w:divBdr>
        </w:div>
        <w:div w:id="1808279710">
          <w:marLeft w:val="480"/>
          <w:marRight w:val="0"/>
          <w:marTop w:val="0"/>
          <w:marBottom w:val="0"/>
          <w:divBdr>
            <w:top w:val="none" w:sz="0" w:space="0" w:color="auto"/>
            <w:left w:val="none" w:sz="0" w:space="0" w:color="auto"/>
            <w:bottom w:val="none" w:sz="0" w:space="0" w:color="auto"/>
            <w:right w:val="none" w:sz="0" w:space="0" w:color="auto"/>
          </w:divBdr>
        </w:div>
        <w:div w:id="682051273">
          <w:marLeft w:val="480"/>
          <w:marRight w:val="0"/>
          <w:marTop w:val="0"/>
          <w:marBottom w:val="0"/>
          <w:divBdr>
            <w:top w:val="none" w:sz="0" w:space="0" w:color="auto"/>
            <w:left w:val="none" w:sz="0" w:space="0" w:color="auto"/>
            <w:bottom w:val="none" w:sz="0" w:space="0" w:color="auto"/>
            <w:right w:val="none" w:sz="0" w:space="0" w:color="auto"/>
          </w:divBdr>
        </w:div>
        <w:div w:id="1785999831">
          <w:marLeft w:val="480"/>
          <w:marRight w:val="0"/>
          <w:marTop w:val="0"/>
          <w:marBottom w:val="0"/>
          <w:divBdr>
            <w:top w:val="none" w:sz="0" w:space="0" w:color="auto"/>
            <w:left w:val="none" w:sz="0" w:space="0" w:color="auto"/>
            <w:bottom w:val="none" w:sz="0" w:space="0" w:color="auto"/>
            <w:right w:val="none" w:sz="0" w:space="0" w:color="auto"/>
          </w:divBdr>
        </w:div>
        <w:div w:id="1897008731">
          <w:marLeft w:val="480"/>
          <w:marRight w:val="0"/>
          <w:marTop w:val="0"/>
          <w:marBottom w:val="0"/>
          <w:divBdr>
            <w:top w:val="none" w:sz="0" w:space="0" w:color="auto"/>
            <w:left w:val="none" w:sz="0" w:space="0" w:color="auto"/>
            <w:bottom w:val="none" w:sz="0" w:space="0" w:color="auto"/>
            <w:right w:val="none" w:sz="0" w:space="0" w:color="auto"/>
          </w:divBdr>
        </w:div>
        <w:div w:id="360018247">
          <w:marLeft w:val="480"/>
          <w:marRight w:val="0"/>
          <w:marTop w:val="0"/>
          <w:marBottom w:val="0"/>
          <w:divBdr>
            <w:top w:val="none" w:sz="0" w:space="0" w:color="auto"/>
            <w:left w:val="none" w:sz="0" w:space="0" w:color="auto"/>
            <w:bottom w:val="none" w:sz="0" w:space="0" w:color="auto"/>
            <w:right w:val="none" w:sz="0" w:space="0" w:color="auto"/>
          </w:divBdr>
        </w:div>
        <w:div w:id="1906604803">
          <w:marLeft w:val="480"/>
          <w:marRight w:val="0"/>
          <w:marTop w:val="0"/>
          <w:marBottom w:val="0"/>
          <w:divBdr>
            <w:top w:val="none" w:sz="0" w:space="0" w:color="auto"/>
            <w:left w:val="none" w:sz="0" w:space="0" w:color="auto"/>
            <w:bottom w:val="none" w:sz="0" w:space="0" w:color="auto"/>
            <w:right w:val="none" w:sz="0" w:space="0" w:color="auto"/>
          </w:divBdr>
        </w:div>
        <w:div w:id="372507409">
          <w:marLeft w:val="480"/>
          <w:marRight w:val="0"/>
          <w:marTop w:val="0"/>
          <w:marBottom w:val="0"/>
          <w:divBdr>
            <w:top w:val="none" w:sz="0" w:space="0" w:color="auto"/>
            <w:left w:val="none" w:sz="0" w:space="0" w:color="auto"/>
            <w:bottom w:val="none" w:sz="0" w:space="0" w:color="auto"/>
            <w:right w:val="none" w:sz="0" w:space="0" w:color="auto"/>
          </w:divBdr>
        </w:div>
        <w:div w:id="1190338438">
          <w:marLeft w:val="480"/>
          <w:marRight w:val="0"/>
          <w:marTop w:val="0"/>
          <w:marBottom w:val="0"/>
          <w:divBdr>
            <w:top w:val="none" w:sz="0" w:space="0" w:color="auto"/>
            <w:left w:val="none" w:sz="0" w:space="0" w:color="auto"/>
            <w:bottom w:val="none" w:sz="0" w:space="0" w:color="auto"/>
            <w:right w:val="none" w:sz="0" w:space="0" w:color="auto"/>
          </w:divBdr>
        </w:div>
        <w:div w:id="1143621183">
          <w:marLeft w:val="480"/>
          <w:marRight w:val="0"/>
          <w:marTop w:val="0"/>
          <w:marBottom w:val="0"/>
          <w:divBdr>
            <w:top w:val="none" w:sz="0" w:space="0" w:color="auto"/>
            <w:left w:val="none" w:sz="0" w:space="0" w:color="auto"/>
            <w:bottom w:val="none" w:sz="0" w:space="0" w:color="auto"/>
            <w:right w:val="none" w:sz="0" w:space="0" w:color="auto"/>
          </w:divBdr>
        </w:div>
        <w:div w:id="1487670935">
          <w:marLeft w:val="480"/>
          <w:marRight w:val="0"/>
          <w:marTop w:val="0"/>
          <w:marBottom w:val="0"/>
          <w:divBdr>
            <w:top w:val="none" w:sz="0" w:space="0" w:color="auto"/>
            <w:left w:val="none" w:sz="0" w:space="0" w:color="auto"/>
            <w:bottom w:val="none" w:sz="0" w:space="0" w:color="auto"/>
            <w:right w:val="none" w:sz="0" w:space="0" w:color="auto"/>
          </w:divBdr>
        </w:div>
        <w:div w:id="36704909">
          <w:marLeft w:val="480"/>
          <w:marRight w:val="0"/>
          <w:marTop w:val="0"/>
          <w:marBottom w:val="0"/>
          <w:divBdr>
            <w:top w:val="none" w:sz="0" w:space="0" w:color="auto"/>
            <w:left w:val="none" w:sz="0" w:space="0" w:color="auto"/>
            <w:bottom w:val="none" w:sz="0" w:space="0" w:color="auto"/>
            <w:right w:val="none" w:sz="0" w:space="0" w:color="auto"/>
          </w:divBdr>
        </w:div>
        <w:div w:id="1322151095">
          <w:marLeft w:val="480"/>
          <w:marRight w:val="0"/>
          <w:marTop w:val="0"/>
          <w:marBottom w:val="0"/>
          <w:divBdr>
            <w:top w:val="none" w:sz="0" w:space="0" w:color="auto"/>
            <w:left w:val="none" w:sz="0" w:space="0" w:color="auto"/>
            <w:bottom w:val="none" w:sz="0" w:space="0" w:color="auto"/>
            <w:right w:val="none" w:sz="0" w:space="0" w:color="auto"/>
          </w:divBdr>
        </w:div>
        <w:div w:id="1939949634">
          <w:marLeft w:val="480"/>
          <w:marRight w:val="0"/>
          <w:marTop w:val="0"/>
          <w:marBottom w:val="0"/>
          <w:divBdr>
            <w:top w:val="none" w:sz="0" w:space="0" w:color="auto"/>
            <w:left w:val="none" w:sz="0" w:space="0" w:color="auto"/>
            <w:bottom w:val="none" w:sz="0" w:space="0" w:color="auto"/>
            <w:right w:val="none" w:sz="0" w:space="0" w:color="auto"/>
          </w:divBdr>
        </w:div>
        <w:div w:id="1018198371">
          <w:marLeft w:val="480"/>
          <w:marRight w:val="0"/>
          <w:marTop w:val="0"/>
          <w:marBottom w:val="0"/>
          <w:divBdr>
            <w:top w:val="none" w:sz="0" w:space="0" w:color="auto"/>
            <w:left w:val="none" w:sz="0" w:space="0" w:color="auto"/>
            <w:bottom w:val="none" w:sz="0" w:space="0" w:color="auto"/>
            <w:right w:val="none" w:sz="0" w:space="0" w:color="auto"/>
          </w:divBdr>
        </w:div>
        <w:div w:id="1766610718">
          <w:marLeft w:val="480"/>
          <w:marRight w:val="0"/>
          <w:marTop w:val="0"/>
          <w:marBottom w:val="0"/>
          <w:divBdr>
            <w:top w:val="none" w:sz="0" w:space="0" w:color="auto"/>
            <w:left w:val="none" w:sz="0" w:space="0" w:color="auto"/>
            <w:bottom w:val="none" w:sz="0" w:space="0" w:color="auto"/>
            <w:right w:val="none" w:sz="0" w:space="0" w:color="auto"/>
          </w:divBdr>
        </w:div>
        <w:div w:id="1759130866">
          <w:marLeft w:val="480"/>
          <w:marRight w:val="0"/>
          <w:marTop w:val="0"/>
          <w:marBottom w:val="0"/>
          <w:divBdr>
            <w:top w:val="none" w:sz="0" w:space="0" w:color="auto"/>
            <w:left w:val="none" w:sz="0" w:space="0" w:color="auto"/>
            <w:bottom w:val="none" w:sz="0" w:space="0" w:color="auto"/>
            <w:right w:val="none" w:sz="0" w:space="0" w:color="auto"/>
          </w:divBdr>
        </w:div>
        <w:div w:id="2100371979">
          <w:marLeft w:val="480"/>
          <w:marRight w:val="0"/>
          <w:marTop w:val="0"/>
          <w:marBottom w:val="0"/>
          <w:divBdr>
            <w:top w:val="none" w:sz="0" w:space="0" w:color="auto"/>
            <w:left w:val="none" w:sz="0" w:space="0" w:color="auto"/>
            <w:bottom w:val="none" w:sz="0" w:space="0" w:color="auto"/>
            <w:right w:val="none" w:sz="0" w:space="0" w:color="auto"/>
          </w:divBdr>
        </w:div>
        <w:div w:id="1183086627">
          <w:marLeft w:val="480"/>
          <w:marRight w:val="0"/>
          <w:marTop w:val="0"/>
          <w:marBottom w:val="0"/>
          <w:divBdr>
            <w:top w:val="none" w:sz="0" w:space="0" w:color="auto"/>
            <w:left w:val="none" w:sz="0" w:space="0" w:color="auto"/>
            <w:bottom w:val="none" w:sz="0" w:space="0" w:color="auto"/>
            <w:right w:val="none" w:sz="0" w:space="0" w:color="auto"/>
          </w:divBdr>
        </w:div>
        <w:div w:id="1949508754">
          <w:marLeft w:val="480"/>
          <w:marRight w:val="0"/>
          <w:marTop w:val="0"/>
          <w:marBottom w:val="0"/>
          <w:divBdr>
            <w:top w:val="none" w:sz="0" w:space="0" w:color="auto"/>
            <w:left w:val="none" w:sz="0" w:space="0" w:color="auto"/>
            <w:bottom w:val="none" w:sz="0" w:space="0" w:color="auto"/>
            <w:right w:val="none" w:sz="0" w:space="0" w:color="auto"/>
          </w:divBdr>
        </w:div>
        <w:div w:id="812481742">
          <w:marLeft w:val="480"/>
          <w:marRight w:val="0"/>
          <w:marTop w:val="0"/>
          <w:marBottom w:val="0"/>
          <w:divBdr>
            <w:top w:val="none" w:sz="0" w:space="0" w:color="auto"/>
            <w:left w:val="none" w:sz="0" w:space="0" w:color="auto"/>
            <w:bottom w:val="none" w:sz="0" w:space="0" w:color="auto"/>
            <w:right w:val="none" w:sz="0" w:space="0" w:color="auto"/>
          </w:divBdr>
        </w:div>
        <w:div w:id="595015137">
          <w:marLeft w:val="480"/>
          <w:marRight w:val="0"/>
          <w:marTop w:val="0"/>
          <w:marBottom w:val="0"/>
          <w:divBdr>
            <w:top w:val="none" w:sz="0" w:space="0" w:color="auto"/>
            <w:left w:val="none" w:sz="0" w:space="0" w:color="auto"/>
            <w:bottom w:val="none" w:sz="0" w:space="0" w:color="auto"/>
            <w:right w:val="none" w:sz="0" w:space="0" w:color="auto"/>
          </w:divBdr>
        </w:div>
        <w:div w:id="1259866818">
          <w:marLeft w:val="480"/>
          <w:marRight w:val="0"/>
          <w:marTop w:val="0"/>
          <w:marBottom w:val="0"/>
          <w:divBdr>
            <w:top w:val="none" w:sz="0" w:space="0" w:color="auto"/>
            <w:left w:val="none" w:sz="0" w:space="0" w:color="auto"/>
            <w:bottom w:val="none" w:sz="0" w:space="0" w:color="auto"/>
            <w:right w:val="none" w:sz="0" w:space="0" w:color="auto"/>
          </w:divBdr>
        </w:div>
        <w:div w:id="150484509">
          <w:marLeft w:val="480"/>
          <w:marRight w:val="0"/>
          <w:marTop w:val="0"/>
          <w:marBottom w:val="0"/>
          <w:divBdr>
            <w:top w:val="none" w:sz="0" w:space="0" w:color="auto"/>
            <w:left w:val="none" w:sz="0" w:space="0" w:color="auto"/>
            <w:bottom w:val="none" w:sz="0" w:space="0" w:color="auto"/>
            <w:right w:val="none" w:sz="0" w:space="0" w:color="auto"/>
          </w:divBdr>
        </w:div>
        <w:div w:id="551039053">
          <w:marLeft w:val="480"/>
          <w:marRight w:val="0"/>
          <w:marTop w:val="0"/>
          <w:marBottom w:val="0"/>
          <w:divBdr>
            <w:top w:val="none" w:sz="0" w:space="0" w:color="auto"/>
            <w:left w:val="none" w:sz="0" w:space="0" w:color="auto"/>
            <w:bottom w:val="none" w:sz="0" w:space="0" w:color="auto"/>
            <w:right w:val="none" w:sz="0" w:space="0" w:color="auto"/>
          </w:divBdr>
        </w:div>
        <w:div w:id="779379146">
          <w:marLeft w:val="480"/>
          <w:marRight w:val="0"/>
          <w:marTop w:val="0"/>
          <w:marBottom w:val="0"/>
          <w:divBdr>
            <w:top w:val="none" w:sz="0" w:space="0" w:color="auto"/>
            <w:left w:val="none" w:sz="0" w:space="0" w:color="auto"/>
            <w:bottom w:val="none" w:sz="0" w:space="0" w:color="auto"/>
            <w:right w:val="none" w:sz="0" w:space="0" w:color="auto"/>
          </w:divBdr>
        </w:div>
        <w:div w:id="1021126502">
          <w:marLeft w:val="480"/>
          <w:marRight w:val="0"/>
          <w:marTop w:val="0"/>
          <w:marBottom w:val="0"/>
          <w:divBdr>
            <w:top w:val="none" w:sz="0" w:space="0" w:color="auto"/>
            <w:left w:val="none" w:sz="0" w:space="0" w:color="auto"/>
            <w:bottom w:val="none" w:sz="0" w:space="0" w:color="auto"/>
            <w:right w:val="none" w:sz="0" w:space="0" w:color="auto"/>
          </w:divBdr>
        </w:div>
        <w:div w:id="1173691474">
          <w:marLeft w:val="480"/>
          <w:marRight w:val="0"/>
          <w:marTop w:val="0"/>
          <w:marBottom w:val="0"/>
          <w:divBdr>
            <w:top w:val="none" w:sz="0" w:space="0" w:color="auto"/>
            <w:left w:val="none" w:sz="0" w:space="0" w:color="auto"/>
            <w:bottom w:val="none" w:sz="0" w:space="0" w:color="auto"/>
            <w:right w:val="none" w:sz="0" w:space="0" w:color="auto"/>
          </w:divBdr>
        </w:div>
        <w:div w:id="1980262092">
          <w:marLeft w:val="480"/>
          <w:marRight w:val="0"/>
          <w:marTop w:val="0"/>
          <w:marBottom w:val="0"/>
          <w:divBdr>
            <w:top w:val="none" w:sz="0" w:space="0" w:color="auto"/>
            <w:left w:val="none" w:sz="0" w:space="0" w:color="auto"/>
            <w:bottom w:val="none" w:sz="0" w:space="0" w:color="auto"/>
            <w:right w:val="none" w:sz="0" w:space="0" w:color="auto"/>
          </w:divBdr>
        </w:div>
        <w:div w:id="405540513">
          <w:marLeft w:val="480"/>
          <w:marRight w:val="0"/>
          <w:marTop w:val="0"/>
          <w:marBottom w:val="0"/>
          <w:divBdr>
            <w:top w:val="none" w:sz="0" w:space="0" w:color="auto"/>
            <w:left w:val="none" w:sz="0" w:space="0" w:color="auto"/>
            <w:bottom w:val="none" w:sz="0" w:space="0" w:color="auto"/>
            <w:right w:val="none" w:sz="0" w:space="0" w:color="auto"/>
          </w:divBdr>
        </w:div>
        <w:div w:id="2145998018">
          <w:marLeft w:val="480"/>
          <w:marRight w:val="0"/>
          <w:marTop w:val="0"/>
          <w:marBottom w:val="0"/>
          <w:divBdr>
            <w:top w:val="none" w:sz="0" w:space="0" w:color="auto"/>
            <w:left w:val="none" w:sz="0" w:space="0" w:color="auto"/>
            <w:bottom w:val="none" w:sz="0" w:space="0" w:color="auto"/>
            <w:right w:val="none" w:sz="0" w:space="0" w:color="auto"/>
          </w:divBdr>
        </w:div>
        <w:div w:id="1822648502">
          <w:marLeft w:val="480"/>
          <w:marRight w:val="0"/>
          <w:marTop w:val="0"/>
          <w:marBottom w:val="0"/>
          <w:divBdr>
            <w:top w:val="none" w:sz="0" w:space="0" w:color="auto"/>
            <w:left w:val="none" w:sz="0" w:space="0" w:color="auto"/>
            <w:bottom w:val="none" w:sz="0" w:space="0" w:color="auto"/>
            <w:right w:val="none" w:sz="0" w:space="0" w:color="auto"/>
          </w:divBdr>
        </w:div>
        <w:div w:id="1699240617">
          <w:marLeft w:val="480"/>
          <w:marRight w:val="0"/>
          <w:marTop w:val="0"/>
          <w:marBottom w:val="0"/>
          <w:divBdr>
            <w:top w:val="none" w:sz="0" w:space="0" w:color="auto"/>
            <w:left w:val="none" w:sz="0" w:space="0" w:color="auto"/>
            <w:bottom w:val="none" w:sz="0" w:space="0" w:color="auto"/>
            <w:right w:val="none" w:sz="0" w:space="0" w:color="auto"/>
          </w:divBdr>
        </w:div>
        <w:div w:id="2027635295">
          <w:marLeft w:val="480"/>
          <w:marRight w:val="0"/>
          <w:marTop w:val="0"/>
          <w:marBottom w:val="0"/>
          <w:divBdr>
            <w:top w:val="none" w:sz="0" w:space="0" w:color="auto"/>
            <w:left w:val="none" w:sz="0" w:space="0" w:color="auto"/>
            <w:bottom w:val="none" w:sz="0" w:space="0" w:color="auto"/>
            <w:right w:val="none" w:sz="0" w:space="0" w:color="auto"/>
          </w:divBdr>
        </w:div>
        <w:div w:id="1206453156">
          <w:marLeft w:val="480"/>
          <w:marRight w:val="0"/>
          <w:marTop w:val="0"/>
          <w:marBottom w:val="0"/>
          <w:divBdr>
            <w:top w:val="none" w:sz="0" w:space="0" w:color="auto"/>
            <w:left w:val="none" w:sz="0" w:space="0" w:color="auto"/>
            <w:bottom w:val="none" w:sz="0" w:space="0" w:color="auto"/>
            <w:right w:val="none" w:sz="0" w:space="0" w:color="auto"/>
          </w:divBdr>
        </w:div>
        <w:div w:id="1320116807">
          <w:marLeft w:val="480"/>
          <w:marRight w:val="0"/>
          <w:marTop w:val="0"/>
          <w:marBottom w:val="0"/>
          <w:divBdr>
            <w:top w:val="none" w:sz="0" w:space="0" w:color="auto"/>
            <w:left w:val="none" w:sz="0" w:space="0" w:color="auto"/>
            <w:bottom w:val="none" w:sz="0" w:space="0" w:color="auto"/>
            <w:right w:val="none" w:sz="0" w:space="0" w:color="auto"/>
          </w:divBdr>
        </w:div>
        <w:div w:id="759525320">
          <w:marLeft w:val="480"/>
          <w:marRight w:val="0"/>
          <w:marTop w:val="0"/>
          <w:marBottom w:val="0"/>
          <w:divBdr>
            <w:top w:val="none" w:sz="0" w:space="0" w:color="auto"/>
            <w:left w:val="none" w:sz="0" w:space="0" w:color="auto"/>
            <w:bottom w:val="none" w:sz="0" w:space="0" w:color="auto"/>
            <w:right w:val="none" w:sz="0" w:space="0" w:color="auto"/>
          </w:divBdr>
        </w:div>
        <w:div w:id="1809586278">
          <w:marLeft w:val="480"/>
          <w:marRight w:val="0"/>
          <w:marTop w:val="0"/>
          <w:marBottom w:val="0"/>
          <w:divBdr>
            <w:top w:val="none" w:sz="0" w:space="0" w:color="auto"/>
            <w:left w:val="none" w:sz="0" w:space="0" w:color="auto"/>
            <w:bottom w:val="none" w:sz="0" w:space="0" w:color="auto"/>
            <w:right w:val="none" w:sz="0" w:space="0" w:color="auto"/>
          </w:divBdr>
        </w:div>
        <w:div w:id="1231618652">
          <w:marLeft w:val="480"/>
          <w:marRight w:val="0"/>
          <w:marTop w:val="0"/>
          <w:marBottom w:val="0"/>
          <w:divBdr>
            <w:top w:val="none" w:sz="0" w:space="0" w:color="auto"/>
            <w:left w:val="none" w:sz="0" w:space="0" w:color="auto"/>
            <w:bottom w:val="none" w:sz="0" w:space="0" w:color="auto"/>
            <w:right w:val="none" w:sz="0" w:space="0" w:color="auto"/>
          </w:divBdr>
        </w:div>
        <w:div w:id="1120535310">
          <w:marLeft w:val="480"/>
          <w:marRight w:val="0"/>
          <w:marTop w:val="0"/>
          <w:marBottom w:val="0"/>
          <w:divBdr>
            <w:top w:val="none" w:sz="0" w:space="0" w:color="auto"/>
            <w:left w:val="none" w:sz="0" w:space="0" w:color="auto"/>
            <w:bottom w:val="none" w:sz="0" w:space="0" w:color="auto"/>
            <w:right w:val="none" w:sz="0" w:space="0" w:color="auto"/>
          </w:divBdr>
        </w:div>
        <w:div w:id="346636536">
          <w:marLeft w:val="480"/>
          <w:marRight w:val="0"/>
          <w:marTop w:val="0"/>
          <w:marBottom w:val="0"/>
          <w:divBdr>
            <w:top w:val="none" w:sz="0" w:space="0" w:color="auto"/>
            <w:left w:val="none" w:sz="0" w:space="0" w:color="auto"/>
            <w:bottom w:val="none" w:sz="0" w:space="0" w:color="auto"/>
            <w:right w:val="none" w:sz="0" w:space="0" w:color="auto"/>
          </w:divBdr>
        </w:div>
        <w:div w:id="1784108185">
          <w:marLeft w:val="480"/>
          <w:marRight w:val="0"/>
          <w:marTop w:val="0"/>
          <w:marBottom w:val="0"/>
          <w:divBdr>
            <w:top w:val="none" w:sz="0" w:space="0" w:color="auto"/>
            <w:left w:val="none" w:sz="0" w:space="0" w:color="auto"/>
            <w:bottom w:val="none" w:sz="0" w:space="0" w:color="auto"/>
            <w:right w:val="none" w:sz="0" w:space="0" w:color="auto"/>
          </w:divBdr>
        </w:div>
      </w:divsChild>
    </w:div>
    <w:div w:id="896548393">
      <w:bodyDiv w:val="1"/>
      <w:marLeft w:val="0"/>
      <w:marRight w:val="0"/>
      <w:marTop w:val="0"/>
      <w:marBottom w:val="0"/>
      <w:divBdr>
        <w:top w:val="none" w:sz="0" w:space="0" w:color="auto"/>
        <w:left w:val="none" w:sz="0" w:space="0" w:color="auto"/>
        <w:bottom w:val="none" w:sz="0" w:space="0" w:color="auto"/>
        <w:right w:val="none" w:sz="0" w:space="0" w:color="auto"/>
      </w:divBdr>
      <w:divsChild>
        <w:div w:id="889414140">
          <w:marLeft w:val="480"/>
          <w:marRight w:val="0"/>
          <w:marTop w:val="0"/>
          <w:marBottom w:val="0"/>
          <w:divBdr>
            <w:top w:val="none" w:sz="0" w:space="0" w:color="auto"/>
            <w:left w:val="none" w:sz="0" w:space="0" w:color="auto"/>
            <w:bottom w:val="none" w:sz="0" w:space="0" w:color="auto"/>
            <w:right w:val="none" w:sz="0" w:space="0" w:color="auto"/>
          </w:divBdr>
        </w:div>
        <w:div w:id="964894470">
          <w:marLeft w:val="480"/>
          <w:marRight w:val="0"/>
          <w:marTop w:val="0"/>
          <w:marBottom w:val="0"/>
          <w:divBdr>
            <w:top w:val="none" w:sz="0" w:space="0" w:color="auto"/>
            <w:left w:val="none" w:sz="0" w:space="0" w:color="auto"/>
            <w:bottom w:val="none" w:sz="0" w:space="0" w:color="auto"/>
            <w:right w:val="none" w:sz="0" w:space="0" w:color="auto"/>
          </w:divBdr>
        </w:div>
        <w:div w:id="1318418261">
          <w:marLeft w:val="480"/>
          <w:marRight w:val="0"/>
          <w:marTop w:val="0"/>
          <w:marBottom w:val="0"/>
          <w:divBdr>
            <w:top w:val="none" w:sz="0" w:space="0" w:color="auto"/>
            <w:left w:val="none" w:sz="0" w:space="0" w:color="auto"/>
            <w:bottom w:val="none" w:sz="0" w:space="0" w:color="auto"/>
            <w:right w:val="none" w:sz="0" w:space="0" w:color="auto"/>
          </w:divBdr>
        </w:div>
        <w:div w:id="1324163497">
          <w:marLeft w:val="480"/>
          <w:marRight w:val="0"/>
          <w:marTop w:val="0"/>
          <w:marBottom w:val="0"/>
          <w:divBdr>
            <w:top w:val="none" w:sz="0" w:space="0" w:color="auto"/>
            <w:left w:val="none" w:sz="0" w:space="0" w:color="auto"/>
            <w:bottom w:val="none" w:sz="0" w:space="0" w:color="auto"/>
            <w:right w:val="none" w:sz="0" w:space="0" w:color="auto"/>
          </w:divBdr>
        </w:div>
        <w:div w:id="2095005543">
          <w:marLeft w:val="480"/>
          <w:marRight w:val="0"/>
          <w:marTop w:val="0"/>
          <w:marBottom w:val="0"/>
          <w:divBdr>
            <w:top w:val="none" w:sz="0" w:space="0" w:color="auto"/>
            <w:left w:val="none" w:sz="0" w:space="0" w:color="auto"/>
            <w:bottom w:val="none" w:sz="0" w:space="0" w:color="auto"/>
            <w:right w:val="none" w:sz="0" w:space="0" w:color="auto"/>
          </w:divBdr>
        </w:div>
        <w:div w:id="110320634">
          <w:marLeft w:val="480"/>
          <w:marRight w:val="0"/>
          <w:marTop w:val="0"/>
          <w:marBottom w:val="0"/>
          <w:divBdr>
            <w:top w:val="none" w:sz="0" w:space="0" w:color="auto"/>
            <w:left w:val="none" w:sz="0" w:space="0" w:color="auto"/>
            <w:bottom w:val="none" w:sz="0" w:space="0" w:color="auto"/>
            <w:right w:val="none" w:sz="0" w:space="0" w:color="auto"/>
          </w:divBdr>
        </w:div>
        <w:div w:id="817528368">
          <w:marLeft w:val="480"/>
          <w:marRight w:val="0"/>
          <w:marTop w:val="0"/>
          <w:marBottom w:val="0"/>
          <w:divBdr>
            <w:top w:val="none" w:sz="0" w:space="0" w:color="auto"/>
            <w:left w:val="none" w:sz="0" w:space="0" w:color="auto"/>
            <w:bottom w:val="none" w:sz="0" w:space="0" w:color="auto"/>
            <w:right w:val="none" w:sz="0" w:space="0" w:color="auto"/>
          </w:divBdr>
        </w:div>
        <w:div w:id="899097116">
          <w:marLeft w:val="480"/>
          <w:marRight w:val="0"/>
          <w:marTop w:val="0"/>
          <w:marBottom w:val="0"/>
          <w:divBdr>
            <w:top w:val="none" w:sz="0" w:space="0" w:color="auto"/>
            <w:left w:val="none" w:sz="0" w:space="0" w:color="auto"/>
            <w:bottom w:val="none" w:sz="0" w:space="0" w:color="auto"/>
            <w:right w:val="none" w:sz="0" w:space="0" w:color="auto"/>
          </w:divBdr>
        </w:div>
        <w:div w:id="1590385760">
          <w:marLeft w:val="480"/>
          <w:marRight w:val="0"/>
          <w:marTop w:val="0"/>
          <w:marBottom w:val="0"/>
          <w:divBdr>
            <w:top w:val="none" w:sz="0" w:space="0" w:color="auto"/>
            <w:left w:val="none" w:sz="0" w:space="0" w:color="auto"/>
            <w:bottom w:val="none" w:sz="0" w:space="0" w:color="auto"/>
            <w:right w:val="none" w:sz="0" w:space="0" w:color="auto"/>
          </w:divBdr>
        </w:div>
        <w:div w:id="1289508193">
          <w:marLeft w:val="480"/>
          <w:marRight w:val="0"/>
          <w:marTop w:val="0"/>
          <w:marBottom w:val="0"/>
          <w:divBdr>
            <w:top w:val="none" w:sz="0" w:space="0" w:color="auto"/>
            <w:left w:val="none" w:sz="0" w:space="0" w:color="auto"/>
            <w:bottom w:val="none" w:sz="0" w:space="0" w:color="auto"/>
            <w:right w:val="none" w:sz="0" w:space="0" w:color="auto"/>
          </w:divBdr>
        </w:div>
        <w:div w:id="993029333">
          <w:marLeft w:val="480"/>
          <w:marRight w:val="0"/>
          <w:marTop w:val="0"/>
          <w:marBottom w:val="0"/>
          <w:divBdr>
            <w:top w:val="none" w:sz="0" w:space="0" w:color="auto"/>
            <w:left w:val="none" w:sz="0" w:space="0" w:color="auto"/>
            <w:bottom w:val="none" w:sz="0" w:space="0" w:color="auto"/>
            <w:right w:val="none" w:sz="0" w:space="0" w:color="auto"/>
          </w:divBdr>
        </w:div>
        <w:div w:id="650449880">
          <w:marLeft w:val="480"/>
          <w:marRight w:val="0"/>
          <w:marTop w:val="0"/>
          <w:marBottom w:val="0"/>
          <w:divBdr>
            <w:top w:val="none" w:sz="0" w:space="0" w:color="auto"/>
            <w:left w:val="none" w:sz="0" w:space="0" w:color="auto"/>
            <w:bottom w:val="none" w:sz="0" w:space="0" w:color="auto"/>
            <w:right w:val="none" w:sz="0" w:space="0" w:color="auto"/>
          </w:divBdr>
        </w:div>
        <w:div w:id="1730028692">
          <w:marLeft w:val="480"/>
          <w:marRight w:val="0"/>
          <w:marTop w:val="0"/>
          <w:marBottom w:val="0"/>
          <w:divBdr>
            <w:top w:val="none" w:sz="0" w:space="0" w:color="auto"/>
            <w:left w:val="none" w:sz="0" w:space="0" w:color="auto"/>
            <w:bottom w:val="none" w:sz="0" w:space="0" w:color="auto"/>
            <w:right w:val="none" w:sz="0" w:space="0" w:color="auto"/>
          </w:divBdr>
        </w:div>
        <w:div w:id="2030132366">
          <w:marLeft w:val="480"/>
          <w:marRight w:val="0"/>
          <w:marTop w:val="0"/>
          <w:marBottom w:val="0"/>
          <w:divBdr>
            <w:top w:val="none" w:sz="0" w:space="0" w:color="auto"/>
            <w:left w:val="none" w:sz="0" w:space="0" w:color="auto"/>
            <w:bottom w:val="none" w:sz="0" w:space="0" w:color="auto"/>
            <w:right w:val="none" w:sz="0" w:space="0" w:color="auto"/>
          </w:divBdr>
        </w:div>
        <w:div w:id="395514563">
          <w:marLeft w:val="480"/>
          <w:marRight w:val="0"/>
          <w:marTop w:val="0"/>
          <w:marBottom w:val="0"/>
          <w:divBdr>
            <w:top w:val="none" w:sz="0" w:space="0" w:color="auto"/>
            <w:left w:val="none" w:sz="0" w:space="0" w:color="auto"/>
            <w:bottom w:val="none" w:sz="0" w:space="0" w:color="auto"/>
            <w:right w:val="none" w:sz="0" w:space="0" w:color="auto"/>
          </w:divBdr>
        </w:div>
        <w:div w:id="237834855">
          <w:marLeft w:val="480"/>
          <w:marRight w:val="0"/>
          <w:marTop w:val="0"/>
          <w:marBottom w:val="0"/>
          <w:divBdr>
            <w:top w:val="none" w:sz="0" w:space="0" w:color="auto"/>
            <w:left w:val="none" w:sz="0" w:space="0" w:color="auto"/>
            <w:bottom w:val="none" w:sz="0" w:space="0" w:color="auto"/>
            <w:right w:val="none" w:sz="0" w:space="0" w:color="auto"/>
          </w:divBdr>
        </w:div>
        <w:div w:id="1892645135">
          <w:marLeft w:val="480"/>
          <w:marRight w:val="0"/>
          <w:marTop w:val="0"/>
          <w:marBottom w:val="0"/>
          <w:divBdr>
            <w:top w:val="none" w:sz="0" w:space="0" w:color="auto"/>
            <w:left w:val="none" w:sz="0" w:space="0" w:color="auto"/>
            <w:bottom w:val="none" w:sz="0" w:space="0" w:color="auto"/>
            <w:right w:val="none" w:sz="0" w:space="0" w:color="auto"/>
          </w:divBdr>
        </w:div>
        <w:div w:id="20011972">
          <w:marLeft w:val="480"/>
          <w:marRight w:val="0"/>
          <w:marTop w:val="0"/>
          <w:marBottom w:val="0"/>
          <w:divBdr>
            <w:top w:val="none" w:sz="0" w:space="0" w:color="auto"/>
            <w:left w:val="none" w:sz="0" w:space="0" w:color="auto"/>
            <w:bottom w:val="none" w:sz="0" w:space="0" w:color="auto"/>
            <w:right w:val="none" w:sz="0" w:space="0" w:color="auto"/>
          </w:divBdr>
        </w:div>
        <w:div w:id="230702978">
          <w:marLeft w:val="480"/>
          <w:marRight w:val="0"/>
          <w:marTop w:val="0"/>
          <w:marBottom w:val="0"/>
          <w:divBdr>
            <w:top w:val="none" w:sz="0" w:space="0" w:color="auto"/>
            <w:left w:val="none" w:sz="0" w:space="0" w:color="auto"/>
            <w:bottom w:val="none" w:sz="0" w:space="0" w:color="auto"/>
            <w:right w:val="none" w:sz="0" w:space="0" w:color="auto"/>
          </w:divBdr>
        </w:div>
        <w:div w:id="1633092803">
          <w:marLeft w:val="480"/>
          <w:marRight w:val="0"/>
          <w:marTop w:val="0"/>
          <w:marBottom w:val="0"/>
          <w:divBdr>
            <w:top w:val="none" w:sz="0" w:space="0" w:color="auto"/>
            <w:left w:val="none" w:sz="0" w:space="0" w:color="auto"/>
            <w:bottom w:val="none" w:sz="0" w:space="0" w:color="auto"/>
            <w:right w:val="none" w:sz="0" w:space="0" w:color="auto"/>
          </w:divBdr>
        </w:div>
        <w:div w:id="2085905921">
          <w:marLeft w:val="480"/>
          <w:marRight w:val="0"/>
          <w:marTop w:val="0"/>
          <w:marBottom w:val="0"/>
          <w:divBdr>
            <w:top w:val="none" w:sz="0" w:space="0" w:color="auto"/>
            <w:left w:val="none" w:sz="0" w:space="0" w:color="auto"/>
            <w:bottom w:val="none" w:sz="0" w:space="0" w:color="auto"/>
            <w:right w:val="none" w:sz="0" w:space="0" w:color="auto"/>
          </w:divBdr>
        </w:div>
        <w:div w:id="388768610">
          <w:marLeft w:val="480"/>
          <w:marRight w:val="0"/>
          <w:marTop w:val="0"/>
          <w:marBottom w:val="0"/>
          <w:divBdr>
            <w:top w:val="none" w:sz="0" w:space="0" w:color="auto"/>
            <w:left w:val="none" w:sz="0" w:space="0" w:color="auto"/>
            <w:bottom w:val="none" w:sz="0" w:space="0" w:color="auto"/>
            <w:right w:val="none" w:sz="0" w:space="0" w:color="auto"/>
          </w:divBdr>
        </w:div>
        <w:div w:id="983001936">
          <w:marLeft w:val="480"/>
          <w:marRight w:val="0"/>
          <w:marTop w:val="0"/>
          <w:marBottom w:val="0"/>
          <w:divBdr>
            <w:top w:val="none" w:sz="0" w:space="0" w:color="auto"/>
            <w:left w:val="none" w:sz="0" w:space="0" w:color="auto"/>
            <w:bottom w:val="none" w:sz="0" w:space="0" w:color="auto"/>
            <w:right w:val="none" w:sz="0" w:space="0" w:color="auto"/>
          </w:divBdr>
        </w:div>
        <w:div w:id="848837832">
          <w:marLeft w:val="480"/>
          <w:marRight w:val="0"/>
          <w:marTop w:val="0"/>
          <w:marBottom w:val="0"/>
          <w:divBdr>
            <w:top w:val="none" w:sz="0" w:space="0" w:color="auto"/>
            <w:left w:val="none" w:sz="0" w:space="0" w:color="auto"/>
            <w:bottom w:val="none" w:sz="0" w:space="0" w:color="auto"/>
            <w:right w:val="none" w:sz="0" w:space="0" w:color="auto"/>
          </w:divBdr>
        </w:div>
        <w:div w:id="862481737">
          <w:marLeft w:val="480"/>
          <w:marRight w:val="0"/>
          <w:marTop w:val="0"/>
          <w:marBottom w:val="0"/>
          <w:divBdr>
            <w:top w:val="none" w:sz="0" w:space="0" w:color="auto"/>
            <w:left w:val="none" w:sz="0" w:space="0" w:color="auto"/>
            <w:bottom w:val="none" w:sz="0" w:space="0" w:color="auto"/>
            <w:right w:val="none" w:sz="0" w:space="0" w:color="auto"/>
          </w:divBdr>
        </w:div>
        <w:div w:id="1077899392">
          <w:marLeft w:val="480"/>
          <w:marRight w:val="0"/>
          <w:marTop w:val="0"/>
          <w:marBottom w:val="0"/>
          <w:divBdr>
            <w:top w:val="none" w:sz="0" w:space="0" w:color="auto"/>
            <w:left w:val="none" w:sz="0" w:space="0" w:color="auto"/>
            <w:bottom w:val="none" w:sz="0" w:space="0" w:color="auto"/>
            <w:right w:val="none" w:sz="0" w:space="0" w:color="auto"/>
          </w:divBdr>
        </w:div>
        <w:div w:id="2062748850">
          <w:marLeft w:val="480"/>
          <w:marRight w:val="0"/>
          <w:marTop w:val="0"/>
          <w:marBottom w:val="0"/>
          <w:divBdr>
            <w:top w:val="none" w:sz="0" w:space="0" w:color="auto"/>
            <w:left w:val="none" w:sz="0" w:space="0" w:color="auto"/>
            <w:bottom w:val="none" w:sz="0" w:space="0" w:color="auto"/>
            <w:right w:val="none" w:sz="0" w:space="0" w:color="auto"/>
          </w:divBdr>
        </w:div>
        <w:div w:id="1337076524">
          <w:marLeft w:val="480"/>
          <w:marRight w:val="0"/>
          <w:marTop w:val="0"/>
          <w:marBottom w:val="0"/>
          <w:divBdr>
            <w:top w:val="none" w:sz="0" w:space="0" w:color="auto"/>
            <w:left w:val="none" w:sz="0" w:space="0" w:color="auto"/>
            <w:bottom w:val="none" w:sz="0" w:space="0" w:color="auto"/>
            <w:right w:val="none" w:sz="0" w:space="0" w:color="auto"/>
          </w:divBdr>
        </w:div>
        <w:div w:id="520509319">
          <w:marLeft w:val="480"/>
          <w:marRight w:val="0"/>
          <w:marTop w:val="0"/>
          <w:marBottom w:val="0"/>
          <w:divBdr>
            <w:top w:val="none" w:sz="0" w:space="0" w:color="auto"/>
            <w:left w:val="none" w:sz="0" w:space="0" w:color="auto"/>
            <w:bottom w:val="none" w:sz="0" w:space="0" w:color="auto"/>
            <w:right w:val="none" w:sz="0" w:space="0" w:color="auto"/>
          </w:divBdr>
        </w:div>
        <w:div w:id="760835095">
          <w:marLeft w:val="480"/>
          <w:marRight w:val="0"/>
          <w:marTop w:val="0"/>
          <w:marBottom w:val="0"/>
          <w:divBdr>
            <w:top w:val="none" w:sz="0" w:space="0" w:color="auto"/>
            <w:left w:val="none" w:sz="0" w:space="0" w:color="auto"/>
            <w:bottom w:val="none" w:sz="0" w:space="0" w:color="auto"/>
            <w:right w:val="none" w:sz="0" w:space="0" w:color="auto"/>
          </w:divBdr>
        </w:div>
        <w:div w:id="2141802307">
          <w:marLeft w:val="480"/>
          <w:marRight w:val="0"/>
          <w:marTop w:val="0"/>
          <w:marBottom w:val="0"/>
          <w:divBdr>
            <w:top w:val="none" w:sz="0" w:space="0" w:color="auto"/>
            <w:left w:val="none" w:sz="0" w:space="0" w:color="auto"/>
            <w:bottom w:val="none" w:sz="0" w:space="0" w:color="auto"/>
            <w:right w:val="none" w:sz="0" w:space="0" w:color="auto"/>
          </w:divBdr>
        </w:div>
        <w:div w:id="1295481267">
          <w:marLeft w:val="480"/>
          <w:marRight w:val="0"/>
          <w:marTop w:val="0"/>
          <w:marBottom w:val="0"/>
          <w:divBdr>
            <w:top w:val="none" w:sz="0" w:space="0" w:color="auto"/>
            <w:left w:val="none" w:sz="0" w:space="0" w:color="auto"/>
            <w:bottom w:val="none" w:sz="0" w:space="0" w:color="auto"/>
            <w:right w:val="none" w:sz="0" w:space="0" w:color="auto"/>
          </w:divBdr>
        </w:div>
      </w:divsChild>
    </w:div>
    <w:div w:id="904074457">
      <w:bodyDiv w:val="1"/>
      <w:marLeft w:val="0"/>
      <w:marRight w:val="0"/>
      <w:marTop w:val="0"/>
      <w:marBottom w:val="0"/>
      <w:divBdr>
        <w:top w:val="none" w:sz="0" w:space="0" w:color="auto"/>
        <w:left w:val="none" w:sz="0" w:space="0" w:color="auto"/>
        <w:bottom w:val="none" w:sz="0" w:space="0" w:color="auto"/>
        <w:right w:val="none" w:sz="0" w:space="0" w:color="auto"/>
      </w:divBdr>
    </w:div>
    <w:div w:id="904224577">
      <w:bodyDiv w:val="1"/>
      <w:marLeft w:val="0"/>
      <w:marRight w:val="0"/>
      <w:marTop w:val="0"/>
      <w:marBottom w:val="0"/>
      <w:divBdr>
        <w:top w:val="none" w:sz="0" w:space="0" w:color="auto"/>
        <w:left w:val="none" w:sz="0" w:space="0" w:color="auto"/>
        <w:bottom w:val="none" w:sz="0" w:space="0" w:color="auto"/>
        <w:right w:val="none" w:sz="0" w:space="0" w:color="auto"/>
      </w:divBdr>
    </w:div>
    <w:div w:id="904609489">
      <w:bodyDiv w:val="1"/>
      <w:marLeft w:val="0"/>
      <w:marRight w:val="0"/>
      <w:marTop w:val="0"/>
      <w:marBottom w:val="0"/>
      <w:divBdr>
        <w:top w:val="none" w:sz="0" w:space="0" w:color="auto"/>
        <w:left w:val="none" w:sz="0" w:space="0" w:color="auto"/>
        <w:bottom w:val="none" w:sz="0" w:space="0" w:color="auto"/>
        <w:right w:val="none" w:sz="0" w:space="0" w:color="auto"/>
      </w:divBdr>
    </w:div>
    <w:div w:id="907613228">
      <w:bodyDiv w:val="1"/>
      <w:marLeft w:val="0"/>
      <w:marRight w:val="0"/>
      <w:marTop w:val="0"/>
      <w:marBottom w:val="0"/>
      <w:divBdr>
        <w:top w:val="none" w:sz="0" w:space="0" w:color="auto"/>
        <w:left w:val="none" w:sz="0" w:space="0" w:color="auto"/>
        <w:bottom w:val="none" w:sz="0" w:space="0" w:color="auto"/>
        <w:right w:val="none" w:sz="0" w:space="0" w:color="auto"/>
      </w:divBdr>
    </w:div>
    <w:div w:id="912856658">
      <w:bodyDiv w:val="1"/>
      <w:marLeft w:val="0"/>
      <w:marRight w:val="0"/>
      <w:marTop w:val="0"/>
      <w:marBottom w:val="0"/>
      <w:divBdr>
        <w:top w:val="none" w:sz="0" w:space="0" w:color="auto"/>
        <w:left w:val="none" w:sz="0" w:space="0" w:color="auto"/>
        <w:bottom w:val="none" w:sz="0" w:space="0" w:color="auto"/>
        <w:right w:val="none" w:sz="0" w:space="0" w:color="auto"/>
      </w:divBdr>
    </w:div>
    <w:div w:id="916668207">
      <w:bodyDiv w:val="1"/>
      <w:marLeft w:val="0"/>
      <w:marRight w:val="0"/>
      <w:marTop w:val="0"/>
      <w:marBottom w:val="0"/>
      <w:divBdr>
        <w:top w:val="none" w:sz="0" w:space="0" w:color="auto"/>
        <w:left w:val="none" w:sz="0" w:space="0" w:color="auto"/>
        <w:bottom w:val="none" w:sz="0" w:space="0" w:color="auto"/>
        <w:right w:val="none" w:sz="0" w:space="0" w:color="auto"/>
      </w:divBdr>
      <w:divsChild>
        <w:div w:id="285238480">
          <w:marLeft w:val="480"/>
          <w:marRight w:val="0"/>
          <w:marTop w:val="0"/>
          <w:marBottom w:val="0"/>
          <w:divBdr>
            <w:top w:val="none" w:sz="0" w:space="0" w:color="auto"/>
            <w:left w:val="none" w:sz="0" w:space="0" w:color="auto"/>
            <w:bottom w:val="none" w:sz="0" w:space="0" w:color="auto"/>
            <w:right w:val="none" w:sz="0" w:space="0" w:color="auto"/>
          </w:divBdr>
        </w:div>
        <w:div w:id="908882866">
          <w:marLeft w:val="480"/>
          <w:marRight w:val="0"/>
          <w:marTop w:val="0"/>
          <w:marBottom w:val="0"/>
          <w:divBdr>
            <w:top w:val="none" w:sz="0" w:space="0" w:color="auto"/>
            <w:left w:val="none" w:sz="0" w:space="0" w:color="auto"/>
            <w:bottom w:val="none" w:sz="0" w:space="0" w:color="auto"/>
            <w:right w:val="none" w:sz="0" w:space="0" w:color="auto"/>
          </w:divBdr>
        </w:div>
        <w:div w:id="738209915">
          <w:marLeft w:val="480"/>
          <w:marRight w:val="0"/>
          <w:marTop w:val="0"/>
          <w:marBottom w:val="0"/>
          <w:divBdr>
            <w:top w:val="none" w:sz="0" w:space="0" w:color="auto"/>
            <w:left w:val="none" w:sz="0" w:space="0" w:color="auto"/>
            <w:bottom w:val="none" w:sz="0" w:space="0" w:color="auto"/>
            <w:right w:val="none" w:sz="0" w:space="0" w:color="auto"/>
          </w:divBdr>
        </w:div>
        <w:div w:id="1398939882">
          <w:marLeft w:val="480"/>
          <w:marRight w:val="0"/>
          <w:marTop w:val="0"/>
          <w:marBottom w:val="0"/>
          <w:divBdr>
            <w:top w:val="none" w:sz="0" w:space="0" w:color="auto"/>
            <w:left w:val="none" w:sz="0" w:space="0" w:color="auto"/>
            <w:bottom w:val="none" w:sz="0" w:space="0" w:color="auto"/>
            <w:right w:val="none" w:sz="0" w:space="0" w:color="auto"/>
          </w:divBdr>
        </w:div>
        <w:div w:id="1781292637">
          <w:marLeft w:val="480"/>
          <w:marRight w:val="0"/>
          <w:marTop w:val="0"/>
          <w:marBottom w:val="0"/>
          <w:divBdr>
            <w:top w:val="none" w:sz="0" w:space="0" w:color="auto"/>
            <w:left w:val="none" w:sz="0" w:space="0" w:color="auto"/>
            <w:bottom w:val="none" w:sz="0" w:space="0" w:color="auto"/>
            <w:right w:val="none" w:sz="0" w:space="0" w:color="auto"/>
          </w:divBdr>
        </w:div>
        <w:div w:id="715399040">
          <w:marLeft w:val="480"/>
          <w:marRight w:val="0"/>
          <w:marTop w:val="0"/>
          <w:marBottom w:val="0"/>
          <w:divBdr>
            <w:top w:val="none" w:sz="0" w:space="0" w:color="auto"/>
            <w:left w:val="none" w:sz="0" w:space="0" w:color="auto"/>
            <w:bottom w:val="none" w:sz="0" w:space="0" w:color="auto"/>
            <w:right w:val="none" w:sz="0" w:space="0" w:color="auto"/>
          </w:divBdr>
        </w:div>
        <w:div w:id="905527091">
          <w:marLeft w:val="480"/>
          <w:marRight w:val="0"/>
          <w:marTop w:val="0"/>
          <w:marBottom w:val="0"/>
          <w:divBdr>
            <w:top w:val="none" w:sz="0" w:space="0" w:color="auto"/>
            <w:left w:val="none" w:sz="0" w:space="0" w:color="auto"/>
            <w:bottom w:val="none" w:sz="0" w:space="0" w:color="auto"/>
            <w:right w:val="none" w:sz="0" w:space="0" w:color="auto"/>
          </w:divBdr>
        </w:div>
        <w:div w:id="349914432">
          <w:marLeft w:val="480"/>
          <w:marRight w:val="0"/>
          <w:marTop w:val="0"/>
          <w:marBottom w:val="0"/>
          <w:divBdr>
            <w:top w:val="none" w:sz="0" w:space="0" w:color="auto"/>
            <w:left w:val="none" w:sz="0" w:space="0" w:color="auto"/>
            <w:bottom w:val="none" w:sz="0" w:space="0" w:color="auto"/>
            <w:right w:val="none" w:sz="0" w:space="0" w:color="auto"/>
          </w:divBdr>
        </w:div>
        <w:div w:id="1662855318">
          <w:marLeft w:val="480"/>
          <w:marRight w:val="0"/>
          <w:marTop w:val="0"/>
          <w:marBottom w:val="0"/>
          <w:divBdr>
            <w:top w:val="none" w:sz="0" w:space="0" w:color="auto"/>
            <w:left w:val="none" w:sz="0" w:space="0" w:color="auto"/>
            <w:bottom w:val="none" w:sz="0" w:space="0" w:color="auto"/>
            <w:right w:val="none" w:sz="0" w:space="0" w:color="auto"/>
          </w:divBdr>
        </w:div>
        <w:div w:id="1637955370">
          <w:marLeft w:val="480"/>
          <w:marRight w:val="0"/>
          <w:marTop w:val="0"/>
          <w:marBottom w:val="0"/>
          <w:divBdr>
            <w:top w:val="none" w:sz="0" w:space="0" w:color="auto"/>
            <w:left w:val="none" w:sz="0" w:space="0" w:color="auto"/>
            <w:bottom w:val="none" w:sz="0" w:space="0" w:color="auto"/>
            <w:right w:val="none" w:sz="0" w:space="0" w:color="auto"/>
          </w:divBdr>
        </w:div>
        <w:div w:id="616377923">
          <w:marLeft w:val="480"/>
          <w:marRight w:val="0"/>
          <w:marTop w:val="0"/>
          <w:marBottom w:val="0"/>
          <w:divBdr>
            <w:top w:val="none" w:sz="0" w:space="0" w:color="auto"/>
            <w:left w:val="none" w:sz="0" w:space="0" w:color="auto"/>
            <w:bottom w:val="none" w:sz="0" w:space="0" w:color="auto"/>
            <w:right w:val="none" w:sz="0" w:space="0" w:color="auto"/>
          </w:divBdr>
        </w:div>
        <w:div w:id="1913268630">
          <w:marLeft w:val="480"/>
          <w:marRight w:val="0"/>
          <w:marTop w:val="0"/>
          <w:marBottom w:val="0"/>
          <w:divBdr>
            <w:top w:val="none" w:sz="0" w:space="0" w:color="auto"/>
            <w:left w:val="none" w:sz="0" w:space="0" w:color="auto"/>
            <w:bottom w:val="none" w:sz="0" w:space="0" w:color="auto"/>
            <w:right w:val="none" w:sz="0" w:space="0" w:color="auto"/>
          </w:divBdr>
        </w:div>
        <w:div w:id="1457288361">
          <w:marLeft w:val="480"/>
          <w:marRight w:val="0"/>
          <w:marTop w:val="0"/>
          <w:marBottom w:val="0"/>
          <w:divBdr>
            <w:top w:val="none" w:sz="0" w:space="0" w:color="auto"/>
            <w:left w:val="none" w:sz="0" w:space="0" w:color="auto"/>
            <w:bottom w:val="none" w:sz="0" w:space="0" w:color="auto"/>
            <w:right w:val="none" w:sz="0" w:space="0" w:color="auto"/>
          </w:divBdr>
        </w:div>
        <w:div w:id="338041645">
          <w:marLeft w:val="480"/>
          <w:marRight w:val="0"/>
          <w:marTop w:val="0"/>
          <w:marBottom w:val="0"/>
          <w:divBdr>
            <w:top w:val="none" w:sz="0" w:space="0" w:color="auto"/>
            <w:left w:val="none" w:sz="0" w:space="0" w:color="auto"/>
            <w:bottom w:val="none" w:sz="0" w:space="0" w:color="auto"/>
            <w:right w:val="none" w:sz="0" w:space="0" w:color="auto"/>
          </w:divBdr>
        </w:div>
        <w:div w:id="107554156">
          <w:marLeft w:val="480"/>
          <w:marRight w:val="0"/>
          <w:marTop w:val="0"/>
          <w:marBottom w:val="0"/>
          <w:divBdr>
            <w:top w:val="none" w:sz="0" w:space="0" w:color="auto"/>
            <w:left w:val="none" w:sz="0" w:space="0" w:color="auto"/>
            <w:bottom w:val="none" w:sz="0" w:space="0" w:color="auto"/>
            <w:right w:val="none" w:sz="0" w:space="0" w:color="auto"/>
          </w:divBdr>
        </w:div>
        <w:div w:id="829365962">
          <w:marLeft w:val="480"/>
          <w:marRight w:val="0"/>
          <w:marTop w:val="0"/>
          <w:marBottom w:val="0"/>
          <w:divBdr>
            <w:top w:val="none" w:sz="0" w:space="0" w:color="auto"/>
            <w:left w:val="none" w:sz="0" w:space="0" w:color="auto"/>
            <w:bottom w:val="none" w:sz="0" w:space="0" w:color="auto"/>
            <w:right w:val="none" w:sz="0" w:space="0" w:color="auto"/>
          </w:divBdr>
        </w:div>
        <w:div w:id="972557800">
          <w:marLeft w:val="480"/>
          <w:marRight w:val="0"/>
          <w:marTop w:val="0"/>
          <w:marBottom w:val="0"/>
          <w:divBdr>
            <w:top w:val="none" w:sz="0" w:space="0" w:color="auto"/>
            <w:left w:val="none" w:sz="0" w:space="0" w:color="auto"/>
            <w:bottom w:val="none" w:sz="0" w:space="0" w:color="auto"/>
            <w:right w:val="none" w:sz="0" w:space="0" w:color="auto"/>
          </w:divBdr>
        </w:div>
        <w:div w:id="669870088">
          <w:marLeft w:val="480"/>
          <w:marRight w:val="0"/>
          <w:marTop w:val="0"/>
          <w:marBottom w:val="0"/>
          <w:divBdr>
            <w:top w:val="none" w:sz="0" w:space="0" w:color="auto"/>
            <w:left w:val="none" w:sz="0" w:space="0" w:color="auto"/>
            <w:bottom w:val="none" w:sz="0" w:space="0" w:color="auto"/>
            <w:right w:val="none" w:sz="0" w:space="0" w:color="auto"/>
          </w:divBdr>
        </w:div>
        <w:div w:id="853114470">
          <w:marLeft w:val="480"/>
          <w:marRight w:val="0"/>
          <w:marTop w:val="0"/>
          <w:marBottom w:val="0"/>
          <w:divBdr>
            <w:top w:val="none" w:sz="0" w:space="0" w:color="auto"/>
            <w:left w:val="none" w:sz="0" w:space="0" w:color="auto"/>
            <w:bottom w:val="none" w:sz="0" w:space="0" w:color="auto"/>
            <w:right w:val="none" w:sz="0" w:space="0" w:color="auto"/>
          </w:divBdr>
        </w:div>
        <w:div w:id="1356925174">
          <w:marLeft w:val="480"/>
          <w:marRight w:val="0"/>
          <w:marTop w:val="0"/>
          <w:marBottom w:val="0"/>
          <w:divBdr>
            <w:top w:val="none" w:sz="0" w:space="0" w:color="auto"/>
            <w:left w:val="none" w:sz="0" w:space="0" w:color="auto"/>
            <w:bottom w:val="none" w:sz="0" w:space="0" w:color="auto"/>
            <w:right w:val="none" w:sz="0" w:space="0" w:color="auto"/>
          </w:divBdr>
        </w:div>
        <w:div w:id="220870925">
          <w:marLeft w:val="480"/>
          <w:marRight w:val="0"/>
          <w:marTop w:val="0"/>
          <w:marBottom w:val="0"/>
          <w:divBdr>
            <w:top w:val="none" w:sz="0" w:space="0" w:color="auto"/>
            <w:left w:val="none" w:sz="0" w:space="0" w:color="auto"/>
            <w:bottom w:val="none" w:sz="0" w:space="0" w:color="auto"/>
            <w:right w:val="none" w:sz="0" w:space="0" w:color="auto"/>
          </w:divBdr>
        </w:div>
        <w:div w:id="2082407786">
          <w:marLeft w:val="480"/>
          <w:marRight w:val="0"/>
          <w:marTop w:val="0"/>
          <w:marBottom w:val="0"/>
          <w:divBdr>
            <w:top w:val="none" w:sz="0" w:space="0" w:color="auto"/>
            <w:left w:val="none" w:sz="0" w:space="0" w:color="auto"/>
            <w:bottom w:val="none" w:sz="0" w:space="0" w:color="auto"/>
            <w:right w:val="none" w:sz="0" w:space="0" w:color="auto"/>
          </w:divBdr>
        </w:div>
        <w:div w:id="410473931">
          <w:marLeft w:val="480"/>
          <w:marRight w:val="0"/>
          <w:marTop w:val="0"/>
          <w:marBottom w:val="0"/>
          <w:divBdr>
            <w:top w:val="none" w:sz="0" w:space="0" w:color="auto"/>
            <w:left w:val="none" w:sz="0" w:space="0" w:color="auto"/>
            <w:bottom w:val="none" w:sz="0" w:space="0" w:color="auto"/>
            <w:right w:val="none" w:sz="0" w:space="0" w:color="auto"/>
          </w:divBdr>
        </w:div>
        <w:div w:id="1547258782">
          <w:marLeft w:val="480"/>
          <w:marRight w:val="0"/>
          <w:marTop w:val="0"/>
          <w:marBottom w:val="0"/>
          <w:divBdr>
            <w:top w:val="none" w:sz="0" w:space="0" w:color="auto"/>
            <w:left w:val="none" w:sz="0" w:space="0" w:color="auto"/>
            <w:bottom w:val="none" w:sz="0" w:space="0" w:color="auto"/>
            <w:right w:val="none" w:sz="0" w:space="0" w:color="auto"/>
          </w:divBdr>
        </w:div>
        <w:div w:id="912620361">
          <w:marLeft w:val="480"/>
          <w:marRight w:val="0"/>
          <w:marTop w:val="0"/>
          <w:marBottom w:val="0"/>
          <w:divBdr>
            <w:top w:val="none" w:sz="0" w:space="0" w:color="auto"/>
            <w:left w:val="none" w:sz="0" w:space="0" w:color="auto"/>
            <w:bottom w:val="none" w:sz="0" w:space="0" w:color="auto"/>
            <w:right w:val="none" w:sz="0" w:space="0" w:color="auto"/>
          </w:divBdr>
        </w:div>
        <w:div w:id="1904097297">
          <w:marLeft w:val="480"/>
          <w:marRight w:val="0"/>
          <w:marTop w:val="0"/>
          <w:marBottom w:val="0"/>
          <w:divBdr>
            <w:top w:val="none" w:sz="0" w:space="0" w:color="auto"/>
            <w:left w:val="none" w:sz="0" w:space="0" w:color="auto"/>
            <w:bottom w:val="none" w:sz="0" w:space="0" w:color="auto"/>
            <w:right w:val="none" w:sz="0" w:space="0" w:color="auto"/>
          </w:divBdr>
        </w:div>
        <w:div w:id="1435513769">
          <w:marLeft w:val="480"/>
          <w:marRight w:val="0"/>
          <w:marTop w:val="0"/>
          <w:marBottom w:val="0"/>
          <w:divBdr>
            <w:top w:val="none" w:sz="0" w:space="0" w:color="auto"/>
            <w:left w:val="none" w:sz="0" w:space="0" w:color="auto"/>
            <w:bottom w:val="none" w:sz="0" w:space="0" w:color="auto"/>
            <w:right w:val="none" w:sz="0" w:space="0" w:color="auto"/>
          </w:divBdr>
        </w:div>
        <w:div w:id="1659457523">
          <w:marLeft w:val="480"/>
          <w:marRight w:val="0"/>
          <w:marTop w:val="0"/>
          <w:marBottom w:val="0"/>
          <w:divBdr>
            <w:top w:val="none" w:sz="0" w:space="0" w:color="auto"/>
            <w:left w:val="none" w:sz="0" w:space="0" w:color="auto"/>
            <w:bottom w:val="none" w:sz="0" w:space="0" w:color="auto"/>
            <w:right w:val="none" w:sz="0" w:space="0" w:color="auto"/>
          </w:divBdr>
        </w:div>
        <w:div w:id="450708400">
          <w:marLeft w:val="480"/>
          <w:marRight w:val="0"/>
          <w:marTop w:val="0"/>
          <w:marBottom w:val="0"/>
          <w:divBdr>
            <w:top w:val="none" w:sz="0" w:space="0" w:color="auto"/>
            <w:left w:val="none" w:sz="0" w:space="0" w:color="auto"/>
            <w:bottom w:val="none" w:sz="0" w:space="0" w:color="auto"/>
            <w:right w:val="none" w:sz="0" w:space="0" w:color="auto"/>
          </w:divBdr>
        </w:div>
        <w:div w:id="903443417">
          <w:marLeft w:val="480"/>
          <w:marRight w:val="0"/>
          <w:marTop w:val="0"/>
          <w:marBottom w:val="0"/>
          <w:divBdr>
            <w:top w:val="none" w:sz="0" w:space="0" w:color="auto"/>
            <w:left w:val="none" w:sz="0" w:space="0" w:color="auto"/>
            <w:bottom w:val="none" w:sz="0" w:space="0" w:color="auto"/>
            <w:right w:val="none" w:sz="0" w:space="0" w:color="auto"/>
          </w:divBdr>
        </w:div>
        <w:div w:id="524440175">
          <w:marLeft w:val="480"/>
          <w:marRight w:val="0"/>
          <w:marTop w:val="0"/>
          <w:marBottom w:val="0"/>
          <w:divBdr>
            <w:top w:val="none" w:sz="0" w:space="0" w:color="auto"/>
            <w:left w:val="none" w:sz="0" w:space="0" w:color="auto"/>
            <w:bottom w:val="none" w:sz="0" w:space="0" w:color="auto"/>
            <w:right w:val="none" w:sz="0" w:space="0" w:color="auto"/>
          </w:divBdr>
        </w:div>
        <w:div w:id="1072121177">
          <w:marLeft w:val="480"/>
          <w:marRight w:val="0"/>
          <w:marTop w:val="0"/>
          <w:marBottom w:val="0"/>
          <w:divBdr>
            <w:top w:val="none" w:sz="0" w:space="0" w:color="auto"/>
            <w:left w:val="none" w:sz="0" w:space="0" w:color="auto"/>
            <w:bottom w:val="none" w:sz="0" w:space="0" w:color="auto"/>
            <w:right w:val="none" w:sz="0" w:space="0" w:color="auto"/>
          </w:divBdr>
        </w:div>
        <w:div w:id="698824832">
          <w:marLeft w:val="480"/>
          <w:marRight w:val="0"/>
          <w:marTop w:val="0"/>
          <w:marBottom w:val="0"/>
          <w:divBdr>
            <w:top w:val="none" w:sz="0" w:space="0" w:color="auto"/>
            <w:left w:val="none" w:sz="0" w:space="0" w:color="auto"/>
            <w:bottom w:val="none" w:sz="0" w:space="0" w:color="auto"/>
            <w:right w:val="none" w:sz="0" w:space="0" w:color="auto"/>
          </w:divBdr>
        </w:div>
        <w:div w:id="264458787">
          <w:marLeft w:val="480"/>
          <w:marRight w:val="0"/>
          <w:marTop w:val="0"/>
          <w:marBottom w:val="0"/>
          <w:divBdr>
            <w:top w:val="none" w:sz="0" w:space="0" w:color="auto"/>
            <w:left w:val="none" w:sz="0" w:space="0" w:color="auto"/>
            <w:bottom w:val="none" w:sz="0" w:space="0" w:color="auto"/>
            <w:right w:val="none" w:sz="0" w:space="0" w:color="auto"/>
          </w:divBdr>
        </w:div>
        <w:div w:id="108474769">
          <w:marLeft w:val="480"/>
          <w:marRight w:val="0"/>
          <w:marTop w:val="0"/>
          <w:marBottom w:val="0"/>
          <w:divBdr>
            <w:top w:val="none" w:sz="0" w:space="0" w:color="auto"/>
            <w:left w:val="none" w:sz="0" w:space="0" w:color="auto"/>
            <w:bottom w:val="none" w:sz="0" w:space="0" w:color="auto"/>
            <w:right w:val="none" w:sz="0" w:space="0" w:color="auto"/>
          </w:divBdr>
        </w:div>
        <w:div w:id="354698174">
          <w:marLeft w:val="480"/>
          <w:marRight w:val="0"/>
          <w:marTop w:val="0"/>
          <w:marBottom w:val="0"/>
          <w:divBdr>
            <w:top w:val="none" w:sz="0" w:space="0" w:color="auto"/>
            <w:left w:val="none" w:sz="0" w:space="0" w:color="auto"/>
            <w:bottom w:val="none" w:sz="0" w:space="0" w:color="auto"/>
            <w:right w:val="none" w:sz="0" w:space="0" w:color="auto"/>
          </w:divBdr>
        </w:div>
        <w:div w:id="396559330">
          <w:marLeft w:val="480"/>
          <w:marRight w:val="0"/>
          <w:marTop w:val="0"/>
          <w:marBottom w:val="0"/>
          <w:divBdr>
            <w:top w:val="none" w:sz="0" w:space="0" w:color="auto"/>
            <w:left w:val="none" w:sz="0" w:space="0" w:color="auto"/>
            <w:bottom w:val="none" w:sz="0" w:space="0" w:color="auto"/>
            <w:right w:val="none" w:sz="0" w:space="0" w:color="auto"/>
          </w:divBdr>
        </w:div>
        <w:div w:id="434861945">
          <w:marLeft w:val="480"/>
          <w:marRight w:val="0"/>
          <w:marTop w:val="0"/>
          <w:marBottom w:val="0"/>
          <w:divBdr>
            <w:top w:val="none" w:sz="0" w:space="0" w:color="auto"/>
            <w:left w:val="none" w:sz="0" w:space="0" w:color="auto"/>
            <w:bottom w:val="none" w:sz="0" w:space="0" w:color="auto"/>
            <w:right w:val="none" w:sz="0" w:space="0" w:color="auto"/>
          </w:divBdr>
        </w:div>
        <w:div w:id="462042939">
          <w:marLeft w:val="480"/>
          <w:marRight w:val="0"/>
          <w:marTop w:val="0"/>
          <w:marBottom w:val="0"/>
          <w:divBdr>
            <w:top w:val="none" w:sz="0" w:space="0" w:color="auto"/>
            <w:left w:val="none" w:sz="0" w:space="0" w:color="auto"/>
            <w:bottom w:val="none" w:sz="0" w:space="0" w:color="auto"/>
            <w:right w:val="none" w:sz="0" w:space="0" w:color="auto"/>
          </w:divBdr>
        </w:div>
        <w:div w:id="673262721">
          <w:marLeft w:val="480"/>
          <w:marRight w:val="0"/>
          <w:marTop w:val="0"/>
          <w:marBottom w:val="0"/>
          <w:divBdr>
            <w:top w:val="none" w:sz="0" w:space="0" w:color="auto"/>
            <w:left w:val="none" w:sz="0" w:space="0" w:color="auto"/>
            <w:bottom w:val="none" w:sz="0" w:space="0" w:color="auto"/>
            <w:right w:val="none" w:sz="0" w:space="0" w:color="auto"/>
          </w:divBdr>
        </w:div>
        <w:div w:id="1474443406">
          <w:marLeft w:val="480"/>
          <w:marRight w:val="0"/>
          <w:marTop w:val="0"/>
          <w:marBottom w:val="0"/>
          <w:divBdr>
            <w:top w:val="none" w:sz="0" w:space="0" w:color="auto"/>
            <w:left w:val="none" w:sz="0" w:space="0" w:color="auto"/>
            <w:bottom w:val="none" w:sz="0" w:space="0" w:color="auto"/>
            <w:right w:val="none" w:sz="0" w:space="0" w:color="auto"/>
          </w:divBdr>
        </w:div>
        <w:div w:id="1362172046">
          <w:marLeft w:val="480"/>
          <w:marRight w:val="0"/>
          <w:marTop w:val="0"/>
          <w:marBottom w:val="0"/>
          <w:divBdr>
            <w:top w:val="none" w:sz="0" w:space="0" w:color="auto"/>
            <w:left w:val="none" w:sz="0" w:space="0" w:color="auto"/>
            <w:bottom w:val="none" w:sz="0" w:space="0" w:color="auto"/>
            <w:right w:val="none" w:sz="0" w:space="0" w:color="auto"/>
          </w:divBdr>
        </w:div>
        <w:div w:id="1078820042">
          <w:marLeft w:val="480"/>
          <w:marRight w:val="0"/>
          <w:marTop w:val="0"/>
          <w:marBottom w:val="0"/>
          <w:divBdr>
            <w:top w:val="none" w:sz="0" w:space="0" w:color="auto"/>
            <w:left w:val="none" w:sz="0" w:space="0" w:color="auto"/>
            <w:bottom w:val="none" w:sz="0" w:space="0" w:color="auto"/>
            <w:right w:val="none" w:sz="0" w:space="0" w:color="auto"/>
          </w:divBdr>
        </w:div>
        <w:div w:id="749161845">
          <w:marLeft w:val="480"/>
          <w:marRight w:val="0"/>
          <w:marTop w:val="0"/>
          <w:marBottom w:val="0"/>
          <w:divBdr>
            <w:top w:val="none" w:sz="0" w:space="0" w:color="auto"/>
            <w:left w:val="none" w:sz="0" w:space="0" w:color="auto"/>
            <w:bottom w:val="none" w:sz="0" w:space="0" w:color="auto"/>
            <w:right w:val="none" w:sz="0" w:space="0" w:color="auto"/>
          </w:divBdr>
        </w:div>
        <w:div w:id="1026062036">
          <w:marLeft w:val="480"/>
          <w:marRight w:val="0"/>
          <w:marTop w:val="0"/>
          <w:marBottom w:val="0"/>
          <w:divBdr>
            <w:top w:val="none" w:sz="0" w:space="0" w:color="auto"/>
            <w:left w:val="none" w:sz="0" w:space="0" w:color="auto"/>
            <w:bottom w:val="none" w:sz="0" w:space="0" w:color="auto"/>
            <w:right w:val="none" w:sz="0" w:space="0" w:color="auto"/>
          </w:divBdr>
        </w:div>
      </w:divsChild>
    </w:div>
    <w:div w:id="919175147">
      <w:bodyDiv w:val="1"/>
      <w:marLeft w:val="0"/>
      <w:marRight w:val="0"/>
      <w:marTop w:val="0"/>
      <w:marBottom w:val="0"/>
      <w:divBdr>
        <w:top w:val="none" w:sz="0" w:space="0" w:color="auto"/>
        <w:left w:val="none" w:sz="0" w:space="0" w:color="auto"/>
        <w:bottom w:val="none" w:sz="0" w:space="0" w:color="auto"/>
        <w:right w:val="none" w:sz="0" w:space="0" w:color="auto"/>
      </w:divBdr>
    </w:div>
    <w:div w:id="919412161">
      <w:bodyDiv w:val="1"/>
      <w:marLeft w:val="0"/>
      <w:marRight w:val="0"/>
      <w:marTop w:val="0"/>
      <w:marBottom w:val="0"/>
      <w:divBdr>
        <w:top w:val="none" w:sz="0" w:space="0" w:color="auto"/>
        <w:left w:val="none" w:sz="0" w:space="0" w:color="auto"/>
        <w:bottom w:val="none" w:sz="0" w:space="0" w:color="auto"/>
        <w:right w:val="none" w:sz="0" w:space="0" w:color="auto"/>
      </w:divBdr>
    </w:div>
    <w:div w:id="925531651">
      <w:bodyDiv w:val="1"/>
      <w:marLeft w:val="0"/>
      <w:marRight w:val="0"/>
      <w:marTop w:val="0"/>
      <w:marBottom w:val="0"/>
      <w:divBdr>
        <w:top w:val="none" w:sz="0" w:space="0" w:color="auto"/>
        <w:left w:val="none" w:sz="0" w:space="0" w:color="auto"/>
        <w:bottom w:val="none" w:sz="0" w:space="0" w:color="auto"/>
        <w:right w:val="none" w:sz="0" w:space="0" w:color="auto"/>
      </w:divBdr>
      <w:divsChild>
        <w:div w:id="170611618">
          <w:marLeft w:val="640"/>
          <w:marRight w:val="0"/>
          <w:marTop w:val="0"/>
          <w:marBottom w:val="0"/>
          <w:divBdr>
            <w:top w:val="none" w:sz="0" w:space="0" w:color="auto"/>
            <w:left w:val="none" w:sz="0" w:space="0" w:color="auto"/>
            <w:bottom w:val="none" w:sz="0" w:space="0" w:color="auto"/>
            <w:right w:val="none" w:sz="0" w:space="0" w:color="auto"/>
          </w:divBdr>
        </w:div>
        <w:div w:id="621808381">
          <w:marLeft w:val="640"/>
          <w:marRight w:val="0"/>
          <w:marTop w:val="0"/>
          <w:marBottom w:val="0"/>
          <w:divBdr>
            <w:top w:val="none" w:sz="0" w:space="0" w:color="auto"/>
            <w:left w:val="none" w:sz="0" w:space="0" w:color="auto"/>
            <w:bottom w:val="none" w:sz="0" w:space="0" w:color="auto"/>
            <w:right w:val="none" w:sz="0" w:space="0" w:color="auto"/>
          </w:divBdr>
        </w:div>
        <w:div w:id="524095950">
          <w:marLeft w:val="640"/>
          <w:marRight w:val="0"/>
          <w:marTop w:val="0"/>
          <w:marBottom w:val="0"/>
          <w:divBdr>
            <w:top w:val="none" w:sz="0" w:space="0" w:color="auto"/>
            <w:left w:val="none" w:sz="0" w:space="0" w:color="auto"/>
            <w:bottom w:val="none" w:sz="0" w:space="0" w:color="auto"/>
            <w:right w:val="none" w:sz="0" w:space="0" w:color="auto"/>
          </w:divBdr>
        </w:div>
        <w:div w:id="378169832">
          <w:marLeft w:val="640"/>
          <w:marRight w:val="0"/>
          <w:marTop w:val="0"/>
          <w:marBottom w:val="0"/>
          <w:divBdr>
            <w:top w:val="none" w:sz="0" w:space="0" w:color="auto"/>
            <w:left w:val="none" w:sz="0" w:space="0" w:color="auto"/>
            <w:bottom w:val="none" w:sz="0" w:space="0" w:color="auto"/>
            <w:right w:val="none" w:sz="0" w:space="0" w:color="auto"/>
          </w:divBdr>
        </w:div>
        <w:div w:id="1691762149">
          <w:marLeft w:val="640"/>
          <w:marRight w:val="0"/>
          <w:marTop w:val="0"/>
          <w:marBottom w:val="0"/>
          <w:divBdr>
            <w:top w:val="none" w:sz="0" w:space="0" w:color="auto"/>
            <w:left w:val="none" w:sz="0" w:space="0" w:color="auto"/>
            <w:bottom w:val="none" w:sz="0" w:space="0" w:color="auto"/>
            <w:right w:val="none" w:sz="0" w:space="0" w:color="auto"/>
          </w:divBdr>
        </w:div>
        <w:div w:id="1371490200">
          <w:marLeft w:val="640"/>
          <w:marRight w:val="0"/>
          <w:marTop w:val="0"/>
          <w:marBottom w:val="0"/>
          <w:divBdr>
            <w:top w:val="none" w:sz="0" w:space="0" w:color="auto"/>
            <w:left w:val="none" w:sz="0" w:space="0" w:color="auto"/>
            <w:bottom w:val="none" w:sz="0" w:space="0" w:color="auto"/>
            <w:right w:val="none" w:sz="0" w:space="0" w:color="auto"/>
          </w:divBdr>
        </w:div>
        <w:div w:id="1528592346">
          <w:marLeft w:val="640"/>
          <w:marRight w:val="0"/>
          <w:marTop w:val="0"/>
          <w:marBottom w:val="0"/>
          <w:divBdr>
            <w:top w:val="none" w:sz="0" w:space="0" w:color="auto"/>
            <w:left w:val="none" w:sz="0" w:space="0" w:color="auto"/>
            <w:bottom w:val="none" w:sz="0" w:space="0" w:color="auto"/>
            <w:right w:val="none" w:sz="0" w:space="0" w:color="auto"/>
          </w:divBdr>
        </w:div>
        <w:div w:id="1211840212">
          <w:marLeft w:val="640"/>
          <w:marRight w:val="0"/>
          <w:marTop w:val="0"/>
          <w:marBottom w:val="0"/>
          <w:divBdr>
            <w:top w:val="none" w:sz="0" w:space="0" w:color="auto"/>
            <w:left w:val="none" w:sz="0" w:space="0" w:color="auto"/>
            <w:bottom w:val="none" w:sz="0" w:space="0" w:color="auto"/>
            <w:right w:val="none" w:sz="0" w:space="0" w:color="auto"/>
          </w:divBdr>
        </w:div>
        <w:div w:id="1298679802">
          <w:marLeft w:val="640"/>
          <w:marRight w:val="0"/>
          <w:marTop w:val="0"/>
          <w:marBottom w:val="0"/>
          <w:divBdr>
            <w:top w:val="none" w:sz="0" w:space="0" w:color="auto"/>
            <w:left w:val="none" w:sz="0" w:space="0" w:color="auto"/>
            <w:bottom w:val="none" w:sz="0" w:space="0" w:color="auto"/>
            <w:right w:val="none" w:sz="0" w:space="0" w:color="auto"/>
          </w:divBdr>
        </w:div>
        <w:div w:id="1523132516">
          <w:marLeft w:val="640"/>
          <w:marRight w:val="0"/>
          <w:marTop w:val="0"/>
          <w:marBottom w:val="0"/>
          <w:divBdr>
            <w:top w:val="none" w:sz="0" w:space="0" w:color="auto"/>
            <w:left w:val="none" w:sz="0" w:space="0" w:color="auto"/>
            <w:bottom w:val="none" w:sz="0" w:space="0" w:color="auto"/>
            <w:right w:val="none" w:sz="0" w:space="0" w:color="auto"/>
          </w:divBdr>
        </w:div>
        <w:div w:id="156925128">
          <w:marLeft w:val="640"/>
          <w:marRight w:val="0"/>
          <w:marTop w:val="0"/>
          <w:marBottom w:val="0"/>
          <w:divBdr>
            <w:top w:val="none" w:sz="0" w:space="0" w:color="auto"/>
            <w:left w:val="none" w:sz="0" w:space="0" w:color="auto"/>
            <w:bottom w:val="none" w:sz="0" w:space="0" w:color="auto"/>
            <w:right w:val="none" w:sz="0" w:space="0" w:color="auto"/>
          </w:divBdr>
        </w:div>
        <w:div w:id="1559324138">
          <w:marLeft w:val="640"/>
          <w:marRight w:val="0"/>
          <w:marTop w:val="0"/>
          <w:marBottom w:val="0"/>
          <w:divBdr>
            <w:top w:val="none" w:sz="0" w:space="0" w:color="auto"/>
            <w:left w:val="none" w:sz="0" w:space="0" w:color="auto"/>
            <w:bottom w:val="none" w:sz="0" w:space="0" w:color="auto"/>
            <w:right w:val="none" w:sz="0" w:space="0" w:color="auto"/>
          </w:divBdr>
        </w:div>
        <w:div w:id="482046141">
          <w:marLeft w:val="640"/>
          <w:marRight w:val="0"/>
          <w:marTop w:val="0"/>
          <w:marBottom w:val="0"/>
          <w:divBdr>
            <w:top w:val="none" w:sz="0" w:space="0" w:color="auto"/>
            <w:left w:val="none" w:sz="0" w:space="0" w:color="auto"/>
            <w:bottom w:val="none" w:sz="0" w:space="0" w:color="auto"/>
            <w:right w:val="none" w:sz="0" w:space="0" w:color="auto"/>
          </w:divBdr>
        </w:div>
        <w:div w:id="1944026622">
          <w:marLeft w:val="640"/>
          <w:marRight w:val="0"/>
          <w:marTop w:val="0"/>
          <w:marBottom w:val="0"/>
          <w:divBdr>
            <w:top w:val="none" w:sz="0" w:space="0" w:color="auto"/>
            <w:left w:val="none" w:sz="0" w:space="0" w:color="auto"/>
            <w:bottom w:val="none" w:sz="0" w:space="0" w:color="auto"/>
            <w:right w:val="none" w:sz="0" w:space="0" w:color="auto"/>
          </w:divBdr>
        </w:div>
        <w:div w:id="1572424279">
          <w:marLeft w:val="640"/>
          <w:marRight w:val="0"/>
          <w:marTop w:val="0"/>
          <w:marBottom w:val="0"/>
          <w:divBdr>
            <w:top w:val="none" w:sz="0" w:space="0" w:color="auto"/>
            <w:left w:val="none" w:sz="0" w:space="0" w:color="auto"/>
            <w:bottom w:val="none" w:sz="0" w:space="0" w:color="auto"/>
            <w:right w:val="none" w:sz="0" w:space="0" w:color="auto"/>
          </w:divBdr>
        </w:div>
        <w:div w:id="1806313342">
          <w:marLeft w:val="640"/>
          <w:marRight w:val="0"/>
          <w:marTop w:val="0"/>
          <w:marBottom w:val="0"/>
          <w:divBdr>
            <w:top w:val="none" w:sz="0" w:space="0" w:color="auto"/>
            <w:left w:val="none" w:sz="0" w:space="0" w:color="auto"/>
            <w:bottom w:val="none" w:sz="0" w:space="0" w:color="auto"/>
            <w:right w:val="none" w:sz="0" w:space="0" w:color="auto"/>
          </w:divBdr>
        </w:div>
        <w:div w:id="619723632">
          <w:marLeft w:val="640"/>
          <w:marRight w:val="0"/>
          <w:marTop w:val="0"/>
          <w:marBottom w:val="0"/>
          <w:divBdr>
            <w:top w:val="none" w:sz="0" w:space="0" w:color="auto"/>
            <w:left w:val="none" w:sz="0" w:space="0" w:color="auto"/>
            <w:bottom w:val="none" w:sz="0" w:space="0" w:color="auto"/>
            <w:right w:val="none" w:sz="0" w:space="0" w:color="auto"/>
          </w:divBdr>
        </w:div>
        <w:div w:id="2081438710">
          <w:marLeft w:val="640"/>
          <w:marRight w:val="0"/>
          <w:marTop w:val="0"/>
          <w:marBottom w:val="0"/>
          <w:divBdr>
            <w:top w:val="none" w:sz="0" w:space="0" w:color="auto"/>
            <w:left w:val="none" w:sz="0" w:space="0" w:color="auto"/>
            <w:bottom w:val="none" w:sz="0" w:space="0" w:color="auto"/>
            <w:right w:val="none" w:sz="0" w:space="0" w:color="auto"/>
          </w:divBdr>
        </w:div>
        <w:div w:id="710492630">
          <w:marLeft w:val="640"/>
          <w:marRight w:val="0"/>
          <w:marTop w:val="0"/>
          <w:marBottom w:val="0"/>
          <w:divBdr>
            <w:top w:val="none" w:sz="0" w:space="0" w:color="auto"/>
            <w:left w:val="none" w:sz="0" w:space="0" w:color="auto"/>
            <w:bottom w:val="none" w:sz="0" w:space="0" w:color="auto"/>
            <w:right w:val="none" w:sz="0" w:space="0" w:color="auto"/>
          </w:divBdr>
        </w:div>
        <w:div w:id="11032769">
          <w:marLeft w:val="640"/>
          <w:marRight w:val="0"/>
          <w:marTop w:val="0"/>
          <w:marBottom w:val="0"/>
          <w:divBdr>
            <w:top w:val="none" w:sz="0" w:space="0" w:color="auto"/>
            <w:left w:val="none" w:sz="0" w:space="0" w:color="auto"/>
            <w:bottom w:val="none" w:sz="0" w:space="0" w:color="auto"/>
            <w:right w:val="none" w:sz="0" w:space="0" w:color="auto"/>
          </w:divBdr>
        </w:div>
        <w:div w:id="489175631">
          <w:marLeft w:val="640"/>
          <w:marRight w:val="0"/>
          <w:marTop w:val="0"/>
          <w:marBottom w:val="0"/>
          <w:divBdr>
            <w:top w:val="none" w:sz="0" w:space="0" w:color="auto"/>
            <w:left w:val="none" w:sz="0" w:space="0" w:color="auto"/>
            <w:bottom w:val="none" w:sz="0" w:space="0" w:color="auto"/>
            <w:right w:val="none" w:sz="0" w:space="0" w:color="auto"/>
          </w:divBdr>
        </w:div>
        <w:div w:id="226305098">
          <w:marLeft w:val="640"/>
          <w:marRight w:val="0"/>
          <w:marTop w:val="0"/>
          <w:marBottom w:val="0"/>
          <w:divBdr>
            <w:top w:val="none" w:sz="0" w:space="0" w:color="auto"/>
            <w:left w:val="none" w:sz="0" w:space="0" w:color="auto"/>
            <w:bottom w:val="none" w:sz="0" w:space="0" w:color="auto"/>
            <w:right w:val="none" w:sz="0" w:space="0" w:color="auto"/>
          </w:divBdr>
        </w:div>
        <w:div w:id="374429368">
          <w:marLeft w:val="640"/>
          <w:marRight w:val="0"/>
          <w:marTop w:val="0"/>
          <w:marBottom w:val="0"/>
          <w:divBdr>
            <w:top w:val="none" w:sz="0" w:space="0" w:color="auto"/>
            <w:left w:val="none" w:sz="0" w:space="0" w:color="auto"/>
            <w:bottom w:val="none" w:sz="0" w:space="0" w:color="auto"/>
            <w:right w:val="none" w:sz="0" w:space="0" w:color="auto"/>
          </w:divBdr>
        </w:div>
        <w:div w:id="32462622">
          <w:marLeft w:val="640"/>
          <w:marRight w:val="0"/>
          <w:marTop w:val="0"/>
          <w:marBottom w:val="0"/>
          <w:divBdr>
            <w:top w:val="none" w:sz="0" w:space="0" w:color="auto"/>
            <w:left w:val="none" w:sz="0" w:space="0" w:color="auto"/>
            <w:bottom w:val="none" w:sz="0" w:space="0" w:color="auto"/>
            <w:right w:val="none" w:sz="0" w:space="0" w:color="auto"/>
          </w:divBdr>
        </w:div>
        <w:div w:id="1552182598">
          <w:marLeft w:val="640"/>
          <w:marRight w:val="0"/>
          <w:marTop w:val="0"/>
          <w:marBottom w:val="0"/>
          <w:divBdr>
            <w:top w:val="none" w:sz="0" w:space="0" w:color="auto"/>
            <w:left w:val="none" w:sz="0" w:space="0" w:color="auto"/>
            <w:bottom w:val="none" w:sz="0" w:space="0" w:color="auto"/>
            <w:right w:val="none" w:sz="0" w:space="0" w:color="auto"/>
          </w:divBdr>
        </w:div>
        <w:div w:id="568883167">
          <w:marLeft w:val="640"/>
          <w:marRight w:val="0"/>
          <w:marTop w:val="0"/>
          <w:marBottom w:val="0"/>
          <w:divBdr>
            <w:top w:val="none" w:sz="0" w:space="0" w:color="auto"/>
            <w:left w:val="none" w:sz="0" w:space="0" w:color="auto"/>
            <w:bottom w:val="none" w:sz="0" w:space="0" w:color="auto"/>
            <w:right w:val="none" w:sz="0" w:space="0" w:color="auto"/>
          </w:divBdr>
        </w:div>
        <w:div w:id="654383991">
          <w:marLeft w:val="640"/>
          <w:marRight w:val="0"/>
          <w:marTop w:val="0"/>
          <w:marBottom w:val="0"/>
          <w:divBdr>
            <w:top w:val="none" w:sz="0" w:space="0" w:color="auto"/>
            <w:left w:val="none" w:sz="0" w:space="0" w:color="auto"/>
            <w:bottom w:val="none" w:sz="0" w:space="0" w:color="auto"/>
            <w:right w:val="none" w:sz="0" w:space="0" w:color="auto"/>
          </w:divBdr>
        </w:div>
        <w:div w:id="944338606">
          <w:marLeft w:val="640"/>
          <w:marRight w:val="0"/>
          <w:marTop w:val="0"/>
          <w:marBottom w:val="0"/>
          <w:divBdr>
            <w:top w:val="none" w:sz="0" w:space="0" w:color="auto"/>
            <w:left w:val="none" w:sz="0" w:space="0" w:color="auto"/>
            <w:bottom w:val="none" w:sz="0" w:space="0" w:color="auto"/>
            <w:right w:val="none" w:sz="0" w:space="0" w:color="auto"/>
          </w:divBdr>
        </w:div>
        <w:div w:id="1246915641">
          <w:marLeft w:val="640"/>
          <w:marRight w:val="0"/>
          <w:marTop w:val="0"/>
          <w:marBottom w:val="0"/>
          <w:divBdr>
            <w:top w:val="none" w:sz="0" w:space="0" w:color="auto"/>
            <w:left w:val="none" w:sz="0" w:space="0" w:color="auto"/>
            <w:bottom w:val="none" w:sz="0" w:space="0" w:color="auto"/>
            <w:right w:val="none" w:sz="0" w:space="0" w:color="auto"/>
          </w:divBdr>
        </w:div>
        <w:div w:id="303585267">
          <w:marLeft w:val="640"/>
          <w:marRight w:val="0"/>
          <w:marTop w:val="0"/>
          <w:marBottom w:val="0"/>
          <w:divBdr>
            <w:top w:val="none" w:sz="0" w:space="0" w:color="auto"/>
            <w:left w:val="none" w:sz="0" w:space="0" w:color="auto"/>
            <w:bottom w:val="none" w:sz="0" w:space="0" w:color="auto"/>
            <w:right w:val="none" w:sz="0" w:space="0" w:color="auto"/>
          </w:divBdr>
        </w:div>
        <w:div w:id="1075931285">
          <w:marLeft w:val="640"/>
          <w:marRight w:val="0"/>
          <w:marTop w:val="0"/>
          <w:marBottom w:val="0"/>
          <w:divBdr>
            <w:top w:val="none" w:sz="0" w:space="0" w:color="auto"/>
            <w:left w:val="none" w:sz="0" w:space="0" w:color="auto"/>
            <w:bottom w:val="none" w:sz="0" w:space="0" w:color="auto"/>
            <w:right w:val="none" w:sz="0" w:space="0" w:color="auto"/>
          </w:divBdr>
        </w:div>
        <w:div w:id="1180698084">
          <w:marLeft w:val="640"/>
          <w:marRight w:val="0"/>
          <w:marTop w:val="0"/>
          <w:marBottom w:val="0"/>
          <w:divBdr>
            <w:top w:val="none" w:sz="0" w:space="0" w:color="auto"/>
            <w:left w:val="none" w:sz="0" w:space="0" w:color="auto"/>
            <w:bottom w:val="none" w:sz="0" w:space="0" w:color="auto"/>
            <w:right w:val="none" w:sz="0" w:space="0" w:color="auto"/>
          </w:divBdr>
        </w:div>
        <w:div w:id="1751148921">
          <w:marLeft w:val="640"/>
          <w:marRight w:val="0"/>
          <w:marTop w:val="0"/>
          <w:marBottom w:val="0"/>
          <w:divBdr>
            <w:top w:val="none" w:sz="0" w:space="0" w:color="auto"/>
            <w:left w:val="none" w:sz="0" w:space="0" w:color="auto"/>
            <w:bottom w:val="none" w:sz="0" w:space="0" w:color="auto"/>
            <w:right w:val="none" w:sz="0" w:space="0" w:color="auto"/>
          </w:divBdr>
        </w:div>
        <w:div w:id="544951529">
          <w:marLeft w:val="640"/>
          <w:marRight w:val="0"/>
          <w:marTop w:val="0"/>
          <w:marBottom w:val="0"/>
          <w:divBdr>
            <w:top w:val="none" w:sz="0" w:space="0" w:color="auto"/>
            <w:left w:val="none" w:sz="0" w:space="0" w:color="auto"/>
            <w:bottom w:val="none" w:sz="0" w:space="0" w:color="auto"/>
            <w:right w:val="none" w:sz="0" w:space="0" w:color="auto"/>
          </w:divBdr>
        </w:div>
        <w:div w:id="120156808">
          <w:marLeft w:val="640"/>
          <w:marRight w:val="0"/>
          <w:marTop w:val="0"/>
          <w:marBottom w:val="0"/>
          <w:divBdr>
            <w:top w:val="none" w:sz="0" w:space="0" w:color="auto"/>
            <w:left w:val="none" w:sz="0" w:space="0" w:color="auto"/>
            <w:bottom w:val="none" w:sz="0" w:space="0" w:color="auto"/>
            <w:right w:val="none" w:sz="0" w:space="0" w:color="auto"/>
          </w:divBdr>
        </w:div>
        <w:div w:id="437070816">
          <w:marLeft w:val="640"/>
          <w:marRight w:val="0"/>
          <w:marTop w:val="0"/>
          <w:marBottom w:val="0"/>
          <w:divBdr>
            <w:top w:val="none" w:sz="0" w:space="0" w:color="auto"/>
            <w:left w:val="none" w:sz="0" w:space="0" w:color="auto"/>
            <w:bottom w:val="none" w:sz="0" w:space="0" w:color="auto"/>
            <w:right w:val="none" w:sz="0" w:space="0" w:color="auto"/>
          </w:divBdr>
        </w:div>
        <w:div w:id="372657315">
          <w:marLeft w:val="640"/>
          <w:marRight w:val="0"/>
          <w:marTop w:val="0"/>
          <w:marBottom w:val="0"/>
          <w:divBdr>
            <w:top w:val="none" w:sz="0" w:space="0" w:color="auto"/>
            <w:left w:val="none" w:sz="0" w:space="0" w:color="auto"/>
            <w:bottom w:val="none" w:sz="0" w:space="0" w:color="auto"/>
            <w:right w:val="none" w:sz="0" w:space="0" w:color="auto"/>
          </w:divBdr>
        </w:div>
        <w:div w:id="110324458">
          <w:marLeft w:val="640"/>
          <w:marRight w:val="0"/>
          <w:marTop w:val="0"/>
          <w:marBottom w:val="0"/>
          <w:divBdr>
            <w:top w:val="none" w:sz="0" w:space="0" w:color="auto"/>
            <w:left w:val="none" w:sz="0" w:space="0" w:color="auto"/>
            <w:bottom w:val="none" w:sz="0" w:space="0" w:color="auto"/>
            <w:right w:val="none" w:sz="0" w:space="0" w:color="auto"/>
          </w:divBdr>
        </w:div>
        <w:div w:id="1452360851">
          <w:marLeft w:val="640"/>
          <w:marRight w:val="0"/>
          <w:marTop w:val="0"/>
          <w:marBottom w:val="0"/>
          <w:divBdr>
            <w:top w:val="none" w:sz="0" w:space="0" w:color="auto"/>
            <w:left w:val="none" w:sz="0" w:space="0" w:color="auto"/>
            <w:bottom w:val="none" w:sz="0" w:space="0" w:color="auto"/>
            <w:right w:val="none" w:sz="0" w:space="0" w:color="auto"/>
          </w:divBdr>
        </w:div>
        <w:div w:id="2040816589">
          <w:marLeft w:val="640"/>
          <w:marRight w:val="0"/>
          <w:marTop w:val="0"/>
          <w:marBottom w:val="0"/>
          <w:divBdr>
            <w:top w:val="none" w:sz="0" w:space="0" w:color="auto"/>
            <w:left w:val="none" w:sz="0" w:space="0" w:color="auto"/>
            <w:bottom w:val="none" w:sz="0" w:space="0" w:color="auto"/>
            <w:right w:val="none" w:sz="0" w:space="0" w:color="auto"/>
          </w:divBdr>
        </w:div>
        <w:div w:id="1251743608">
          <w:marLeft w:val="640"/>
          <w:marRight w:val="0"/>
          <w:marTop w:val="0"/>
          <w:marBottom w:val="0"/>
          <w:divBdr>
            <w:top w:val="none" w:sz="0" w:space="0" w:color="auto"/>
            <w:left w:val="none" w:sz="0" w:space="0" w:color="auto"/>
            <w:bottom w:val="none" w:sz="0" w:space="0" w:color="auto"/>
            <w:right w:val="none" w:sz="0" w:space="0" w:color="auto"/>
          </w:divBdr>
        </w:div>
        <w:div w:id="57094914">
          <w:marLeft w:val="640"/>
          <w:marRight w:val="0"/>
          <w:marTop w:val="0"/>
          <w:marBottom w:val="0"/>
          <w:divBdr>
            <w:top w:val="none" w:sz="0" w:space="0" w:color="auto"/>
            <w:left w:val="none" w:sz="0" w:space="0" w:color="auto"/>
            <w:bottom w:val="none" w:sz="0" w:space="0" w:color="auto"/>
            <w:right w:val="none" w:sz="0" w:space="0" w:color="auto"/>
          </w:divBdr>
        </w:div>
        <w:div w:id="1773164902">
          <w:marLeft w:val="640"/>
          <w:marRight w:val="0"/>
          <w:marTop w:val="0"/>
          <w:marBottom w:val="0"/>
          <w:divBdr>
            <w:top w:val="none" w:sz="0" w:space="0" w:color="auto"/>
            <w:left w:val="none" w:sz="0" w:space="0" w:color="auto"/>
            <w:bottom w:val="none" w:sz="0" w:space="0" w:color="auto"/>
            <w:right w:val="none" w:sz="0" w:space="0" w:color="auto"/>
          </w:divBdr>
        </w:div>
        <w:div w:id="555049952">
          <w:marLeft w:val="640"/>
          <w:marRight w:val="0"/>
          <w:marTop w:val="0"/>
          <w:marBottom w:val="0"/>
          <w:divBdr>
            <w:top w:val="none" w:sz="0" w:space="0" w:color="auto"/>
            <w:left w:val="none" w:sz="0" w:space="0" w:color="auto"/>
            <w:bottom w:val="none" w:sz="0" w:space="0" w:color="auto"/>
            <w:right w:val="none" w:sz="0" w:space="0" w:color="auto"/>
          </w:divBdr>
        </w:div>
        <w:div w:id="309987827">
          <w:marLeft w:val="640"/>
          <w:marRight w:val="0"/>
          <w:marTop w:val="0"/>
          <w:marBottom w:val="0"/>
          <w:divBdr>
            <w:top w:val="none" w:sz="0" w:space="0" w:color="auto"/>
            <w:left w:val="none" w:sz="0" w:space="0" w:color="auto"/>
            <w:bottom w:val="none" w:sz="0" w:space="0" w:color="auto"/>
            <w:right w:val="none" w:sz="0" w:space="0" w:color="auto"/>
          </w:divBdr>
        </w:div>
        <w:div w:id="1692805910">
          <w:marLeft w:val="640"/>
          <w:marRight w:val="0"/>
          <w:marTop w:val="0"/>
          <w:marBottom w:val="0"/>
          <w:divBdr>
            <w:top w:val="none" w:sz="0" w:space="0" w:color="auto"/>
            <w:left w:val="none" w:sz="0" w:space="0" w:color="auto"/>
            <w:bottom w:val="none" w:sz="0" w:space="0" w:color="auto"/>
            <w:right w:val="none" w:sz="0" w:space="0" w:color="auto"/>
          </w:divBdr>
        </w:div>
        <w:div w:id="432557193">
          <w:marLeft w:val="640"/>
          <w:marRight w:val="0"/>
          <w:marTop w:val="0"/>
          <w:marBottom w:val="0"/>
          <w:divBdr>
            <w:top w:val="none" w:sz="0" w:space="0" w:color="auto"/>
            <w:left w:val="none" w:sz="0" w:space="0" w:color="auto"/>
            <w:bottom w:val="none" w:sz="0" w:space="0" w:color="auto"/>
            <w:right w:val="none" w:sz="0" w:space="0" w:color="auto"/>
          </w:divBdr>
        </w:div>
        <w:div w:id="737241138">
          <w:marLeft w:val="640"/>
          <w:marRight w:val="0"/>
          <w:marTop w:val="0"/>
          <w:marBottom w:val="0"/>
          <w:divBdr>
            <w:top w:val="none" w:sz="0" w:space="0" w:color="auto"/>
            <w:left w:val="none" w:sz="0" w:space="0" w:color="auto"/>
            <w:bottom w:val="none" w:sz="0" w:space="0" w:color="auto"/>
            <w:right w:val="none" w:sz="0" w:space="0" w:color="auto"/>
          </w:divBdr>
        </w:div>
        <w:div w:id="677928008">
          <w:marLeft w:val="640"/>
          <w:marRight w:val="0"/>
          <w:marTop w:val="0"/>
          <w:marBottom w:val="0"/>
          <w:divBdr>
            <w:top w:val="none" w:sz="0" w:space="0" w:color="auto"/>
            <w:left w:val="none" w:sz="0" w:space="0" w:color="auto"/>
            <w:bottom w:val="none" w:sz="0" w:space="0" w:color="auto"/>
            <w:right w:val="none" w:sz="0" w:space="0" w:color="auto"/>
          </w:divBdr>
        </w:div>
        <w:div w:id="30688817">
          <w:marLeft w:val="640"/>
          <w:marRight w:val="0"/>
          <w:marTop w:val="0"/>
          <w:marBottom w:val="0"/>
          <w:divBdr>
            <w:top w:val="none" w:sz="0" w:space="0" w:color="auto"/>
            <w:left w:val="none" w:sz="0" w:space="0" w:color="auto"/>
            <w:bottom w:val="none" w:sz="0" w:space="0" w:color="auto"/>
            <w:right w:val="none" w:sz="0" w:space="0" w:color="auto"/>
          </w:divBdr>
        </w:div>
        <w:div w:id="375740251">
          <w:marLeft w:val="640"/>
          <w:marRight w:val="0"/>
          <w:marTop w:val="0"/>
          <w:marBottom w:val="0"/>
          <w:divBdr>
            <w:top w:val="none" w:sz="0" w:space="0" w:color="auto"/>
            <w:left w:val="none" w:sz="0" w:space="0" w:color="auto"/>
            <w:bottom w:val="none" w:sz="0" w:space="0" w:color="auto"/>
            <w:right w:val="none" w:sz="0" w:space="0" w:color="auto"/>
          </w:divBdr>
        </w:div>
        <w:div w:id="1873423998">
          <w:marLeft w:val="640"/>
          <w:marRight w:val="0"/>
          <w:marTop w:val="0"/>
          <w:marBottom w:val="0"/>
          <w:divBdr>
            <w:top w:val="none" w:sz="0" w:space="0" w:color="auto"/>
            <w:left w:val="none" w:sz="0" w:space="0" w:color="auto"/>
            <w:bottom w:val="none" w:sz="0" w:space="0" w:color="auto"/>
            <w:right w:val="none" w:sz="0" w:space="0" w:color="auto"/>
          </w:divBdr>
        </w:div>
        <w:div w:id="1858301219">
          <w:marLeft w:val="640"/>
          <w:marRight w:val="0"/>
          <w:marTop w:val="0"/>
          <w:marBottom w:val="0"/>
          <w:divBdr>
            <w:top w:val="none" w:sz="0" w:space="0" w:color="auto"/>
            <w:left w:val="none" w:sz="0" w:space="0" w:color="auto"/>
            <w:bottom w:val="none" w:sz="0" w:space="0" w:color="auto"/>
            <w:right w:val="none" w:sz="0" w:space="0" w:color="auto"/>
          </w:divBdr>
        </w:div>
        <w:div w:id="839080716">
          <w:marLeft w:val="640"/>
          <w:marRight w:val="0"/>
          <w:marTop w:val="0"/>
          <w:marBottom w:val="0"/>
          <w:divBdr>
            <w:top w:val="none" w:sz="0" w:space="0" w:color="auto"/>
            <w:left w:val="none" w:sz="0" w:space="0" w:color="auto"/>
            <w:bottom w:val="none" w:sz="0" w:space="0" w:color="auto"/>
            <w:right w:val="none" w:sz="0" w:space="0" w:color="auto"/>
          </w:divBdr>
        </w:div>
        <w:div w:id="1677727485">
          <w:marLeft w:val="640"/>
          <w:marRight w:val="0"/>
          <w:marTop w:val="0"/>
          <w:marBottom w:val="0"/>
          <w:divBdr>
            <w:top w:val="none" w:sz="0" w:space="0" w:color="auto"/>
            <w:left w:val="none" w:sz="0" w:space="0" w:color="auto"/>
            <w:bottom w:val="none" w:sz="0" w:space="0" w:color="auto"/>
            <w:right w:val="none" w:sz="0" w:space="0" w:color="auto"/>
          </w:divBdr>
        </w:div>
        <w:div w:id="507528154">
          <w:marLeft w:val="640"/>
          <w:marRight w:val="0"/>
          <w:marTop w:val="0"/>
          <w:marBottom w:val="0"/>
          <w:divBdr>
            <w:top w:val="none" w:sz="0" w:space="0" w:color="auto"/>
            <w:left w:val="none" w:sz="0" w:space="0" w:color="auto"/>
            <w:bottom w:val="none" w:sz="0" w:space="0" w:color="auto"/>
            <w:right w:val="none" w:sz="0" w:space="0" w:color="auto"/>
          </w:divBdr>
        </w:div>
        <w:div w:id="1436367960">
          <w:marLeft w:val="640"/>
          <w:marRight w:val="0"/>
          <w:marTop w:val="0"/>
          <w:marBottom w:val="0"/>
          <w:divBdr>
            <w:top w:val="none" w:sz="0" w:space="0" w:color="auto"/>
            <w:left w:val="none" w:sz="0" w:space="0" w:color="auto"/>
            <w:bottom w:val="none" w:sz="0" w:space="0" w:color="auto"/>
            <w:right w:val="none" w:sz="0" w:space="0" w:color="auto"/>
          </w:divBdr>
        </w:div>
        <w:div w:id="386028238">
          <w:marLeft w:val="640"/>
          <w:marRight w:val="0"/>
          <w:marTop w:val="0"/>
          <w:marBottom w:val="0"/>
          <w:divBdr>
            <w:top w:val="none" w:sz="0" w:space="0" w:color="auto"/>
            <w:left w:val="none" w:sz="0" w:space="0" w:color="auto"/>
            <w:bottom w:val="none" w:sz="0" w:space="0" w:color="auto"/>
            <w:right w:val="none" w:sz="0" w:space="0" w:color="auto"/>
          </w:divBdr>
        </w:div>
        <w:div w:id="8914660">
          <w:marLeft w:val="640"/>
          <w:marRight w:val="0"/>
          <w:marTop w:val="0"/>
          <w:marBottom w:val="0"/>
          <w:divBdr>
            <w:top w:val="none" w:sz="0" w:space="0" w:color="auto"/>
            <w:left w:val="none" w:sz="0" w:space="0" w:color="auto"/>
            <w:bottom w:val="none" w:sz="0" w:space="0" w:color="auto"/>
            <w:right w:val="none" w:sz="0" w:space="0" w:color="auto"/>
          </w:divBdr>
        </w:div>
        <w:div w:id="470252506">
          <w:marLeft w:val="640"/>
          <w:marRight w:val="0"/>
          <w:marTop w:val="0"/>
          <w:marBottom w:val="0"/>
          <w:divBdr>
            <w:top w:val="none" w:sz="0" w:space="0" w:color="auto"/>
            <w:left w:val="none" w:sz="0" w:space="0" w:color="auto"/>
            <w:bottom w:val="none" w:sz="0" w:space="0" w:color="auto"/>
            <w:right w:val="none" w:sz="0" w:space="0" w:color="auto"/>
          </w:divBdr>
        </w:div>
        <w:div w:id="990674866">
          <w:marLeft w:val="640"/>
          <w:marRight w:val="0"/>
          <w:marTop w:val="0"/>
          <w:marBottom w:val="0"/>
          <w:divBdr>
            <w:top w:val="none" w:sz="0" w:space="0" w:color="auto"/>
            <w:left w:val="none" w:sz="0" w:space="0" w:color="auto"/>
            <w:bottom w:val="none" w:sz="0" w:space="0" w:color="auto"/>
            <w:right w:val="none" w:sz="0" w:space="0" w:color="auto"/>
          </w:divBdr>
        </w:div>
        <w:div w:id="1150446291">
          <w:marLeft w:val="640"/>
          <w:marRight w:val="0"/>
          <w:marTop w:val="0"/>
          <w:marBottom w:val="0"/>
          <w:divBdr>
            <w:top w:val="none" w:sz="0" w:space="0" w:color="auto"/>
            <w:left w:val="none" w:sz="0" w:space="0" w:color="auto"/>
            <w:bottom w:val="none" w:sz="0" w:space="0" w:color="auto"/>
            <w:right w:val="none" w:sz="0" w:space="0" w:color="auto"/>
          </w:divBdr>
        </w:div>
        <w:div w:id="928538878">
          <w:marLeft w:val="640"/>
          <w:marRight w:val="0"/>
          <w:marTop w:val="0"/>
          <w:marBottom w:val="0"/>
          <w:divBdr>
            <w:top w:val="none" w:sz="0" w:space="0" w:color="auto"/>
            <w:left w:val="none" w:sz="0" w:space="0" w:color="auto"/>
            <w:bottom w:val="none" w:sz="0" w:space="0" w:color="auto"/>
            <w:right w:val="none" w:sz="0" w:space="0" w:color="auto"/>
          </w:divBdr>
        </w:div>
        <w:div w:id="58603221">
          <w:marLeft w:val="640"/>
          <w:marRight w:val="0"/>
          <w:marTop w:val="0"/>
          <w:marBottom w:val="0"/>
          <w:divBdr>
            <w:top w:val="none" w:sz="0" w:space="0" w:color="auto"/>
            <w:left w:val="none" w:sz="0" w:space="0" w:color="auto"/>
            <w:bottom w:val="none" w:sz="0" w:space="0" w:color="auto"/>
            <w:right w:val="none" w:sz="0" w:space="0" w:color="auto"/>
          </w:divBdr>
        </w:div>
        <w:div w:id="189075025">
          <w:marLeft w:val="640"/>
          <w:marRight w:val="0"/>
          <w:marTop w:val="0"/>
          <w:marBottom w:val="0"/>
          <w:divBdr>
            <w:top w:val="none" w:sz="0" w:space="0" w:color="auto"/>
            <w:left w:val="none" w:sz="0" w:space="0" w:color="auto"/>
            <w:bottom w:val="none" w:sz="0" w:space="0" w:color="auto"/>
            <w:right w:val="none" w:sz="0" w:space="0" w:color="auto"/>
          </w:divBdr>
        </w:div>
        <w:div w:id="612908628">
          <w:marLeft w:val="640"/>
          <w:marRight w:val="0"/>
          <w:marTop w:val="0"/>
          <w:marBottom w:val="0"/>
          <w:divBdr>
            <w:top w:val="none" w:sz="0" w:space="0" w:color="auto"/>
            <w:left w:val="none" w:sz="0" w:space="0" w:color="auto"/>
            <w:bottom w:val="none" w:sz="0" w:space="0" w:color="auto"/>
            <w:right w:val="none" w:sz="0" w:space="0" w:color="auto"/>
          </w:divBdr>
        </w:div>
        <w:div w:id="1044990134">
          <w:marLeft w:val="640"/>
          <w:marRight w:val="0"/>
          <w:marTop w:val="0"/>
          <w:marBottom w:val="0"/>
          <w:divBdr>
            <w:top w:val="none" w:sz="0" w:space="0" w:color="auto"/>
            <w:left w:val="none" w:sz="0" w:space="0" w:color="auto"/>
            <w:bottom w:val="none" w:sz="0" w:space="0" w:color="auto"/>
            <w:right w:val="none" w:sz="0" w:space="0" w:color="auto"/>
          </w:divBdr>
        </w:div>
        <w:div w:id="821044375">
          <w:marLeft w:val="640"/>
          <w:marRight w:val="0"/>
          <w:marTop w:val="0"/>
          <w:marBottom w:val="0"/>
          <w:divBdr>
            <w:top w:val="none" w:sz="0" w:space="0" w:color="auto"/>
            <w:left w:val="none" w:sz="0" w:space="0" w:color="auto"/>
            <w:bottom w:val="none" w:sz="0" w:space="0" w:color="auto"/>
            <w:right w:val="none" w:sz="0" w:space="0" w:color="auto"/>
          </w:divBdr>
        </w:div>
        <w:div w:id="172037170">
          <w:marLeft w:val="640"/>
          <w:marRight w:val="0"/>
          <w:marTop w:val="0"/>
          <w:marBottom w:val="0"/>
          <w:divBdr>
            <w:top w:val="none" w:sz="0" w:space="0" w:color="auto"/>
            <w:left w:val="none" w:sz="0" w:space="0" w:color="auto"/>
            <w:bottom w:val="none" w:sz="0" w:space="0" w:color="auto"/>
            <w:right w:val="none" w:sz="0" w:space="0" w:color="auto"/>
          </w:divBdr>
        </w:div>
        <w:div w:id="695931542">
          <w:marLeft w:val="640"/>
          <w:marRight w:val="0"/>
          <w:marTop w:val="0"/>
          <w:marBottom w:val="0"/>
          <w:divBdr>
            <w:top w:val="none" w:sz="0" w:space="0" w:color="auto"/>
            <w:left w:val="none" w:sz="0" w:space="0" w:color="auto"/>
            <w:bottom w:val="none" w:sz="0" w:space="0" w:color="auto"/>
            <w:right w:val="none" w:sz="0" w:space="0" w:color="auto"/>
          </w:divBdr>
        </w:div>
        <w:div w:id="616764349">
          <w:marLeft w:val="640"/>
          <w:marRight w:val="0"/>
          <w:marTop w:val="0"/>
          <w:marBottom w:val="0"/>
          <w:divBdr>
            <w:top w:val="none" w:sz="0" w:space="0" w:color="auto"/>
            <w:left w:val="none" w:sz="0" w:space="0" w:color="auto"/>
            <w:bottom w:val="none" w:sz="0" w:space="0" w:color="auto"/>
            <w:right w:val="none" w:sz="0" w:space="0" w:color="auto"/>
          </w:divBdr>
        </w:div>
        <w:div w:id="1804536858">
          <w:marLeft w:val="640"/>
          <w:marRight w:val="0"/>
          <w:marTop w:val="0"/>
          <w:marBottom w:val="0"/>
          <w:divBdr>
            <w:top w:val="none" w:sz="0" w:space="0" w:color="auto"/>
            <w:left w:val="none" w:sz="0" w:space="0" w:color="auto"/>
            <w:bottom w:val="none" w:sz="0" w:space="0" w:color="auto"/>
            <w:right w:val="none" w:sz="0" w:space="0" w:color="auto"/>
          </w:divBdr>
        </w:div>
        <w:div w:id="791048057">
          <w:marLeft w:val="640"/>
          <w:marRight w:val="0"/>
          <w:marTop w:val="0"/>
          <w:marBottom w:val="0"/>
          <w:divBdr>
            <w:top w:val="none" w:sz="0" w:space="0" w:color="auto"/>
            <w:left w:val="none" w:sz="0" w:space="0" w:color="auto"/>
            <w:bottom w:val="none" w:sz="0" w:space="0" w:color="auto"/>
            <w:right w:val="none" w:sz="0" w:space="0" w:color="auto"/>
          </w:divBdr>
        </w:div>
        <w:div w:id="1294214091">
          <w:marLeft w:val="640"/>
          <w:marRight w:val="0"/>
          <w:marTop w:val="0"/>
          <w:marBottom w:val="0"/>
          <w:divBdr>
            <w:top w:val="none" w:sz="0" w:space="0" w:color="auto"/>
            <w:left w:val="none" w:sz="0" w:space="0" w:color="auto"/>
            <w:bottom w:val="none" w:sz="0" w:space="0" w:color="auto"/>
            <w:right w:val="none" w:sz="0" w:space="0" w:color="auto"/>
          </w:divBdr>
        </w:div>
        <w:div w:id="2001344928">
          <w:marLeft w:val="640"/>
          <w:marRight w:val="0"/>
          <w:marTop w:val="0"/>
          <w:marBottom w:val="0"/>
          <w:divBdr>
            <w:top w:val="none" w:sz="0" w:space="0" w:color="auto"/>
            <w:left w:val="none" w:sz="0" w:space="0" w:color="auto"/>
            <w:bottom w:val="none" w:sz="0" w:space="0" w:color="auto"/>
            <w:right w:val="none" w:sz="0" w:space="0" w:color="auto"/>
          </w:divBdr>
        </w:div>
        <w:div w:id="287516600">
          <w:marLeft w:val="640"/>
          <w:marRight w:val="0"/>
          <w:marTop w:val="0"/>
          <w:marBottom w:val="0"/>
          <w:divBdr>
            <w:top w:val="none" w:sz="0" w:space="0" w:color="auto"/>
            <w:left w:val="none" w:sz="0" w:space="0" w:color="auto"/>
            <w:bottom w:val="none" w:sz="0" w:space="0" w:color="auto"/>
            <w:right w:val="none" w:sz="0" w:space="0" w:color="auto"/>
          </w:divBdr>
        </w:div>
        <w:div w:id="1135876922">
          <w:marLeft w:val="640"/>
          <w:marRight w:val="0"/>
          <w:marTop w:val="0"/>
          <w:marBottom w:val="0"/>
          <w:divBdr>
            <w:top w:val="none" w:sz="0" w:space="0" w:color="auto"/>
            <w:left w:val="none" w:sz="0" w:space="0" w:color="auto"/>
            <w:bottom w:val="none" w:sz="0" w:space="0" w:color="auto"/>
            <w:right w:val="none" w:sz="0" w:space="0" w:color="auto"/>
          </w:divBdr>
        </w:div>
        <w:div w:id="772676077">
          <w:marLeft w:val="640"/>
          <w:marRight w:val="0"/>
          <w:marTop w:val="0"/>
          <w:marBottom w:val="0"/>
          <w:divBdr>
            <w:top w:val="none" w:sz="0" w:space="0" w:color="auto"/>
            <w:left w:val="none" w:sz="0" w:space="0" w:color="auto"/>
            <w:bottom w:val="none" w:sz="0" w:space="0" w:color="auto"/>
            <w:right w:val="none" w:sz="0" w:space="0" w:color="auto"/>
          </w:divBdr>
        </w:div>
        <w:div w:id="952052230">
          <w:marLeft w:val="640"/>
          <w:marRight w:val="0"/>
          <w:marTop w:val="0"/>
          <w:marBottom w:val="0"/>
          <w:divBdr>
            <w:top w:val="none" w:sz="0" w:space="0" w:color="auto"/>
            <w:left w:val="none" w:sz="0" w:space="0" w:color="auto"/>
            <w:bottom w:val="none" w:sz="0" w:space="0" w:color="auto"/>
            <w:right w:val="none" w:sz="0" w:space="0" w:color="auto"/>
          </w:divBdr>
        </w:div>
        <w:div w:id="82796922">
          <w:marLeft w:val="640"/>
          <w:marRight w:val="0"/>
          <w:marTop w:val="0"/>
          <w:marBottom w:val="0"/>
          <w:divBdr>
            <w:top w:val="none" w:sz="0" w:space="0" w:color="auto"/>
            <w:left w:val="none" w:sz="0" w:space="0" w:color="auto"/>
            <w:bottom w:val="none" w:sz="0" w:space="0" w:color="auto"/>
            <w:right w:val="none" w:sz="0" w:space="0" w:color="auto"/>
          </w:divBdr>
        </w:div>
      </w:divsChild>
    </w:div>
    <w:div w:id="931666068">
      <w:bodyDiv w:val="1"/>
      <w:marLeft w:val="0"/>
      <w:marRight w:val="0"/>
      <w:marTop w:val="0"/>
      <w:marBottom w:val="0"/>
      <w:divBdr>
        <w:top w:val="none" w:sz="0" w:space="0" w:color="auto"/>
        <w:left w:val="none" w:sz="0" w:space="0" w:color="auto"/>
        <w:bottom w:val="none" w:sz="0" w:space="0" w:color="auto"/>
        <w:right w:val="none" w:sz="0" w:space="0" w:color="auto"/>
      </w:divBdr>
    </w:div>
    <w:div w:id="936406353">
      <w:bodyDiv w:val="1"/>
      <w:marLeft w:val="0"/>
      <w:marRight w:val="0"/>
      <w:marTop w:val="0"/>
      <w:marBottom w:val="0"/>
      <w:divBdr>
        <w:top w:val="none" w:sz="0" w:space="0" w:color="auto"/>
        <w:left w:val="none" w:sz="0" w:space="0" w:color="auto"/>
        <w:bottom w:val="none" w:sz="0" w:space="0" w:color="auto"/>
        <w:right w:val="none" w:sz="0" w:space="0" w:color="auto"/>
      </w:divBdr>
    </w:div>
    <w:div w:id="937173192">
      <w:bodyDiv w:val="1"/>
      <w:marLeft w:val="0"/>
      <w:marRight w:val="0"/>
      <w:marTop w:val="0"/>
      <w:marBottom w:val="0"/>
      <w:divBdr>
        <w:top w:val="none" w:sz="0" w:space="0" w:color="auto"/>
        <w:left w:val="none" w:sz="0" w:space="0" w:color="auto"/>
        <w:bottom w:val="none" w:sz="0" w:space="0" w:color="auto"/>
        <w:right w:val="none" w:sz="0" w:space="0" w:color="auto"/>
      </w:divBdr>
    </w:div>
    <w:div w:id="942148963">
      <w:bodyDiv w:val="1"/>
      <w:marLeft w:val="0"/>
      <w:marRight w:val="0"/>
      <w:marTop w:val="0"/>
      <w:marBottom w:val="0"/>
      <w:divBdr>
        <w:top w:val="none" w:sz="0" w:space="0" w:color="auto"/>
        <w:left w:val="none" w:sz="0" w:space="0" w:color="auto"/>
        <w:bottom w:val="none" w:sz="0" w:space="0" w:color="auto"/>
        <w:right w:val="none" w:sz="0" w:space="0" w:color="auto"/>
      </w:divBdr>
      <w:divsChild>
        <w:div w:id="991330247">
          <w:marLeft w:val="640"/>
          <w:marRight w:val="0"/>
          <w:marTop w:val="0"/>
          <w:marBottom w:val="0"/>
          <w:divBdr>
            <w:top w:val="none" w:sz="0" w:space="0" w:color="auto"/>
            <w:left w:val="none" w:sz="0" w:space="0" w:color="auto"/>
            <w:bottom w:val="none" w:sz="0" w:space="0" w:color="auto"/>
            <w:right w:val="none" w:sz="0" w:space="0" w:color="auto"/>
          </w:divBdr>
        </w:div>
        <w:div w:id="1776516911">
          <w:marLeft w:val="640"/>
          <w:marRight w:val="0"/>
          <w:marTop w:val="0"/>
          <w:marBottom w:val="0"/>
          <w:divBdr>
            <w:top w:val="none" w:sz="0" w:space="0" w:color="auto"/>
            <w:left w:val="none" w:sz="0" w:space="0" w:color="auto"/>
            <w:bottom w:val="none" w:sz="0" w:space="0" w:color="auto"/>
            <w:right w:val="none" w:sz="0" w:space="0" w:color="auto"/>
          </w:divBdr>
        </w:div>
        <w:div w:id="883445725">
          <w:marLeft w:val="640"/>
          <w:marRight w:val="0"/>
          <w:marTop w:val="0"/>
          <w:marBottom w:val="0"/>
          <w:divBdr>
            <w:top w:val="none" w:sz="0" w:space="0" w:color="auto"/>
            <w:left w:val="none" w:sz="0" w:space="0" w:color="auto"/>
            <w:bottom w:val="none" w:sz="0" w:space="0" w:color="auto"/>
            <w:right w:val="none" w:sz="0" w:space="0" w:color="auto"/>
          </w:divBdr>
        </w:div>
        <w:div w:id="1253859716">
          <w:marLeft w:val="640"/>
          <w:marRight w:val="0"/>
          <w:marTop w:val="0"/>
          <w:marBottom w:val="0"/>
          <w:divBdr>
            <w:top w:val="none" w:sz="0" w:space="0" w:color="auto"/>
            <w:left w:val="none" w:sz="0" w:space="0" w:color="auto"/>
            <w:bottom w:val="none" w:sz="0" w:space="0" w:color="auto"/>
            <w:right w:val="none" w:sz="0" w:space="0" w:color="auto"/>
          </w:divBdr>
        </w:div>
        <w:div w:id="521749880">
          <w:marLeft w:val="640"/>
          <w:marRight w:val="0"/>
          <w:marTop w:val="0"/>
          <w:marBottom w:val="0"/>
          <w:divBdr>
            <w:top w:val="none" w:sz="0" w:space="0" w:color="auto"/>
            <w:left w:val="none" w:sz="0" w:space="0" w:color="auto"/>
            <w:bottom w:val="none" w:sz="0" w:space="0" w:color="auto"/>
            <w:right w:val="none" w:sz="0" w:space="0" w:color="auto"/>
          </w:divBdr>
        </w:div>
        <w:div w:id="1398820524">
          <w:marLeft w:val="640"/>
          <w:marRight w:val="0"/>
          <w:marTop w:val="0"/>
          <w:marBottom w:val="0"/>
          <w:divBdr>
            <w:top w:val="none" w:sz="0" w:space="0" w:color="auto"/>
            <w:left w:val="none" w:sz="0" w:space="0" w:color="auto"/>
            <w:bottom w:val="none" w:sz="0" w:space="0" w:color="auto"/>
            <w:right w:val="none" w:sz="0" w:space="0" w:color="auto"/>
          </w:divBdr>
        </w:div>
        <w:div w:id="1362438465">
          <w:marLeft w:val="640"/>
          <w:marRight w:val="0"/>
          <w:marTop w:val="0"/>
          <w:marBottom w:val="0"/>
          <w:divBdr>
            <w:top w:val="none" w:sz="0" w:space="0" w:color="auto"/>
            <w:left w:val="none" w:sz="0" w:space="0" w:color="auto"/>
            <w:bottom w:val="none" w:sz="0" w:space="0" w:color="auto"/>
            <w:right w:val="none" w:sz="0" w:space="0" w:color="auto"/>
          </w:divBdr>
        </w:div>
        <w:div w:id="2054881486">
          <w:marLeft w:val="640"/>
          <w:marRight w:val="0"/>
          <w:marTop w:val="0"/>
          <w:marBottom w:val="0"/>
          <w:divBdr>
            <w:top w:val="none" w:sz="0" w:space="0" w:color="auto"/>
            <w:left w:val="none" w:sz="0" w:space="0" w:color="auto"/>
            <w:bottom w:val="none" w:sz="0" w:space="0" w:color="auto"/>
            <w:right w:val="none" w:sz="0" w:space="0" w:color="auto"/>
          </w:divBdr>
        </w:div>
        <w:div w:id="1929801794">
          <w:marLeft w:val="640"/>
          <w:marRight w:val="0"/>
          <w:marTop w:val="0"/>
          <w:marBottom w:val="0"/>
          <w:divBdr>
            <w:top w:val="none" w:sz="0" w:space="0" w:color="auto"/>
            <w:left w:val="none" w:sz="0" w:space="0" w:color="auto"/>
            <w:bottom w:val="none" w:sz="0" w:space="0" w:color="auto"/>
            <w:right w:val="none" w:sz="0" w:space="0" w:color="auto"/>
          </w:divBdr>
        </w:div>
        <w:div w:id="1584953884">
          <w:marLeft w:val="640"/>
          <w:marRight w:val="0"/>
          <w:marTop w:val="0"/>
          <w:marBottom w:val="0"/>
          <w:divBdr>
            <w:top w:val="none" w:sz="0" w:space="0" w:color="auto"/>
            <w:left w:val="none" w:sz="0" w:space="0" w:color="auto"/>
            <w:bottom w:val="none" w:sz="0" w:space="0" w:color="auto"/>
            <w:right w:val="none" w:sz="0" w:space="0" w:color="auto"/>
          </w:divBdr>
        </w:div>
        <w:div w:id="504251593">
          <w:marLeft w:val="640"/>
          <w:marRight w:val="0"/>
          <w:marTop w:val="0"/>
          <w:marBottom w:val="0"/>
          <w:divBdr>
            <w:top w:val="none" w:sz="0" w:space="0" w:color="auto"/>
            <w:left w:val="none" w:sz="0" w:space="0" w:color="auto"/>
            <w:bottom w:val="none" w:sz="0" w:space="0" w:color="auto"/>
            <w:right w:val="none" w:sz="0" w:space="0" w:color="auto"/>
          </w:divBdr>
        </w:div>
        <w:div w:id="170024250">
          <w:marLeft w:val="640"/>
          <w:marRight w:val="0"/>
          <w:marTop w:val="0"/>
          <w:marBottom w:val="0"/>
          <w:divBdr>
            <w:top w:val="none" w:sz="0" w:space="0" w:color="auto"/>
            <w:left w:val="none" w:sz="0" w:space="0" w:color="auto"/>
            <w:bottom w:val="none" w:sz="0" w:space="0" w:color="auto"/>
            <w:right w:val="none" w:sz="0" w:space="0" w:color="auto"/>
          </w:divBdr>
        </w:div>
        <w:div w:id="800154657">
          <w:marLeft w:val="640"/>
          <w:marRight w:val="0"/>
          <w:marTop w:val="0"/>
          <w:marBottom w:val="0"/>
          <w:divBdr>
            <w:top w:val="none" w:sz="0" w:space="0" w:color="auto"/>
            <w:left w:val="none" w:sz="0" w:space="0" w:color="auto"/>
            <w:bottom w:val="none" w:sz="0" w:space="0" w:color="auto"/>
            <w:right w:val="none" w:sz="0" w:space="0" w:color="auto"/>
          </w:divBdr>
        </w:div>
        <w:div w:id="640421579">
          <w:marLeft w:val="640"/>
          <w:marRight w:val="0"/>
          <w:marTop w:val="0"/>
          <w:marBottom w:val="0"/>
          <w:divBdr>
            <w:top w:val="none" w:sz="0" w:space="0" w:color="auto"/>
            <w:left w:val="none" w:sz="0" w:space="0" w:color="auto"/>
            <w:bottom w:val="none" w:sz="0" w:space="0" w:color="auto"/>
            <w:right w:val="none" w:sz="0" w:space="0" w:color="auto"/>
          </w:divBdr>
        </w:div>
        <w:div w:id="1538424440">
          <w:marLeft w:val="640"/>
          <w:marRight w:val="0"/>
          <w:marTop w:val="0"/>
          <w:marBottom w:val="0"/>
          <w:divBdr>
            <w:top w:val="none" w:sz="0" w:space="0" w:color="auto"/>
            <w:left w:val="none" w:sz="0" w:space="0" w:color="auto"/>
            <w:bottom w:val="none" w:sz="0" w:space="0" w:color="auto"/>
            <w:right w:val="none" w:sz="0" w:space="0" w:color="auto"/>
          </w:divBdr>
        </w:div>
        <w:div w:id="997225158">
          <w:marLeft w:val="640"/>
          <w:marRight w:val="0"/>
          <w:marTop w:val="0"/>
          <w:marBottom w:val="0"/>
          <w:divBdr>
            <w:top w:val="none" w:sz="0" w:space="0" w:color="auto"/>
            <w:left w:val="none" w:sz="0" w:space="0" w:color="auto"/>
            <w:bottom w:val="none" w:sz="0" w:space="0" w:color="auto"/>
            <w:right w:val="none" w:sz="0" w:space="0" w:color="auto"/>
          </w:divBdr>
        </w:div>
        <w:div w:id="1277566801">
          <w:marLeft w:val="640"/>
          <w:marRight w:val="0"/>
          <w:marTop w:val="0"/>
          <w:marBottom w:val="0"/>
          <w:divBdr>
            <w:top w:val="none" w:sz="0" w:space="0" w:color="auto"/>
            <w:left w:val="none" w:sz="0" w:space="0" w:color="auto"/>
            <w:bottom w:val="none" w:sz="0" w:space="0" w:color="auto"/>
            <w:right w:val="none" w:sz="0" w:space="0" w:color="auto"/>
          </w:divBdr>
        </w:div>
        <w:div w:id="1399866658">
          <w:marLeft w:val="640"/>
          <w:marRight w:val="0"/>
          <w:marTop w:val="0"/>
          <w:marBottom w:val="0"/>
          <w:divBdr>
            <w:top w:val="none" w:sz="0" w:space="0" w:color="auto"/>
            <w:left w:val="none" w:sz="0" w:space="0" w:color="auto"/>
            <w:bottom w:val="none" w:sz="0" w:space="0" w:color="auto"/>
            <w:right w:val="none" w:sz="0" w:space="0" w:color="auto"/>
          </w:divBdr>
        </w:div>
        <w:div w:id="952597458">
          <w:marLeft w:val="640"/>
          <w:marRight w:val="0"/>
          <w:marTop w:val="0"/>
          <w:marBottom w:val="0"/>
          <w:divBdr>
            <w:top w:val="none" w:sz="0" w:space="0" w:color="auto"/>
            <w:left w:val="none" w:sz="0" w:space="0" w:color="auto"/>
            <w:bottom w:val="none" w:sz="0" w:space="0" w:color="auto"/>
            <w:right w:val="none" w:sz="0" w:space="0" w:color="auto"/>
          </w:divBdr>
        </w:div>
        <w:div w:id="1537738675">
          <w:marLeft w:val="640"/>
          <w:marRight w:val="0"/>
          <w:marTop w:val="0"/>
          <w:marBottom w:val="0"/>
          <w:divBdr>
            <w:top w:val="none" w:sz="0" w:space="0" w:color="auto"/>
            <w:left w:val="none" w:sz="0" w:space="0" w:color="auto"/>
            <w:bottom w:val="none" w:sz="0" w:space="0" w:color="auto"/>
            <w:right w:val="none" w:sz="0" w:space="0" w:color="auto"/>
          </w:divBdr>
        </w:div>
        <w:div w:id="807670112">
          <w:marLeft w:val="640"/>
          <w:marRight w:val="0"/>
          <w:marTop w:val="0"/>
          <w:marBottom w:val="0"/>
          <w:divBdr>
            <w:top w:val="none" w:sz="0" w:space="0" w:color="auto"/>
            <w:left w:val="none" w:sz="0" w:space="0" w:color="auto"/>
            <w:bottom w:val="none" w:sz="0" w:space="0" w:color="auto"/>
            <w:right w:val="none" w:sz="0" w:space="0" w:color="auto"/>
          </w:divBdr>
        </w:div>
        <w:div w:id="1943683276">
          <w:marLeft w:val="640"/>
          <w:marRight w:val="0"/>
          <w:marTop w:val="0"/>
          <w:marBottom w:val="0"/>
          <w:divBdr>
            <w:top w:val="none" w:sz="0" w:space="0" w:color="auto"/>
            <w:left w:val="none" w:sz="0" w:space="0" w:color="auto"/>
            <w:bottom w:val="none" w:sz="0" w:space="0" w:color="auto"/>
            <w:right w:val="none" w:sz="0" w:space="0" w:color="auto"/>
          </w:divBdr>
        </w:div>
        <w:div w:id="509297092">
          <w:marLeft w:val="640"/>
          <w:marRight w:val="0"/>
          <w:marTop w:val="0"/>
          <w:marBottom w:val="0"/>
          <w:divBdr>
            <w:top w:val="none" w:sz="0" w:space="0" w:color="auto"/>
            <w:left w:val="none" w:sz="0" w:space="0" w:color="auto"/>
            <w:bottom w:val="none" w:sz="0" w:space="0" w:color="auto"/>
            <w:right w:val="none" w:sz="0" w:space="0" w:color="auto"/>
          </w:divBdr>
        </w:div>
        <w:div w:id="2118131538">
          <w:marLeft w:val="640"/>
          <w:marRight w:val="0"/>
          <w:marTop w:val="0"/>
          <w:marBottom w:val="0"/>
          <w:divBdr>
            <w:top w:val="none" w:sz="0" w:space="0" w:color="auto"/>
            <w:left w:val="none" w:sz="0" w:space="0" w:color="auto"/>
            <w:bottom w:val="none" w:sz="0" w:space="0" w:color="auto"/>
            <w:right w:val="none" w:sz="0" w:space="0" w:color="auto"/>
          </w:divBdr>
        </w:div>
        <w:div w:id="386732501">
          <w:marLeft w:val="640"/>
          <w:marRight w:val="0"/>
          <w:marTop w:val="0"/>
          <w:marBottom w:val="0"/>
          <w:divBdr>
            <w:top w:val="none" w:sz="0" w:space="0" w:color="auto"/>
            <w:left w:val="none" w:sz="0" w:space="0" w:color="auto"/>
            <w:bottom w:val="none" w:sz="0" w:space="0" w:color="auto"/>
            <w:right w:val="none" w:sz="0" w:space="0" w:color="auto"/>
          </w:divBdr>
        </w:div>
        <w:div w:id="1741518218">
          <w:marLeft w:val="640"/>
          <w:marRight w:val="0"/>
          <w:marTop w:val="0"/>
          <w:marBottom w:val="0"/>
          <w:divBdr>
            <w:top w:val="none" w:sz="0" w:space="0" w:color="auto"/>
            <w:left w:val="none" w:sz="0" w:space="0" w:color="auto"/>
            <w:bottom w:val="none" w:sz="0" w:space="0" w:color="auto"/>
            <w:right w:val="none" w:sz="0" w:space="0" w:color="auto"/>
          </w:divBdr>
        </w:div>
        <w:div w:id="908343439">
          <w:marLeft w:val="640"/>
          <w:marRight w:val="0"/>
          <w:marTop w:val="0"/>
          <w:marBottom w:val="0"/>
          <w:divBdr>
            <w:top w:val="none" w:sz="0" w:space="0" w:color="auto"/>
            <w:left w:val="none" w:sz="0" w:space="0" w:color="auto"/>
            <w:bottom w:val="none" w:sz="0" w:space="0" w:color="auto"/>
            <w:right w:val="none" w:sz="0" w:space="0" w:color="auto"/>
          </w:divBdr>
        </w:div>
        <w:div w:id="606500911">
          <w:marLeft w:val="640"/>
          <w:marRight w:val="0"/>
          <w:marTop w:val="0"/>
          <w:marBottom w:val="0"/>
          <w:divBdr>
            <w:top w:val="none" w:sz="0" w:space="0" w:color="auto"/>
            <w:left w:val="none" w:sz="0" w:space="0" w:color="auto"/>
            <w:bottom w:val="none" w:sz="0" w:space="0" w:color="auto"/>
            <w:right w:val="none" w:sz="0" w:space="0" w:color="auto"/>
          </w:divBdr>
        </w:div>
        <w:div w:id="1195120210">
          <w:marLeft w:val="640"/>
          <w:marRight w:val="0"/>
          <w:marTop w:val="0"/>
          <w:marBottom w:val="0"/>
          <w:divBdr>
            <w:top w:val="none" w:sz="0" w:space="0" w:color="auto"/>
            <w:left w:val="none" w:sz="0" w:space="0" w:color="auto"/>
            <w:bottom w:val="none" w:sz="0" w:space="0" w:color="auto"/>
            <w:right w:val="none" w:sz="0" w:space="0" w:color="auto"/>
          </w:divBdr>
        </w:div>
        <w:div w:id="328948686">
          <w:marLeft w:val="640"/>
          <w:marRight w:val="0"/>
          <w:marTop w:val="0"/>
          <w:marBottom w:val="0"/>
          <w:divBdr>
            <w:top w:val="none" w:sz="0" w:space="0" w:color="auto"/>
            <w:left w:val="none" w:sz="0" w:space="0" w:color="auto"/>
            <w:bottom w:val="none" w:sz="0" w:space="0" w:color="auto"/>
            <w:right w:val="none" w:sz="0" w:space="0" w:color="auto"/>
          </w:divBdr>
        </w:div>
        <w:div w:id="295716739">
          <w:marLeft w:val="640"/>
          <w:marRight w:val="0"/>
          <w:marTop w:val="0"/>
          <w:marBottom w:val="0"/>
          <w:divBdr>
            <w:top w:val="none" w:sz="0" w:space="0" w:color="auto"/>
            <w:left w:val="none" w:sz="0" w:space="0" w:color="auto"/>
            <w:bottom w:val="none" w:sz="0" w:space="0" w:color="auto"/>
            <w:right w:val="none" w:sz="0" w:space="0" w:color="auto"/>
          </w:divBdr>
        </w:div>
        <w:div w:id="531259725">
          <w:marLeft w:val="640"/>
          <w:marRight w:val="0"/>
          <w:marTop w:val="0"/>
          <w:marBottom w:val="0"/>
          <w:divBdr>
            <w:top w:val="none" w:sz="0" w:space="0" w:color="auto"/>
            <w:left w:val="none" w:sz="0" w:space="0" w:color="auto"/>
            <w:bottom w:val="none" w:sz="0" w:space="0" w:color="auto"/>
            <w:right w:val="none" w:sz="0" w:space="0" w:color="auto"/>
          </w:divBdr>
        </w:div>
        <w:div w:id="284043035">
          <w:marLeft w:val="640"/>
          <w:marRight w:val="0"/>
          <w:marTop w:val="0"/>
          <w:marBottom w:val="0"/>
          <w:divBdr>
            <w:top w:val="none" w:sz="0" w:space="0" w:color="auto"/>
            <w:left w:val="none" w:sz="0" w:space="0" w:color="auto"/>
            <w:bottom w:val="none" w:sz="0" w:space="0" w:color="auto"/>
            <w:right w:val="none" w:sz="0" w:space="0" w:color="auto"/>
          </w:divBdr>
        </w:div>
        <w:div w:id="1489247652">
          <w:marLeft w:val="640"/>
          <w:marRight w:val="0"/>
          <w:marTop w:val="0"/>
          <w:marBottom w:val="0"/>
          <w:divBdr>
            <w:top w:val="none" w:sz="0" w:space="0" w:color="auto"/>
            <w:left w:val="none" w:sz="0" w:space="0" w:color="auto"/>
            <w:bottom w:val="none" w:sz="0" w:space="0" w:color="auto"/>
            <w:right w:val="none" w:sz="0" w:space="0" w:color="auto"/>
          </w:divBdr>
        </w:div>
        <w:div w:id="1248417501">
          <w:marLeft w:val="640"/>
          <w:marRight w:val="0"/>
          <w:marTop w:val="0"/>
          <w:marBottom w:val="0"/>
          <w:divBdr>
            <w:top w:val="none" w:sz="0" w:space="0" w:color="auto"/>
            <w:left w:val="none" w:sz="0" w:space="0" w:color="auto"/>
            <w:bottom w:val="none" w:sz="0" w:space="0" w:color="auto"/>
            <w:right w:val="none" w:sz="0" w:space="0" w:color="auto"/>
          </w:divBdr>
        </w:div>
        <w:div w:id="1189371077">
          <w:marLeft w:val="640"/>
          <w:marRight w:val="0"/>
          <w:marTop w:val="0"/>
          <w:marBottom w:val="0"/>
          <w:divBdr>
            <w:top w:val="none" w:sz="0" w:space="0" w:color="auto"/>
            <w:left w:val="none" w:sz="0" w:space="0" w:color="auto"/>
            <w:bottom w:val="none" w:sz="0" w:space="0" w:color="auto"/>
            <w:right w:val="none" w:sz="0" w:space="0" w:color="auto"/>
          </w:divBdr>
        </w:div>
        <w:div w:id="522715889">
          <w:marLeft w:val="640"/>
          <w:marRight w:val="0"/>
          <w:marTop w:val="0"/>
          <w:marBottom w:val="0"/>
          <w:divBdr>
            <w:top w:val="none" w:sz="0" w:space="0" w:color="auto"/>
            <w:left w:val="none" w:sz="0" w:space="0" w:color="auto"/>
            <w:bottom w:val="none" w:sz="0" w:space="0" w:color="auto"/>
            <w:right w:val="none" w:sz="0" w:space="0" w:color="auto"/>
          </w:divBdr>
        </w:div>
        <w:div w:id="1374500732">
          <w:marLeft w:val="640"/>
          <w:marRight w:val="0"/>
          <w:marTop w:val="0"/>
          <w:marBottom w:val="0"/>
          <w:divBdr>
            <w:top w:val="none" w:sz="0" w:space="0" w:color="auto"/>
            <w:left w:val="none" w:sz="0" w:space="0" w:color="auto"/>
            <w:bottom w:val="none" w:sz="0" w:space="0" w:color="auto"/>
            <w:right w:val="none" w:sz="0" w:space="0" w:color="auto"/>
          </w:divBdr>
        </w:div>
        <w:div w:id="1811091884">
          <w:marLeft w:val="640"/>
          <w:marRight w:val="0"/>
          <w:marTop w:val="0"/>
          <w:marBottom w:val="0"/>
          <w:divBdr>
            <w:top w:val="none" w:sz="0" w:space="0" w:color="auto"/>
            <w:left w:val="none" w:sz="0" w:space="0" w:color="auto"/>
            <w:bottom w:val="none" w:sz="0" w:space="0" w:color="auto"/>
            <w:right w:val="none" w:sz="0" w:space="0" w:color="auto"/>
          </w:divBdr>
        </w:div>
        <w:div w:id="1078290973">
          <w:marLeft w:val="640"/>
          <w:marRight w:val="0"/>
          <w:marTop w:val="0"/>
          <w:marBottom w:val="0"/>
          <w:divBdr>
            <w:top w:val="none" w:sz="0" w:space="0" w:color="auto"/>
            <w:left w:val="none" w:sz="0" w:space="0" w:color="auto"/>
            <w:bottom w:val="none" w:sz="0" w:space="0" w:color="auto"/>
            <w:right w:val="none" w:sz="0" w:space="0" w:color="auto"/>
          </w:divBdr>
        </w:div>
        <w:div w:id="1208567006">
          <w:marLeft w:val="640"/>
          <w:marRight w:val="0"/>
          <w:marTop w:val="0"/>
          <w:marBottom w:val="0"/>
          <w:divBdr>
            <w:top w:val="none" w:sz="0" w:space="0" w:color="auto"/>
            <w:left w:val="none" w:sz="0" w:space="0" w:color="auto"/>
            <w:bottom w:val="none" w:sz="0" w:space="0" w:color="auto"/>
            <w:right w:val="none" w:sz="0" w:space="0" w:color="auto"/>
          </w:divBdr>
        </w:div>
        <w:div w:id="1293245361">
          <w:marLeft w:val="640"/>
          <w:marRight w:val="0"/>
          <w:marTop w:val="0"/>
          <w:marBottom w:val="0"/>
          <w:divBdr>
            <w:top w:val="none" w:sz="0" w:space="0" w:color="auto"/>
            <w:left w:val="none" w:sz="0" w:space="0" w:color="auto"/>
            <w:bottom w:val="none" w:sz="0" w:space="0" w:color="auto"/>
            <w:right w:val="none" w:sz="0" w:space="0" w:color="auto"/>
          </w:divBdr>
        </w:div>
        <w:div w:id="1871067463">
          <w:marLeft w:val="640"/>
          <w:marRight w:val="0"/>
          <w:marTop w:val="0"/>
          <w:marBottom w:val="0"/>
          <w:divBdr>
            <w:top w:val="none" w:sz="0" w:space="0" w:color="auto"/>
            <w:left w:val="none" w:sz="0" w:space="0" w:color="auto"/>
            <w:bottom w:val="none" w:sz="0" w:space="0" w:color="auto"/>
            <w:right w:val="none" w:sz="0" w:space="0" w:color="auto"/>
          </w:divBdr>
        </w:div>
        <w:div w:id="874122023">
          <w:marLeft w:val="640"/>
          <w:marRight w:val="0"/>
          <w:marTop w:val="0"/>
          <w:marBottom w:val="0"/>
          <w:divBdr>
            <w:top w:val="none" w:sz="0" w:space="0" w:color="auto"/>
            <w:left w:val="none" w:sz="0" w:space="0" w:color="auto"/>
            <w:bottom w:val="none" w:sz="0" w:space="0" w:color="auto"/>
            <w:right w:val="none" w:sz="0" w:space="0" w:color="auto"/>
          </w:divBdr>
        </w:div>
        <w:div w:id="1251507956">
          <w:marLeft w:val="640"/>
          <w:marRight w:val="0"/>
          <w:marTop w:val="0"/>
          <w:marBottom w:val="0"/>
          <w:divBdr>
            <w:top w:val="none" w:sz="0" w:space="0" w:color="auto"/>
            <w:left w:val="none" w:sz="0" w:space="0" w:color="auto"/>
            <w:bottom w:val="none" w:sz="0" w:space="0" w:color="auto"/>
            <w:right w:val="none" w:sz="0" w:space="0" w:color="auto"/>
          </w:divBdr>
        </w:div>
        <w:div w:id="89784408">
          <w:marLeft w:val="640"/>
          <w:marRight w:val="0"/>
          <w:marTop w:val="0"/>
          <w:marBottom w:val="0"/>
          <w:divBdr>
            <w:top w:val="none" w:sz="0" w:space="0" w:color="auto"/>
            <w:left w:val="none" w:sz="0" w:space="0" w:color="auto"/>
            <w:bottom w:val="none" w:sz="0" w:space="0" w:color="auto"/>
            <w:right w:val="none" w:sz="0" w:space="0" w:color="auto"/>
          </w:divBdr>
        </w:div>
        <w:div w:id="1658805049">
          <w:marLeft w:val="640"/>
          <w:marRight w:val="0"/>
          <w:marTop w:val="0"/>
          <w:marBottom w:val="0"/>
          <w:divBdr>
            <w:top w:val="none" w:sz="0" w:space="0" w:color="auto"/>
            <w:left w:val="none" w:sz="0" w:space="0" w:color="auto"/>
            <w:bottom w:val="none" w:sz="0" w:space="0" w:color="auto"/>
            <w:right w:val="none" w:sz="0" w:space="0" w:color="auto"/>
          </w:divBdr>
        </w:div>
        <w:div w:id="1376197064">
          <w:marLeft w:val="640"/>
          <w:marRight w:val="0"/>
          <w:marTop w:val="0"/>
          <w:marBottom w:val="0"/>
          <w:divBdr>
            <w:top w:val="none" w:sz="0" w:space="0" w:color="auto"/>
            <w:left w:val="none" w:sz="0" w:space="0" w:color="auto"/>
            <w:bottom w:val="none" w:sz="0" w:space="0" w:color="auto"/>
            <w:right w:val="none" w:sz="0" w:space="0" w:color="auto"/>
          </w:divBdr>
        </w:div>
        <w:div w:id="1689212912">
          <w:marLeft w:val="640"/>
          <w:marRight w:val="0"/>
          <w:marTop w:val="0"/>
          <w:marBottom w:val="0"/>
          <w:divBdr>
            <w:top w:val="none" w:sz="0" w:space="0" w:color="auto"/>
            <w:left w:val="none" w:sz="0" w:space="0" w:color="auto"/>
            <w:bottom w:val="none" w:sz="0" w:space="0" w:color="auto"/>
            <w:right w:val="none" w:sz="0" w:space="0" w:color="auto"/>
          </w:divBdr>
        </w:div>
        <w:div w:id="1230926301">
          <w:marLeft w:val="640"/>
          <w:marRight w:val="0"/>
          <w:marTop w:val="0"/>
          <w:marBottom w:val="0"/>
          <w:divBdr>
            <w:top w:val="none" w:sz="0" w:space="0" w:color="auto"/>
            <w:left w:val="none" w:sz="0" w:space="0" w:color="auto"/>
            <w:bottom w:val="none" w:sz="0" w:space="0" w:color="auto"/>
            <w:right w:val="none" w:sz="0" w:space="0" w:color="auto"/>
          </w:divBdr>
        </w:div>
        <w:div w:id="943077873">
          <w:marLeft w:val="640"/>
          <w:marRight w:val="0"/>
          <w:marTop w:val="0"/>
          <w:marBottom w:val="0"/>
          <w:divBdr>
            <w:top w:val="none" w:sz="0" w:space="0" w:color="auto"/>
            <w:left w:val="none" w:sz="0" w:space="0" w:color="auto"/>
            <w:bottom w:val="none" w:sz="0" w:space="0" w:color="auto"/>
            <w:right w:val="none" w:sz="0" w:space="0" w:color="auto"/>
          </w:divBdr>
        </w:div>
        <w:div w:id="284432908">
          <w:marLeft w:val="640"/>
          <w:marRight w:val="0"/>
          <w:marTop w:val="0"/>
          <w:marBottom w:val="0"/>
          <w:divBdr>
            <w:top w:val="none" w:sz="0" w:space="0" w:color="auto"/>
            <w:left w:val="none" w:sz="0" w:space="0" w:color="auto"/>
            <w:bottom w:val="none" w:sz="0" w:space="0" w:color="auto"/>
            <w:right w:val="none" w:sz="0" w:space="0" w:color="auto"/>
          </w:divBdr>
        </w:div>
        <w:div w:id="2067798210">
          <w:marLeft w:val="640"/>
          <w:marRight w:val="0"/>
          <w:marTop w:val="0"/>
          <w:marBottom w:val="0"/>
          <w:divBdr>
            <w:top w:val="none" w:sz="0" w:space="0" w:color="auto"/>
            <w:left w:val="none" w:sz="0" w:space="0" w:color="auto"/>
            <w:bottom w:val="none" w:sz="0" w:space="0" w:color="auto"/>
            <w:right w:val="none" w:sz="0" w:space="0" w:color="auto"/>
          </w:divBdr>
        </w:div>
        <w:div w:id="303849481">
          <w:marLeft w:val="640"/>
          <w:marRight w:val="0"/>
          <w:marTop w:val="0"/>
          <w:marBottom w:val="0"/>
          <w:divBdr>
            <w:top w:val="none" w:sz="0" w:space="0" w:color="auto"/>
            <w:left w:val="none" w:sz="0" w:space="0" w:color="auto"/>
            <w:bottom w:val="none" w:sz="0" w:space="0" w:color="auto"/>
            <w:right w:val="none" w:sz="0" w:space="0" w:color="auto"/>
          </w:divBdr>
        </w:div>
        <w:div w:id="1309241027">
          <w:marLeft w:val="640"/>
          <w:marRight w:val="0"/>
          <w:marTop w:val="0"/>
          <w:marBottom w:val="0"/>
          <w:divBdr>
            <w:top w:val="none" w:sz="0" w:space="0" w:color="auto"/>
            <w:left w:val="none" w:sz="0" w:space="0" w:color="auto"/>
            <w:bottom w:val="none" w:sz="0" w:space="0" w:color="auto"/>
            <w:right w:val="none" w:sz="0" w:space="0" w:color="auto"/>
          </w:divBdr>
        </w:div>
        <w:div w:id="1942761471">
          <w:marLeft w:val="640"/>
          <w:marRight w:val="0"/>
          <w:marTop w:val="0"/>
          <w:marBottom w:val="0"/>
          <w:divBdr>
            <w:top w:val="none" w:sz="0" w:space="0" w:color="auto"/>
            <w:left w:val="none" w:sz="0" w:space="0" w:color="auto"/>
            <w:bottom w:val="none" w:sz="0" w:space="0" w:color="auto"/>
            <w:right w:val="none" w:sz="0" w:space="0" w:color="auto"/>
          </w:divBdr>
        </w:div>
        <w:div w:id="798375501">
          <w:marLeft w:val="640"/>
          <w:marRight w:val="0"/>
          <w:marTop w:val="0"/>
          <w:marBottom w:val="0"/>
          <w:divBdr>
            <w:top w:val="none" w:sz="0" w:space="0" w:color="auto"/>
            <w:left w:val="none" w:sz="0" w:space="0" w:color="auto"/>
            <w:bottom w:val="none" w:sz="0" w:space="0" w:color="auto"/>
            <w:right w:val="none" w:sz="0" w:space="0" w:color="auto"/>
          </w:divBdr>
        </w:div>
        <w:div w:id="1262378808">
          <w:marLeft w:val="640"/>
          <w:marRight w:val="0"/>
          <w:marTop w:val="0"/>
          <w:marBottom w:val="0"/>
          <w:divBdr>
            <w:top w:val="none" w:sz="0" w:space="0" w:color="auto"/>
            <w:left w:val="none" w:sz="0" w:space="0" w:color="auto"/>
            <w:bottom w:val="none" w:sz="0" w:space="0" w:color="auto"/>
            <w:right w:val="none" w:sz="0" w:space="0" w:color="auto"/>
          </w:divBdr>
        </w:div>
        <w:div w:id="578713535">
          <w:marLeft w:val="640"/>
          <w:marRight w:val="0"/>
          <w:marTop w:val="0"/>
          <w:marBottom w:val="0"/>
          <w:divBdr>
            <w:top w:val="none" w:sz="0" w:space="0" w:color="auto"/>
            <w:left w:val="none" w:sz="0" w:space="0" w:color="auto"/>
            <w:bottom w:val="none" w:sz="0" w:space="0" w:color="auto"/>
            <w:right w:val="none" w:sz="0" w:space="0" w:color="auto"/>
          </w:divBdr>
        </w:div>
        <w:div w:id="2105493320">
          <w:marLeft w:val="640"/>
          <w:marRight w:val="0"/>
          <w:marTop w:val="0"/>
          <w:marBottom w:val="0"/>
          <w:divBdr>
            <w:top w:val="none" w:sz="0" w:space="0" w:color="auto"/>
            <w:left w:val="none" w:sz="0" w:space="0" w:color="auto"/>
            <w:bottom w:val="none" w:sz="0" w:space="0" w:color="auto"/>
            <w:right w:val="none" w:sz="0" w:space="0" w:color="auto"/>
          </w:divBdr>
        </w:div>
        <w:div w:id="2106918633">
          <w:marLeft w:val="640"/>
          <w:marRight w:val="0"/>
          <w:marTop w:val="0"/>
          <w:marBottom w:val="0"/>
          <w:divBdr>
            <w:top w:val="none" w:sz="0" w:space="0" w:color="auto"/>
            <w:left w:val="none" w:sz="0" w:space="0" w:color="auto"/>
            <w:bottom w:val="none" w:sz="0" w:space="0" w:color="auto"/>
            <w:right w:val="none" w:sz="0" w:space="0" w:color="auto"/>
          </w:divBdr>
        </w:div>
        <w:div w:id="2019887920">
          <w:marLeft w:val="640"/>
          <w:marRight w:val="0"/>
          <w:marTop w:val="0"/>
          <w:marBottom w:val="0"/>
          <w:divBdr>
            <w:top w:val="none" w:sz="0" w:space="0" w:color="auto"/>
            <w:left w:val="none" w:sz="0" w:space="0" w:color="auto"/>
            <w:bottom w:val="none" w:sz="0" w:space="0" w:color="auto"/>
            <w:right w:val="none" w:sz="0" w:space="0" w:color="auto"/>
          </w:divBdr>
        </w:div>
        <w:div w:id="399527177">
          <w:marLeft w:val="640"/>
          <w:marRight w:val="0"/>
          <w:marTop w:val="0"/>
          <w:marBottom w:val="0"/>
          <w:divBdr>
            <w:top w:val="none" w:sz="0" w:space="0" w:color="auto"/>
            <w:left w:val="none" w:sz="0" w:space="0" w:color="auto"/>
            <w:bottom w:val="none" w:sz="0" w:space="0" w:color="auto"/>
            <w:right w:val="none" w:sz="0" w:space="0" w:color="auto"/>
          </w:divBdr>
        </w:div>
        <w:div w:id="1258179063">
          <w:marLeft w:val="640"/>
          <w:marRight w:val="0"/>
          <w:marTop w:val="0"/>
          <w:marBottom w:val="0"/>
          <w:divBdr>
            <w:top w:val="none" w:sz="0" w:space="0" w:color="auto"/>
            <w:left w:val="none" w:sz="0" w:space="0" w:color="auto"/>
            <w:bottom w:val="none" w:sz="0" w:space="0" w:color="auto"/>
            <w:right w:val="none" w:sz="0" w:space="0" w:color="auto"/>
          </w:divBdr>
        </w:div>
        <w:div w:id="1092819646">
          <w:marLeft w:val="640"/>
          <w:marRight w:val="0"/>
          <w:marTop w:val="0"/>
          <w:marBottom w:val="0"/>
          <w:divBdr>
            <w:top w:val="none" w:sz="0" w:space="0" w:color="auto"/>
            <w:left w:val="none" w:sz="0" w:space="0" w:color="auto"/>
            <w:bottom w:val="none" w:sz="0" w:space="0" w:color="auto"/>
            <w:right w:val="none" w:sz="0" w:space="0" w:color="auto"/>
          </w:divBdr>
        </w:div>
        <w:div w:id="200948210">
          <w:marLeft w:val="640"/>
          <w:marRight w:val="0"/>
          <w:marTop w:val="0"/>
          <w:marBottom w:val="0"/>
          <w:divBdr>
            <w:top w:val="none" w:sz="0" w:space="0" w:color="auto"/>
            <w:left w:val="none" w:sz="0" w:space="0" w:color="auto"/>
            <w:bottom w:val="none" w:sz="0" w:space="0" w:color="auto"/>
            <w:right w:val="none" w:sz="0" w:space="0" w:color="auto"/>
          </w:divBdr>
        </w:div>
        <w:div w:id="1790008135">
          <w:marLeft w:val="640"/>
          <w:marRight w:val="0"/>
          <w:marTop w:val="0"/>
          <w:marBottom w:val="0"/>
          <w:divBdr>
            <w:top w:val="none" w:sz="0" w:space="0" w:color="auto"/>
            <w:left w:val="none" w:sz="0" w:space="0" w:color="auto"/>
            <w:bottom w:val="none" w:sz="0" w:space="0" w:color="auto"/>
            <w:right w:val="none" w:sz="0" w:space="0" w:color="auto"/>
          </w:divBdr>
        </w:div>
        <w:div w:id="882056538">
          <w:marLeft w:val="640"/>
          <w:marRight w:val="0"/>
          <w:marTop w:val="0"/>
          <w:marBottom w:val="0"/>
          <w:divBdr>
            <w:top w:val="none" w:sz="0" w:space="0" w:color="auto"/>
            <w:left w:val="none" w:sz="0" w:space="0" w:color="auto"/>
            <w:bottom w:val="none" w:sz="0" w:space="0" w:color="auto"/>
            <w:right w:val="none" w:sz="0" w:space="0" w:color="auto"/>
          </w:divBdr>
        </w:div>
        <w:div w:id="737439965">
          <w:marLeft w:val="640"/>
          <w:marRight w:val="0"/>
          <w:marTop w:val="0"/>
          <w:marBottom w:val="0"/>
          <w:divBdr>
            <w:top w:val="none" w:sz="0" w:space="0" w:color="auto"/>
            <w:left w:val="none" w:sz="0" w:space="0" w:color="auto"/>
            <w:bottom w:val="none" w:sz="0" w:space="0" w:color="auto"/>
            <w:right w:val="none" w:sz="0" w:space="0" w:color="auto"/>
          </w:divBdr>
        </w:div>
        <w:div w:id="365066373">
          <w:marLeft w:val="640"/>
          <w:marRight w:val="0"/>
          <w:marTop w:val="0"/>
          <w:marBottom w:val="0"/>
          <w:divBdr>
            <w:top w:val="none" w:sz="0" w:space="0" w:color="auto"/>
            <w:left w:val="none" w:sz="0" w:space="0" w:color="auto"/>
            <w:bottom w:val="none" w:sz="0" w:space="0" w:color="auto"/>
            <w:right w:val="none" w:sz="0" w:space="0" w:color="auto"/>
          </w:divBdr>
        </w:div>
        <w:div w:id="844049765">
          <w:marLeft w:val="640"/>
          <w:marRight w:val="0"/>
          <w:marTop w:val="0"/>
          <w:marBottom w:val="0"/>
          <w:divBdr>
            <w:top w:val="none" w:sz="0" w:space="0" w:color="auto"/>
            <w:left w:val="none" w:sz="0" w:space="0" w:color="auto"/>
            <w:bottom w:val="none" w:sz="0" w:space="0" w:color="auto"/>
            <w:right w:val="none" w:sz="0" w:space="0" w:color="auto"/>
          </w:divBdr>
        </w:div>
        <w:div w:id="1793476688">
          <w:marLeft w:val="640"/>
          <w:marRight w:val="0"/>
          <w:marTop w:val="0"/>
          <w:marBottom w:val="0"/>
          <w:divBdr>
            <w:top w:val="none" w:sz="0" w:space="0" w:color="auto"/>
            <w:left w:val="none" w:sz="0" w:space="0" w:color="auto"/>
            <w:bottom w:val="none" w:sz="0" w:space="0" w:color="auto"/>
            <w:right w:val="none" w:sz="0" w:space="0" w:color="auto"/>
          </w:divBdr>
        </w:div>
        <w:div w:id="806513557">
          <w:marLeft w:val="640"/>
          <w:marRight w:val="0"/>
          <w:marTop w:val="0"/>
          <w:marBottom w:val="0"/>
          <w:divBdr>
            <w:top w:val="none" w:sz="0" w:space="0" w:color="auto"/>
            <w:left w:val="none" w:sz="0" w:space="0" w:color="auto"/>
            <w:bottom w:val="none" w:sz="0" w:space="0" w:color="auto"/>
            <w:right w:val="none" w:sz="0" w:space="0" w:color="auto"/>
          </w:divBdr>
        </w:div>
        <w:div w:id="2056393094">
          <w:marLeft w:val="640"/>
          <w:marRight w:val="0"/>
          <w:marTop w:val="0"/>
          <w:marBottom w:val="0"/>
          <w:divBdr>
            <w:top w:val="none" w:sz="0" w:space="0" w:color="auto"/>
            <w:left w:val="none" w:sz="0" w:space="0" w:color="auto"/>
            <w:bottom w:val="none" w:sz="0" w:space="0" w:color="auto"/>
            <w:right w:val="none" w:sz="0" w:space="0" w:color="auto"/>
          </w:divBdr>
        </w:div>
        <w:div w:id="1574048500">
          <w:marLeft w:val="640"/>
          <w:marRight w:val="0"/>
          <w:marTop w:val="0"/>
          <w:marBottom w:val="0"/>
          <w:divBdr>
            <w:top w:val="none" w:sz="0" w:space="0" w:color="auto"/>
            <w:left w:val="none" w:sz="0" w:space="0" w:color="auto"/>
            <w:bottom w:val="none" w:sz="0" w:space="0" w:color="auto"/>
            <w:right w:val="none" w:sz="0" w:space="0" w:color="auto"/>
          </w:divBdr>
        </w:div>
        <w:div w:id="1572622932">
          <w:marLeft w:val="640"/>
          <w:marRight w:val="0"/>
          <w:marTop w:val="0"/>
          <w:marBottom w:val="0"/>
          <w:divBdr>
            <w:top w:val="none" w:sz="0" w:space="0" w:color="auto"/>
            <w:left w:val="none" w:sz="0" w:space="0" w:color="auto"/>
            <w:bottom w:val="none" w:sz="0" w:space="0" w:color="auto"/>
            <w:right w:val="none" w:sz="0" w:space="0" w:color="auto"/>
          </w:divBdr>
        </w:div>
        <w:div w:id="393818011">
          <w:marLeft w:val="640"/>
          <w:marRight w:val="0"/>
          <w:marTop w:val="0"/>
          <w:marBottom w:val="0"/>
          <w:divBdr>
            <w:top w:val="none" w:sz="0" w:space="0" w:color="auto"/>
            <w:left w:val="none" w:sz="0" w:space="0" w:color="auto"/>
            <w:bottom w:val="none" w:sz="0" w:space="0" w:color="auto"/>
            <w:right w:val="none" w:sz="0" w:space="0" w:color="auto"/>
          </w:divBdr>
        </w:div>
        <w:div w:id="1188643809">
          <w:marLeft w:val="640"/>
          <w:marRight w:val="0"/>
          <w:marTop w:val="0"/>
          <w:marBottom w:val="0"/>
          <w:divBdr>
            <w:top w:val="none" w:sz="0" w:space="0" w:color="auto"/>
            <w:left w:val="none" w:sz="0" w:space="0" w:color="auto"/>
            <w:bottom w:val="none" w:sz="0" w:space="0" w:color="auto"/>
            <w:right w:val="none" w:sz="0" w:space="0" w:color="auto"/>
          </w:divBdr>
        </w:div>
        <w:div w:id="1859587580">
          <w:marLeft w:val="640"/>
          <w:marRight w:val="0"/>
          <w:marTop w:val="0"/>
          <w:marBottom w:val="0"/>
          <w:divBdr>
            <w:top w:val="none" w:sz="0" w:space="0" w:color="auto"/>
            <w:left w:val="none" w:sz="0" w:space="0" w:color="auto"/>
            <w:bottom w:val="none" w:sz="0" w:space="0" w:color="auto"/>
            <w:right w:val="none" w:sz="0" w:space="0" w:color="auto"/>
          </w:divBdr>
        </w:div>
        <w:div w:id="1173303698">
          <w:marLeft w:val="640"/>
          <w:marRight w:val="0"/>
          <w:marTop w:val="0"/>
          <w:marBottom w:val="0"/>
          <w:divBdr>
            <w:top w:val="none" w:sz="0" w:space="0" w:color="auto"/>
            <w:left w:val="none" w:sz="0" w:space="0" w:color="auto"/>
            <w:bottom w:val="none" w:sz="0" w:space="0" w:color="auto"/>
            <w:right w:val="none" w:sz="0" w:space="0" w:color="auto"/>
          </w:divBdr>
        </w:div>
      </w:divsChild>
    </w:div>
    <w:div w:id="944308708">
      <w:bodyDiv w:val="1"/>
      <w:marLeft w:val="0"/>
      <w:marRight w:val="0"/>
      <w:marTop w:val="0"/>
      <w:marBottom w:val="0"/>
      <w:divBdr>
        <w:top w:val="none" w:sz="0" w:space="0" w:color="auto"/>
        <w:left w:val="none" w:sz="0" w:space="0" w:color="auto"/>
        <w:bottom w:val="none" w:sz="0" w:space="0" w:color="auto"/>
        <w:right w:val="none" w:sz="0" w:space="0" w:color="auto"/>
      </w:divBdr>
      <w:divsChild>
        <w:div w:id="329913069">
          <w:marLeft w:val="480"/>
          <w:marRight w:val="0"/>
          <w:marTop w:val="0"/>
          <w:marBottom w:val="0"/>
          <w:divBdr>
            <w:top w:val="none" w:sz="0" w:space="0" w:color="auto"/>
            <w:left w:val="none" w:sz="0" w:space="0" w:color="auto"/>
            <w:bottom w:val="none" w:sz="0" w:space="0" w:color="auto"/>
            <w:right w:val="none" w:sz="0" w:space="0" w:color="auto"/>
          </w:divBdr>
        </w:div>
        <w:div w:id="606892828">
          <w:marLeft w:val="480"/>
          <w:marRight w:val="0"/>
          <w:marTop w:val="0"/>
          <w:marBottom w:val="0"/>
          <w:divBdr>
            <w:top w:val="none" w:sz="0" w:space="0" w:color="auto"/>
            <w:left w:val="none" w:sz="0" w:space="0" w:color="auto"/>
            <w:bottom w:val="none" w:sz="0" w:space="0" w:color="auto"/>
            <w:right w:val="none" w:sz="0" w:space="0" w:color="auto"/>
          </w:divBdr>
        </w:div>
        <w:div w:id="907762921">
          <w:marLeft w:val="480"/>
          <w:marRight w:val="0"/>
          <w:marTop w:val="0"/>
          <w:marBottom w:val="0"/>
          <w:divBdr>
            <w:top w:val="none" w:sz="0" w:space="0" w:color="auto"/>
            <w:left w:val="none" w:sz="0" w:space="0" w:color="auto"/>
            <w:bottom w:val="none" w:sz="0" w:space="0" w:color="auto"/>
            <w:right w:val="none" w:sz="0" w:space="0" w:color="auto"/>
          </w:divBdr>
        </w:div>
        <w:div w:id="2064861805">
          <w:marLeft w:val="480"/>
          <w:marRight w:val="0"/>
          <w:marTop w:val="0"/>
          <w:marBottom w:val="0"/>
          <w:divBdr>
            <w:top w:val="none" w:sz="0" w:space="0" w:color="auto"/>
            <w:left w:val="none" w:sz="0" w:space="0" w:color="auto"/>
            <w:bottom w:val="none" w:sz="0" w:space="0" w:color="auto"/>
            <w:right w:val="none" w:sz="0" w:space="0" w:color="auto"/>
          </w:divBdr>
        </w:div>
        <w:div w:id="1592930490">
          <w:marLeft w:val="480"/>
          <w:marRight w:val="0"/>
          <w:marTop w:val="0"/>
          <w:marBottom w:val="0"/>
          <w:divBdr>
            <w:top w:val="none" w:sz="0" w:space="0" w:color="auto"/>
            <w:left w:val="none" w:sz="0" w:space="0" w:color="auto"/>
            <w:bottom w:val="none" w:sz="0" w:space="0" w:color="auto"/>
            <w:right w:val="none" w:sz="0" w:space="0" w:color="auto"/>
          </w:divBdr>
        </w:div>
        <w:div w:id="1254514607">
          <w:marLeft w:val="480"/>
          <w:marRight w:val="0"/>
          <w:marTop w:val="0"/>
          <w:marBottom w:val="0"/>
          <w:divBdr>
            <w:top w:val="none" w:sz="0" w:space="0" w:color="auto"/>
            <w:left w:val="none" w:sz="0" w:space="0" w:color="auto"/>
            <w:bottom w:val="none" w:sz="0" w:space="0" w:color="auto"/>
            <w:right w:val="none" w:sz="0" w:space="0" w:color="auto"/>
          </w:divBdr>
        </w:div>
        <w:div w:id="1221406957">
          <w:marLeft w:val="480"/>
          <w:marRight w:val="0"/>
          <w:marTop w:val="0"/>
          <w:marBottom w:val="0"/>
          <w:divBdr>
            <w:top w:val="none" w:sz="0" w:space="0" w:color="auto"/>
            <w:left w:val="none" w:sz="0" w:space="0" w:color="auto"/>
            <w:bottom w:val="none" w:sz="0" w:space="0" w:color="auto"/>
            <w:right w:val="none" w:sz="0" w:space="0" w:color="auto"/>
          </w:divBdr>
        </w:div>
        <w:div w:id="203905499">
          <w:marLeft w:val="480"/>
          <w:marRight w:val="0"/>
          <w:marTop w:val="0"/>
          <w:marBottom w:val="0"/>
          <w:divBdr>
            <w:top w:val="none" w:sz="0" w:space="0" w:color="auto"/>
            <w:left w:val="none" w:sz="0" w:space="0" w:color="auto"/>
            <w:bottom w:val="none" w:sz="0" w:space="0" w:color="auto"/>
            <w:right w:val="none" w:sz="0" w:space="0" w:color="auto"/>
          </w:divBdr>
        </w:div>
        <w:div w:id="231621183">
          <w:marLeft w:val="480"/>
          <w:marRight w:val="0"/>
          <w:marTop w:val="0"/>
          <w:marBottom w:val="0"/>
          <w:divBdr>
            <w:top w:val="none" w:sz="0" w:space="0" w:color="auto"/>
            <w:left w:val="none" w:sz="0" w:space="0" w:color="auto"/>
            <w:bottom w:val="none" w:sz="0" w:space="0" w:color="auto"/>
            <w:right w:val="none" w:sz="0" w:space="0" w:color="auto"/>
          </w:divBdr>
        </w:div>
        <w:div w:id="1417630035">
          <w:marLeft w:val="480"/>
          <w:marRight w:val="0"/>
          <w:marTop w:val="0"/>
          <w:marBottom w:val="0"/>
          <w:divBdr>
            <w:top w:val="none" w:sz="0" w:space="0" w:color="auto"/>
            <w:left w:val="none" w:sz="0" w:space="0" w:color="auto"/>
            <w:bottom w:val="none" w:sz="0" w:space="0" w:color="auto"/>
            <w:right w:val="none" w:sz="0" w:space="0" w:color="auto"/>
          </w:divBdr>
        </w:div>
        <w:div w:id="1091586820">
          <w:marLeft w:val="480"/>
          <w:marRight w:val="0"/>
          <w:marTop w:val="0"/>
          <w:marBottom w:val="0"/>
          <w:divBdr>
            <w:top w:val="none" w:sz="0" w:space="0" w:color="auto"/>
            <w:left w:val="none" w:sz="0" w:space="0" w:color="auto"/>
            <w:bottom w:val="none" w:sz="0" w:space="0" w:color="auto"/>
            <w:right w:val="none" w:sz="0" w:space="0" w:color="auto"/>
          </w:divBdr>
        </w:div>
        <w:div w:id="703093508">
          <w:marLeft w:val="480"/>
          <w:marRight w:val="0"/>
          <w:marTop w:val="0"/>
          <w:marBottom w:val="0"/>
          <w:divBdr>
            <w:top w:val="none" w:sz="0" w:space="0" w:color="auto"/>
            <w:left w:val="none" w:sz="0" w:space="0" w:color="auto"/>
            <w:bottom w:val="none" w:sz="0" w:space="0" w:color="auto"/>
            <w:right w:val="none" w:sz="0" w:space="0" w:color="auto"/>
          </w:divBdr>
        </w:div>
        <w:div w:id="346177788">
          <w:marLeft w:val="480"/>
          <w:marRight w:val="0"/>
          <w:marTop w:val="0"/>
          <w:marBottom w:val="0"/>
          <w:divBdr>
            <w:top w:val="none" w:sz="0" w:space="0" w:color="auto"/>
            <w:left w:val="none" w:sz="0" w:space="0" w:color="auto"/>
            <w:bottom w:val="none" w:sz="0" w:space="0" w:color="auto"/>
            <w:right w:val="none" w:sz="0" w:space="0" w:color="auto"/>
          </w:divBdr>
        </w:div>
        <w:div w:id="1643582700">
          <w:marLeft w:val="480"/>
          <w:marRight w:val="0"/>
          <w:marTop w:val="0"/>
          <w:marBottom w:val="0"/>
          <w:divBdr>
            <w:top w:val="none" w:sz="0" w:space="0" w:color="auto"/>
            <w:left w:val="none" w:sz="0" w:space="0" w:color="auto"/>
            <w:bottom w:val="none" w:sz="0" w:space="0" w:color="auto"/>
            <w:right w:val="none" w:sz="0" w:space="0" w:color="auto"/>
          </w:divBdr>
        </w:div>
        <w:div w:id="595288815">
          <w:marLeft w:val="480"/>
          <w:marRight w:val="0"/>
          <w:marTop w:val="0"/>
          <w:marBottom w:val="0"/>
          <w:divBdr>
            <w:top w:val="none" w:sz="0" w:space="0" w:color="auto"/>
            <w:left w:val="none" w:sz="0" w:space="0" w:color="auto"/>
            <w:bottom w:val="none" w:sz="0" w:space="0" w:color="auto"/>
            <w:right w:val="none" w:sz="0" w:space="0" w:color="auto"/>
          </w:divBdr>
        </w:div>
        <w:div w:id="1374647670">
          <w:marLeft w:val="480"/>
          <w:marRight w:val="0"/>
          <w:marTop w:val="0"/>
          <w:marBottom w:val="0"/>
          <w:divBdr>
            <w:top w:val="none" w:sz="0" w:space="0" w:color="auto"/>
            <w:left w:val="none" w:sz="0" w:space="0" w:color="auto"/>
            <w:bottom w:val="none" w:sz="0" w:space="0" w:color="auto"/>
            <w:right w:val="none" w:sz="0" w:space="0" w:color="auto"/>
          </w:divBdr>
        </w:div>
        <w:div w:id="1604653072">
          <w:marLeft w:val="480"/>
          <w:marRight w:val="0"/>
          <w:marTop w:val="0"/>
          <w:marBottom w:val="0"/>
          <w:divBdr>
            <w:top w:val="none" w:sz="0" w:space="0" w:color="auto"/>
            <w:left w:val="none" w:sz="0" w:space="0" w:color="auto"/>
            <w:bottom w:val="none" w:sz="0" w:space="0" w:color="auto"/>
            <w:right w:val="none" w:sz="0" w:space="0" w:color="auto"/>
          </w:divBdr>
        </w:div>
        <w:div w:id="1961646048">
          <w:marLeft w:val="480"/>
          <w:marRight w:val="0"/>
          <w:marTop w:val="0"/>
          <w:marBottom w:val="0"/>
          <w:divBdr>
            <w:top w:val="none" w:sz="0" w:space="0" w:color="auto"/>
            <w:left w:val="none" w:sz="0" w:space="0" w:color="auto"/>
            <w:bottom w:val="none" w:sz="0" w:space="0" w:color="auto"/>
            <w:right w:val="none" w:sz="0" w:space="0" w:color="auto"/>
          </w:divBdr>
        </w:div>
        <w:div w:id="307323149">
          <w:marLeft w:val="480"/>
          <w:marRight w:val="0"/>
          <w:marTop w:val="0"/>
          <w:marBottom w:val="0"/>
          <w:divBdr>
            <w:top w:val="none" w:sz="0" w:space="0" w:color="auto"/>
            <w:left w:val="none" w:sz="0" w:space="0" w:color="auto"/>
            <w:bottom w:val="none" w:sz="0" w:space="0" w:color="auto"/>
            <w:right w:val="none" w:sz="0" w:space="0" w:color="auto"/>
          </w:divBdr>
        </w:div>
        <w:div w:id="960264314">
          <w:marLeft w:val="480"/>
          <w:marRight w:val="0"/>
          <w:marTop w:val="0"/>
          <w:marBottom w:val="0"/>
          <w:divBdr>
            <w:top w:val="none" w:sz="0" w:space="0" w:color="auto"/>
            <w:left w:val="none" w:sz="0" w:space="0" w:color="auto"/>
            <w:bottom w:val="none" w:sz="0" w:space="0" w:color="auto"/>
            <w:right w:val="none" w:sz="0" w:space="0" w:color="auto"/>
          </w:divBdr>
        </w:div>
        <w:div w:id="550381393">
          <w:marLeft w:val="480"/>
          <w:marRight w:val="0"/>
          <w:marTop w:val="0"/>
          <w:marBottom w:val="0"/>
          <w:divBdr>
            <w:top w:val="none" w:sz="0" w:space="0" w:color="auto"/>
            <w:left w:val="none" w:sz="0" w:space="0" w:color="auto"/>
            <w:bottom w:val="none" w:sz="0" w:space="0" w:color="auto"/>
            <w:right w:val="none" w:sz="0" w:space="0" w:color="auto"/>
          </w:divBdr>
        </w:div>
        <w:div w:id="234245823">
          <w:marLeft w:val="480"/>
          <w:marRight w:val="0"/>
          <w:marTop w:val="0"/>
          <w:marBottom w:val="0"/>
          <w:divBdr>
            <w:top w:val="none" w:sz="0" w:space="0" w:color="auto"/>
            <w:left w:val="none" w:sz="0" w:space="0" w:color="auto"/>
            <w:bottom w:val="none" w:sz="0" w:space="0" w:color="auto"/>
            <w:right w:val="none" w:sz="0" w:space="0" w:color="auto"/>
          </w:divBdr>
        </w:div>
        <w:div w:id="1245341264">
          <w:marLeft w:val="480"/>
          <w:marRight w:val="0"/>
          <w:marTop w:val="0"/>
          <w:marBottom w:val="0"/>
          <w:divBdr>
            <w:top w:val="none" w:sz="0" w:space="0" w:color="auto"/>
            <w:left w:val="none" w:sz="0" w:space="0" w:color="auto"/>
            <w:bottom w:val="none" w:sz="0" w:space="0" w:color="auto"/>
            <w:right w:val="none" w:sz="0" w:space="0" w:color="auto"/>
          </w:divBdr>
        </w:div>
        <w:div w:id="1244489898">
          <w:marLeft w:val="480"/>
          <w:marRight w:val="0"/>
          <w:marTop w:val="0"/>
          <w:marBottom w:val="0"/>
          <w:divBdr>
            <w:top w:val="none" w:sz="0" w:space="0" w:color="auto"/>
            <w:left w:val="none" w:sz="0" w:space="0" w:color="auto"/>
            <w:bottom w:val="none" w:sz="0" w:space="0" w:color="auto"/>
            <w:right w:val="none" w:sz="0" w:space="0" w:color="auto"/>
          </w:divBdr>
        </w:div>
        <w:div w:id="1281692442">
          <w:marLeft w:val="480"/>
          <w:marRight w:val="0"/>
          <w:marTop w:val="0"/>
          <w:marBottom w:val="0"/>
          <w:divBdr>
            <w:top w:val="none" w:sz="0" w:space="0" w:color="auto"/>
            <w:left w:val="none" w:sz="0" w:space="0" w:color="auto"/>
            <w:bottom w:val="none" w:sz="0" w:space="0" w:color="auto"/>
            <w:right w:val="none" w:sz="0" w:space="0" w:color="auto"/>
          </w:divBdr>
        </w:div>
        <w:div w:id="573122935">
          <w:marLeft w:val="480"/>
          <w:marRight w:val="0"/>
          <w:marTop w:val="0"/>
          <w:marBottom w:val="0"/>
          <w:divBdr>
            <w:top w:val="none" w:sz="0" w:space="0" w:color="auto"/>
            <w:left w:val="none" w:sz="0" w:space="0" w:color="auto"/>
            <w:bottom w:val="none" w:sz="0" w:space="0" w:color="auto"/>
            <w:right w:val="none" w:sz="0" w:space="0" w:color="auto"/>
          </w:divBdr>
        </w:div>
        <w:div w:id="597954142">
          <w:marLeft w:val="480"/>
          <w:marRight w:val="0"/>
          <w:marTop w:val="0"/>
          <w:marBottom w:val="0"/>
          <w:divBdr>
            <w:top w:val="none" w:sz="0" w:space="0" w:color="auto"/>
            <w:left w:val="none" w:sz="0" w:space="0" w:color="auto"/>
            <w:bottom w:val="none" w:sz="0" w:space="0" w:color="auto"/>
            <w:right w:val="none" w:sz="0" w:space="0" w:color="auto"/>
          </w:divBdr>
        </w:div>
        <w:div w:id="1723675082">
          <w:marLeft w:val="480"/>
          <w:marRight w:val="0"/>
          <w:marTop w:val="0"/>
          <w:marBottom w:val="0"/>
          <w:divBdr>
            <w:top w:val="none" w:sz="0" w:space="0" w:color="auto"/>
            <w:left w:val="none" w:sz="0" w:space="0" w:color="auto"/>
            <w:bottom w:val="none" w:sz="0" w:space="0" w:color="auto"/>
            <w:right w:val="none" w:sz="0" w:space="0" w:color="auto"/>
          </w:divBdr>
        </w:div>
        <w:div w:id="1623608637">
          <w:marLeft w:val="480"/>
          <w:marRight w:val="0"/>
          <w:marTop w:val="0"/>
          <w:marBottom w:val="0"/>
          <w:divBdr>
            <w:top w:val="none" w:sz="0" w:space="0" w:color="auto"/>
            <w:left w:val="none" w:sz="0" w:space="0" w:color="auto"/>
            <w:bottom w:val="none" w:sz="0" w:space="0" w:color="auto"/>
            <w:right w:val="none" w:sz="0" w:space="0" w:color="auto"/>
          </w:divBdr>
        </w:div>
        <w:div w:id="2046178209">
          <w:marLeft w:val="480"/>
          <w:marRight w:val="0"/>
          <w:marTop w:val="0"/>
          <w:marBottom w:val="0"/>
          <w:divBdr>
            <w:top w:val="none" w:sz="0" w:space="0" w:color="auto"/>
            <w:left w:val="none" w:sz="0" w:space="0" w:color="auto"/>
            <w:bottom w:val="none" w:sz="0" w:space="0" w:color="auto"/>
            <w:right w:val="none" w:sz="0" w:space="0" w:color="auto"/>
          </w:divBdr>
        </w:div>
        <w:div w:id="1217162758">
          <w:marLeft w:val="480"/>
          <w:marRight w:val="0"/>
          <w:marTop w:val="0"/>
          <w:marBottom w:val="0"/>
          <w:divBdr>
            <w:top w:val="none" w:sz="0" w:space="0" w:color="auto"/>
            <w:left w:val="none" w:sz="0" w:space="0" w:color="auto"/>
            <w:bottom w:val="none" w:sz="0" w:space="0" w:color="auto"/>
            <w:right w:val="none" w:sz="0" w:space="0" w:color="auto"/>
          </w:divBdr>
        </w:div>
        <w:div w:id="887573674">
          <w:marLeft w:val="480"/>
          <w:marRight w:val="0"/>
          <w:marTop w:val="0"/>
          <w:marBottom w:val="0"/>
          <w:divBdr>
            <w:top w:val="none" w:sz="0" w:space="0" w:color="auto"/>
            <w:left w:val="none" w:sz="0" w:space="0" w:color="auto"/>
            <w:bottom w:val="none" w:sz="0" w:space="0" w:color="auto"/>
            <w:right w:val="none" w:sz="0" w:space="0" w:color="auto"/>
          </w:divBdr>
        </w:div>
        <w:div w:id="618029305">
          <w:marLeft w:val="480"/>
          <w:marRight w:val="0"/>
          <w:marTop w:val="0"/>
          <w:marBottom w:val="0"/>
          <w:divBdr>
            <w:top w:val="none" w:sz="0" w:space="0" w:color="auto"/>
            <w:left w:val="none" w:sz="0" w:space="0" w:color="auto"/>
            <w:bottom w:val="none" w:sz="0" w:space="0" w:color="auto"/>
            <w:right w:val="none" w:sz="0" w:space="0" w:color="auto"/>
          </w:divBdr>
        </w:div>
        <w:div w:id="259144701">
          <w:marLeft w:val="480"/>
          <w:marRight w:val="0"/>
          <w:marTop w:val="0"/>
          <w:marBottom w:val="0"/>
          <w:divBdr>
            <w:top w:val="none" w:sz="0" w:space="0" w:color="auto"/>
            <w:left w:val="none" w:sz="0" w:space="0" w:color="auto"/>
            <w:bottom w:val="none" w:sz="0" w:space="0" w:color="auto"/>
            <w:right w:val="none" w:sz="0" w:space="0" w:color="auto"/>
          </w:divBdr>
        </w:div>
        <w:div w:id="108353466">
          <w:marLeft w:val="480"/>
          <w:marRight w:val="0"/>
          <w:marTop w:val="0"/>
          <w:marBottom w:val="0"/>
          <w:divBdr>
            <w:top w:val="none" w:sz="0" w:space="0" w:color="auto"/>
            <w:left w:val="none" w:sz="0" w:space="0" w:color="auto"/>
            <w:bottom w:val="none" w:sz="0" w:space="0" w:color="auto"/>
            <w:right w:val="none" w:sz="0" w:space="0" w:color="auto"/>
          </w:divBdr>
        </w:div>
        <w:div w:id="1564829040">
          <w:marLeft w:val="480"/>
          <w:marRight w:val="0"/>
          <w:marTop w:val="0"/>
          <w:marBottom w:val="0"/>
          <w:divBdr>
            <w:top w:val="none" w:sz="0" w:space="0" w:color="auto"/>
            <w:left w:val="none" w:sz="0" w:space="0" w:color="auto"/>
            <w:bottom w:val="none" w:sz="0" w:space="0" w:color="auto"/>
            <w:right w:val="none" w:sz="0" w:space="0" w:color="auto"/>
          </w:divBdr>
        </w:div>
        <w:div w:id="1796488291">
          <w:marLeft w:val="480"/>
          <w:marRight w:val="0"/>
          <w:marTop w:val="0"/>
          <w:marBottom w:val="0"/>
          <w:divBdr>
            <w:top w:val="none" w:sz="0" w:space="0" w:color="auto"/>
            <w:left w:val="none" w:sz="0" w:space="0" w:color="auto"/>
            <w:bottom w:val="none" w:sz="0" w:space="0" w:color="auto"/>
            <w:right w:val="none" w:sz="0" w:space="0" w:color="auto"/>
          </w:divBdr>
        </w:div>
        <w:div w:id="1470857165">
          <w:marLeft w:val="480"/>
          <w:marRight w:val="0"/>
          <w:marTop w:val="0"/>
          <w:marBottom w:val="0"/>
          <w:divBdr>
            <w:top w:val="none" w:sz="0" w:space="0" w:color="auto"/>
            <w:left w:val="none" w:sz="0" w:space="0" w:color="auto"/>
            <w:bottom w:val="none" w:sz="0" w:space="0" w:color="auto"/>
            <w:right w:val="none" w:sz="0" w:space="0" w:color="auto"/>
          </w:divBdr>
        </w:div>
        <w:div w:id="2142916586">
          <w:marLeft w:val="480"/>
          <w:marRight w:val="0"/>
          <w:marTop w:val="0"/>
          <w:marBottom w:val="0"/>
          <w:divBdr>
            <w:top w:val="none" w:sz="0" w:space="0" w:color="auto"/>
            <w:left w:val="none" w:sz="0" w:space="0" w:color="auto"/>
            <w:bottom w:val="none" w:sz="0" w:space="0" w:color="auto"/>
            <w:right w:val="none" w:sz="0" w:space="0" w:color="auto"/>
          </w:divBdr>
        </w:div>
        <w:div w:id="1395275279">
          <w:marLeft w:val="480"/>
          <w:marRight w:val="0"/>
          <w:marTop w:val="0"/>
          <w:marBottom w:val="0"/>
          <w:divBdr>
            <w:top w:val="none" w:sz="0" w:space="0" w:color="auto"/>
            <w:left w:val="none" w:sz="0" w:space="0" w:color="auto"/>
            <w:bottom w:val="none" w:sz="0" w:space="0" w:color="auto"/>
            <w:right w:val="none" w:sz="0" w:space="0" w:color="auto"/>
          </w:divBdr>
        </w:div>
        <w:div w:id="282617034">
          <w:marLeft w:val="480"/>
          <w:marRight w:val="0"/>
          <w:marTop w:val="0"/>
          <w:marBottom w:val="0"/>
          <w:divBdr>
            <w:top w:val="none" w:sz="0" w:space="0" w:color="auto"/>
            <w:left w:val="none" w:sz="0" w:space="0" w:color="auto"/>
            <w:bottom w:val="none" w:sz="0" w:space="0" w:color="auto"/>
            <w:right w:val="none" w:sz="0" w:space="0" w:color="auto"/>
          </w:divBdr>
        </w:div>
        <w:div w:id="1112435204">
          <w:marLeft w:val="480"/>
          <w:marRight w:val="0"/>
          <w:marTop w:val="0"/>
          <w:marBottom w:val="0"/>
          <w:divBdr>
            <w:top w:val="none" w:sz="0" w:space="0" w:color="auto"/>
            <w:left w:val="none" w:sz="0" w:space="0" w:color="auto"/>
            <w:bottom w:val="none" w:sz="0" w:space="0" w:color="auto"/>
            <w:right w:val="none" w:sz="0" w:space="0" w:color="auto"/>
          </w:divBdr>
        </w:div>
        <w:div w:id="1792164594">
          <w:marLeft w:val="480"/>
          <w:marRight w:val="0"/>
          <w:marTop w:val="0"/>
          <w:marBottom w:val="0"/>
          <w:divBdr>
            <w:top w:val="none" w:sz="0" w:space="0" w:color="auto"/>
            <w:left w:val="none" w:sz="0" w:space="0" w:color="auto"/>
            <w:bottom w:val="none" w:sz="0" w:space="0" w:color="auto"/>
            <w:right w:val="none" w:sz="0" w:space="0" w:color="auto"/>
          </w:divBdr>
        </w:div>
        <w:div w:id="1042705105">
          <w:marLeft w:val="480"/>
          <w:marRight w:val="0"/>
          <w:marTop w:val="0"/>
          <w:marBottom w:val="0"/>
          <w:divBdr>
            <w:top w:val="none" w:sz="0" w:space="0" w:color="auto"/>
            <w:left w:val="none" w:sz="0" w:space="0" w:color="auto"/>
            <w:bottom w:val="none" w:sz="0" w:space="0" w:color="auto"/>
            <w:right w:val="none" w:sz="0" w:space="0" w:color="auto"/>
          </w:divBdr>
        </w:div>
        <w:div w:id="1183475159">
          <w:marLeft w:val="480"/>
          <w:marRight w:val="0"/>
          <w:marTop w:val="0"/>
          <w:marBottom w:val="0"/>
          <w:divBdr>
            <w:top w:val="none" w:sz="0" w:space="0" w:color="auto"/>
            <w:left w:val="none" w:sz="0" w:space="0" w:color="auto"/>
            <w:bottom w:val="none" w:sz="0" w:space="0" w:color="auto"/>
            <w:right w:val="none" w:sz="0" w:space="0" w:color="auto"/>
          </w:divBdr>
        </w:div>
        <w:div w:id="598878138">
          <w:marLeft w:val="480"/>
          <w:marRight w:val="0"/>
          <w:marTop w:val="0"/>
          <w:marBottom w:val="0"/>
          <w:divBdr>
            <w:top w:val="none" w:sz="0" w:space="0" w:color="auto"/>
            <w:left w:val="none" w:sz="0" w:space="0" w:color="auto"/>
            <w:bottom w:val="none" w:sz="0" w:space="0" w:color="auto"/>
            <w:right w:val="none" w:sz="0" w:space="0" w:color="auto"/>
          </w:divBdr>
        </w:div>
        <w:div w:id="1438253945">
          <w:marLeft w:val="480"/>
          <w:marRight w:val="0"/>
          <w:marTop w:val="0"/>
          <w:marBottom w:val="0"/>
          <w:divBdr>
            <w:top w:val="none" w:sz="0" w:space="0" w:color="auto"/>
            <w:left w:val="none" w:sz="0" w:space="0" w:color="auto"/>
            <w:bottom w:val="none" w:sz="0" w:space="0" w:color="auto"/>
            <w:right w:val="none" w:sz="0" w:space="0" w:color="auto"/>
          </w:divBdr>
        </w:div>
        <w:div w:id="1891456224">
          <w:marLeft w:val="480"/>
          <w:marRight w:val="0"/>
          <w:marTop w:val="0"/>
          <w:marBottom w:val="0"/>
          <w:divBdr>
            <w:top w:val="none" w:sz="0" w:space="0" w:color="auto"/>
            <w:left w:val="none" w:sz="0" w:space="0" w:color="auto"/>
            <w:bottom w:val="none" w:sz="0" w:space="0" w:color="auto"/>
            <w:right w:val="none" w:sz="0" w:space="0" w:color="auto"/>
          </w:divBdr>
        </w:div>
      </w:divsChild>
    </w:div>
    <w:div w:id="948707654">
      <w:bodyDiv w:val="1"/>
      <w:marLeft w:val="0"/>
      <w:marRight w:val="0"/>
      <w:marTop w:val="0"/>
      <w:marBottom w:val="0"/>
      <w:divBdr>
        <w:top w:val="none" w:sz="0" w:space="0" w:color="auto"/>
        <w:left w:val="none" w:sz="0" w:space="0" w:color="auto"/>
        <w:bottom w:val="none" w:sz="0" w:space="0" w:color="auto"/>
        <w:right w:val="none" w:sz="0" w:space="0" w:color="auto"/>
      </w:divBdr>
    </w:div>
    <w:div w:id="963851603">
      <w:bodyDiv w:val="1"/>
      <w:marLeft w:val="0"/>
      <w:marRight w:val="0"/>
      <w:marTop w:val="0"/>
      <w:marBottom w:val="0"/>
      <w:divBdr>
        <w:top w:val="none" w:sz="0" w:space="0" w:color="auto"/>
        <w:left w:val="none" w:sz="0" w:space="0" w:color="auto"/>
        <w:bottom w:val="none" w:sz="0" w:space="0" w:color="auto"/>
        <w:right w:val="none" w:sz="0" w:space="0" w:color="auto"/>
      </w:divBdr>
    </w:div>
    <w:div w:id="970982935">
      <w:bodyDiv w:val="1"/>
      <w:marLeft w:val="0"/>
      <w:marRight w:val="0"/>
      <w:marTop w:val="0"/>
      <w:marBottom w:val="0"/>
      <w:divBdr>
        <w:top w:val="none" w:sz="0" w:space="0" w:color="auto"/>
        <w:left w:val="none" w:sz="0" w:space="0" w:color="auto"/>
        <w:bottom w:val="none" w:sz="0" w:space="0" w:color="auto"/>
        <w:right w:val="none" w:sz="0" w:space="0" w:color="auto"/>
      </w:divBdr>
    </w:div>
    <w:div w:id="973368714">
      <w:bodyDiv w:val="1"/>
      <w:marLeft w:val="0"/>
      <w:marRight w:val="0"/>
      <w:marTop w:val="0"/>
      <w:marBottom w:val="0"/>
      <w:divBdr>
        <w:top w:val="none" w:sz="0" w:space="0" w:color="auto"/>
        <w:left w:val="none" w:sz="0" w:space="0" w:color="auto"/>
        <w:bottom w:val="none" w:sz="0" w:space="0" w:color="auto"/>
        <w:right w:val="none" w:sz="0" w:space="0" w:color="auto"/>
      </w:divBdr>
      <w:divsChild>
        <w:div w:id="468203532">
          <w:marLeft w:val="480"/>
          <w:marRight w:val="0"/>
          <w:marTop w:val="0"/>
          <w:marBottom w:val="0"/>
          <w:divBdr>
            <w:top w:val="none" w:sz="0" w:space="0" w:color="auto"/>
            <w:left w:val="none" w:sz="0" w:space="0" w:color="auto"/>
            <w:bottom w:val="none" w:sz="0" w:space="0" w:color="auto"/>
            <w:right w:val="none" w:sz="0" w:space="0" w:color="auto"/>
          </w:divBdr>
        </w:div>
        <w:div w:id="1803377495">
          <w:marLeft w:val="480"/>
          <w:marRight w:val="0"/>
          <w:marTop w:val="0"/>
          <w:marBottom w:val="0"/>
          <w:divBdr>
            <w:top w:val="none" w:sz="0" w:space="0" w:color="auto"/>
            <w:left w:val="none" w:sz="0" w:space="0" w:color="auto"/>
            <w:bottom w:val="none" w:sz="0" w:space="0" w:color="auto"/>
            <w:right w:val="none" w:sz="0" w:space="0" w:color="auto"/>
          </w:divBdr>
        </w:div>
        <w:div w:id="1505589939">
          <w:marLeft w:val="480"/>
          <w:marRight w:val="0"/>
          <w:marTop w:val="0"/>
          <w:marBottom w:val="0"/>
          <w:divBdr>
            <w:top w:val="none" w:sz="0" w:space="0" w:color="auto"/>
            <w:left w:val="none" w:sz="0" w:space="0" w:color="auto"/>
            <w:bottom w:val="none" w:sz="0" w:space="0" w:color="auto"/>
            <w:right w:val="none" w:sz="0" w:space="0" w:color="auto"/>
          </w:divBdr>
        </w:div>
        <w:div w:id="370761765">
          <w:marLeft w:val="480"/>
          <w:marRight w:val="0"/>
          <w:marTop w:val="0"/>
          <w:marBottom w:val="0"/>
          <w:divBdr>
            <w:top w:val="none" w:sz="0" w:space="0" w:color="auto"/>
            <w:left w:val="none" w:sz="0" w:space="0" w:color="auto"/>
            <w:bottom w:val="none" w:sz="0" w:space="0" w:color="auto"/>
            <w:right w:val="none" w:sz="0" w:space="0" w:color="auto"/>
          </w:divBdr>
        </w:div>
        <w:div w:id="796290454">
          <w:marLeft w:val="480"/>
          <w:marRight w:val="0"/>
          <w:marTop w:val="0"/>
          <w:marBottom w:val="0"/>
          <w:divBdr>
            <w:top w:val="none" w:sz="0" w:space="0" w:color="auto"/>
            <w:left w:val="none" w:sz="0" w:space="0" w:color="auto"/>
            <w:bottom w:val="none" w:sz="0" w:space="0" w:color="auto"/>
            <w:right w:val="none" w:sz="0" w:space="0" w:color="auto"/>
          </w:divBdr>
        </w:div>
        <w:div w:id="883640852">
          <w:marLeft w:val="480"/>
          <w:marRight w:val="0"/>
          <w:marTop w:val="0"/>
          <w:marBottom w:val="0"/>
          <w:divBdr>
            <w:top w:val="none" w:sz="0" w:space="0" w:color="auto"/>
            <w:left w:val="none" w:sz="0" w:space="0" w:color="auto"/>
            <w:bottom w:val="none" w:sz="0" w:space="0" w:color="auto"/>
            <w:right w:val="none" w:sz="0" w:space="0" w:color="auto"/>
          </w:divBdr>
        </w:div>
        <w:div w:id="1671564034">
          <w:marLeft w:val="480"/>
          <w:marRight w:val="0"/>
          <w:marTop w:val="0"/>
          <w:marBottom w:val="0"/>
          <w:divBdr>
            <w:top w:val="none" w:sz="0" w:space="0" w:color="auto"/>
            <w:left w:val="none" w:sz="0" w:space="0" w:color="auto"/>
            <w:bottom w:val="none" w:sz="0" w:space="0" w:color="auto"/>
            <w:right w:val="none" w:sz="0" w:space="0" w:color="auto"/>
          </w:divBdr>
        </w:div>
        <w:div w:id="1744719659">
          <w:marLeft w:val="480"/>
          <w:marRight w:val="0"/>
          <w:marTop w:val="0"/>
          <w:marBottom w:val="0"/>
          <w:divBdr>
            <w:top w:val="none" w:sz="0" w:space="0" w:color="auto"/>
            <w:left w:val="none" w:sz="0" w:space="0" w:color="auto"/>
            <w:bottom w:val="none" w:sz="0" w:space="0" w:color="auto"/>
            <w:right w:val="none" w:sz="0" w:space="0" w:color="auto"/>
          </w:divBdr>
        </w:div>
        <w:div w:id="786584548">
          <w:marLeft w:val="480"/>
          <w:marRight w:val="0"/>
          <w:marTop w:val="0"/>
          <w:marBottom w:val="0"/>
          <w:divBdr>
            <w:top w:val="none" w:sz="0" w:space="0" w:color="auto"/>
            <w:left w:val="none" w:sz="0" w:space="0" w:color="auto"/>
            <w:bottom w:val="none" w:sz="0" w:space="0" w:color="auto"/>
            <w:right w:val="none" w:sz="0" w:space="0" w:color="auto"/>
          </w:divBdr>
        </w:div>
        <w:div w:id="70085640">
          <w:marLeft w:val="480"/>
          <w:marRight w:val="0"/>
          <w:marTop w:val="0"/>
          <w:marBottom w:val="0"/>
          <w:divBdr>
            <w:top w:val="none" w:sz="0" w:space="0" w:color="auto"/>
            <w:left w:val="none" w:sz="0" w:space="0" w:color="auto"/>
            <w:bottom w:val="none" w:sz="0" w:space="0" w:color="auto"/>
            <w:right w:val="none" w:sz="0" w:space="0" w:color="auto"/>
          </w:divBdr>
        </w:div>
        <w:div w:id="1703280748">
          <w:marLeft w:val="480"/>
          <w:marRight w:val="0"/>
          <w:marTop w:val="0"/>
          <w:marBottom w:val="0"/>
          <w:divBdr>
            <w:top w:val="none" w:sz="0" w:space="0" w:color="auto"/>
            <w:left w:val="none" w:sz="0" w:space="0" w:color="auto"/>
            <w:bottom w:val="none" w:sz="0" w:space="0" w:color="auto"/>
            <w:right w:val="none" w:sz="0" w:space="0" w:color="auto"/>
          </w:divBdr>
        </w:div>
        <w:div w:id="1934699623">
          <w:marLeft w:val="480"/>
          <w:marRight w:val="0"/>
          <w:marTop w:val="0"/>
          <w:marBottom w:val="0"/>
          <w:divBdr>
            <w:top w:val="none" w:sz="0" w:space="0" w:color="auto"/>
            <w:left w:val="none" w:sz="0" w:space="0" w:color="auto"/>
            <w:bottom w:val="none" w:sz="0" w:space="0" w:color="auto"/>
            <w:right w:val="none" w:sz="0" w:space="0" w:color="auto"/>
          </w:divBdr>
        </w:div>
        <w:div w:id="817959652">
          <w:marLeft w:val="480"/>
          <w:marRight w:val="0"/>
          <w:marTop w:val="0"/>
          <w:marBottom w:val="0"/>
          <w:divBdr>
            <w:top w:val="none" w:sz="0" w:space="0" w:color="auto"/>
            <w:left w:val="none" w:sz="0" w:space="0" w:color="auto"/>
            <w:bottom w:val="none" w:sz="0" w:space="0" w:color="auto"/>
            <w:right w:val="none" w:sz="0" w:space="0" w:color="auto"/>
          </w:divBdr>
        </w:div>
        <w:div w:id="2069107029">
          <w:marLeft w:val="480"/>
          <w:marRight w:val="0"/>
          <w:marTop w:val="0"/>
          <w:marBottom w:val="0"/>
          <w:divBdr>
            <w:top w:val="none" w:sz="0" w:space="0" w:color="auto"/>
            <w:left w:val="none" w:sz="0" w:space="0" w:color="auto"/>
            <w:bottom w:val="none" w:sz="0" w:space="0" w:color="auto"/>
            <w:right w:val="none" w:sz="0" w:space="0" w:color="auto"/>
          </w:divBdr>
        </w:div>
        <w:div w:id="258030157">
          <w:marLeft w:val="480"/>
          <w:marRight w:val="0"/>
          <w:marTop w:val="0"/>
          <w:marBottom w:val="0"/>
          <w:divBdr>
            <w:top w:val="none" w:sz="0" w:space="0" w:color="auto"/>
            <w:left w:val="none" w:sz="0" w:space="0" w:color="auto"/>
            <w:bottom w:val="none" w:sz="0" w:space="0" w:color="auto"/>
            <w:right w:val="none" w:sz="0" w:space="0" w:color="auto"/>
          </w:divBdr>
        </w:div>
        <w:div w:id="2076663058">
          <w:marLeft w:val="480"/>
          <w:marRight w:val="0"/>
          <w:marTop w:val="0"/>
          <w:marBottom w:val="0"/>
          <w:divBdr>
            <w:top w:val="none" w:sz="0" w:space="0" w:color="auto"/>
            <w:left w:val="none" w:sz="0" w:space="0" w:color="auto"/>
            <w:bottom w:val="none" w:sz="0" w:space="0" w:color="auto"/>
            <w:right w:val="none" w:sz="0" w:space="0" w:color="auto"/>
          </w:divBdr>
        </w:div>
        <w:div w:id="513572494">
          <w:marLeft w:val="480"/>
          <w:marRight w:val="0"/>
          <w:marTop w:val="0"/>
          <w:marBottom w:val="0"/>
          <w:divBdr>
            <w:top w:val="none" w:sz="0" w:space="0" w:color="auto"/>
            <w:left w:val="none" w:sz="0" w:space="0" w:color="auto"/>
            <w:bottom w:val="none" w:sz="0" w:space="0" w:color="auto"/>
            <w:right w:val="none" w:sz="0" w:space="0" w:color="auto"/>
          </w:divBdr>
        </w:div>
        <w:div w:id="144703970">
          <w:marLeft w:val="480"/>
          <w:marRight w:val="0"/>
          <w:marTop w:val="0"/>
          <w:marBottom w:val="0"/>
          <w:divBdr>
            <w:top w:val="none" w:sz="0" w:space="0" w:color="auto"/>
            <w:left w:val="none" w:sz="0" w:space="0" w:color="auto"/>
            <w:bottom w:val="none" w:sz="0" w:space="0" w:color="auto"/>
            <w:right w:val="none" w:sz="0" w:space="0" w:color="auto"/>
          </w:divBdr>
        </w:div>
        <w:div w:id="1958216090">
          <w:marLeft w:val="480"/>
          <w:marRight w:val="0"/>
          <w:marTop w:val="0"/>
          <w:marBottom w:val="0"/>
          <w:divBdr>
            <w:top w:val="none" w:sz="0" w:space="0" w:color="auto"/>
            <w:left w:val="none" w:sz="0" w:space="0" w:color="auto"/>
            <w:bottom w:val="none" w:sz="0" w:space="0" w:color="auto"/>
            <w:right w:val="none" w:sz="0" w:space="0" w:color="auto"/>
          </w:divBdr>
        </w:div>
        <w:div w:id="1133446811">
          <w:marLeft w:val="480"/>
          <w:marRight w:val="0"/>
          <w:marTop w:val="0"/>
          <w:marBottom w:val="0"/>
          <w:divBdr>
            <w:top w:val="none" w:sz="0" w:space="0" w:color="auto"/>
            <w:left w:val="none" w:sz="0" w:space="0" w:color="auto"/>
            <w:bottom w:val="none" w:sz="0" w:space="0" w:color="auto"/>
            <w:right w:val="none" w:sz="0" w:space="0" w:color="auto"/>
          </w:divBdr>
        </w:div>
        <w:div w:id="1126242830">
          <w:marLeft w:val="480"/>
          <w:marRight w:val="0"/>
          <w:marTop w:val="0"/>
          <w:marBottom w:val="0"/>
          <w:divBdr>
            <w:top w:val="none" w:sz="0" w:space="0" w:color="auto"/>
            <w:left w:val="none" w:sz="0" w:space="0" w:color="auto"/>
            <w:bottom w:val="none" w:sz="0" w:space="0" w:color="auto"/>
            <w:right w:val="none" w:sz="0" w:space="0" w:color="auto"/>
          </w:divBdr>
        </w:div>
        <w:div w:id="1323578616">
          <w:marLeft w:val="480"/>
          <w:marRight w:val="0"/>
          <w:marTop w:val="0"/>
          <w:marBottom w:val="0"/>
          <w:divBdr>
            <w:top w:val="none" w:sz="0" w:space="0" w:color="auto"/>
            <w:left w:val="none" w:sz="0" w:space="0" w:color="auto"/>
            <w:bottom w:val="none" w:sz="0" w:space="0" w:color="auto"/>
            <w:right w:val="none" w:sz="0" w:space="0" w:color="auto"/>
          </w:divBdr>
        </w:div>
        <w:div w:id="186598770">
          <w:marLeft w:val="480"/>
          <w:marRight w:val="0"/>
          <w:marTop w:val="0"/>
          <w:marBottom w:val="0"/>
          <w:divBdr>
            <w:top w:val="none" w:sz="0" w:space="0" w:color="auto"/>
            <w:left w:val="none" w:sz="0" w:space="0" w:color="auto"/>
            <w:bottom w:val="none" w:sz="0" w:space="0" w:color="auto"/>
            <w:right w:val="none" w:sz="0" w:space="0" w:color="auto"/>
          </w:divBdr>
        </w:div>
        <w:div w:id="1913464151">
          <w:marLeft w:val="480"/>
          <w:marRight w:val="0"/>
          <w:marTop w:val="0"/>
          <w:marBottom w:val="0"/>
          <w:divBdr>
            <w:top w:val="none" w:sz="0" w:space="0" w:color="auto"/>
            <w:left w:val="none" w:sz="0" w:space="0" w:color="auto"/>
            <w:bottom w:val="none" w:sz="0" w:space="0" w:color="auto"/>
            <w:right w:val="none" w:sz="0" w:space="0" w:color="auto"/>
          </w:divBdr>
        </w:div>
        <w:div w:id="1604999620">
          <w:marLeft w:val="480"/>
          <w:marRight w:val="0"/>
          <w:marTop w:val="0"/>
          <w:marBottom w:val="0"/>
          <w:divBdr>
            <w:top w:val="none" w:sz="0" w:space="0" w:color="auto"/>
            <w:left w:val="none" w:sz="0" w:space="0" w:color="auto"/>
            <w:bottom w:val="none" w:sz="0" w:space="0" w:color="auto"/>
            <w:right w:val="none" w:sz="0" w:space="0" w:color="auto"/>
          </w:divBdr>
        </w:div>
        <w:div w:id="1876381334">
          <w:marLeft w:val="480"/>
          <w:marRight w:val="0"/>
          <w:marTop w:val="0"/>
          <w:marBottom w:val="0"/>
          <w:divBdr>
            <w:top w:val="none" w:sz="0" w:space="0" w:color="auto"/>
            <w:left w:val="none" w:sz="0" w:space="0" w:color="auto"/>
            <w:bottom w:val="none" w:sz="0" w:space="0" w:color="auto"/>
            <w:right w:val="none" w:sz="0" w:space="0" w:color="auto"/>
          </w:divBdr>
        </w:div>
        <w:div w:id="827983698">
          <w:marLeft w:val="480"/>
          <w:marRight w:val="0"/>
          <w:marTop w:val="0"/>
          <w:marBottom w:val="0"/>
          <w:divBdr>
            <w:top w:val="none" w:sz="0" w:space="0" w:color="auto"/>
            <w:left w:val="none" w:sz="0" w:space="0" w:color="auto"/>
            <w:bottom w:val="none" w:sz="0" w:space="0" w:color="auto"/>
            <w:right w:val="none" w:sz="0" w:space="0" w:color="auto"/>
          </w:divBdr>
        </w:div>
        <w:div w:id="865413850">
          <w:marLeft w:val="480"/>
          <w:marRight w:val="0"/>
          <w:marTop w:val="0"/>
          <w:marBottom w:val="0"/>
          <w:divBdr>
            <w:top w:val="none" w:sz="0" w:space="0" w:color="auto"/>
            <w:left w:val="none" w:sz="0" w:space="0" w:color="auto"/>
            <w:bottom w:val="none" w:sz="0" w:space="0" w:color="auto"/>
            <w:right w:val="none" w:sz="0" w:space="0" w:color="auto"/>
          </w:divBdr>
        </w:div>
        <w:div w:id="711616056">
          <w:marLeft w:val="480"/>
          <w:marRight w:val="0"/>
          <w:marTop w:val="0"/>
          <w:marBottom w:val="0"/>
          <w:divBdr>
            <w:top w:val="none" w:sz="0" w:space="0" w:color="auto"/>
            <w:left w:val="none" w:sz="0" w:space="0" w:color="auto"/>
            <w:bottom w:val="none" w:sz="0" w:space="0" w:color="auto"/>
            <w:right w:val="none" w:sz="0" w:space="0" w:color="auto"/>
          </w:divBdr>
        </w:div>
        <w:div w:id="1027296402">
          <w:marLeft w:val="480"/>
          <w:marRight w:val="0"/>
          <w:marTop w:val="0"/>
          <w:marBottom w:val="0"/>
          <w:divBdr>
            <w:top w:val="none" w:sz="0" w:space="0" w:color="auto"/>
            <w:left w:val="none" w:sz="0" w:space="0" w:color="auto"/>
            <w:bottom w:val="none" w:sz="0" w:space="0" w:color="auto"/>
            <w:right w:val="none" w:sz="0" w:space="0" w:color="auto"/>
          </w:divBdr>
        </w:div>
        <w:div w:id="188613549">
          <w:marLeft w:val="480"/>
          <w:marRight w:val="0"/>
          <w:marTop w:val="0"/>
          <w:marBottom w:val="0"/>
          <w:divBdr>
            <w:top w:val="none" w:sz="0" w:space="0" w:color="auto"/>
            <w:left w:val="none" w:sz="0" w:space="0" w:color="auto"/>
            <w:bottom w:val="none" w:sz="0" w:space="0" w:color="auto"/>
            <w:right w:val="none" w:sz="0" w:space="0" w:color="auto"/>
          </w:divBdr>
        </w:div>
        <w:div w:id="1756048041">
          <w:marLeft w:val="480"/>
          <w:marRight w:val="0"/>
          <w:marTop w:val="0"/>
          <w:marBottom w:val="0"/>
          <w:divBdr>
            <w:top w:val="none" w:sz="0" w:space="0" w:color="auto"/>
            <w:left w:val="none" w:sz="0" w:space="0" w:color="auto"/>
            <w:bottom w:val="none" w:sz="0" w:space="0" w:color="auto"/>
            <w:right w:val="none" w:sz="0" w:space="0" w:color="auto"/>
          </w:divBdr>
        </w:div>
        <w:div w:id="1384333448">
          <w:marLeft w:val="480"/>
          <w:marRight w:val="0"/>
          <w:marTop w:val="0"/>
          <w:marBottom w:val="0"/>
          <w:divBdr>
            <w:top w:val="none" w:sz="0" w:space="0" w:color="auto"/>
            <w:left w:val="none" w:sz="0" w:space="0" w:color="auto"/>
            <w:bottom w:val="none" w:sz="0" w:space="0" w:color="auto"/>
            <w:right w:val="none" w:sz="0" w:space="0" w:color="auto"/>
          </w:divBdr>
        </w:div>
        <w:div w:id="677928914">
          <w:marLeft w:val="480"/>
          <w:marRight w:val="0"/>
          <w:marTop w:val="0"/>
          <w:marBottom w:val="0"/>
          <w:divBdr>
            <w:top w:val="none" w:sz="0" w:space="0" w:color="auto"/>
            <w:left w:val="none" w:sz="0" w:space="0" w:color="auto"/>
            <w:bottom w:val="none" w:sz="0" w:space="0" w:color="auto"/>
            <w:right w:val="none" w:sz="0" w:space="0" w:color="auto"/>
          </w:divBdr>
        </w:div>
        <w:div w:id="1632784443">
          <w:marLeft w:val="480"/>
          <w:marRight w:val="0"/>
          <w:marTop w:val="0"/>
          <w:marBottom w:val="0"/>
          <w:divBdr>
            <w:top w:val="none" w:sz="0" w:space="0" w:color="auto"/>
            <w:left w:val="none" w:sz="0" w:space="0" w:color="auto"/>
            <w:bottom w:val="none" w:sz="0" w:space="0" w:color="auto"/>
            <w:right w:val="none" w:sz="0" w:space="0" w:color="auto"/>
          </w:divBdr>
        </w:div>
        <w:div w:id="812869162">
          <w:marLeft w:val="480"/>
          <w:marRight w:val="0"/>
          <w:marTop w:val="0"/>
          <w:marBottom w:val="0"/>
          <w:divBdr>
            <w:top w:val="none" w:sz="0" w:space="0" w:color="auto"/>
            <w:left w:val="none" w:sz="0" w:space="0" w:color="auto"/>
            <w:bottom w:val="none" w:sz="0" w:space="0" w:color="auto"/>
            <w:right w:val="none" w:sz="0" w:space="0" w:color="auto"/>
          </w:divBdr>
        </w:div>
        <w:div w:id="97333281">
          <w:marLeft w:val="480"/>
          <w:marRight w:val="0"/>
          <w:marTop w:val="0"/>
          <w:marBottom w:val="0"/>
          <w:divBdr>
            <w:top w:val="none" w:sz="0" w:space="0" w:color="auto"/>
            <w:left w:val="none" w:sz="0" w:space="0" w:color="auto"/>
            <w:bottom w:val="none" w:sz="0" w:space="0" w:color="auto"/>
            <w:right w:val="none" w:sz="0" w:space="0" w:color="auto"/>
          </w:divBdr>
        </w:div>
        <w:div w:id="284313833">
          <w:marLeft w:val="480"/>
          <w:marRight w:val="0"/>
          <w:marTop w:val="0"/>
          <w:marBottom w:val="0"/>
          <w:divBdr>
            <w:top w:val="none" w:sz="0" w:space="0" w:color="auto"/>
            <w:left w:val="none" w:sz="0" w:space="0" w:color="auto"/>
            <w:bottom w:val="none" w:sz="0" w:space="0" w:color="auto"/>
            <w:right w:val="none" w:sz="0" w:space="0" w:color="auto"/>
          </w:divBdr>
        </w:div>
        <w:div w:id="1729450816">
          <w:marLeft w:val="480"/>
          <w:marRight w:val="0"/>
          <w:marTop w:val="0"/>
          <w:marBottom w:val="0"/>
          <w:divBdr>
            <w:top w:val="none" w:sz="0" w:space="0" w:color="auto"/>
            <w:left w:val="none" w:sz="0" w:space="0" w:color="auto"/>
            <w:bottom w:val="none" w:sz="0" w:space="0" w:color="auto"/>
            <w:right w:val="none" w:sz="0" w:space="0" w:color="auto"/>
          </w:divBdr>
        </w:div>
        <w:div w:id="2046640970">
          <w:marLeft w:val="480"/>
          <w:marRight w:val="0"/>
          <w:marTop w:val="0"/>
          <w:marBottom w:val="0"/>
          <w:divBdr>
            <w:top w:val="none" w:sz="0" w:space="0" w:color="auto"/>
            <w:left w:val="none" w:sz="0" w:space="0" w:color="auto"/>
            <w:bottom w:val="none" w:sz="0" w:space="0" w:color="auto"/>
            <w:right w:val="none" w:sz="0" w:space="0" w:color="auto"/>
          </w:divBdr>
        </w:div>
        <w:div w:id="1299451894">
          <w:marLeft w:val="480"/>
          <w:marRight w:val="0"/>
          <w:marTop w:val="0"/>
          <w:marBottom w:val="0"/>
          <w:divBdr>
            <w:top w:val="none" w:sz="0" w:space="0" w:color="auto"/>
            <w:left w:val="none" w:sz="0" w:space="0" w:color="auto"/>
            <w:bottom w:val="none" w:sz="0" w:space="0" w:color="auto"/>
            <w:right w:val="none" w:sz="0" w:space="0" w:color="auto"/>
          </w:divBdr>
        </w:div>
        <w:div w:id="1781100502">
          <w:marLeft w:val="480"/>
          <w:marRight w:val="0"/>
          <w:marTop w:val="0"/>
          <w:marBottom w:val="0"/>
          <w:divBdr>
            <w:top w:val="none" w:sz="0" w:space="0" w:color="auto"/>
            <w:left w:val="none" w:sz="0" w:space="0" w:color="auto"/>
            <w:bottom w:val="none" w:sz="0" w:space="0" w:color="auto"/>
            <w:right w:val="none" w:sz="0" w:space="0" w:color="auto"/>
          </w:divBdr>
        </w:div>
        <w:div w:id="1632591114">
          <w:marLeft w:val="480"/>
          <w:marRight w:val="0"/>
          <w:marTop w:val="0"/>
          <w:marBottom w:val="0"/>
          <w:divBdr>
            <w:top w:val="none" w:sz="0" w:space="0" w:color="auto"/>
            <w:left w:val="none" w:sz="0" w:space="0" w:color="auto"/>
            <w:bottom w:val="none" w:sz="0" w:space="0" w:color="auto"/>
            <w:right w:val="none" w:sz="0" w:space="0" w:color="auto"/>
          </w:divBdr>
        </w:div>
        <w:div w:id="1045107504">
          <w:marLeft w:val="480"/>
          <w:marRight w:val="0"/>
          <w:marTop w:val="0"/>
          <w:marBottom w:val="0"/>
          <w:divBdr>
            <w:top w:val="none" w:sz="0" w:space="0" w:color="auto"/>
            <w:left w:val="none" w:sz="0" w:space="0" w:color="auto"/>
            <w:bottom w:val="none" w:sz="0" w:space="0" w:color="auto"/>
            <w:right w:val="none" w:sz="0" w:space="0" w:color="auto"/>
          </w:divBdr>
        </w:div>
        <w:div w:id="1756783328">
          <w:marLeft w:val="480"/>
          <w:marRight w:val="0"/>
          <w:marTop w:val="0"/>
          <w:marBottom w:val="0"/>
          <w:divBdr>
            <w:top w:val="none" w:sz="0" w:space="0" w:color="auto"/>
            <w:left w:val="none" w:sz="0" w:space="0" w:color="auto"/>
            <w:bottom w:val="none" w:sz="0" w:space="0" w:color="auto"/>
            <w:right w:val="none" w:sz="0" w:space="0" w:color="auto"/>
          </w:divBdr>
        </w:div>
        <w:div w:id="2129885017">
          <w:marLeft w:val="480"/>
          <w:marRight w:val="0"/>
          <w:marTop w:val="0"/>
          <w:marBottom w:val="0"/>
          <w:divBdr>
            <w:top w:val="none" w:sz="0" w:space="0" w:color="auto"/>
            <w:left w:val="none" w:sz="0" w:space="0" w:color="auto"/>
            <w:bottom w:val="none" w:sz="0" w:space="0" w:color="auto"/>
            <w:right w:val="none" w:sz="0" w:space="0" w:color="auto"/>
          </w:divBdr>
        </w:div>
        <w:div w:id="267201565">
          <w:marLeft w:val="480"/>
          <w:marRight w:val="0"/>
          <w:marTop w:val="0"/>
          <w:marBottom w:val="0"/>
          <w:divBdr>
            <w:top w:val="none" w:sz="0" w:space="0" w:color="auto"/>
            <w:left w:val="none" w:sz="0" w:space="0" w:color="auto"/>
            <w:bottom w:val="none" w:sz="0" w:space="0" w:color="auto"/>
            <w:right w:val="none" w:sz="0" w:space="0" w:color="auto"/>
          </w:divBdr>
        </w:div>
        <w:div w:id="939726997">
          <w:marLeft w:val="480"/>
          <w:marRight w:val="0"/>
          <w:marTop w:val="0"/>
          <w:marBottom w:val="0"/>
          <w:divBdr>
            <w:top w:val="none" w:sz="0" w:space="0" w:color="auto"/>
            <w:left w:val="none" w:sz="0" w:space="0" w:color="auto"/>
            <w:bottom w:val="none" w:sz="0" w:space="0" w:color="auto"/>
            <w:right w:val="none" w:sz="0" w:space="0" w:color="auto"/>
          </w:divBdr>
        </w:div>
        <w:div w:id="1753426334">
          <w:marLeft w:val="480"/>
          <w:marRight w:val="0"/>
          <w:marTop w:val="0"/>
          <w:marBottom w:val="0"/>
          <w:divBdr>
            <w:top w:val="none" w:sz="0" w:space="0" w:color="auto"/>
            <w:left w:val="none" w:sz="0" w:space="0" w:color="auto"/>
            <w:bottom w:val="none" w:sz="0" w:space="0" w:color="auto"/>
            <w:right w:val="none" w:sz="0" w:space="0" w:color="auto"/>
          </w:divBdr>
        </w:div>
        <w:div w:id="1300452536">
          <w:marLeft w:val="480"/>
          <w:marRight w:val="0"/>
          <w:marTop w:val="0"/>
          <w:marBottom w:val="0"/>
          <w:divBdr>
            <w:top w:val="none" w:sz="0" w:space="0" w:color="auto"/>
            <w:left w:val="none" w:sz="0" w:space="0" w:color="auto"/>
            <w:bottom w:val="none" w:sz="0" w:space="0" w:color="auto"/>
            <w:right w:val="none" w:sz="0" w:space="0" w:color="auto"/>
          </w:divBdr>
        </w:div>
        <w:div w:id="1180585951">
          <w:marLeft w:val="480"/>
          <w:marRight w:val="0"/>
          <w:marTop w:val="0"/>
          <w:marBottom w:val="0"/>
          <w:divBdr>
            <w:top w:val="none" w:sz="0" w:space="0" w:color="auto"/>
            <w:left w:val="none" w:sz="0" w:space="0" w:color="auto"/>
            <w:bottom w:val="none" w:sz="0" w:space="0" w:color="auto"/>
            <w:right w:val="none" w:sz="0" w:space="0" w:color="auto"/>
          </w:divBdr>
        </w:div>
        <w:div w:id="1520509206">
          <w:marLeft w:val="480"/>
          <w:marRight w:val="0"/>
          <w:marTop w:val="0"/>
          <w:marBottom w:val="0"/>
          <w:divBdr>
            <w:top w:val="none" w:sz="0" w:space="0" w:color="auto"/>
            <w:left w:val="none" w:sz="0" w:space="0" w:color="auto"/>
            <w:bottom w:val="none" w:sz="0" w:space="0" w:color="auto"/>
            <w:right w:val="none" w:sz="0" w:space="0" w:color="auto"/>
          </w:divBdr>
        </w:div>
        <w:div w:id="1536501764">
          <w:marLeft w:val="480"/>
          <w:marRight w:val="0"/>
          <w:marTop w:val="0"/>
          <w:marBottom w:val="0"/>
          <w:divBdr>
            <w:top w:val="none" w:sz="0" w:space="0" w:color="auto"/>
            <w:left w:val="none" w:sz="0" w:space="0" w:color="auto"/>
            <w:bottom w:val="none" w:sz="0" w:space="0" w:color="auto"/>
            <w:right w:val="none" w:sz="0" w:space="0" w:color="auto"/>
          </w:divBdr>
        </w:div>
        <w:div w:id="1136221544">
          <w:marLeft w:val="480"/>
          <w:marRight w:val="0"/>
          <w:marTop w:val="0"/>
          <w:marBottom w:val="0"/>
          <w:divBdr>
            <w:top w:val="none" w:sz="0" w:space="0" w:color="auto"/>
            <w:left w:val="none" w:sz="0" w:space="0" w:color="auto"/>
            <w:bottom w:val="none" w:sz="0" w:space="0" w:color="auto"/>
            <w:right w:val="none" w:sz="0" w:space="0" w:color="auto"/>
          </w:divBdr>
        </w:div>
        <w:div w:id="745036330">
          <w:marLeft w:val="480"/>
          <w:marRight w:val="0"/>
          <w:marTop w:val="0"/>
          <w:marBottom w:val="0"/>
          <w:divBdr>
            <w:top w:val="none" w:sz="0" w:space="0" w:color="auto"/>
            <w:left w:val="none" w:sz="0" w:space="0" w:color="auto"/>
            <w:bottom w:val="none" w:sz="0" w:space="0" w:color="auto"/>
            <w:right w:val="none" w:sz="0" w:space="0" w:color="auto"/>
          </w:divBdr>
        </w:div>
        <w:div w:id="919754157">
          <w:marLeft w:val="480"/>
          <w:marRight w:val="0"/>
          <w:marTop w:val="0"/>
          <w:marBottom w:val="0"/>
          <w:divBdr>
            <w:top w:val="none" w:sz="0" w:space="0" w:color="auto"/>
            <w:left w:val="none" w:sz="0" w:space="0" w:color="auto"/>
            <w:bottom w:val="none" w:sz="0" w:space="0" w:color="auto"/>
            <w:right w:val="none" w:sz="0" w:space="0" w:color="auto"/>
          </w:divBdr>
        </w:div>
        <w:div w:id="427775163">
          <w:marLeft w:val="480"/>
          <w:marRight w:val="0"/>
          <w:marTop w:val="0"/>
          <w:marBottom w:val="0"/>
          <w:divBdr>
            <w:top w:val="none" w:sz="0" w:space="0" w:color="auto"/>
            <w:left w:val="none" w:sz="0" w:space="0" w:color="auto"/>
            <w:bottom w:val="none" w:sz="0" w:space="0" w:color="auto"/>
            <w:right w:val="none" w:sz="0" w:space="0" w:color="auto"/>
          </w:divBdr>
        </w:div>
        <w:div w:id="1553924426">
          <w:marLeft w:val="480"/>
          <w:marRight w:val="0"/>
          <w:marTop w:val="0"/>
          <w:marBottom w:val="0"/>
          <w:divBdr>
            <w:top w:val="none" w:sz="0" w:space="0" w:color="auto"/>
            <w:left w:val="none" w:sz="0" w:space="0" w:color="auto"/>
            <w:bottom w:val="none" w:sz="0" w:space="0" w:color="auto"/>
            <w:right w:val="none" w:sz="0" w:space="0" w:color="auto"/>
          </w:divBdr>
        </w:div>
        <w:div w:id="88893591">
          <w:marLeft w:val="480"/>
          <w:marRight w:val="0"/>
          <w:marTop w:val="0"/>
          <w:marBottom w:val="0"/>
          <w:divBdr>
            <w:top w:val="none" w:sz="0" w:space="0" w:color="auto"/>
            <w:left w:val="none" w:sz="0" w:space="0" w:color="auto"/>
            <w:bottom w:val="none" w:sz="0" w:space="0" w:color="auto"/>
            <w:right w:val="none" w:sz="0" w:space="0" w:color="auto"/>
          </w:divBdr>
        </w:div>
        <w:div w:id="1813866544">
          <w:marLeft w:val="480"/>
          <w:marRight w:val="0"/>
          <w:marTop w:val="0"/>
          <w:marBottom w:val="0"/>
          <w:divBdr>
            <w:top w:val="none" w:sz="0" w:space="0" w:color="auto"/>
            <w:left w:val="none" w:sz="0" w:space="0" w:color="auto"/>
            <w:bottom w:val="none" w:sz="0" w:space="0" w:color="auto"/>
            <w:right w:val="none" w:sz="0" w:space="0" w:color="auto"/>
          </w:divBdr>
        </w:div>
        <w:div w:id="2018582079">
          <w:marLeft w:val="480"/>
          <w:marRight w:val="0"/>
          <w:marTop w:val="0"/>
          <w:marBottom w:val="0"/>
          <w:divBdr>
            <w:top w:val="none" w:sz="0" w:space="0" w:color="auto"/>
            <w:left w:val="none" w:sz="0" w:space="0" w:color="auto"/>
            <w:bottom w:val="none" w:sz="0" w:space="0" w:color="auto"/>
            <w:right w:val="none" w:sz="0" w:space="0" w:color="auto"/>
          </w:divBdr>
        </w:div>
        <w:div w:id="1458178148">
          <w:marLeft w:val="480"/>
          <w:marRight w:val="0"/>
          <w:marTop w:val="0"/>
          <w:marBottom w:val="0"/>
          <w:divBdr>
            <w:top w:val="none" w:sz="0" w:space="0" w:color="auto"/>
            <w:left w:val="none" w:sz="0" w:space="0" w:color="auto"/>
            <w:bottom w:val="none" w:sz="0" w:space="0" w:color="auto"/>
            <w:right w:val="none" w:sz="0" w:space="0" w:color="auto"/>
          </w:divBdr>
        </w:div>
        <w:div w:id="210533603">
          <w:marLeft w:val="480"/>
          <w:marRight w:val="0"/>
          <w:marTop w:val="0"/>
          <w:marBottom w:val="0"/>
          <w:divBdr>
            <w:top w:val="none" w:sz="0" w:space="0" w:color="auto"/>
            <w:left w:val="none" w:sz="0" w:space="0" w:color="auto"/>
            <w:bottom w:val="none" w:sz="0" w:space="0" w:color="auto"/>
            <w:right w:val="none" w:sz="0" w:space="0" w:color="auto"/>
          </w:divBdr>
        </w:div>
        <w:div w:id="645474203">
          <w:marLeft w:val="480"/>
          <w:marRight w:val="0"/>
          <w:marTop w:val="0"/>
          <w:marBottom w:val="0"/>
          <w:divBdr>
            <w:top w:val="none" w:sz="0" w:space="0" w:color="auto"/>
            <w:left w:val="none" w:sz="0" w:space="0" w:color="auto"/>
            <w:bottom w:val="none" w:sz="0" w:space="0" w:color="auto"/>
            <w:right w:val="none" w:sz="0" w:space="0" w:color="auto"/>
          </w:divBdr>
        </w:div>
        <w:div w:id="961962195">
          <w:marLeft w:val="480"/>
          <w:marRight w:val="0"/>
          <w:marTop w:val="0"/>
          <w:marBottom w:val="0"/>
          <w:divBdr>
            <w:top w:val="none" w:sz="0" w:space="0" w:color="auto"/>
            <w:left w:val="none" w:sz="0" w:space="0" w:color="auto"/>
            <w:bottom w:val="none" w:sz="0" w:space="0" w:color="auto"/>
            <w:right w:val="none" w:sz="0" w:space="0" w:color="auto"/>
          </w:divBdr>
        </w:div>
        <w:div w:id="1205866946">
          <w:marLeft w:val="480"/>
          <w:marRight w:val="0"/>
          <w:marTop w:val="0"/>
          <w:marBottom w:val="0"/>
          <w:divBdr>
            <w:top w:val="none" w:sz="0" w:space="0" w:color="auto"/>
            <w:left w:val="none" w:sz="0" w:space="0" w:color="auto"/>
            <w:bottom w:val="none" w:sz="0" w:space="0" w:color="auto"/>
            <w:right w:val="none" w:sz="0" w:space="0" w:color="auto"/>
          </w:divBdr>
        </w:div>
        <w:div w:id="1978292267">
          <w:marLeft w:val="480"/>
          <w:marRight w:val="0"/>
          <w:marTop w:val="0"/>
          <w:marBottom w:val="0"/>
          <w:divBdr>
            <w:top w:val="none" w:sz="0" w:space="0" w:color="auto"/>
            <w:left w:val="none" w:sz="0" w:space="0" w:color="auto"/>
            <w:bottom w:val="none" w:sz="0" w:space="0" w:color="auto"/>
            <w:right w:val="none" w:sz="0" w:space="0" w:color="auto"/>
          </w:divBdr>
        </w:div>
        <w:div w:id="2025279892">
          <w:marLeft w:val="480"/>
          <w:marRight w:val="0"/>
          <w:marTop w:val="0"/>
          <w:marBottom w:val="0"/>
          <w:divBdr>
            <w:top w:val="none" w:sz="0" w:space="0" w:color="auto"/>
            <w:left w:val="none" w:sz="0" w:space="0" w:color="auto"/>
            <w:bottom w:val="none" w:sz="0" w:space="0" w:color="auto"/>
            <w:right w:val="none" w:sz="0" w:space="0" w:color="auto"/>
          </w:divBdr>
        </w:div>
        <w:div w:id="971910040">
          <w:marLeft w:val="480"/>
          <w:marRight w:val="0"/>
          <w:marTop w:val="0"/>
          <w:marBottom w:val="0"/>
          <w:divBdr>
            <w:top w:val="none" w:sz="0" w:space="0" w:color="auto"/>
            <w:left w:val="none" w:sz="0" w:space="0" w:color="auto"/>
            <w:bottom w:val="none" w:sz="0" w:space="0" w:color="auto"/>
            <w:right w:val="none" w:sz="0" w:space="0" w:color="auto"/>
          </w:divBdr>
        </w:div>
        <w:div w:id="168833181">
          <w:marLeft w:val="480"/>
          <w:marRight w:val="0"/>
          <w:marTop w:val="0"/>
          <w:marBottom w:val="0"/>
          <w:divBdr>
            <w:top w:val="none" w:sz="0" w:space="0" w:color="auto"/>
            <w:left w:val="none" w:sz="0" w:space="0" w:color="auto"/>
            <w:bottom w:val="none" w:sz="0" w:space="0" w:color="auto"/>
            <w:right w:val="none" w:sz="0" w:space="0" w:color="auto"/>
          </w:divBdr>
        </w:div>
        <w:div w:id="680667107">
          <w:marLeft w:val="480"/>
          <w:marRight w:val="0"/>
          <w:marTop w:val="0"/>
          <w:marBottom w:val="0"/>
          <w:divBdr>
            <w:top w:val="none" w:sz="0" w:space="0" w:color="auto"/>
            <w:left w:val="none" w:sz="0" w:space="0" w:color="auto"/>
            <w:bottom w:val="none" w:sz="0" w:space="0" w:color="auto"/>
            <w:right w:val="none" w:sz="0" w:space="0" w:color="auto"/>
          </w:divBdr>
        </w:div>
        <w:div w:id="136915987">
          <w:marLeft w:val="480"/>
          <w:marRight w:val="0"/>
          <w:marTop w:val="0"/>
          <w:marBottom w:val="0"/>
          <w:divBdr>
            <w:top w:val="none" w:sz="0" w:space="0" w:color="auto"/>
            <w:left w:val="none" w:sz="0" w:space="0" w:color="auto"/>
            <w:bottom w:val="none" w:sz="0" w:space="0" w:color="auto"/>
            <w:right w:val="none" w:sz="0" w:space="0" w:color="auto"/>
          </w:divBdr>
        </w:div>
        <w:div w:id="1855654417">
          <w:marLeft w:val="480"/>
          <w:marRight w:val="0"/>
          <w:marTop w:val="0"/>
          <w:marBottom w:val="0"/>
          <w:divBdr>
            <w:top w:val="none" w:sz="0" w:space="0" w:color="auto"/>
            <w:left w:val="none" w:sz="0" w:space="0" w:color="auto"/>
            <w:bottom w:val="none" w:sz="0" w:space="0" w:color="auto"/>
            <w:right w:val="none" w:sz="0" w:space="0" w:color="auto"/>
          </w:divBdr>
        </w:div>
        <w:div w:id="759715277">
          <w:marLeft w:val="480"/>
          <w:marRight w:val="0"/>
          <w:marTop w:val="0"/>
          <w:marBottom w:val="0"/>
          <w:divBdr>
            <w:top w:val="none" w:sz="0" w:space="0" w:color="auto"/>
            <w:left w:val="none" w:sz="0" w:space="0" w:color="auto"/>
            <w:bottom w:val="none" w:sz="0" w:space="0" w:color="auto"/>
            <w:right w:val="none" w:sz="0" w:space="0" w:color="auto"/>
          </w:divBdr>
        </w:div>
        <w:div w:id="882526176">
          <w:marLeft w:val="480"/>
          <w:marRight w:val="0"/>
          <w:marTop w:val="0"/>
          <w:marBottom w:val="0"/>
          <w:divBdr>
            <w:top w:val="none" w:sz="0" w:space="0" w:color="auto"/>
            <w:left w:val="none" w:sz="0" w:space="0" w:color="auto"/>
            <w:bottom w:val="none" w:sz="0" w:space="0" w:color="auto"/>
            <w:right w:val="none" w:sz="0" w:space="0" w:color="auto"/>
          </w:divBdr>
        </w:div>
        <w:div w:id="1808358909">
          <w:marLeft w:val="480"/>
          <w:marRight w:val="0"/>
          <w:marTop w:val="0"/>
          <w:marBottom w:val="0"/>
          <w:divBdr>
            <w:top w:val="none" w:sz="0" w:space="0" w:color="auto"/>
            <w:left w:val="none" w:sz="0" w:space="0" w:color="auto"/>
            <w:bottom w:val="none" w:sz="0" w:space="0" w:color="auto"/>
            <w:right w:val="none" w:sz="0" w:space="0" w:color="auto"/>
          </w:divBdr>
        </w:div>
        <w:div w:id="103162058">
          <w:marLeft w:val="480"/>
          <w:marRight w:val="0"/>
          <w:marTop w:val="0"/>
          <w:marBottom w:val="0"/>
          <w:divBdr>
            <w:top w:val="none" w:sz="0" w:space="0" w:color="auto"/>
            <w:left w:val="none" w:sz="0" w:space="0" w:color="auto"/>
            <w:bottom w:val="none" w:sz="0" w:space="0" w:color="auto"/>
            <w:right w:val="none" w:sz="0" w:space="0" w:color="auto"/>
          </w:divBdr>
        </w:div>
        <w:div w:id="785075775">
          <w:marLeft w:val="480"/>
          <w:marRight w:val="0"/>
          <w:marTop w:val="0"/>
          <w:marBottom w:val="0"/>
          <w:divBdr>
            <w:top w:val="none" w:sz="0" w:space="0" w:color="auto"/>
            <w:left w:val="none" w:sz="0" w:space="0" w:color="auto"/>
            <w:bottom w:val="none" w:sz="0" w:space="0" w:color="auto"/>
            <w:right w:val="none" w:sz="0" w:space="0" w:color="auto"/>
          </w:divBdr>
        </w:div>
      </w:divsChild>
    </w:div>
    <w:div w:id="977299247">
      <w:bodyDiv w:val="1"/>
      <w:marLeft w:val="0"/>
      <w:marRight w:val="0"/>
      <w:marTop w:val="0"/>
      <w:marBottom w:val="0"/>
      <w:divBdr>
        <w:top w:val="none" w:sz="0" w:space="0" w:color="auto"/>
        <w:left w:val="none" w:sz="0" w:space="0" w:color="auto"/>
        <w:bottom w:val="none" w:sz="0" w:space="0" w:color="auto"/>
        <w:right w:val="none" w:sz="0" w:space="0" w:color="auto"/>
      </w:divBdr>
    </w:div>
    <w:div w:id="985939504">
      <w:bodyDiv w:val="1"/>
      <w:marLeft w:val="0"/>
      <w:marRight w:val="0"/>
      <w:marTop w:val="0"/>
      <w:marBottom w:val="0"/>
      <w:divBdr>
        <w:top w:val="none" w:sz="0" w:space="0" w:color="auto"/>
        <w:left w:val="none" w:sz="0" w:space="0" w:color="auto"/>
        <w:bottom w:val="none" w:sz="0" w:space="0" w:color="auto"/>
        <w:right w:val="none" w:sz="0" w:space="0" w:color="auto"/>
      </w:divBdr>
    </w:div>
    <w:div w:id="1002318957">
      <w:bodyDiv w:val="1"/>
      <w:marLeft w:val="0"/>
      <w:marRight w:val="0"/>
      <w:marTop w:val="0"/>
      <w:marBottom w:val="0"/>
      <w:divBdr>
        <w:top w:val="none" w:sz="0" w:space="0" w:color="auto"/>
        <w:left w:val="none" w:sz="0" w:space="0" w:color="auto"/>
        <w:bottom w:val="none" w:sz="0" w:space="0" w:color="auto"/>
        <w:right w:val="none" w:sz="0" w:space="0" w:color="auto"/>
      </w:divBdr>
    </w:div>
    <w:div w:id="1003703517">
      <w:bodyDiv w:val="1"/>
      <w:marLeft w:val="0"/>
      <w:marRight w:val="0"/>
      <w:marTop w:val="0"/>
      <w:marBottom w:val="0"/>
      <w:divBdr>
        <w:top w:val="none" w:sz="0" w:space="0" w:color="auto"/>
        <w:left w:val="none" w:sz="0" w:space="0" w:color="auto"/>
        <w:bottom w:val="none" w:sz="0" w:space="0" w:color="auto"/>
        <w:right w:val="none" w:sz="0" w:space="0" w:color="auto"/>
      </w:divBdr>
      <w:divsChild>
        <w:div w:id="1384326473">
          <w:marLeft w:val="640"/>
          <w:marRight w:val="0"/>
          <w:marTop w:val="0"/>
          <w:marBottom w:val="0"/>
          <w:divBdr>
            <w:top w:val="none" w:sz="0" w:space="0" w:color="auto"/>
            <w:left w:val="none" w:sz="0" w:space="0" w:color="auto"/>
            <w:bottom w:val="none" w:sz="0" w:space="0" w:color="auto"/>
            <w:right w:val="none" w:sz="0" w:space="0" w:color="auto"/>
          </w:divBdr>
        </w:div>
        <w:div w:id="848639433">
          <w:marLeft w:val="640"/>
          <w:marRight w:val="0"/>
          <w:marTop w:val="0"/>
          <w:marBottom w:val="0"/>
          <w:divBdr>
            <w:top w:val="none" w:sz="0" w:space="0" w:color="auto"/>
            <w:left w:val="none" w:sz="0" w:space="0" w:color="auto"/>
            <w:bottom w:val="none" w:sz="0" w:space="0" w:color="auto"/>
            <w:right w:val="none" w:sz="0" w:space="0" w:color="auto"/>
          </w:divBdr>
        </w:div>
        <w:div w:id="2003003768">
          <w:marLeft w:val="640"/>
          <w:marRight w:val="0"/>
          <w:marTop w:val="0"/>
          <w:marBottom w:val="0"/>
          <w:divBdr>
            <w:top w:val="none" w:sz="0" w:space="0" w:color="auto"/>
            <w:left w:val="none" w:sz="0" w:space="0" w:color="auto"/>
            <w:bottom w:val="none" w:sz="0" w:space="0" w:color="auto"/>
            <w:right w:val="none" w:sz="0" w:space="0" w:color="auto"/>
          </w:divBdr>
        </w:div>
        <w:div w:id="267348952">
          <w:marLeft w:val="640"/>
          <w:marRight w:val="0"/>
          <w:marTop w:val="0"/>
          <w:marBottom w:val="0"/>
          <w:divBdr>
            <w:top w:val="none" w:sz="0" w:space="0" w:color="auto"/>
            <w:left w:val="none" w:sz="0" w:space="0" w:color="auto"/>
            <w:bottom w:val="none" w:sz="0" w:space="0" w:color="auto"/>
            <w:right w:val="none" w:sz="0" w:space="0" w:color="auto"/>
          </w:divBdr>
        </w:div>
        <w:div w:id="506138106">
          <w:marLeft w:val="640"/>
          <w:marRight w:val="0"/>
          <w:marTop w:val="0"/>
          <w:marBottom w:val="0"/>
          <w:divBdr>
            <w:top w:val="none" w:sz="0" w:space="0" w:color="auto"/>
            <w:left w:val="none" w:sz="0" w:space="0" w:color="auto"/>
            <w:bottom w:val="none" w:sz="0" w:space="0" w:color="auto"/>
            <w:right w:val="none" w:sz="0" w:space="0" w:color="auto"/>
          </w:divBdr>
        </w:div>
        <w:div w:id="246429722">
          <w:marLeft w:val="640"/>
          <w:marRight w:val="0"/>
          <w:marTop w:val="0"/>
          <w:marBottom w:val="0"/>
          <w:divBdr>
            <w:top w:val="none" w:sz="0" w:space="0" w:color="auto"/>
            <w:left w:val="none" w:sz="0" w:space="0" w:color="auto"/>
            <w:bottom w:val="none" w:sz="0" w:space="0" w:color="auto"/>
            <w:right w:val="none" w:sz="0" w:space="0" w:color="auto"/>
          </w:divBdr>
        </w:div>
        <w:div w:id="2099404057">
          <w:marLeft w:val="640"/>
          <w:marRight w:val="0"/>
          <w:marTop w:val="0"/>
          <w:marBottom w:val="0"/>
          <w:divBdr>
            <w:top w:val="none" w:sz="0" w:space="0" w:color="auto"/>
            <w:left w:val="none" w:sz="0" w:space="0" w:color="auto"/>
            <w:bottom w:val="none" w:sz="0" w:space="0" w:color="auto"/>
            <w:right w:val="none" w:sz="0" w:space="0" w:color="auto"/>
          </w:divBdr>
        </w:div>
        <w:div w:id="1790591364">
          <w:marLeft w:val="640"/>
          <w:marRight w:val="0"/>
          <w:marTop w:val="0"/>
          <w:marBottom w:val="0"/>
          <w:divBdr>
            <w:top w:val="none" w:sz="0" w:space="0" w:color="auto"/>
            <w:left w:val="none" w:sz="0" w:space="0" w:color="auto"/>
            <w:bottom w:val="none" w:sz="0" w:space="0" w:color="auto"/>
            <w:right w:val="none" w:sz="0" w:space="0" w:color="auto"/>
          </w:divBdr>
        </w:div>
        <w:div w:id="991328425">
          <w:marLeft w:val="640"/>
          <w:marRight w:val="0"/>
          <w:marTop w:val="0"/>
          <w:marBottom w:val="0"/>
          <w:divBdr>
            <w:top w:val="none" w:sz="0" w:space="0" w:color="auto"/>
            <w:left w:val="none" w:sz="0" w:space="0" w:color="auto"/>
            <w:bottom w:val="none" w:sz="0" w:space="0" w:color="auto"/>
            <w:right w:val="none" w:sz="0" w:space="0" w:color="auto"/>
          </w:divBdr>
        </w:div>
        <w:div w:id="1050421509">
          <w:marLeft w:val="640"/>
          <w:marRight w:val="0"/>
          <w:marTop w:val="0"/>
          <w:marBottom w:val="0"/>
          <w:divBdr>
            <w:top w:val="none" w:sz="0" w:space="0" w:color="auto"/>
            <w:left w:val="none" w:sz="0" w:space="0" w:color="auto"/>
            <w:bottom w:val="none" w:sz="0" w:space="0" w:color="auto"/>
            <w:right w:val="none" w:sz="0" w:space="0" w:color="auto"/>
          </w:divBdr>
        </w:div>
        <w:div w:id="1413812095">
          <w:marLeft w:val="640"/>
          <w:marRight w:val="0"/>
          <w:marTop w:val="0"/>
          <w:marBottom w:val="0"/>
          <w:divBdr>
            <w:top w:val="none" w:sz="0" w:space="0" w:color="auto"/>
            <w:left w:val="none" w:sz="0" w:space="0" w:color="auto"/>
            <w:bottom w:val="none" w:sz="0" w:space="0" w:color="auto"/>
            <w:right w:val="none" w:sz="0" w:space="0" w:color="auto"/>
          </w:divBdr>
        </w:div>
        <w:div w:id="1955096671">
          <w:marLeft w:val="640"/>
          <w:marRight w:val="0"/>
          <w:marTop w:val="0"/>
          <w:marBottom w:val="0"/>
          <w:divBdr>
            <w:top w:val="none" w:sz="0" w:space="0" w:color="auto"/>
            <w:left w:val="none" w:sz="0" w:space="0" w:color="auto"/>
            <w:bottom w:val="none" w:sz="0" w:space="0" w:color="auto"/>
            <w:right w:val="none" w:sz="0" w:space="0" w:color="auto"/>
          </w:divBdr>
        </w:div>
        <w:div w:id="1070154771">
          <w:marLeft w:val="640"/>
          <w:marRight w:val="0"/>
          <w:marTop w:val="0"/>
          <w:marBottom w:val="0"/>
          <w:divBdr>
            <w:top w:val="none" w:sz="0" w:space="0" w:color="auto"/>
            <w:left w:val="none" w:sz="0" w:space="0" w:color="auto"/>
            <w:bottom w:val="none" w:sz="0" w:space="0" w:color="auto"/>
            <w:right w:val="none" w:sz="0" w:space="0" w:color="auto"/>
          </w:divBdr>
        </w:div>
        <w:div w:id="548151127">
          <w:marLeft w:val="640"/>
          <w:marRight w:val="0"/>
          <w:marTop w:val="0"/>
          <w:marBottom w:val="0"/>
          <w:divBdr>
            <w:top w:val="none" w:sz="0" w:space="0" w:color="auto"/>
            <w:left w:val="none" w:sz="0" w:space="0" w:color="auto"/>
            <w:bottom w:val="none" w:sz="0" w:space="0" w:color="auto"/>
            <w:right w:val="none" w:sz="0" w:space="0" w:color="auto"/>
          </w:divBdr>
        </w:div>
        <w:div w:id="1858808623">
          <w:marLeft w:val="640"/>
          <w:marRight w:val="0"/>
          <w:marTop w:val="0"/>
          <w:marBottom w:val="0"/>
          <w:divBdr>
            <w:top w:val="none" w:sz="0" w:space="0" w:color="auto"/>
            <w:left w:val="none" w:sz="0" w:space="0" w:color="auto"/>
            <w:bottom w:val="none" w:sz="0" w:space="0" w:color="auto"/>
            <w:right w:val="none" w:sz="0" w:space="0" w:color="auto"/>
          </w:divBdr>
        </w:div>
        <w:div w:id="2067097123">
          <w:marLeft w:val="640"/>
          <w:marRight w:val="0"/>
          <w:marTop w:val="0"/>
          <w:marBottom w:val="0"/>
          <w:divBdr>
            <w:top w:val="none" w:sz="0" w:space="0" w:color="auto"/>
            <w:left w:val="none" w:sz="0" w:space="0" w:color="auto"/>
            <w:bottom w:val="none" w:sz="0" w:space="0" w:color="auto"/>
            <w:right w:val="none" w:sz="0" w:space="0" w:color="auto"/>
          </w:divBdr>
        </w:div>
        <w:div w:id="700009340">
          <w:marLeft w:val="640"/>
          <w:marRight w:val="0"/>
          <w:marTop w:val="0"/>
          <w:marBottom w:val="0"/>
          <w:divBdr>
            <w:top w:val="none" w:sz="0" w:space="0" w:color="auto"/>
            <w:left w:val="none" w:sz="0" w:space="0" w:color="auto"/>
            <w:bottom w:val="none" w:sz="0" w:space="0" w:color="auto"/>
            <w:right w:val="none" w:sz="0" w:space="0" w:color="auto"/>
          </w:divBdr>
        </w:div>
        <w:div w:id="653215260">
          <w:marLeft w:val="640"/>
          <w:marRight w:val="0"/>
          <w:marTop w:val="0"/>
          <w:marBottom w:val="0"/>
          <w:divBdr>
            <w:top w:val="none" w:sz="0" w:space="0" w:color="auto"/>
            <w:left w:val="none" w:sz="0" w:space="0" w:color="auto"/>
            <w:bottom w:val="none" w:sz="0" w:space="0" w:color="auto"/>
            <w:right w:val="none" w:sz="0" w:space="0" w:color="auto"/>
          </w:divBdr>
        </w:div>
        <w:div w:id="372123086">
          <w:marLeft w:val="640"/>
          <w:marRight w:val="0"/>
          <w:marTop w:val="0"/>
          <w:marBottom w:val="0"/>
          <w:divBdr>
            <w:top w:val="none" w:sz="0" w:space="0" w:color="auto"/>
            <w:left w:val="none" w:sz="0" w:space="0" w:color="auto"/>
            <w:bottom w:val="none" w:sz="0" w:space="0" w:color="auto"/>
            <w:right w:val="none" w:sz="0" w:space="0" w:color="auto"/>
          </w:divBdr>
        </w:div>
        <w:div w:id="1119029633">
          <w:marLeft w:val="640"/>
          <w:marRight w:val="0"/>
          <w:marTop w:val="0"/>
          <w:marBottom w:val="0"/>
          <w:divBdr>
            <w:top w:val="none" w:sz="0" w:space="0" w:color="auto"/>
            <w:left w:val="none" w:sz="0" w:space="0" w:color="auto"/>
            <w:bottom w:val="none" w:sz="0" w:space="0" w:color="auto"/>
            <w:right w:val="none" w:sz="0" w:space="0" w:color="auto"/>
          </w:divBdr>
        </w:div>
        <w:div w:id="497579148">
          <w:marLeft w:val="640"/>
          <w:marRight w:val="0"/>
          <w:marTop w:val="0"/>
          <w:marBottom w:val="0"/>
          <w:divBdr>
            <w:top w:val="none" w:sz="0" w:space="0" w:color="auto"/>
            <w:left w:val="none" w:sz="0" w:space="0" w:color="auto"/>
            <w:bottom w:val="none" w:sz="0" w:space="0" w:color="auto"/>
            <w:right w:val="none" w:sz="0" w:space="0" w:color="auto"/>
          </w:divBdr>
        </w:div>
        <w:div w:id="12650953">
          <w:marLeft w:val="640"/>
          <w:marRight w:val="0"/>
          <w:marTop w:val="0"/>
          <w:marBottom w:val="0"/>
          <w:divBdr>
            <w:top w:val="none" w:sz="0" w:space="0" w:color="auto"/>
            <w:left w:val="none" w:sz="0" w:space="0" w:color="auto"/>
            <w:bottom w:val="none" w:sz="0" w:space="0" w:color="auto"/>
            <w:right w:val="none" w:sz="0" w:space="0" w:color="auto"/>
          </w:divBdr>
        </w:div>
        <w:div w:id="2003046842">
          <w:marLeft w:val="640"/>
          <w:marRight w:val="0"/>
          <w:marTop w:val="0"/>
          <w:marBottom w:val="0"/>
          <w:divBdr>
            <w:top w:val="none" w:sz="0" w:space="0" w:color="auto"/>
            <w:left w:val="none" w:sz="0" w:space="0" w:color="auto"/>
            <w:bottom w:val="none" w:sz="0" w:space="0" w:color="auto"/>
            <w:right w:val="none" w:sz="0" w:space="0" w:color="auto"/>
          </w:divBdr>
        </w:div>
        <w:div w:id="1246111290">
          <w:marLeft w:val="640"/>
          <w:marRight w:val="0"/>
          <w:marTop w:val="0"/>
          <w:marBottom w:val="0"/>
          <w:divBdr>
            <w:top w:val="none" w:sz="0" w:space="0" w:color="auto"/>
            <w:left w:val="none" w:sz="0" w:space="0" w:color="auto"/>
            <w:bottom w:val="none" w:sz="0" w:space="0" w:color="auto"/>
            <w:right w:val="none" w:sz="0" w:space="0" w:color="auto"/>
          </w:divBdr>
        </w:div>
        <w:div w:id="203293759">
          <w:marLeft w:val="640"/>
          <w:marRight w:val="0"/>
          <w:marTop w:val="0"/>
          <w:marBottom w:val="0"/>
          <w:divBdr>
            <w:top w:val="none" w:sz="0" w:space="0" w:color="auto"/>
            <w:left w:val="none" w:sz="0" w:space="0" w:color="auto"/>
            <w:bottom w:val="none" w:sz="0" w:space="0" w:color="auto"/>
            <w:right w:val="none" w:sz="0" w:space="0" w:color="auto"/>
          </w:divBdr>
        </w:div>
        <w:div w:id="1729962126">
          <w:marLeft w:val="640"/>
          <w:marRight w:val="0"/>
          <w:marTop w:val="0"/>
          <w:marBottom w:val="0"/>
          <w:divBdr>
            <w:top w:val="none" w:sz="0" w:space="0" w:color="auto"/>
            <w:left w:val="none" w:sz="0" w:space="0" w:color="auto"/>
            <w:bottom w:val="none" w:sz="0" w:space="0" w:color="auto"/>
            <w:right w:val="none" w:sz="0" w:space="0" w:color="auto"/>
          </w:divBdr>
        </w:div>
        <w:div w:id="1212155375">
          <w:marLeft w:val="640"/>
          <w:marRight w:val="0"/>
          <w:marTop w:val="0"/>
          <w:marBottom w:val="0"/>
          <w:divBdr>
            <w:top w:val="none" w:sz="0" w:space="0" w:color="auto"/>
            <w:left w:val="none" w:sz="0" w:space="0" w:color="auto"/>
            <w:bottom w:val="none" w:sz="0" w:space="0" w:color="auto"/>
            <w:right w:val="none" w:sz="0" w:space="0" w:color="auto"/>
          </w:divBdr>
        </w:div>
        <w:div w:id="1865514862">
          <w:marLeft w:val="640"/>
          <w:marRight w:val="0"/>
          <w:marTop w:val="0"/>
          <w:marBottom w:val="0"/>
          <w:divBdr>
            <w:top w:val="none" w:sz="0" w:space="0" w:color="auto"/>
            <w:left w:val="none" w:sz="0" w:space="0" w:color="auto"/>
            <w:bottom w:val="none" w:sz="0" w:space="0" w:color="auto"/>
            <w:right w:val="none" w:sz="0" w:space="0" w:color="auto"/>
          </w:divBdr>
        </w:div>
        <w:div w:id="106434363">
          <w:marLeft w:val="640"/>
          <w:marRight w:val="0"/>
          <w:marTop w:val="0"/>
          <w:marBottom w:val="0"/>
          <w:divBdr>
            <w:top w:val="none" w:sz="0" w:space="0" w:color="auto"/>
            <w:left w:val="none" w:sz="0" w:space="0" w:color="auto"/>
            <w:bottom w:val="none" w:sz="0" w:space="0" w:color="auto"/>
            <w:right w:val="none" w:sz="0" w:space="0" w:color="auto"/>
          </w:divBdr>
        </w:div>
        <w:div w:id="712968407">
          <w:marLeft w:val="640"/>
          <w:marRight w:val="0"/>
          <w:marTop w:val="0"/>
          <w:marBottom w:val="0"/>
          <w:divBdr>
            <w:top w:val="none" w:sz="0" w:space="0" w:color="auto"/>
            <w:left w:val="none" w:sz="0" w:space="0" w:color="auto"/>
            <w:bottom w:val="none" w:sz="0" w:space="0" w:color="auto"/>
            <w:right w:val="none" w:sz="0" w:space="0" w:color="auto"/>
          </w:divBdr>
        </w:div>
        <w:div w:id="32190500">
          <w:marLeft w:val="640"/>
          <w:marRight w:val="0"/>
          <w:marTop w:val="0"/>
          <w:marBottom w:val="0"/>
          <w:divBdr>
            <w:top w:val="none" w:sz="0" w:space="0" w:color="auto"/>
            <w:left w:val="none" w:sz="0" w:space="0" w:color="auto"/>
            <w:bottom w:val="none" w:sz="0" w:space="0" w:color="auto"/>
            <w:right w:val="none" w:sz="0" w:space="0" w:color="auto"/>
          </w:divBdr>
        </w:div>
        <w:div w:id="131025950">
          <w:marLeft w:val="640"/>
          <w:marRight w:val="0"/>
          <w:marTop w:val="0"/>
          <w:marBottom w:val="0"/>
          <w:divBdr>
            <w:top w:val="none" w:sz="0" w:space="0" w:color="auto"/>
            <w:left w:val="none" w:sz="0" w:space="0" w:color="auto"/>
            <w:bottom w:val="none" w:sz="0" w:space="0" w:color="auto"/>
            <w:right w:val="none" w:sz="0" w:space="0" w:color="auto"/>
          </w:divBdr>
        </w:div>
        <w:div w:id="388963076">
          <w:marLeft w:val="640"/>
          <w:marRight w:val="0"/>
          <w:marTop w:val="0"/>
          <w:marBottom w:val="0"/>
          <w:divBdr>
            <w:top w:val="none" w:sz="0" w:space="0" w:color="auto"/>
            <w:left w:val="none" w:sz="0" w:space="0" w:color="auto"/>
            <w:bottom w:val="none" w:sz="0" w:space="0" w:color="auto"/>
            <w:right w:val="none" w:sz="0" w:space="0" w:color="auto"/>
          </w:divBdr>
        </w:div>
        <w:div w:id="603920624">
          <w:marLeft w:val="640"/>
          <w:marRight w:val="0"/>
          <w:marTop w:val="0"/>
          <w:marBottom w:val="0"/>
          <w:divBdr>
            <w:top w:val="none" w:sz="0" w:space="0" w:color="auto"/>
            <w:left w:val="none" w:sz="0" w:space="0" w:color="auto"/>
            <w:bottom w:val="none" w:sz="0" w:space="0" w:color="auto"/>
            <w:right w:val="none" w:sz="0" w:space="0" w:color="auto"/>
          </w:divBdr>
        </w:div>
        <w:div w:id="407265113">
          <w:marLeft w:val="640"/>
          <w:marRight w:val="0"/>
          <w:marTop w:val="0"/>
          <w:marBottom w:val="0"/>
          <w:divBdr>
            <w:top w:val="none" w:sz="0" w:space="0" w:color="auto"/>
            <w:left w:val="none" w:sz="0" w:space="0" w:color="auto"/>
            <w:bottom w:val="none" w:sz="0" w:space="0" w:color="auto"/>
            <w:right w:val="none" w:sz="0" w:space="0" w:color="auto"/>
          </w:divBdr>
        </w:div>
        <w:div w:id="343820680">
          <w:marLeft w:val="640"/>
          <w:marRight w:val="0"/>
          <w:marTop w:val="0"/>
          <w:marBottom w:val="0"/>
          <w:divBdr>
            <w:top w:val="none" w:sz="0" w:space="0" w:color="auto"/>
            <w:left w:val="none" w:sz="0" w:space="0" w:color="auto"/>
            <w:bottom w:val="none" w:sz="0" w:space="0" w:color="auto"/>
            <w:right w:val="none" w:sz="0" w:space="0" w:color="auto"/>
          </w:divBdr>
        </w:div>
        <w:div w:id="1952009698">
          <w:marLeft w:val="640"/>
          <w:marRight w:val="0"/>
          <w:marTop w:val="0"/>
          <w:marBottom w:val="0"/>
          <w:divBdr>
            <w:top w:val="none" w:sz="0" w:space="0" w:color="auto"/>
            <w:left w:val="none" w:sz="0" w:space="0" w:color="auto"/>
            <w:bottom w:val="none" w:sz="0" w:space="0" w:color="auto"/>
            <w:right w:val="none" w:sz="0" w:space="0" w:color="auto"/>
          </w:divBdr>
        </w:div>
        <w:div w:id="1886989523">
          <w:marLeft w:val="640"/>
          <w:marRight w:val="0"/>
          <w:marTop w:val="0"/>
          <w:marBottom w:val="0"/>
          <w:divBdr>
            <w:top w:val="none" w:sz="0" w:space="0" w:color="auto"/>
            <w:left w:val="none" w:sz="0" w:space="0" w:color="auto"/>
            <w:bottom w:val="none" w:sz="0" w:space="0" w:color="auto"/>
            <w:right w:val="none" w:sz="0" w:space="0" w:color="auto"/>
          </w:divBdr>
        </w:div>
        <w:div w:id="2142186428">
          <w:marLeft w:val="640"/>
          <w:marRight w:val="0"/>
          <w:marTop w:val="0"/>
          <w:marBottom w:val="0"/>
          <w:divBdr>
            <w:top w:val="none" w:sz="0" w:space="0" w:color="auto"/>
            <w:left w:val="none" w:sz="0" w:space="0" w:color="auto"/>
            <w:bottom w:val="none" w:sz="0" w:space="0" w:color="auto"/>
            <w:right w:val="none" w:sz="0" w:space="0" w:color="auto"/>
          </w:divBdr>
        </w:div>
        <w:div w:id="61564161">
          <w:marLeft w:val="640"/>
          <w:marRight w:val="0"/>
          <w:marTop w:val="0"/>
          <w:marBottom w:val="0"/>
          <w:divBdr>
            <w:top w:val="none" w:sz="0" w:space="0" w:color="auto"/>
            <w:left w:val="none" w:sz="0" w:space="0" w:color="auto"/>
            <w:bottom w:val="none" w:sz="0" w:space="0" w:color="auto"/>
            <w:right w:val="none" w:sz="0" w:space="0" w:color="auto"/>
          </w:divBdr>
        </w:div>
        <w:div w:id="1984850922">
          <w:marLeft w:val="640"/>
          <w:marRight w:val="0"/>
          <w:marTop w:val="0"/>
          <w:marBottom w:val="0"/>
          <w:divBdr>
            <w:top w:val="none" w:sz="0" w:space="0" w:color="auto"/>
            <w:left w:val="none" w:sz="0" w:space="0" w:color="auto"/>
            <w:bottom w:val="none" w:sz="0" w:space="0" w:color="auto"/>
            <w:right w:val="none" w:sz="0" w:space="0" w:color="auto"/>
          </w:divBdr>
        </w:div>
        <w:div w:id="1051340778">
          <w:marLeft w:val="640"/>
          <w:marRight w:val="0"/>
          <w:marTop w:val="0"/>
          <w:marBottom w:val="0"/>
          <w:divBdr>
            <w:top w:val="none" w:sz="0" w:space="0" w:color="auto"/>
            <w:left w:val="none" w:sz="0" w:space="0" w:color="auto"/>
            <w:bottom w:val="none" w:sz="0" w:space="0" w:color="auto"/>
            <w:right w:val="none" w:sz="0" w:space="0" w:color="auto"/>
          </w:divBdr>
        </w:div>
        <w:div w:id="472253964">
          <w:marLeft w:val="640"/>
          <w:marRight w:val="0"/>
          <w:marTop w:val="0"/>
          <w:marBottom w:val="0"/>
          <w:divBdr>
            <w:top w:val="none" w:sz="0" w:space="0" w:color="auto"/>
            <w:left w:val="none" w:sz="0" w:space="0" w:color="auto"/>
            <w:bottom w:val="none" w:sz="0" w:space="0" w:color="auto"/>
            <w:right w:val="none" w:sz="0" w:space="0" w:color="auto"/>
          </w:divBdr>
        </w:div>
        <w:div w:id="1498695271">
          <w:marLeft w:val="640"/>
          <w:marRight w:val="0"/>
          <w:marTop w:val="0"/>
          <w:marBottom w:val="0"/>
          <w:divBdr>
            <w:top w:val="none" w:sz="0" w:space="0" w:color="auto"/>
            <w:left w:val="none" w:sz="0" w:space="0" w:color="auto"/>
            <w:bottom w:val="none" w:sz="0" w:space="0" w:color="auto"/>
            <w:right w:val="none" w:sz="0" w:space="0" w:color="auto"/>
          </w:divBdr>
        </w:div>
        <w:div w:id="2103597523">
          <w:marLeft w:val="640"/>
          <w:marRight w:val="0"/>
          <w:marTop w:val="0"/>
          <w:marBottom w:val="0"/>
          <w:divBdr>
            <w:top w:val="none" w:sz="0" w:space="0" w:color="auto"/>
            <w:left w:val="none" w:sz="0" w:space="0" w:color="auto"/>
            <w:bottom w:val="none" w:sz="0" w:space="0" w:color="auto"/>
            <w:right w:val="none" w:sz="0" w:space="0" w:color="auto"/>
          </w:divBdr>
        </w:div>
        <w:div w:id="358942">
          <w:marLeft w:val="640"/>
          <w:marRight w:val="0"/>
          <w:marTop w:val="0"/>
          <w:marBottom w:val="0"/>
          <w:divBdr>
            <w:top w:val="none" w:sz="0" w:space="0" w:color="auto"/>
            <w:left w:val="none" w:sz="0" w:space="0" w:color="auto"/>
            <w:bottom w:val="none" w:sz="0" w:space="0" w:color="auto"/>
            <w:right w:val="none" w:sz="0" w:space="0" w:color="auto"/>
          </w:divBdr>
        </w:div>
        <w:div w:id="332529889">
          <w:marLeft w:val="640"/>
          <w:marRight w:val="0"/>
          <w:marTop w:val="0"/>
          <w:marBottom w:val="0"/>
          <w:divBdr>
            <w:top w:val="none" w:sz="0" w:space="0" w:color="auto"/>
            <w:left w:val="none" w:sz="0" w:space="0" w:color="auto"/>
            <w:bottom w:val="none" w:sz="0" w:space="0" w:color="auto"/>
            <w:right w:val="none" w:sz="0" w:space="0" w:color="auto"/>
          </w:divBdr>
        </w:div>
        <w:div w:id="1845434636">
          <w:marLeft w:val="640"/>
          <w:marRight w:val="0"/>
          <w:marTop w:val="0"/>
          <w:marBottom w:val="0"/>
          <w:divBdr>
            <w:top w:val="none" w:sz="0" w:space="0" w:color="auto"/>
            <w:left w:val="none" w:sz="0" w:space="0" w:color="auto"/>
            <w:bottom w:val="none" w:sz="0" w:space="0" w:color="auto"/>
            <w:right w:val="none" w:sz="0" w:space="0" w:color="auto"/>
          </w:divBdr>
        </w:div>
        <w:div w:id="918446125">
          <w:marLeft w:val="640"/>
          <w:marRight w:val="0"/>
          <w:marTop w:val="0"/>
          <w:marBottom w:val="0"/>
          <w:divBdr>
            <w:top w:val="none" w:sz="0" w:space="0" w:color="auto"/>
            <w:left w:val="none" w:sz="0" w:space="0" w:color="auto"/>
            <w:bottom w:val="none" w:sz="0" w:space="0" w:color="auto"/>
            <w:right w:val="none" w:sz="0" w:space="0" w:color="auto"/>
          </w:divBdr>
        </w:div>
        <w:div w:id="434138408">
          <w:marLeft w:val="640"/>
          <w:marRight w:val="0"/>
          <w:marTop w:val="0"/>
          <w:marBottom w:val="0"/>
          <w:divBdr>
            <w:top w:val="none" w:sz="0" w:space="0" w:color="auto"/>
            <w:left w:val="none" w:sz="0" w:space="0" w:color="auto"/>
            <w:bottom w:val="none" w:sz="0" w:space="0" w:color="auto"/>
            <w:right w:val="none" w:sz="0" w:space="0" w:color="auto"/>
          </w:divBdr>
        </w:div>
        <w:div w:id="286816730">
          <w:marLeft w:val="640"/>
          <w:marRight w:val="0"/>
          <w:marTop w:val="0"/>
          <w:marBottom w:val="0"/>
          <w:divBdr>
            <w:top w:val="none" w:sz="0" w:space="0" w:color="auto"/>
            <w:left w:val="none" w:sz="0" w:space="0" w:color="auto"/>
            <w:bottom w:val="none" w:sz="0" w:space="0" w:color="auto"/>
            <w:right w:val="none" w:sz="0" w:space="0" w:color="auto"/>
          </w:divBdr>
        </w:div>
        <w:div w:id="1946576775">
          <w:marLeft w:val="640"/>
          <w:marRight w:val="0"/>
          <w:marTop w:val="0"/>
          <w:marBottom w:val="0"/>
          <w:divBdr>
            <w:top w:val="none" w:sz="0" w:space="0" w:color="auto"/>
            <w:left w:val="none" w:sz="0" w:space="0" w:color="auto"/>
            <w:bottom w:val="none" w:sz="0" w:space="0" w:color="auto"/>
            <w:right w:val="none" w:sz="0" w:space="0" w:color="auto"/>
          </w:divBdr>
        </w:div>
        <w:div w:id="487938523">
          <w:marLeft w:val="640"/>
          <w:marRight w:val="0"/>
          <w:marTop w:val="0"/>
          <w:marBottom w:val="0"/>
          <w:divBdr>
            <w:top w:val="none" w:sz="0" w:space="0" w:color="auto"/>
            <w:left w:val="none" w:sz="0" w:space="0" w:color="auto"/>
            <w:bottom w:val="none" w:sz="0" w:space="0" w:color="auto"/>
            <w:right w:val="none" w:sz="0" w:space="0" w:color="auto"/>
          </w:divBdr>
        </w:div>
        <w:div w:id="1033578696">
          <w:marLeft w:val="640"/>
          <w:marRight w:val="0"/>
          <w:marTop w:val="0"/>
          <w:marBottom w:val="0"/>
          <w:divBdr>
            <w:top w:val="none" w:sz="0" w:space="0" w:color="auto"/>
            <w:left w:val="none" w:sz="0" w:space="0" w:color="auto"/>
            <w:bottom w:val="none" w:sz="0" w:space="0" w:color="auto"/>
            <w:right w:val="none" w:sz="0" w:space="0" w:color="auto"/>
          </w:divBdr>
        </w:div>
        <w:div w:id="1125345942">
          <w:marLeft w:val="640"/>
          <w:marRight w:val="0"/>
          <w:marTop w:val="0"/>
          <w:marBottom w:val="0"/>
          <w:divBdr>
            <w:top w:val="none" w:sz="0" w:space="0" w:color="auto"/>
            <w:left w:val="none" w:sz="0" w:space="0" w:color="auto"/>
            <w:bottom w:val="none" w:sz="0" w:space="0" w:color="auto"/>
            <w:right w:val="none" w:sz="0" w:space="0" w:color="auto"/>
          </w:divBdr>
        </w:div>
        <w:div w:id="384720645">
          <w:marLeft w:val="640"/>
          <w:marRight w:val="0"/>
          <w:marTop w:val="0"/>
          <w:marBottom w:val="0"/>
          <w:divBdr>
            <w:top w:val="none" w:sz="0" w:space="0" w:color="auto"/>
            <w:left w:val="none" w:sz="0" w:space="0" w:color="auto"/>
            <w:bottom w:val="none" w:sz="0" w:space="0" w:color="auto"/>
            <w:right w:val="none" w:sz="0" w:space="0" w:color="auto"/>
          </w:divBdr>
        </w:div>
        <w:div w:id="981346100">
          <w:marLeft w:val="640"/>
          <w:marRight w:val="0"/>
          <w:marTop w:val="0"/>
          <w:marBottom w:val="0"/>
          <w:divBdr>
            <w:top w:val="none" w:sz="0" w:space="0" w:color="auto"/>
            <w:left w:val="none" w:sz="0" w:space="0" w:color="auto"/>
            <w:bottom w:val="none" w:sz="0" w:space="0" w:color="auto"/>
            <w:right w:val="none" w:sz="0" w:space="0" w:color="auto"/>
          </w:divBdr>
        </w:div>
        <w:div w:id="870647141">
          <w:marLeft w:val="640"/>
          <w:marRight w:val="0"/>
          <w:marTop w:val="0"/>
          <w:marBottom w:val="0"/>
          <w:divBdr>
            <w:top w:val="none" w:sz="0" w:space="0" w:color="auto"/>
            <w:left w:val="none" w:sz="0" w:space="0" w:color="auto"/>
            <w:bottom w:val="none" w:sz="0" w:space="0" w:color="auto"/>
            <w:right w:val="none" w:sz="0" w:space="0" w:color="auto"/>
          </w:divBdr>
        </w:div>
        <w:div w:id="1578435523">
          <w:marLeft w:val="640"/>
          <w:marRight w:val="0"/>
          <w:marTop w:val="0"/>
          <w:marBottom w:val="0"/>
          <w:divBdr>
            <w:top w:val="none" w:sz="0" w:space="0" w:color="auto"/>
            <w:left w:val="none" w:sz="0" w:space="0" w:color="auto"/>
            <w:bottom w:val="none" w:sz="0" w:space="0" w:color="auto"/>
            <w:right w:val="none" w:sz="0" w:space="0" w:color="auto"/>
          </w:divBdr>
        </w:div>
        <w:div w:id="782765447">
          <w:marLeft w:val="640"/>
          <w:marRight w:val="0"/>
          <w:marTop w:val="0"/>
          <w:marBottom w:val="0"/>
          <w:divBdr>
            <w:top w:val="none" w:sz="0" w:space="0" w:color="auto"/>
            <w:left w:val="none" w:sz="0" w:space="0" w:color="auto"/>
            <w:bottom w:val="none" w:sz="0" w:space="0" w:color="auto"/>
            <w:right w:val="none" w:sz="0" w:space="0" w:color="auto"/>
          </w:divBdr>
        </w:div>
        <w:div w:id="706175381">
          <w:marLeft w:val="640"/>
          <w:marRight w:val="0"/>
          <w:marTop w:val="0"/>
          <w:marBottom w:val="0"/>
          <w:divBdr>
            <w:top w:val="none" w:sz="0" w:space="0" w:color="auto"/>
            <w:left w:val="none" w:sz="0" w:space="0" w:color="auto"/>
            <w:bottom w:val="none" w:sz="0" w:space="0" w:color="auto"/>
            <w:right w:val="none" w:sz="0" w:space="0" w:color="auto"/>
          </w:divBdr>
        </w:div>
        <w:div w:id="1753578426">
          <w:marLeft w:val="640"/>
          <w:marRight w:val="0"/>
          <w:marTop w:val="0"/>
          <w:marBottom w:val="0"/>
          <w:divBdr>
            <w:top w:val="none" w:sz="0" w:space="0" w:color="auto"/>
            <w:left w:val="none" w:sz="0" w:space="0" w:color="auto"/>
            <w:bottom w:val="none" w:sz="0" w:space="0" w:color="auto"/>
            <w:right w:val="none" w:sz="0" w:space="0" w:color="auto"/>
          </w:divBdr>
        </w:div>
        <w:div w:id="525674435">
          <w:marLeft w:val="640"/>
          <w:marRight w:val="0"/>
          <w:marTop w:val="0"/>
          <w:marBottom w:val="0"/>
          <w:divBdr>
            <w:top w:val="none" w:sz="0" w:space="0" w:color="auto"/>
            <w:left w:val="none" w:sz="0" w:space="0" w:color="auto"/>
            <w:bottom w:val="none" w:sz="0" w:space="0" w:color="auto"/>
            <w:right w:val="none" w:sz="0" w:space="0" w:color="auto"/>
          </w:divBdr>
        </w:div>
        <w:div w:id="1561402848">
          <w:marLeft w:val="640"/>
          <w:marRight w:val="0"/>
          <w:marTop w:val="0"/>
          <w:marBottom w:val="0"/>
          <w:divBdr>
            <w:top w:val="none" w:sz="0" w:space="0" w:color="auto"/>
            <w:left w:val="none" w:sz="0" w:space="0" w:color="auto"/>
            <w:bottom w:val="none" w:sz="0" w:space="0" w:color="auto"/>
            <w:right w:val="none" w:sz="0" w:space="0" w:color="auto"/>
          </w:divBdr>
        </w:div>
        <w:div w:id="1385910766">
          <w:marLeft w:val="640"/>
          <w:marRight w:val="0"/>
          <w:marTop w:val="0"/>
          <w:marBottom w:val="0"/>
          <w:divBdr>
            <w:top w:val="none" w:sz="0" w:space="0" w:color="auto"/>
            <w:left w:val="none" w:sz="0" w:space="0" w:color="auto"/>
            <w:bottom w:val="none" w:sz="0" w:space="0" w:color="auto"/>
            <w:right w:val="none" w:sz="0" w:space="0" w:color="auto"/>
          </w:divBdr>
        </w:div>
        <w:div w:id="1947694696">
          <w:marLeft w:val="640"/>
          <w:marRight w:val="0"/>
          <w:marTop w:val="0"/>
          <w:marBottom w:val="0"/>
          <w:divBdr>
            <w:top w:val="none" w:sz="0" w:space="0" w:color="auto"/>
            <w:left w:val="none" w:sz="0" w:space="0" w:color="auto"/>
            <w:bottom w:val="none" w:sz="0" w:space="0" w:color="auto"/>
            <w:right w:val="none" w:sz="0" w:space="0" w:color="auto"/>
          </w:divBdr>
        </w:div>
        <w:div w:id="1527519926">
          <w:marLeft w:val="640"/>
          <w:marRight w:val="0"/>
          <w:marTop w:val="0"/>
          <w:marBottom w:val="0"/>
          <w:divBdr>
            <w:top w:val="none" w:sz="0" w:space="0" w:color="auto"/>
            <w:left w:val="none" w:sz="0" w:space="0" w:color="auto"/>
            <w:bottom w:val="none" w:sz="0" w:space="0" w:color="auto"/>
            <w:right w:val="none" w:sz="0" w:space="0" w:color="auto"/>
          </w:divBdr>
        </w:div>
        <w:div w:id="1888684056">
          <w:marLeft w:val="640"/>
          <w:marRight w:val="0"/>
          <w:marTop w:val="0"/>
          <w:marBottom w:val="0"/>
          <w:divBdr>
            <w:top w:val="none" w:sz="0" w:space="0" w:color="auto"/>
            <w:left w:val="none" w:sz="0" w:space="0" w:color="auto"/>
            <w:bottom w:val="none" w:sz="0" w:space="0" w:color="auto"/>
            <w:right w:val="none" w:sz="0" w:space="0" w:color="auto"/>
          </w:divBdr>
        </w:div>
        <w:div w:id="1486776208">
          <w:marLeft w:val="640"/>
          <w:marRight w:val="0"/>
          <w:marTop w:val="0"/>
          <w:marBottom w:val="0"/>
          <w:divBdr>
            <w:top w:val="none" w:sz="0" w:space="0" w:color="auto"/>
            <w:left w:val="none" w:sz="0" w:space="0" w:color="auto"/>
            <w:bottom w:val="none" w:sz="0" w:space="0" w:color="auto"/>
            <w:right w:val="none" w:sz="0" w:space="0" w:color="auto"/>
          </w:divBdr>
        </w:div>
        <w:div w:id="2145930570">
          <w:marLeft w:val="640"/>
          <w:marRight w:val="0"/>
          <w:marTop w:val="0"/>
          <w:marBottom w:val="0"/>
          <w:divBdr>
            <w:top w:val="none" w:sz="0" w:space="0" w:color="auto"/>
            <w:left w:val="none" w:sz="0" w:space="0" w:color="auto"/>
            <w:bottom w:val="none" w:sz="0" w:space="0" w:color="auto"/>
            <w:right w:val="none" w:sz="0" w:space="0" w:color="auto"/>
          </w:divBdr>
        </w:div>
        <w:div w:id="978073245">
          <w:marLeft w:val="640"/>
          <w:marRight w:val="0"/>
          <w:marTop w:val="0"/>
          <w:marBottom w:val="0"/>
          <w:divBdr>
            <w:top w:val="none" w:sz="0" w:space="0" w:color="auto"/>
            <w:left w:val="none" w:sz="0" w:space="0" w:color="auto"/>
            <w:bottom w:val="none" w:sz="0" w:space="0" w:color="auto"/>
            <w:right w:val="none" w:sz="0" w:space="0" w:color="auto"/>
          </w:divBdr>
        </w:div>
        <w:div w:id="355928203">
          <w:marLeft w:val="640"/>
          <w:marRight w:val="0"/>
          <w:marTop w:val="0"/>
          <w:marBottom w:val="0"/>
          <w:divBdr>
            <w:top w:val="none" w:sz="0" w:space="0" w:color="auto"/>
            <w:left w:val="none" w:sz="0" w:space="0" w:color="auto"/>
            <w:bottom w:val="none" w:sz="0" w:space="0" w:color="auto"/>
            <w:right w:val="none" w:sz="0" w:space="0" w:color="auto"/>
          </w:divBdr>
        </w:div>
        <w:div w:id="455486807">
          <w:marLeft w:val="640"/>
          <w:marRight w:val="0"/>
          <w:marTop w:val="0"/>
          <w:marBottom w:val="0"/>
          <w:divBdr>
            <w:top w:val="none" w:sz="0" w:space="0" w:color="auto"/>
            <w:left w:val="none" w:sz="0" w:space="0" w:color="auto"/>
            <w:bottom w:val="none" w:sz="0" w:space="0" w:color="auto"/>
            <w:right w:val="none" w:sz="0" w:space="0" w:color="auto"/>
          </w:divBdr>
        </w:div>
        <w:div w:id="270207384">
          <w:marLeft w:val="640"/>
          <w:marRight w:val="0"/>
          <w:marTop w:val="0"/>
          <w:marBottom w:val="0"/>
          <w:divBdr>
            <w:top w:val="none" w:sz="0" w:space="0" w:color="auto"/>
            <w:left w:val="none" w:sz="0" w:space="0" w:color="auto"/>
            <w:bottom w:val="none" w:sz="0" w:space="0" w:color="auto"/>
            <w:right w:val="none" w:sz="0" w:space="0" w:color="auto"/>
          </w:divBdr>
        </w:div>
        <w:div w:id="1064908245">
          <w:marLeft w:val="640"/>
          <w:marRight w:val="0"/>
          <w:marTop w:val="0"/>
          <w:marBottom w:val="0"/>
          <w:divBdr>
            <w:top w:val="none" w:sz="0" w:space="0" w:color="auto"/>
            <w:left w:val="none" w:sz="0" w:space="0" w:color="auto"/>
            <w:bottom w:val="none" w:sz="0" w:space="0" w:color="auto"/>
            <w:right w:val="none" w:sz="0" w:space="0" w:color="auto"/>
          </w:divBdr>
        </w:div>
        <w:div w:id="272520376">
          <w:marLeft w:val="640"/>
          <w:marRight w:val="0"/>
          <w:marTop w:val="0"/>
          <w:marBottom w:val="0"/>
          <w:divBdr>
            <w:top w:val="none" w:sz="0" w:space="0" w:color="auto"/>
            <w:left w:val="none" w:sz="0" w:space="0" w:color="auto"/>
            <w:bottom w:val="none" w:sz="0" w:space="0" w:color="auto"/>
            <w:right w:val="none" w:sz="0" w:space="0" w:color="auto"/>
          </w:divBdr>
        </w:div>
        <w:div w:id="1993870181">
          <w:marLeft w:val="640"/>
          <w:marRight w:val="0"/>
          <w:marTop w:val="0"/>
          <w:marBottom w:val="0"/>
          <w:divBdr>
            <w:top w:val="none" w:sz="0" w:space="0" w:color="auto"/>
            <w:left w:val="none" w:sz="0" w:space="0" w:color="auto"/>
            <w:bottom w:val="none" w:sz="0" w:space="0" w:color="auto"/>
            <w:right w:val="none" w:sz="0" w:space="0" w:color="auto"/>
          </w:divBdr>
        </w:div>
        <w:div w:id="989290686">
          <w:marLeft w:val="640"/>
          <w:marRight w:val="0"/>
          <w:marTop w:val="0"/>
          <w:marBottom w:val="0"/>
          <w:divBdr>
            <w:top w:val="none" w:sz="0" w:space="0" w:color="auto"/>
            <w:left w:val="none" w:sz="0" w:space="0" w:color="auto"/>
            <w:bottom w:val="none" w:sz="0" w:space="0" w:color="auto"/>
            <w:right w:val="none" w:sz="0" w:space="0" w:color="auto"/>
          </w:divBdr>
        </w:div>
        <w:div w:id="290522588">
          <w:marLeft w:val="640"/>
          <w:marRight w:val="0"/>
          <w:marTop w:val="0"/>
          <w:marBottom w:val="0"/>
          <w:divBdr>
            <w:top w:val="none" w:sz="0" w:space="0" w:color="auto"/>
            <w:left w:val="none" w:sz="0" w:space="0" w:color="auto"/>
            <w:bottom w:val="none" w:sz="0" w:space="0" w:color="auto"/>
            <w:right w:val="none" w:sz="0" w:space="0" w:color="auto"/>
          </w:divBdr>
        </w:div>
        <w:div w:id="1463109440">
          <w:marLeft w:val="640"/>
          <w:marRight w:val="0"/>
          <w:marTop w:val="0"/>
          <w:marBottom w:val="0"/>
          <w:divBdr>
            <w:top w:val="none" w:sz="0" w:space="0" w:color="auto"/>
            <w:left w:val="none" w:sz="0" w:space="0" w:color="auto"/>
            <w:bottom w:val="none" w:sz="0" w:space="0" w:color="auto"/>
            <w:right w:val="none" w:sz="0" w:space="0" w:color="auto"/>
          </w:divBdr>
        </w:div>
        <w:div w:id="8265326">
          <w:marLeft w:val="640"/>
          <w:marRight w:val="0"/>
          <w:marTop w:val="0"/>
          <w:marBottom w:val="0"/>
          <w:divBdr>
            <w:top w:val="none" w:sz="0" w:space="0" w:color="auto"/>
            <w:left w:val="none" w:sz="0" w:space="0" w:color="auto"/>
            <w:bottom w:val="none" w:sz="0" w:space="0" w:color="auto"/>
            <w:right w:val="none" w:sz="0" w:space="0" w:color="auto"/>
          </w:divBdr>
        </w:div>
      </w:divsChild>
    </w:div>
    <w:div w:id="1004748794">
      <w:bodyDiv w:val="1"/>
      <w:marLeft w:val="0"/>
      <w:marRight w:val="0"/>
      <w:marTop w:val="0"/>
      <w:marBottom w:val="0"/>
      <w:divBdr>
        <w:top w:val="none" w:sz="0" w:space="0" w:color="auto"/>
        <w:left w:val="none" w:sz="0" w:space="0" w:color="auto"/>
        <w:bottom w:val="none" w:sz="0" w:space="0" w:color="auto"/>
        <w:right w:val="none" w:sz="0" w:space="0" w:color="auto"/>
      </w:divBdr>
    </w:div>
    <w:div w:id="1004750256">
      <w:bodyDiv w:val="1"/>
      <w:marLeft w:val="0"/>
      <w:marRight w:val="0"/>
      <w:marTop w:val="0"/>
      <w:marBottom w:val="0"/>
      <w:divBdr>
        <w:top w:val="none" w:sz="0" w:space="0" w:color="auto"/>
        <w:left w:val="none" w:sz="0" w:space="0" w:color="auto"/>
        <w:bottom w:val="none" w:sz="0" w:space="0" w:color="auto"/>
        <w:right w:val="none" w:sz="0" w:space="0" w:color="auto"/>
      </w:divBdr>
      <w:divsChild>
        <w:div w:id="733115992">
          <w:marLeft w:val="640"/>
          <w:marRight w:val="0"/>
          <w:marTop w:val="0"/>
          <w:marBottom w:val="0"/>
          <w:divBdr>
            <w:top w:val="none" w:sz="0" w:space="0" w:color="auto"/>
            <w:left w:val="none" w:sz="0" w:space="0" w:color="auto"/>
            <w:bottom w:val="none" w:sz="0" w:space="0" w:color="auto"/>
            <w:right w:val="none" w:sz="0" w:space="0" w:color="auto"/>
          </w:divBdr>
        </w:div>
        <w:div w:id="583949914">
          <w:marLeft w:val="640"/>
          <w:marRight w:val="0"/>
          <w:marTop w:val="0"/>
          <w:marBottom w:val="0"/>
          <w:divBdr>
            <w:top w:val="none" w:sz="0" w:space="0" w:color="auto"/>
            <w:left w:val="none" w:sz="0" w:space="0" w:color="auto"/>
            <w:bottom w:val="none" w:sz="0" w:space="0" w:color="auto"/>
            <w:right w:val="none" w:sz="0" w:space="0" w:color="auto"/>
          </w:divBdr>
        </w:div>
        <w:div w:id="810097322">
          <w:marLeft w:val="640"/>
          <w:marRight w:val="0"/>
          <w:marTop w:val="0"/>
          <w:marBottom w:val="0"/>
          <w:divBdr>
            <w:top w:val="none" w:sz="0" w:space="0" w:color="auto"/>
            <w:left w:val="none" w:sz="0" w:space="0" w:color="auto"/>
            <w:bottom w:val="none" w:sz="0" w:space="0" w:color="auto"/>
            <w:right w:val="none" w:sz="0" w:space="0" w:color="auto"/>
          </w:divBdr>
        </w:div>
        <w:div w:id="1385254554">
          <w:marLeft w:val="640"/>
          <w:marRight w:val="0"/>
          <w:marTop w:val="0"/>
          <w:marBottom w:val="0"/>
          <w:divBdr>
            <w:top w:val="none" w:sz="0" w:space="0" w:color="auto"/>
            <w:left w:val="none" w:sz="0" w:space="0" w:color="auto"/>
            <w:bottom w:val="none" w:sz="0" w:space="0" w:color="auto"/>
            <w:right w:val="none" w:sz="0" w:space="0" w:color="auto"/>
          </w:divBdr>
        </w:div>
        <w:div w:id="1919360098">
          <w:marLeft w:val="640"/>
          <w:marRight w:val="0"/>
          <w:marTop w:val="0"/>
          <w:marBottom w:val="0"/>
          <w:divBdr>
            <w:top w:val="none" w:sz="0" w:space="0" w:color="auto"/>
            <w:left w:val="none" w:sz="0" w:space="0" w:color="auto"/>
            <w:bottom w:val="none" w:sz="0" w:space="0" w:color="auto"/>
            <w:right w:val="none" w:sz="0" w:space="0" w:color="auto"/>
          </w:divBdr>
        </w:div>
        <w:div w:id="1266957261">
          <w:marLeft w:val="640"/>
          <w:marRight w:val="0"/>
          <w:marTop w:val="0"/>
          <w:marBottom w:val="0"/>
          <w:divBdr>
            <w:top w:val="none" w:sz="0" w:space="0" w:color="auto"/>
            <w:left w:val="none" w:sz="0" w:space="0" w:color="auto"/>
            <w:bottom w:val="none" w:sz="0" w:space="0" w:color="auto"/>
            <w:right w:val="none" w:sz="0" w:space="0" w:color="auto"/>
          </w:divBdr>
        </w:div>
        <w:div w:id="113331797">
          <w:marLeft w:val="640"/>
          <w:marRight w:val="0"/>
          <w:marTop w:val="0"/>
          <w:marBottom w:val="0"/>
          <w:divBdr>
            <w:top w:val="none" w:sz="0" w:space="0" w:color="auto"/>
            <w:left w:val="none" w:sz="0" w:space="0" w:color="auto"/>
            <w:bottom w:val="none" w:sz="0" w:space="0" w:color="auto"/>
            <w:right w:val="none" w:sz="0" w:space="0" w:color="auto"/>
          </w:divBdr>
        </w:div>
        <w:div w:id="1667241539">
          <w:marLeft w:val="640"/>
          <w:marRight w:val="0"/>
          <w:marTop w:val="0"/>
          <w:marBottom w:val="0"/>
          <w:divBdr>
            <w:top w:val="none" w:sz="0" w:space="0" w:color="auto"/>
            <w:left w:val="none" w:sz="0" w:space="0" w:color="auto"/>
            <w:bottom w:val="none" w:sz="0" w:space="0" w:color="auto"/>
            <w:right w:val="none" w:sz="0" w:space="0" w:color="auto"/>
          </w:divBdr>
        </w:div>
        <w:div w:id="215049077">
          <w:marLeft w:val="640"/>
          <w:marRight w:val="0"/>
          <w:marTop w:val="0"/>
          <w:marBottom w:val="0"/>
          <w:divBdr>
            <w:top w:val="none" w:sz="0" w:space="0" w:color="auto"/>
            <w:left w:val="none" w:sz="0" w:space="0" w:color="auto"/>
            <w:bottom w:val="none" w:sz="0" w:space="0" w:color="auto"/>
            <w:right w:val="none" w:sz="0" w:space="0" w:color="auto"/>
          </w:divBdr>
        </w:div>
        <w:div w:id="21633107">
          <w:marLeft w:val="640"/>
          <w:marRight w:val="0"/>
          <w:marTop w:val="0"/>
          <w:marBottom w:val="0"/>
          <w:divBdr>
            <w:top w:val="none" w:sz="0" w:space="0" w:color="auto"/>
            <w:left w:val="none" w:sz="0" w:space="0" w:color="auto"/>
            <w:bottom w:val="none" w:sz="0" w:space="0" w:color="auto"/>
            <w:right w:val="none" w:sz="0" w:space="0" w:color="auto"/>
          </w:divBdr>
        </w:div>
        <w:div w:id="1202940808">
          <w:marLeft w:val="640"/>
          <w:marRight w:val="0"/>
          <w:marTop w:val="0"/>
          <w:marBottom w:val="0"/>
          <w:divBdr>
            <w:top w:val="none" w:sz="0" w:space="0" w:color="auto"/>
            <w:left w:val="none" w:sz="0" w:space="0" w:color="auto"/>
            <w:bottom w:val="none" w:sz="0" w:space="0" w:color="auto"/>
            <w:right w:val="none" w:sz="0" w:space="0" w:color="auto"/>
          </w:divBdr>
        </w:div>
        <w:div w:id="1942179127">
          <w:marLeft w:val="640"/>
          <w:marRight w:val="0"/>
          <w:marTop w:val="0"/>
          <w:marBottom w:val="0"/>
          <w:divBdr>
            <w:top w:val="none" w:sz="0" w:space="0" w:color="auto"/>
            <w:left w:val="none" w:sz="0" w:space="0" w:color="auto"/>
            <w:bottom w:val="none" w:sz="0" w:space="0" w:color="auto"/>
            <w:right w:val="none" w:sz="0" w:space="0" w:color="auto"/>
          </w:divBdr>
        </w:div>
        <w:div w:id="233662280">
          <w:marLeft w:val="640"/>
          <w:marRight w:val="0"/>
          <w:marTop w:val="0"/>
          <w:marBottom w:val="0"/>
          <w:divBdr>
            <w:top w:val="none" w:sz="0" w:space="0" w:color="auto"/>
            <w:left w:val="none" w:sz="0" w:space="0" w:color="auto"/>
            <w:bottom w:val="none" w:sz="0" w:space="0" w:color="auto"/>
            <w:right w:val="none" w:sz="0" w:space="0" w:color="auto"/>
          </w:divBdr>
        </w:div>
        <w:div w:id="1737630968">
          <w:marLeft w:val="640"/>
          <w:marRight w:val="0"/>
          <w:marTop w:val="0"/>
          <w:marBottom w:val="0"/>
          <w:divBdr>
            <w:top w:val="none" w:sz="0" w:space="0" w:color="auto"/>
            <w:left w:val="none" w:sz="0" w:space="0" w:color="auto"/>
            <w:bottom w:val="none" w:sz="0" w:space="0" w:color="auto"/>
            <w:right w:val="none" w:sz="0" w:space="0" w:color="auto"/>
          </w:divBdr>
        </w:div>
        <w:div w:id="76021766">
          <w:marLeft w:val="640"/>
          <w:marRight w:val="0"/>
          <w:marTop w:val="0"/>
          <w:marBottom w:val="0"/>
          <w:divBdr>
            <w:top w:val="none" w:sz="0" w:space="0" w:color="auto"/>
            <w:left w:val="none" w:sz="0" w:space="0" w:color="auto"/>
            <w:bottom w:val="none" w:sz="0" w:space="0" w:color="auto"/>
            <w:right w:val="none" w:sz="0" w:space="0" w:color="auto"/>
          </w:divBdr>
        </w:div>
        <w:div w:id="295837690">
          <w:marLeft w:val="640"/>
          <w:marRight w:val="0"/>
          <w:marTop w:val="0"/>
          <w:marBottom w:val="0"/>
          <w:divBdr>
            <w:top w:val="none" w:sz="0" w:space="0" w:color="auto"/>
            <w:left w:val="none" w:sz="0" w:space="0" w:color="auto"/>
            <w:bottom w:val="none" w:sz="0" w:space="0" w:color="auto"/>
            <w:right w:val="none" w:sz="0" w:space="0" w:color="auto"/>
          </w:divBdr>
        </w:div>
        <w:div w:id="942735715">
          <w:marLeft w:val="640"/>
          <w:marRight w:val="0"/>
          <w:marTop w:val="0"/>
          <w:marBottom w:val="0"/>
          <w:divBdr>
            <w:top w:val="none" w:sz="0" w:space="0" w:color="auto"/>
            <w:left w:val="none" w:sz="0" w:space="0" w:color="auto"/>
            <w:bottom w:val="none" w:sz="0" w:space="0" w:color="auto"/>
            <w:right w:val="none" w:sz="0" w:space="0" w:color="auto"/>
          </w:divBdr>
        </w:div>
        <w:div w:id="934947863">
          <w:marLeft w:val="640"/>
          <w:marRight w:val="0"/>
          <w:marTop w:val="0"/>
          <w:marBottom w:val="0"/>
          <w:divBdr>
            <w:top w:val="none" w:sz="0" w:space="0" w:color="auto"/>
            <w:left w:val="none" w:sz="0" w:space="0" w:color="auto"/>
            <w:bottom w:val="none" w:sz="0" w:space="0" w:color="auto"/>
            <w:right w:val="none" w:sz="0" w:space="0" w:color="auto"/>
          </w:divBdr>
        </w:div>
        <w:div w:id="1777795304">
          <w:marLeft w:val="640"/>
          <w:marRight w:val="0"/>
          <w:marTop w:val="0"/>
          <w:marBottom w:val="0"/>
          <w:divBdr>
            <w:top w:val="none" w:sz="0" w:space="0" w:color="auto"/>
            <w:left w:val="none" w:sz="0" w:space="0" w:color="auto"/>
            <w:bottom w:val="none" w:sz="0" w:space="0" w:color="auto"/>
            <w:right w:val="none" w:sz="0" w:space="0" w:color="auto"/>
          </w:divBdr>
        </w:div>
        <w:div w:id="817577014">
          <w:marLeft w:val="640"/>
          <w:marRight w:val="0"/>
          <w:marTop w:val="0"/>
          <w:marBottom w:val="0"/>
          <w:divBdr>
            <w:top w:val="none" w:sz="0" w:space="0" w:color="auto"/>
            <w:left w:val="none" w:sz="0" w:space="0" w:color="auto"/>
            <w:bottom w:val="none" w:sz="0" w:space="0" w:color="auto"/>
            <w:right w:val="none" w:sz="0" w:space="0" w:color="auto"/>
          </w:divBdr>
        </w:div>
        <w:div w:id="1417703701">
          <w:marLeft w:val="640"/>
          <w:marRight w:val="0"/>
          <w:marTop w:val="0"/>
          <w:marBottom w:val="0"/>
          <w:divBdr>
            <w:top w:val="none" w:sz="0" w:space="0" w:color="auto"/>
            <w:left w:val="none" w:sz="0" w:space="0" w:color="auto"/>
            <w:bottom w:val="none" w:sz="0" w:space="0" w:color="auto"/>
            <w:right w:val="none" w:sz="0" w:space="0" w:color="auto"/>
          </w:divBdr>
        </w:div>
        <w:div w:id="900213667">
          <w:marLeft w:val="640"/>
          <w:marRight w:val="0"/>
          <w:marTop w:val="0"/>
          <w:marBottom w:val="0"/>
          <w:divBdr>
            <w:top w:val="none" w:sz="0" w:space="0" w:color="auto"/>
            <w:left w:val="none" w:sz="0" w:space="0" w:color="auto"/>
            <w:bottom w:val="none" w:sz="0" w:space="0" w:color="auto"/>
            <w:right w:val="none" w:sz="0" w:space="0" w:color="auto"/>
          </w:divBdr>
        </w:div>
        <w:div w:id="515580680">
          <w:marLeft w:val="640"/>
          <w:marRight w:val="0"/>
          <w:marTop w:val="0"/>
          <w:marBottom w:val="0"/>
          <w:divBdr>
            <w:top w:val="none" w:sz="0" w:space="0" w:color="auto"/>
            <w:left w:val="none" w:sz="0" w:space="0" w:color="auto"/>
            <w:bottom w:val="none" w:sz="0" w:space="0" w:color="auto"/>
            <w:right w:val="none" w:sz="0" w:space="0" w:color="auto"/>
          </w:divBdr>
        </w:div>
        <w:div w:id="1007517355">
          <w:marLeft w:val="640"/>
          <w:marRight w:val="0"/>
          <w:marTop w:val="0"/>
          <w:marBottom w:val="0"/>
          <w:divBdr>
            <w:top w:val="none" w:sz="0" w:space="0" w:color="auto"/>
            <w:left w:val="none" w:sz="0" w:space="0" w:color="auto"/>
            <w:bottom w:val="none" w:sz="0" w:space="0" w:color="auto"/>
            <w:right w:val="none" w:sz="0" w:space="0" w:color="auto"/>
          </w:divBdr>
        </w:div>
        <w:div w:id="1499686611">
          <w:marLeft w:val="640"/>
          <w:marRight w:val="0"/>
          <w:marTop w:val="0"/>
          <w:marBottom w:val="0"/>
          <w:divBdr>
            <w:top w:val="none" w:sz="0" w:space="0" w:color="auto"/>
            <w:left w:val="none" w:sz="0" w:space="0" w:color="auto"/>
            <w:bottom w:val="none" w:sz="0" w:space="0" w:color="auto"/>
            <w:right w:val="none" w:sz="0" w:space="0" w:color="auto"/>
          </w:divBdr>
        </w:div>
        <w:div w:id="2009744829">
          <w:marLeft w:val="640"/>
          <w:marRight w:val="0"/>
          <w:marTop w:val="0"/>
          <w:marBottom w:val="0"/>
          <w:divBdr>
            <w:top w:val="none" w:sz="0" w:space="0" w:color="auto"/>
            <w:left w:val="none" w:sz="0" w:space="0" w:color="auto"/>
            <w:bottom w:val="none" w:sz="0" w:space="0" w:color="auto"/>
            <w:right w:val="none" w:sz="0" w:space="0" w:color="auto"/>
          </w:divBdr>
        </w:div>
        <w:div w:id="1782411712">
          <w:marLeft w:val="640"/>
          <w:marRight w:val="0"/>
          <w:marTop w:val="0"/>
          <w:marBottom w:val="0"/>
          <w:divBdr>
            <w:top w:val="none" w:sz="0" w:space="0" w:color="auto"/>
            <w:left w:val="none" w:sz="0" w:space="0" w:color="auto"/>
            <w:bottom w:val="none" w:sz="0" w:space="0" w:color="auto"/>
            <w:right w:val="none" w:sz="0" w:space="0" w:color="auto"/>
          </w:divBdr>
        </w:div>
        <w:div w:id="1863287">
          <w:marLeft w:val="640"/>
          <w:marRight w:val="0"/>
          <w:marTop w:val="0"/>
          <w:marBottom w:val="0"/>
          <w:divBdr>
            <w:top w:val="none" w:sz="0" w:space="0" w:color="auto"/>
            <w:left w:val="none" w:sz="0" w:space="0" w:color="auto"/>
            <w:bottom w:val="none" w:sz="0" w:space="0" w:color="auto"/>
            <w:right w:val="none" w:sz="0" w:space="0" w:color="auto"/>
          </w:divBdr>
        </w:div>
        <w:div w:id="1351906208">
          <w:marLeft w:val="640"/>
          <w:marRight w:val="0"/>
          <w:marTop w:val="0"/>
          <w:marBottom w:val="0"/>
          <w:divBdr>
            <w:top w:val="none" w:sz="0" w:space="0" w:color="auto"/>
            <w:left w:val="none" w:sz="0" w:space="0" w:color="auto"/>
            <w:bottom w:val="none" w:sz="0" w:space="0" w:color="auto"/>
            <w:right w:val="none" w:sz="0" w:space="0" w:color="auto"/>
          </w:divBdr>
        </w:div>
        <w:div w:id="844712453">
          <w:marLeft w:val="640"/>
          <w:marRight w:val="0"/>
          <w:marTop w:val="0"/>
          <w:marBottom w:val="0"/>
          <w:divBdr>
            <w:top w:val="none" w:sz="0" w:space="0" w:color="auto"/>
            <w:left w:val="none" w:sz="0" w:space="0" w:color="auto"/>
            <w:bottom w:val="none" w:sz="0" w:space="0" w:color="auto"/>
            <w:right w:val="none" w:sz="0" w:space="0" w:color="auto"/>
          </w:divBdr>
        </w:div>
        <w:div w:id="1667201504">
          <w:marLeft w:val="640"/>
          <w:marRight w:val="0"/>
          <w:marTop w:val="0"/>
          <w:marBottom w:val="0"/>
          <w:divBdr>
            <w:top w:val="none" w:sz="0" w:space="0" w:color="auto"/>
            <w:left w:val="none" w:sz="0" w:space="0" w:color="auto"/>
            <w:bottom w:val="none" w:sz="0" w:space="0" w:color="auto"/>
            <w:right w:val="none" w:sz="0" w:space="0" w:color="auto"/>
          </w:divBdr>
        </w:div>
        <w:div w:id="438837082">
          <w:marLeft w:val="640"/>
          <w:marRight w:val="0"/>
          <w:marTop w:val="0"/>
          <w:marBottom w:val="0"/>
          <w:divBdr>
            <w:top w:val="none" w:sz="0" w:space="0" w:color="auto"/>
            <w:left w:val="none" w:sz="0" w:space="0" w:color="auto"/>
            <w:bottom w:val="none" w:sz="0" w:space="0" w:color="auto"/>
            <w:right w:val="none" w:sz="0" w:space="0" w:color="auto"/>
          </w:divBdr>
        </w:div>
        <w:div w:id="1887714684">
          <w:marLeft w:val="640"/>
          <w:marRight w:val="0"/>
          <w:marTop w:val="0"/>
          <w:marBottom w:val="0"/>
          <w:divBdr>
            <w:top w:val="none" w:sz="0" w:space="0" w:color="auto"/>
            <w:left w:val="none" w:sz="0" w:space="0" w:color="auto"/>
            <w:bottom w:val="none" w:sz="0" w:space="0" w:color="auto"/>
            <w:right w:val="none" w:sz="0" w:space="0" w:color="auto"/>
          </w:divBdr>
        </w:div>
        <w:div w:id="1547790869">
          <w:marLeft w:val="640"/>
          <w:marRight w:val="0"/>
          <w:marTop w:val="0"/>
          <w:marBottom w:val="0"/>
          <w:divBdr>
            <w:top w:val="none" w:sz="0" w:space="0" w:color="auto"/>
            <w:left w:val="none" w:sz="0" w:space="0" w:color="auto"/>
            <w:bottom w:val="none" w:sz="0" w:space="0" w:color="auto"/>
            <w:right w:val="none" w:sz="0" w:space="0" w:color="auto"/>
          </w:divBdr>
        </w:div>
        <w:div w:id="1584795626">
          <w:marLeft w:val="640"/>
          <w:marRight w:val="0"/>
          <w:marTop w:val="0"/>
          <w:marBottom w:val="0"/>
          <w:divBdr>
            <w:top w:val="none" w:sz="0" w:space="0" w:color="auto"/>
            <w:left w:val="none" w:sz="0" w:space="0" w:color="auto"/>
            <w:bottom w:val="none" w:sz="0" w:space="0" w:color="auto"/>
            <w:right w:val="none" w:sz="0" w:space="0" w:color="auto"/>
          </w:divBdr>
        </w:div>
        <w:div w:id="88165440">
          <w:marLeft w:val="640"/>
          <w:marRight w:val="0"/>
          <w:marTop w:val="0"/>
          <w:marBottom w:val="0"/>
          <w:divBdr>
            <w:top w:val="none" w:sz="0" w:space="0" w:color="auto"/>
            <w:left w:val="none" w:sz="0" w:space="0" w:color="auto"/>
            <w:bottom w:val="none" w:sz="0" w:space="0" w:color="auto"/>
            <w:right w:val="none" w:sz="0" w:space="0" w:color="auto"/>
          </w:divBdr>
        </w:div>
        <w:div w:id="842280637">
          <w:marLeft w:val="640"/>
          <w:marRight w:val="0"/>
          <w:marTop w:val="0"/>
          <w:marBottom w:val="0"/>
          <w:divBdr>
            <w:top w:val="none" w:sz="0" w:space="0" w:color="auto"/>
            <w:left w:val="none" w:sz="0" w:space="0" w:color="auto"/>
            <w:bottom w:val="none" w:sz="0" w:space="0" w:color="auto"/>
            <w:right w:val="none" w:sz="0" w:space="0" w:color="auto"/>
          </w:divBdr>
        </w:div>
        <w:div w:id="12221342">
          <w:marLeft w:val="640"/>
          <w:marRight w:val="0"/>
          <w:marTop w:val="0"/>
          <w:marBottom w:val="0"/>
          <w:divBdr>
            <w:top w:val="none" w:sz="0" w:space="0" w:color="auto"/>
            <w:left w:val="none" w:sz="0" w:space="0" w:color="auto"/>
            <w:bottom w:val="none" w:sz="0" w:space="0" w:color="auto"/>
            <w:right w:val="none" w:sz="0" w:space="0" w:color="auto"/>
          </w:divBdr>
        </w:div>
        <w:div w:id="394857263">
          <w:marLeft w:val="640"/>
          <w:marRight w:val="0"/>
          <w:marTop w:val="0"/>
          <w:marBottom w:val="0"/>
          <w:divBdr>
            <w:top w:val="none" w:sz="0" w:space="0" w:color="auto"/>
            <w:left w:val="none" w:sz="0" w:space="0" w:color="auto"/>
            <w:bottom w:val="none" w:sz="0" w:space="0" w:color="auto"/>
            <w:right w:val="none" w:sz="0" w:space="0" w:color="auto"/>
          </w:divBdr>
        </w:div>
        <w:div w:id="662778121">
          <w:marLeft w:val="640"/>
          <w:marRight w:val="0"/>
          <w:marTop w:val="0"/>
          <w:marBottom w:val="0"/>
          <w:divBdr>
            <w:top w:val="none" w:sz="0" w:space="0" w:color="auto"/>
            <w:left w:val="none" w:sz="0" w:space="0" w:color="auto"/>
            <w:bottom w:val="none" w:sz="0" w:space="0" w:color="auto"/>
            <w:right w:val="none" w:sz="0" w:space="0" w:color="auto"/>
          </w:divBdr>
        </w:div>
        <w:div w:id="1940794757">
          <w:marLeft w:val="640"/>
          <w:marRight w:val="0"/>
          <w:marTop w:val="0"/>
          <w:marBottom w:val="0"/>
          <w:divBdr>
            <w:top w:val="none" w:sz="0" w:space="0" w:color="auto"/>
            <w:left w:val="none" w:sz="0" w:space="0" w:color="auto"/>
            <w:bottom w:val="none" w:sz="0" w:space="0" w:color="auto"/>
            <w:right w:val="none" w:sz="0" w:space="0" w:color="auto"/>
          </w:divBdr>
        </w:div>
        <w:div w:id="1791700063">
          <w:marLeft w:val="640"/>
          <w:marRight w:val="0"/>
          <w:marTop w:val="0"/>
          <w:marBottom w:val="0"/>
          <w:divBdr>
            <w:top w:val="none" w:sz="0" w:space="0" w:color="auto"/>
            <w:left w:val="none" w:sz="0" w:space="0" w:color="auto"/>
            <w:bottom w:val="none" w:sz="0" w:space="0" w:color="auto"/>
            <w:right w:val="none" w:sz="0" w:space="0" w:color="auto"/>
          </w:divBdr>
        </w:div>
        <w:div w:id="712118269">
          <w:marLeft w:val="640"/>
          <w:marRight w:val="0"/>
          <w:marTop w:val="0"/>
          <w:marBottom w:val="0"/>
          <w:divBdr>
            <w:top w:val="none" w:sz="0" w:space="0" w:color="auto"/>
            <w:left w:val="none" w:sz="0" w:space="0" w:color="auto"/>
            <w:bottom w:val="none" w:sz="0" w:space="0" w:color="auto"/>
            <w:right w:val="none" w:sz="0" w:space="0" w:color="auto"/>
          </w:divBdr>
        </w:div>
        <w:div w:id="233781050">
          <w:marLeft w:val="640"/>
          <w:marRight w:val="0"/>
          <w:marTop w:val="0"/>
          <w:marBottom w:val="0"/>
          <w:divBdr>
            <w:top w:val="none" w:sz="0" w:space="0" w:color="auto"/>
            <w:left w:val="none" w:sz="0" w:space="0" w:color="auto"/>
            <w:bottom w:val="none" w:sz="0" w:space="0" w:color="auto"/>
            <w:right w:val="none" w:sz="0" w:space="0" w:color="auto"/>
          </w:divBdr>
        </w:div>
        <w:div w:id="350910558">
          <w:marLeft w:val="640"/>
          <w:marRight w:val="0"/>
          <w:marTop w:val="0"/>
          <w:marBottom w:val="0"/>
          <w:divBdr>
            <w:top w:val="none" w:sz="0" w:space="0" w:color="auto"/>
            <w:left w:val="none" w:sz="0" w:space="0" w:color="auto"/>
            <w:bottom w:val="none" w:sz="0" w:space="0" w:color="auto"/>
            <w:right w:val="none" w:sz="0" w:space="0" w:color="auto"/>
          </w:divBdr>
        </w:div>
        <w:div w:id="1778870969">
          <w:marLeft w:val="640"/>
          <w:marRight w:val="0"/>
          <w:marTop w:val="0"/>
          <w:marBottom w:val="0"/>
          <w:divBdr>
            <w:top w:val="none" w:sz="0" w:space="0" w:color="auto"/>
            <w:left w:val="none" w:sz="0" w:space="0" w:color="auto"/>
            <w:bottom w:val="none" w:sz="0" w:space="0" w:color="auto"/>
            <w:right w:val="none" w:sz="0" w:space="0" w:color="auto"/>
          </w:divBdr>
        </w:div>
        <w:div w:id="466356430">
          <w:marLeft w:val="640"/>
          <w:marRight w:val="0"/>
          <w:marTop w:val="0"/>
          <w:marBottom w:val="0"/>
          <w:divBdr>
            <w:top w:val="none" w:sz="0" w:space="0" w:color="auto"/>
            <w:left w:val="none" w:sz="0" w:space="0" w:color="auto"/>
            <w:bottom w:val="none" w:sz="0" w:space="0" w:color="auto"/>
            <w:right w:val="none" w:sz="0" w:space="0" w:color="auto"/>
          </w:divBdr>
        </w:div>
        <w:div w:id="1771928949">
          <w:marLeft w:val="640"/>
          <w:marRight w:val="0"/>
          <w:marTop w:val="0"/>
          <w:marBottom w:val="0"/>
          <w:divBdr>
            <w:top w:val="none" w:sz="0" w:space="0" w:color="auto"/>
            <w:left w:val="none" w:sz="0" w:space="0" w:color="auto"/>
            <w:bottom w:val="none" w:sz="0" w:space="0" w:color="auto"/>
            <w:right w:val="none" w:sz="0" w:space="0" w:color="auto"/>
          </w:divBdr>
        </w:div>
        <w:div w:id="764543048">
          <w:marLeft w:val="640"/>
          <w:marRight w:val="0"/>
          <w:marTop w:val="0"/>
          <w:marBottom w:val="0"/>
          <w:divBdr>
            <w:top w:val="none" w:sz="0" w:space="0" w:color="auto"/>
            <w:left w:val="none" w:sz="0" w:space="0" w:color="auto"/>
            <w:bottom w:val="none" w:sz="0" w:space="0" w:color="auto"/>
            <w:right w:val="none" w:sz="0" w:space="0" w:color="auto"/>
          </w:divBdr>
        </w:div>
        <w:div w:id="794519270">
          <w:marLeft w:val="640"/>
          <w:marRight w:val="0"/>
          <w:marTop w:val="0"/>
          <w:marBottom w:val="0"/>
          <w:divBdr>
            <w:top w:val="none" w:sz="0" w:space="0" w:color="auto"/>
            <w:left w:val="none" w:sz="0" w:space="0" w:color="auto"/>
            <w:bottom w:val="none" w:sz="0" w:space="0" w:color="auto"/>
            <w:right w:val="none" w:sz="0" w:space="0" w:color="auto"/>
          </w:divBdr>
        </w:div>
        <w:div w:id="879362688">
          <w:marLeft w:val="640"/>
          <w:marRight w:val="0"/>
          <w:marTop w:val="0"/>
          <w:marBottom w:val="0"/>
          <w:divBdr>
            <w:top w:val="none" w:sz="0" w:space="0" w:color="auto"/>
            <w:left w:val="none" w:sz="0" w:space="0" w:color="auto"/>
            <w:bottom w:val="none" w:sz="0" w:space="0" w:color="auto"/>
            <w:right w:val="none" w:sz="0" w:space="0" w:color="auto"/>
          </w:divBdr>
        </w:div>
        <w:div w:id="1997145695">
          <w:marLeft w:val="640"/>
          <w:marRight w:val="0"/>
          <w:marTop w:val="0"/>
          <w:marBottom w:val="0"/>
          <w:divBdr>
            <w:top w:val="none" w:sz="0" w:space="0" w:color="auto"/>
            <w:left w:val="none" w:sz="0" w:space="0" w:color="auto"/>
            <w:bottom w:val="none" w:sz="0" w:space="0" w:color="auto"/>
            <w:right w:val="none" w:sz="0" w:space="0" w:color="auto"/>
          </w:divBdr>
        </w:div>
        <w:div w:id="398017041">
          <w:marLeft w:val="640"/>
          <w:marRight w:val="0"/>
          <w:marTop w:val="0"/>
          <w:marBottom w:val="0"/>
          <w:divBdr>
            <w:top w:val="none" w:sz="0" w:space="0" w:color="auto"/>
            <w:left w:val="none" w:sz="0" w:space="0" w:color="auto"/>
            <w:bottom w:val="none" w:sz="0" w:space="0" w:color="auto"/>
            <w:right w:val="none" w:sz="0" w:space="0" w:color="auto"/>
          </w:divBdr>
        </w:div>
        <w:div w:id="728650370">
          <w:marLeft w:val="640"/>
          <w:marRight w:val="0"/>
          <w:marTop w:val="0"/>
          <w:marBottom w:val="0"/>
          <w:divBdr>
            <w:top w:val="none" w:sz="0" w:space="0" w:color="auto"/>
            <w:left w:val="none" w:sz="0" w:space="0" w:color="auto"/>
            <w:bottom w:val="none" w:sz="0" w:space="0" w:color="auto"/>
            <w:right w:val="none" w:sz="0" w:space="0" w:color="auto"/>
          </w:divBdr>
        </w:div>
        <w:div w:id="1804735920">
          <w:marLeft w:val="640"/>
          <w:marRight w:val="0"/>
          <w:marTop w:val="0"/>
          <w:marBottom w:val="0"/>
          <w:divBdr>
            <w:top w:val="none" w:sz="0" w:space="0" w:color="auto"/>
            <w:left w:val="none" w:sz="0" w:space="0" w:color="auto"/>
            <w:bottom w:val="none" w:sz="0" w:space="0" w:color="auto"/>
            <w:right w:val="none" w:sz="0" w:space="0" w:color="auto"/>
          </w:divBdr>
        </w:div>
        <w:div w:id="1145508435">
          <w:marLeft w:val="640"/>
          <w:marRight w:val="0"/>
          <w:marTop w:val="0"/>
          <w:marBottom w:val="0"/>
          <w:divBdr>
            <w:top w:val="none" w:sz="0" w:space="0" w:color="auto"/>
            <w:left w:val="none" w:sz="0" w:space="0" w:color="auto"/>
            <w:bottom w:val="none" w:sz="0" w:space="0" w:color="auto"/>
            <w:right w:val="none" w:sz="0" w:space="0" w:color="auto"/>
          </w:divBdr>
        </w:div>
        <w:div w:id="2102143715">
          <w:marLeft w:val="640"/>
          <w:marRight w:val="0"/>
          <w:marTop w:val="0"/>
          <w:marBottom w:val="0"/>
          <w:divBdr>
            <w:top w:val="none" w:sz="0" w:space="0" w:color="auto"/>
            <w:left w:val="none" w:sz="0" w:space="0" w:color="auto"/>
            <w:bottom w:val="none" w:sz="0" w:space="0" w:color="auto"/>
            <w:right w:val="none" w:sz="0" w:space="0" w:color="auto"/>
          </w:divBdr>
        </w:div>
        <w:div w:id="1784106397">
          <w:marLeft w:val="640"/>
          <w:marRight w:val="0"/>
          <w:marTop w:val="0"/>
          <w:marBottom w:val="0"/>
          <w:divBdr>
            <w:top w:val="none" w:sz="0" w:space="0" w:color="auto"/>
            <w:left w:val="none" w:sz="0" w:space="0" w:color="auto"/>
            <w:bottom w:val="none" w:sz="0" w:space="0" w:color="auto"/>
            <w:right w:val="none" w:sz="0" w:space="0" w:color="auto"/>
          </w:divBdr>
        </w:div>
        <w:div w:id="1965190385">
          <w:marLeft w:val="640"/>
          <w:marRight w:val="0"/>
          <w:marTop w:val="0"/>
          <w:marBottom w:val="0"/>
          <w:divBdr>
            <w:top w:val="none" w:sz="0" w:space="0" w:color="auto"/>
            <w:left w:val="none" w:sz="0" w:space="0" w:color="auto"/>
            <w:bottom w:val="none" w:sz="0" w:space="0" w:color="auto"/>
            <w:right w:val="none" w:sz="0" w:space="0" w:color="auto"/>
          </w:divBdr>
        </w:div>
        <w:div w:id="730540174">
          <w:marLeft w:val="640"/>
          <w:marRight w:val="0"/>
          <w:marTop w:val="0"/>
          <w:marBottom w:val="0"/>
          <w:divBdr>
            <w:top w:val="none" w:sz="0" w:space="0" w:color="auto"/>
            <w:left w:val="none" w:sz="0" w:space="0" w:color="auto"/>
            <w:bottom w:val="none" w:sz="0" w:space="0" w:color="auto"/>
            <w:right w:val="none" w:sz="0" w:space="0" w:color="auto"/>
          </w:divBdr>
        </w:div>
        <w:div w:id="756488573">
          <w:marLeft w:val="640"/>
          <w:marRight w:val="0"/>
          <w:marTop w:val="0"/>
          <w:marBottom w:val="0"/>
          <w:divBdr>
            <w:top w:val="none" w:sz="0" w:space="0" w:color="auto"/>
            <w:left w:val="none" w:sz="0" w:space="0" w:color="auto"/>
            <w:bottom w:val="none" w:sz="0" w:space="0" w:color="auto"/>
            <w:right w:val="none" w:sz="0" w:space="0" w:color="auto"/>
          </w:divBdr>
        </w:div>
        <w:div w:id="1782190104">
          <w:marLeft w:val="640"/>
          <w:marRight w:val="0"/>
          <w:marTop w:val="0"/>
          <w:marBottom w:val="0"/>
          <w:divBdr>
            <w:top w:val="none" w:sz="0" w:space="0" w:color="auto"/>
            <w:left w:val="none" w:sz="0" w:space="0" w:color="auto"/>
            <w:bottom w:val="none" w:sz="0" w:space="0" w:color="auto"/>
            <w:right w:val="none" w:sz="0" w:space="0" w:color="auto"/>
          </w:divBdr>
        </w:div>
        <w:div w:id="481314462">
          <w:marLeft w:val="640"/>
          <w:marRight w:val="0"/>
          <w:marTop w:val="0"/>
          <w:marBottom w:val="0"/>
          <w:divBdr>
            <w:top w:val="none" w:sz="0" w:space="0" w:color="auto"/>
            <w:left w:val="none" w:sz="0" w:space="0" w:color="auto"/>
            <w:bottom w:val="none" w:sz="0" w:space="0" w:color="auto"/>
            <w:right w:val="none" w:sz="0" w:space="0" w:color="auto"/>
          </w:divBdr>
        </w:div>
        <w:div w:id="970675497">
          <w:marLeft w:val="640"/>
          <w:marRight w:val="0"/>
          <w:marTop w:val="0"/>
          <w:marBottom w:val="0"/>
          <w:divBdr>
            <w:top w:val="none" w:sz="0" w:space="0" w:color="auto"/>
            <w:left w:val="none" w:sz="0" w:space="0" w:color="auto"/>
            <w:bottom w:val="none" w:sz="0" w:space="0" w:color="auto"/>
            <w:right w:val="none" w:sz="0" w:space="0" w:color="auto"/>
          </w:divBdr>
        </w:div>
        <w:div w:id="2081174855">
          <w:marLeft w:val="640"/>
          <w:marRight w:val="0"/>
          <w:marTop w:val="0"/>
          <w:marBottom w:val="0"/>
          <w:divBdr>
            <w:top w:val="none" w:sz="0" w:space="0" w:color="auto"/>
            <w:left w:val="none" w:sz="0" w:space="0" w:color="auto"/>
            <w:bottom w:val="none" w:sz="0" w:space="0" w:color="auto"/>
            <w:right w:val="none" w:sz="0" w:space="0" w:color="auto"/>
          </w:divBdr>
        </w:div>
        <w:div w:id="661467295">
          <w:marLeft w:val="640"/>
          <w:marRight w:val="0"/>
          <w:marTop w:val="0"/>
          <w:marBottom w:val="0"/>
          <w:divBdr>
            <w:top w:val="none" w:sz="0" w:space="0" w:color="auto"/>
            <w:left w:val="none" w:sz="0" w:space="0" w:color="auto"/>
            <w:bottom w:val="none" w:sz="0" w:space="0" w:color="auto"/>
            <w:right w:val="none" w:sz="0" w:space="0" w:color="auto"/>
          </w:divBdr>
        </w:div>
        <w:div w:id="465507581">
          <w:marLeft w:val="640"/>
          <w:marRight w:val="0"/>
          <w:marTop w:val="0"/>
          <w:marBottom w:val="0"/>
          <w:divBdr>
            <w:top w:val="none" w:sz="0" w:space="0" w:color="auto"/>
            <w:left w:val="none" w:sz="0" w:space="0" w:color="auto"/>
            <w:bottom w:val="none" w:sz="0" w:space="0" w:color="auto"/>
            <w:right w:val="none" w:sz="0" w:space="0" w:color="auto"/>
          </w:divBdr>
        </w:div>
        <w:div w:id="1566986647">
          <w:marLeft w:val="640"/>
          <w:marRight w:val="0"/>
          <w:marTop w:val="0"/>
          <w:marBottom w:val="0"/>
          <w:divBdr>
            <w:top w:val="none" w:sz="0" w:space="0" w:color="auto"/>
            <w:left w:val="none" w:sz="0" w:space="0" w:color="auto"/>
            <w:bottom w:val="none" w:sz="0" w:space="0" w:color="auto"/>
            <w:right w:val="none" w:sz="0" w:space="0" w:color="auto"/>
          </w:divBdr>
        </w:div>
        <w:div w:id="508641406">
          <w:marLeft w:val="640"/>
          <w:marRight w:val="0"/>
          <w:marTop w:val="0"/>
          <w:marBottom w:val="0"/>
          <w:divBdr>
            <w:top w:val="none" w:sz="0" w:space="0" w:color="auto"/>
            <w:left w:val="none" w:sz="0" w:space="0" w:color="auto"/>
            <w:bottom w:val="none" w:sz="0" w:space="0" w:color="auto"/>
            <w:right w:val="none" w:sz="0" w:space="0" w:color="auto"/>
          </w:divBdr>
        </w:div>
        <w:div w:id="2098821710">
          <w:marLeft w:val="640"/>
          <w:marRight w:val="0"/>
          <w:marTop w:val="0"/>
          <w:marBottom w:val="0"/>
          <w:divBdr>
            <w:top w:val="none" w:sz="0" w:space="0" w:color="auto"/>
            <w:left w:val="none" w:sz="0" w:space="0" w:color="auto"/>
            <w:bottom w:val="none" w:sz="0" w:space="0" w:color="auto"/>
            <w:right w:val="none" w:sz="0" w:space="0" w:color="auto"/>
          </w:divBdr>
        </w:div>
        <w:div w:id="43450481">
          <w:marLeft w:val="640"/>
          <w:marRight w:val="0"/>
          <w:marTop w:val="0"/>
          <w:marBottom w:val="0"/>
          <w:divBdr>
            <w:top w:val="none" w:sz="0" w:space="0" w:color="auto"/>
            <w:left w:val="none" w:sz="0" w:space="0" w:color="auto"/>
            <w:bottom w:val="none" w:sz="0" w:space="0" w:color="auto"/>
            <w:right w:val="none" w:sz="0" w:space="0" w:color="auto"/>
          </w:divBdr>
        </w:div>
        <w:div w:id="1105423938">
          <w:marLeft w:val="640"/>
          <w:marRight w:val="0"/>
          <w:marTop w:val="0"/>
          <w:marBottom w:val="0"/>
          <w:divBdr>
            <w:top w:val="none" w:sz="0" w:space="0" w:color="auto"/>
            <w:left w:val="none" w:sz="0" w:space="0" w:color="auto"/>
            <w:bottom w:val="none" w:sz="0" w:space="0" w:color="auto"/>
            <w:right w:val="none" w:sz="0" w:space="0" w:color="auto"/>
          </w:divBdr>
        </w:div>
        <w:div w:id="374503349">
          <w:marLeft w:val="640"/>
          <w:marRight w:val="0"/>
          <w:marTop w:val="0"/>
          <w:marBottom w:val="0"/>
          <w:divBdr>
            <w:top w:val="none" w:sz="0" w:space="0" w:color="auto"/>
            <w:left w:val="none" w:sz="0" w:space="0" w:color="auto"/>
            <w:bottom w:val="none" w:sz="0" w:space="0" w:color="auto"/>
            <w:right w:val="none" w:sz="0" w:space="0" w:color="auto"/>
          </w:divBdr>
        </w:div>
        <w:div w:id="348601675">
          <w:marLeft w:val="640"/>
          <w:marRight w:val="0"/>
          <w:marTop w:val="0"/>
          <w:marBottom w:val="0"/>
          <w:divBdr>
            <w:top w:val="none" w:sz="0" w:space="0" w:color="auto"/>
            <w:left w:val="none" w:sz="0" w:space="0" w:color="auto"/>
            <w:bottom w:val="none" w:sz="0" w:space="0" w:color="auto"/>
            <w:right w:val="none" w:sz="0" w:space="0" w:color="auto"/>
          </w:divBdr>
        </w:div>
        <w:div w:id="1275290221">
          <w:marLeft w:val="640"/>
          <w:marRight w:val="0"/>
          <w:marTop w:val="0"/>
          <w:marBottom w:val="0"/>
          <w:divBdr>
            <w:top w:val="none" w:sz="0" w:space="0" w:color="auto"/>
            <w:left w:val="none" w:sz="0" w:space="0" w:color="auto"/>
            <w:bottom w:val="none" w:sz="0" w:space="0" w:color="auto"/>
            <w:right w:val="none" w:sz="0" w:space="0" w:color="auto"/>
          </w:divBdr>
        </w:div>
        <w:div w:id="1151555848">
          <w:marLeft w:val="640"/>
          <w:marRight w:val="0"/>
          <w:marTop w:val="0"/>
          <w:marBottom w:val="0"/>
          <w:divBdr>
            <w:top w:val="none" w:sz="0" w:space="0" w:color="auto"/>
            <w:left w:val="none" w:sz="0" w:space="0" w:color="auto"/>
            <w:bottom w:val="none" w:sz="0" w:space="0" w:color="auto"/>
            <w:right w:val="none" w:sz="0" w:space="0" w:color="auto"/>
          </w:divBdr>
        </w:div>
        <w:div w:id="1351756979">
          <w:marLeft w:val="640"/>
          <w:marRight w:val="0"/>
          <w:marTop w:val="0"/>
          <w:marBottom w:val="0"/>
          <w:divBdr>
            <w:top w:val="none" w:sz="0" w:space="0" w:color="auto"/>
            <w:left w:val="none" w:sz="0" w:space="0" w:color="auto"/>
            <w:bottom w:val="none" w:sz="0" w:space="0" w:color="auto"/>
            <w:right w:val="none" w:sz="0" w:space="0" w:color="auto"/>
          </w:divBdr>
        </w:div>
        <w:div w:id="1775634687">
          <w:marLeft w:val="640"/>
          <w:marRight w:val="0"/>
          <w:marTop w:val="0"/>
          <w:marBottom w:val="0"/>
          <w:divBdr>
            <w:top w:val="none" w:sz="0" w:space="0" w:color="auto"/>
            <w:left w:val="none" w:sz="0" w:space="0" w:color="auto"/>
            <w:bottom w:val="none" w:sz="0" w:space="0" w:color="auto"/>
            <w:right w:val="none" w:sz="0" w:space="0" w:color="auto"/>
          </w:divBdr>
        </w:div>
        <w:div w:id="1762605651">
          <w:marLeft w:val="640"/>
          <w:marRight w:val="0"/>
          <w:marTop w:val="0"/>
          <w:marBottom w:val="0"/>
          <w:divBdr>
            <w:top w:val="none" w:sz="0" w:space="0" w:color="auto"/>
            <w:left w:val="none" w:sz="0" w:space="0" w:color="auto"/>
            <w:bottom w:val="none" w:sz="0" w:space="0" w:color="auto"/>
            <w:right w:val="none" w:sz="0" w:space="0" w:color="auto"/>
          </w:divBdr>
        </w:div>
        <w:div w:id="1929996547">
          <w:marLeft w:val="640"/>
          <w:marRight w:val="0"/>
          <w:marTop w:val="0"/>
          <w:marBottom w:val="0"/>
          <w:divBdr>
            <w:top w:val="none" w:sz="0" w:space="0" w:color="auto"/>
            <w:left w:val="none" w:sz="0" w:space="0" w:color="auto"/>
            <w:bottom w:val="none" w:sz="0" w:space="0" w:color="auto"/>
            <w:right w:val="none" w:sz="0" w:space="0" w:color="auto"/>
          </w:divBdr>
        </w:div>
        <w:div w:id="33047393">
          <w:marLeft w:val="640"/>
          <w:marRight w:val="0"/>
          <w:marTop w:val="0"/>
          <w:marBottom w:val="0"/>
          <w:divBdr>
            <w:top w:val="none" w:sz="0" w:space="0" w:color="auto"/>
            <w:left w:val="none" w:sz="0" w:space="0" w:color="auto"/>
            <w:bottom w:val="none" w:sz="0" w:space="0" w:color="auto"/>
            <w:right w:val="none" w:sz="0" w:space="0" w:color="auto"/>
          </w:divBdr>
        </w:div>
        <w:div w:id="974454816">
          <w:marLeft w:val="640"/>
          <w:marRight w:val="0"/>
          <w:marTop w:val="0"/>
          <w:marBottom w:val="0"/>
          <w:divBdr>
            <w:top w:val="none" w:sz="0" w:space="0" w:color="auto"/>
            <w:left w:val="none" w:sz="0" w:space="0" w:color="auto"/>
            <w:bottom w:val="none" w:sz="0" w:space="0" w:color="auto"/>
            <w:right w:val="none" w:sz="0" w:space="0" w:color="auto"/>
          </w:divBdr>
        </w:div>
        <w:div w:id="1047293158">
          <w:marLeft w:val="640"/>
          <w:marRight w:val="0"/>
          <w:marTop w:val="0"/>
          <w:marBottom w:val="0"/>
          <w:divBdr>
            <w:top w:val="none" w:sz="0" w:space="0" w:color="auto"/>
            <w:left w:val="none" w:sz="0" w:space="0" w:color="auto"/>
            <w:bottom w:val="none" w:sz="0" w:space="0" w:color="auto"/>
            <w:right w:val="none" w:sz="0" w:space="0" w:color="auto"/>
          </w:divBdr>
        </w:div>
        <w:div w:id="1414426486">
          <w:marLeft w:val="640"/>
          <w:marRight w:val="0"/>
          <w:marTop w:val="0"/>
          <w:marBottom w:val="0"/>
          <w:divBdr>
            <w:top w:val="none" w:sz="0" w:space="0" w:color="auto"/>
            <w:left w:val="none" w:sz="0" w:space="0" w:color="auto"/>
            <w:bottom w:val="none" w:sz="0" w:space="0" w:color="auto"/>
            <w:right w:val="none" w:sz="0" w:space="0" w:color="auto"/>
          </w:divBdr>
        </w:div>
        <w:div w:id="1468621530">
          <w:marLeft w:val="640"/>
          <w:marRight w:val="0"/>
          <w:marTop w:val="0"/>
          <w:marBottom w:val="0"/>
          <w:divBdr>
            <w:top w:val="none" w:sz="0" w:space="0" w:color="auto"/>
            <w:left w:val="none" w:sz="0" w:space="0" w:color="auto"/>
            <w:bottom w:val="none" w:sz="0" w:space="0" w:color="auto"/>
            <w:right w:val="none" w:sz="0" w:space="0" w:color="auto"/>
          </w:divBdr>
        </w:div>
      </w:divsChild>
    </w:div>
    <w:div w:id="1005136884">
      <w:bodyDiv w:val="1"/>
      <w:marLeft w:val="0"/>
      <w:marRight w:val="0"/>
      <w:marTop w:val="0"/>
      <w:marBottom w:val="0"/>
      <w:divBdr>
        <w:top w:val="none" w:sz="0" w:space="0" w:color="auto"/>
        <w:left w:val="none" w:sz="0" w:space="0" w:color="auto"/>
        <w:bottom w:val="none" w:sz="0" w:space="0" w:color="auto"/>
        <w:right w:val="none" w:sz="0" w:space="0" w:color="auto"/>
      </w:divBdr>
    </w:div>
    <w:div w:id="1006322486">
      <w:bodyDiv w:val="1"/>
      <w:marLeft w:val="0"/>
      <w:marRight w:val="0"/>
      <w:marTop w:val="0"/>
      <w:marBottom w:val="0"/>
      <w:divBdr>
        <w:top w:val="none" w:sz="0" w:space="0" w:color="auto"/>
        <w:left w:val="none" w:sz="0" w:space="0" w:color="auto"/>
        <w:bottom w:val="none" w:sz="0" w:space="0" w:color="auto"/>
        <w:right w:val="none" w:sz="0" w:space="0" w:color="auto"/>
      </w:divBdr>
      <w:divsChild>
        <w:div w:id="1173842051">
          <w:marLeft w:val="640"/>
          <w:marRight w:val="0"/>
          <w:marTop w:val="0"/>
          <w:marBottom w:val="0"/>
          <w:divBdr>
            <w:top w:val="none" w:sz="0" w:space="0" w:color="auto"/>
            <w:left w:val="none" w:sz="0" w:space="0" w:color="auto"/>
            <w:bottom w:val="none" w:sz="0" w:space="0" w:color="auto"/>
            <w:right w:val="none" w:sz="0" w:space="0" w:color="auto"/>
          </w:divBdr>
        </w:div>
        <w:div w:id="1622835130">
          <w:marLeft w:val="640"/>
          <w:marRight w:val="0"/>
          <w:marTop w:val="0"/>
          <w:marBottom w:val="0"/>
          <w:divBdr>
            <w:top w:val="none" w:sz="0" w:space="0" w:color="auto"/>
            <w:left w:val="none" w:sz="0" w:space="0" w:color="auto"/>
            <w:bottom w:val="none" w:sz="0" w:space="0" w:color="auto"/>
            <w:right w:val="none" w:sz="0" w:space="0" w:color="auto"/>
          </w:divBdr>
        </w:div>
        <w:div w:id="273054185">
          <w:marLeft w:val="640"/>
          <w:marRight w:val="0"/>
          <w:marTop w:val="0"/>
          <w:marBottom w:val="0"/>
          <w:divBdr>
            <w:top w:val="none" w:sz="0" w:space="0" w:color="auto"/>
            <w:left w:val="none" w:sz="0" w:space="0" w:color="auto"/>
            <w:bottom w:val="none" w:sz="0" w:space="0" w:color="auto"/>
            <w:right w:val="none" w:sz="0" w:space="0" w:color="auto"/>
          </w:divBdr>
        </w:div>
        <w:div w:id="56251557">
          <w:marLeft w:val="640"/>
          <w:marRight w:val="0"/>
          <w:marTop w:val="0"/>
          <w:marBottom w:val="0"/>
          <w:divBdr>
            <w:top w:val="none" w:sz="0" w:space="0" w:color="auto"/>
            <w:left w:val="none" w:sz="0" w:space="0" w:color="auto"/>
            <w:bottom w:val="none" w:sz="0" w:space="0" w:color="auto"/>
            <w:right w:val="none" w:sz="0" w:space="0" w:color="auto"/>
          </w:divBdr>
        </w:div>
        <w:div w:id="1494638859">
          <w:marLeft w:val="640"/>
          <w:marRight w:val="0"/>
          <w:marTop w:val="0"/>
          <w:marBottom w:val="0"/>
          <w:divBdr>
            <w:top w:val="none" w:sz="0" w:space="0" w:color="auto"/>
            <w:left w:val="none" w:sz="0" w:space="0" w:color="auto"/>
            <w:bottom w:val="none" w:sz="0" w:space="0" w:color="auto"/>
            <w:right w:val="none" w:sz="0" w:space="0" w:color="auto"/>
          </w:divBdr>
        </w:div>
        <w:div w:id="441655925">
          <w:marLeft w:val="640"/>
          <w:marRight w:val="0"/>
          <w:marTop w:val="0"/>
          <w:marBottom w:val="0"/>
          <w:divBdr>
            <w:top w:val="none" w:sz="0" w:space="0" w:color="auto"/>
            <w:left w:val="none" w:sz="0" w:space="0" w:color="auto"/>
            <w:bottom w:val="none" w:sz="0" w:space="0" w:color="auto"/>
            <w:right w:val="none" w:sz="0" w:space="0" w:color="auto"/>
          </w:divBdr>
        </w:div>
        <w:div w:id="1389260239">
          <w:marLeft w:val="640"/>
          <w:marRight w:val="0"/>
          <w:marTop w:val="0"/>
          <w:marBottom w:val="0"/>
          <w:divBdr>
            <w:top w:val="none" w:sz="0" w:space="0" w:color="auto"/>
            <w:left w:val="none" w:sz="0" w:space="0" w:color="auto"/>
            <w:bottom w:val="none" w:sz="0" w:space="0" w:color="auto"/>
            <w:right w:val="none" w:sz="0" w:space="0" w:color="auto"/>
          </w:divBdr>
        </w:div>
        <w:div w:id="881595905">
          <w:marLeft w:val="640"/>
          <w:marRight w:val="0"/>
          <w:marTop w:val="0"/>
          <w:marBottom w:val="0"/>
          <w:divBdr>
            <w:top w:val="none" w:sz="0" w:space="0" w:color="auto"/>
            <w:left w:val="none" w:sz="0" w:space="0" w:color="auto"/>
            <w:bottom w:val="none" w:sz="0" w:space="0" w:color="auto"/>
            <w:right w:val="none" w:sz="0" w:space="0" w:color="auto"/>
          </w:divBdr>
        </w:div>
        <w:div w:id="706414510">
          <w:marLeft w:val="640"/>
          <w:marRight w:val="0"/>
          <w:marTop w:val="0"/>
          <w:marBottom w:val="0"/>
          <w:divBdr>
            <w:top w:val="none" w:sz="0" w:space="0" w:color="auto"/>
            <w:left w:val="none" w:sz="0" w:space="0" w:color="auto"/>
            <w:bottom w:val="none" w:sz="0" w:space="0" w:color="auto"/>
            <w:right w:val="none" w:sz="0" w:space="0" w:color="auto"/>
          </w:divBdr>
        </w:div>
        <w:div w:id="1201743606">
          <w:marLeft w:val="640"/>
          <w:marRight w:val="0"/>
          <w:marTop w:val="0"/>
          <w:marBottom w:val="0"/>
          <w:divBdr>
            <w:top w:val="none" w:sz="0" w:space="0" w:color="auto"/>
            <w:left w:val="none" w:sz="0" w:space="0" w:color="auto"/>
            <w:bottom w:val="none" w:sz="0" w:space="0" w:color="auto"/>
            <w:right w:val="none" w:sz="0" w:space="0" w:color="auto"/>
          </w:divBdr>
        </w:div>
        <w:div w:id="427772504">
          <w:marLeft w:val="640"/>
          <w:marRight w:val="0"/>
          <w:marTop w:val="0"/>
          <w:marBottom w:val="0"/>
          <w:divBdr>
            <w:top w:val="none" w:sz="0" w:space="0" w:color="auto"/>
            <w:left w:val="none" w:sz="0" w:space="0" w:color="auto"/>
            <w:bottom w:val="none" w:sz="0" w:space="0" w:color="auto"/>
            <w:right w:val="none" w:sz="0" w:space="0" w:color="auto"/>
          </w:divBdr>
        </w:div>
        <w:div w:id="34282124">
          <w:marLeft w:val="640"/>
          <w:marRight w:val="0"/>
          <w:marTop w:val="0"/>
          <w:marBottom w:val="0"/>
          <w:divBdr>
            <w:top w:val="none" w:sz="0" w:space="0" w:color="auto"/>
            <w:left w:val="none" w:sz="0" w:space="0" w:color="auto"/>
            <w:bottom w:val="none" w:sz="0" w:space="0" w:color="auto"/>
            <w:right w:val="none" w:sz="0" w:space="0" w:color="auto"/>
          </w:divBdr>
        </w:div>
        <w:div w:id="1739404860">
          <w:marLeft w:val="640"/>
          <w:marRight w:val="0"/>
          <w:marTop w:val="0"/>
          <w:marBottom w:val="0"/>
          <w:divBdr>
            <w:top w:val="none" w:sz="0" w:space="0" w:color="auto"/>
            <w:left w:val="none" w:sz="0" w:space="0" w:color="auto"/>
            <w:bottom w:val="none" w:sz="0" w:space="0" w:color="auto"/>
            <w:right w:val="none" w:sz="0" w:space="0" w:color="auto"/>
          </w:divBdr>
        </w:div>
        <w:div w:id="2079278166">
          <w:marLeft w:val="640"/>
          <w:marRight w:val="0"/>
          <w:marTop w:val="0"/>
          <w:marBottom w:val="0"/>
          <w:divBdr>
            <w:top w:val="none" w:sz="0" w:space="0" w:color="auto"/>
            <w:left w:val="none" w:sz="0" w:space="0" w:color="auto"/>
            <w:bottom w:val="none" w:sz="0" w:space="0" w:color="auto"/>
            <w:right w:val="none" w:sz="0" w:space="0" w:color="auto"/>
          </w:divBdr>
        </w:div>
        <w:div w:id="761026542">
          <w:marLeft w:val="640"/>
          <w:marRight w:val="0"/>
          <w:marTop w:val="0"/>
          <w:marBottom w:val="0"/>
          <w:divBdr>
            <w:top w:val="none" w:sz="0" w:space="0" w:color="auto"/>
            <w:left w:val="none" w:sz="0" w:space="0" w:color="auto"/>
            <w:bottom w:val="none" w:sz="0" w:space="0" w:color="auto"/>
            <w:right w:val="none" w:sz="0" w:space="0" w:color="auto"/>
          </w:divBdr>
        </w:div>
        <w:div w:id="1462070459">
          <w:marLeft w:val="640"/>
          <w:marRight w:val="0"/>
          <w:marTop w:val="0"/>
          <w:marBottom w:val="0"/>
          <w:divBdr>
            <w:top w:val="none" w:sz="0" w:space="0" w:color="auto"/>
            <w:left w:val="none" w:sz="0" w:space="0" w:color="auto"/>
            <w:bottom w:val="none" w:sz="0" w:space="0" w:color="auto"/>
            <w:right w:val="none" w:sz="0" w:space="0" w:color="auto"/>
          </w:divBdr>
        </w:div>
        <w:div w:id="1576085233">
          <w:marLeft w:val="640"/>
          <w:marRight w:val="0"/>
          <w:marTop w:val="0"/>
          <w:marBottom w:val="0"/>
          <w:divBdr>
            <w:top w:val="none" w:sz="0" w:space="0" w:color="auto"/>
            <w:left w:val="none" w:sz="0" w:space="0" w:color="auto"/>
            <w:bottom w:val="none" w:sz="0" w:space="0" w:color="auto"/>
            <w:right w:val="none" w:sz="0" w:space="0" w:color="auto"/>
          </w:divBdr>
        </w:div>
        <w:div w:id="1263221722">
          <w:marLeft w:val="640"/>
          <w:marRight w:val="0"/>
          <w:marTop w:val="0"/>
          <w:marBottom w:val="0"/>
          <w:divBdr>
            <w:top w:val="none" w:sz="0" w:space="0" w:color="auto"/>
            <w:left w:val="none" w:sz="0" w:space="0" w:color="auto"/>
            <w:bottom w:val="none" w:sz="0" w:space="0" w:color="auto"/>
            <w:right w:val="none" w:sz="0" w:space="0" w:color="auto"/>
          </w:divBdr>
        </w:div>
        <w:div w:id="1099909927">
          <w:marLeft w:val="640"/>
          <w:marRight w:val="0"/>
          <w:marTop w:val="0"/>
          <w:marBottom w:val="0"/>
          <w:divBdr>
            <w:top w:val="none" w:sz="0" w:space="0" w:color="auto"/>
            <w:left w:val="none" w:sz="0" w:space="0" w:color="auto"/>
            <w:bottom w:val="none" w:sz="0" w:space="0" w:color="auto"/>
            <w:right w:val="none" w:sz="0" w:space="0" w:color="auto"/>
          </w:divBdr>
        </w:div>
        <w:div w:id="112989472">
          <w:marLeft w:val="640"/>
          <w:marRight w:val="0"/>
          <w:marTop w:val="0"/>
          <w:marBottom w:val="0"/>
          <w:divBdr>
            <w:top w:val="none" w:sz="0" w:space="0" w:color="auto"/>
            <w:left w:val="none" w:sz="0" w:space="0" w:color="auto"/>
            <w:bottom w:val="none" w:sz="0" w:space="0" w:color="auto"/>
            <w:right w:val="none" w:sz="0" w:space="0" w:color="auto"/>
          </w:divBdr>
        </w:div>
        <w:div w:id="172191678">
          <w:marLeft w:val="640"/>
          <w:marRight w:val="0"/>
          <w:marTop w:val="0"/>
          <w:marBottom w:val="0"/>
          <w:divBdr>
            <w:top w:val="none" w:sz="0" w:space="0" w:color="auto"/>
            <w:left w:val="none" w:sz="0" w:space="0" w:color="auto"/>
            <w:bottom w:val="none" w:sz="0" w:space="0" w:color="auto"/>
            <w:right w:val="none" w:sz="0" w:space="0" w:color="auto"/>
          </w:divBdr>
        </w:div>
        <w:div w:id="784811127">
          <w:marLeft w:val="640"/>
          <w:marRight w:val="0"/>
          <w:marTop w:val="0"/>
          <w:marBottom w:val="0"/>
          <w:divBdr>
            <w:top w:val="none" w:sz="0" w:space="0" w:color="auto"/>
            <w:left w:val="none" w:sz="0" w:space="0" w:color="auto"/>
            <w:bottom w:val="none" w:sz="0" w:space="0" w:color="auto"/>
            <w:right w:val="none" w:sz="0" w:space="0" w:color="auto"/>
          </w:divBdr>
        </w:div>
        <w:div w:id="1932860243">
          <w:marLeft w:val="640"/>
          <w:marRight w:val="0"/>
          <w:marTop w:val="0"/>
          <w:marBottom w:val="0"/>
          <w:divBdr>
            <w:top w:val="none" w:sz="0" w:space="0" w:color="auto"/>
            <w:left w:val="none" w:sz="0" w:space="0" w:color="auto"/>
            <w:bottom w:val="none" w:sz="0" w:space="0" w:color="auto"/>
            <w:right w:val="none" w:sz="0" w:space="0" w:color="auto"/>
          </w:divBdr>
        </w:div>
        <w:div w:id="1055855932">
          <w:marLeft w:val="640"/>
          <w:marRight w:val="0"/>
          <w:marTop w:val="0"/>
          <w:marBottom w:val="0"/>
          <w:divBdr>
            <w:top w:val="none" w:sz="0" w:space="0" w:color="auto"/>
            <w:left w:val="none" w:sz="0" w:space="0" w:color="auto"/>
            <w:bottom w:val="none" w:sz="0" w:space="0" w:color="auto"/>
            <w:right w:val="none" w:sz="0" w:space="0" w:color="auto"/>
          </w:divBdr>
        </w:div>
        <w:div w:id="490413669">
          <w:marLeft w:val="640"/>
          <w:marRight w:val="0"/>
          <w:marTop w:val="0"/>
          <w:marBottom w:val="0"/>
          <w:divBdr>
            <w:top w:val="none" w:sz="0" w:space="0" w:color="auto"/>
            <w:left w:val="none" w:sz="0" w:space="0" w:color="auto"/>
            <w:bottom w:val="none" w:sz="0" w:space="0" w:color="auto"/>
            <w:right w:val="none" w:sz="0" w:space="0" w:color="auto"/>
          </w:divBdr>
        </w:div>
        <w:div w:id="2042439780">
          <w:marLeft w:val="640"/>
          <w:marRight w:val="0"/>
          <w:marTop w:val="0"/>
          <w:marBottom w:val="0"/>
          <w:divBdr>
            <w:top w:val="none" w:sz="0" w:space="0" w:color="auto"/>
            <w:left w:val="none" w:sz="0" w:space="0" w:color="auto"/>
            <w:bottom w:val="none" w:sz="0" w:space="0" w:color="auto"/>
            <w:right w:val="none" w:sz="0" w:space="0" w:color="auto"/>
          </w:divBdr>
        </w:div>
        <w:div w:id="1675454456">
          <w:marLeft w:val="640"/>
          <w:marRight w:val="0"/>
          <w:marTop w:val="0"/>
          <w:marBottom w:val="0"/>
          <w:divBdr>
            <w:top w:val="none" w:sz="0" w:space="0" w:color="auto"/>
            <w:left w:val="none" w:sz="0" w:space="0" w:color="auto"/>
            <w:bottom w:val="none" w:sz="0" w:space="0" w:color="auto"/>
            <w:right w:val="none" w:sz="0" w:space="0" w:color="auto"/>
          </w:divBdr>
        </w:div>
        <w:div w:id="1145968780">
          <w:marLeft w:val="640"/>
          <w:marRight w:val="0"/>
          <w:marTop w:val="0"/>
          <w:marBottom w:val="0"/>
          <w:divBdr>
            <w:top w:val="none" w:sz="0" w:space="0" w:color="auto"/>
            <w:left w:val="none" w:sz="0" w:space="0" w:color="auto"/>
            <w:bottom w:val="none" w:sz="0" w:space="0" w:color="auto"/>
            <w:right w:val="none" w:sz="0" w:space="0" w:color="auto"/>
          </w:divBdr>
        </w:div>
        <w:div w:id="1774588874">
          <w:marLeft w:val="640"/>
          <w:marRight w:val="0"/>
          <w:marTop w:val="0"/>
          <w:marBottom w:val="0"/>
          <w:divBdr>
            <w:top w:val="none" w:sz="0" w:space="0" w:color="auto"/>
            <w:left w:val="none" w:sz="0" w:space="0" w:color="auto"/>
            <w:bottom w:val="none" w:sz="0" w:space="0" w:color="auto"/>
            <w:right w:val="none" w:sz="0" w:space="0" w:color="auto"/>
          </w:divBdr>
        </w:div>
        <w:div w:id="562180709">
          <w:marLeft w:val="640"/>
          <w:marRight w:val="0"/>
          <w:marTop w:val="0"/>
          <w:marBottom w:val="0"/>
          <w:divBdr>
            <w:top w:val="none" w:sz="0" w:space="0" w:color="auto"/>
            <w:left w:val="none" w:sz="0" w:space="0" w:color="auto"/>
            <w:bottom w:val="none" w:sz="0" w:space="0" w:color="auto"/>
            <w:right w:val="none" w:sz="0" w:space="0" w:color="auto"/>
          </w:divBdr>
        </w:div>
        <w:div w:id="375859766">
          <w:marLeft w:val="640"/>
          <w:marRight w:val="0"/>
          <w:marTop w:val="0"/>
          <w:marBottom w:val="0"/>
          <w:divBdr>
            <w:top w:val="none" w:sz="0" w:space="0" w:color="auto"/>
            <w:left w:val="none" w:sz="0" w:space="0" w:color="auto"/>
            <w:bottom w:val="none" w:sz="0" w:space="0" w:color="auto"/>
            <w:right w:val="none" w:sz="0" w:space="0" w:color="auto"/>
          </w:divBdr>
        </w:div>
        <w:div w:id="1371372561">
          <w:marLeft w:val="640"/>
          <w:marRight w:val="0"/>
          <w:marTop w:val="0"/>
          <w:marBottom w:val="0"/>
          <w:divBdr>
            <w:top w:val="none" w:sz="0" w:space="0" w:color="auto"/>
            <w:left w:val="none" w:sz="0" w:space="0" w:color="auto"/>
            <w:bottom w:val="none" w:sz="0" w:space="0" w:color="auto"/>
            <w:right w:val="none" w:sz="0" w:space="0" w:color="auto"/>
          </w:divBdr>
        </w:div>
        <w:div w:id="1844934141">
          <w:marLeft w:val="640"/>
          <w:marRight w:val="0"/>
          <w:marTop w:val="0"/>
          <w:marBottom w:val="0"/>
          <w:divBdr>
            <w:top w:val="none" w:sz="0" w:space="0" w:color="auto"/>
            <w:left w:val="none" w:sz="0" w:space="0" w:color="auto"/>
            <w:bottom w:val="none" w:sz="0" w:space="0" w:color="auto"/>
            <w:right w:val="none" w:sz="0" w:space="0" w:color="auto"/>
          </w:divBdr>
        </w:div>
        <w:div w:id="126243200">
          <w:marLeft w:val="640"/>
          <w:marRight w:val="0"/>
          <w:marTop w:val="0"/>
          <w:marBottom w:val="0"/>
          <w:divBdr>
            <w:top w:val="none" w:sz="0" w:space="0" w:color="auto"/>
            <w:left w:val="none" w:sz="0" w:space="0" w:color="auto"/>
            <w:bottom w:val="none" w:sz="0" w:space="0" w:color="auto"/>
            <w:right w:val="none" w:sz="0" w:space="0" w:color="auto"/>
          </w:divBdr>
        </w:div>
        <w:div w:id="1574897614">
          <w:marLeft w:val="640"/>
          <w:marRight w:val="0"/>
          <w:marTop w:val="0"/>
          <w:marBottom w:val="0"/>
          <w:divBdr>
            <w:top w:val="none" w:sz="0" w:space="0" w:color="auto"/>
            <w:left w:val="none" w:sz="0" w:space="0" w:color="auto"/>
            <w:bottom w:val="none" w:sz="0" w:space="0" w:color="auto"/>
            <w:right w:val="none" w:sz="0" w:space="0" w:color="auto"/>
          </w:divBdr>
        </w:div>
        <w:div w:id="1222979981">
          <w:marLeft w:val="640"/>
          <w:marRight w:val="0"/>
          <w:marTop w:val="0"/>
          <w:marBottom w:val="0"/>
          <w:divBdr>
            <w:top w:val="none" w:sz="0" w:space="0" w:color="auto"/>
            <w:left w:val="none" w:sz="0" w:space="0" w:color="auto"/>
            <w:bottom w:val="none" w:sz="0" w:space="0" w:color="auto"/>
            <w:right w:val="none" w:sz="0" w:space="0" w:color="auto"/>
          </w:divBdr>
        </w:div>
        <w:div w:id="1657025938">
          <w:marLeft w:val="640"/>
          <w:marRight w:val="0"/>
          <w:marTop w:val="0"/>
          <w:marBottom w:val="0"/>
          <w:divBdr>
            <w:top w:val="none" w:sz="0" w:space="0" w:color="auto"/>
            <w:left w:val="none" w:sz="0" w:space="0" w:color="auto"/>
            <w:bottom w:val="none" w:sz="0" w:space="0" w:color="auto"/>
            <w:right w:val="none" w:sz="0" w:space="0" w:color="auto"/>
          </w:divBdr>
        </w:div>
        <w:div w:id="792796139">
          <w:marLeft w:val="640"/>
          <w:marRight w:val="0"/>
          <w:marTop w:val="0"/>
          <w:marBottom w:val="0"/>
          <w:divBdr>
            <w:top w:val="none" w:sz="0" w:space="0" w:color="auto"/>
            <w:left w:val="none" w:sz="0" w:space="0" w:color="auto"/>
            <w:bottom w:val="none" w:sz="0" w:space="0" w:color="auto"/>
            <w:right w:val="none" w:sz="0" w:space="0" w:color="auto"/>
          </w:divBdr>
        </w:div>
        <w:div w:id="938217171">
          <w:marLeft w:val="640"/>
          <w:marRight w:val="0"/>
          <w:marTop w:val="0"/>
          <w:marBottom w:val="0"/>
          <w:divBdr>
            <w:top w:val="none" w:sz="0" w:space="0" w:color="auto"/>
            <w:left w:val="none" w:sz="0" w:space="0" w:color="auto"/>
            <w:bottom w:val="none" w:sz="0" w:space="0" w:color="auto"/>
            <w:right w:val="none" w:sz="0" w:space="0" w:color="auto"/>
          </w:divBdr>
        </w:div>
        <w:div w:id="1597783959">
          <w:marLeft w:val="640"/>
          <w:marRight w:val="0"/>
          <w:marTop w:val="0"/>
          <w:marBottom w:val="0"/>
          <w:divBdr>
            <w:top w:val="none" w:sz="0" w:space="0" w:color="auto"/>
            <w:left w:val="none" w:sz="0" w:space="0" w:color="auto"/>
            <w:bottom w:val="none" w:sz="0" w:space="0" w:color="auto"/>
            <w:right w:val="none" w:sz="0" w:space="0" w:color="auto"/>
          </w:divBdr>
        </w:div>
        <w:div w:id="1012221968">
          <w:marLeft w:val="640"/>
          <w:marRight w:val="0"/>
          <w:marTop w:val="0"/>
          <w:marBottom w:val="0"/>
          <w:divBdr>
            <w:top w:val="none" w:sz="0" w:space="0" w:color="auto"/>
            <w:left w:val="none" w:sz="0" w:space="0" w:color="auto"/>
            <w:bottom w:val="none" w:sz="0" w:space="0" w:color="auto"/>
            <w:right w:val="none" w:sz="0" w:space="0" w:color="auto"/>
          </w:divBdr>
        </w:div>
        <w:div w:id="760295166">
          <w:marLeft w:val="640"/>
          <w:marRight w:val="0"/>
          <w:marTop w:val="0"/>
          <w:marBottom w:val="0"/>
          <w:divBdr>
            <w:top w:val="none" w:sz="0" w:space="0" w:color="auto"/>
            <w:left w:val="none" w:sz="0" w:space="0" w:color="auto"/>
            <w:bottom w:val="none" w:sz="0" w:space="0" w:color="auto"/>
            <w:right w:val="none" w:sz="0" w:space="0" w:color="auto"/>
          </w:divBdr>
        </w:div>
        <w:div w:id="1712269285">
          <w:marLeft w:val="640"/>
          <w:marRight w:val="0"/>
          <w:marTop w:val="0"/>
          <w:marBottom w:val="0"/>
          <w:divBdr>
            <w:top w:val="none" w:sz="0" w:space="0" w:color="auto"/>
            <w:left w:val="none" w:sz="0" w:space="0" w:color="auto"/>
            <w:bottom w:val="none" w:sz="0" w:space="0" w:color="auto"/>
            <w:right w:val="none" w:sz="0" w:space="0" w:color="auto"/>
          </w:divBdr>
        </w:div>
        <w:div w:id="496384071">
          <w:marLeft w:val="640"/>
          <w:marRight w:val="0"/>
          <w:marTop w:val="0"/>
          <w:marBottom w:val="0"/>
          <w:divBdr>
            <w:top w:val="none" w:sz="0" w:space="0" w:color="auto"/>
            <w:left w:val="none" w:sz="0" w:space="0" w:color="auto"/>
            <w:bottom w:val="none" w:sz="0" w:space="0" w:color="auto"/>
            <w:right w:val="none" w:sz="0" w:space="0" w:color="auto"/>
          </w:divBdr>
        </w:div>
        <w:div w:id="2090030967">
          <w:marLeft w:val="640"/>
          <w:marRight w:val="0"/>
          <w:marTop w:val="0"/>
          <w:marBottom w:val="0"/>
          <w:divBdr>
            <w:top w:val="none" w:sz="0" w:space="0" w:color="auto"/>
            <w:left w:val="none" w:sz="0" w:space="0" w:color="auto"/>
            <w:bottom w:val="none" w:sz="0" w:space="0" w:color="auto"/>
            <w:right w:val="none" w:sz="0" w:space="0" w:color="auto"/>
          </w:divBdr>
        </w:div>
        <w:div w:id="1532641831">
          <w:marLeft w:val="640"/>
          <w:marRight w:val="0"/>
          <w:marTop w:val="0"/>
          <w:marBottom w:val="0"/>
          <w:divBdr>
            <w:top w:val="none" w:sz="0" w:space="0" w:color="auto"/>
            <w:left w:val="none" w:sz="0" w:space="0" w:color="auto"/>
            <w:bottom w:val="none" w:sz="0" w:space="0" w:color="auto"/>
            <w:right w:val="none" w:sz="0" w:space="0" w:color="auto"/>
          </w:divBdr>
        </w:div>
        <w:div w:id="1920678121">
          <w:marLeft w:val="640"/>
          <w:marRight w:val="0"/>
          <w:marTop w:val="0"/>
          <w:marBottom w:val="0"/>
          <w:divBdr>
            <w:top w:val="none" w:sz="0" w:space="0" w:color="auto"/>
            <w:left w:val="none" w:sz="0" w:space="0" w:color="auto"/>
            <w:bottom w:val="none" w:sz="0" w:space="0" w:color="auto"/>
            <w:right w:val="none" w:sz="0" w:space="0" w:color="auto"/>
          </w:divBdr>
        </w:div>
        <w:div w:id="1726104888">
          <w:marLeft w:val="640"/>
          <w:marRight w:val="0"/>
          <w:marTop w:val="0"/>
          <w:marBottom w:val="0"/>
          <w:divBdr>
            <w:top w:val="none" w:sz="0" w:space="0" w:color="auto"/>
            <w:left w:val="none" w:sz="0" w:space="0" w:color="auto"/>
            <w:bottom w:val="none" w:sz="0" w:space="0" w:color="auto"/>
            <w:right w:val="none" w:sz="0" w:space="0" w:color="auto"/>
          </w:divBdr>
        </w:div>
        <w:div w:id="1685547278">
          <w:marLeft w:val="640"/>
          <w:marRight w:val="0"/>
          <w:marTop w:val="0"/>
          <w:marBottom w:val="0"/>
          <w:divBdr>
            <w:top w:val="none" w:sz="0" w:space="0" w:color="auto"/>
            <w:left w:val="none" w:sz="0" w:space="0" w:color="auto"/>
            <w:bottom w:val="none" w:sz="0" w:space="0" w:color="auto"/>
            <w:right w:val="none" w:sz="0" w:space="0" w:color="auto"/>
          </w:divBdr>
        </w:div>
        <w:div w:id="686173222">
          <w:marLeft w:val="640"/>
          <w:marRight w:val="0"/>
          <w:marTop w:val="0"/>
          <w:marBottom w:val="0"/>
          <w:divBdr>
            <w:top w:val="none" w:sz="0" w:space="0" w:color="auto"/>
            <w:left w:val="none" w:sz="0" w:space="0" w:color="auto"/>
            <w:bottom w:val="none" w:sz="0" w:space="0" w:color="auto"/>
            <w:right w:val="none" w:sz="0" w:space="0" w:color="auto"/>
          </w:divBdr>
        </w:div>
        <w:div w:id="2101680021">
          <w:marLeft w:val="640"/>
          <w:marRight w:val="0"/>
          <w:marTop w:val="0"/>
          <w:marBottom w:val="0"/>
          <w:divBdr>
            <w:top w:val="none" w:sz="0" w:space="0" w:color="auto"/>
            <w:left w:val="none" w:sz="0" w:space="0" w:color="auto"/>
            <w:bottom w:val="none" w:sz="0" w:space="0" w:color="auto"/>
            <w:right w:val="none" w:sz="0" w:space="0" w:color="auto"/>
          </w:divBdr>
        </w:div>
        <w:div w:id="1326974111">
          <w:marLeft w:val="640"/>
          <w:marRight w:val="0"/>
          <w:marTop w:val="0"/>
          <w:marBottom w:val="0"/>
          <w:divBdr>
            <w:top w:val="none" w:sz="0" w:space="0" w:color="auto"/>
            <w:left w:val="none" w:sz="0" w:space="0" w:color="auto"/>
            <w:bottom w:val="none" w:sz="0" w:space="0" w:color="auto"/>
            <w:right w:val="none" w:sz="0" w:space="0" w:color="auto"/>
          </w:divBdr>
        </w:div>
        <w:div w:id="2043020958">
          <w:marLeft w:val="640"/>
          <w:marRight w:val="0"/>
          <w:marTop w:val="0"/>
          <w:marBottom w:val="0"/>
          <w:divBdr>
            <w:top w:val="none" w:sz="0" w:space="0" w:color="auto"/>
            <w:left w:val="none" w:sz="0" w:space="0" w:color="auto"/>
            <w:bottom w:val="none" w:sz="0" w:space="0" w:color="auto"/>
            <w:right w:val="none" w:sz="0" w:space="0" w:color="auto"/>
          </w:divBdr>
        </w:div>
        <w:div w:id="1078286843">
          <w:marLeft w:val="640"/>
          <w:marRight w:val="0"/>
          <w:marTop w:val="0"/>
          <w:marBottom w:val="0"/>
          <w:divBdr>
            <w:top w:val="none" w:sz="0" w:space="0" w:color="auto"/>
            <w:left w:val="none" w:sz="0" w:space="0" w:color="auto"/>
            <w:bottom w:val="none" w:sz="0" w:space="0" w:color="auto"/>
            <w:right w:val="none" w:sz="0" w:space="0" w:color="auto"/>
          </w:divBdr>
        </w:div>
        <w:div w:id="1932622851">
          <w:marLeft w:val="640"/>
          <w:marRight w:val="0"/>
          <w:marTop w:val="0"/>
          <w:marBottom w:val="0"/>
          <w:divBdr>
            <w:top w:val="none" w:sz="0" w:space="0" w:color="auto"/>
            <w:left w:val="none" w:sz="0" w:space="0" w:color="auto"/>
            <w:bottom w:val="none" w:sz="0" w:space="0" w:color="auto"/>
            <w:right w:val="none" w:sz="0" w:space="0" w:color="auto"/>
          </w:divBdr>
        </w:div>
        <w:div w:id="1752199151">
          <w:marLeft w:val="640"/>
          <w:marRight w:val="0"/>
          <w:marTop w:val="0"/>
          <w:marBottom w:val="0"/>
          <w:divBdr>
            <w:top w:val="none" w:sz="0" w:space="0" w:color="auto"/>
            <w:left w:val="none" w:sz="0" w:space="0" w:color="auto"/>
            <w:bottom w:val="none" w:sz="0" w:space="0" w:color="auto"/>
            <w:right w:val="none" w:sz="0" w:space="0" w:color="auto"/>
          </w:divBdr>
        </w:div>
        <w:div w:id="368147195">
          <w:marLeft w:val="640"/>
          <w:marRight w:val="0"/>
          <w:marTop w:val="0"/>
          <w:marBottom w:val="0"/>
          <w:divBdr>
            <w:top w:val="none" w:sz="0" w:space="0" w:color="auto"/>
            <w:left w:val="none" w:sz="0" w:space="0" w:color="auto"/>
            <w:bottom w:val="none" w:sz="0" w:space="0" w:color="auto"/>
            <w:right w:val="none" w:sz="0" w:space="0" w:color="auto"/>
          </w:divBdr>
        </w:div>
        <w:div w:id="55514023">
          <w:marLeft w:val="640"/>
          <w:marRight w:val="0"/>
          <w:marTop w:val="0"/>
          <w:marBottom w:val="0"/>
          <w:divBdr>
            <w:top w:val="none" w:sz="0" w:space="0" w:color="auto"/>
            <w:left w:val="none" w:sz="0" w:space="0" w:color="auto"/>
            <w:bottom w:val="none" w:sz="0" w:space="0" w:color="auto"/>
            <w:right w:val="none" w:sz="0" w:space="0" w:color="auto"/>
          </w:divBdr>
        </w:div>
        <w:div w:id="1393314573">
          <w:marLeft w:val="640"/>
          <w:marRight w:val="0"/>
          <w:marTop w:val="0"/>
          <w:marBottom w:val="0"/>
          <w:divBdr>
            <w:top w:val="none" w:sz="0" w:space="0" w:color="auto"/>
            <w:left w:val="none" w:sz="0" w:space="0" w:color="auto"/>
            <w:bottom w:val="none" w:sz="0" w:space="0" w:color="auto"/>
            <w:right w:val="none" w:sz="0" w:space="0" w:color="auto"/>
          </w:divBdr>
        </w:div>
        <w:div w:id="1458640147">
          <w:marLeft w:val="640"/>
          <w:marRight w:val="0"/>
          <w:marTop w:val="0"/>
          <w:marBottom w:val="0"/>
          <w:divBdr>
            <w:top w:val="none" w:sz="0" w:space="0" w:color="auto"/>
            <w:left w:val="none" w:sz="0" w:space="0" w:color="auto"/>
            <w:bottom w:val="none" w:sz="0" w:space="0" w:color="auto"/>
            <w:right w:val="none" w:sz="0" w:space="0" w:color="auto"/>
          </w:divBdr>
        </w:div>
        <w:div w:id="1609240259">
          <w:marLeft w:val="640"/>
          <w:marRight w:val="0"/>
          <w:marTop w:val="0"/>
          <w:marBottom w:val="0"/>
          <w:divBdr>
            <w:top w:val="none" w:sz="0" w:space="0" w:color="auto"/>
            <w:left w:val="none" w:sz="0" w:space="0" w:color="auto"/>
            <w:bottom w:val="none" w:sz="0" w:space="0" w:color="auto"/>
            <w:right w:val="none" w:sz="0" w:space="0" w:color="auto"/>
          </w:divBdr>
        </w:div>
        <w:div w:id="532764930">
          <w:marLeft w:val="640"/>
          <w:marRight w:val="0"/>
          <w:marTop w:val="0"/>
          <w:marBottom w:val="0"/>
          <w:divBdr>
            <w:top w:val="none" w:sz="0" w:space="0" w:color="auto"/>
            <w:left w:val="none" w:sz="0" w:space="0" w:color="auto"/>
            <w:bottom w:val="none" w:sz="0" w:space="0" w:color="auto"/>
            <w:right w:val="none" w:sz="0" w:space="0" w:color="auto"/>
          </w:divBdr>
        </w:div>
        <w:div w:id="940722886">
          <w:marLeft w:val="640"/>
          <w:marRight w:val="0"/>
          <w:marTop w:val="0"/>
          <w:marBottom w:val="0"/>
          <w:divBdr>
            <w:top w:val="none" w:sz="0" w:space="0" w:color="auto"/>
            <w:left w:val="none" w:sz="0" w:space="0" w:color="auto"/>
            <w:bottom w:val="none" w:sz="0" w:space="0" w:color="auto"/>
            <w:right w:val="none" w:sz="0" w:space="0" w:color="auto"/>
          </w:divBdr>
        </w:div>
        <w:div w:id="452409899">
          <w:marLeft w:val="640"/>
          <w:marRight w:val="0"/>
          <w:marTop w:val="0"/>
          <w:marBottom w:val="0"/>
          <w:divBdr>
            <w:top w:val="none" w:sz="0" w:space="0" w:color="auto"/>
            <w:left w:val="none" w:sz="0" w:space="0" w:color="auto"/>
            <w:bottom w:val="none" w:sz="0" w:space="0" w:color="auto"/>
            <w:right w:val="none" w:sz="0" w:space="0" w:color="auto"/>
          </w:divBdr>
        </w:div>
        <w:div w:id="844318882">
          <w:marLeft w:val="640"/>
          <w:marRight w:val="0"/>
          <w:marTop w:val="0"/>
          <w:marBottom w:val="0"/>
          <w:divBdr>
            <w:top w:val="none" w:sz="0" w:space="0" w:color="auto"/>
            <w:left w:val="none" w:sz="0" w:space="0" w:color="auto"/>
            <w:bottom w:val="none" w:sz="0" w:space="0" w:color="auto"/>
            <w:right w:val="none" w:sz="0" w:space="0" w:color="auto"/>
          </w:divBdr>
        </w:div>
        <w:div w:id="979312731">
          <w:marLeft w:val="640"/>
          <w:marRight w:val="0"/>
          <w:marTop w:val="0"/>
          <w:marBottom w:val="0"/>
          <w:divBdr>
            <w:top w:val="none" w:sz="0" w:space="0" w:color="auto"/>
            <w:left w:val="none" w:sz="0" w:space="0" w:color="auto"/>
            <w:bottom w:val="none" w:sz="0" w:space="0" w:color="auto"/>
            <w:right w:val="none" w:sz="0" w:space="0" w:color="auto"/>
          </w:divBdr>
        </w:div>
        <w:div w:id="88501633">
          <w:marLeft w:val="640"/>
          <w:marRight w:val="0"/>
          <w:marTop w:val="0"/>
          <w:marBottom w:val="0"/>
          <w:divBdr>
            <w:top w:val="none" w:sz="0" w:space="0" w:color="auto"/>
            <w:left w:val="none" w:sz="0" w:space="0" w:color="auto"/>
            <w:bottom w:val="none" w:sz="0" w:space="0" w:color="auto"/>
            <w:right w:val="none" w:sz="0" w:space="0" w:color="auto"/>
          </w:divBdr>
        </w:div>
        <w:div w:id="1543864186">
          <w:marLeft w:val="640"/>
          <w:marRight w:val="0"/>
          <w:marTop w:val="0"/>
          <w:marBottom w:val="0"/>
          <w:divBdr>
            <w:top w:val="none" w:sz="0" w:space="0" w:color="auto"/>
            <w:left w:val="none" w:sz="0" w:space="0" w:color="auto"/>
            <w:bottom w:val="none" w:sz="0" w:space="0" w:color="auto"/>
            <w:right w:val="none" w:sz="0" w:space="0" w:color="auto"/>
          </w:divBdr>
        </w:div>
        <w:div w:id="688917096">
          <w:marLeft w:val="640"/>
          <w:marRight w:val="0"/>
          <w:marTop w:val="0"/>
          <w:marBottom w:val="0"/>
          <w:divBdr>
            <w:top w:val="none" w:sz="0" w:space="0" w:color="auto"/>
            <w:left w:val="none" w:sz="0" w:space="0" w:color="auto"/>
            <w:bottom w:val="none" w:sz="0" w:space="0" w:color="auto"/>
            <w:right w:val="none" w:sz="0" w:space="0" w:color="auto"/>
          </w:divBdr>
        </w:div>
        <w:div w:id="1644384276">
          <w:marLeft w:val="640"/>
          <w:marRight w:val="0"/>
          <w:marTop w:val="0"/>
          <w:marBottom w:val="0"/>
          <w:divBdr>
            <w:top w:val="none" w:sz="0" w:space="0" w:color="auto"/>
            <w:left w:val="none" w:sz="0" w:space="0" w:color="auto"/>
            <w:bottom w:val="none" w:sz="0" w:space="0" w:color="auto"/>
            <w:right w:val="none" w:sz="0" w:space="0" w:color="auto"/>
          </w:divBdr>
        </w:div>
        <w:div w:id="939262303">
          <w:marLeft w:val="640"/>
          <w:marRight w:val="0"/>
          <w:marTop w:val="0"/>
          <w:marBottom w:val="0"/>
          <w:divBdr>
            <w:top w:val="none" w:sz="0" w:space="0" w:color="auto"/>
            <w:left w:val="none" w:sz="0" w:space="0" w:color="auto"/>
            <w:bottom w:val="none" w:sz="0" w:space="0" w:color="auto"/>
            <w:right w:val="none" w:sz="0" w:space="0" w:color="auto"/>
          </w:divBdr>
        </w:div>
        <w:div w:id="2052921572">
          <w:marLeft w:val="640"/>
          <w:marRight w:val="0"/>
          <w:marTop w:val="0"/>
          <w:marBottom w:val="0"/>
          <w:divBdr>
            <w:top w:val="none" w:sz="0" w:space="0" w:color="auto"/>
            <w:left w:val="none" w:sz="0" w:space="0" w:color="auto"/>
            <w:bottom w:val="none" w:sz="0" w:space="0" w:color="auto"/>
            <w:right w:val="none" w:sz="0" w:space="0" w:color="auto"/>
          </w:divBdr>
        </w:div>
        <w:div w:id="1058432931">
          <w:marLeft w:val="640"/>
          <w:marRight w:val="0"/>
          <w:marTop w:val="0"/>
          <w:marBottom w:val="0"/>
          <w:divBdr>
            <w:top w:val="none" w:sz="0" w:space="0" w:color="auto"/>
            <w:left w:val="none" w:sz="0" w:space="0" w:color="auto"/>
            <w:bottom w:val="none" w:sz="0" w:space="0" w:color="auto"/>
            <w:right w:val="none" w:sz="0" w:space="0" w:color="auto"/>
          </w:divBdr>
        </w:div>
        <w:div w:id="1154028432">
          <w:marLeft w:val="640"/>
          <w:marRight w:val="0"/>
          <w:marTop w:val="0"/>
          <w:marBottom w:val="0"/>
          <w:divBdr>
            <w:top w:val="none" w:sz="0" w:space="0" w:color="auto"/>
            <w:left w:val="none" w:sz="0" w:space="0" w:color="auto"/>
            <w:bottom w:val="none" w:sz="0" w:space="0" w:color="auto"/>
            <w:right w:val="none" w:sz="0" w:space="0" w:color="auto"/>
          </w:divBdr>
        </w:div>
        <w:div w:id="1815294849">
          <w:marLeft w:val="640"/>
          <w:marRight w:val="0"/>
          <w:marTop w:val="0"/>
          <w:marBottom w:val="0"/>
          <w:divBdr>
            <w:top w:val="none" w:sz="0" w:space="0" w:color="auto"/>
            <w:left w:val="none" w:sz="0" w:space="0" w:color="auto"/>
            <w:bottom w:val="none" w:sz="0" w:space="0" w:color="auto"/>
            <w:right w:val="none" w:sz="0" w:space="0" w:color="auto"/>
          </w:divBdr>
        </w:div>
        <w:div w:id="1401829075">
          <w:marLeft w:val="640"/>
          <w:marRight w:val="0"/>
          <w:marTop w:val="0"/>
          <w:marBottom w:val="0"/>
          <w:divBdr>
            <w:top w:val="none" w:sz="0" w:space="0" w:color="auto"/>
            <w:left w:val="none" w:sz="0" w:space="0" w:color="auto"/>
            <w:bottom w:val="none" w:sz="0" w:space="0" w:color="auto"/>
            <w:right w:val="none" w:sz="0" w:space="0" w:color="auto"/>
          </w:divBdr>
        </w:div>
        <w:div w:id="588392177">
          <w:marLeft w:val="640"/>
          <w:marRight w:val="0"/>
          <w:marTop w:val="0"/>
          <w:marBottom w:val="0"/>
          <w:divBdr>
            <w:top w:val="none" w:sz="0" w:space="0" w:color="auto"/>
            <w:left w:val="none" w:sz="0" w:space="0" w:color="auto"/>
            <w:bottom w:val="none" w:sz="0" w:space="0" w:color="auto"/>
            <w:right w:val="none" w:sz="0" w:space="0" w:color="auto"/>
          </w:divBdr>
        </w:div>
        <w:div w:id="312684855">
          <w:marLeft w:val="640"/>
          <w:marRight w:val="0"/>
          <w:marTop w:val="0"/>
          <w:marBottom w:val="0"/>
          <w:divBdr>
            <w:top w:val="none" w:sz="0" w:space="0" w:color="auto"/>
            <w:left w:val="none" w:sz="0" w:space="0" w:color="auto"/>
            <w:bottom w:val="none" w:sz="0" w:space="0" w:color="auto"/>
            <w:right w:val="none" w:sz="0" w:space="0" w:color="auto"/>
          </w:divBdr>
        </w:div>
        <w:div w:id="533543786">
          <w:marLeft w:val="640"/>
          <w:marRight w:val="0"/>
          <w:marTop w:val="0"/>
          <w:marBottom w:val="0"/>
          <w:divBdr>
            <w:top w:val="none" w:sz="0" w:space="0" w:color="auto"/>
            <w:left w:val="none" w:sz="0" w:space="0" w:color="auto"/>
            <w:bottom w:val="none" w:sz="0" w:space="0" w:color="auto"/>
            <w:right w:val="none" w:sz="0" w:space="0" w:color="auto"/>
          </w:divBdr>
        </w:div>
        <w:div w:id="470094455">
          <w:marLeft w:val="640"/>
          <w:marRight w:val="0"/>
          <w:marTop w:val="0"/>
          <w:marBottom w:val="0"/>
          <w:divBdr>
            <w:top w:val="none" w:sz="0" w:space="0" w:color="auto"/>
            <w:left w:val="none" w:sz="0" w:space="0" w:color="auto"/>
            <w:bottom w:val="none" w:sz="0" w:space="0" w:color="auto"/>
            <w:right w:val="none" w:sz="0" w:space="0" w:color="auto"/>
          </w:divBdr>
        </w:div>
      </w:divsChild>
    </w:div>
    <w:div w:id="1006715047">
      <w:bodyDiv w:val="1"/>
      <w:marLeft w:val="0"/>
      <w:marRight w:val="0"/>
      <w:marTop w:val="0"/>
      <w:marBottom w:val="0"/>
      <w:divBdr>
        <w:top w:val="none" w:sz="0" w:space="0" w:color="auto"/>
        <w:left w:val="none" w:sz="0" w:space="0" w:color="auto"/>
        <w:bottom w:val="none" w:sz="0" w:space="0" w:color="auto"/>
        <w:right w:val="none" w:sz="0" w:space="0" w:color="auto"/>
      </w:divBdr>
    </w:div>
    <w:div w:id="1010566221">
      <w:bodyDiv w:val="1"/>
      <w:marLeft w:val="0"/>
      <w:marRight w:val="0"/>
      <w:marTop w:val="0"/>
      <w:marBottom w:val="0"/>
      <w:divBdr>
        <w:top w:val="none" w:sz="0" w:space="0" w:color="auto"/>
        <w:left w:val="none" w:sz="0" w:space="0" w:color="auto"/>
        <w:bottom w:val="none" w:sz="0" w:space="0" w:color="auto"/>
        <w:right w:val="none" w:sz="0" w:space="0" w:color="auto"/>
      </w:divBdr>
      <w:divsChild>
        <w:div w:id="1465348435">
          <w:marLeft w:val="480"/>
          <w:marRight w:val="0"/>
          <w:marTop w:val="0"/>
          <w:marBottom w:val="0"/>
          <w:divBdr>
            <w:top w:val="none" w:sz="0" w:space="0" w:color="auto"/>
            <w:left w:val="none" w:sz="0" w:space="0" w:color="auto"/>
            <w:bottom w:val="none" w:sz="0" w:space="0" w:color="auto"/>
            <w:right w:val="none" w:sz="0" w:space="0" w:color="auto"/>
          </w:divBdr>
        </w:div>
        <w:div w:id="781532028">
          <w:marLeft w:val="480"/>
          <w:marRight w:val="0"/>
          <w:marTop w:val="0"/>
          <w:marBottom w:val="0"/>
          <w:divBdr>
            <w:top w:val="none" w:sz="0" w:space="0" w:color="auto"/>
            <w:left w:val="none" w:sz="0" w:space="0" w:color="auto"/>
            <w:bottom w:val="none" w:sz="0" w:space="0" w:color="auto"/>
            <w:right w:val="none" w:sz="0" w:space="0" w:color="auto"/>
          </w:divBdr>
        </w:div>
        <w:div w:id="591855933">
          <w:marLeft w:val="480"/>
          <w:marRight w:val="0"/>
          <w:marTop w:val="0"/>
          <w:marBottom w:val="0"/>
          <w:divBdr>
            <w:top w:val="none" w:sz="0" w:space="0" w:color="auto"/>
            <w:left w:val="none" w:sz="0" w:space="0" w:color="auto"/>
            <w:bottom w:val="none" w:sz="0" w:space="0" w:color="auto"/>
            <w:right w:val="none" w:sz="0" w:space="0" w:color="auto"/>
          </w:divBdr>
        </w:div>
        <w:div w:id="628318957">
          <w:marLeft w:val="480"/>
          <w:marRight w:val="0"/>
          <w:marTop w:val="0"/>
          <w:marBottom w:val="0"/>
          <w:divBdr>
            <w:top w:val="none" w:sz="0" w:space="0" w:color="auto"/>
            <w:left w:val="none" w:sz="0" w:space="0" w:color="auto"/>
            <w:bottom w:val="none" w:sz="0" w:space="0" w:color="auto"/>
            <w:right w:val="none" w:sz="0" w:space="0" w:color="auto"/>
          </w:divBdr>
        </w:div>
        <w:div w:id="791510491">
          <w:marLeft w:val="480"/>
          <w:marRight w:val="0"/>
          <w:marTop w:val="0"/>
          <w:marBottom w:val="0"/>
          <w:divBdr>
            <w:top w:val="none" w:sz="0" w:space="0" w:color="auto"/>
            <w:left w:val="none" w:sz="0" w:space="0" w:color="auto"/>
            <w:bottom w:val="none" w:sz="0" w:space="0" w:color="auto"/>
            <w:right w:val="none" w:sz="0" w:space="0" w:color="auto"/>
          </w:divBdr>
        </w:div>
        <w:div w:id="855580407">
          <w:marLeft w:val="480"/>
          <w:marRight w:val="0"/>
          <w:marTop w:val="0"/>
          <w:marBottom w:val="0"/>
          <w:divBdr>
            <w:top w:val="none" w:sz="0" w:space="0" w:color="auto"/>
            <w:left w:val="none" w:sz="0" w:space="0" w:color="auto"/>
            <w:bottom w:val="none" w:sz="0" w:space="0" w:color="auto"/>
            <w:right w:val="none" w:sz="0" w:space="0" w:color="auto"/>
          </w:divBdr>
        </w:div>
        <w:div w:id="942539324">
          <w:marLeft w:val="480"/>
          <w:marRight w:val="0"/>
          <w:marTop w:val="0"/>
          <w:marBottom w:val="0"/>
          <w:divBdr>
            <w:top w:val="none" w:sz="0" w:space="0" w:color="auto"/>
            <w:left w:val="none" w:sz="0" w:space="0" w:color="auto"/>
            <w:bottom w:val="none" w:sz="0" w:space="0" w:color="auto"/>
            <w:right w:val="none" w:sz="0" w:space="0" w:color="auto"/>
          </w:divBdr>
        </w:div>
        <w:div w:id="1327783394">
          <w:marLeft w:val="480"/>
          <w:marRight w:val="0"/>
          <w:marTop w:val="0"/>
          <w:marBottom w:val="0"/>
          <w:divBdr>
            <w:top w:val="none" w:sz="0" w:space="0" w:color="auto"/>
            <w:left w:val="none" w:sz="0" w:space="0" w:color="auto"/>
            <w:bottom w:val="none" w:sz="0" w:space="0" w:color="auto"/>
            <w:right w:val="none" w:sz="0" w:space="0" w:color="auto"/>
          </w:divBdr>
        </w:div>
        <w:div w:id="451022958">
          <w:marLeft w:val="480"/>
          <w:marRight w:val="0"/>
          <w:marTop w:val="0"/>
          <w:marBottom w:val="0"/>
          <w:divBdr>
            <w:top w:val="none" w:sz="0" w:space="0" w:color="auto"/>
            <w:left w:val="none" w:sz="0" w:space="0" w:color="auto"/>
            <w:bottom w:val="none" w:sz="0" w:space="0" w:color="auto"/>
            <w:right w:val="none" w:sz="0" w:space="0" w:color="auto"/>
          </w:divBdr>
        </w:div>
        <w:div w:id="800539419">
          <w:marLeft w:val="480"/>
          <w:marRight w:val="0"/>
          <w:marTop w:val="0"/>
          <w:marBottom w:val="0"/>
          <w:divBdr>
            <w:top w:val="none" w:sz="0" w:space="0" w:color="auto"/>
            <w:left w:val="none" w:sz="0" w:space="0" w:color="auto"/>
            <w:bottom w:val="none" w:sz="0" w:space="0" w:color="auto"/>
            <w:right w:val="none" w:sz="0" w:space="0" w:color="auto"/>
          </w:divBdr>
        </w:div>
        <w:div w:id="1053386252">
          <w:marLeft w:val="480"/>
          <w:marRight w:val="0"/>
          <w:marTop w:val="0"/>
          <w:marBottom w:val="0"/>
          <w:divBdr>
            <w:top w:val="none" w:sz="0" w:space="0" w:color="auto"/>
            <w:left w:val="none" w:sz="0" w:space="0" w:color="auto"/>
            <w:bottom w:val="none" w:sz="0" w:space="0" w:color="auto"/>
            <w:right w:val="none" w:sz="0" w:space="0" w:color="auto"/>
          </w:divBdr>
        </w:div>
        <w:div w:id="1493718780">
          <w:marLeft w:val="480"/>
          <w:marRight w:val="0"/>
          <w:marTop w:val="0"/>
          <w:marBottom w:val="0"/>
          <w:divBdr>
            <w:top w:val="none" w:sz="0" w:space="0" w:color="auto"/>
            <w:left w:val="none" w:sz="0" w:space="0" w:color="auto"/>
            <w:bottom w:val="none" w:sz="0" w:space="0" w:color="auto"/>
            <w:right w:val="none" w:sz="0" w:space="0" w:color="auto"/>
          </w:divBdr>
        </w:div>
        <w:div w:id="1409644712">
          <w:marLeft w:val="480"/>
          <w:marRight w:val="0"/>
          <w:marTop w:val="0"/>
          <w:marBottom w:val="0"/>
          <w:divBdr>
            <w:top w:val="none" w:sz="0" w:space="0" w:color="auto"/>
            <w:left w:val="none" w:sz="0" w:space="0" w:color="auto"/>
            <w:bottom w:val="none" w:sz="0" w:space="0" w:color="auto"/>
            <w:right w:val="none" w:sz="0" w:space="0" w:color="auto"/>
          </w:divBdr>
        </w:div>
        <w:div w:id="404763044">
          <w:marLeft w:val="480"/>
          <w:marRight w:val="0"/>
          <w:marTop w:val="0"/>
          <w:marBottom w:val="0"/>
          <w:divBdr>
            <w:top w:val="none" w:sz="0" w:space="0" w:color="auto"/>
            <w:left w:val="none" w:sz="0" w:space="0" w:color="auto"/>
            <w:bottom w:val="none" w:sz="0" w:space="0" w:color="auto"/>
            <w:right w:val="none" w:sz="0" w:space="0" w:color="auto"/>
          </w:divBdr>
        </w:div>
        <w:div w:id="1913346622">
          <w:marLeft w:val="480"/>
          <w:marRight w:val="0"/>
          <w:marTop w:val="0"/>
          <w:marBottom w:val="0"/>
          <w:divBdr>
            <w:top w:val="none" w:sz="0" w:space="0" w:color="auto"/>
            <w:left w:val="none" w:sz="0" w:space="0" w:color="auto"/>
            <w:bottom w:val="none" w:sz="0" w:space="0" w:color="auto"/>
            <w:right w:val="none" w:sz="0" w:space="0" w:color="auto"/>
          </w:divBdr>
        </w:div>
        <w:div w:id="601180326">
          <w:marLeft w:val="480"/>
          <w:marRight w:val="0"/>
          <w:marTop w:val="0"/>
          <w:marBottom w:val="0"/>
          <w:divBdr>
            <w:top w:val="none" w:sz="0" w:space="0" w:color="auto"/>
            <w:left w:val="none" w:sz="0" w:space="0" w:color="auto"/>
            <w:bottom w:val="none" w:sz="0" w:space="0" w:color="auto"/>
            <w:right w:val="none" w:sz="0" w:space="0" w:color="auto"/>
          </w:divBdr>
        </w:div>
        <w:div w:id="2143888339">
          <w:marLeft w:val="480"/>
          <w:marRight w:val="0"/>
          <w:marTop w:val="0"/>
          <w:marBottom w:val="0"/>
          <w:divBdr>
            <w:top w:val="none" w:sz="0" w:space="0" w:color="auto"/>
            <w:left w:val="none" w:sz="0" w:space="0" w:color="auto"/>
            <w:bottom w:val="none" w:sz="0" w:space="0" w:color="auto"/>
            <w:right w:val="none" w:sz="0" w:space="0" w:color="auto"/>
          </w:divBdr>
        </w:div>
        <w:div w:id="269434145">
          <w:marLeft w:val="480"/>
          <w:marRight w:val="0"/>
          <w:marTop w:val="0"/>
          <w:marBottom w:val="0"/>
          <w:divBdr>
            <w:top w:val="none" w:sz="0" w:space="0" w:color="auto"/>
            <w:left w:val="none" w:sz="0" w:space="0" w:color="auto"/>
            <w:bottom w:val="none" w:sz="0" w:space="0" w:color="auto"/>
            <w:right w:val="none" w:sz="0" w:space="0" w:color="auto"/>
          </w:divBdr>
        </w:div>
        <w:div w:id="2101025145">
          <w:marLeft w:val="480"/>
          <w:marRight w:val="0"/>
          <w:marTop w:val="0"/>
          <w:marBottom w:val="0"/>
          <w:divBdr>
            <w:top w:val="none" w:sz="0" w:space="0" w:color="auto"/>
            <w:left w:val="none" w:sz="0" w:space="0" w:color="auto"/>
            <w:bottom w:val="none" w:sz="0" w:space="0" w:color="auto"/>
            <w:right w:val="none" w:sz="0" w:space="0" w:color="auto"/>
          </w:divBdr>
        </w:div>
        <w:div w:id="115217599">
          <w:marLeft w:val="480"/>
          <w:marRight w:val="0"/>
          <w:marTop w:val="0"/>
          <w:marBottom w:val="0"/>
          <w:divBdr>
            <w:top w:val="none" w:sz="0" w:space="0" w:color="auto"/>
            <w:left w:val="none" w:sz="0" w:space="0" w:color="auto"/>
            <w:bottom w:val="none" w:sz="0" w:space="0" w:color="auto"/>
            <w:right w:val="none" w:sz="0" w:space="0" w:color="auto"/>
          </w:divBdr>
        </w:div>
        <w:div w:id="2102675890">
          <w:marLeft w:val="480"/>
          <w:marRight w:val="0"/>
          <w:marTop w:val="0"/>
          <w:marBottom w:val="0"/>
          <w:divBdr>
            <w:top w:val="none" w:sz="0" w:space="0" w:color="auto"/>
            <w:left w:val="none" w:sz="0" w:space="0" w:color="auto"/>
            <w:bottom w:val="none" w:sz="0" w:space="0" w:color="auto"/>
            <w:right w:val="none" w:sz="0" w:space="0" w:color="auto"/>
          </w:divBdr>
        </w:div>
        <w:div w:id="2058504789">
          <w:marLeft w:val="480"/>
          <w:marRight w:val="0"/>
          <w:marTop w:val="0"/>
          <w:marBottom w:val="0"/>
          <w:divBdr>
            <w:top w:val="none" w:sz="0" w:space="0" w:color="auto"/>
            <w:left w:val="none" w:sz="0" w:space="0" w:color="auto"/>
            <w:bottom w:val="none" w:sz="0" w:space="0" w:color="auto"/>
            <w:right w:val="none" w:sz="0" w:space="0" w:color="auto"/>
          </w:divBdr>
        </w:div>
        <w:div w:id="773400703">
          <w:marLeft w:val="480"/>
          <w:marRight w:val="0"/>
          <w:marTop w:val="0"/>
          <w:marBottom w:val="0"/>
          <w:divBdr>
            <w:top w:val="none" w:sz="0" w:space="0" w:color="auto"/>
            <w:left w:val="none" w:sz="0" w:space="0" w:color="auto"/>
            <w:bottom w:val="none" w:sz="0" w:space="0" w:color="auto"/>
            <w:right w:val="none" w:sz="0" w:space="0" w:color="auto"/>
          </w:divBdr>
        </w:div>
        <w:div w:id="83959592">
          <w:marLeft w:val="480"/>
          <w:marRight w:val="0"/>
          <w:marTop w:val="0"/>
          <w:marBottom w:val="0"/>
          <w:divBdr>
            <w:top w:val="none" w:sz="0" w:space="0" w:color="auto"/>
            <w:left w:val="none" w:sz="0" w:space="0" w:color="auto"/>
            <w:bottom w:val="none" w:sz="0" w:space="0" w:color="auto"/>
            <w:right w:val="none" w:sz="0" w:space="0" w:color="auto"/>
          </w:divBdr>
        </w:div>
        <w:div w:id="1321930508">
          <w:marLeft w:val="480"/>
          <w:marRight w:val="0"/>
          <w:marTop w:val="0"/>
          <w:marBottom w:val="0"/>
          <w:divBdr>
            <w:top w:val="none" w:sz="0" w:space="0" w:color="auto"/>
            <w:left w:val="none" w:sz="0" w:space="0" w:color="auto"/>
            <w:bottom w:val="none" w:sz="0" w:space="0" w:color="auto"/>
            <w:right w:val="none" w:sz="0" w:space="0" w:color="auto"/>
          </w:divBdr>
        </w:div>
        <w:div w:id="2005818491">
          <w:marLeft w:val="480"/>
          <w:marRight w:val="0"/>
          <w:marTop w:val="0"/>
          <w:marBottom w:val="0"/>
          <w:divBdr>
            <w:top w:val="none" w:sz="0" w:space="0" w:color="auto"/>
            <w:left w:val="none" w:sz="0" w:space="0" w:color="auto"/>
            <w:bottom w:val="none" w:sz="0" w:space="0" w:color="auto"/>
            <w:right w:val="none" w:sz="0" w:space="0" w:color="auto"/>
          </w:divBdr>
        </w:div>
        <w:div w:id="291981682">
          <w:marLeft w:val="480"/>
          <w:marRight w:val="0"/>
          <w:marTop w:val="0"/>
          <w:marBottom w:val="0"/>
          <w:divBdr>
            <w:top w:val="none" w:sz="0" w:space="0" w:color="auto"/>
            <w:left w:val="none" w:sz="0" w:space="0" w:color="auto"/>
            <w:bottom w:val="none" w:sz="0" w:space="0" w:color="auto"/>
            <w:right w:val="none" w:sz="0" w:space="0" w:color="auto"/>
          </w:divBdr>
        </w:div>
        <w:div w:id="1153375015">
          <w:marLeft w:val="480"/>
          <w:marRight w:val="0"/>
          <w:marTop w:val="0"/>
          <w:marBottom w:val="0"/>
          <w:divBdr>
            <w:top w:val="none" w:sz="0" w:space="0" w:color="auto"/>
            <w:left w:val="none" w:sz="0" w:space="0" w:color="auto"/>
            <w:bottom w:val="none" w:sz="0" w:space="0" w:color="auto"/>
            <w:right w:val="none" w:sz="0" w:space="0" w:color="auto"/>
          </w:divBdr>
        </w:div>
        <w:div w:id="144780312">
          <w:marLeft w:val="480"/>
          <w:marRight w:val="0"/>
          <w:marTop w:val="0"/>
          <w:marBottom w:val="0"/>
          <w:divBdr>
            <w:top w:val="none" w:sz="0" w:space="0" w:color="auto"/>
            <w:left w:val="none" w:sz="0" w:space="0" w:color="auto"/>
            <w:bottom w:val="none" w:sz="0" w:space="0" w:color="auto"/>
            <w:right w:val="none" w:sz="0" w:space="0" w:color="auto"/>
          </w:divBdr>
        </w:div>
        <w:div w:id="1907952333">
          <w:marLeft w:val="480"/>
          <w:marRight w:val="0"/>
          <w:marTop w:val="0"/>
          <w:marBottom w:val="0"/>
          <w:divBdr>
            <w:top w:val="none" w:sz="0" w:space="0" w:color="auto"/>
            <w:left w:val="none" w:sz="0" w:space="0" w:color="auto"/>
            <w:bottom w:val="none" w:sz="0" w:space="0" w:color="auto"/>
            <w:right w:val="none" w:sz="0" w:space="0" w:color="auto"/>
          </w:divBdr>
        </w:div>
        <w:div w:id="289090797">
          <w:marLeft w:val="480"/>
          <w:marRight w:val="0"/>
          <w:marTop w:val="0"/>
          <w:marBottom w:val="0"/>
          <w:divBdr>
            <w:top w:val="none" w:sz="0" w:space="0" w:color="auto"/>
            <w:left w:val="none" w:sz="0" w:space="0" w:color="auto"/>
            <w:bottom w:val="none" w:sz="0" w:space="0" w:color="auto"/>
            <w:right w:val="none" w:sz="0" w:space="0" w:color="auto"/>
          </w:divBdr>
        </w:div>
        <w:div w:id="903684860">
          <w:marLeft w:val="480"/>
          <w:marRight w:val="0"/>
          <w:marTop w:val="0"/>
          <w:marBottom w:val="0"/>
          <w:divBdr>
            <w:top w:val="none" w:sz="0" w:space="0" w:color="auto"/>
            <w:left w:val="none" w:sz="0" w:space="0" w:color="auto"/>
            <w:bottom w:val="none" w:sz="0" w:space="0" w:color="auto"/>
            <w:right w:val="none" w:sz="0" w:space="0" w:color="auto"/>
          </w:divBdr>
        </w:div>
        <w:div w:id="546651536">
          <w:marLeft w:val="480"/>
          <w:marRight w:val="0"/>
          <w:marTop w:val="0"/>
          <w:marBottom w:val="0"/>
          <w:divBdr>
            <w:top w:val="none" w:sz="0" w:space="0" w:color="auto"/>
            <w:left w:val="none" w:sz="0" w:space="0" w:color="auto"/>
            <w:bottom w:val="none" w:sz="0" w:space="0" w:color="auto"/>
            <w:right w:val="none" w:sz="0" w:space="0" w:color="auto"/>
          </w:divBdr>
        </w:div>
        <w:div w:id="114982605">
          <w:marLeft w:val="480"/>
          <w:marRight w:val="0"/>
          <w:marTop w:val="0"/>
          <w:marBottom w:val="0"/>
          <w:divBdr>
            <w:top w:val="none" w:sz="0" w:space="0" w:color="auto"/>
            <w:left w:val="none" w:sz="0" w:space="0" w:color="auto"/>
            <w:bottom w:val="none" w:sz="0" w:space="0" w:color="auto"/>
            <w:right w:val="none" w:sz="0" w:space="0" w:color="auto"/>
          </w:divBdr>
        </w:div>
        <w:div w:id="1573546738">
          <w:marLeft w:val="480"/>
          <w:marRight w:val="0"/>
          <w:marTop w:val="0"/>
          <w:marBottom w:val="0"/>
          <w:divBdr>
            <w:top w:val="none" w:sz="0" w:space="0" w:color="auto"/>
            <w:left w:val="none" w:sz="0" w:space="0" w:color="auto"/>
            <w:bottom w:val="none" w:sz="0" w:space="0" w:color="auto"/>
            <w:right w:val="none" w:sz="0" w:space="0" w:color="auto"/>
          </w:divBdr>
        </w:div>
        <w:div w:id="1835298389">
          <w:marLeft w:val="480"/>
          <w:marRight w:val="0"/>
          <w:marTop w:val="0"/>
          <w:marBottom w:val="0"/>
          <w:divBdr>
            <w:top w:val="none" w:sz="0" w:space="0" w:color="auto"/>
            <w:left w:val="none" w:sz="0" w:space="0" w:color="auto"/>
            <w:bottom w:val="none" w:sz="0" w:space="0" w:color="auto"/>
            <w:right w:val="none" w:sz="0" w:space="0" w:color="auto"/>
          </w:divBdr>
        </w:div>
        <w:div w:id="1037196500">
          <w:marLeft w:val="480"/>
          <w:marRight w:val="0"/>
          <w:marTop w:val="0"/>
          <w:marBottom w:val="0"/>
          <w:divBdr>
            <w:top w:val="none" w:sz="0" w:space="0" w:color="auto"/>
            <w:left w:val="none" w:sz="0" w:space="0" w:color="auto"/>
            <w:bottom w:val="none" w:sz="0" w:space="0" w:color="auto"/>
            <w:right w:val="none" w:sz="0" w:space="0" w:color="auto"/>
          </w:divBdr>
        </w:div>
        <w:div w:id="1817380527">
          <w:marLeft w:val="480"/>
          <w:marRight w:val="0"/>
          <w:marTop w:val="0"/>
          <w:marBottom w:val="0"/>
          <w:divBdr>
            <w:top w:val="none" w:sz="0" w:space="0" w:color="auto"/>
            <w:left w:val="none" w:sz="0" w:space="0" w:color="auto"/>
            <w:bottom w:val="none" w:sz="0" w:space="0" w:color="auto"/>
            <w:right w:val="none" w:sz="0" w:space="0" w:color="auto"/>
          </w:divBdr>
        </w:div>
        <w:div w:id="1458913386">
          <w:marLeft w:val="480"/>
          <w:marRight w:val="0"/>
          <w:marTop w:val="0"/>
          <w:marBottom w:val="0"/>
          <w:divBdr>
            <w:top w:val="none" w:sz="0" w:space="0" w:color="auto"/>
            <w:left w:val="none" w:sz="0" w:space="0" w:color="auto"/>
            <w:bottom w:val="none" w:sz="0" w:space="0" w:color="auto"/>
            <w:right w:val="none" w:sz="0" w:space="0" w:color="auto"/>
          </w:divBdr>
        </w:div>
        <w:div w:id="1697346056">
          <w:marLeft w:val="480"/>
          <w:marRight w:val="0"/>
          <w:marTop w:val="0"/>
          <w:marBottom w:val="0"/>
          <w:divBdr>
            <w:top w:val="none" w:sz="0" w:space="0" w:color="auto"/>
            <w:left w:val="none" w:sz="0" w:space="0" w:color="auto"/>
            <w:bottom w:val="none" w:sz="0" w:space="0" w:color="auto"/>
            <w:right w:val="none" w:sz="0" w:space="0" w:color="auto"/>
          </w:divBdr>
        </w:div>
        <w:div w:id="1980649743">
          <w:marLeft w:val="480"/>
          <w:marRight w:val="0"/>
          <w:marTop w:val="0"/>
          <w:marBottom w:val="0"/>
          <w:divBdr>
            <w:top w:val="none" w:sz="0" w:space="0" w:color="auto"/>
            <w:left w:val="none" w:sz="0" w:space="0" w:color="auto"/>
            <w:bottom w:val="none" w:sz="0" w:space="0" w:color="auto"/>
            <w:right w:val="none" w:sz="0" w:space="0" w:color="auto"/>
          </w:divBdr>
        </w:div>
        <w:div w:id="667365987">
          <w:marLeft w:val="480"/>
          <w:marRight w:val="0"/>
          <w:marTop w:val="0"/>
          <w:marBottom w:val="0"/>
          <w:divBdr>
            <w:top w:val="none" w:sz="0" w:space="0" w:color="auto"/>
            <w:left w:val="none" w:sz="0" w:space="0" w:color="auto"/>
            <w:bottom w:val="none" w:sz="0" w:space="0" w:color="auto"/>
            <w:right w:val="none" w:sz="0" w:space="0" w:color="auto"/>
          </w:divBdr>
        </w:div>
        <w:div w:id="65811476">
          <w:marLeft w:val="480"/>
          <w:marRight w:val="0"/>
          <w:marTop w:val="0"/>
          <w:marBottom w:val="0"/>
          <w:divBdr>
            <w:top w:val="none" w:sz="0" w:space="0" w:color="auto"/>
            <w:left w:val="none" w:sz="0" w:space="0" w:color="auto"/>
            <w:bottom w:val="none" w:sz="0" w:space="0" w:color="auto"/>
            <w:right w:val="none" w:sz="0" w:space="0" w:color="auto"/>
          </w:divBdr>
        </w:div>
        <w:div w:id="1754014605">
          <w:marLeft w:val="480"/>
          <w:marRight w:val="0"/>
          <w:marTop w:val="0"/>
          <w:marBottom w:val="0"/>
          <w:divBdr>
            <w:top w:val="none" w:sz="0" w:space="0" w:color="auto"/>
            <w:left w:val="none" w:sz="0" w:space="0" w:color="auto"/>
            <w:bottom w:val="none" w:sz="0" w:space="0" w:color="auto"/>
            <w:right w:val="none" w:sz="0" w:space="0" w:color="auto"/>
          </w:divBdr>
        </w:div>
        <w:div w:id="553544991">
          <w:marLeft w:val="480"/>
          <w:marRight w:val="0"/>
          <w:marTop w:val="0"/>
          <w:marBottom w:val="0"/>
          <w:divBdr>
            <w:top w:val="none" w:sz="0" w:space="0" w:color="auto"/>
            <w:left w:val="none" w:sz="0" w:space="0" w:color="auto"/>
            <w:bottom w:val="none" w:sz="0" w:space="0" w:color="auto"/>
            <w:right w:val="none" w:sz="0" w:space="0" w:color="auto"/>
          </w:divBdr>
        </w:div>
        <w:div w:id="1282570696">
          <w:marLeft w:val="480"/>
          <w:marRight w:val="0"/>
          <w:marTop w:val="0"/>
          <w:marBottom w:val="0"/>
          <w:divBdr>
            <w:top w:val="none" w:sz="0" w:space="0" w:color="auto"/>
            <w:left w:val="none" w:sz="0" w:space="0" w:color="auto"/>
            <w:bottom w:val="none" w:sz="0" w:space="0" w:color="auto"/>
            <w:right w:val="none" w:sz="0" w:space="0" w:color="auto"/>
          </w:divBdr>
        </w:div>
        <w:div w:id="113444172">
          <w:marLeft w:val="480"/>
          <w:marRight w:val="0"/>
          <w:marTop w:val="0"/>
          <w:marBottom w:val="0"/>
          <w:divBdr>
            <w:top w:val="none" w:sz="0" w:space="0" w:color="auto"/>
            <w:left w:val="none" w:sz="0" w:space="0" w:color="auto"/>
            <w:bottom w:val="none" w:sz="0" w:space="0" w:color="auto"/>
            <w:right w:val="none" w:sz="0" w:space="0" w:color="auto"/>
          </w:divBdr>
        </w:div>
        <w:div w:id="335814595">
          <w:marLeft w:val="480"/>
          <w:marRight w:val="0"/>
          <w:marTop w:val="0"/>
          <w:marBottom w:val="0"/>
          <w:divBdr>
            <w:top w:val="none" w:sz="0" w:space="0" w:color="auto"/>
            <w:left w:val="none" w:sz="0" w:space="0" w:color="auto"/>
            <w:bottom w:val="none" w:sz="0" w:space="0" w:color="auto"/>
            <w:right w:val="none" w:sz="0" w:space="0" w:color="auto"/>
          </w:divBdr>
        </w:div>
        <w:div w:id="854224646">
          <w:marLeft w:val="480"/>
          <w:marRight w:val="0"/>
          <w:marTop w:val="0"/>
          <w:marBottom w:val="0"/>
          <w:divBdr>
            <w:top w:val="none" w:sz="0" w:space="0" w:color="auto"/>
            <w:left w:val="none" w:sz="0" w:space="0" w:color="auto"/>
            <w:bottom w:val="none" w:sz="0" w:space="0" w:color="auto"/>
            <w:right w:val="none" w:sz="0" w:space="0" w:color="auto"/>
          </w:divBdr>
        </w:div>
        <w:div w:id="254019508">
          <w:marLeft w:val="480"/>
          <w:marRight w:val="0"/>
          <w:marTop w:val="0"/>
          <w:marBottom w:val="0"/>
          <w:divBdr>
            <w:top w:val="none" w:sz="0" w:space="0" w:color="auto"/>
            <w:left w:val="none" w:sz="0" w:space="0" w:color="auto"/>
            <w:bottom w:val="none" w:sz="0" w:space="0" w:color="auto"/>
            <w:right w:val="none" w:sz="0" w:space="0" w:color="auto"/>
          </w:divBdr>
        </w:div>
        <w:div w:id="2093505980">
          <w:marLeft w:val="480"/>
          <w:marRight w:val="0"/>
          <w:marTop w:val="0"/>
          <w:marBottom w:val="0"/>
          <w:divBdr>
            <w:top w:val="none" w:sz="0" w:space="0" w:color="auto"/>
            <w:left w:val="none" w:sz="0" w:space="0" w:color="auto"/>
            <w:bottom w:val="none" w:sz="0" w:space="0" w:color="auto"/>
            <w:right w:val="none" w:sz="0" w:space="0" w:color="auto"/>
          </w:divBdr>
        </w:div>
        <w:div w:id="1906257974">
          <w:marLeft w:val="480"/>
          <w:marRight w:val="0"/>
          <w:marTop w:val="0"/>
          <w:marBottom w:val="0"/>
          <w:divBdr>
            <w:top w:val="none" w:sz="0" w:space="0" w:color="auto"/>
            <w:left w:val="none" w:sz="0" w:space="0" w:color="auto"/>
            <w:bottom w:val="none" w:sz="0" w:space="0" w:color="auto"/>
            <w:right w:val="none" w:sz="0" w:space="0" w:color="auto"/>
          </w:divBdr>
        </w:div>
        <w:div w:id="963535927">
          <w:marLeft w:val="480"/>
          <w:marRight w:val="0"/>
          <w:marTop w:val="0"/>
          <w:marBottom w:val="0"/>
          <w:divBdr>
            <w:top w:val="none" w:sz="0" w:space="0" w:color="auto"/>
            <w:left w:val="none" w:sz="0" w:space="0" w:color="auto"/>
            <w:bottom w:val="none" w:sz="0" w:space="0" w:color="auto"/>
            <w:right w:val="none" w:sz="0" w:space="0" w:color="auto"/>
          </w:divBdr>
        </w:div>
        <w:div w:id="1171488193">
          <w:marLeft w:val="480"/>
          <w:marRight w:val="0"/>
          <w:marTop w:val="0"/>
          <w:marBottom w:val="0"/>
          <w:divBdr>
            <w:top w:val="none" w:sz="0" w:space="0" w:color="auto"/>
            <w:left w:val="none" w:sz="0" w:space="0" w:color="auto"/>
            <w:bottom w:val="none" w:sz="0" w:space="0" w:color="auto"/>
            <w:right w:val="none" w:sz="0" w:space="0" w:color="auto"/>
          </w:divBdr>
        </w:div>
        <w:div w:id="630357391">
          <w:marLeft w:val="480"/>
          <w:marRight w:val="0"/>
          <w:marTop w:val="0"/>
          <w:marBottom w:val="0"/>
          <w:divBdr>
            <w:top w:val="none" w:sz="0" w:space="0" w:color="auto"/>
            <w:left w:val="none" w:sz="0" w:space="0" w:color="auto"/>
            <w:bottom w:val="none" w:sz="0" w:space="0" w:color="auto"/>
            <w:right w:val="none" w:sz="0" w:space="0" w:color="auto"/>
          </w:divBdr>
        </w:div>
        <w:div w:id="2080712608">
          <w:marLeft w:val="480"/>
          <w:marRight w:val="0"/>
          <w:marTop w:val="0"/>
          <w:marBottom w:val="0"/>
          <w:divBdr>
            <w:top w:val="none" w:sz="0" w:space="0" w:color="auto"/>
            <w:left w:val="none" w:sz="0" w:space="0" w:color="auto"/>
            <w:bottom w:val="none" w:sz="0" w:space="0" w:color="auto"/>
            <w:right w:val="none" w:sz="0" w:space="0" w:color="auto"/>
          </w:divBdr>
        </w:div>
        <w:div w:id="1328366338">
          <w:marLeft w:val="480"/>
          <w:marRight w:val="0"/>
          <w:marTop w:val="0"/>
          <w:marBottom w:val="0"/>
          <w:divBdr>
            <w:top w:val="none" w:sz="0" w:space="0" w:color="auto"/>
            <w:left w:val="none" w:sz="0" w:space="0" w:color="auto"/>
            <w:bottom w:val="none" w:sz="0" w:space="0" w:color="auto"/>
            <w:right w:val="none" w:sz="0" w:space="0" w:color="auto"/>
          </w:divBdr>
        </w:div>
        <w:div w:id="16392388">
          <w:marLeft w:val="480"/>
          <w:marRight w:val="0"/>
          <w:marTop w:val="0"/>
          <w:marBottom w:val="0"/>
          <w:divBdr>
            <w:top w:val="none" w:sz="0" w:space="0" w:color="auto"/>
            <w:left w:val="none" w:sz="0" w:space="0" w:color="auto"/>
            <w:bottom w:val="none" w:sz="0" w:space="0" w:color="auto"/>
            <w:right w:val="none" w:sz="0" w:space="0" w:color="auto"/>
          </w:divBdr>
        </w:div>
        <w:div w:id="213002463">
          <w:marLeft w:val="480"/>
          <w:marRight w:val="0"/>
          <w:marTop w:val="0"/>
          <w:marBottom w:val="0"/>
          <w:divBdr>
            <w:top w:val="none" w:sz="0" w:space="0" w:color="auto"/>
            <w:left w:val="none" w:sz="0" w:space="0" w:color="auto"/>
            <w:bottom w:val="none" w:sz="0" w:space="0" w:color="auto"/>
            <w:right w:val="none" w:sz="0" w:space="0" w:color="auto"/>
          </w:divBdr>
        </w:div>
        <w:div w:id="2113624792">
          <w:marLeft w:val="480"/>
          <w:marRight w:val="0"/>
          <w:marTop w:val="0"/>
          <w:marBottom w:val="0"/>
          <w:divBdr>
            <w:top w:val="none" w:sz="0" w:space="0" w:color="auto"/>
            <w:left w:val="none" w:sz="0" w:space="0" w:color="auto"/>
            <w:bottom w:val="none" w:sz="0" w:space="0" w:color="auto"/>
            <w:right w:val="none" w:sz="0" w:space="0" w:color="auto"/>
          </w:divBdr>
        </w:div>
        <w:div w:id="1034961427">
          <w:marLeft w:val="480"/>
          <w:marRight w:val="0"/>
          <w:marTop w:val="0"/>
          <w:marBottom w:val="0"/>
          <w:divBdr>
            <w:top w:val="none" w:sz="0" w:space="0" w:color="auto"/>
            <w:left w:val="none" w:sz="0" w:space="0" w:color="auto"/>
            <w:bottom w:val="none" w:sz="0" w:space="0" w:color="auto"/>
            <w:right w:val="none" w:sz="0" w:space="0" w:color="auto"/>
          </w:divBdr>
        </w:div>
        <w:div w:id="437719323">
          <w:marLeft w:val="480"/>
          <w:marRight w:val="0"/>
          <w:marTop w:val="0"/>
          <w:marBottom w:val="0"/>
          <w:divBdr>
            <w:top w:val="none" w:sz="0" w:space="0" w:color="auto"/>
            <w:left w:val="none" w:sz="0" w:space="0" w:color="auto"/>
            <w:bottom w:val="none" w:sz="0" w:space="0" w:color="auto"/>
            <w:right w:val="none" w:sz="0" w:space="0" w:color="auto"/>
          </w:divBdr>
        </w:div>
        <w:div w:id="453908913">
          <w:marLeft w:val="480"/>
          <w:marRight w:val="0"/>
          <w:marTop w:val="0"/>
          <w:marBottom w:val="0"/>
          <w:divBdr>
            <w:top w:val="none" w:sz="0" w:space="0" w:color="auto"/>
            <w:left w:val="none" w:sz="0" w:space="0" w:color="auto"/>
            <w:bottom w:val="none" w:sz="0" w:space="0" w:color="auto"/>
            <w:right w:val="none" w:sz="0" w:space="0" w:color="auto"/>
          </w:divBdr>
        </w:div>
        <w:div w:id="480275366">
          <w:marLeft w:val="480"/>
          <w:marRight w:val="0"/>
          <w:marTop w:val="0"/>
          <w:marBottom w:val="0"/>
          <w:divBdr>
            <w:top w:val="none" w:sz="0" w:space="0" w:color="auto"/>
            <w:left w:val="none" w:sz="0" w:space="0" w:color="auto"/>
            <w:bottom w:val="none" w:sz="0" w:space="0" w:color="auto"/>
            <w:right w:val="none" w:sz="0" w:space="0" w:color="auto"/>
          </w:divBdr>
        </w:div>
        <w:div w:id="1557232324">
          <w:marLeft w:val="480"/>
          <w:marRight w:val="0"/>
          <w:marTop w:val="0"/>
          <w:marBottom w:val="0"/>
          <w:divBdr>
            <w:top w:val="none" w:sz="0" w:space="0" w:color="auto"/>
            <w:left w:val="none" w:sz="0" w:space="0" w:color="auto"/>
            <w:bottom w:val="none" w:sz="0" w:space="0" w:color="auto"/>
            <w:right w:val="none" w:sz="0" w:space="0" w:color="auto"/>
          </w:divBdr>
        </w:div>
        <w:div w:id="904072380">
          <w:marLeft w:val="480"/>
          <w:marRight w:val="0"/>
          <w:marTop w:val="0"/>
          <w:marBottom w:val="0"/>
          <w:divBdr>
            <w:top w:val="none" w:sz="0" w:space="0" w:color="auto"/>
            <w:left w:val="none" w:sz="0" w:space="0" w:color="auto"/>
            <w:bottom w:val="none" w:sz="0" w:space="0" w:color="auto"/>
            <w:right w:val="none" w:sz="0" w:space="0" w:color="auto"/>
          </w:divBdr>
        </w:div>
        <w:div w:id="2025814732">
          <w:marLeft w:val="480"/>
          <w:marRight w:val="0"/>
          <w:marTop w:val="0"/>
          <w:marBottom w:val="0"/>
          <w:divBdr>
            <w:top w:val="none" w:sz="0" w:space="0" w:color="auto"/>
            <w:left w:val="none" w:sz="0" w:space="0" w:color="auto"/>
            <w:bottom w:val="none" w:sz="0" w:space="0" w:color="auto"/>
            <w:right w:val="none" w:sz="0" w:space="0" w:color="auto"/>
          </w:divBdr>
        </w:div>
        <w:div w:id="360471696">
          <w:marLeft w:val="480"/>
          <w:marRight w:val="0"/>
          <w:marTop w:val="0"/>
          <w:marBottom w:val="0"/>
          <w:divBdr>
            <w:top w:val="none" w:sz="0" w:space="0" w:color="auto"/>
            <w:left w:val="none" w:sz="0" w:space="0" w:color="auto"/>
            <w:bottom w:val="none" w:sz="0" w:space="0" w:color="auto"/>
            <w:right w:val="none" w:sz="0" w:space="0" w:color="auto"/>
          </w:divBdr>
        </w:div>
        <w:div w:id="1940336343">
          <w:marLeft w:val="480"/>
          <w:marRight w:val="0"/>
          <w:marTop w:val="0"/>
          <w:marBottom w:val="0"/>
          <w:divBdr>
            <w:top w:val="none" w:sz="0" w:space="0" w:color="auto"/>
            <w:left w:val="none" w:sz="0" w:space="0" w:color="auto"/>
            <w:bottom w:val="none" w:sz="0" w:space="0" w:color="auto"/>
            <w:right w:val="none" w:sz="0" w:space="0" w:color="auto"/>
          </w:divBdr>
        </w:div>
        <w:div w:id="945504078">
          <w:marLeft w:val="480"/>
          <w:marRight w:val="0"/>
          <w:marTop w:val="0"/>
          <w:marBottom w:val="0"/>
          <w:divBdr>
            <w:top w:val="none" w:sz="0" w:space="0" w:color="auto"/>
            <w:left w:val="none" w:sz="0" w:space="0" w:color="auto"/>
            <w:bottom w:val="none" w:sz="0" w:space="0" w:color="auto"/>
            <w:right w:val="none" w:sz="0" w:space="0" w:color="auto"/>
          </w:divBdr>
        </w:div>
        <w:div w:id="480662081">
          <w:marLeft w:val="480"/>
          <w:marRight w:val="0"/>
          <w:marTop w:val="0"/>
          <w:marBottom w:val="0"/>
          <w:divBdr>
            <w:top w:val="none" w:sz="0" w:space="0" w:color="auto"/>
            <w:left w:val="none" w:sz="0" w:space="0" w:color="auto"/>
            <w:bottom w:val="none" w:sz="0" w:space="0" w:color="auto"/>
            <w:right w:val="none" w:sz="0" w:space="0" w:color="auto"/>
          </w:divBdr>
        </w:div>
        <w:div w:id="828449479">
          <w:marLeft w:val="480"/>
          <w:marRight w:val="0"/>
          <w:marTop w:val="0"/>
          <w:marBottom w:val="0"/>
          <w:divBdr>
            <w:top w:val="none" w:sz="0" w:space="0" w:color="auto"/>
            <w:left w:val="none" w:sz="0" w:space="0" w:color="auto"/>
            <w:bottom w:val="none" w:sz="0" w:space="0" w:color="auto"/>
            <w:right w:val="none" w:sz="0" w:space="0" w:color="auto"/>
          </w:divBdr>
        </w:div>
        <w:div w:id="295795657">
          <w:marLeft w:val="480"/>
          <w:marRight w:val="0"/>
          <w:marTop w:val="0"/>
          <w:marBottom w:val="0"/>
          <w:divBdr>
            <w:top w:val="none" w:sz="0" w:space="0" w:color="auto"/>
            <w:left w:val="none" w:sz="0" w:space="0" w:color="auto"/>
            <w:bottom w:val="none" w:sz="0" w:space="0" w:color="auto"/>
            <w:right w:val="none" w:sz="0" w:space="0" w:color="auto"/>
          </w:divBdr>
        </w:div>
        <w:div w:id="1823349130">
          <w:marLeft w:val="480"/>
          <w:marRight w:val="0"/>
          <w:marTop w:val="0"/>
          <w:marBottom w:val="0"/>
          <w:divBdr>
            <w:top w:val="none" w:sz="0" w:space="0" w:color="auto"/>
            <w:left w:val="none" w:sz="0" w:space="0" w:color="auto"/>
            <w:bottom w:val="none" w:sz="0" w:space="0" w:color="auto"/>
            <w:right w:val="none" w:sz="0" w:space="0" w:color="auto"/>
          </w:divBdr>
        </w:div>
        <w:div w:id="816535501">
          <w:marLeft w:val="480"/>
          <w:marRight w:val="0"/>
          <w:marTop w:val="0"/>
          <w:marBottom w:val="0"/>
          <w:divBdr>
            <w:top w:val="none" w:sz="0" w:space="0" w:color="auto"/>
            <w:left w:val="none" w:sz="0" w:space="0" w:color="auto"/>
            <w:bottom w:val="none" w:sz="0" w:space="0" w:color="auto"/>
            <w:right w:val="none" w:sz="0" w:space="0" w:color="auto"/>
          </w:divBdr>
        </w:div>
        <w:div w:id="1685132519">
          <w:marLeft w:val="480"/>
          <w:marRight w:val="0"/>
          <w:marTop w:val="0"/>
          <w:marBottom w:val="0"/>
          <w:divBdr>
            <w:top w:val="none" w:sz="0" w:space="0" w:color="auto"/>
            <w:left w:val="none" w:sz="0" w:space="0" w:color="auto"/>
            <w:bottom w:val="none" w:sz="0" w:space="0" w:color="auto"/>
            <w:right w:val="none" w:sz="0" w:space="0" w:color="auto"/>
          </w:divBdr>
        </w:div>
        <w:div w:id="704137937">
          <w:marLeft w:val="480"/>
          <w:marRight w:val="0"/>
          <w:marTop w:val="0"/>
          <w:marBottom w:val="0"/>
          <w:divBdr>
            <w:top w:val="none" w:sz="0" w:space="0" w:color="auto"/>
            <w:left w:val="none" w:sz="0" w:space="0" w:color="auto"/>
            <w:bottom w:val="none" w:sz="0" w:space="0" w:color="auto"/>
            <w:right w:val="none" w:sz="0" w:space="0" w:color="auto"/>
          </w:divBdr>
        </w:div>
        <w:div w:id="1836795510">
          <w:marLeft w:val="480"/>
          <w:marRight w:val="0"/>
          <w:marTop w:val="0"/>
          <w:marBottom w:val="0"/>
          <w:divBdr>
            <w:top w:val="none" w:sz="0" w:space="0" w:color="auto"/>
            <w:left w:val="none" w:sz="0" w:space="0" w:color="auto"/>
            <w:bottom w:val="none" w:sz="0" w:space="0" w:color="auto"/>
            <w:right w:val="none" w:sz="0" w:space="0" w:color="auto"/>
          </w:divBdr>
        </w:div>
        <w:div w:id="1588927814">
          <w:marLeft w:val="480"/>
          <w:marRight w:val="0"/>
          <w:marTop w:val="0"/>
          <w:marBottom w:val="0"/>
          <w:divBdr>
            <w:top w:val="none" w:sz="0" w:space="0" w:color="auto"/>
            <w:left w:val="none" w:sz="0" w:space="0" w:color="auto"/>
            <w:bottom w:val="none" w:sz="0" w:space="0" w:color="auto"/>
            <w:right w:val="none" w:sz="0" w:space="0" w:color="auto"/>
          </w:divBdr>
        </w:div>
        <w:div w:id="448010440">
          <w:marLeft w:val="480"/>
          <w:marRight w:val="0"/>
          <w:marTop w:val="0"/>
          <w:marBottom w:val="0"/>
          <w:divBdr>
            <w:top w:val="none" w:sz="0" w:space="0" w:color="auto"/>
            <w:left w:val="none" w:sz="0" w:space="0" w:color="auto"/>
            <w:bottom w:val="none" w:sz="0" w:space="0" w:color="auto"/>
            <w:right w:val="none" w:sz="0" w:space="0" w:color="auto"/>
          </w:divBdr>
        </w:div>
        <w:div w:id="915020551">
          <w:marLeft w:val="480"/>
          <w:marRight w:val="0"/>
          <w:marTop w:val="0"/>
          <w:marBottom w:val="0"/>
          <w:divBdr>
            <w:top w:val="none" w:sz="0" w:space="0" w:color="auto"/>
            <w:left w:val="none" w:sz="0" w:space="0" w:color="auto"/>
            <w:bottom w:val="none" w:sz="0" w:space="0" w:color="auto"/>
            <w:right w:val="none" w:sz="0" w:space="0" w:color="auto"/>
          </w:divBdr>
        </w:div>
        <w:div w:id="1860926280">
          <w:marLeft w:val="480"/>
          <w:marRight w:val="0"/>
          <w:marTop w:val="0"/>
          <w:marBottom w:val="0"/>
          <w:divBdr>
            <w:top w:val="none" w:sz="0" w:space="0" w:color="auto"/>
            <w:left w:val="none" w:sz="0" w:space="0" w:color="auto"/>
            <w:bottom w:val="none" w:sz="0" w:space="0" w:color="auto"/>
            <w:right w:val="none" w:sz="0" w:space="0" w:color="auto"/>
          </w:divBdr>
        </w:div>
        <w:div w:id="512036865">
          <w:marLeft w:val="480"/>
          <w:marRight w:val="0"/>
          <w:marTop w:val="0"/>
          <w:marBottom w:val="0"/>
          <w:divBdr>
            <w:top w:val="none" w:sz="0" w:space="0" w:color="auto"/>
            <w:left w:val="none" w:sz="0" w:space="0" w:color="auto"/>
            <w:bottom w:val="none" w:sz="0" w:space="0" w:color="auto"/>
            <w:right w:val="none" w:sz="0" w:space="0" w:color="auto"/>
          </w:divBdr>
        </w:div>
        <w:div w:id="1353455270">
          <w:marLeft w:val="480"/>
          <w:marRight w:val="0"/>
          <w:marTop w:val="0"/>
          <w:marBottom w:val="0"/>
          <w:divBdr>
            <w:top w:val="none" w:sz="0" w:space="0" w:color="auto"/>
            <w:left w:val="none" w:sz="0" w:space="0" w:color="auto"/>
            <w:bottom w:val="none" w:sz="0" w:space="0" w:color="auto"/>
            <w:right w:val="none" w:sz="0" w:space="0" w:color="auto"/>
          </w:divBdr>
        </w:div>
        <w:div w:id="451288345">
          <w:marLeft w:val="480"/>
          <w:marRight w:val="0"/>
          <w:marTop w:val="0"/>
          <w:marBottom w:val="0"/>
          <w:divBdr>
            <w:top w:val="none" w:sz="0" w:space="0" w:color="auto"/>
            <w:left w:val="none" w:sz="0" w:space="0" w:color="auto"/>
            <w:bottom w:val="none" w:sz="0" w:space="0" w:color="auto"/>
            <w:right w:val="none" w:sz="0" w:space="0" w:color="auto"/>
          </w:divBdr>
        </w:div>
      </w:divsChild>
    </w:div>
    <w:div w:id="1010840205">
      <w:bodyDiv w:val="1"/>
      <w:marLeft w:val="0"/>
      <w:marRight w:val="0"/>
      <w:marTop w:val="0"/>
      <w:marBottom w:val="0"/>
      <w:divBdr>
        <w:top w:val="none" w:sz="0" w:space="0" w:color="auto"/>
        <w:left w:val="none" w:sz="0" w:space="0" w:color="auto"/>
        <w:bottom w:val="none" w:sz="0" w:space="0" w:color="auto"/>
        <w:right w:val="none" w:sz="0" w:space="0" w:color="auto"/>
      </w:divBdr>
    </w:div>
    <w:div w:id="1014305758">
      <w:bodyDiv w:val="1"/>
      <w:marLeft w:val="0"/>
      <w:marRight w:val="0"/>
      <w:marTop w:val="0"/>
      <w:marBottom w:val="0"/>
      <w:divBdr>
        <w:top w:val="none" w:sz="0" w:space="0" w:color="auto"/>
        <w:left w:val="none" w:sz="0" w:space="0" w:color="auto"/>
        <w:bottom w:val="none" w:sz="0" w:space="0" w:color="auto"/>
        <w:right w:val="none" w:sz="0" w:space="0" w:color="auto"/>
      </w:divBdr>
    </w:div>
    <w:div w:id="1019816666">
      <w:bodyDiv w:val="1"/>
      <w:marLeft w:val="0"/>
      <w:marRight w:val="0"/>
      <w:marTop w:val="0"/>
      <w:marBottom w:val="0"/>
      <w:divBdr>
        <w:top w:val="none" w:sz="0" w:space="0" w:color="auto"/>
        <w:left w:val="none" w:sz="0" w:space="0" w:color="auto"/>
        <w:bottom w:val="none" w:sz="0" w:space="0" w:color="auto"/>
        <w:right w:val="none" w:sz="0" w:space="0" w:color="auto"/>
      </w:divBdr>
      <w:divsChild>
        <w:div w:id="30956708">
          <w:marLeft w:val="480"/>
          <w:marRight w:val="0"/>
          <w:marTop w:val="0"/>
          <w:marBottom w:val="0"/>
          <w:divBdr>
            <w:top w:val="none" w:sz="0" w:space="0" w:color="auto"/>
            <w:left w:val="none" w:sz="0" w:space="0" w:color="auto"/>
            <w:bottom w:val="none" w:sz="0" w:space="0" w:color="auto"/>
            <w:right w:val="none" w:sz="0" w:space="0" w:color="auto"/>
          </w:divBdr>
        </w:div>
        <w:div w:id="309747825">
          <w:marLeft w:val="480"/>
          <w:marRight w:val="0"/>
          <w:marTop w:val="0"/>
          <w:marBottom w:val="0"/>
          <w:divBdr>
            <w:top w:val="none" w:sz="0" w:space="0" w:color="auto"/>
            <w:left w:val="none" w:sz="0" w:space="0" w:color="auto"/>
            <w:bottom w:val="none" w:sz="0" w:space="0" w:color="auto"/>
            <w:right w:val="none" w:sz="0" w:space="0" w:color="auto"/>
          </w:divBdr>
        </w:div>
        <w:div w:id="944652331">
          <w:marLeft w:val="480"/>
          <w:marRight w:val="0"/>
          <w:marTop w:val="0"/>
          <w:marBottom w:val="0"/>
          <w:divBdr>
            <w:top w:val="none" w:sz="0" w:space="0" w:color="auto"/>
            <w:left w:val="none" w:sz="0" w:space="0" w:color="auto"/>
            <w:bottom w:val="none" w:sz="0" w:space="0" w:color="auto"/>
            <w:right w:val="none" w:sz="0" w:space="0" w:color="auto"/>
          </w:divBdr>
        </w:div>
        <w:div w:id="2031102860">
          <w:marLeft w:val="480"/>
          <w:marRight w:val="0"/>
          <w:marTop w:val="0"/>
          <w:marBottom w:val="0"/>
          <w:divBdr>
            <w:top w:val="none" w:sz="0" w:space="0" w:color="auto"/>
            <w:left w:val="none" w:sz="0" w:space="0" w:color="auto"/>
            <w:bottom w:val="none" w:sz="0" w:space="0" w:color="auto"/>
            <w:right w:val="none" w:sz="0" w:space="0" w:color="auto"/>
          </w:divBdr>
        </w:div>
        <w:div w:id="1434548644">
          <w:marLeft w:val="480"/>
          <w:marRight w:val="0"/>
          <w:marTop w:val="0"/>
          <w:marBottom w:val="0"/>
          <w:divBdr>
            <w:top w:val="none" w:sz="0" w:space="0" w:color="auto"/>
            <w:left w:val="none" w:sz="0" w:space="0" w:color="auto"/>
            <w:bottom w:val="none" w:sz="0" w:space="0" w:color="auto"/>
            <w:right w:val="none" w:sz="0" w:space="0" w:color="auto"/>
          </w:divBdr>
        </w:div>
        <w:div w:id="528179902">
          <w:marLeft w:val="480"/>
          <w:marRight w:val="0"/>
          <w:marTop w:val="0"/>
          <w:marBottom w:val="0"/>
          <w:divBdr>
            <w:top w:val="none" w:sz="0" w:space="0" w:color="auto"/>
            <w:left w:val="none" w:sz="0" w:space="0" w:color="auto"/>
            <w:bottom w:val="none" w:sz="0" w:space="0" w:color="auto"/>
            <w:right w:val="none" w:sz="0" w:space="0" w:color="auto"/>
          </w:divBdr>
        </w:div>
        <w:div w:id="2031566018">
          <w:marLeft w:val="480"/>
          <w:marRight w:val="0"/>
          <w:marTop w:val="0"/>
          <w:marBottom w:val="0"/>
          <w:divBdr>
            <w:top w:val="none" w:sz="0" w:space="0" w:color="auto"/>
            <w:left w:val="none" w:sz="0" w:space="0" w:color="auto"/>
            <w:bottom w:val="none" w:sz="0" w:space="0" w:color="auto"/>
            <w:right w:val="none" w:sz="0" w:space="0" w:color="auto"/>
          </w:divBdr>
        </w:div>
        <w:div w:id="501628252">
          <w:marLeft w:val="480"/>
          <w:marRight w:val="0"/>
          <w:marTop w:val="0"/>
          <w:marBottom w:val="0"/>
          <w:divBdr>
            <w:top w:val="none" w:sz="0" w:space="0" w:color="auto"/>
            <w:left w:val="none" w:sz="0" w:space="0" w:color="auto"/>
            <w:bottom w:val="none" w:sz="0" w:space="0" w:color="auto"/>
            <w:right w:val="none" w:sz="0" w:space="0" w:color="auto"/>
          </w:divBdr>
        </w:div>
        <w:div w:id="1277248258">
          <w:marLeft w:val="480"/>
          <w:marRight w:val="0"/>
          <w:marTop w:val="0"/>
          <w:marBottom w:val="0"/>
          <w:divBdr>
            <w:top w:val="none" w:sz="0" w:space="0" w:color="auto"/>
            <w:left w:val="none" w:sz="0" w:space="0" w:color="auto"/>
            <w:bottom w:val="none" w:sz="0" w:space="0" w:color="auto"/>
            <w:right w:val="none" w:sz="0" w:space="0" w:color="auto"/>
          </w:divBdr>
        </w:div>
        <w:div w:id="1920749193">
          <w:marLeft w:val="480"/>
          <w:marRight w:val="0"/>
          <w:marTop w:val="0"/>
          <w:marBottom w:val="0"/>
          <w:divBdr>
            <w:top w:val="none" w:sz="0" w:space="0" w:color="auto"/>
            <w:left w:val="none" w:sz="0" w:space="0" w:color="auto"/>
            <w:bottom w:val="none" w:sz="0" w:space="0" w:color="auto"/>
            <w:right w:val="none" w:sz="0" w:space="0" w:color="auto"/>
          </w:divBdr>
        </w:div>
        <w:div w:id="2006663757">
          <w:marLeft w:val="480"/>
          <w:marRight w:val="0"/>
          <w:marTop w:val="0"/>
          <w:marBottom w:val="0"/>
          <w:divBdr>
            <w:top w:val="none" w:sz="0" w:space="0" w:color="auto"/>
            <w:left w:val="none" w:sz="0" w:space="0" w:color="auto"/>
            <w:bottom w:val="none" w:sz="0" w:space="0" w:color="auto"/>
            <w:right w:val="none" w:sz="0" w:space="0" w:color="auto"/>
          </w:divBdr>
        </w:div>
        <w:div w:id="361563965">
          <w:marLeft w:val="480"/>
          <w:marRight w:val="0"/>
          <w:marTop w:val="0"/>
          <w:marBottom w:val="0"/>
          <w:divBdr>
            <w:top w:val="none" w:sz="0" w:space="0" w:color="auto"/>
            <w:left w:val="none" w:sz="0" w:space="0" w:color="auto"/>
            <w:bottom w:val="none" w:sz="0" w:space="0" w:color="auto"/>
            <w:right w:val="none" w:sz="0" w:space="0" w:color="auto"/>
          </w:divBdr>
        </w:div>
        <w:div w:id="505946888">
          <w:marLeft w:val="480"/>
          <w:marRight w:val="0"/>
          <w:marTop w:val="0"/>
          <w:marBottom w:val="0"/>
          <w:divBdr>
            <w:top w:val="none" w:sz="0" w:space="0" w:color="auto"/>
            <w:left w:val="none" w:sz="0" w:space="0" w:color="auto"/>
            <w:bottom w:val="none" w:sz="0" w:space="0" w:color="auto"/>
            <w:right w:val="none" w:sz="0" w:space="0" w:color="auto"/>
          </w:divBdr>
        </w:div>
        <w:div w:id="1280143583">
          <w:marLeft w:val="480"/>
          <w:marRight w:val="0"/>
          <w:marTop w:val="0"/>
          <w:marBottom w:val="0"/>
          <w:divBdr>
            <w:top w:val="none" w:sz="0" w:space="0" w:color="auto"/>
            <w:left w:val="none" w:sz="0" w:space="0" w:color="auto"/>
            <w:bottom w:val="none" w:sz="0" w:space="0" w:color="auto"/>
            <w:right w:val="none" w:sz="0" w:space="0" w:color="auto"/>
          </w:divBdr>
        </w:div>
        <w:div w:id="1559240344">
          <w:marLeft w:val="480"/>
          <w:marRight w:val="0"/>
          <w:marTop w:val="0"/>
          <w:marBottom w:val="0"/>
          <w:divBdr>
            <w:top w:val="none" w:sz="0" w:space="0" w:color="auto"/>
            <w:left w:val="none" w:sz="0" w:space="0" w:color="auto"/>
            <w:bottom w:val="none" w:sz="0" w:space="0" w:color="auto"/>
            <w:right w:val="none" w:sz="0" w:space="0" w:color="auto"/>
          </w:divBdr>
        </w:div>
        <w:div w:id="75396210">
          <w:marLeft w:val="480"/>
          <w:marRight w:val="0"/>
          <w:marTop w:val="0"/>
          <w:marBottom w:val="0"/>
          <w:divBdr>
            <w:top w:val="none" w:sz="0" w:space="0" w:color="auto"/>
            <w:left w:val="none" w:sz="0" w:space="0" w:color="auto"/>
            <w:bottom w:val="none" w:sz="0" w:space="0" w:color="auto"/>
            <w:right w:val="none" w:sz="0" w:space="0" w:color="auto"/>
          </w:divBdr>
        </w:div>
        <w:div w:id="1225678653">
          <w:marLeft w:val="480"/>
          <w:marRight w:val="0"/>
          <w:marTop w:val="0"/>
          <w:marBottom w:val="0"/>
          <w:divBdr>
            <w:top w:val="none" w:sz="0" w:space="0" w:color="auto"/>
            <w:left w:val="none" w:sz="0" w:space="0" w:color="auto"/>
            <w:bottom w:val="none" w:sz="0" w:space="0" w:color="auto"/>
            <w:right w:val="none" w:sz="0" w:space="0" w:color="auto"/>
          </w:divBdr>
        </w:div>
        <w:div w:id="677512197">
          <w:marLeft w:val="480"/>
          <w:marRight w:val="0"/>
          <w:marTop w:val="0"/>
          <w:marBottom w:val="0"/>
          <w:divBdr>
            <w:top w:val="none" w:sz="0" w:space="0" w:color="auto"/>
            <w:left w:val="none" w:sz="0" w:space="0" w:color="auto"/>
            <w:bottom w:val="none" w:sz="0" w:space="0" w:color="auto"/>
            <w:right w:val="none" w:sz="0" w:space="0" w:color="auto"/>
          </w:divBdr>
        </w:div>
        <w:div w:id="507062736">
          <w:marLeft w:val="480"/>
          <w:marRight w:val="0"/>
          <w:marTop w:val="0"/>
          <w:marBottom w:val="0"/>
          <w:divBdr>
            <w:top w:val="none" w:sz="0" w:space="0" w:color="auto"/>
            <w:left w:val="none" w:sz="0" w:space="0" w:color="auto"/>
            <w:bottom w:val="none" w:sz="0" w:space="0" w:color="auto"/>
            <w:right w:val="none" w:sz="0" w:space="0" w:color="auto"/>
          </w:divBdr>
        </w:div>
        <w:div w:id="1542398781">
          <w:marLeft w:val="480"/>
          <w:marRight w:val="0"/>
          <w:marTop w:val="0"/>
          <w:marBottom w:val="0"/>
          <w:divBdr>
            <w:top w:val="none" w:sz="0" w:space="0" w:color="auto"/>
            <w:left w:val="none" w:sz="0" w:space="0" w:color="auto"/>
            <w:bottom w:val="none" w:sz="0" w:space="0" w:color="auto"/>
            <w:right w:val="none" w:sz="0" w:space="0" w:color="auto"/>
          </w:divBdr>
        </w:div>
        <w:div w:id="1924216564">
          <w:marLeft w:val="480"/>
          <w:marRight w:val="0"/>
          <w:marTop w:val="0"/>
          <w:marBottom w:val="0"/>
          <w:divBdr>
            <w:top w:val="none" w:sz="0" w:space="0" w:color="auto"/>
            <w:left w:val="none" w:sz="0" w:space="0" w:color="auto"/>
            <w:bottom w:val="none" w:sz="0" w:space="0" w:color="auto"/>
            <w:right w:val="none" w:sz="0" w:space="0" w:color="auto"/>
          </w:divBdr>
        </w:div>
        <w:div w:id="482235460">
          <w:marLeft w:val="480"/>
          <w:marRight w:val="0"/>
          <w:marTop w:val="0"/>
          <w:marBottom w:val="0"/>
          <w:divBdr>
            <w:top w:val="none" w:sz="0" w:space="0" w:color="auto"/>
            <w:left w:val="none" w:sz="0" w:space="0" w:color="auto"/>
            <w:bottom w:val="none" w:sz="0" w:space="0" w:color="auto"/>
            <w:right w:val="none" w:sz="0" w:space="0" w:color="auto"/>
          </w:divBdr>
        </w:div>
        <w:div w:id="1964800688">
          <w:marLeft w:val="480"/>
          <w:marRight w:val="0"/>
          <w:marTop w:val="0"/>
          <w:marBottom w:val="0"/>
          <w:divBdr>
            <w:top w:val="none" w:sz="0" w:space="0" w:color="auto"/>
            <w:left w:val="none" w:sz="0" w:space="0" w:color="auto"/>
            <w:bottom w:val="none" w:sz="0" w:space="0" w:color="auto"/>
            <w:right w:val="none" w:sz="0" w:space="0" w:color="auto"/>
          </w:divBdr>
        </w:div>
        <w:div w:id="1757751985">
          <w:marLeft w:val="480"/>
          <w:marRight w:val="0"/>
          <w:marTop w:val="0"/>
          <w:marBottom w:val="0"/>
          <w:divBdr>
            <w:top w:val="none" w:sz="0" w:space="0" w:color="auto"/>
            <w:left w:val="none" w:sz="0" w:space="0" w:color="auto"/>
            <w:bottom w:val="none" w:sz="0" w:space="0" w:color="auto"/>
            <w:right w:val="none" w:sz="0" w:space="0" w:color="auto"/>
          </w:divBdr>
        </w:div>
        <w:div w:id="129592007">
          <w:marLeft w:val="480"/>
          <w:marRight w:val="0"/>
          <w:marTop w:val="0"/>
          <w:marBottom w:val="0"/>
          <w:divBdr>
            <w:top w:val="none" w:sz="0" w:space="0" w:color="auto"/>
            <w:left w:val="none" w:sz="0" w:space="0" w:color="auto"/>
            <w:bottom w:val="none" w:sz="0" w:space="0" w:color="auto"/>
            <w:right w:val="none" w:sz="0" w:space="0" w:color="auto"/>
          </w:divBdr>
        </w:div>
        <w:div w:id="942034085">
          <w:marLeft w:val="480"/>
          <w:marRight w:val="0"/>
          <w:marTop w:val="0"/>
          <w:marBottom w:val="0"/>
          <w:divBdr>
            <w:top w:val="none" w:sz="0" w:space="0" w:color="auto"/>
            <w:left w:val="none" w:sz="0" w:space="0" w:color="auto"/>
            <w:bottom w:val="none" w:sz="0" w:space="0" w:color="auto"/>
            <w:right w:val="none" w:sz="0" w:space="0" w:color="auto"/>
          </w:divBdr>
        </w:div>
        <w:div w:id="134838379">
          <w:marLeft w:val="480"/>
          <w:marRight w:val="0"/>
          <w:marTop w:val="0"/>
          <w:marBottom w:val="0"/>
          <w:divBdr>
            <w:top w:val="none" w:sz="0" w:space="0" w:color="auto"/>
            <w:left w:val="none" w:sz="0" w:space="0" w:color="auto"/>
            <w:bottom w:val="none" w:sz="0" w:space="0" w:color="auto"/>
            <w:right w:val="none" w:sz="0" w:space="0" w:color="auto"/>
          </w:divBdr>
        </w:div>
        <w:div w:id="1086422908">
          <w:marLeft w:val="480"/>
          <w:marRight w:val="0"/>
          <w:marTop w:val="0"/>
          <w:marBottom w:val="0"/>
          <w:divBdr>
            <w:top w:val="none" w:sz="0" w:space="0" w:color="auto"/>
            <w:left w:val="none" w:sz="0" w:space="0" w:color="auto"/>
            <w:bottom w:val="none" w:sz="0" w:space="0" w:color="auto"/>
            <w:right w:val="none" w:sz="0" w:space="0" w:color="auto"/>
          </w:divBdr>
        </w:div>
        <w:div w:id="250043805">
          <w:marLeft w:val="480"/>
          <w:marRight w:val="0"/>
          <w:marTop w:val="0"/>
          <w:marBottom w:val="0"/>
          <w:divBdr>
            <w:top w:val="none" w:sz="0" w:space="0" w:color="auto"/>
            <w:left w:val="none" w:sz="0" w:space="0" w:color="auto"/>
            <w:bottom w:val="none" w:sz="0" w:space="0" w:color="auto"/>
            <w:right w:val="none" w:sz="0" w:space="0" w:color="auto"/>
          </w:divBdr>
        </w:div>
        <w:div w:id="1258638230">
          <w:marLeft w:val="480"/>
          <w:marRight w:val="0"/>
          <w:marTop w:val="0"/>
          <w:marBottom w:val="0"/>
          <w:divBdr>
            <w:top w:val="none" w:sz="0" w:space="0" w:color="auto"/>
            <w:left w:val="none" w:sz="0" w:space="0" w:color="auto"/>
            <w:bottom w:val="none" w:sz="0" w:space="0" w:color="auto"/>
            <w:right w:val="none" w:sz="0" w:space="0" w:color="auto"/>
          </w:divBdr>
        </w:div>
        <w:div w:id="1485971238">
          <w:marLeft w:val="480"/>
          <w:marRight w:val="0"/>
          <w:marTop w:val="0"/>
          <w:marBottom w:val="0"/>
          <w:divBdr>
            <w:top w:val="none" w:sz="0" w:space="0" w:color="auto"/>
            <w:left w:val="none" w:sz="0" w:space="0" w:color="auto"/>
            <w:bottom w:val="none" w:sz="0" w:space="0" w:color="auto"/>
            <w:right w:val="none" w:sz="0" w:space="0" w:color="auto"/>
          </w:divBdr>
        </w:div>
        <w:div w:id="1101337770">
          <w:marLeft w:val="480"/>
          <w:marRight w:val="0"/>
          <w:marTop w:val="0"/>
          <w:marBottom w:val="0"/>
          <w:divBdr>
            <w:top w:val="none" w:sz="0" w:space="0" w:color="auto"/>
            <w:left w:val="none" w:sz="0" w:space="0" w:color="auto"/>
            <w:bottom w:val="none" w:sz="0" w:space="0" w:color="auto"/>
            <w:right w:val="none" w:sz="0" w:space="0" w:color="auto"/>
          </w:divBdr>
        </w:div>
        <w:div w:id="217862307">
          <w:marLeft w:val="480"/>
          <w:marRight w:val="0"/>
          <w:marTop w:val="0"/>
          <w:marBottom w:val="0"/>
          <w:divBdr>
            <w:top w:val="none" w:sz="0" w:space="0" w:color="auto"/>
            <w:left w:val="none" w:sz="0" w:space="0" w:color="auto"/>
            <w:bottom w:val="none" w:sz="0" w:space="0" w:color="auto"/>
            <w:right w:val="none" w:sz="0" w:space="0" w:color="auto"/>
          </w:divBdr>
        </w:div>
      </w:divsChild>
    </w:div>
    <w:div w:id="1022901281">
      <w:bodyDiv w:val="1"/>
      <w:marLeft w:val="0"/>
      <w:marRight w:val="0"/>
      <w:marTop w:val="0"/>
      <w:marBottom w:val="0"/>
      <w:divBdr>
        <w:top w:val="none" w:sz="0" w:space="0" w:color="auto"/>
        <w:left w:val="none" w:sz="0" w:space="0" w:color="auto"/>
        <w:bottom w:val="none" w:sz="0" w:space="0" w:color="auto"/>
        <w:right w:val="none" w:sz="0" w:space="0" w:color="auto"/>
      </w:divBdr>
    </w:div>
    <w:div w:id="1023090148">
      <w:bodyDiv w:val="1"/>
      <w:marLeft w:val="0"/>
      <w:marRight w:val="0"/>
      <w:marTop w:val="0"/>
      <w:marBottom w:val="0"/>
      <w:divBdr>
        <w:top w:val="none" w:sz="0" w:space="0" w:color="auto"/>
        <w:left w:val="none" w:sz="0" w:space="0" w:color="auto"/>
        <w:bottom w:val="none" w:sz="0" w:space="0" w:color="auto"/>
        <w:right w:val="none" w:sz="0" w:space="0" w:color="auto"/>
      </w:divBdr>
    </w:div>
    <w:div w:id="1025906345">
      <w:bodyDiv w:val="1"/>
      <w:marLeft w:val="0"/>
      <w:marRight w:val="0"/>
      <w:marTop w:val="0"/>
      <w:marBottom w:val="0"/>
      <w:divBdr>
        <w:top w:val="none" w:sz="0" w:space="0" w:color="auto"/>
        <w:left w:val="none" w:sz="0" w:space="0" w:color="auto"/>
        <w:bottom w:val="none" w:sz="0" w:space="0" w:color="auto"/>
        <w:right w:val="none" w:sz="0" w:space="0" w:color="auto"/>
      </w:divBdr>
    </w:div>
    <w:div w:id="1036195288">
      <w:bodyDiv w:val="1"/>
      <w:marLeft w:val="0"/>
      <w:marRight w:val="0"/>
      <w:marTop w:val="0"/>
      <w:marBottom w:val="0"/>
      <w:divBdr>
        <w:top w:val="none" w:sz="0" w:space="0" w:color="auto"/>
        <w:left w:val="none" w:sz="0" w:space="0" w:color="auto"/>
        <w:bottom w:val="none" w:sz="0" w:space="0" w:color="auto"/>
        <w:right w:val="none" w:sz="0" w:space="0" w:color="auto"/>
      </w:divBdr>
    </w:div>
    <w:div w:id="1049644375">
      <w:bodyDiv w:val="1"/>
      <w:marLeft w:val="0"/>
      <w:marRight w:val="0"/>
      <w:marTop w:val="0"/>
      <w:marBottom w:val="0"/>
      <w:divBdr>
        <w:top w:val="none" w:sz="0" w:space="0" w:color="auto"/>
        <w:left w:val="none" w:sz="0" w:space="0" w:color="auto"/>
        <w:bottom w:val="none" w:sz="0" w:space="0" w:color="auto"/>
        <w:right w:val="none" w:sz="0" w:space="0" w:color="auto"/>
      </w:divBdr>
    </w:div>
    <w:div w:id="1050377565">
      <w:bodyDiv w:val="1"/>
      <w:marLeft w:val="0"/>
      <w:marRight w:val="0"/>
      <w:marTop w:val="0"/>
      <w:marBottom w:val="0"/>
      <w:divBdr>
        <w:top w:val="none" w:sz="0" w:space="0" w:color="auto"/>
        <w:left w:val="none" w:sz="0" w:space="0" w:color="auto"/>
        <w:bottom w:val="none" w:sz="0" w:space="0" w:color="auto"/>
        <w:right w:val="none" w:sz="0" w:space="0" w:color="auto"/>
      </w:divBdr>
    </w:div>
    <w:div w:id="1051491879">
      <w:bodyDiv w:val="1"/>
      <w:marLeft w:val="0"/>
      <w:marRight w:val="0"/>
      <w:marTop w:val="0"/>
      <w:marBottom w:val="0"/>
      <w:divBdr>
        <w:top w:val="none" w:sz="0" w:space="0" w:color="auto"/>
        <w:left w:val="none" w:sz="0" w:space="0" w:color="auto"/>
        <w:bottom w:val="none" w:sz="0" w:space="0" w:color="auto"/>
        <w:right w:val="none" w:sz="0" w:space="0" w:color="auto"/>
      </w:divBdr>
    </w:div>
    <w:div w:id="1052460581">
      <w:bodyDiv w:val="1"/>
      <w:marLeft w:val="0"/>
      <w:marRight w:val="0"/>
      <w:marTop w:val="0"/>
      <w:marBottom w:val="0"/>
      <w:divBdr>
        <w:top w:val="none" w:sz="0" w:space="0" w:color="auto"/>
        <w:left w:val="none" w:sz="0" w:space="0" w:color="auto"/>
        <w:bottom w:val="none" w:sz="0" w:space="0" w:color="auto"/>
        <w:right w:val="none" w:sz="0" w:space="0" w:color="auto"/>
      </w:divBdr>
    </w:div>
    <w:div w:id="1052925914">
      <w:bodyDiv w:val="1"/>
      <w:marLeft w:val="0"/>
      <w:marRight w:val="0"/>
      <w:marTop w:val="0"/>
      <w:marBottom w:val="0"/>
      <w:divBdr>
        <w:top w:val="none" w:sz="0" w:space="0" w:color="auto"/>
        <w:left w:val="none" w:sz="0" w:space="0" w:color="auto"/>
        <w:bottom w:val="none" w:sz="0" w:space="0" w:color="auto"/>
        <w:right w:val="none" w:sz="0" w:space="0" w:color="auto"/>
      </w:divBdr>
    </w:div>
    <w:div w:id="1065955883">
      <w:bodyDiv w:val="1"/>
      <w:marLeft w:val="0"/>
      <w:marRight w:val="0"/>
      <w:marTop w:val="0"/>
      <w:marBottom w:val="0"/>
      <w:divBdr>
        <w:top w:val="none" w:sz="0" w:space="0" w:color="auto"/>
        <w:left w:val="none" w:sz="0" w:space="0" w:color="auto"/>
        <w:bottom w:val="none" w:sz="0" w:space="0" w:color="auto"/>
        <w:right w:val="none" w:sz="0" w:space="0" w:color="auto"/>
      </w:divBdr>
    </w:div>
    <w:div w:id="1069578799">
      <w:bodyDiv w:val="1"/>
      <w:marLeft w:val="0"/>
      <w:marRight w:val="0"/>
      <w:marTop w:val="0"/>
      <w:marBottom w:val="0"/>
      <w:divBdr>
        <w:top w:val="none" w:sz="0" w:space="0" w:color="auto"/>
        <w:left w:val="none" w:sz="0" w:space="0" w:color="auto"/>
        <w:bottom w:val="none" w:sz="0" w:space="0" w:color="auto"/>
        <w:right w:val="none" w:sz="0" w:space="0" w:color="auto"/>
      </w:divBdr>
    </w:div>
    <w:div w:id="1069812417">
      <w:bodyDiv w:val="1"/>
      <w:marLeft w:val="0"/>
      <w:marRight w:val="0"/>
      <w:marTop w:val="0"/>
      <w:marBottom w:val="0"/>
      <w:divBdr>
        <w:top w:val="none" w:sz="0" w:space="0" w:color="auto"/>
        <w:left w:val="none" w:sz="0" w:space="0" w:color="auto"/>
        <w:bottom w:val="none" w:sz="0" w:space="0" w:color="auto"/>
        <w:right w:val="none" w:sz="0" w:space="0" w:color="auto"/>
      </w:divBdr>
    </w:div>
    <w:div w:id="1071389444">
      <w:bodyDiv w:val="1"/>
      <w:marLeft w:val="0"/>
      <w:marRight w:val="0"/>
      <w:marTop w:val="0"/>
      <w:marBottom w:val="0"/>
      <w:divBdr>
        <w:top w:val="none" w:sz="0" w:space="0" w:color="auto"/>
        <w:left w:val="none" w:sz="0" w:space="0" w:color="auto"/>
        <w:bottom w:val="none" w:sz="0" w:space="0" w:color="auto"/>
        <w:right w:val="none" w:sz="0" w:space="0" w:color="auto"/>
      </w:divBdr>
    </w:div>
    <w:div w:id="1080522240">
      <w:bodyDiv w:val="1"/>
      <w:marLeft w:val="0"/>
      <w:marRight w:val="0"/>
      <w:marTop w:val="0"/>
      <w:marBottom w:val="0"/>
      <w:divBdr>
        <w:top w:val="none" w:sz="0" w:space="0" w:color="auto"/>
        <w:left w:val="none" w:sz="0" w:space="0" w:color="auto"/>
        <w:bottom w:val="none" w:sz="0" w:space="0" w:color="auto"/>
        <w:right w:val="none" w:sz="0" w:space="0" w:color="auto"/>
      </w:divBdr>
      <w:divsChild>
        <w:div w:id="1001201411">
          <w:marLeft w:val="480"/>
          <w:marRight w:val="0"/>
          <w:marTop w:val="0"/>
          <w:marBottom w:val="0"/>
          <w:divBdr>
            <w:top w:val="none" w:sz="0" w:space="0" w:color="auto"/>
            <w:left w:val="none" w:sz="0" w:space="0" w:color="auto"/>
            <w:bottom w:val="none" w:sz="0" w:space="0" w:color="auto"/>
            <w:right w:val="none" w:sz="0" w:space="0" w:color="auto"/>
          </w:divBdr>
        </w:div>
        <w:div w:id="2115977263">
          <w:marLeft w:val="480"/>
          <w:marRight w:val="0"/>
          <w:marTop w:val="0"/>
          <w:marBottom w:val="0"/>
          <w:divBdr>
            <w:top w:val="none" w:sz="0" w:space="0" w:color="auto"/>
            <w:left w:val="none" w:sz="0" w:space="0" w:color="auto"/>
            <w:bottom w:val="none" w:sz="0" w:space="0" w:color="auto"/>
            <w:right w:val="none" w:sz="0" w:space="0" w:color="auto"/>
          </w:divBdr>
        </w:div>
        <w:div w:id="744425187">
          <w:marLeft w:val="480"/>
          <w:marRight w:val="0"/>
          <w:marTop w:val="0"/>
          <w:marBottom w:val="0"/>
          <w:divBdr>
            <w:top w:val="none" w:sz="0" w:space="0" w:color="auto"/>
            <w:left w:val="none" w:sz="0" w:space="0" w:color="auto"/>
            <w:bottom w:val="none" w:sz="0" w:space="0" w:color="auto"/>
            <w:right w:val="none" w:sz="0" w:space="0" w:color="auto"/>
          </w:divBdr>
        </w:div>
        <w:div w:id="1216501158">
          <w:marLeft w:val="480"/>
          <w:marRight w:val="0"/>
          <w:marTop w:val="0"/>
          <w:marBottom w:val="0"/>
          <w:divBdr>
            <w:top w:val="none" w:sz="0" w:space="0" w:color="auto"/>
            <w:left w:val="none" w:sz="0" w:space="0" w:color="auto"/>
            <w:bottom w:val="none" w:sz="0" w:space="0" w:color="auto"/>
            <w:right w:val="none" w:sz="0" w:space="0" w:color="auto"/>
          </w:divBdr>
        </w:div>
        <w:div w:id="1590966167">
          <w:marLeft w:val="480"/>
          <w:marRight w:val="0"/>
          <w:marTop w:val="0"/>
          <w:marBottom w:val="0"/>
          <w:divBdr>
            <w:top w:val="none" w:sz="0" w:space="0" w:color="auto"/>
            <w:left w:val="none" w:sz="0" w:space="0" w:color="auto"/>
            <w:bottom w:val="none" w:sz="0" w:space="0" w:color="auto"/>
            <w:right w:val="none" w:sz="0" w:space="0" w:color="auto"/>
          </w:divBdr>
        </w:div>
        <w:div w:id="543181859">
          <w:marLeft w:val="480"/>
          <w:marRight w:val="0"/>
          <w:marTop w:val="0"/>
          <w:marBottom w:val="0"/>
          <w:divBdr>
            <w:top w:val="none" w:sz="0" w:space="0" w:color="auto"/>
            <w:left w:val="none" w:sz="0" w:space="0" w:color="auto"/>
            <w:bottom w:val="none" w:sz="0" w:space="0" w:color="auto"/>
            <w:right w:val="none" w:sz="0" w:space="0" w:color="auto"/>
          </w:divBdr>
        </w:div>
        <w:div w:id="434833651">
          <w:marLeft w:val="480"/>
          <w:marRight w:val="0"/>
          <w:marTop w:val="0"/>
          <w:marBottom w:val="0"/>
          <w:divBdr>
            <w:top w:val="none" w:sz="0" w:space="0" w:color="auto"/>
            <w:left w:val="none" w:sz="0" w:space="0" w:color="auto"/>
            <w:bottom w:val="none" w:sz="0" w:space="0" w:color="auto"/>
            <w:right w:val="none" w:sz="0" w:space="0" w:color="auto"/>
          </w:divBdr>
        </w:div>
        <w:div w:id="589050777">
          <w:marLeft w:val="480"/>
          <w:marRight w:val="0"/>
          <w:marTop w:val="0"/>
          <w:marBottom w:val="0"/>
          <w:divBdr>
            <w:top w:val="none" w:sz="0" w:space="0" w:color="auto"/>
            <w:left w:val="none" w:sz="0" w:space="0" w:color="auto"/>
            <w:bottom w:val="none" w:sz="0" w:space="0" w:color="auto"/>
            <w:right w:val="none" w:sz="0" w:space="0" w:color="auto"/>
          </w:divBdr>
        </w:div>
        <w:div w:id="1721514140">
          <w:marLeft w:val="480"/>
          <w:marRight w:val="0"/>
          <w:marTop w:val="0"/>
          <w:marBottom w:val="0"/>
          <w:divBdr>
            <w:top w:val="none" w:sz="0" w:space="0" w:color="auto"/>
            <w:left w:val="none" w:sz="0" w:space="0" w:color="auto"/>
            <w:bottom w:val="none" w:sz="0" w:space="0" w:color="auto"/>
            <w:right w:val="none" w:sz="0" w:space="0" w:color="auto"/>
          </w:divBdr>
        </w:div>
        <w:div w:id="1477065186">
          <w:marLeft w:val="480"/>
          <w:marRight w:val="0"/>
          <w:marTop w:val="0"/>
          <w:marBottom w:val="0"/>
          <w:divBdr>
            <w:top w:val="none" w:sz="0" w:space="0" w:color="auto"/>
            <w:left w:val="none" w:sz="0" w:space="0" w:color="auto"/>
            <w:bottom w:val="none" w:sz="0" w:space="0" w:color="auto"/>
            <w:right w:val="none" w:sz="0" w:space="0" w:color="auto"/>
          </w:divBdr>
        </w:div>
        <w:div w:id="2014797234">
          <w:marLeft w:val="480"/>
          <w:marRight w:val="0"/>
          <w:marTop w:val="0"/>
          <w:marBottom w:val="0"/>
          <w:divBdr>
            <w:top w:val="none" w:sz="0" w:space="0" w:color="auto"/>
            <w:left w:val="none" w:sz="0" w:space="0" w:color="auto"/>
            <w:bottom w:val="none" w:sz="0" w:space="0" w:color="auto"/>
            <w:right w:val="none" w:sz="0" w:space="0" w:color="auto"/>
          </w:divBdr>
        </w:div>
        <w:div w:id="397215683">
          <w:marLeft w:val="480"/>
          <w:marRight w:val="0"/>
          <w:marTop w:val="0"/>
          <w:marBottom w:val="0"/>
          <w:divBdr>
            <w:top w:val="none" w:sz="0" w:space="0" w:color="auto"/>
            <w:left w:val="none" w:sz="0" w:space="0" w:color="auto"/>
            <w:bottom w:val="none" w:sz="0" w:space="0" w:color="auto"/>
            <w:right w:val="none" w:sz="0" w:space="0" w:color="auto"/>
          </w:divBdr>
        </w:div>
        <w:div w:id="1780100550">
          <w:marLeft w:val="480"/>
          <w:marRight w:val="0"/>
          <w:marTop w:val="0"/>
          <w:marBottom w:val="0"/>
          <w:divBdr>
            <w:top w:val="none" w:sz="0" w:space="0" w:color="auto"/>
            <w:left w:val="none" w:sz="0" w:space="0" w:color="auto"/>
            <w:bottom w:val="none" w:sz="0" w:space="0" w:color="auto"/>
            <w:right w:val="none" w:sz="0" w:space="0" w:color="auto"/>
          </w:divBdr>
        </w:div>
        <w:div w:id="1222256962">
          <w:marLeft w:val="480"/>
          <w:marRight w:val="0"/>
          <w:marTop w:val="0"/>
          <w:marBottom w:val="0"/>
          <w:divBdr>
            <w:top w:val="none" w:sz="0" w:space="0" w:color="auto"/>
            <w:left w:val="none" w:sz="0" w:space="0" w:color="auto"/>
            <w:bottom w:val="none" w:sz="0" w:space="0" w:color="auto"/>
            <w:right w:val="none" w:sz="0" w:space="0" w:color="auto"/>
          </w:divBdr>
        </w:div>
        <w:div w:id="271284954">
          <w:marLeft w:val="480"/>
          <w:marRight w:val="0"/>
          <w:marTop w:val="0"/>
          <w:marBottom w:val="0"/>
          <w:divBdr>
            <w:top w:val="none" w:sz="0" w:space="0" w:color="auto"/>
            <w:left w:val="none" w:sz="0" w:space="0" w:color="auto"/>
            <w:bottom w:val="none" w:sz="0" w:space="0" w:color="auto"/>
            <w:right w:val="none" w:sz="0" w:space="0" w:color="auto"/>
          </w:divBdr>
        </w:div>
        <w:div w:id="1602949419">
          <w:marLeft w:val="480"/>
          <w:marRight w:val="0"/>
          <w:marTop w:val="0"/>
          <w:marBottom w:val="0"/>
          <w:divBdr>
            <w:top w:val="none" w:sz="0" w:space="0" w:color="auto"/>
            <w:left w:val="none" w:sz="0" w:space="0" w:color="auto"/>
            <w:bottom w:val="none" w:sz="0" w:space="0" w:color="auto"/>
            <w:right w:val="none" w:sz="0" w:space="0" w:color="auto"/>
          </w:divBdr>
        </w:div>
        <w:div w:id="1650134611">
          <w:marLeft w:val="480"/>
          <w:marRight w:val="0"/>
          <w:marTop w:val="0"/>
          <w:marBottom w:val="0"/>
          <w:divBdr>
            <w:top w:val="none" w:sz="0" w:space="0" w:color="auto"/>
            <w:left w:val="none" w:sz="0" w:space="0" w:color="auto"/>
            <w:bottom w:val="none" w:sz="0" w:space="0" w:color="auto"/>
            <w:right w:val="none" w:sz="0" w:space="0" w:color="auto"/>
          </w:divBdr>
        </w:div>
        <w:div w:id="1812288303">
          <w:marLeft w:val="480"/>
          <w:marRight w:val="0"/>
          <w:marTop w:val="0"/>
          <w:marBottom w:val="0"/>
          <w:divBdr>
            <w:top w:val="none" w:sz="0" w:space="0" w:color="auto"/>
            <w:left w:val="none" w:sz="0" w:space="0" w:color="auto"/>
            <w:bottom w:val="none" w:sz="0" w:space="0" w:color="auto"/>
            <w:right w:val="none" w:sz="0" w:space="0" w:color="auto"/>
          </w:divBdr>
        </w:div>
        <w:div w:id="1004675138">
          <w:marLeft w:val="480"/>
          <w:marRight w:val="0"/>
          <w:marTop w:val="0"/>
          <w:marBottom w:val="0"/>
          <w:divBdr>
            <w:top w:val="none" w:sz="0" w:space="0" w:color="auto"/>
            <w:left w:val="none" w:sz="0" w:space="0" w:color="auto"/>
            <w:bottom w:val="none" w:sz="0" w:space="0" w:color="auto"/>
            <w:right w:val="none" w:sz="0" w:space="0" w:color="auto"/>
          </w:divBdr>
        </w:div>
        <w:div w:id="1602958159">
          <w:marLeft w:val="480"/>
          <w:marRight w:val="0"/>
          <w:marTop w:val="0"/>
          <w:marBottom w:val="0"/>
          <w:divBdr>
            <w:top w:val="none" w:sz="0" w:space="0" w:color="auto"/>
            <w:left w:val="none" w:sz="0" w:space="0" w:color="auto"/>
            <w:bottom w:val="none" w:sz="0" w:space="0" w:color="auto"/>
            <w:right w:val="none" w:sz="0" w:space="0" w:color="auto"/>
          </w:divBdr>
        </w:div>
        <w:div w:id="977758752">
          <w:marLeft w:val="480"/>
          <w:marRight w:val="0"/>
          <w:marTop w:val="0"/>
          <w:marBottom w:val="0"/>
          <w:divBdr>
            <w:top w:val="none" w:sz="0" w:space="0" w:color="auto"/>
            <w:left w:val="none" w:sz="0" w:space="0" w:color="auto"/>
            <w:bottom w:val="none" w:sz="0" w:space="0" w:color="auto"/>
            <w:right w:val="none" w:sz="0" w:space="0" w:color="auto"/>
          </w:divBdr>
        </w:div>
        <w:div w:id="825515854">
          <w:marLeft w:val="480"/>
          <w:marRight w:val="0"/>
          <w:marTop w:val="0"/>
          <w:marBottom w:val="0"/>
          <w:divBdr>
            <w:top w:val="none" w:sz="0" w:space="0" w:color="auto"/>
            <w:left w:val="none" w:sz="0" w:space="0" w:color="auto"/>
            <w:bottom w:val="none" w:sz="0" w:space="0" w:color="auto"/>
            <w:right w:val="none" w:sz="0" w:space="0" w:color="auto"/>
          </w:divBdr>
        </w:div>
        <w:div w:id="1137915936">
          <w:marLeft w:val="480"/>
          <w:marRight w:val="0"/>
          <w:marTop w:val="0"/>
          <w:marBottom w:val="0"/>
          <w:divBdr>
            <w:top w:val="none" w:sz="0" w:space="0" w:color="auto"/>
            <w:left w:val="none" w:sz="0" w:space="0" w:color="auto"/>
            <w:bottom w:val="none" w:sz="0" w:space="0" w:color="auto"/>
            <w:right w:val="none" w:sz="0" w:space="0" w:color="auto"/>
          </w:divBdr>
        </w:div>
        <w:div w:id="1778327569">
          <w:marLeft w:val="480"/>
          <w:marRight w:val="0"/>
          <w:marTop w:val="0"/>
          <w:marBottom w:val="0"/>
          <w:divBdr>
            <w:top w:val="none" w:sz="0" w:space="0" w:color="auto"/>
            <w:left w:val="none" w:sz="0" w:space="0" w:color="auto"/>
            <w:bottom w:val="none" w:sz="0" w:space="0" w:color="auto"/>
            <w:right w:val="none" w:sz="0" w:space="0" w:color="auto"/>
          </w:divBdr>
        </w:div>
        <w:div w:id="917638302">
          <w:marLeft w:val="480"/>
          <w:marRight w:val="0"/>
          <w:marTop w:val="0"/>
          <w:marBottom w:val="0"/>
          <w:divBdr>
            <w:top w:val="none" w:sz="0" w:space="0" w:color="auto"/>
            <w:left w:val="none" w:sz="0" w:space="0" w:color="auto"/>
            <w:bottom w:val="none" w:sz="0" w:space="0" w:color="auto"/>
            <w:right w:val="none" w:sz="0" w:space="0" w:color="auto"/>
          </w:divBdr>
        </w:div>
        <w:div w:id="2102220084">
          <w:marLeft w:val="480"/>
          <w:marRight w:val="0"/>
          <w:marTop w:val="0"/>
          <w:marBottom w:val="0"/>
          <w:divBdr>
            <w:top w:val="none" w:sz="0" w:space="0" w:color="auto"/>
            <w:left w:val="none" w:sz="0" w:space="0" w:color="auto"/>
            <w:bottom w:val="none" w:sz="0" w:space="0" w:color="auto"/>
            <w:right w:val="none" w:sz="0" w:space="0" w:color="auto"/>
          </w:divBdr>
        </w:div>
        <w:div w:id="1916621778">
          <w:marLeft w:val="480"/>
          <w:marRight w:val="0"/>
          <w:marTop w:val="0"/>
          <w:marBottom w:val="0"/>
          <w:divBdr>
            <w:top w:val="none" w:sz="0" w:space="0" w:color="auto"/>
            <w:left w:val="none" w:sz="0" w:space="0" w:color="auto"/>
            <w:bottom w:val="none" w:sz="0" w:space="0" w:color="auto"/>
            <w:right w:val="none" w:sz="0" w:space="0" w:color="auto"/>
          </w:divBdr>
        </w:div>
        <w:div w:id="1531189581">
          <w:marLeft w:val="480"/>
          <w:marRight w:val="0"/>
          <w:marTop w:val="0"/>
          <w:marBottom w:val="0"/>
          <w:divBdr>
            <w:top w:val="none" w:sz="0" w:space="0" w:color="auto"/>
            <w:left w:val="none" w:sz="0" w:space="0" w:color="auto"/>
            <w:bottom w:val="none" w:sz="0" w:space="0" w:color="auto"/>
            <w:right w:val="none" w:sz="0" w:space="0" w:color="auto"/>
          </w:divBdr>
        </w:div>
        <w:div w:id="1533299963">
          <w:marLeft w:val="480"/>
          <w:marRight w:val="0"/>
          <w:marTop w:val="0"/>
          <w:marBottom w:val="0"/>
          <w:divBdr>
            <w:top w:val="none" w:sz="0" w:space="0" w:color="auto"/>
            <w:left w:val="none" w:sz="0" w:space="0" w:color="auto"/>
            <w:bottom w:val="none" w:sz="0" w:space="0" w:color="auto"/>
            <w:right w:val="none" w:sz="0" w:space="0" w:color="auto"/>
          </w:divBdr>
        </w:div>
        <w:div w:id="1423254542">
          <w:marLeft w:val="480"/>
          <w:marRight w:val="0"/>
          <w:marTop w:val="0"/>
          <w:marBottom w:val="0"/>
          <w:divBdr>
            <w:top w:val="none" w:sz="0" w:space="0" w:color="auto"/>
            <w:left w:val="none" w:sz="0" w:space="0" w:color="auto"/>
            <w:bottom w:val="none" w:sz="0" w:space="0" w:color="auto"/>
            <w:right w:val="none" w:sz="0" w:space="0" w:color="auto"/>
          </w:divBdr>
        </w:div>
        <w:div w:id="893545675">
          <w:marLeft w:val="480"/>
          <w:marRight w:val="0"/>
          <w:marTop w:val="0"/>
          <w:marBottom w:val="0"/>
          <w:divBdr>
            <w:top w:val="none" w:sz="0" w:space="0" w:color="auto"/>
            <w:left w:val="none" w:sz="0" w:space="0" w:color="auto"/>
            <w:bottom w:val="none" w:sz="0" w:space="0" w:color="auto"/>
            <w:right w:val="none" w:sz="0" w:space="0" w:color="auto"/>
          </w:divBdr>
        </w:div>
        <w:div w:id="817842084">
          <w:marLeft w:val="480"/>
          <w:marRight w:val="0"/>
          <w:marTop w:val="0"/>
          <w:marBottom w:val="0"/>
          <w:divBdr>
            <w:top w:val="none" w:sz="0" w:space="0" w:color="auto"/>
            <w:left w:val="none" w:sz="0" w:space="0" w:color="auto"/>
            <w:bottom w:val="none" w:sz="0" w:space="0" w:color="auto"/>
            <w:right w:val="none" w:sz="0" w:space="0" w:color="auto"/>
          </w:divBdr>
        </w:div>
        <w:div w:id="1373844576">
          <w:marLeft w:val="480"/>
          <w:marRight w:val="0"/>
          <w:marTop w:val="0"/>
          <w:marBottom w:val="0"/>
          <w:divBdr>
            <w:top w:val="none" w:sz="0" w:space="0" w:color="auto"/>
            <w:left w:val="none" w:sz="0" w:space="0" w:color="auto"/>
            <w:bottom w:val="none" w:sz="0" w:space="0" w:color="auto"/>
            <w:right w:val="none" w:sz="0" w:space="0" w:color="auto"/>
          </w:divBdr>
        </w:div>
        <w:div w:id="1277061521">
          <w:marLeft w:val="480"/>
          <w:marRight w:val="0"/>
          <w:marTop w:val="0"/>
          <w:marBottom w:val="0"/>
          <w:divBdr>
            <w:top w:val="none" w:sz="0" w:space="0" w:color="auto"/>
            <w:left w:val="none" w:sz="0" w:space="0" w:color="auto"/>
            <w:bottom w:val="none" w:sz="0" w:space="0" w:color="auto"/>
            <w:right w:val="none" w:sz="0" w:space="0" w:color="auto"/>
          </w:divBdr>
        </w:div>
        <w:div w:id="801920257">
          <w:marLeft w:val="480"/>
          <w:marRight w:val="0"/>
          <w:marTop w:val="0"/>
          <w:marBottom w:val="0"/>
          <w:divBdr>
            <w:top w:val="none" w:sz="0" w:space="0" w:color="auto"/>
            <w:left w:val="none" w:sz="0" w:space="0" w:color="auto"/>
            <w:bottom w:val="none" w:sz="0" w:space="0" w:color="auto"/>
            <w:right w:val="none" w:sz="0" w:space="0" w:color="auto"/>
          </w:divBdr>
        </w:div>
        <w:div w:id="402915552">
          <w:marLeft w:val="480"/>
          <w:marRight w:val="0"/>
          <w:marTop w:val="0"/>
          <w:marBottom w:val="0"/>
          <w:divBdr>
            <w:top w:val="none" w:sz="0" w:space="0" w:color="auto"/>
            <w:left w:val="none" w:sz="0" w:space="0" w:color="auto"/>
            <w:bottom w:val="none" w:sz="0" w:space="0" w:color="auto"/>
            <w:right w:val="none" w:sz="0" w:space="0" w:color="auto"/>
          </w:divBdr>
        </w:div>
        <w:div w:id="1048603900">
          <w:marLeft w:val="480"/>
          <w:marRight w:val="0"/>
          <w:marTop w:val="0"/>
          <w:marBottom w:val="0"/>
          <w:divBdr>
            <w:top w:val="none" w:sz="0" w:space="0" w:color="auto"/>
            <w:left w:val="none" w:sz="0" w:space="0" w:color="auto"/>
            <w:bottom w:val="none" w:sz="0" w:space="0" w:color="auto"/>
            <w:right w:val="none" w:sz="0" w:space="0" w:color="auto"/>
          </w:divBdr>
        </w:div>
        <w:div w:id="1367411114">
          <w:marLeft w:val="480"/>
          <w:marRight w:val="0"/>
          <w:marTop w:val="0"/>
          <w:marBottom w:val="0"/>
          <w:divBdr>
            <w:top w:val="none" w:sz="0" w:space="0" w:color="auto"/>
            <w:left w:val="none" w:sz="0" w:space="0" w:color="auto"/>
            <w:bottom w:val="none" w:sz="0" w:space="0" w:color="auto"/>
            <w:right w:val="none" w:sz="0" w:space="0" w:color="auto"/>
          </w:divBdr>
        </w:div>
        <w:div w:id="1395663129">
          <w:marLeft w:val="480"/>
          <w:marRight w:val="0"/>
          <w:marTop w:val="0"/>
          <w:marBottom w:val="0"/>
          <w:divBdr>
            <w:top w:val="none" w:sz="0" w:space="0" w:color="auto"/>
            <w:left w:val="none" w:sz="0" w:space="0" w:color="auto"/>
            <w:bottom w:val="none" w:sz="0" w:space="0" w:color="auto"/>
            <w:right w:val="none" w:sz="0" w:space="0" w:color="auto"/>
          </w:divBdr>
        </w:div>
        <w:div w:id="631402414">
          <w:marLeft w:val="480"/>
          <w:marRight w:val="0"/>
          <w:marTop w:val="0"/>
          <w:marBottom w:val="0"/>
          <w:divBdr>
            <w:top w:val="none" w:sz="0" w:space="0" w:color="auto"/>
            <w:left w:val="none" w:sz="0" w:space="0" w:color="auto"/>
            <w:bottom w:val="none" w:sz="0" w:space="0" w:color="auto"/>
            <w:right w:val="none" w:sz="0" w:space="0" w:color="auto"/>
          </w:divBdr>
        </w:div>
        <w:div w:id="1193037472">
          <w:marLeft w:val="480"/>
          <w:marRight w:val="0"/>
          <w:marTop w:val="0"/>
          <w:marBottom w:val="0"/>
          <w:divBdr>
            <w:top w:val="none" w:sz="0" w:space="0" w:color="auto"/>
            <w:left w:val="none" w:sz="0" w:space="0" w:color="auto"/>
            <w:bottom w:val="none" w:sz="0" w:space="0" w:color="auto"/>
            <w:right w:val="none" w:sz="0" w:space="0" w:color="auto"/>
          </w:divBdr>
        </w:div>
        <w:div w:id="698746788">
          <w:marLeft w:val="480"/>
          <w:marRight w:val="0"/>
          <w:marTop w:val="0"/>
          <w:marBottom w:val="0"/>
          <w:divBdr>
            <w:top w:val="none" w:sz="0" w:space="0" w:color="auto"/>
            <w:left w:val="none" w:sz="0" w:space="0" w:color="auto"/>
            <w:bottom w:val="none" w:sz="0" w:space="0" w:color="auto"/>
            <w:right w:val="none" w:sz="0" w:space="0" w:color="auto"/>
          </w:divBdr>
        </w:div>
        <w:div w:id="702250500">
          <w:marLeft w:val="480"/>
          <w:marRight w:val="0"/>
          <w:marTop w:val="0"/>
          <w:marBottom w:val="0"/>
          <w:divBdr>
            <w:top w:val="none" w:sz="0" w:space="0" w:color="auto"/>
            <w:left w:val="none" w:sz="0" w:space="0" w:color="auto"/>
            <w:bottom w:val="none" w:sz="0" w:space="0" w:color="auto"/>
            <w:right w:val="none" w:sz="0" w:space="0" w:color="auto"/>
          </w:divBdr>
        </w:div>
        <w:div w:id="1043292295">
          <w:marLeft w:val="480"/>
          <w:marRight w:val="0"/>
          <w:marTop w:val="0"/>
          <w:marBottom w:val="0"/>
          <w:divBdr>
            <w:top w:val="none" w:sz="0" w:space="0" w:color="auto"/>
            <w:left w:val="none" w:sz="0" w:space="0" w:color="auto"/>
            <w:bottom w:val="none" w:sz="0" w:space="0" w:color="auto"/>
            <w:right w:val="none" w:sz="0" w:space="0" w:color="auto"/>
          </w:divBdr>
        </w:div>
        <w:div w:id="2116250307">
          <w:marLeft w:val="480"/>
          <w:marRight w:val="0"/>
          <w:marTop w:val="0"/>
          <w:marBottom w:val="0"/>
          <w:divBdr>
            <w:top w:val="none" w:sz="0" w:space="0" w:color="auto"/>
            <w:left w:val="none" w:sz="0" w:space="0" w:color="auto"/>
            <w:bottom w:val="none" w:sz="0" w:space="0" w:color="auto"/>
            <w:right w:val="none" w:sz="0" w:space="0" w:color="auto"/>
          </w:divBdr>
        </w:div>
        <w:div w:id="328145473">
          <w:marLeft w:val="480"/>
          <w:marRight w:val="0"/>
          <w:marTop w:val="0"/>
          <w:marBottom w:val="0"/>
          <w:divBdr>
            <w:top w:val="none" w:sz="0" w:space="0" w:color="auto"/>
            <w:left w:val="none" w:sz="0" w:space="0" w:color="auto"/>
            <w:bottom w:val="none" w:sz="0" w:space="0" w:color="auto"/>
            <w:right w:val="none" w:sz="0" w:space="0" w:color="auto"/>
          </w:divBdr>
        </w:div>
        <w:div w:id="1829831672">
          <w:marLeft w:val="480"/>
          <w:marRight w:val="0"/>
          <w:marTop w:val="0"/>
          <w:marBottom w:val="0"/>
          <w:divBdr>
            <w:top w:val="none" w:sz="0" w:space="0" w:color="auto"/>
            <w:left w:val="none" w:sz="0" w:space="0" w:color="auto"/>
            <w:bottom w:val="none" w:sz="0" w:space="0" w:color="auto"/>
            <w:right w:val="none" w:sz="0" w:space="0" w:color="auto"/>
          </w:divBdr>
        </w:div>
        <w:div w:id="1441029401">
          <w:marLeft w:val="480"/>
          <w:marRight w:val="0"/>
          <w:marTop w:val="0"/>
          <w:marBottom w:val="0"/>
          <w:divBdr>
            <w:top w:val="none" w:sz="0" w:space="0" w:color="auto"/>
            <w:left w:val="none" w:sz="0" w:space="0" w:color="auto"/>
            <w:bottom w:val="none" w:sz="0" w:space="0" w:color="auto"/>
            <w:right w:val="none" w:sz="0" w:space="0" w:color="auto"/>
          </w:divBdr>
        </w:div>
        <w:div w:id="537668976">
          <w:marLeft w:val="480"/>
          <w:marRight w:val="0"/>
          <w:marTop w:val="0"/>
          <w:marBottom w:val="0"/>
          <w:divBdr>
            <w:top w:val="none" w:sz="0" w:space="0" w:color="auto"/>
            <w:left w:val="none" w:sz="0" w:space="0" w:color="auto"/>
            <w:bottom w:val="none" w:sz="0" w:space="0" w:color="auto"/>
            <w:right w:val="none" w:sz="0" w:space="0" w:color="auto"/>
          </w:divBdr>
        </w:div>
        <w:div w:id="473359">
          <w:marLeft w:val="480"/>
          <w:marRight w:val="0"/>
          <w:marTop w:val="0"/>
          <w:marBottom w:val="0"/>
          <w:divBdr>
            <w:top w:val="none" w:sz="0" w:space="0" w:color="auto"/>
            <w:left w:val="none" w:sz="0" w:space="0" w:color="auto"/>
            <w:bottom w:val="none" w:sz="0" w:space="0" w:color="auto"/>
            <w:right w:val="none" w:sz="0" w:space="0" w:color="auto"/>
          </w:divBdr>
        </w:div>
        <w:div w:id="326789887">
          <w:marLeft w:val="480"/>
          <w:marRight w:val="0"/>
          <w:marTop w:val="0"/>
          <w:marBottom w:val="0"/>
          <w:divBdr>
            <w:top w:val="none" w:sz="0" w:space="0" w:color="auto"/>
            <w:left w:val="none" w:sz="0" w:space="0" w:color="auto"/>
            <w:bottom w:val="none" w:sz="0" w:space="0" w:color="auto"/>
            <w:right w:val="none" w:sz="0" w:space="0" w:color="auto"/>
          </w:divBdr>
        </w:div>
        <w:div w:id="1967083386">
          <w:marLeft w:val="480"/>
          <w:marRight w:val="0"/>
          <w:marTop w:val="0"/>
          <w:marBottom w:val="0"/>
          <w:divBdr>
            <w:top w:val="none" w:sz="0" w:space="0" w:color="auto"/>
            <w:left w:val="none" w:sz="0" w:space="0" w:color="auto"/>
            <w:bottom w:val="none" w:sz="0" w:space="0" w:color="auto"/>
            <w:right w:val="none" w:sz="0" w:space="0" w:color="auto"/>
          </w:divBdr>
        </w:div>
        <w:div w:id="543174971">
          <w:marLeft w:val="480"/>
          <w:marRight w:val="0"/>
          <w:marTop w:val="0"/>
          <w:marBottom w:val="0"/>
          <w:divBdr>
            <w:top w:val="none" w:sz="0" w:space="0" w:color="auto"/>
            <w:left w:val="none" w:sz="0" w:space="0" w:color="auto"/>
            <w:bottom w:val="none" w:sz="0" w:space="0" w:color="auto"/>
            <w:right w:val="none" w:sz="0" w:space="0" w:color="auto"/>
          </w:divBdr>
        </w:div>
        <w:div w:id="647829635">
          <w:marLeft w:val="480"/>
          <w:marRight w:val="0"/>
          <w:marTop w:val="0"/>
          <w:marBottom w:val="0"/>
          <w:divBdr>
            <w:top w:val="none" w:sz="0" w:space="0" w:color="auto"/>
            <w:left w:val="none" w:sz="0" w:space="0" w:color="auto"/>
            <w:bottom w:val="none" w:sz="0" w:space="0" w:color="auto"/>
            <w:right w:val="none" w:sz="0" w:space="0" w:color="auto"/>
          </w:divBdr>
        </w:div>
        <w:div w:id="173765273">
          <w:marLeft w:val="480"/>
          <w:marRight w:val="0"/>
          <w:marTop w:val="0"/>
          <w:marBottom w:val="0"/>
          <w:divBdr>
            <w:top w:val="none" w:sz="0" w:space="0" w:color="auto"/>
            <w:left w:val="none" w:sz="0" w:space="0" w:color="auto"/>
            <w:bottom w:val="none" w:sz="0" w:space="0" w:color="auto"/>
            <w:right w:val="none" w:sz="0" w:space="0" w:color="auto"/>
          </w:divBdr>
        </w:div>
        <w:div w:id="382212415">
          <w:marLeft w:val="480"/>
          <w:marRight w:val="0"/>
          <w:marTop w:val="0"/>
          <w:marBottom w:val="0"/>
          <w:divBdr>
            <w:top w:val="none" w:sz="0" w:space="0" w:color="auto"/>
            <w:left w:val="none" w:sz="0" w:space="0" w:color="auto"/>
            <w:bottom w:val="none" w:sz="0" w:space="0" w:color="auto"/>
            <w:right w:val="none" w:sz="0" w:space="0" w:color="auto"/>
          </w:divBdr>
        </w:div>
        <w:div w:id="1844465854">
          <w:marLeft w:val="480"/>
          <w:marRight w:val="0"/>
          <w:marTop w:val="0"/>
          <w:marBottom w:val="0"/>
          <w:divBdr>
            <w:top w:val="none" w:sz="0" w:space="0" w:color="auto"/>
            <w:left w:val="none" w:sz="0" w:space="0" w:color="auto"/>
            <w:bottom w:val="none" w:sz="0" w:space="0" w:color="auto"/>
            <w:right w:val="none" w:sz="0" w:space="0" w:color="auto"/>
          </w:divBdr>
        </w:div>
        <w:div w:id="1627352252">
          <w:marLeft w:val="480"/>
          <w:marRight w:val="0"/>
          <w:marTop w:val="0"/>
          <w:marBottom w:val="0"/>
          <w:divBdr>
            <w:top w:val="none" w:sz="0" w:space="0" w:color="auto"/>
            <w:left w:val="none" w:sz="0" w:space="0" w:color="auto"/>
            <w:bottom w:val="none" w:sz="0" w:space="0" w:color="auto"/>
            <w:right w:val="none" w:sz="0" w:space="0" w:color="auto"/>
          </w:divBdr>
        </w:div>
        <w:div w:id="2060543851">
          <w:marLeft w:val="480"/>
          <w:marRight w:val="0"/>
          <w:marTop w:val="0"/>
          <w:marBottom w:val="0"/>
          <w:divBdr>
            <w:top w:val="none" w:sz="0" w:space="0" w:color="auto"/>
            <w:left w:val="none" w:sz="0" w:space="0" w:color="auto"/>
            <w:bottom w:val="none" w:sz="0" w:space="0" w:color="auto"/>
            <w:right w:val="none" w:sz="0" w:space="0" w:color="auto"/>
          </w:divBdr>
        </w:div>
        <w:div w:id="64450144">
          <w:marLeft w:val="480"/>
          <w:marRight w:val="0"/>
          <w:marTop w:val="0"/>
          <w:marBottom w:val="0"/>
          <w:divBdr>
            <w:top w:val="none" w:sz="0" w:space="0" w:color="auto"/>
            <w:left w:val="none" w:sz="0" w:space="0" w:color="auto"/>
            <w:bottom w:val="none" w:sz="0" w:space="0" w:color="auto"/>
            <w:right w:val="none" w:sz="0" w:space="0" w:color="auto"/>
          </w:divBdr>
        </w:div>
        <w:div w:id="769006627">
          <w:marLeft w:val="480"/>
          <w:marRight w:val="0"/>
          <w:marTop w:val="0"/>
          <w:marBottom w:val="0"/>
          <w:divBdr>
            <w:top w:val="none" w:sz="0" w:space="0" w:color="auto"/>
            <w:left w:val="none" w:sz="0" w:space="0" w:color="auto"/>
            <w:bottom w:val="none" w:sz="0" w:space="0" w:color="auto"/>
            <w:right w:val="none" w:sz="0" w:space="0" w:color="auto"/>
          </w:divBdr>
        </w:div>
        <w:div w:id="984314112">
          <w:marLeft w:val="480"/>
          <w:marRight w:val="0"/>
          <w:marTop w:val="0"/>
          <w:marBottom w:val="0"/>
          <w:divBdr>
            <w:top w:val="none" w:sz="0" w:space="0" w:color="auto"/>
            <w:left w:val="none" w:sz="0" w:space="0" w:color="auto"/>
            <w:bottom w:val="none" w:sz="0" w:space="0" w:color="auto"/>
            <w:right w:val="none" w:sz="0" w:space="0" w:color="auto"/>
          </w:divBdr>
        </w:div>
        <w:div w:id="1965228034">
          <w:marLeft w:val="480"/>
          <w:marRight w:val="0"/>
          <w:marTop w:val="0"/>
          <w:marBottom w:val="0"/>
          <w:divBdr>
            <w:top w:val="none" w:sz="0" w:space="0" w:color="auto"/>
            <w:left w:val="none" w:sz="0" w:space="0" w:color="auto"/>
            <w:bottom w:val="none" w:sz="0" w:space="0" w:color="auto"/>
            <w:right w:val="none" w:sz="0" w:space="0" w:color="auto"/>
          </w:divBdr>
        </w:div>
        <w:div w:id="802624333">
          <w:marLeft w:val="480"/>
          <w:marRight w:val="0"/>
          <w:marTop w:val="0"/>
          <w:marBottom w:val="0"/>
          <w:divBdr>
            <w:top w:val="none" w:sz="0" w:space="0" w:color="auto"/>
            <w:left w:val="none" w:sz="0" w:space="0" w:color="auto"/>
            <w:bottom w:val="none" w:sz="0" w:space="0" w:color="auto"/>
            <w:right w:val="none" w:sz="0" w:space="0" w:color="auto"/>
          </w:divBdr>
        </w:div>
        <w:div w:id="85880421">
          <w:marLeft w:val="480"/>
          <w:marRight w:val="0"/>
          <w:marTop w:val="0"/>
          <w:marBottom w:val="0"/>
          <w:divBdr>
            <w:top w:val="none" w:sz="0" w:space="0" w:color="auto"/>
            <w:left w:val="none" w:sz="0" w:space="0" w:color="auto"/>
            <w:bottom w:val="none" w:sz="0" w:space="0" w:color="auto"/>
            <w:right w:val="none" w:sz="0" w:space="0" w:color="auto"/>
          </w:divBdr>
        </w:div>
        <w:div w:id="715467742">
          <w:marLeft w:val="480"/>
          <w:marRight w:val="0"/>
          <w:marTop w:val="0"/>
          <w:marBottom w:val="0"/>
          <w:divBdr>
            <w:top w:val="none" w:sz="0" w:space="0" w:color="auto"/>
            <w:left w:val="none" w:sz="0" w:space="0" w:color="auto"/>
            <w:bottom w:val="none" w:sz="0" w:space="0" w:color="auto"/>
            <w:right w:val="none" w:sz="0" w:space="0" w:color="auto"/>
          </w:divBdr>
        </w:div>
        <w:div w:id="933824028">
          <w:marLeft w:val="480"/>
          <w:marRight w:val="0"/>
          <w:marTop w:val="0"/>
          <w:marBottom w:val="0"/>
          <w:divBdr>
            <w:top w:val="none" w:sz="0" w:space="0" w:color="auto"/>
            <w:left w:val="none" w:sz="0" w:space="0" w:color="auto"/>
            <w:bottom w:val="none" w:sz="0" w:space="0" w:color="auto"/>
            <w:right w:val="none" w:sz="0" w:space="0" w:color="auto"/>
          </w:divBdr>
        </w:div>
        <w:div w:id="1964070871">
          <w:marLeft w:val="480"/>
          <w:marRight w:val="0"/>
          <w:marTop w:val="0"/>
          <w:marBottom w:val="0"/>
          <w:divBdr>
            <w:top w:val="none" w:sz="0" w:space="0" w:color="auto"/>
            <w:left w:val="none" w:sz="0" w:space="0" w:color="auto"/>
            <w:bottom w:val="none" w:sz="0" w:space="0" w:color="auto"/>
            <w:right w:val="none" w:sz="0" w:space="0" w:color="auto"/>
          </w:divBdr>
        </w:div>
        <w:div w:id="524946945">
          <w:marLeft w:val="480"/>
          <w:marRight w:val="0"/>
          <w:marTop w:val="0"/>
          <w:marBottom w:val="0"/>
          <w:divBdr>
            <w:top w:val="none" w:sz="0" w:space="0" w:color="auto"/>
            <w:left w:val="none" w:sz="0" w:space="0" w:color="auto"/>
            <w:bottom w:val="none" w:sz="0" w:space="0" w:color="auto"/>
            <w:right w:val="none" w:sz="0" w:space="0" w:color="auto"/>
          </w:divBdr>
        </w:div>
        <w:div w:id="657536770">
          <w:marLeft w:val="480"/>
          <w:marRight w:val="0"/>
          <w:marTop w:val="0"/>
          <w:marBottom w:val="0"/>
          <w:divBdr>
            <w:top w:val="none" w:sz="0" w:space="0" w:color="auto"/>
            <w:left w:val="none" w:sz="0" w:space="0" w:color="auto"/>
            <w:bottom w:val="none" w:sz="0" w:space="0" w:color="auto"/>
            <w:right w:val="none" w:sz="0" w:space="0" w:color="auto"/>
          </w:divBdr>
        </w:div>
      </w:divsChild>
    </w:div>
    <w:div w:id="1093160012">
      <w:bodyDiv w:val="1"/>
      <w:marLeft w:val="0"/>
      <w:marRight w:val="0"/>
      <w:marTop w:val="0"/>
      <w:marBottom w:val="0"/>
      <w:divBdr>
        <w:top w:val="none" w:sz="0" w:space="0" w:color="auto"/>
        <w:left w:val="none" w:sz="0" w:space="0" w:color="auto"/>
        <w:bottom w:val="none" w:sz="0" w:space="0" w:color="auto"/>
        <w:right w:val="none" w:sz="0" w:space="0" w:color="auto"/>
      </w:divBdr>
    </w:div>
    <w:div w:id="1094860681">
      <w:bodyDiv w:val="1"/>
      <w:marLeft w:val="0"/>
      <w:marRight w:val="0"/>
      <w:marTop w:val="0"/>
      <w:marBottom w:val="0"/>
      <w:divBdr>
        <w:top w:val="none" w:sz="0" w:space="0" w:color="auto"/>
        <w:left w:val="none" w:sz="0" w:space="0" w:color="auto"/>
        <w:bottom w:val="none" w:sz="0" w:space="0" w:color="auto"/>
        <w:right w:val="none" w:sz="0" w:space="0" w:color="auto"/>
      </w:divBdr>
    </w:div>
    <w:div w:id="1096829438">
      <w:bodyDiv w:val="1"/>
      <w:marLeft w:val="0"/>
      <w:marRight w:val="0"/>
      <w:marTop w:val="0"/>
      <w:marBottom w:val="0"/>
      <w:divBdr>
        <w:top w:val="none" w:sz="0" w:space="0" w:color="auto"/>
        <w:left w:val="none" w:sz="0" w:space="0" w:color="auto"/>
        <w:bottom w:val="none" w:sz="0" w:space="0" w:color="auto"/>
        <w:right w:val="none" w:sz="0" w:space="0" w:color="auto"/>
      </w:divBdr>
    </w:div>
    <w:div w:id="1100032689">
      <w:bodyDiv w:val="1"/>
      <w:marLeft w:val="0"/>
      <w:marRight w:val="0"/>
      <w:marTop w:val="0"/>
      <w:marBottom w:val="0"/>
      <w:divBdr>
        <w:top w:val="none" w:sz="0" w:space="0" w:color="auto"/>
        <w:left w:val="none" w:sz="0" w:space="0" w:color="auto"/>
        <w:bottom w:val="none" w:sz="0" w:space="0" w:color="auto"/>
        <w:right w:val="none" w:sz="0" w:space="0" w:color="auto"/>
      </w:divBdr>
    </w:div>
    <w:div w:id="1111163254">
      <w:bodyDiv w:val="1"/>
      <w:marLeft w:val="0"/>
      <w:marRight w:val="0"/>
      <w:marTop w:val="0"/>
      <w:marBottom w:val="0"/>
      <w:divBdr>
        <w:top w:val="none" w:sz="0" w:space="0" w:color="auto"/>
        <w:left w:val="none" w:sz="0" w:space="0" w:color="auto"/>
        <w:bottom w:val="none" w:sz="0" w:space="0" w:color="auto"/>
        <w:right w:val="none" w:sz="0" w:space="0" w:color="auto"/>
      </w:divBdr>
      <w:divsChild>
        <w:div w:id="2026591580">
          <w:marLeft w:val="640"/>
          <w:marRight w:val="0"/>
          <w:marTop w:val="0"/>
          <w:marBottom w:val="0"/>
          <w:divBdr>
            <w:top w:val="none" w:sz="0" w:space="0" w:color="auto"/>
            <w:left w:val="none" w:sz="0" w:space="0" w:color="auto"/>
            <w:bottom w:val="none" w:sz="0" w:space="0" w:color="auto"/>
            <w:right w:val="none" w:sz="0" w:space="0" w:color="auto"/>
          </w:divBdr>
        </w:div>
        <w:div w:id="1982688470">
          <w:marLeft w:val="640"/>
          <w:marRight w:val="0"/>
          <w:marTop w:val="0"/>
          <w:marBottom w:val="0"/>
          <w:divBdr>
            <w:top w:val="none" w:sz="0" w:space="0" w:color="auto"/>
            <w:left w:val="none" w:sz="0" w:space="0" w:color="auto"/>
            <w:bottom w:val="none" w:sz="0" w:space="0" w:color="auto"/>
            <w:right w:val="none" w:sz="0" w:space="0" w:color="auto"/>
          </w:divBdr>
        </w:div>
        <w:div w:id="58600143">
          <w:marLeft w:val="640"/>
          <w:marRight w:val="0"/>
          <w:marTop w:val="0"/>
          <w:marBottom w:val="0"/>
          <w:divBdr>
            <w:top w:val="none" w:sz="0" w:space="0" w:color="auto"/>
            <w:left w:val="none" w:sz="0" w:space="0" w:color="auto"/>
            <w:bottom w:val="none" w:sz="0" w:space="0" w:color="auto"/>
            <w:right w:val="none" w:sz="0" w:space="0" w:color="auto"/>
          </w:divBdr>
        </w:div>
        <w:div w:id="251161023">
          <w:marLeft w:val="640"/>
          <w:marRight w:val="0"/>
          <w:marTop w:val="0"/>
          <w:marBottom w:val="0"/>
          <w:divBdr>
            <w:top w:val="none" w:sz="0" w:space="0" w:color="auto"/>
            <w:left w:val="none" w:sz="0" w:space="0" w:color="auto"/>
            <w:bottom w:val="none" w:sz="0" w:space="0" w:color="auto"/>
            <w:right w:val="none" w:sz="0" w:space="0" w:color="auto"/>
          </w:divBdr>
        </w:div>
        <w:div w:id="1418596558">
          <w:marLeft w:val="640"/>
          <w:marRight w:val="0"/>
          <w:marTop w:val="0"/>
          <w:marBottom w:val="0"/>
          <w:divBdr>
            <w:top w:val="none" w:sz="0" w:space="0" w:color="auto"/>
            <w:left w:val="none" w:sz="0" w:space="0" w:color="auto"/>
            <w:bottom w:val="none" w:sz="0" w:space="0" w:color="auto"/>
            <w:right w:val="none" w:sz="0" w:space="0" w:color="auto"/>
          </w:divBdr>
        </w:div>
        <w:div w:id="719741844">
          <w:marLeft w:val="640"/>
          <w:marRight w:val="0"/>
          <w:marTop w:val="0"/>
          <w:marBottom w:val="0"/>
          <w:divBdr>
            <w:top w:val="none" w:sz="0" w:space="0" w:color="auto"/>
            <w:left w:val="none" w:sz="0" w:space="0" w:color="auto"/>
            <w:bottom w:val="none" w:sz="0" w:space="0" w:color="auto"/>
            <w:right w:val="none" w:sz="0" w:space="0" w:color="auto"/>
          </w:divBdr>
        </w:div>
        <w:div w:id="386032104">
          <w:marLeft w:val="640"/>
          <w:marRight w:val="0"/>
          <w:marTop w:val="0"/>
          <w:marBottom w:val="0"/>
          <w:divBdr>
            <w:top w:val="none" w:sz="0" w:space="0" w:color="auto"/>
            <w:left w:val="none" w:sz="0" w:space="0" w:color="auto"/>
            <w:bottom w:val="none" w:sz="0" w:space="0" w:color="auto"/>
            <w:right w:val="none" w:sz="0" w:space="0" w:color="auto"/>
          </w:divBdr>
        </w:div>
        <w:div w:id="227765300">
          <w:marLeft w:val="640"/>
          <w:marRight w:val="0"/>
          <w:marTop w:val="0"/>
          <w:marBottom w:val="0"/>
          <w:divBdr>
            <w:top w:val="none" w:sz="0" w:space="0" w:color="auto"/>
            <w:left w:val="none" w:sz="0" w:space="0" w:color="auto"/>
            <w:bottom w:val="none" w:sz="0" w:space="0" w:color="auto"/>
            <w:right w:val="none" w:sz="0" w:space="0" w:color="auto"/>
          </w:divBdr>
        </w:div>
        <w:div w:id="48381946">
          <w:marLeft w:val="640"/>
          <w:marRight w:val="0"/>
          <w:marTop w:val="0"/>
          <w:marBottom w:val="0"/>
          <w:divBdr>
            <w:top w:val="none" w:sz="0" w:space="0" w:color="auto"/>
            <w:left w:val="none" w:sz="0" w:space="0" w:color="auto"/>
            <w:bottom w:val="none" w:sz="0" w:space="0" w:color="auto"/>
            <w:right w:val="none" w:sz="0" w:space="0" w:color="auto"/>
          </w:divBdr>
        </w:div>
        <w:div w:id="170606880">
          <w:marLeft w:val="640"/>
          <w:marRight w:val="0"/>
          <w:marTop w:val="0"/>
          <w:marBottom w:val="0"/>
          <w:divBdr>
            <w:top w:val="none" w:sz="0" w:space="0" w:color="auto"/>
            <w:left w:val="none" w:sz="0" w:space="0" w:color="auto"/>
            <w:bottom w:val="none" w:sz="0" w:space="0" w:color="auto"/>
            <w:right w:val="none" w:sz="0" w:space="0" w:color="auto"/>
          </w:divBdr>
        </w:div>
        <w:div w:id="241718738">
          <w:marLeft w:val="640"/>
          <w:marRight w:val="0"/>
          <w:marTop w:val="0"/>
          <w:marBottom w:val="0"/>
          <w:divBdr>
            <w:top w:val="none" w:sz="0" w:space="0" w:color="auto"/>
            <w:left w:val="none" w:sz="0" w:space="0" w:color="auto"/>
            <w:bottom w:val="none" w:sz="0" w:space="0" w:color="auto"/>
            <w:right w:val="none" w:sz="0" w:space="0" w:color="auto"/>
          </w:divBdr>
        </w:div>
        <w:div w:id="1733116623">
          <w:marLeft w:val="640"/>
          <w:marRight w:val="0"/>
          <w:marTop w:val="0"/>
          <w:marBottom w:val="0"/>
          <w:divBdr>
            <w:top w:val="none" w:sz="0" w:space="0" w:color="auto"/>
            <w:left w:val="none" w:sz="0" w:space="0" w:color="auto"/>
            <w:bottom w:val="none" w:sz="0" w:space="0" w:color="auto"/>
            <w:right w:val="none" w:sz="0" w:space="0" w:color="auto"/>
          </w:divBdr>
        </w:div>
        <w:div w:id="764115106">
          <w:marLeft w:val="640"/>
          <w:marRight w:val="0"/>
          <w:marTop w:val="0"/>
          <w:marBottom w:val="0"/>
          <w:divBdr>
            <w:top w:val="none" w:sz="0" w:space="0" w:color="auto"/>
            <w:left w:val="none" w:sz="0" w:space="0" w:color="auto"/>
            <w:bottom w:val="none" w:sz="0" w:space="0" w:color="auto"/>
            <w:right w:val="none" w:sz="0" w:space="0" w:color="auto"/>
          </w:divBdr>
        </w:div>
        <w:div w:id="1162307590">
          <w:marLeft w:val="640"/>
          <w:marRight w:val="0"/>
          <w:marTop w:val="0"/>
          <w:marBottom w:val="0"/>
          <w:divBdr>
            <w:top w:val="none" w:sz="0" w:space="0" w:color="auto"/>
            <w:left w:val="none" w:sz="0" w:space="0" w:color="auto"/>
            <w:bottom w:val="none" w:sz="0" w:space="0" w:color="auto"/>
            <w:right w:val="none" w:sz="0" w:space="0" w:color="auto"/>
          </w:divBdr>
        </w:div>
        <w:div w:id="689524859">
          <w:marLeft w:val="640"/>
          <w:marRight w:val="0"/>
          <w:marTop w:val="0"/>
          <w:marBottom w:val="0"/>
          <w:divBdr>
            <w:top w:val="none" w:sz="0" w:space="0" w:color="auto"/>
            <w:left w:val="none" w:sz="0" w:space="0" w:color="auto"/>
            <w:bottom w:val="none" w:sz="0" w:space="0" w:color="auto"/>
            <w:right w:val="none" w:sz="0" w:space="0" w:color="auto"/>
          </w:divBdr>
        </w:div>
        <w:div w:id="565654565">
          <w:marLeft w:val="640"/>
          <w:marRight w:val="0"/>
          <w:marTop w:val="0"/>
          <w:marBottom w:val="0"/>
          <w:divBdr>
            <w:top w:val="none" w:sz="0" w:space="0" w:color="auto"/>
            <w:left w:val="none" w:sz="0" w:space="0" w:color="auto"/>
            <w:bottom w:val="none" w:sz="0" w:space="0" w:color="auto"/>
            <w:right w:val="none" w:sz="0" w:space="0" w:color="auto"/>
          </w:divBdr>
        </w:div>
        <w:div w:id="2022271596">
          <w:marLeft w:val="640"/>
          <w:marRight w:val="0"/>
          <w:marTop w:val="0"/>
          <w:marBottom w:val="0"/>
          <w:divBdr>
            <w:top w:val="none" w:sz="0" w:space="0" w:color="auto"/>
            <w:left w:val="none" w:sz="0" w:space="0" w:color="auto"/>
            <w:bottom w:val="none" w:sz="0" w:space="0" w:color="auto"/>
            <w:right w:val="none" w:sz="0" w:space="0" w:color="auto"/>
          </w:divBdr>
        </w:div>
        <w:div w:id="1850363729">
          <w:marLeft w:val="640"/>
          <w:marRight w:val="0"/>
          <w:marTop w:val="0"/>
          <w:marBottom w:val="0"/>
          <w:divBdr>
            <w:top w:val="none" w:sz="0" w:space="0" w:color="auto"/>
            <w:left w:val="none" w:sz="0" w:space="0" w:color="auto"/>
            <w:bottom w:val="none" w:sz="0" w:space="0" w:color="auto"/>
            <w:right w:val="none" w:sz="0" w:space="0" w:color="auto"/>
          </w:divBdr>
        </w:div>
        <w:div w:id="710956727">
          <w:marLeft w:val="640"/>
          <w:marRight w:val="0"/>
          <w:marTop w:val="0"/>
          <w:marBottom w:val="0"/>
          <w:divBdr>
            <w:top w:val="none" w:sz="0" w:space="0" w:color="auto"/>
            <w:left w:val="none" w:sz="0" w:space="0" w:color="auto"/>
            <w:bottom w:val="none" w:sz="0" w:space="0" w:color="auto"/>
            <w:right w:val="none" w:sz="0" w:space="0" w:color="auto"/>
          </w:divBdr>
        </w:div>
        <w:div w:id="933126808">
          <w:marLeft w:val="640"/>
          <w:marRight w:val="0"/>
          <w:marTop w:val="0"/>
          <w:marBottom w:val="0"/>
          <w:divBdr>
            <w:top w:val="none" w:sz="0" w:space="0" w:color="auto"/>
            <w:left w:val="none" w:sz="0" w:space="0" w:color="auto"/>
            <w:bottom w:val="none" w:sz="0" w:space="0" w:color="auto"/>
            <w:right w:val="none" w:sz="0" w:space="0" w:color="auto"/>
          </w:divBdr>
        </w:div>
        <w:div w:id="2057465093">
          <w:marLeft w:val="640"/>
          <w:marRight w:val="0"/>
          <w:marTop w:val="0"/>
          <w:marBottom w:val="0"/>
          <w:divBdr>
            <w:top w:val="none" w:sz="0" w:space="0" w:color="auto"/>
            <w:left w:val="none" w:sz="0" w:space="0" w:color="auto"/>
            <w:bottom w:val="none" w:sz="0" w:space="0" w:color="auto"/>
            <w:right w:val="none" w:sz="0" w:space="0" w:color="auto"/>
          </w:divBdr>
        </w:div>
        <w:div w:id="432941311">
          <w:marLeft w:val="640"/>
          <w:marRight w:val="0"/>
          <w:marTop w:val="0"/>
          <w:marBottom w:val="0"/>
          <w:divBdr>
            <w:top w:val="none" w:sz="0" w:space="0" w:color="auto"/>
            <w:left w:val="none" w:sz="0" w:space="0" w:color="auto"/>
            <w:bottom w:val="none" w:sz="0" w:space="0" w:color="auto"/>
            <w:right w:val="none" w:sz="0" w:space="0" w:color="auto"/>
          </w:divBdr>
        </w:div>
        <w:div w:id="1336497345">
          <w:marLeft w:val="640"/>
          <w:marRight w:val="0"/>
          <w:marTop w:val="0"/>
          <w:marBottom w:val="0"/>
          <w:divBdr>
            <w:top w:val="none" w:sz="0" w:space="0" w:color="auto"/>
            <w:left w:val="none" w:sz="0" w:space="0" w:color="auto"/>
            <w:bottom w:val="none" w:sz="0" w:space="0" w:color="auto"/>
            <w:right w:val="none" w:sz="0" w:space="0" w:color="auto"/>
          </w:divBdr>
        </w:div>
        <w:div w:id="1761368722">
          <w:marLeft w:val="640"/>
          <w:marRight w:val="0"/>
          <w:marTop w:val="0"/>
          <w:marBottom w:val="0"/>
          <w:divBdr>
            <w:top w:val="none" w:sz="0" w:space="0" w:color="auto"/>
            <w:left w:val="none" w:sz="0" w:space="0" w:color="auto"/>
            <w:bottom w:val="none" w:sz="0" w:space="0" w:color="auto"/>
            <w:right w:val="none" w:sz="0" w:space="0" w:color="auto"/>
          </w:divBdr>
        </w:div>
        <w:div w:id="1518622207">
          <w:marLeft w:val="640"/>
          <w:marRight w:val="0"/>
          <w:marTop w:val="0"/>
          <w:marBottom w:val="0"/>
          <w:divBdr>
            <w:top w:val="none" w:sz="0" w:space="0" w:color="auto"/>
            <w:left w:val="none" w:sz="0" w:space="0" w:color="auto"/>
            <w:bottom w:val="none" w:sz="0" w:space="0" w:color="auto"/>
            <w:right w:val="none" w:sz="0" w:space="0" w:color="auto"/>
          </w:divBdr>
        </w:div>
        <w:div w:id="331688422">
          <w:marLeft w:val="640"/>
          <w:marRight w:val="0"/>
          <w:marTop w:val="0"/>
          <w:marBottom w:val="0"/>
          <w:divBdr>
            <w:top w:val="none" w:sz="0" w:space="0" w:color="auto"/>
            <w:left w:val="none" w:sz="0" w:space="0" w:color="auto"/>
            <w:bottom w:val="none" w:sz="0" w:space="0" w:color="auto"/>
            <w:right w:val="none" w:sz="0" w:space="0" w:color="auto"/>
          </w:divBdr>
        </w:div>
        <w:div w:id="1863277363">
          <w:marLeft w:val="640"/>
          <w:marRight w:val="0"/>
          <w:marTop w:val="0"/>
          <w:marBottom w:val="0"/>
          <w:divBdr>
            <w:top w:val="none" w:sz="0" w:space="0" w:color="auto"/>
            <w:left w:val="none" w:sz="0" w:space="0" w:color="auto"/>
            <w:bottom w:val="none" w:sz="0" w:space="0" w:color="auto"/>
            <w:right w:val="none" w:sz="0" w:space="0" w:color="auto"/>
          </w:divBdr>
        </w:div>
        <w:div w:id="377048036">
          <w:marLeft w:val="640"/>
          <w:marRight w:val="0"/>
          <w:marTop w:val="0"/>
          <w:marBottom w:val="0"/>
          <w:divBdr>
            <w:top w:val="none" w:sz="0" w:space="0" w:color="auto"/>
            <w:left w:val="none" w:sz="0" w:space="0" w:color="auto"/>
            <w:bottom w:val="none" w:sz="0" w:space="0" w:color="auto"/>
            <w:right w:val="none" w:sz="0" w:space="0" w:color="auto"/>
          </w:divBdr>
        </w:div>
        <w:div w:id="1083256952">
          <w:marLeft w:val="640"/>
          <w:marRight w:val="0"/>
          <w:marTop w:val="0"/>
          <w:marBottom w:val="0"/>
          <w:divBdr>
            <w:top w:val="none" w:sz="0" w:space="0" w:color="auto"/>
            <w:left w:val="none" w:sz="0" w:space="0" w:color="auto"/>
            <w:bottom w:val="none" w:sz="0" w:space="0" w:color="auto"/>
            <w:right w:val="none" w:sz="0" w:space="0" w:color="auto"/>
          </w:divBdr>
        </w:div>
        <w:div w:id="1053411">
          <w:marLeft w:val="640"/>
          <w:marRight w:val="0"/>
          <w:marTop w:val="0"/>
          <w:marBottom w:val="0"/>
          <w:divBdr>
            <w:top w:val="none" w:sz="0" w:space="0" w:color="auto"/>
            <w:left w:val="none" w:sz="0" w:space="0" w:color="auto"/>
            <w:bottom w:val="none" w:sz="0" w:space="0" w:color="auto"/>
            <w:right w:val="none" w:sz="0" w:space="0" w:color="auto"/>
          </w:divBdr>
        </w:div>
        <w:div w:id="767505640">
          <w:marLeft w:val="640"/>
          <w:marRight w:val="0"/>
          <w:marTop w:val="0"/>
          <w:marBottom w:val="0"/>
          <w:divBdr>
            <w:top w:val="none" w:sz="0" w:space="0" w:color="auto"/>
            <w:left w:val="none" w:sz="0" w:space="0" w:color="auto"/>
            <w:bottom w:val="none" w:sz="0" w:space="0" w:color="auto"/>
            <w:right w:val="none" w:sz="0" w:space="0" w:color="auto"/>
          </w:divBdr>
        </w:div>
        <w:div w:id="116224585">
          <w:marLeft w:val="640"/>
          <w:marRight w:val="0"/>
          <w:marTop w:val="0"/>
          <w:marBottom w:val="0"/>
          <w:divBdr>
            <w:top w:val="none" w:sz="0" w:space="0" w:color="auto"/>
            <w:left w:val="none" w:sz="0" w:space="0" w:color="auto"/>
            <w:bottom w:val="none" w:sz="0" w:space="0" w:color="auto"/>
            <w:right w:val="none" w:sz="0" w:space="0" w:color="auto"/>
          </w:divBdr>
        </w:div>
        <w:div w:id="761951779">
          <w:marLeft w:val="640"/>
          <w:marRight w:val="0"/>
          <w:marTop w:val="0"/>
          <w:marBottom w:val="0"/>
          <w:divBdr>
            <w:top w:val="none" w:sz="0" w:space="0" w:color="auto"/>
            <w:left w:val="none" w:sz="0" w:space="0" w:color="auto"/>
            <w:bottom w:val="none" w:sz="0" w:space="0" w:color="auto"/>
            <w:right w:val="none" w:sz="0" w:space="0" w:color="auto"/>
          </w:divBdr>
        </w:div>
        <w:div w:id="913660933">
          <w:marLeft w:val="640"/>
          <w:marRight w:val="0"/>
          <w:marTop w:val="0"/>
          <w:marBottom w:val="0"/>
          <w:divBdr>
            <w:top w:val="none" w:sz="0" w:space="0" w:color="auto"/>
            <w:left w:val="none" w:sz="0" w:space="0" w:color="auto"/>
            <w:bottom w:val="none" w:sz="0" w:space="0" w:color="auto"/>
            <w:right w:val="none" w:sz="0" w:space="0" w:color="auto"/>
          </w:divBdr>
        </w:div>
        <w:div w:id="1969125062">
          <w:marLeft w:val="640"/>
          <w:marRight w:val="0"/>
          <w:marTop w:val="0"/>
          <w:marBottom w:val="0"/>
          <w:divBdr>
            <w:top w:val="none" w:sz="0" w:space="0" w:color="auto"/>
            <w:left w:val="none" w:sz="0" w:space="0" w:color="auto"/>
            <w:bottom w:val="none" w:sz="0" w:space="0" w:color="auto"/>
            <w:right w:val="none" w:sz="0" w:space="0" w:color="auto"/>
          </w:divBdr>
        </w:div>
        <w:div w:id="1446928887">
          <w:marLeft w:val="640"/>
          <w:marRight w:val="0"/>
          <w:marTop w:val="0"/>
          <w:marBottom w:val="0"/>
          <w:divBdr>
            <w:top w:val="none" w:sz="0" w:space="0" w:color="auto"/>
            <w:left w:val="none" w:sz="0" w:space="0" w:color="auto"/>
            <w:bottom w:val="none" w:sz="0" w:space="0" w:color="auto"/>
            <w:right w:val="none" w:sz="0" w:space="0" w:color="auto"/>
          </w:divBdr>
        </w:div>
        <w:div w:id="628903113">
          <w:marLeft w:val="640"/>
          <w:marRight w:val="0"/>
          <w:marTop w:val="0"/>
          <w:marBottom w:val="0"/>
          <w:divBdr>
            <w:top w:val="none" w:sz="0" w:space="0" w:color="auto"/>
            <w:left w:val="none" w:sz="0" w:space="0" w:color="auto"/>
            <w:bottom w:val="none" w:sz="0" w:space="0" w:color="auto"/>
            <w:right w:val="none" w:sz="0" w:space="0" w:color="auto"/>
          </w:divBdr>
        </w:div>
        <w:div w:id="655911791">
          <w:marLeft w:val="640"/>
          <w:marRight w:val="0"/>
          <w:marTop w:val="0"/>
          <w:marBottom w:val="0"/>
          <w:divBdr>
            <w:top w:val="none" w:sz="0" w:space="0" w:color="auto"/>
            <w:left w:val="none" w:sz="0" w:space="0" w:color="auto"/>
            <w:bottom w:val="none" w:sz="0" w:space="0" w:color="auto"/>
            <w:right w:val="none" w:sz="0" w:space="0" w:color="auto"/>
          </w:divBdr>
        </w:div>
        <w:div w:id="1707020562">
          <w:marLeft w:val="640"/>
          <w:marRight w:val="0"/>
          <w:marTop w:val="0"/>
          <w:marBottom w:val="0"/>
          <w:divBdr>
            <w:top w:val="none" w:sz="0" w:space="0" w:color="auto"/>
            <w:left w:val="none" w:sz="0" w:space="0" w:color="auto"/>
            <w:bottom w:val="none" w:sz="0" w:space="0" w:color="auto"/>
            <w:right w:val="none" w:sz="0" w:space="0" w:color="auto"/>
          </w:divBdr>
        </w:div>
        <w:div w:id="75981520">
          <w:marLeft w:val="640"/>
          <w:marRight w:val="0"/>
          <w:marTop w:val="0"/>
          <w:marBottom w:val="0"/>
          <w:divBdr>
            <w:top w:val="none" w:sz="0" w:space="0" w:color="auto"/>
            <w:left w:val="none" w:sz="0" w:space="0" w:color="auto"/>
            <w:bottom w:val="none" w:sz="0" w:space="0" w:color="auto"/>
            <w:right w:val="none" w:sz="0" w:space="0" w:color="auto"/>
          </w:divBdr>
        </w:div>
        <w:div w:id="1697778941">
          <w:marLeft w:val="640"/>
          <w:marRight w:val="0"/>
          <w:marTop w:val="0"/>
          <w:marBottom w:val="0"/>
          <w:divBdr>
            <w:top w:val="none" w:sz="0" w:space="0" w:color="auto"/>
            <w:left w:val="none" w:sz="0" w:space="0" w:color="auto"/>
            <w:bottom w:val="none" w:sz="0" w:space="0" w:color="auto"/>
            <w:right w:val="none" w:sz="0" w:space="0" w:color="auto"/>
          </w:divBdr>
        </w:div>
        <w:div w:id="107817401">
          <w:marLeft w:val="640"/>
          <w:marRight w:val="0"/>
          <w:marTop w:val="0"/>
          <w:marBottom w:val="0"/>
          <w:divBdr>
            <w:top w:val="none" w:sz="0" w:space="0" w:color="auto"/>
            <w:left w:val="none" w:sz="0" w:space="0" w:color="auto"/>
            <w:bottom w:val="none" w:sz="0" w:space="0" w:color="auto"/>
            <w:right w:val="none" w:sz="0" w:space="0" w:color="auto"/>
          </w:divBdr>
        </w:div>
        <w:div w:id="2131437217">
          <w:marLeft w:val="640"/>
          <w:marRight w:val="0"/>
          <w:marTop w:val="0"/>
          <w:marBottom w:val="0"/>
          <w:divBdr>
            <w:top w:val="none" w:sz="0" w:space="0" w:color="auto"/>
            <w:left w:val="none" w:sz="0" w:space="0" w:color="auto"/>
            <w:bottom w:val="none" w:sz="0" w:space="0" w:color="auto"/>
            <w:right w:val="none" w:sz="0" w:space="0" w:color="auto"/>
          </w:divBdr>
        </w:div>
        <w:div w:id="903568310">
          <w:marLeft w:val="640"/>
          <w:marRight w:val="0"/>
          <w:marTop w:val="0"/>
          <w:marBottom w:val="0"/>
          <w:divBdr>
            <w:top w:val="none" w:sz="0" w:space="0" w:color="auto"/>
            <w:left w:val="none" w:sz="0" w:space="0" w:color="auto"/>
            <w:bottom w:val="none" w:sz="0" w:space="0" w:color="auto"/>
            <w:right w:val="none" w:sz="0" w:space="0" w:color="auto"/>
          </w:divBdr>
        </w:div>
        <w:div w:id="1524393430">
          <w:marLeft w:val="640"/>
          <w:marRight w:val="0"/>
          <w:marTop w:val="0"/>
          <w:marBottom w:val="0"/>
          <w:divBdr>
            <w:top w:val="none" w:sz="0" w:space="0" w:color="auto"/>
            <w:left w:val="none" w:sz="0" w:space="0" w:color="auto"/>
            <w:bottom w:val="none" w:sz="0" w:space="0" w:color="auto"/>
            <w:right w:val="none" w:sz="0" w:space="0" w:color="auto"/>
          </w:divBdr>
        </w:div>
        <w:div w:id="1550459341">
          <w:marLeft w:val="640"/>
          <w:marRight w:val="0"/>
          <w:marTop w:val="0"/>
          <w:marBottom w:val="0"/>
          <w:divBdr>
            <w:top w:val="none" w:sz="0" w:space="0" w:color="auto"/>
            <w:left w:val="none" w:sz="0" w:space="0" w:color="auto"/>
            <w:bottom w:val="none" w:sz="0" w:space="0" w:color="auto"/>
            <w:right w:val="none" w:sz="0" w:space="0" w:color="auto"/>
          </w:divBdr>
        </w:div>
        <w:div w:id="1675306457">
          <w:marLeft w:val="640"/>
          <w:marRight w:val="0"/>
          <w:marTop w:val="0"/>
          <w:marBottom w:val="0"/>
          <w:divBdr>
            <w:top w:val="none" w:sz="0" w:space="0" w:color="auto"/>
            <w:left w:val="none" w:sz="0" w:space="0" w:color="auto"/>
            <w:bottom w:val="none" w:sz="0" w:space="0" w:color="auto"/>
            <w:right w:val="none" w:sz="0" w:space="0" w:color="auto"/>
          </w:divBdr>
        </w:div>
        <w:div w:id="1792624232">
          <w:marLeft w:val="640"/>
          <w:marRight w:val="0"/>
          <w:marTop w:val="0"/>
          <w:marBottom w:val="0"/>
          <w:divBdr>
            <w:top w:val="none" w:sz="0" w:space="0" w:color="auto"/>
            <w:left w:val="none" w:sz="0" w:space="0" w:color="auto"/>
            <w:bottom w:val="none" w:sz="0" w:space="0" w:color="auto"/>
            <w:right w:val="none" w:sz="0" w:space="0" w:color="auto"/>
          </w:divBdr>
        </w:div>
        <w:div w:id="765272959">
          <w:marLeft w:val="640"/>
          <w:marRight w:val="0"/>
          <w:marTop w:val="0"/>
          <w:marBottom w:val="0"/>
          <w:divBdr>
            <w:top w:val="none" w:sz="0" w:space="0" w:color="auto"/>
            <w:left w:val="none" w:sz="0" w:space="0" w:color="auto"/>
            <w:bottom w:val="none" w:sz="0" w:space="0" w:color="auto"/>
            <w:right w:val="none" w:sz="0" w:space="0" w:color="auto"/>
          </w:divBdr>
        </w:div>
        <w:div w:id="1111122381">
          <w:marLeft w:val="640"/>
          <w:marRight w:val="0"/>
          <w:marTop w:val="0"/>
          <w:marBottom w:val="0"/>
          <w:divBdr>
            <w:top w:val="none" w:sz="0" w:space="0" w:color="auto"/>
            <w:left w:val="none" w:sz="0" w:space="0" w:color="auto"/>
            <w:bottom w:val="none" w:sz="0" w:space="0" w:color="auto"/>
            <w:right w:val="none" w:sz="0" w:space="0" w:color="auto"/>
          </w:divBdr>
        </w:div>
        <w:div w:id="1129011117">
          <w:marLeft w:val="640"/>
          <w:marRight w:val="0"/>
          <w:marTop w:val="0"/>
          <w:marBottom w:val="0"/>
          <w:divBdr>
            <w:top w:val="none" w:sz="0" w:space="0" w:color="auto"/>
            <w:left w:val="none" w:sz="0" w:space="0" w:color="auto"/>
            <w:bottom w:val="none" w:sz="0" w:space="0" w:color="auto"/>
            <w:right w:val="none" w:sz="0" w:space="0" w:color="auto"/>
          </w:divBdr>
        </w:div>
        <w:div w:id="2049408106">
          <w:marLeft w:val="640"/>
          <w:marRight w:val="0"/>
          <w:marTop w:val="0"/>
          <w:marBottom w:val="0"/>
          <w:divBdr>
            <w:top w:val="none" w:sz="0" w:space="0" w:color="auto"/>
            <w:left w:val="none" w:sz="0" w:space="0" w:color="auto"/>
            <w:bottom w:val="none" w:sz="0" w:space="0" w:color="auto"/>
            <w:right w:val="none" w:sz="0" w:space="0" w:color="auto"/>
          </w:divBdr>
        </w:div>
        <w:div w:id="1630866222">
          <w:marLeft w:val="640"/>
          <w:marRight w:val="0"/>
          <w:marTop w:val="0"/>
          <w:marBottom w:val="0"/>
          <w:divBdr>
            <w:top w:val="none" w:sz="0" w:space="0" w:color="auto"/>
            <w:left w:val="none" w:sz="0" w:space="0" w:color="auto"/>
            <w:bottom w:val="none" w:sz="0" w:space="0" w:color="auto"/>
            <w:right w:val="none" w:sz="0" w:space="0" w:color="auto"/>
          </w:divBdr>
        </w:div>
        <w:div w:id="353194165">
          <w:marLeft w:val="640"/>
          <w:marRight w:val="0"/>
          <w:marTop w:val="0"/>
          <w:marBottom w:val="0"/>
          <w:divBdr>
            <w:top w:val="none" w:sz="0" w:space="0" w:color="auto"/>
            <w:left w:val="none" w:sz="0" w:space="0" w:color="auto"/>
            <w:bottom w:val="none" w:sz="0" w:space="0" w:color="auto"/>
            <w:right w:val="none" w:sz="0" w:space="0" w:color="auto"/>
          </w:divBdr>
        </w:div>
        <w:div w:id="1030448164">
          <w:marLeft w:val="640"/>
          <w:marRight w:val="0"/>
          <w:marTop w:val="0"/>
          <w:marBottom w:val="0"/>
          <w:divBdr>
            <w:top w:val="none" w:sz="0" w:space="0" w:color="auto"/>
            <w:left w:val="none" w:sz="0" w:space="0" w:color="auto"/>
            <w:bottom w:val="none" w:sz="0" w:space="0" w:color="auto"/>
            <w:right w:val="none" w:sz="0" w:space="0" w:color="auto"/>
          </w:divBdr>
        </w:div>
        <w:div w:id="601686979">
          <w:marLeft w:val="640"/>
          <w:marRight w:val="0"/>
          <w:marTop w:val="0"/>
          <w:marBottom w:val="0"/>
          <w:divBdr>
            <w:top w:val="none" w:sz="0" w:space="0" w:color="auto"/>
            <w:left w:val="none" w:sz="0" w:space="0" w:color="auto"/>
            <w:bottom w:val="none" w:sz="0" w:space="0" w:color="auto"/>
            <w:right w:val="none" w:sz="0" w:space="0" w:color="auto"/>
          </w:divBdr>
        </w:div>
        <w:div w:id="402602946">
          <w:marLeft w:val="640"/>
          <w:marRight w:val="0"/>
          <w:marTop w:val="0"/>
          <w:marBottom w:val="0"/>
          <w:divBdr>
            <w:top w:val="none" w:sz="0" w:space="0" w:color="auto"/>
            <w:left w:val="none" w:sz="0" w:space="0" w:color="auto"/>
            <w:bottom w:val="none" w:sz="0" w:space="0" w:color="auto"/>
            <w:right w:val="none" w:sz="0" w:space="0" w:color="auto"/>
          </w:divBdr>
        </w:div>
        <w:div w:id="1314749054">
          <w:marLeft w:val="640"/>
          <w:marRight w:val="0"/>
          <w:marTop w:val="0"/>
          <w:marBottom w:val="0"/>
          <w:divBdr>
            <w:top w:val="none" w:sz="0" w:space="0" w:color="auto"/>
            <w:left w:val="none" w:sz="0" w:space="0" w:color="auto"/>
            <w:bottom w:val="none" w:sz="0" w:space="0" w:color="auto"/>
            <w:right w:val="none" w:sz="0" w:space="0" w:color="auto"/>
          </w:divBdr>
        </w:div>
        <w:div w:id="867453439">
          <w:marLeft w:val="640"/>
          <w:marRight w:val="0"/>
          <w:marTop w:val="0"/>
          <w:marBottom w:val="0"/>
          <w:divBdr>
            <w:top w:val="none" w:sz="0" w:space="0" w:color="auto"/>
            <w:left w:val="none" w:sz="0" w:space="0" w:color="auto"/>
            <w:bottom w:val="none" w:sz="0" w:space="0" w:color="auto"/>
            <w:right w:val="none" w:sz="0" w:space="0" w:color="auto"/>
          </w:divBdr>
        </w:div>
        <w:div w:id="89008393">
          <w:marLeft w:val="640"/>
          <w:marRight w:val="0"/>
          <w:marTop w:val="0"/>
          <w:marBottom w:val="0"/>
          <w:divBdr>
            <w:top w:val="none" w:sz="0" w:space="0" w:color="auto"/>
            <w:left w:val="none" w:sz="0" w:space="0" w:color="auto"/>
            <w:bottom w:val="none" w:sz="0" w:space="0" w:color="auto"/>
            <w:right w:val="none" w:sz="0" w:space="0" w:color="auto"/>
          </w:divBdr>
        </w:div>
        <w:div w:id="1833910022">
          <w:marLeft w:val="640"/>
          <w:marRight w:val="0"/>
          <w:marTop w:val="0"/>
          <w:marBottom w:val="0"/>
          <w:divBdr>
            <w:top w:val="none" w:sz="0" w:space="0" w:color="auto"/>
            <w:left w:val="none" w:sz="0" w:space="0" w:color="auto"/>
            <w:bottom w:val="none" w:sz="0" w:space="0" w:color="auto"/>
            <w:right w:val="none" w:sz="0" w:space="0" w:color="auto"/>
          </w:divBdr>
        </w:div>
        <w:div w:id="988172022">
          <w:marLeft w:val="640"/>
          <w:marRight w:val="0"/>
          <w:marTop w:val="0"/>
          <w:marBottom w:val="0"/>
          <w:divBdr>
            <w:top w:val="none" w:sz="0" w:space="0" w:color="auto"/>
            <w:left w:val="none" w:sz="0" w:space="0" w:color="auto"/>
            <w:bottom w:val="none" w:sz="0" w:space="0" w:color="auto"/>
            <w:right w:val="none" w:sz="0" w:space="0" w:color="auto"/>
          </w:divBdr>
        </w:div>
        <w:div w:id="936718503">
          <w:marLeft w:val="640"/>
          <w:marRight w:val="0"/>
          <w:marTop w:val="0"/>
          <w:marBottom w:val="0"/>
          <w:divBdr>
            <w:top w:val="none" w:sz="0" w:space="0" w:color="auto"/>
            <w:left w:val="none" w:sz="0" w:space="0" w:color="auto"/>
            <w:bottom w:val="none" w:sz="0" w:space="0" w:color="auto"/>
            <w:right w:val="none" w:sz="0" w:space="0" w:color="auto"/>
          </w:divBdr>
        </w:div>
        <w:div w:id="2043091856">
          <w:marLeft w:val="640"/>
          <w:marRight w:val="0"/>
          <w:marTop w:val="0"/>
          <w:marBottom w:val="0"/>
          <w:divBdr>
            <w:top w:val="none" w:sz="0" w:space="0" w:color="auto"/>
            <w:left w:val="none" w:sz="0" w:space="0" w:color="auto"/>
            <w:bottom w:val="none" w:sz="0" w:space="0" w:color="auto"/>
            <w:right w:val="none" w:sz="0" w:space="0" w:color="auto"/>
          </w:divBdr>
        </w:div>
        <w:div w:id="1812675373">
          <w:marLeft w:val="640"/>
          <w:marRight w:val="0"/>
          <w:marTop w:val="0"/>
          <w:marBottom w:val="0"/>
          <w:divBdr>
            <w:top w:val="none" w:sz="0" w:space="0" w:color="auto"/>
            <w:left w:val="none" w:sz="0" w:space="0" w:color="auto"/>
            <w:bottom w:val="none" w:sz="0" w:space="0" w:color="auto"/>
            <w:right w:val="none" w:sz="0" w:space="0" w:color="auto"/>
          </w:divBdr>
        </w:div>
        <w:div w:id="342782344">
          <w:marLeft w:val="640"/>
          <w:marRight w:val="0"/>
          <w:marTop w:val="0"/>
          <w:marBottom w:val="0"/>
          <w:divBdr>
            <w:top w:val="none" w:sz="0" w:space="0" w:color="auto"/>
            <w:left w:val="none" w:sz="0" w:space="0" w:color="auto"/>
            <w:bottom w:val="none" w:sz="0" w:space="0" w:color="auto"/>
            <w:right w:val="none" w:sz="0" w:space="0" w:color="auto"/>
          </w:divBdr>
        </w:div>
        <w:div w:id="1417826249">
          <w:marLeft w:val="640"/>
          <w:marRight w:val="0"/>
          <w:marTop w:val="0"/>
          <w:marBottom w:val="0"/>
          <w:divBdr>
            <w:top w:val="none" w:sz="0" w:space="0" w:color="auto"/>
            <w:left w:val="none" w:sz="0" w:space="0" w:color="auto"/>
            <w:bottom w:val="none" w:sz="0" w:space="0" w:color="auto"/>
            <w:right w:val="none" w:sz="0" w:space="0" w:color="auto"/>
          </w:divBdr>
        </w:div>
        <w:div w:id="1309438120">
          <w:marLeft w:val="640"/>
          <w:marRight w:val="0"/>
          <w:marTop w:val="0"/>
          <w:marBottom w:val="0"/>
          <w:divBdr>
            <w:top w:val="none" w:sz="0" w:space="0" w:color="auto"/>
            <w:left w:val="none" w:sz="0" w:space="0" w:color="auto"/>
            <w:bottom w:val="none" w:sz="0" w:space="0" w:color="auto"/>
            <w:right w:val="none" w:sz="0" w:space="0" w:color="auto"/>
          </w:divBdr>
        </w:div>
        <w:div w:id="1195191277">
          <w:marLeft w:val="640"/>
          <w:marRight w:val="0"/>
          <w:marTop w:val="0"/>
          <w:marBottom w:val="0"/>
          <w:divBdr>
            <w:top w:val="none" w:sz="0" w:space="0" w:color="auto"/>
            <w:left w:val="none" w:sz="0" w:space="0" w:color="auto"/>
            <w:bottom w:val="none" w:sz="0" w:space="0" w:color="auto"/>
            <w:right w:val="none" w:sz="0" w:space="0" w:color="auto"/>
          </w:divBdr>
        </w:div>
        <w:div w:id="1765418580">
          <w:marLeft w:val="640"/>
          <w:marRight w:val="0"/>
          <w:marTop w:val="0"/>
          <w:marBottom w:val="0"/>
          <w:divBdr>
            <w:top w:val="none" w:sz="0" w:space="0" w:color="auto"/>
            <w:left w:val="none" w:sz="0" w:space="0" w:color="auto"/>
            <w:bottom w:val="none" w:sz="0" w:space="0" w:color="auto"/>
            <w:right w:val="none" w:sz="0" w:space="0" w:color="auto"/>
          </w:divBdr>
        </w:div>
        <w:div w:id="188877427">
          <w:marLeft w:val="640"/>
          <w:marRight w:val="0"/>
          <w:marTop w:val="0"/>
          <w:marBottom w:val="0"/>
          <w:divBdr>
            <w:top w:val="none" w:sz="0" w:space="0" w:color="auto"/>
            <w:left w:val="none" w:sz="0" w:space="0" w:color="auto"/>
            <w:bottom w:val="none" w:sz="0" w:space="0" w:color="auto"/>
            <w:right w:val="none" w:sz="0" w:space="0" w:color="auto"/>
          </w:divBdr>
        </w:div>
        <w:div w:id="1822697463">
          <w:marLeft w:val="640"/>
          <w:marRight w:val="0"/>
          <w:marTop w:val="0"/>
          <w:marBottom w:val="0"/>
          <w:divBdr>
            <w:top w:val="none" w:sz="0" w:space="0" w:color="auto"/>
            <w:left w:val="none" w:sz="0" w:space="0" w:color="auto"/>
            <w:bottom w:val="none" w:sz="0" w:space="0" w:color="auto"/>
            <w:right w:val="none" w:sz="0" w:space="0" w:color="auto"/>
          </w:divBdr>
        </w:div>
        <w:div w:id="2055544306">
          <w:marLeft w:val="640"/>
          <w:marRight w:val="0"/>
          <w:marTop w:val="0"/>
          <w:marBottom w:val="0"/>
          <w:divBdr>
            <w:top w:val="none" w:sz="0" w:space="0" w:color="auto"/>
            <w:left w:val="none" w:sz="0" w:space="0" w:color="auto"/>
            <w:bottom w:val="none" w:sz="0" w:space="0" w:color="auto"/>
            <w:right w:val="none" w:sz="0" w:space="0" w:color="auto"/>
          </w:divBdr>
        </w:div>
        <w:div w:id="1647932319">
          <w:marLeft w:val="640"/>
          <w:marRight w:val="0"/>
          <w:marTop w:val="0"/>
          <w:marBottom w:val="0"/>
          <w:divBdr>
            <w:top w:val="none" w:sz="0" w:space="0" w:color="auto"/>
            <w:left w:val="none" w:sz="0" w:space="0" w:color="auto"/>
            <w:bottom w:val="none" w:sz="0" w:space="0" w:color="auto"/>
            <w:right w:val="none" w:sz="0" w:space="0" w:color="auto"/>
          </w:divBdr>
        </w:div>
        <w:div w:id="2007706486">
          <w:marLeft w:val="640"/>
          <w:marRight w:val="0"/>
          <w:marTop w:val="0"/>
          <w:marBottom w:val="0"/>
          <w:divBdr>
            <w:top w:val="none" w:sz="0" w:space="0" w:color="auto"/>
            <w:left w:val="none" w:sz="0" w:space="0" w:color="auto"/>
            <w:bottom w:val="none" w:sz="0" w:space="0" w:color="auto"/>
            <w:right w:val="none" w:sz="0" w:space="0" w:color="auto"/>
          </w:divBdr>
        </w:div>
        <w:div w:id="1545482114">
          <w:marLeft w:val="640"/>
          <w:marRight w:val="0"/>
          <w:marTop w:val="0"/>
          <w:marBottom w:val="0"/>
          <w:divBdr>
            <w:top w:val="none" w:sz="0" w:space="0" w:color="auto"/>
            <w:left w:val="none" w:sz="0" w:space="0" w:color="auto"/>
            <w:bottom w:val="none" w:sz="0" w:space="0" w:color="auto"/>
            <w:right w:val="none" w:sz="0" w:space="0" w:color="auto"/>
          </w:divBdr>
        </w:div>
        <w:div w:id="1662541282">
          <w:marLeft w:val="640"/>
          <w:marRight w:val="0"/>
          <w:marTop w:val="0"/>
          <w:marBottom w:val="0"/>
          <w:divBdr>
            <w:top w:val="none" w:sz="0" w:space="0" w:color="auto"/>
            <w:left w:val="none" w:sz="0" w:space="0" w:color="auto"/>
            <w:bottom w:val="none" w:sz="0" w:space="0" w:color="auto"/>
            <w:right w:val="none" w:sz="0" w:space="0" w:color="auto"/>
          </w:divBdr>
        </w:div>
        <w:div w:id="1319649604">
          <w:marLeft w:val="640"/>
          <w:marRight w:val="0"/>
          <w:marTop w:val="0"/>
          <w:marBottom w:val="0"/>
          <w:divBdr>
            <w:top w:val="none" w:sz="0" w:space="0" w:color="auto"/>
            <w:left w:val="none" w:sz="0" w:space="0" w:color="auto"/>
            <w:bottom w:val="none" w:sz="0" w:space="0" w:color="auto"/>
            <w:right w:val="none" w:sz="0" w:space="0" w:color="auto"/>
          </w:divBdr>
        </w:div>
        <w:div w:id="54087317">
          <w:marLeft w:val="640"/>
          <w:marRight w:val="0"/>
          <w:marTop w:val="0"/>
          <w:marBottom w:val="0"/>
          <w:divBdr>
            <w:top w:val="none" w:sz="0" w:space="0" w:color="auto"/>
            <w:left w:val="none" w:sz="0" w:space="0" w:color="auto"/>
            <w:bottom w:val="none" w:sz="0" w:space="0" w:color="auto"/>
            <w:right w:val="none" w:sz="0" w:space="0" w:color="auto"/>
          </w:divBdr>
        </w:div>
        <w:div w:id="1634603065">
          <w:marLeft w:val="640"/>
          <w:marRight w:val="0"/>
          <w:marTop w:val="0"/>
          <w:marBottom w:val="0"/>
          <w:divBdr>
            <w:top w:val="none" w:sz="0" w:space="0" w:color="auto"/>
            <w:left w:val="none" w:sz="0" w:space="0" w:color="auto"/>
            <w:bottom w:val="none" w:sz="0" w:space="0" w:color="auto"/>
            <w:right w:val="none" w:sz="0" w:space="0" w:color="auto"/>
          </w:divBdr>
        </w:div>
        <w:div w:id="1420105368">
          <w:marLeft w:val="640"/>
          <w:marRight w:val="0"/>
          <w:marTop w:val="0"/>
          <w:marBottom w:val="0"/>
          <w:divBdr>
            <w:top w:val="none" w:sz="0" w:space="0" w:color="auto"/>
            <w:left w:val="none" w:sz="0" w:space="0" w:color="auto"/>
            <w:bottom w:val="none" w:sz="0" w:space="0" w:color="auto"/>
            <w:right w:val="none" w:sz="0" w:space="0" w:color="auto"/>
          </w:divBdr>
        </w:div>
        <w:div w:id="1525554355">
          <w:marLeft w:val="640"/>
          <w:marRight w:val="0"/>
          <w:marTop w:val="0"/>
          <w:marBottom w:val="0"/>
          <w:divBdr>
            <w:top w:val="none" w:sz="0" w:space="0" w:color="auto"/>
            <w:left w:val="none" w:sz="0" w:space="0" w:color="auto"/>
            <w:bottom w:val="none" w:sz="0" w:space="0" w:color="auto"/>
            <w:right w:val="none" w:sz="0" w:space="0" w:color="auto"/>
          </w:divBdr>
        </w:div>
        <w:div w:id="1616400441">
          <w:marLeft w:val="640"/>
          <w:marRight w:val="0"/>
          <w:marTop w:val="0"/>
          <w:marBottom w:val="0"/>
          <w:divBdr>
            <w:top w:val="none" w:sz="0" w:space="0" w:color="auto"/>
            <w:left w:val="none" w:sz="0" w:space="0" w:color="auto"/>
            <w:bottom w:val="none" w:sz="0" w:space="0" w:color="auto"/>
            <w:right w:val="none" w:sz="0" w:space="0" w:color="auto"/>
          </w:divBdr>
        </w:div>
        <w:div w:id="534849654">
          <w:marLeft w:val="640"/>
          <w:marRight w:val="0"/>
          <w:marTop w:val="0"/>
          <w:marBottom w:val="0"/>
          <w:divBdr>
            <w:top w:val="none" w:sz="0" w:space="0" w:color="auto"/>
            <w:left w:val="none" w:sz="0" w:space="0" w:color="auto"/>
            <w:bottom w:val="none" w:sz="0" w:space="0" w:color="auto"/>
            <w:right w:val="none" w:sz="0" w:space="0" w:color="auto"/>
          </w:divBdr>
        </w:div>
        <w:div w:id="1850561602">
          <w:marLeft w:val="640"/>
          <w:marRight w:val="0"/>
          <w:marTop w:val="0"/>
          <w:marBottom w:val="0"/>
          <w:divBdr>
            <w:top w:val="none" w:sz="0" w:space="0" w:color="auto"/>
            <w:left w:val="none" w:sz="0" w:space="0" w:color="auto"/>
            <w:bottom w:val="none" w:sz="0" w:space="0" w:color="auto"/>
            <w:right w:val="none" w:sz="0" w:space="0" w:color="auto"/>
          </w:divBdr>
        </w:div>
      </w:divsChild>
    </w:div>
    <w:div w:id="1115562228">
      <w:bodyDiv w:val="1"/>
      <w:marLeft w:val="0"/>
      <w:marRight w:val="0"/>
      <w:marTop w:val="0"/>
      <w:marBottom w:val="0"/>
      <w:divBdr>
        <w:top w:val="none" w:sz="0" w:space="0" w:color="auto"/>
        <w:left w:val="none" w:sz="0" w:space="0" w:color="auto"/>
        <w:bottom w:val="none" w:sz="0" w:space="0" w:color="auto"/>
        <w:right w:val="none" w:sz="0" w:space="0" w:color="auto"/>
      </w:divBdr>
    </w:div>
    <w:div w:id="1118644250">
      <w:bodyDiv w:val="1"/>
      <w:marLeft w:val="0"/>
      <w:marRight w:val="0"/>
      <w:marTop w:val="0"/>
      <w:marBottom w:val="0"/>
      <w:divBdr>
        <w:top w:val="none" w:sz="0" w:space="0" w:color="auto"/>
        <w:left w:val="none" w:sz="0" w:space="0" w:color="auto"/>
        <w:bottom w:val="none" w:sz="0" w:space="0" w:color="auto"/>
        <w:right w:val="none" w:sz="0" w:space="0" w:color="auto"/>
      </w:divBdr>
      <w:divsChild>
        <w:div w:id="841166124">
          <w:marLeft w:val="480"/>
          <w:marRight w:val="0"/>
          <w:marTop w:val="0"/>
          <w:marBottom w:val="0"/>
          <w:divBdr>
            <w:top w:val="none" w:sz="0" w:space="0" w:color="auto"/>
            <w:left w:val="none" w:sz="0" w:space="0" w:color="auto"/>
            <w:bottom w:val="none" w:sz="0" w:space="0" w:color="auto"/>
            <w:right w:val="none" w:sz="0" w:space="0" w:color="auto"/>
          </w:divBdr>
        </w:div>
        <w:div w:id="1244414106">
          <w:marLeft w:val="480"/>
          <w:marRight w:val="0"/>
          <w:marTop w:val="0"/>
          <w:marBottom w:val="0"/>
          <w:divBdr>
            <w:top w:val="none" w:sz="0" w:space="0" w:color="auto"/>
            <w:left w:val="none" w:sz="0" w:space="0" w:color="auto"/>
            <w:bottom w:val="none" w:sz="0" w:space="0" w:color="auto"/>
            <w:right w:val="none" w:sz="0" w:space="0" w:color="auto"/>
          </w:divBdr>
        </w:div>
        <w:div w:id="1360666921">
          <w:marLeft w:val="480"/>
          <w:marRight w:val="0"/>
          <w:marTop w:val="0"/>
          <w:marBottom w:val="0"/>
          <w:divBdr>
            <w:top w:val="none" w:sz="0" w:space="0" w:color="auto"/>
            <w:left w:val="none" w:sz="0" w:space="0" w:color="auto"/>
            <w:bottom w:val="none" w:sz="0" w:space="0" w:color="auto"/>
            <w:right w:val="none" w:sz="0" w:space="0" w:color="auto"/>
          </w:divBdr>
        </w:div>
        <w:div w:id="1633486177">
          <w:marLeft w:val="480"/>
          <w:marRight w:val="0"/>
          <w:marTop w:val="0"/>
          <w:marBottom w:val="0"/>
          <w:divBdr>
            <w:top w:val="none" w:sz="0" w:space="0" w:color="auto"/>
            <w:left w:val="none" w:sz="0" w:space="0" w:color="auto"/>
            <w:bottom w:val="none" w:sz="0" w:space="0" w:color="auto"/>
            <w:right w:val="none" w:sz="0" w:space="0" w:color="auto"/>
          </w:divBdr>
        </w:div>
        <w:div w:id="1420909466">
          <w:marLeft w:val="480"/>
          <w:marRight w:val="0"/>
          <w:marTop w:val="0"/>
          <w:marBottom w:val="0"/>
          <w:divBdr>
            <w:top w:val="none" w:sz="0" w:space="0" w:color="auto"/>
            <w:left w:val="none" w:sz="0" w:space="0" w:color="auto"/>
            <w:bottom w:val="none" w:sz="0" w:space="0" w:color="auto"/>
            <w:right w:val="none" w:sz="0" w:space="0" w:color="auto"/>
          </w:divBdr>
        </w:div>
        <w:div w:id="208811096">
          <w:marLeft w:val="480"/>
          <w:marRight w:val="0"/>
          <w:marTop w:val="0"/>
          <w:marBottom w:val="0"/>
          <w:divBdr>
            <w:top w:val="none" w:sz="0" w:space="0" w:color="auto"/>
            <w:left w:val="none" w:sz="0" w:space="0" w:color="auto"/>
            <w:bottom w:val="none" w:sz="0" w:space="0" w:color="auto"/>
            <w:right w:val="none" w:sz="0" w:space="0" w:color="auto"/>
          </w:divBdr>
        </w:div>
        <w:div w:id="1906253673">
          <w:marLeft w:val="480"/>
          <w:marRight w:val="0"/>
          <w:marTop w:val="0"/>
          <w:marBottom w:val="0"/>
          <w:divBdr>
            <w:top w:val="none" w:sz="0" w:space="0" w:color="auto"/>
            <w:left w:val="none" w:sz="0" w:space="0" w:color="auto"/>
            <w:bottom w:val="none" w:sz="0" w:space="0" w:color="auto"/>
            <w:right w:val="none" w:sz="0" w:space="0" w:color="auto"/>
          </w:divBdr>
        </w:div>
        <w:div w:id="1730837571">
          <w:marLeft w:val="480"/>
          <w:marRight w:val="0"/>
          <w:marTop w:val="0"/>
          <w:marBottom w:val="0"/>
          <w:divBdr>
            <w:top w:val="none" w:sz="0" w:space="0" w:color="auto"/>
            <w:left w:val="none" w:sz="0" w:space="0" w:color="auto"/>
            <w:bottom w:val="none" w:sz="0" w:space="0" w:color="auto"/>
            <w:right w:val="none" w:sz="0" w:space="0" w:color="auto"/>
          </w:divBdr>
        </w:div>
        <w:div w:id="1616209180">
          <w:marLeft w:val="480"/>
          <w:marRight w:val="0"/>
          <w:marTop w:val="0"/>
          <w:marBottom w:val="0"/>
          <w:divBdr>
            <w:top w:val="none" w:sz="0" w:space="0" w:color="auto"/>
            <w:left w:val="none" w:sz="0" w:space="0" w:color="auto"/>
            <w:bottom w:val="none" w:sz="0" w:space="0" w:color="auto"/>
            <w:right w:val="none" w:sz="0" w:space="0" w:color="auto"/>
          </w:divBdr>
        </w:div>
        <w:div w:id="1654597312">
          <w:marLeft w:val="480"/>
          <w:marRight w:val="0"/>
          <w:marTop w:val="0"/>
          <w:marBottom w:val="0"/>
          <w:divBdr>
            <w:top w:val="none" w:sz="0" w:space="0" w:color="auto"/>
            <w:left w:val="none" w:sz="0" w:space="0" w:color="auto"/>
            <w:bottom w:val="none" w:sz="0" w:space="0" w:color="auto"/>
            <w:right w:val="none" w:sz="0" w:space="0" w:color="auto"/>
          </w:divBdr>
        </w:div>
        <w:div w:id="1802769650">
          <w:marLeft w:val="480"/>
          <w:marRight w:val="0"/>
          <w:marTop w:val="0"/>
          <w:marBottom w:val="0"/>
          <w:divBdr>
            <w:top w:val="none" w:sz="0" w:space="0" w:color="auto"/>
            <w:left w:val="none" w:sz="0" w:space="0" w:color="auto"/>
            <w:bottom w:val="none" w:sz="0" w:space="0" w:color="auto"/>
            <w:right w:val="none" w:sz="0" w:space="0" w:color="auto"/>
          </w:divBdr>
        </w:div>
        <w:div w:id="426004772">
          <w:marLeft w:val="480"/>
          <w:marRight w:val="0"/>
          <w:marTop w:val="0"/>
          <w:marBottom w:val="0"/>
          <w:divBdr>
            <w:top w:val="none" w:sz="0" w:space="0" w:color="auto"/>
            <w:left w:val="none" w:sz="0" w:space="0" w:color="auto"/>
            <w:bottom w:val="none" w:sz="0" w:space="0" w:color="auto"/>
            <w:right w:val="none" w:sz="0" w:space="0" w:color="auto"/>
          </w:divBdr>
        </w:div>
        <w:div w:id="1891771123">
          <w:marLeft w:val="480"/>
          <w:marRight w:val="0"/>
          <w:marTop w:val="0"/>
          <w:marBottom w:val="0"/>
          <w:divBdr>
            <w:top w:val="none" w:sz="0" w:space="0" w:color="auto"/>
            <w:left w:val="none" w:sz="0" w:space="0" w:color="auto"/>
            <w:bottom w:val="none" w:sz="0" w:space="0" w:color="auto"/>
            <w:right w:val="none" w:sz="0" w:space="0" w:color="auto"/>
          </w:divBdr>
        </w:div>
        <w:div w:id="794909117">
          <w:marLeft w:val="480"/>
          <w:marRight w:val="0"/>
          <w:marTop w:val="0"/>
          <w:marBottom w:val="0"/>
          <w:divBdr>
            <w:top w:val="none" w:sz="0" w:space="0" w:color="auto"/>
            <w:left w:val="none" w:sz="0" w:space="0" w:color="auto"/>
            <w:bottom w:val="none" w:sz="0" w:space="0" w:color="auto"/>
            <w:right w:val="none" w:sz="0" w:space="0" w:color="auto"/>
          </w:divBdr>
        </w:div>
        <w:div w:id="1413889889">
          <w:marLeft w:val="480"/>
          <w:marRight w:val="0"/>
          <w:marTop w:val="0"/>
          <w:marBottom w:val="0"/>
          <w:divBdr>
            <w:top w:val="none" w:sz="0" w:space="0" w:color="auto"/>
            <w:left w:val="none" w:sz="0" w:space="0" w:color="auto"/>
            <w:bottom w:val="none" w:sz="0" w:space="0" w:color="auto"/>
            <w:right w:val="none" w:sz="0" w:space="0" w:color="auto"/>
          </w:divBdr>
        </w:div>
        <w:div w:id="2036076670">
          <w:marLeft w:val="480"/>
          <w:marRight w:val="0"/>
          <w:marTop w:val="0"/>
          <w:marBottom w:val="0"/>
          <w:divBdr>
            <w:top w:val="none" w:sz="0" w:space="0" w:color="auto"/>
            <w:left w:val="none" w:sz="0" w:space="0" w:color="auto"/>
            <w:bottom w:val="none" w:sz="0" w:space="0" w:color="auto"/>
            <w:right w:val="none" w:sz="0" w:space="0" w:color="auto"/>
          </w:divBdr>
        </w:div>
        <w:div w:id="561717615">
          <w:marLeft w:val="480"/>
          <w:marRight w:val="0"/>
          <w:marTop w:val="0"/>
          <w:marBottom w:val="0"/>
          <w:divBdr>
            <w:top w:val="none" w:sz="0" w:space="0" w:color="auto"/>
            <w:left w:val="none" w:sz="0" w:space="0" w:color="auto"/>
            <w:bottom w:val="none" w:sz="0" w:space="0" w:color="auto"/>
            <w:right w:val="none" w:sz="0" w:space="0" w:color="auto"/>
          </w:divBdr>
        </w:div>
        <w:div w:id="680356765">
          <w:marLeft w:val="480"/>
          <w:marRight w:val="0"/>
          <w:marTop w:val="0"/>
          <w:marBottom w:val="0"/>
          <w:divBdr>
            <w:top w:val="none" w:sz="0" w:space="0" w:color="auto"/>
            <w:left w:val="none" w:sz="0" w:space="0" w:color="auto"/>
            <w:bottom w:val="none" w:sz="0" w:space="0" w:color="auto"/>
            <w:right w:val="none" w:sz="0" w:space="0" w:color="auto"/>
          </w:divBdr>
        </w:div>
        <w:div w:id="694844028">
          <w:marLeft w:val="480"/>
          <w:marRight w:val="0"/>
          <w:marTop w:val="0"/>
          <w:marBottom w:val="0"/>
          <w:divBdr>
            <w:top w:val="none" w:sz="0" w:space="0" w:color="auto"/>
            <w:left w:val="none" w:sz="0" w:space="0" w:color="auto"/>
            <w:bottom w:val="none" w:sz="0" w:space="0" w:color="auto"/>
            <w:right w:val="none" w:sz="0" w:space="0" w:color="auto"/>
          </w:divBdr>
        </w:div>
        <w:div w:id="2040931541">
          <w:marLeft w:val="480"/>
          <w:marRight w:val="0"/>
          <w:marTop w:val="0"/>
          <w:marBottom w:val="0"/>
          <w:divBdr>
            <w:top w:val="none" w:sz="0" w:space="0" w:color="auto"/>
            <w:left w:val="none" w:sz="0" w:space="0" w:color="auto"/>
            <w:bottom w:val="none" w:sz="0" w:space="0" w:color="auto"/>
            <w:right w:val="none" w:sz="0" w:space="0" w:color="auto"/>
          </w:divBdr>
        </w:div>
        <w:div w:id="317079968">
          <w:marLeft w:val="480"/>
          <w:marRight w:val="0"/>
          <w:marTop w:val="0"/>
          <w:marBottom w:val="0"/>
          <w:divBdr>
            <w:top w:val="none" w:sz="0" w:space="0" w:color="auto"/>
            <w:left w:val="none" w:sz="0" w:space="0" w:color="auto"/>
            <w:bottom w:val="none" w:sz="0" w:space="0" w:color="auto"/>
            <w:right w:val="none" w:sz="0" w:space="0" w:color="auto"/>
          </w:divBdr>
        </w:div>
        <w:div w:id="1357580124">
          <w:marLeft w:val="480"/>
          <w:marRight w:val="0"/>
          <w:marTop w:val="0"/>
          <w:marBottom w:val="0"/>
          <w:divBdr>
            <w:top w:val="none" w:sz="0" w:space="0" w:color="auto"/>
            <w:left w:val="none" w:sz="0" w:space="0" w:color="auto"/>
            <w:bottom w:val="none" w:sz="0" w:space="0" w:color="auto"/>
            <w:right w:val="none" w:sz="0" w:space="0" w:color="auto"/>
          </w:divBdr>
        </w:div>
        <w:div w:id="279068962">
          <w:marLeft w:val="480"/>
          <w:marRight w:val="0"/>
          <w:marTop w:val="0"/>
          <w:marBottom w:val="0"/>
          <w:divBdr>
            <w:top w:val="none" w:sz="0" w:space="0" w:color="auto"/>
            <w:left w:val="none" w:sz="0" w:space="0" w:color="auto"/>
            <w:bottom w:val="none" w:sz="0" w:space="0" w:color="auto"/>
            <w:right w:val="none" w:sz="0" w:space="0" w:color="auto"/>
          </w:divBdr>
        </w:div>
        <w:div w:id="264845275">
          <w:marLeft w:val="480"/>
          <w:marRight w:val="0"/>
          <w:marTop w:val="0"/>
          <w:marBottom w:val="0"/>
          <w:divBdr>
            <w:top w:val="none" w:sz="0" w:space="0" w:color="auto"/>
            <w:left w:val="none" w:sz="0" w:space="0" w:color="auto"/>
            <w:bottom w:val="none" w:sz="0" w:space="0" w:color="auto"/>
            <w:right w:val="none" w:sz="0" w:space="0" w:color="auto"/>
          </w:divBdr>
        </w:div>
        <w:div w:id="1780489889">
          <w:marLeft w:val="480"/>
          <w:marRight w:val="0"/>
          <w:marTop w:val="0"/>
          <w:marBottom w:val="0"/>
          <w:divBdr>
            <w:top w:val="none" w:sz="0" w:space="0" w:color="auto"/>
            <w:left w:val="none" w:sz="0" w:space="0" w:color="auto"/>
            <w:bottom w:val="none" w:sz="0" w:space="0" w:color="auto"/>
            <w:right w:val="none" w:sz="0" w:space="0" w:color="auto"/>
          </w:divBdr>
        </w:div>
        <w:div w:id="704714234">
          <w:marLeft w:val="480"/>
          <w:marRight w:val="0"/>
          <w:marTop w:val="0"/>
          <w:marBottom w:val="0"/>
          <w:divBdr>
            <w:top w:val="none" w:sz="0" w:space="0" w:color="auto"/>
            <w:left w:val="none" w:sz="0" w:space="0" w:color="auto"/>
            <w:bottom w:val="none" w:sz="0" w:space="0" w:color="auto"/>
            <w:right w:val="none" w:sz="0" w:space="0" w:color="auto"/>
          </w:divBdr>
        </w:div>
        <w:div w:id="523136121">
          <w:marLeft w:val="480"/>
          <w:marRight w:val="0"/>
          <w:marTop w:val="0"/>
          <w:marBottom w:val="0"/>
          <w:divBdr>
            <w:top w:val="none" w:sz="0" w:space="0" w:color="auto"/>
            <w:left w:val="none" w:sz="0" w:space="0" w:color="auto"/>
            <w:bottom w:val="none" w:sz="0" w:space="0" w:color="auto"/>
            <w:right w:val="none" w:sz="0" w:space="0" w:color="auto"/>
          </w:divBdr>
        </w:div>
        <w:div w:id="2102601729">
          <w:marLeft w:val="480"/>
          <w:marRight w:val="0"/>
          <w:marTop w:val="0"/>
          <w:marBottom w:val="0"/>
          <w:divBdr>
            <w:top w:val="none" w:sz="0" w:space="0" w:color="auto"/>
            <w:left w:val="none" w:sz="0" w:space="0" w:color="auto"/>
            <w:bottom w:val="none" w:sz="0" w:space="0" w:color="auto"/>
            <w:right w:val="none" w:sz="0" w:space="0" w:color="auto"/>
          </w:divBdr>
        </w:div>
        <w:div w:id="142743675">
          <w:marLeft w:val="480"/>
          <w:marRight w:val="0"/>
          <w:marTop w:val="0"/>
          <w:marBottom w:val="0"/>
          <w:divBdr>
            <w:top w:val="none" w:sz="0" w:space="0" w:color="auto"/>
            <w:left w:val="none" w:sz="0" w:space="0" w:color="auto"/>
            <w:bottom w:val="none" w:sz="0" w:space="0" w:color="auto"/>
            <w:right w:val="none" w:sz="0" w:space="0" w:color="auto"/>
          </w:divBdr>
        </w:div>
        <w:div w:id="1439988553">
          <w:marLeft w:val="480"/>
          <w:marRight w:val="0"/>
          <w:marTop w:val="0"/>
          <w:marBottom w:val="0"/>
          <w:divBdr>
            <w:top w:val="none" w:sz="0" w:space="0" w:color="auto"/>
            <w:left w:val="none" w:sz="0" w:space="0" w:color="auto"/>
            <w:bottom w:val="none" w:sz="0" w:space="0" w:color="auto"/>
            <w:right w:val="none" w:sz="0" w:space="0" w:color="auto"/>
          </w:divBdr>
        </w:div>
        <w:div w:id="1335499203">
          <w:marLeft w:val="480"/>
          <w:marRight w:val="0"/>
          <w:marTop w:val="0"/>
          <w:marBottom w:val="0"/>
          <w:divBdr>
            <w:top w:val="none" w:sz="0" w:space="0" w:color="auto"/>
            <w:left w:val="none" w:sz="0" w:space="0" w:color="auto"/>
            <w:bottom w:val="none" w:sz="0" w:space="0" w:color="auto"/>
            <w:right w:val="none" w:sz="0" w:space="0" w:color="auto"/>
          </w:divBdr>
        </w:div>
        <w:div w:id="1436902269">
          <w:marLeft w:val="480"/>
          <w:marRight w:val="0"/>
          <w:marTop w:val="0"/>
          <w:marBottom w:val="0"/>
          <w:divBdr>
            <w:top w:val="none" w:sz="0" w:space="0" w:color="auto"/>
            <w:left w:val="none" w:sz="0" w:space="0" w:color="auto"/>
            <w:bottom w:val="none" w:sz="0" w:space="0" w:color="auto"/>
            <w:right w:val="none" w:sz="0" w:space="0" w:color="auto"/>
          </w:divBdr>
        </w:div>
      </w:divsChild>
    </w:div>
    <w:div w:id="1119226448">
      <w:bodyDiv w:val="1"/>
      <w:marLeft w:val="0"/>
      <w:marRight w:val="0"/>
      <w:marTop w:val="0"/>
      <w:marBottom w:val="0"/>
      <w:divBdr>
        <w:top w:val="none" w:sz="0" w:space="0" w:color="auto"/>
        <w:left w:val="none" w:sz="0" w:space="0" w:color="auto"/>
        <w:bottom w:val="none" w:sz="0" w:space="0" w:color="auto"/>
        <w:right w:val="none" w:sz="0" w:space="0" w:color="auto"/>
      </w:divBdr>
      <w:divsChild>
        <w:div w:id="825628453">
          <w:marLeft w:val="480"/>
          <w:marRight w:val="0"/>
          <w:marTop w:val="0"/>
          <w:marBottom w:val="0"/>
          <w:divBdr>
            <w:top w:val="none" w:sz="0" w:space="0" w:color="auto"/>
            <w:left w:val="none" w:sz="0" w:space="0" w:color="auto"/>
            <w:bottom w:val="none" w:sz="0" w:space="0" w:color="auto"/>
            <w:right w:val="none" w:sz="0" w:space="0" w:color="auto"/>
          </w:divBdr>
        </w:div>
        <w:div w:id="327904456">
          <w:marLeft w:val="480"/>
          <w:marRight w:val="0"/>
          <w:marTop w:val="0"/>
          <w:marBottom w:val="0"/>
          <w:divBdr>
            <w:top w:val="none" w:sz="0" w:space="0" w:color="auto"/>
            <w:left w:val="none" w:sz="0" w:space="0" w:color="auto"/>
            <w:bottom w:val="none" w:sz="0" w:space="0" w:color="auto"/>
            <w:right w:val="none" w:sz="0" w:space="0" w:color="auto"/>
          </w:divBdr>
        </w:div>
        <w:div w:id="1080103173">
          <w:marLeft w:val="480"/>
          <w:marRight w:val="0"/>
          <w:marTop w:val="0"/>
          <w:marBottom w:val="0"/>
          <w:divBdr>
            <w:top w:val="none" w:sz="0" w:space="0" w:color="auto"/>
            <w:left w:val="none" w:sz="0" w:space="0" w:color="auto"/>
            <w:bottom w:val="none" w:sz="0" w:space="0" w:color="auto"/>
            <w:right w:val="none" w:sz="0" w:space="0" w:color="auto"/>
          </w:divBdr>
        </w:div>
        <w:div w:id="1142501977">
          <w:marLeft w:val="480"/>
          <w:marRight w:val="0"/>
          <w:marTop w:val="0"/>
          <w:marBottom w:val="0"/>
          <w:divBdr>
            <w:top w:val="none" w:sz="0" w:space="0" w:color="auto"/>
            <w:left w:val="none" w:sz="0" w:space="0" w:color="auto"/>
            <w:bottom w:val="none" w:sz="0" w:space="0" w:color="auto"/>
            <w:right w:val="none" w:sz="0" w:space="0" w:color="auto"/>
          </w:divBdr>
        </w:div>
        <w:div w:id="562105436">
          <w:marLeft w:val="480"/>
          <w:marRight w:val="0"/>
          <w:marTop w:val="0"/>
          <w:marBottom w:val="0"/>
          <w:divBdr>
            <w:top w:val="none" w:sz="0" w:space="0" w:color="auto"/>
            <w:left w:val="none" w:sz="0" w:space="0" w:color="auto"/>
            <w:bottom w:val="none" w:sz="0" w:space="0" w:color="auto"/>
            <w:right w:val="none" w:sz="0" w:space="0" w:color="auto"/>
          </w:divBdr>
        </w:div>
        <w:div w:id="338853318">
          <w:marLeft w:val="480"/>
          <w:marRight w:val="0"/>
          <w:marTop w:val="0"/>
          <w:marBottom w:val="0"/>
          <w:divBdr>
            <w:top w:val="none" w:sz="0" w:space="0" w:color="auto"/>
            <w:left w:val="none" w:sz="0" w:space="0" w:color="auto"/>
            <w:bottom w:val="none" w:sz="0" w:space="0" w:color="auto"/>
            <w:right w:val="none" w:sz="0" w:space="0" w:color="auto"/>
          </w:divBdr>
        </w:div>
        <w:div w:id="1329944683">
          <w:marLeft w:val="480"/>
          <w:marRight w:val="0"/>
          <w:marTop w:val="0"/>
          <w:marBottom w:val="0"/>
          <w:divBdr>
            <w:top w:val="none" w:sz="0" w:space="0" w:color="auto"/>
            <w:left w:val="none" w:sz="0" w:space="0" w:color="auto"/>
            <w:bottom w:val="none" w:sz="0" w:space="0" w:color="auto"/>
            <w:right w:val="none" w:sz="0" w:space="0" w:color="auto"/>
          </w:divBdr>
        </w:div>
        <w:div w:id="888804443">
          <w:marLeft w:val="480"/>
          <w:marRight w:val="0"/>
          <w:marTop w:val="0"/>
          <w:marBottom w:val="0"/>
          <w:divBdr>
            <w:top w:val="none" w:sz="0" w:space="0" w:color="auto"/>
            <w:left w:val="none" w:sz="0" w:space="0" w:color="auto"/>
            <w:bottom w:val="none" w:sz="0" w:space="0" w:color="auto"/>
            <w:right w:val="none" w:sz="0" w:space="0" w:color="auto"/>
          </w:divBdr>
        </w:div>
        <w:div w:id="1404335758">
          <w:marLeft w:val="480"/>
          <w:marRight w:val="0"/>
          <w:marTop w:val="0"/>
          <w:marBottom w:val="0"/>
          <w:divBdr>
            <w:top w:val="none" w:sz="0" w:space="0" w:color="auto"/>
            <w:left w:val="none" w:sz="0" w:space="0" w:color="auto"/>
            <w:bottom w:val="none" w:sz="0" w:space="0" w:color="auto"/>
            <w:right w:val="none" w:sz="0" w:space="0" w:color="auto"/>
          </w:divBdr>
        </w:div>
        <w:div w:id="1372263392">
          <w:marLeft w:val="480"/>
          <w:marRight w:val="0"/>
          <w:marTop w:val="0"/>
          <w:marBottom w:val="0"/>
          <w:divBdr>
            <w:top w:val="none" w:sz="0" w:space="0" w:color="auto"/>
            <w:left w:val="none" w:sz="0" w:space="0" w:color="auto"/>
            <w:bottom w:val="none" w:sz="0" w:space="0" w:color="auto"/>
            <w:right w:val="none" w:sz="0" w:space="0" w:color="auto"/>
          </w:divBdr>
        </w:div>
        <w:div w:id="1261990865">
          <w:marLeft w:val="480"/>
          <w:marRight w:val="0"/>
          <w:marTop w:val="0"/>
          <w:marBottom w:val="0"/>
          <w:divBdr>
            <w:top w:val="none" w:sz="0" w:space="0" w:color="auto"/>
            <w:left w:val="none" w:sz="0" w:space="0" w:color="auto"/>
            <w:bottom w:val="none" w:sz="0" w:space="0" w:color="auto"/>
            <w:right w:val="none" w:sz="0" w:space="0" w:color="auto"/>
          </w:divBdr>
        </w:div>
        <w:div w:id="1722165723">
          <w:marLeft w:val="480"/>
          <w:marRight w:val="0"/>
          <w:marTop w:val="0"/>
          <w:marBottom w:val="0"/>
          <w:divBdr>
            <w:top w:val="none" w:sz="0" w:space="0" w:color="auto"/>
            <w:left w:val="none" w:sz="0" w:space="0" w:color="auto"/>
            <w:bottom w:val="none" w:sz="0" w:space="0" w:color="auto"/>
            <w:right w:val="none" w:sz="0" w:space="0" w:color="auto"/>
          </w:divBdr>
        </w:div>
        <w:div w:id="670912794">
          <w:marLeft w:val="480"/>
          <w:marRight w:val="0"/>
          <w:marTop w:val="0"/>
          <w:marBottom w:val="0"/>
          <w:divBdr>
            <w:top w:val="none" w:sz="0" w:space="0" w:color="auto"/>
            <w:left w:val="none" w:sz="0" w:space="0" w:color="auto"/>
            <w:bottom w:val="none" w:sz="0" w:space="0" w:color="auto"/>
            <w:right w:val="none" w:sz="0" w:space="0" w:color="auto"/>
          </w:divBdr>
        </w:div>
        <w:div w:id="1632126894">
          <w:marLeft w:val="480"/>
          <w:marRight w:val="0"/>
          <w:marTop w:val="0"/>
          <w:marBottom w:val="0"/>
          <w:divBdr>
            <w:top w:val="none" w:sz="0" w:space="0" w:color="auto"/>
            <w:left w:val="none" w:sz="0" w:space="0" w:color="auto"/>
            <w:bottom w:val="none" w:sz="0" w:space="0" w:color="auto"/>
            <w:right w:val="none" w:sz="0" w:space="0" w:color="auto"/>
          </w:divBdr>
        </w:div>
        <w:div w:id="478959875">
          <w:marLeft w:val="480"/>
          <w:marRight w:val="0"/>
          <w:marTop w:val="0"/>
          <w:marBottom w:val="0"/>
          <w:divBdr>
            <w:top w:val="none" w:sz="0" w:space="0" w:color="auto"/>
            <w:left w:val="none" w:sz="0" w:space="0" w:color="auto"/>
            <w:bottom w:val="none" w:sz="0" w:space="0" w:color="auto"/>
            <w:right w:val="none" w:sz="0" w:space="0" w:color="auto"/>
          </w:divBdr>
        </w:div>
        <w:div w:id="1484396565">
          <w:marLeft w:val="480"/>
          <w:marRight w:val="0"/>
          <w:marTop w:val="0"/>
          <w:marBottom w:val="0"/>
          <w:divBdr>
            <w:top w:val="none" w:sz="0" w:space="0" w:color="auto"/>
            <w:left w:val="none" w:sz="0" w:space="0" w:color="auto"/>
            <w:bottom w:val="none" w:sz="0" w:space="0" w:color="auto"/>
            <w:right w:val="none" w:sz="0" w:space="0" w:color="auto"/>
          </w:divBdr>
        </w:div>
        <w:div w:id="842207019">
          <w:marLeft w:val="480"/>
          <w:marRight w:val="0"/>
          <w:marTop w:val="0"/>
          <w:marBottom w:val="0"/>
          <w:divBdr>
            <w:top w:val="none" w:sz="0" w:space="0" w:color="auto"/>
            <w:left w:val="none" w:sz="0" w:space="0" w:color="auto"/>
            <w:bottom w:val="none" w:sz="0" w:space="0" w:color="auto"/>
            <w:right w:val="none" w:sz="0" w:space="0" w:color="auto"/>
          </w:divBdr>
        </w:div>
        <w:div w:id="2066290006">
          <w:marLeft w:val="480"/>
          <w:marRight w:val="0"/>
          <w:marTop w:val="0"/>
          <w:marBottom w:val="0"/>
          <w:divBdr>
            <w:top w:val="none" w:sz="0" w:space="0" w:color="auto"/>
            <w:left w:val="none" w:sz="0" w:space="0" w:color="auto"/>
            <w:bottom w:val="none" w:sz="0" w:space="0" w:color="auto"/>
            <w:right w:val="none" w:sz="0" w:space="0" w:color="auto"/>
          </w:divBdr>
        </w:div>
        <w:div w:id="946624855">
          <w:marLeft w:val="480"/>
          <w:marRight w:val="0"/>
          <w:marTop w:val="0"/>
          <w:marBottom w:val="0"/>
          <w:divBdr>
            <w:top w:val="none" w:sz="0" w:space="0" w:color="auto"/>
            <w:left w:val="none" w:sz="0" w:space="0" w:color="auto"/>
            <w:bottom w:val="none" w:sz="0" w:space="0" w:color="auto"/>
            <w:right w:val="none" w:sz="0" w:space="0" w:color="auto"/>
          </w:divBdr>
        </w:div>
        <w:div w:id="642659244">
          <w:marLeft w:val="480"/>
          <w:marRight w:val="0"/>
          <w:marTop w:val="0"/>
          <w:marBottom w:val="0"/>
          <w:divBdr>
            <w:top w:val="none" w:sz="0" w:space="0" w:color="auto"/>
            <w:left w:val="none" w:sz="0" w:space="0" w:color="auto"/>
            <w:bottom w:val="none" w:sz="0" w:space="0" w:color="auto"/>
            <w:right w:val="none" w:sz="0" w:space="0" w:color="auto"/>
          </w:divBdr>
        </w:div>
        <w:div w:id="1308167988">
          <w:marLeft w:val="480"/>
          <w:marRight w:val="0"/>
          <w:marTop w:val="0"/>
          <w:marBottom w:val="0"/>
          <w:divBdr>
            <w:top w:val="none" w:sz="0" w:space="0" w:color="auto"/>
            <w:left w:val="none" w:sz="0" w:space="0" w:color="auto"/>
            <w:bottom w:val="none" w:sz="0" w:space="0" w:color="auto"/>
            <w:right w:val="none" w:sz="0" w:space="0" w:color="auto"/>
          </w:divBdr>
        </w:div>
        <w:div w:id="1792356327">
          <w:marLeft w:val="480"/>
          <w:marRight w:val="0"/>
          <w:marTop w:val="0"/>
          <w:marBottom w:val="0"/>
          <w:divBdr>
            <w:top w:val="none" w:sz="0" w:space="0" w:color="auto"/>
            <w:left w:val="none" w:sz="0" w:space="0" w:color="auto"/>
            <w:bottom w:val="none" w:sz="0" w:space="0" w:color="auto"/>
            <w:right w:val="none" w:sz="0" w:space="0" w:color="auto"/>
          </w:divBdr>
        </w:div>
        <w:div w:id="708145612">
          <w:marLeft w:val="480"/>
          <w:marRight w:val="0"/>
          <w:marTop w:val="0"/>
          <w:marBottom w:val="0"/>
          <w:divBdr>
            <w:top w:val="none" w:sz="0" w:space="0" w:color="auto"/>
            <w:left w:val="none" w:sz="0" w:space="0" w:color="auto"/>
            <w:bottom w:val="none" w:sz="0" w:space="0" w:color="auto"/>
            <w:right w:val="none" w:sz="0" w:space="0" w:color="auto"/>
          </w:divBdr>
        </w:div>
        <w:div w:id="1227567286">
          <w:marLeft w:val="480"/>
          <w:marRight w:val="0"/>
          <w:marTop w:val="0"/>
          <w:marBottom w:val="0"/>
          <w:divBdr>
            <w:top w:val="none" w:sz="0" w:space="0" w:color="auto"/>
            <w:left w:val="none" w:sz="0" w:space="0" w:color="auto"/>
            <w:bottom w:val="none" w:sz="0" w:space="0" w:color="auto"/>
            <w:right w:val="none" w:sz="0" w:space="0" w:color="auto"/>
          </w:divBdr>
        </w:div>
        <w:div w:id="66928831">
          <w:marLeft w:val="480"/>
          <w:marRight w:val="0"/>
          <w:marTop w:val="0"/>
          <w:marBottom w:val="0"/>
          <w:divBdr>
            <w:top w:val="none" w:sz="0" w:space="0" w:color="auto"/>
            <w:left w:val="none" w:sz="0" w:space="0" w:color="auto"/>
            <w:bottom w:val="none" w:sz="0" w:space="0" w:color="auto"/>
            <w:right w:val="none" w:sz="0" w:space="0" w:color="auto"/>
          </w:divBdr>
        </w:div>
        <w:div w:id="2126532001">
          <w:marLeft w:val="480"/>
          <w:marRight w:val="0"/>
          <w:marTop w:val="0"/>
          <w:marBottom w:val="0"/>
          <w:divBdr>
            <w:top w:val="none" w:sz="0" w:space="0" w:color="auto"/>
            <w:left w:val="none" w:sz="0" w:space="0" w:color="auto"/>
            <w:bottom w:val="none" w:sz="0" w:space="0" w:color="auto"/>
            <w:right w:val="none" w:sz="0" w:space="0" w:color="auto"/>
          </w:divBdr>
        </w:div>
        <w:div w:id="784082832">
          <w:marLeft w:val="480"/>
          <w:marRight w:val="0"/>
          <w:marTop w:val="0"/>
          <w:marBottom w:val="0"/>
          <w:divBdr>
            <w:top w:val="none" w:sz="0" w:space="0" w:color="auto"/>
            <w:left w:val="none" w:sz="0" w:space="0" w:color="auto"/>
            <w:bottom w:val="none" w:sz="0" w:space="0" w:color="auto"/>
            <w:right w:val="none" w:sz="0" w:space="0" w:color="auto"/>
          </w:divBdr>
        </w:div>
        <w:div w:id="952977857">
          <w:marLeft w:val="480"/>
          <w:marRight w:val="0"/>
          <w:marTop w:val="0"/>
          <w:marBottom w:val="0"/>
          <w:divBdr>
            <w:top w:val="none" w:sz="0" w:space="0" w:color="auto"/>
            <w:left w:val="none" w:sz="0" w:space="0" w:color="auto"/>
            <w:bottom w:val="none" w:sz="0" w:space="0" w:color="auto"/>
            <w:right w:val="none" w:sz="0" w:space="0" w:color="auto"/>
          </w:divBdr>
        </w:div>
        <w:div w:id="291639267">
          <w:marLeft w:val="480"/>
          <w:marRight w:val="0"/>
          <w:marTop w:val="0"/>
          <w:marBottom w:val="0"/>
          <w:divBdr>
            <w:top w:val="none" w:sz="0" w:space="0" w:color="auto"/>
            <w:left w:val="none" w:sz="0" w:space="0" w:color="auto"/>
            <w:bottom w:val="none" w:sz="0" w:space="0" w:color="auto"/>
            <w:right w:val="none" w:sz="0" w:space="0" w:color="auto"/>
          </w:divBdr>
        </w:div>
        <w:div w:id="2075348509">
          <w:marLeft w:val="480"/>
          <w:marRight w:val="0"/>
          <w:marTop w:val="0"/>
          <w:marBottom w:val="0"/>
          <w:divBdr>
            <w:top w:val="none" w:sz="0" w:space="0" w:color="auto"/>
            <w:left w:val="none" w:sz="0" w:space="0" w:color="auto"/>
            <w:bottom w:val="none" w:sz="0" w:space="0" w:color="auto"/>
            <w:right w:val="none" w:sz="0" w:space="0" w:color="auto"/>
          </w:divBdr>
        </w:div>
        <w:div w:id="529413788">
          <w:marLeft w:val="480"/>
          <w:marRight w:val="0"/>
          <w:marTop w:val="0"/>
          <w:marBottom w:val="0"/>
          <w:divBdr>
            <w:top w:val="none" w:sz="0" w:space="0" w:color="auto"/>
            <w:left w:val="none" w:sz="0" w:space="0" w:color="auto"/>
            <w:bottom w:val="none" w:sz="0" w:space="0" w:color="auto"/>
            <w:right w:val="none" w:sz="0" w:space="0" w:color="auto"/>
          </w:divBdr>
        </w:div>
        <w:div w:id="1849565027">
          <w:marLeft w:val="480"/>
          <w:marRight w:val="0"/>
          <w:marTop w:val="0"/>
          <w:marBottom w:val="0"/>
          <w:divBdr>
            <w:top w:val="none" w:sz="0" w:space="0" w:color="auto"/>
            <w:left w:val="none" w:sz="0" w:space="0" w:color="auto"/>
            <w:bottom w:val="none" w:sz="0" w:space="0" w:color="auto"/>
            <w:right w:val="none" w:sz="0" w:space="0" w:color="auto"/>
          </w:divBdr>
        </w:div>
        <w:div w:id="1422334126">
          <w:marLeft w:val="480"/>
          <w:marRight w:val="0"/>
          <w:marTop w:val="0"/>
          <w:marBottom w:val="0"/>
          <w:divBdr>
            <w:top w:val="none" w:sz="0" w:space="0" w:color="auto"/>
            <w:left w:val="none" w:sz="0" w:space="0" w:color="auto"/>
            <w:bottom w:val="none" w:sz="0" w:space="0" w:color="auto"/>
            <w:right w:val="none" w:sz="0" w:space="0" w:color="auto"/>
          </w:divBdr>
        </w:div>
        <w:div w:id="2055077910">
          <w:marLeft w:val="480"/>
          <w:marRight w:val="0"/>
          <w:marTop w:val="0"/>
          <w:marBottom w:val="0"/>
          <w:divBdr>
            <w:top w:val="none" w:sz="0" w:space="0" w:color="auto"/>
            <w:left w:val="none" w:sz="0" w:space="0" w:color="auto"/>
            <w:bottom w:val="none" w:sz="0" w:space="0" w:color="auto"/>
            <w:right w:val="none" w:sz="0" w:space="0" w:color="auto"/>
          </w:divBdr>
        </w:div>
        <w:div w:id="1740209902">
          <w:marLeft w:val="480"/>
          <w:marRight w:val="0"/>
          <w:marTop w:val="0"/>
          <w:marBottom w:val="0"/>
          <w:divBdr>
            <w:top w:val="none" w:sz="0" w:space="0" w:color="auto"/>
            <w:left w:val="none" w:sz="0" w:space="0" w:color="auto"/>
            <w:bottom w:val="none" w:sz="0" w:space="0" w:color="auto"/>
            <w:right w:val="none" w:sz="0" w:space="0" w:color="auto"/>
          </w:divBdr>
        </w:div>
        <w:div w:id="1516848034">
          <w:marLeft w:val="480"/>
          <w:marRight w:val="0"/>
          <w:marTop w:val="0"/>
          <w:marBottom w:val="0"/>
          <w:divBdr>
            <w:top w:val="none" w:sz="0" w:space="0" w:color="auto"/>
            <w:left w:val="none" w:sz="0" w:space="0" w:color="auto"/>
            <w:bottom w:val="none" w:sz="0" w:space="0" w:color="auto"/>
            <w:right w:val="none" w:sz="0" w:space="0" w:color="auto"/>
          </w:divBdr>
        </w:div>
        <w:div w:id="529606430">
          <w:marLeft w:val="480"/>
          <w:marRight w:val="0"/>
          <w:marTop w:val="0"/>
          <w:marBottom w:val="0"/>
          <w:divBdr>
            <w:top w:val="none" w:sz="0" w:space="0" w:color="auto"/>
            <w:left w:val="none" w:sz="0" w:space="0" w:color="auto"/>
            <w:bottom w:val="none" w:sz="0" w:space="0" w:color="auto"/>
            <w:right w:val="none" w:sz="0" w:space="0" w:color="auto"/>
          </w:divBdr>
        </w:div>
        <w:div w:id="1771242237">
          <w:marLeft w:val="480"/>
          <w:marRight w:val="0"/>
          <w:marTop w:val="0"/>
          <w:marBottom w:val="0"/>
          <w:divBdr>
            <w:top w:val="none" w:sz="0" w:space="0" w:color="auto"/>
            <w:left w:val="none" w:sz="0" w:space="0" w:color="auto"/>
            <w:bottom w:val="none" w:sz="0" w:space="0" w:color="auto"/>
            <w:right w:val="none" w:sz="0" w:space="0" w:color="auto"/>
          </w:divBdr>
        </w:div>
        <w:div w:id="1821069202">
          <w:marLeft w:val="480"/>
          <w:marRight w:val="0"/>
          <w:marTop w:val="0"/>
          <w:marBottom w:val="0"/>
          <w:divBdr>
            <w:top w:val="none" w:sz="0" w:space="0" w:color="auto"/>
            <w:left w:val="none" w:sz="0" w:space="0" w:color="auto"/>
            <w:bottom w:val="none" w:sz="0" w:space="0" w:color="auto"/>
            <w:right w:val="none" w:sz="0" w:space="0" w:color="auto"/>
          </w:divBdr>
        </w:div>
        <w:div w:id="557785962">
          <w:marLeft w:val="480"/>
          <w:marRight w:val="0"/>
          <w:marTop w:val="0"/>
          <w:marBottom w:val="0"/>
          <w:divBdr>
            <w:top w:val="none" w:sz="0" w:space="0" w:color="auto"/>
            <w:left w:val="none" w:sz="0" w:space="0" w:color="auto"/>
            <w:bottom w:val="none" w:sz="0" w:space="0" w:color="auto"/>
            <w:right w:val="none" w:sz="0" w:space="0" w:color="auto"/>
          </w:divBdr>
        </w:div>
        <w:div w:id="1467310886">
          <w:marLeft w:val="480"/>
          <w:marRight w:val="0"/>
          <w:marTop w:val="0"/>
          <w:marBottom w:val="0"/>
          <w:divBdr>
            <w:top w:val="none" w:sz="0" w:space="0" w:color="auto"/>
            <w:left w:val="none" w:sz="0" w:space="0" w:color="auto"/>
            <w:bottom w:val="none" w:sz="0" w:space="0" w:color="auto"/>
            <w:right w:val="none" w:sz="0" w:space="0" w:color="auto"/>
          </w:divBdr>
        </w:div>
        <w:div w:id="1121923057">
          <w:marLeft w:val="480"/>
          <w:marRight w:val="0"/>
          <w:marTop w:val="0"/>
          <w:marBottom w:val="0"/>
          <w:divBdr>
            <w:top w:val="none" w:sz="0" w:space="0" w:color="auto"/>
            <w:left w:val="none" w:sz="0" w:space="0" w:color="auto"/>
            <w:bottom w:val="none" w:sz="0" w:space="0" w:color="auto"/>
            <w:right w:val="none" w:sz="0" w:space="0" w:color="auto"/>
          </w:divBdr>
        </w:div>
        <w:div w:id="1226988609">
          <w:marLeft w:val="480"/>
          <w:marRight w:val="0"/>
          <w:marTop w:val="0"/>
          <w:marBottom w:val="0"/>
          <w:divBdr>
            <w:top w:val="none" w:sz="0" w:space="0" w:color="auto"/>
            <w:left w:val="none" w:sz="0" w:space="0" w:color="auto"/>
            <w:bottom w:val="none" w:sz="0" w:space="0" w:color="auto"/>
            <w:right w:val="none" w:sz="0" w:space="0" w:color="auto"/>
          </w:divBdr>
        </w:div>
        <w:div w:id="1078985095">
          <w:marLeft w:val="480"/>
          <w:marRight w:val="0"/>
          <w:marTop w:val="0"/>
          <w:marBottom w:val="0"/>
          <w:divBdr>
            <w:top w:val="none" w:sz="0" w:space="0" w:color="auto"/>
            <w:left w:val="none" w:sz="0" w:space="0" w:color="auto"/>
            <w:bottom w:val="none" w:sz="0" w:space="0" w:color="auto"/>
            <w:right w:val="none" w:sz="0" w:space="0" w:color="auto"/>
          </w:divBdr>
        </w:div>
        <w:div w:id="1058091168">
          <w:marLeft w:val="480"/>
          <w:marRight w:val="0"/>
          <w:marTop w:val="0"/>
          <w:marBottom w:val="0"/>
          <w:divBdr>
            <w:top w:val="none" w:sz="0" w:space="0" w:color="auto"/>
            <w:left w:val="none" w:sz="0" w:space="0" w:color="auto"/>
            <w:bottom w:val="none" w:sz="0" w:space="0" w:color="auto"/>
            <w:right w:val="none" w:sz="0" w:space="0" w:color="auto"/>
          </w:divBdr>
        </w:div>
        <w:div w:id="1981572991">
          <w:marLeft w:val="480"/>
          <w:marRight w:val="0"/>
          <w:marTop w:val="0"/>
          <w:marBottom w:val="0"/>
          <w:divBdr>
            <w:top w:val="none" w:sz="0" w:space="0" w:color="auto"/>
            <w:left w:val="none" w:sz="0" w:space="0" w:color="auto"/>
            <w:bottom w:val="none" w:sz="0" w:space="0" w:color="auto"/>
            <w:right w:val="none" w:sz="0" w:space="0" w:color="auto"/>
          </w:divBdr>
        </w:div>
        <w:div w:id="1499998104">
          <w:marLeft w:val="480"/>
          <w:marRight w:val="0"/>
          <w:marTop w:val="0"/>
          <w:marBottom w:val="0"/>
          <w:divBdr>
            <w:top w:val="none" w:sz="0" w:space="0" w:color="auto"/>
            <w:left w:val="none" w:sz="0" w:space="0" w:color="auto"/>
            <w:bottom w:val="none" w:sz="0" w:space="0" w:color="auto"/>
            <w:right w:val="none" w:sz="0" w:space="0" w:color="auto"/>
          </w:divBdr>
        </w:div>
        <w:div w:id="1333876957">
          <w:marLeft w:val="480"/>
          <w:marRight w:val="0"/>
          <w:marTop w:val="0"/>
          <w:marBottom w:val="0"/>
          <w:divBdr>
            <w:top w:val="none" w:sz="0" w:space="0" w:color="auto"/>
            <w:left w:val="none" w:sz="0" w:space="0" w:color="auto"/>
            <w:bottom w:val="none" w:sz="0" w:space="0" w:color="auto"/>
            <w:right w:val="none" w:sz="0" w:space="0" w:color="auto"/>
          </w:divBdr>
        </w:div>
        <w:div w:id="272369983">
          <w:marLeft w:val="480"/>
          <w:marRight w:val="0"/>
          <w:marTop w:val="0"/>
          <w:marBottom w:val="0"/>
          <w:divBdr>
            <w:top w:val="none" w:sz="0" w:space="0" w:color="auto"/>
            <w:left w:val="none" w:sz="0" w:space="0" w:color="auto"/>
            <w:bottom w:val="none" w:sz="0" w:space="0" w:color="auto"/>
            <w:right w:val="none" w:sz="0" w:space="0" w:color="auto"/>
          </w:divBdr>
        </w:div>
        <w:div w:id="324407659">
          <w:marLeft w:val="480"/>
          <w:marRight w:val="0"/>
          <w:marTop w:val="0"/>
          <w:marBottom w:val="0"/>
          <w:divBdr>
            <w:top w:val="none" w:sz="0" w:space="0" w:color="auto"/>
            <w:left w:val="none" w:sz="0" w:space="0" w:color="auto"/>
            <w:bottom w:val="none" w:sz="0" w:space="0" w:color="auto"/>
            <w:right w:val="none" w:sz="0" w:space="0" w:color="auto"/>
          </w:divBdr>
        </w:div>
        <w:div w:id="794517683">
          <w:marLeft w:val="480"/>
          <w:marRight w:val="0"/>
          <w:marTop w:val="0"/>
          <w:marBottom w:val="0"/>
          <w:divBdr>
            <w:top w:val="none" w:sz="0" w:space="0" w:color="auto"/>
            <w:left w:val="none" w:sz="0" w:space="0" w:color="auto"/>
            <w:bottom w:val="none" w:sz="0" w:space="0" w:color="auto"/>
            <w:right w:val="none" w:sz="0" w:space="0" w:color="auto"/>
          </w:divBdr>
        </w:div>
        <w:div w:id="902178489">
          <w:marLeft w:val="480"/>
          <w:marRight w:val="0"/>
          <w:marTop w:val="0"/>
          <w:marBottom w:val="0"/>
          <w:divBdr>
            <w:top w:val="none" w:sz="0" w:space="0" w:color="auto"/>
            <w:left w:val="none" w:sz="0" w:space="0" w:color="auto"/>
            <w:bottom w:val="none" w:sz="0" w:space="0" w:color="auto"/>
            <w:right w:val="none" w:sz="0" w:space="0" w:color="auto"/>
          </w:divBdr>
        </w:div>
        <w:div w:id="2031108170">
          <w:marLeft w:val="480"/>
          <w:marRight w:val="0"/>
          <w:marTop w:val="0"/>
          <w:marBottom w:val="0"/>
          <w:divBdr>
            <w:top w:val="none" w:sz="0" w:space="0" w:color="auto"/>
            <w:left w:val="none" w:sz="0" w:space="0" w:color="auto"/>
            <w:bottom w:val="none" w:sz="0" w:space="0" w:color="auto"/>
            <w:right w:val="none" w:sz="0" w:space="0" w:color="auto"/>
          </w:divBdr>
        </w:div>
        <w:div w:id="1470518540">
          <w:marLeft w:val="480"/>
          <w:marRight w:val="0"/>
          <w:marTop w:val="0"/>
          <w:marBottom w:val="0"/>
          <w:divBdr>
            <w:top w:val="none" w:sz="0" w:space="0" w:color="auto"/>
            <w:left w:val="none" w:sz="0" w:space="0" w:color="auto"/>
            <w:bottom w:val="none" w:sz="0" w:space="0" w:color="auto"/>
            <w:right w:val="none" w:sz="0" w:space="0" w:color="auto"/>
          </w:divBdr>
        </w:div>
        <w:div w:id="1434861110">
          <w:marLeft w:val="480"/>
          <w:marRight w:val="0"/>
          <w:marTop w:val="0"/>
          <w:marBottom w:val="0"/>
          <w:divBdr>
            <w:top w:val="none" w:sz="0" w:space="0" w:color="auto"/>
            <w:left w:val="none" w:sz="0" w:space="0" w:color="auto"/>
            <w:bottom w:val="none" w:sz="0" w:space="0" w:color="auto"/>
            <w:right w:val="none" w:sz="0" w:space="0" w:color="auto"/>
          </w:divBdr>
        </w:div>
      </w:divsChild>
    </w:div>
    <w:div w:id="1120100918">
      <w:bodyDiv w:val="1"/>
      <w:marLeft w:val="0"/>
      <w:marRight w:val="0"/>
      <w:marTop w:val="0"/>
      <w:marBottom w:val="0"/>
      <w:divBdr>
        <w:top w:val="none" w:sz="0" w:space="0" w:color="auto"/>
        <w:left w:val="none" w:sz="0" w:space="0" w:color="auto"/>
        <w:bottom w:val="none" w:sz="0" w:space="0" w:color="auto"/>
        <w:right w:val="none" w:sz="0" w:space="0" w:color="auto"/>
      </w:divBdr>
      <w:divsChild>
        <w:div w:id="584655974">
          <w:marLeft w:val="480"/>
          <w:marRight w:val="0"/>
          <w:marTop w:val="0"/>
          <w:marBottom w:val="0"/>
          <w:divBdr>
            <w:top w:val="none" w:sz="0" w:space="0" w:color="auto"/>
            <w:left w:val="none" w:sz="0" w:space="0" w:color="auto"/>
            <w:bottom w:val="none" w:sz="0" w:space="0" w:color="auto"/>
            <w:right w:val="none" w:sz="0" w:space="0" w:color="auto"/>
          </w:divBdr>
        </w:div>
        <w:div w:id="1323654493">
          <w:marLeft w:val="480"/>
          <w:marRight w:val="0"/>
          <w:marTop w:val="0"/>
          <w:marBottom w:val="0"/>
          <w:divBdr>
            <w:top w:val="none" w:sz="0" w:space="0" w:color="auto"/>
            <w:left w:val="none" w:sz="0" w:space="0" w:color="auto"/>
            <w:bottom w:val="none" w:sz="0" w:space="0" w:color="auto"/>
            <w:right w:val="none" w:sz="0" w:space="0" w:color="auto"/>
          </w:divBdr>
        </w:div>
        <w:div w:id="621617916">
          <w:marLeft w:val="480"/>
          <w:marRight w:val="0"/>
          <w:marTop w:val="0"/>
          <w:marBottom w:val="0"/>
          <w:divBdr>
            <w:top w:val="none" w:sz="0" w:space="0" w:color="auto"/>
            <w:left w:val="none" w:sz="0" w:space="0" w:color="auto"/>
            <w:bottom w:val="none" w:sz="0" w:space="0" w:color="auto"/>
            <w:right w:val="none" w:sz="0" w:space="0" w:color="auto"/>
          </w:divBdr>
        </w:div>
        <w:div w:id="150870140">
          <w:marLeft w:val="480"/>
          <w:marRight w:val="0"/>
          <w:marTop w:val="0"/>
          <w:marBottom w:val="0"/>
          <w:divBdr>
            <w:top w:val="none" w:sz="0" w:space="0" w:color="auto"/>
            <w:left w:val="none" w:sz="0" w:space="0" w:color="auto"/>
            <w:bottom w:val="none" w:sz="0" w:space="0" w:color="auto"/>
            <w:right w:val="none" w:sz="0" w:space="0" w:color="auto"/>
          </w:divBdr>
        </w:div>
        <w:div w:id="2060351610">
          <w:marLeft w:val="480"/>
          <w:marRight w:val="0"/>
          <w:marTop w:val="0"/>
          <w:marBottom w:val="0"/>
          <w:divBdr>
            <w:top w:val="none" w:sz="0" w:space="0" w:color="auto"/>
            <w:left w:val="none" w:sz="0" w:space="0" w:color="auto"/>
            <w:bottom w:val="none" w:sz="0" w:space="0" w:color="auto"/>
            <w:right w:val="none" w:sz="0" w:space="0" w:color="auto"/>
          </w:divBdr>
        </w:div>
        <w:div w:id="738095319">
          <w:marLeft w:val="480"/>
          <w:marRight w:val="0"/>
          <w:marTop w:val="0"/>
          <w:marBottom w:val="0"/>
          <w:divBdr>
            <w:top w:val="none" w:sz="0" w:space="0" w:color="auto"/>
            <w:left w:val="none" w:sz="0" w:space="0" w:color="auto"/>
            <w:bottom w:val="none" w:sz="0" w:space="0" w:color="auto"/>
            <w:right w:val="none" w:sz="0" w:space="0" w:color="auto"/>
          </w:divBdr>
        </w:div>
        <w:div w:id="1693916725">
          <w:marLeft w:val="480"/>
          <w:marRight w:val="0"/>
          <w:marTop w:val="0"/>
          <w:marBottom w:val="0"/>
          <w:divBdr>
            <w:top w:val="none" w:sz="0" w:space="0" w:color="auto"/>
            <w:left w:val="none" w:sz="0" w:space="0" w:color="auto"/>
            <w:bottom w:val="none" w:sz="0" w:space="0" w:color="auto"/>
            <w:right w:val="none" w:sz="0" w:space="0" w:color="auto"/>
          </w:divBdr>
        </w:div>
        <w:div w:id="1667129379">
          <w:marLeft w:val="480"/>
          <w:marRight w:val="0"/>
          <w:marTop w:val="0"/>
          <w:marBottom w:val="0"/>
          <w:divBdr>
            <w:top w:val="none" w:sz="0" w:space="0" w:color="auto"/>
            <w:left w:val="none" w:sz="0" w:space="0" w:color="auto"/>
            <w:bottom w:val="none" w:sz="0" w:space="0" w:color="auto"/>
            <w:right w:val="none" w:sz="0" w:space="0" w:color="auto"/>
          </w:divBdr>
        </w:div>
        <w:div w:id="1719696494">
          <w:marLeft w:val="480"/>
          <w:marRight w:val="0"/>
          <w:marTop w:val="0"/>
          <w:marBottom w:val="0"/>
          <w:divBdr>
            <w:top w:val="none" w:sz="0" w:space="0" w:color="auto"/>
            <w:left w:val="none" w:sz="0" w:space="0" w:color="auto"/>
            <w:bottom w:val="none" w:sz="0" w:space="0" w:color="auto"/>
            <w:right w:val="none" w:sz="0" w:space="0" w:color="auto"/>
          </w:divBdr>
        </w:div>
        <w:div w:id="1423792708">
          <w:marLeft w:val="480"/>
          <w:marRight w:val="0"/>
          <w:marTop w:val="0"/>
          <w:marBottom w:val="0"/>
          <w:divBdr>
            <w:top w:val="none" w:sz="0" w:space="0" w:color="auto"/>
            <w:left w:val="none" w:sz="0" w:space="0" w:color="auto"/>
            <w:bottom w:val="none" w:sz="0" w:space="0" w:color="auto"/>
            <w:right w:val="none" w:sz="0" w:space="0" w:color="auto"/>
          </w:divBdr>
        </w:div>
        <w:div w:id="840118352">
          <w:marLeft w:val="480"/>
          <w:marRight w:val="0"/>
          <w:marTop w:val="0"/>
          <w:marBottom w:val="0"/>
          <w:divBdr>
            <w:top w:val="none" w:sz="0" w:space="0" w:color="auto"/>
            <w:left w:val="none" w:sz="0" w:space="0" w:color="auto"/>
            <w:bottom w:val="none" w:sz="0" w:space="0" w:color="auto"/>
            <w:right w:val="none" w:sz="0" w:space="0" w:color="auto"/>
          </w:divBdr>
        </w:div>
        <w:div w:id="1774547914">
          <w:marLeft w:val="480"/>
          <w:marRight w:val="0"/>
          <w:marTop w:val="0"/>
          <w:marBottom w:val="0"/>
          <w:divBdr>
            <w:top w:val="none" w:sz="0" w:space="0" w:color="auto"/>
            <w:left w:val="none" w:sz="0" w:space="0" w:color="auto"/>
            <w:bottom w:val="none" w:sz="0" w:space="0" w:color="auto"/>
            <w:right w:val="none" w:sz="0" w:space="0" w:color="auto"/>
          </w:divBdr>
        </w:div>
        <w:div w:id="1001085192">
          <w:marLeft w:val="480"/>
          <w:marRight w:val="0"/>
          <w:marTop w:val="0"/>
          <w:marBottom w:val="0"/>
          <w:divBdr>
            <w:top w:val="none" w:sz="0" w:space="0" w:color="auto"/>
            <w:left w:val="none" w:sz="0" w:space="0" w:color="auto"/>
            <w:bottom w:val="none" w:sz="0" w:space="0" w:color="auto"/>
            <w:right w:val="none" w:sz="0" w:space="0" w:color="auto"/>
          </w:divBdr>
        </w:div>
        <w:div w:id="684283190">
          <w:marLeft w:val="480"/>
          <w:marRight w:val="0"/>
          <w:marTop w:val="0"/>
          <w:marBottom w:val="0"/>
          <w:divBdr>
            <w:top w:val="none" w:sz="0" w:space="0" w:color="auto"/>
            <w:left w:val="none" w:sz="0" w:space="0" w:color="auto"/>
            <w:bottom w:val="none" w:sz="0" w:space="0" w:color="auto"/>
            <w:right w:val="none" w:sz="0" w:space="0" w:color="auto"/>
          </w:divBdr>
        </w:div>
        <w:div w:id="526481795">
          <w:marLeft w:val="480"/>
          <w:marRight w:val="0"/>
          <w:marTop w:val="0"/>
          <w:marBottom w:val="0"/>
          <w:divBdr>
            <w:top w:val="none" w:sz="0" w:space="0" w:color="auto"/>
            <w:left w:val="none" w:sz="0" w:space="0" w:color="auto"/>
            <w:bottom w:val="none" w:sz="0" w:space="0" w:color="auto"/>
            <w:right w:val="none" w:sz="0" w:space="0" w:color="auto"/>
          </w:divBdr>
        </w:div>
        <w:div w:id="1692295374">
          <w:marLeft w:val="480"/>
          <w:marRight w:val="0"/>
          <w:marTop w:val="0"/>
          <w:marBottom w:val="0"/>
          <w:divBdr>
            <w:top w:val="none" w:sz="0" w:space="0" w:color="auto"/>
            <w:left w:val="none" w:sz="0" w:space="0" w:color="auto"/>
            <w:bottom w:val="none" w:sz="0" w:space="0" w:color="auto"/>
            <w:right w:val="none" w:sz="0" w:space="0" w:color="auto"/>
          </w:divBdr>
        </w:div>
        <w:div w:id="1942715092">
          <w:marLeft w:val="480"/>
          <w:marRight w:val="0"/>
          <w:marTop w:val="0"/>
          <w:marBottom w:val="0"/>
          <w:divBdr>
            <w:top w:val="none" w:sz="0" w:space="0" w:color="auto"/>
            <w:left w:val="none" w:sz="0" w:space="0" w:color="auto"/>
            <w:bottom w:val="none" w:sz="0" w:space="0" w:color="auto"/>
            <w:right w:val="none" w:sz="0" w:space="0" w:color="auto"/>
          </w:divBdr>
        </w:div>
        <w:div w:id="932057698">
          <w:marLeft w:val="480"/>
          <w:marRight w:val="0"/>
          <w:marTop w:val="0"/>
          <w:marBottom w:val="0"/>
          <w:divBdr>
            <w:top w:val="none" w:sz="0" w:space="0" w:color="auto"/>
            <w:left w:val="none" w:sz="0" w:space="0" w:color="auto"/>
            <w:bottom w:val="none" w:sz="0" w:space="0" w:color="auto"/>
            <w:right w:val="none" w:sz="0" w:space="0" w:color="auto"/>
          </w:divBdr>
        </w:div>
        <w:div w:id="906111948">
          <w:marLeft w:val="480"/>
          <w:marRight w:val="0"/>
          <w:marTop w:val="0"/>
          <w:marBottom w:val="0"/>
          <w:divBdr>
            <w:top w:val="none" w:sz="0" w:space="0" w:color="auto"/>
            <w:left w:val="none" w:sz="0" w:space="0" w:color="auto"/>
            <w:bottom w:val="none" w:sz="0" w:space="0" w:color="auto"/>
            <w:right w:val="none" w:sz="0" w:space="0" w:color="auto"/>
          </w:divBdr>
        </w:div>
        <w:div w:id="151458243">
          <w:marLeft w:val="480"/>
          <w:marRight w:val="0"/>
          <w:marTop w:val="0"/>
          <w:marBottom w:val="0"/>
          <w:divBdr>
            <w:top w:val="none" w:sz="0" w:space="0" w:color="auto"/>
            <w:left w:val="none" w:sz="0" w:space="0" w:color="auto"/>
            <w:bottom w:val="none" w:sz="0" w:space="0" w:color="auto"/>
            <w:right w:val="none" w:sz="0" w:space="0" w:color="auto"/>
          </w:divBdr>
        </w:div>
        <w:div w:id="370809374">
          <w:marLeft w:val="480"/>
          <w:marRight w:val="0"/>
          <w:marTop w:val="0"/>
          <w:marBottom w:val="0"/>
          <w:divBdr>
            <w:top w:val="none" w:sz="0" w:space="0" w:color="auto"/>
            <w:left w:val="none" w:sz="0" w:space="0" w:color="auto"/>
            <w:bottom w:val="none" w:sz="0" w:space="0" w:color="auto"/>
            <w:right w:val="none" w:sz="0" w:space="0" w:color="auto"/>
          </w:divBdr>
        </w:div>
        <w:div w:id="1615212694">
          <w:marLeft w:val="480"/>
          <w:marRight w:val="0"/>
          <w:marTop w:val="0"/>
          <w:marBottom w:val="0"/>
          <w:divBdr>
            <w:top w:val="none" w:sz="0" w:space="0" w:color="auto"/>
            <w:left w:val="none" w:sz="0" w:space="0" w:color="auto"/>
            <w:bottom w:val="none" w:sz="0" w:space="0" w:color="auto"/>
            <w:right w:val="none" w:sz="0" w:space="0" w:color="auto"/>
          </w:divBdr>
        </w:div>
        <w:div w:id="608314603">
          <w:marLeft w:val="480"/>
          <w:marRight w:val="0"/>
          <w:marTop w:val="0"/>
          <w:marBottom w:val="0"/>
          <w:divBdr>
            <w:top w:val="none" w:sz="0" w:space="0" w:color="auto"/>
            <w:left w:val="none" w:sz="0" w:space="0" w:color="auto"/>
            <w:bottom w:val="none" w:sz="0" w:space="0" w:color="auto"/>
            <w:right w:val="none" w:sz="0" w:space="0" w:color="auto"/>
          </w:divBdr>
        </w:div>
        <w:div w:id="1386022532">
          <w:marLeft w:val="480"/>
          <w:marRight w:val="0"/>
          <w:marTop w:val="0"/>
          <w:marBottom w:val="0"/>
          <w:divBdr>
            <w:top w:val="none" w:sz="0" w:space="0" w:color="auto"/>
            <w:left w:val="none" w:sz="0" w:space="0" w:color="auto"/>
            <w:bottom w:val="none" w:sz="0" w:space="0" w:color="auto"/>
            <w:right w:val="none" w:sz="0" w:space="0" w:color="auto"/>
          </w:divBdr>
        </w:div>
        <w:div w:id="420104081">
          <w:marLeft w:val="480"/>
          <w:marRight w:val="0"/>
          <w:marTop w:val="0"/>
          <w:marBottom w:val="0"/>
          <w:divBdr>
            <w:top w:val="none" w:sz="0" w:space="0" w:color="auto"/>
            <w:left w:val="none" w:sz="0" w:space="0" w:color="auto"/>
            <w:bottom w:val="none" w:sz="0" w:space="0" w:color="auto"/>
            <w:right w:val="none" w:sz="0" w:space="0" w:color="auto"/>
          </w:divBdr>
        </w:div>
        <w:div w:id="55133447">
          <w:marLeft w:val="480"/>
          <w:marRight w:val="0"/>
          <w:marTop w:val="0"/>
          <w:marBottom w:val="0"/>
          <w:divBdr>
            <w:top w:val="none" w:sz="0" w:space="0" w:color="auto"/>
            <w:left w:val="none" w:sz="0" w:space="0" w:color="auto"/>
            <w:bottom w:val="none" w:sz="0" w:space="0" w:color="auto"/>
            <w:right w:val="none" w:sz="0" w:space="0" w:color="auto"/>
          </w:divBdr>
        </w:div>
        <w:div w:id="1609459156">
          <w:marLeft w:val="480"/>
          <w:marRight w:val="0"/>
          <w:marTop w:val="0"/>
          <w:marBottom w:val="0"/>
          <w:divBdr>
            <w:top w:val="none" w:sz="0" w:space="0" w:color="auto"/>
            <w:left w:val="none" w:sz="0" w:space="0" w:color="auto"/>
            <w:bottom w:val="none" w:sz="0" w:space="0" w:color="auto"/>
            <w:right w:val="none" w:sz="0" w:space="0" w:color="auto"/>
          </w:divBdr>
        </w:div>
        <w:div w:id="1689327480">
          <w:marLeft w:val="480"/>
          <w:marRight w:val="0"/>
          <w:marTop w:val="0"/>
          <w:marBottom w:val="0"/>
          <w:divBdr>
            <w:top w:val="none" w:sz="0" w:space="0" w:color="auto"/>
            <w:left w:val="none" w:sz="0" w:space="0" w:color="auto"/>
            <w:bottom w:val="none" w:sz="0" w:space="0" w:color="auto"/>
            <w:right w:val="none" w:sz="0" w:space="0" w:color="auto"/>
          </w:divBdr>
        </w:div>
        <w:div w:id="1781412263">
          <w:marLeft w:val="480"/>
          <w:marRight w:val="0"/>
          <w:marTop w:val="0"/>
          <w:marBottom w:val="0"/>
          <w:divBdr>
            <w:top w:val="none" w:sz="0" w:space="0" w:color="auto"/>
            <w:left w:val="none" w:sz="0" w:space="0" w:color="auto"/>
            <w:bottom w:val="none" w:sz="0" w:space="0" w:color="auto"/>
            <w:right w:val="none" w:sz="0" w:space="0" w:color="auto"/>
          </w:divBdr>
        </w:div>
        <w:div w:id="1185292743">
          <w:marLeft w:val="480"/>
          <w:marRight w:val="0"/>
          <w:marTop w:val="0"/>
          <w:marBottom w:val="0"/>
          <w:divBdr>
            <w:top w:val="none" w:sz="0" w:space="0" w:color="auto"/>
            <w:left w:val="none" w:sz="0" w:space="0" w:color="auto"/>
            <w:bottom w:val="none" w:sz="0" w:space="0" w:color="auto"/>
            <w:right w:val="none" w:sz="0" w:space="0" w:color="auto"/>
          </w:divBdr>
        </w:div>
        <w:div w:id="1735621837">
          <w:marLeft w:val="480"/>
          <w:marRight w:val="0"/>
          <w:marTop w:val="0"/>
          <w:marBottom w:val="0"/>
          <w:divBdr>
            <w:top w:val="none" w:sz="0" w:space="0" w:color="auto"/>
            <w:left w:val="none" w:sz="0" w:space="0" w:color="auto"/>
            <w:bottom w:val="none" w:sz="0" w:space="0" w:color="auto"/>
            <w:right w:val="none" w:sz="0" w:space="0" w:color="auto"/>
          </w:divBdr>
        </w:div>
        <w:div w:id="270744631">
          <w:marLeft w:val="480"/>
          <w:marRight w:val="0"/>
          <w:marTop w:val="0"/>
          <w:marBottom w:val="0"/>
          <w:divBdr>
            <w:top w:val="none" w:sz="0" w:space="0" w:color="auto"/>
            <w:left w:val="none" w:sz="0" w:space="0" w:color="auto"/>
            <w:bottom w:val="none" w:sz="0" w:space="0" w:color="auto"/>
            <w:right w:val="none" w:sz="0" w:space="0" w:color="auto"/>
          </w:divBdr>
        </w:div>
        <w:div w:id="681856254">
          <w:marLeft w:val="480"/>
          <w:marRight w:val="0"/>
          <w:marTop w:val="0"/>
          <w:marBottom w:val="0"/>
          <w:divBdr>
            <w:top w:val="none" w:sz="0" w:space="0" w:color="auto"/>
            <w:left w:val="none" w:sz="0" w:space="0" w:color="auto"/>
            <w:bottom w:val="none" w:sz="0" w:space="0" w:color="auto"/>
            <w:right w:val="none" w:sz="0" w:space="0" w:color="auto"/>
          </w:divBdr>
        </w:div>
        <w:div w:id="641466502">
          <w:marLeft w:val="480"/>
          <w:marRight w:val="0"/>
          <w:marTop w:val="0"/>
          <w:marBottom w:val="0"/>
          <w:divBdr>
            <w:top w:val="none" w:sz="0" w:space="0" w:color="auto"/>
            <w:left w:val="none" w:sz="0" w:space="0" w:color="auto"/>
            <w:bottom w:val="none" w:sz="0" w:space="0" w:color="auto"/>
            <w:right w:val="none" w:sz="0" w:space="0" w:color="auto"/>
          </w:divBdr>
        </w:div>
        <w:div w:id="1026180096">
          <w:marLeft w:val="480"/>
          <w:marRight w:val="0"/>
          <w:marTop w:val="0"/>
          <w:marBottom w:val="0"/>
          <w:divBdr>
            <w:top w:val="none" w:sz="0" w:space="0" w:color="auto"/>
            <w:left w:val="none" w:sz="0" w:space="0" w:color="auto"/>
            <w:bottom w:val="none" w:sz="0" w:space="0" w:color="auto"/>
            <w:right w:val="none" w:sz="0" w:space="0" w:color="auto"/>
          </w:divBdr>
        </w:div>
        <w:div w:id="336347444">
          <w:marLeft w:val="480"/>
          <w:marRight w:val="0"/>
          <w:marTop w:val="0"/>
          <w:marBottom w:val="0"/>
          <w:divBdr>
            <w:top w:val="none" w:sz="0" w:space="0" w:color="auto"/>
            <w:left w:val="none" w:sz="0" w:space="0" w:color="auto"/>
            <w:bottom w:val="none" w:sz="0" w:space="0" w:color="auto"/>
            <w:right w:val="none" w:sz="0" w:space="0" w:color="auto"/>
          </w:divBdr>
        </w:div>
        <w:div w:id="125663695">
          <w:marLeft w:val="480"/>
          <w:marRight w:val="0"/>
          <w:marTop w:val="0"/>
          <w:marBottom w:val="0"/>
          <w:divBdr>
            <w:top w:val="none" w:sz="0" w:space="0" w:color="auto"/>
            <w:left w:val="none" w:sz="0" w:space="0" w:color="auto"/>
            <w:bottom w:val="none" w:sz="0" w:space="0" w:color="auto"/>
            <w:right w:val="none" w:sz="0" w:space="0" w:color="auto"/>
          </w:divBdr>
        </w:div>
        <w:div w:id="411198730">
          <w:marLeft w:val="480"/>
          <w:marRight w:val="0"/>
          <w:marTop w:val="0"/>
          <w:marBottom w:val="0"/>
          <w:divBdr>
            <w:top w:val="none" w:sz="0" w:space="0" w:color="auto"/>
            <w:left w:val="none" w:sz="0" w:space="0" w:color="auto"/>
            <w:bottom w:val="none" w:sz="0" w:space="0" w:color="auto"/>
            <w:right w:val="none" w:sz="0" w:space="0" w:color="auto"/>
          </w:divBdr>
        </w:div>
        <w:div w:id="759913670">
          <w:marLeft w:val="480"/>
          <w:marRight w:val="0"/>
          <w:marTop w:val="0"/>
          <w:marBottom w:val="0"/>
          <w:divBdr>
            <w:top w:val="none" w:sz="0" w:space="0" w:color="auto"/>
            <w:left w:val="none" w:sz="0" w:space="0" w:color="auto"/>
            <w:bottom w:val="none" w:sz="0" w:space="0" w:color="auto"/>
            <w:right w:val="none" w:sz="0" w:space="0" w:color="auto"/>
          </w:divBdr>
        </w:div>
        <w:div w:id="810096813">
          <w:marLeft w:val="480"/>
          <w:marRight w:val="0"/>
          <w:marTop w:val="0"/>
          <w:marBottom w:val="0"/>
          <w:divBdr>
            <w:top w:val="none" w:sz="0" w:space="0" w:color="auto"/>
            <w:left w:val="none" w:sz="0" w:space="0" w:color="auto"/>
            <w:bottom w:val="none" w:sz="0" w:space="0" w:color="auto"/>
            <w:right w:val="none" w:sz="0" w:space="0" w:color="auto"/>
          </w:divBdr>
        </w:div>
        <w:div w:id="1595284378">
          <w:marLeft w:val="480"/>
          <w:marRight w:val="0"/>
          <w:marTop w:val="0"/>
          <w:marBottom w:val="0"/>
          <w:divBdr>
            <w:top w:val="none" w:sz="0" w:space="0" w:color="auto"/>
            <w:left w:val="none" w:sz="0" w:space="0" w:color="auto"/>
            <w:bottom w:val="none" w:sz="0" w:space="0" w:color="auto"/>
            <w:right w:val="none" w:sz="0" w:space="0" w:color="auto"/>
          </w:divBdr>
        </w:div>
        <w:div w:id="863326410">
          <w:marLeft w:val="480"/>
          <w:marRight w:val="0"/>
          <w:marTop w:val="0"/>
          <w:marBottom w:val="0"/>
          <w:divBdr>
            <w:top w:val="none" w:sz="0" w:space="0" w:color="auto"/>
            <w:left w:val="none" w:sz="0" w:space="0" w:color="auto"/>
            <w:bottom w:val="none" w:sz="0" w:space="0" w:color="auto"/>
            <w:right w:val="none" w:sz="0" w:space="0" w:color="auto"/>
          </w:divBdr>
        </w:div>
        <w:div w:id="12073604">
          <w:marLeft w:val="480"/>
          <w:marRight w:val="0"/>
          <w:marTop w:val="0"/>
          <w:marBottom w:val="0"/>
          <w:divBdr>
            <w:top w:val="none" w:sz="0" w:space="0" w:color="auto"/>
            <w:left w:val="none" w:sz="0" w:space="0" w:color="auto"/>
            <w:bottom w:val="none" w:sz="0" w:space="0" w:color="auto"/>
            <w:right w:val="none" w:sz="0" w:space="0" w:color="auto"/>
          </w:divBdr>
        </w:div>
        <w:div w:id="1373727625">
          <w:marLeft w:val="480"/>
          <w:marRight w:val="0"/>
          <w:marTop w:val="0"/>
          <w:marBottom w:val="0"/>
          <w:divBdr>
            <w:top w:val="none" w:sz="0" w:space="0" w:color="auto"/>
            <w:left w:val="none" w:sz="0" w:space="0" w:color="auto"/>
            <w:bottom w:val="none" w:sz="0" w:space="0" w:color="auto"/>
            <w:right w:val="none" w:sz="0" w:space="0" w:color="auto"/>
          </w:divBdr>
        </w:div>
        <w:div w:id="1109277697">
          <w:marLeft w:val="480"/>
          <w:marRight w:val="0"/>
          <w:marTop w:val="0"/>
          <w:marBottom w:val="0"/>
          <w:divBdr>
            <w:top w:val="none" w:sz="0" w:space="0" w:color="auto"/>
            <w:left w:val="none" w:sz="0" w:space="0" w:color="auto"/>
            <w:bottom w:val="none" w:sz="0" w:space="0" w:color="auto"/>
            <w:right w:val="none" w:sz="0" w:space="0" w:color="auto"/>
          </w:divBdr>
        </w:div>
        <w:div w:id="939486039">
          <w:marLeft w:val="480"/>
          <w:marRight w:val="0"/>
          <w:marTop w:val="0"/>
          <w:marBottom w:val="0"/>
          <w:divBdr>
            <w:top w:val="none" w:sz="0" w:space="0" w:color="auto"/>
            <w:left w:val="none" w:sz="0" w:space="0" w:color="auto"/>
            <w:bottom w:val="none" w:sz="0" w:space="0" w:color="auto"/>
            <w:right w:val="none" w:sz="0" w:space="0" w:color="auto"/>
          </w:divBdr>
        </w:div>
        <w:div w:id="440883364">
          <w:marLeft w:val="480"/>
          <w:marRight w:val="0"/>
          <w:marTop w:val="0"/>
          <w:marBottom w:val="0"/>
          <w:divBdr>
            <w:top w:val="none" w:sz="0" w:space="0" w:color="auto"/>
            <w:left w:val="none" w:sz="0" w:space="0" w:color="auto"/>
            <w:bottom w:val="none" w:sz="0" w:space="0" w:color="auto"/>
            <w:right w:val="none" w:sz="0" w:space="0" w:color="auto"/>
          </w:divBdr>
        </w:div>
        <w:div w:id="1820072156">
          <w:marLeft w:val="480"/>
          <w:marRight w:val="0"/>
          <w:marTop w:val="0"/>
          <w:marBottom w:val="0"/>
          <w:divBdr>
            <w:top w:val="none" w:sz="0" w:space="0" w:color="auto"/>
            <w:left w:val="none" w:sz="0" w:space="0" w:color="auto"/>
            <w:bottom w:val="none" w:sz="0" w:space="0" w:color="auto"/>
            <w:right w:val="none" w:sz="0" w:space="0" w:color="auto"/>
          </w:divBdr>
        </w:div>
        <w:div w:id="2130320223">
          <w:marLeft w:val="480"/>
          <w:marRight w:val="0"/>
          <w:marTop w:val="0"/>
          <w:marBottom w:val="0"/>
          <w:divBdr>
            <w:top w:val="none" w:sz="0" w:space="0" w:color="auto"/>
            <w:left w:val="none" w:sz="0" w:space="0" w:color="auto"/>
            <w:bottom w:val="none" w:sz="0" w:space="0" w:color="auto"/>
            <w:right w:val="none" w:sz="0" w:space="0" w:color="auto"/>
          </w:divBdr>
        </w:div>
        <w:div w:id="578055632">
          <w:marLeft w:val="480"/>
          <w:marRight w:val="0"/>
          <w:marTop w:val="0"/>
          <w:marBottom w:val="0"/>
          <w:divBdr>
            <w:top w:val="none" w:sz="0" w:space="0" w:color="auto"/>
            <w:left w:val="none" w:sz="0" w:space="0" w:color="auto"/>
            <w:bottom w:val="none" w:sz="0" w:space="0" w:color="auto"/>
            <w:right w:val="none" w:sz="0" w:space="0" w:color="auto"/>
          </w:divBdr>
        </w:div>
        <w:div w:id="1601908406">
          <w:marLeft w:val="480"/>
          <w:marRight w:val="0"/>
          <w:marTop w:val="0"/>
          <w:marBottom w:val="0"/>
          <w:divBdr>
            <w:top w:val="none" w:sz="0" w:space="0" w:color="auto"/>
            <w:left w:val="none" w:sz="0" w:space="0" w:color="auto"/>
            <w:bottom w:val="none" w:sz="0" w:space="0" w:color="auto"/>
            <w:right w:val="none" w:sz="0" w:space="0" w:color="auto"/>
          </w:divBdr>
        </w:div>
        <w:div w:id="844251321">
          <w:marLeft w:val="480"/>
          <w:marRight w:val="0"/>
          <w:marTop w:val="0"/>
          <w:marBottom w:val="0"/>
          <w:divBdr>
            <w:top w:val="none" w:sz="0" w:space="0" w:color="auto"/>
            <w:left w:val="none" w:sz="0" w:space="0" w:color="auto"/>
            <w:bottom w:val="none" w:sz="0" w:space="0" w:color="auto"/>
            <w:right w:val="none" w:sz="0" w:space="0" w:color="auto"/>
          </w:divBdr>
        </w:div>
        <w:div w:id="921333989">
          <w:marLeft w:val="480"/>
          <w:marRight w:val="0"/>
          <w:marTop w:val="0"/>
          <w:marBottom w:val="0"/>
          <w:divBdr>
            <w:top w:val="none" w:sz="0" w:space="0" w:color="auto"/>
            <w:left w:val="none" w:sz="0" w:space="0" w:color="auto"/>
            <w:bottom w:val="none" w:sz="0" w:space="0" w:color="auto"/>
            <w:right w:val="none" w:sz="0" w:space="0" w:color="auto"/>
          </w:divBdr>
        </w:div>
        <w:div w:id="25067189">
          <w:marLeft w:val="480"/>
          <w:marRight w:val="0"/>
          <w:marTop w:val="0"/>
          <w:marBottom w:val="0"/>
          <w:divBdr>
            <w:top w:val="none" w:sz="0" w:space="0" w:color="auto"/>
            <w:left w:val="none" w:sz="0" w:space="0" w:color="auto"/>
            <w:bottom w:val="none" w:sz="0" w:space="0" w:color="auto"/>
            <w:right w:val="none" w:sz="0" w:space="0" w:color="auto"/>
          </w:divBdr>
        </w:div>
        <w:div w:id="1213082836">
          <w:marLeft w:val="480"/>
          <w:marRight w:val="0"/>
          <w:marTop w:val="0"/>
          <w:marBottom w:val="0"/>
          <w:divBdr>
            <w:top w:val="none" w:sz="0" w:space="0" w:color="auto"/>
            <w:left w:val="none" w:sz="0" w:space="0" w:color="auto"/>
            <w:bottom w:val="none" w:sz="0" w:space="0" w:color="auto"/>
            <w:right w:val="none" w:sz="0" w:space="0" w:color="auto"/>
          </w:divBdr>
        </w:div>
        <w:div w:id="1405226781">
          <w:marLeft w:val="480"/>
          <w:marRight w:val="0"/>
          <w:marTop w:val="0"/>
          <w:marBottom w:val="0"/>
          <w:divBdr>
            <w:top w:val="none" w:sz="0" w:space="0" w:color="auto"/>
            <w:left w:val="none" w:sz="0" w:space="0" w:color="auto"/>
            <w:bottom w:val="none" w:sz="0" w:space="0" w:color="auto"/>
            <w:right w:val="none" w:sz="0" w:space="0" w:color="auto"/>
          </w:divBdr>
        </w:div>
        <w:div w:id="242184069">
          <w:marLeft w:val="480"/>
          <w:marRight w:val="0"/>
          <w:marTop w:val="0"/>
          <w:marBottom w:val="0"/>
          <w:divBdr>
            <w:top w:val="none" w:sz="0" w:space="0" w:color="auto"/>
            <w:left w:val="none" w:sz="0" w:space="0" w:color="auto"/>
            <w:bottom w:val="none" w:sz="0" w:space="0" w:color="auto"/>
            <w:right w:val="none" w:sz="0" w:space="0" w:color="auto"/>
          </w:divBdr>
        </w:div>
        <w:div w:id="754011470">
          <w:marLeft w:val="480"/>
          <w:marRight w:val="0"/>
          <w:marTop w:val="0"/>
          <w:marBottom w:val="0"/>
          <w:divBdr>
            <w:top w:val="none" w:sz="0" w:space="0" w:color="auto"/>
            <w:left w:val="none" w:sz="0" w:space="0" w:color="auto"/>
            <w:bottom w:val="none" w:sz="0" w:space="0" w:color="auto"/>
            <w:right w:val="none" w:sz="0" w:space="0" w:color="auto"/>
          </w:divBdr>
        </w:div>
        <w:div w:id="297876345">
          <w:marLeft w:val="480"/>
          <w:marRight w:val="0"/>
          <w:marTop w:val="0"/>
          <w:marBottom w:val="0"/>
          <w:divBdr>
            <w:top w:val="none" w:sz="0" w:space="0" w:color="auto"/>
            <w:left w:val="none" w:sz="0" w:space="0" w:color="auto"/>
            <w:bottom w:val="none" w:sz="0" w:space="0" w:color="auto"/>
            <w:right w:val="none" w:sz="0" w:space="0" w:color="auto"/>
          </w:divBdr>
        </w:div>
        <w:div w:id="433212873">
          <w:marLeft w:val="480"/>
          <w:marRight w:val="0"/>
          <w:marTop w:val="0"/>
          <w:marBottom w:val="0"/>
          <w:divBdr>
            <w:top w:val="none" w:sz="0" w:space="0" w:color="auto"/>
            <w:left w:val="none" w:sz="0" w:space="0" w:color="auto"/>
            <w:bottom w:val="none" w:sz="0" w:space="0" w:color="auto"/>
            <w:right w:val="none" w:sz="0" w:space="0" w:color="auto"/>
          </w:divBdr>
        </w:div>
        <w:div w:id="2049792796">
          <w:marLeft w:val="480"/>
          <w:marRight w:val="0"/>
          <w:marTop w:val="0"/>
          <w:marBottom w:val="0"/>
          <w:divBdr>
            <w:top w:val="none" w:sz="0" w:space="0" w:color="auto"/>
            <w:left w:val="none" w:sz="0" w:space="0" w:color="auto"/>
            <w:bottom w:val="none" w:sz="0" w:space="0" w:color="auto"/>
            <w:right w:val="none" w:sz="0" w:space="0" w:color="auto"/>
          </w:divBdr>
        </w:div>
        <w:div w:id="1443652865">
          <w:marLeft w:val="480"/>
          <w:marRight w:val="0"/>
          <w:marTop w:val="0"/>
          <w:marBottom w:val="0"/>
          <w:divBdr>
            <w:top w:val="none" w:sz="0" w:space="0" w:color="auto"/>
            <w:left w:val="none" w:sz="0" w:space="0" w:color="auto"/>
            <w:bottom w:val="none" w:sz="0" w:space="0" w:color="auto"/>
            <w:right w:val="none" w:sz="0" w:space="0" w:color="auto"/>
          </w:divBdr>
        </w:div>
        <w:div w:id="1614752785">
          <w:marLeft w:val="480"/>
          <w:marRight w:val="0"/>
          <w:marTop w:val="0"/>
          <w:marBottom w:val="0"/>
          <w:divBdr>
            <w:top w:val="none" w:sz="0" w:space="0" w:color="auto"/>
            <w:left w:val="none" w:sz="0" w:space="0" w:color="auto"/>
            <w:bottom w:val="none" w:sz="0" w:space="0" w:color="auto"/>
            <w:right w:val="none" w:sz="0" w:space="0" w:color="auto"/>
          </w:divBdr>
        </w:div>
        <w:div w:id="1705902855">
          <w:marLeft w:val="480"/>
          <w:marRight w:val="0"/>
          <w:marTop w:val="0"/>
          <w:marBottom w:val="0"/>
          <w:divBdr>
            <w:top w:val="none" w:sz="0" w:space="0" w:color="auto"/>
            <w:left w:val="none" w:sz="0" w:space="0" w:color="auto"/>
            <w:bottom w:val="none" w:sz="0" w:space="0" w:color="auto"/>
            <w:right w:val="none" w:sz="0" w:space="0" w:color="auto"/>
          </w:divBdr>
        </w:div>
        <w:div w:id="1934972138">
          <w:marLeft w:val="480"/>
          <w:marRight w:val="0"/>
          <w:marTop w:val="0"/>
          <w:marBottom w:val="0"/>
          <w:divBdr>
            <w:top w:val="none" w:sz="0" w:space="0" w:color="auto"/>
            <w:left w:val="none" w:sz="0" w:space="0" w:color="auto"/>
            <w:bottom w:val="none" w:sz="0" w:space="0" w:color="auto"/>
            <w:right w:val="none" w:sz="0" w:space="0" w:color="auto"/>
          </w:divBdr>
        </w:div>
        <w:div w:id="935555">
          <w:marLeft w:val="480"/>
          <w:marRight w:val="0"/>
          <w:marTop w:val="0"/>
          <w:marBottom w:val="0"/>
          <w:divBdr>
            <w:top w:val="none" w:sz="0" w:space="0" w:color="auto"/>
            <w:left w:val="none" w:sz="0" w:space="0" w:color="auto"/>
            <w:bottom w:val="none" w:sz="0" w:space="0" w:color="auto"/>
            <w:right w:val="none" w:sz="0" w:space="0" w:color="auto"/>
          </w:divBdr>
        </w:div>
        <w:div w:id="197351740">
          <w:marLeft w:val="480"/>
          <w:marRight w:val="0"/>
          <w:marTop w:val="0"/>
          <w:marBottom w:val="0"/>
          <w:divBdr>
            <w:top w:val="none" w:sz="0" w:space="0" w:color="auto"/>
            <w:left w:val="none" w:sz="0" w:space="0" w:color="auto"/>
            <w:bottom w:val="none" w:sz="0" w:space="0" w:color="auto"/>
            <w:right w:val="none" w:sz="0" w:space="0" w:color="auto"/>
          </w:divBdr>
        </w:div>
        <w:div w:id="172576596">
          <w:marLeft w:val="480"/>
          <w:marRight w:val="0"/>
          <w:marTop w:val="0"/>
          <w:marBottom w:val="0"/>
          <w:divBdr>
            <w:top w:val="none" w:sz="0" w:space="0" w:color="auto"/>
            <w:left w:val="none" w:sz="0" w:space="0" w:color="auto"/>
            <w:bottom w:val="none" w:sz="0" w:space="0" w:color="auto"/>
            <w:right w:val="none" w:sz="0" w:space="0" w:color="auto"/>
          </w:divBdr>
        </w:div>
        <w:div w:id="74321864">
          <w:marLeft w:val="480"/>
          <w:marRight w:val="0"/>
          <w:marTop w:val="0"/>
          <w:marBottom w:val="0"/>
          <w:divBdr>
            <w:top w:val="none" w:sz="0" w:space="0" w:color="auto"/>
            <w:left w:val="none" w:sz="0" w:space="0" w:color="auto"/>
            <w:bottom w:val="none" w:sz="0" w:space="0" w:color="auto"/>
            <w:right w:val="none" w:sz="0" w:space="0" w:color="auto"/>
          </w:divBdr>
        </w:div>
        <w:div w:id="739258034">
          <w:marLeft w:val="480"/>
          <w:marRight w:val="0"/>
          <w:marTop w:val="0"/>
          <w:marBottom w:val="0"/>
          <w:divBdr>
            <w:top w:val="none" w:sz="0" w:space="0" w:color="auto"/>
            <w:left w:val="none" w:sz="0" w:space="0" w:color="auto"/>
            <w:bottom w:val="none" w:sz="0" w:space="0" w:color="auto"/>
            <w:right w:val="none" w:sz="0" w:space="0" w:color="auto"/>
          </w:divBdr>
        </w:div>
        <w:div w:id="162353655">
          <w:marLeft w:val="480"/>
          <w:marRight w:val="0"/>
          <w:marTop w:val="0"/>
          <w:marBottom w:val="0"/>
          <w:divBdr>
            <w:top w:val="none" w:sz="0" w:space="0" w:color="auto"/>
            <w:left w:val="none" w:sz="0" w:space="0" w:color="auto"/>
            <w:bottom w:val="none" w:sz="0" w:space="0" w:color="auto"/>
            <w:right w:val="none" w:sz="0" w:space="0" w:color="auto"/>
          </w:divBdr>
        </w:div>
        <w:div w:id="790515885">
          <w:marLeft w:val="480"/>
          <w:marRight w:val="0"/>
          <w:marTop w:val="0"/>
          <w:marBottom w:val="0"/>
          <w:divBdr>
            <w:top w:val="none" w:sz="0" w:space="0" w:color="auto"/>
            <w:left w:val="none" w:sz="0" w:space="0" w:color="auto"/>
            <w:bottom w:val="none" w:sz="0" w:space="0" w:color="auto"/>
            <w:right w:val="none" w:sz="0" w:space="0" w:color="auto"/>
          </w:divBdr>
        </w:div>
        <w:div w:id="680008003">
          <w:marLeft w:val="480"/>
          <w:marRight w:val="0"/>
          <w:marTop w:val="0"/>
          <w:marBottom w:val="0"/>
          <w:divBdr>
            <w:top w:val="none" w:sz="0" w:space="0" w:color="auto"/>
            <w:left w:val="none" w:sz="0" w:space="0" w:color="auto"/>
            <w:bottom w:val="none" w:sz="0" w:space="0" w:color="auto"/>
            <w:right w:val="none" w:sz="0" w:space="0" w:color="auto"/>
          </w:divBdr>
        </w:div>
        <w:div w:id="79566271">
          <w:marLeft w:val="480"/>
          <w:marRight w:val="0"/>
          <w:marTop w:val="0"/>
          <w:marBottom w:val="0"/>
          <w:divBdr>
            <w:top w:val="none" w:sz="0" w:space="0" w:color="auto"/>
            <w:left w:val="none" w:sz="0" w:space="0" w:color="auto"/>
            <w:bottom w:val="none" w:sz="0" w:space="0" w:color="auto"/>
            <w:right w:val="none" w:sz="0" w:space="0" w:color="auto"/>
          </w:divBdr>
        </w:div>
        <w:div w:id="698089802">
          <w:marLeft w:val="480"/>
          <w:marRight w:val="0"/>
          <w:marTop w:val="0"/>
          <w:marBottom w:val="0"/>
          <w:divBdr>
            <w:top w:val="none" w:sz="0" w:space="0" w:color="auto"/>
            <w:left w:val="none" w:sz="0" w:space="0" w:color="auto"/>
            <w:bottom w:val="none" w:sz="0" w:space="0" w:color="auto"/>
            <w:right w:val="none" w:sz="0" w:space="0" w:color="auto"/>
          </w:divBdr>
        </w:div>
        <w:div w:id="1567256457">
          <w:marLeft w:val="480"/>
          <w:marRight w:val="0"/>
          <w:marTop w:val="0"/>
          <w:marBottom w:val="0"/>
          <w:divBdr>
            <w:top w:val="none" w:sz="0" w:space="0" w:color="auto"/>
            <w:left w:val="none" w:sz="0" w:space="0" w:color="auto"/>
            <w:bottom w:val="none" w:sz="0" w:space="0" w:color="auto"/>
            <w:right w:val="none" w:sz="0" w:space="0" w:color="auto"/>
          </w:divBdr>
        </w:div>
        <w:div w:id="288825055">
          <w:marLeft w:val="480"/>
          <w:marRight w:val="0"/>
          <w:marTop w:val="0"/>
          <w:marBottom w:val="0"/>
          <w:divBdr>
            <w:top w:val="none" w:sz="0" w:space="0" w:color="auto"/>
            <w:left w:val="none" w:sz="0" w:space="0" w:color="auto"/>
            <w:bottom w:val="none" w:sz="0" w:space="0" w:color="auto"/>
            <w:right w:val="none" w:sz="0" w:space="0" w:color="auto"/>
          </w:divBdr>
        </w:div>
        <w:div w:id="1744137851">
          <w:marLeft w:val="480"/>
          <w:marRight w:val="0"/>
          <w:marTop w:val="0"/>
          <w:marBottom w:val="0"/>
          <w:divBdr>
            <w:top w:val="none" w:sz="0" w:space="0" w:color="auto"/>
            <w:left w:val="none" w:sz="0" w:space="0" w:color="auto"/>
            <w:bottom w:val="none" w:sz="0" w:space="0" w:color="auto"/>
            <w:right w:val="none" w:sz="0" w:space="0" w:color="auto"/>
          </w:divBdr>
        </w:div>
        <w:div w:id="1789469553">
          <w:marLeft w:val="480"/>
          <w:marRight w:val="0"/>
          <w:marTop w:val="0"/>
          <w:marBottom w:val="0"/>
          <w:divBdr>
            <w:top w:val="none" w:sz="0" w:space="0" w:color="auto"/>
            <w:left w:val="none" w:sz="0" w:space="0" w:color="auto"/>
            <w:bottom w:val="none" w:sz="0" w:space="0" w:color="auto"/>
            <w:right w:val="none" w:sz="0" w:space="0" w:color="auto"/>
          </w:divBdr>
        </w:div>
        <w:div w:id="794300649">
          <w:marLeft w:val="480"/>
          <w:marRight w:val="0"/>
          <w:marTop w:val="0"/>
          <w:marBottom w:val="0"/>
          <w:divBdr>
            <w:top w:val="none" w:sz="0" w:space="0" w:color="auto"/>
            <w:left w:val="none" w:sz="0" w:space="0" w:color="auto"/>
            <w:bottom w:val="none" w:sz="0" w:space="0" w:color="auto"/>
            <w:right w:val="none" w:sz="0" w:space="0" w:color="auto"/>
          </w:divBdr>
        </w:div>
        <w:div w:id="353309169">
          <w:marLeft w:val="480"/>
          <w:marRight w:val="0"/>
          <w:marTop w:val="0"/>
          <w:marBottom w:val="0"/>
          <w:divBdr>
            <w:top w:val="none" w:sz="0" w:space="0" w:color="auto"/>
            <w:left w:val="none" w:sz="0" w:space="0" w:color="auto"/>
            <w:bottom w:val="none" w:sz="0" w:space="0" w:color="auto"/>
            <w:right w:val="none" w:sz="0" w:space="0" w:color="auto"/>
          </w:divBdr>
        </w:div>
        <w:div w:id="1063718370">
          <w:marLeft w:val="480"/>
          <w:marRight w:val="0"/>
          <w:marTop w:val="0"/>
          <w:marBottom w:val="0"/>
          <w:divBdr>
            <w:top w:val="none" w:sz="0" w:space="0" w:color="auto"/>
            <w:left w:val="none" w:sz="0" w:space="0" w:color="auto"/>
            <w:bottom w:val="none" w:sz="0" w:space="0" w:color="auto"/>
            <w:right w:val="none" w:sz="0" w:space="0" w:color="auto"/>
          </w:divBdr>
        </w:div>
        <w:div w:id="856848214">
          <w:marLeft w:val="480"/>
          <w:marRight w:val="0"/>
          <w:marTop w:val="0"/>
          <w:marBottom w:val="0"/>
          <w:divBdr>
            <w:top w:val="none" w:sz="0" w:space="0" w:color="auto"/>
            <w:left w:val="none" w:sz="0" w:space="0" w:color="auto"/>
            <w:bottom w:val="none" w:sz="0" w:space="0" w:color="auto"/>
            <w:right w:val="none" w:sz="0" w:space="0" w:color="auto"/>
          </w:divBdr>
        </w:div>
      </w:divsChild>
    </w:div>
    <w:div w:id="1126972383">
      <w:bodyDiv w:val="1"/>
      <w:marLeft w:val="0"/>
      <w:marRight w:val="0"/>
      <w:marTop w:val="0"/>
      <w:marBottom w:val="0"/>
      <w:divBdr>
        <w:top w:val="none" w:sz="0" w:space="0" w:color="auto"/>
        <w:left w:val="none" w:sz="0" w:space="0" w:color="auto"/>
        <w:bottom w:val="none" w:sz="0" w:space="0" w:color="auto"/>
        <w:right w:val="none" w:sz="0" w:space="0" w:color="auto"/>
      </w:divBdr>
      <w:divsChild>
        <w:div w:id="265700899">
          <w:marLeft w:val="640"/>
          <w:marRight w:val="0"/>
          <w:marTop w:val="0"/>
          <w:marBottom w:val="0"/>
          <w:divBdr>
            <w:top w:val="none" w:sz="0" w:space="0" w:color="auto"/>
            <w:left w:val="none" w:sz="0" w:space="0" w:color="auto"/>
            <w:bottom w:val="none" w:sz="0" w:space="0" w:color="auto"/>
            <w:right w:val="none" w:sz="0" w:space="0" w:color="auto"/>
          </w:divBdr>
        </w:div>
        <w:div w:id="1870796161">
          <w:marLeft w:val="640"/>
          <w:marRight w:val="0"/>
          <w:marTop w:val="0"/>
          <w:marBottom w:val="0"/>
          <w:divBdr>
            <w:top w:val="none" w:sz="0" w:space="0" w:color="auto"/>
            <w:left w:val="none" w:sz="0" w:space="0" w:color="auto"/>
            <w:bottom w:val="none" w:sz="0" w:space="0" w:color="auto"/>
            <w:right w:val="none" w:sz="0" w:space="0" w:color="auto"/>
          </w:divBdr>
        </w:div>
        <w:div w:id="632634468">
          <w:marLeft w:val="640"/>
          <w:marRight w:val="0"/>
          <w:marTop w:val="0"/>
          <w:marBottom w:val="0"/>
          <w:divBdr>
            <w:top w:val="none" w:sz="0" w:space="0" w:color="auto"/>
            <w:left w:val="none" w:sz="0" w:space="0" w:color="auto"/>
            <w:bottom w:val="none" w:sz="0" w:space="0" w:color="auto"/>
            <w:right w:val="none" w:sz="0" w:space="0" w:color="auto"/>
          </w:divBdr>
        </w:div>
        <w:div w:id="1515067567">
          <w:marLeft w:val="640"/>
          <w:marRight w:val="0"/>
          <w:marTop w:val="0"/>
          <w:marBottom w:val="0"/>
          <w:divBdr>
            <w:top w:val="none" w:sz="0" w:space="0" w:color="auto"/>
            <w:left w:val="none" w:sz="0" w:space="0" w:color="auto"/>
            <w:bottom w:val="none" w:sz="0" w:space="0" w:color="auto"/>
            <w:right w:val="none" w:sz="0" w:space="0" w:color="auto"/>
          </w:divBdr>
        </w:div>
        <w:div w:id="1606306350">
          <w:marLeft w:val="640"/>
          <w:marRight w:val="0"/>
          <w:marTop w:val="0"/>
          <w:marBottom w:val="0"/>
          <w:divBdr>
            <w:top w:val="none" w:sz="0" w:space="0" w:color="auto"/>
            <w:left w:val="none" w:sz="0" w:space="0" w:color="auto"/>
            <w:bottom w:val="none" w:sz="0" w:space="0" w:color="auto"/>
            <w:right w:val="none" w:sz="0" w:space="0" w:color="auto"/>
          </w:divBdr>
        </w:div>
        <w:div w:id="1920551841">
          <w:marLeft w:val="640"/>
          <w:marRight w:val="0"/>
          <w:marTop w:val="0"/>
          <w:marBottom w:val="0"/>
          <w:divBdr>
            <w:top w:val="none" w:sz="0" w:space="0" w:color="auto"/>
            <w:left w:val="none" w:sz="0" w:space="0" w:color="auto"/>
            <w:bottom w:val="none" w:sz="0" w:space="0" w:color="auto"/>
            <w:right w:val="none" w:sz="0" w:space="0" w:color="auto"/>
          </w:divBdr>
        </w:div>
        <w:div w:id="1417559010">
          <w:marLeft w:val="640"/>
          <w:marRight w:val="0"/>
          <w:marTop w:val="0"/>
          <w:marBottom w:val="0"/>
          <w:divBdr>
            <w:top w:val="none" w:sz="0" w:space="0" w:color="auto"/>
            <w:left w:val="none" w:sz="0" w:space="0" w:color="auto"/>
            <w:bottom w:val="none" w:sz="0" w:space="0" w:color="auto"/>
            <w:right w:val="none" w:sz="0" w:space="0" w:color="auto"/>
          </w:divBdr>
        </w:div>
        <w:div w:id="508909500">
          <w:marLeft w:val="640"/>
          <w:marRight w:val="0"/>
          <w:marTop w:val="0"/>
          <w:marBottom w:val="0"/>
          <w:divBdr>
            <w:top w:val="none" w:sz="0" w:space="0" w:color="auto"/>
            <w:left w:val="none" w:sz="0" w:space="0" w:color="auto"/>
            <w:bottom w:val="none" w:sz="0" w:space="0" w:color="auto"/>
            <w:right w:val="none" w:sz="0" w:space="0" w:color="auto"/>
          </w:divBdr>
        </w:div>
        <w:div w:id="1747191337">
          <w:marLeft w:val="640"/>
          <w:marRight w:val="0"/>
          <w:marTop w:val="0"/>
          <w:marBottom w:val="0"/>
          <w:divBdr>
            <w:top w:val="none" w:sz="0" w:space="0" w:color="auto"/>
            <w:left w:val="none" w:sz="0" w:space="0" w:color="auto"/>
            <w:bottom w:val="none" w:sz="0" w:space="0" w:color="auto"/>
            <w:right w:val="none" w:sz="0" w:space="0" w:color="auto"/>
          </w:divBdr>
        </w:div>
        <w:div w:id="712970862">
          <w:marLeft w:val="640"/>
          <w:marRight w:val="0"/>
          <w:marTop w:val="0"/>
          <w:marBottom w:val="0"/>
          <w:divBdr>
            <w:top w:val="none" w:sz="0" w:space="0" w:color="auto"/>
            <w:left w:val="none" w:sz="0" w:space="0" w:color="auto"/>
            <w:bottom w:val="none" w:sz="0" w:space="0" w:color="auto"/>
            <w:right w:val="none" w:sz="0" w:space="0" w:color="auto"/>
          </w:divBdr>
        </w:div>
        <w:div w:id="1587180017">
          <w:marLeft w:val="640"/>
          <w:marRight w:val="0"/>
          <w:marTop w:val="0"/>
          <w:marBottom w:val="0"/>
          <w:divBdr>
            <w:top w:val="none" w:sz="0" w:space="0" w:color="auto"/>
            <w:left w:val="none" w:sz="0" w:space="0" w:color="auto"/>
            <w:bottom w:val="none" w:sz="0" w:space="0" w:color="auto"/>
            <w:right w:val="none" w:sz="0" w:space="0" w:color="auto"/>
          </w:divBdr>
        </w:div>
        <w:div w:id="1726368312">
          <w:marLeft w:val="640"/>
          <w:marRight w:val="0"/>
          <w:marTop w:val="0"/>
          <w:marBottom w:val="0"/>
          <w:divBdr>
            <w:top w:val="none" w:sz="0" w:space="0" w:color="auto"/>
            <w:left w:val="none" w:sz="0" w:space="0" w:color="auto"/>
            <w:bottom w:val="none" w:sz="0" w:space="0" w:color="auto"/>
            <w:right w:val="none" w:sz="0" w:space="0" w:color="auto"/>
          </w:divBdr>
        </w:div>
        <w:div w:id="1221551120">
          <w:marLeft w:val="640"/>
          <w:marRight w:val="0"/>
          <w:marTop w:val="0"/>
          <w:marBottom w:val="0"/>
          <w:divBdr>
            <w:top w:val="none" w:sz="0" w:space="0" w:color="auto"/>
            <w:left w:val="none" w:sz="0" w:space="0" w:color="auto"/>
            <w:bottom w:val="none" w:sz="0" w:space="0" w:color="auto"/>
            <w:right w:val="none" w:sz="0" w:space="0" w:color="auto"/>
          </w:divBdr>
        </w:div>
        <w:div w:id="1257203110">
          <w:marLeft w:val="640"/>
          <w:marRight w:val="0"/>
          <w:marTop w:val="0"/>
          <w:marBottom w:val="0"/>
          <w:divBdr>
            <w:top w:val="none" w:sz="0" w:space="0" w:color="auto"/>
            <w:left w:val="none" w:sz="0" w:space="0" w:color="auto"/>
            <w:bottom w:val="none" w:sz="0" w:space="0" w:color="auto"/>
            <w:right w:val="none" w:sz="0" w:space="0" w:color="auto"/>
          </w:divBdr>
        </w:div>
        <w:div w:id="2116822797">
          <w:marLeft w:val="640"/>
          <w:marRight w:val="0"/>
          <w:marTop w:val="0"/>
          <w:marBottom w:val="0"/>
          <w:divBdr>
            <w:top w:val="none" w:sz="0" w:space="0" w:color="auto"/>
            <w:left w:val="none" w:sz="0" w:space="0" w:color="auto"/>
            <w:bottom w:val="none" w:sz="0" w:space="0" w:color="auto"/>
            <w:right w:val="none" w:sz="0" w:space="0" w:color="auto"/>
          </w:divBdr>
        </w:div>
        <w:div w:id="1104689993">
          <w:marLeft w:val="640"/>
          <w:marRight w:val="0"/>
          <w:marTop w:val="0"/>
          <w:marBottom w:val="0"/>
          <w:divBdr>
            <w:top w:val="none" w:sz="0" w:space="0" w:color="auto"/>
            <w:left w:val="none" w:sz="0" w:space="0" w:color="auto"/>
            <w:bottom w:val="none" w:sz="0" w:space="0" w:color="auto"/>
            <w:right w:val="none" w:sz="0" w:space="0" w:color="auto"/>
          </w:divBdr>
        </w:div>
        <w:div w:id="1708798061">
          <w:marLeft w:val="640"/>
          <w:marRight w:val="0"/>
          <w:marTop w:val="0"/>
          <w:marBottom w:val="0"/>
          <w:divBdr>
            <w:top w:val="none" w:sz="0" w:space="0" w:color="auto"/>
            <w:left w:val="none" w:sz="0" w:space="0" w:color="auto"/>
            <w:bottom w:val="none" w:sz="0" w:space="0" w:color="auto"/>
            <w:right w:val="none" w:sz="0" w:space="0" w:color="auto"/>
          </w:divBdr>
        </w:div>
        <w:div w:id="55863242">
          <w:marLeft w:val="640"/>
          <w:marRight w:val="0"/>
          <w:marTop w:val="0"/>
          <w:marBottom w:val="0"/>
          <w:divBdr>
            <w:top w:val="none" w:sz="0" w:space="0" w:color="auto"/>
            <w:left w:val="none" w:sz="0" w:space="0" w:color="auto"/>
            <w:bottom w:val="none" w:sz="0" w:space="0" w:color="auto"/>
            <w:right w:val="none" w:sz="0" w:space="0" w:color="auto"/>
          </w:divBdr>
        </w:div>
        <w:div w:id="186724999">
          <w:marLeft w:val="640"/>
          <w:marRight w:val="0"/>
          <w:marTop w:val="0"/>
          <w:marBottom w:val="0"/>
          <w:divBdr>
            <w:top w:val="none" w:sz="0" w:space="0" w:color="auto"/>
            <w:left w:val="none" w:sz="0" w:space="0" w:color="auto"/>
            <w:bottom w:val="none" w:sz="0" w:space="0" w:color="auto"/>
            <w:right w:val="none" w:sz="0" w:space="0" w:color="auto"/>
          </w:divBdr>
        </w:div>
        <w:div w:id="1841847123">
          <w:marLeft w:val="640"/>
          <w:marRight w:val="0"/>
          <w:marTop w:val="0"/>
          <w:marBottom w:val="0"/>
          <w:divBdr>
            <w:top w:val="none" w:sz="0" w:space="0" w:color="auto"/>
            <w:left w:val="none" w:sz="0" w:space="0" w:color="auto"/>
            <w:bottom w:val="none" w:sz="0" w:space="0" w:color="auto"/>
            <w:right w:val="none" w:sz="0" w:space="0" w:color="auto"/>
          </w:divBdr>
        </w:div>
        <w:div w:id="2045013645">
          <w:marLeft w:val="640"/>
          <w:marRight w:val="0"/>
          <w:marTop w:val="0"/>
          <w:marBottom w:val="0"/>
          <w:divBdr>
            <w:top w:val="none" w:sz="0" w:space="0" w:color="auto"/>
            <w:left w:val="none" w:sz="0" w:space="0" w:color="auto"/>
            <w:bottom w:val="none" w:sz="0" w:space="0" w:color="auto"/>
            <w:right w:val="none" w:sz="0" w:space="0" w:color="auto"/>
          </w:divBdr>
        </w:div>
        <w:div w:id="1014262556">
          <w:marLeft w:val="640"/>
          <w:marRight w:val="0"/>
          <w:marTop w:val="0"/>
          <w:marBottom w:val="0"/>
          <w:divBdr>
            <w:top w:val="none" w:sz="0" w:space="0" w:color="auto"/>
            <w:left w:val="none" w:sz="0" w:space="0" w:color="auto"/>
            <w:bottom w:val="none" w:sz="0" w:space="0" w:color="auto"/>
            <w:right w:val="none" w:sz="0" w:space="0" w:color="auto"/>
          </w:divBdr>
        </w:div>
        <w:div w:id="1696421026">
          <w:marLeft w:val="640"/>
          <w:marRight w:val="0"/>
          <w:marTop w:val="0"/>
          <w:marBottom w:val="0"/>
          <w:divBdr>
            <w:top w:val="none" w:sz="0" w:space="0" w:color="auto"/>
            <w:left w:val="none" w:sz="0" w:space="0" w:color="auto"/>
            <w:bottom w:val="none" w:sz="0" w:space="0" w:color="auto"/>
            <w:right w:val="none" w:sz="0" w:space="0" w:color="auto"/>
          </w:divBdr>
        </w:div>
        <w:div w:id="377124530">
          <w:marLeft w:val="640"/>
          <w:marRight w:val="0"/>
          <w:marTop w:val="0"/>
          <w:marBottom w:val="0"/>
          <w:divBdr>
            <w:top w:val="none" w:sz="0" w:space="0" w:color="auto"/>
            <w:left w:val="none" w:sz="0" w:space="0" w:color="auto"/>
            <w:bottom w:val="none" w:sz="0" w:space="0" w:color="auto"/>
            <w:right w:val="none" w:sz="0" w:space="0" w:color="auto"/>
          </w:divBdr>
        </w:div>
        <w:div w:id="636254304">
          <w:marLeft w:val="640"/>
          <w:marRight w:val="0"/>
          <w:marTop w:val="0"/>
          <w:marBottom w:val="0"/>
          <w:divBdr>
            <w:top w:val="none" w:sz="0" w:space="0" w:color="auto"/>
            <w:left w:val="none" w:sz="0" w:space="0" w:color="auto"/>
            <w:bottom w:val="none" w:sz="0" w:space="0" w:color="auto"/>
            <w:right w:val="none" w:sz="0" w:space="0" w:color="auto"/>
          </w:divBdr>
        </w:div>
        <w:div w:id="149300005">
          <w:marLeft w:val="640"/>
          <w:marRight w:val="0"/>
          <w:marTop w:val="0"/>
          <w:marBottom w:val="0"/>
          <w:divBdr>
            <w:top w:val="none" w:sz="0" w:space="0" w:color="auto"/>
            <w:left w:val="none" w:sz="0" w:space="0" w:color="auto"/>
            <w:bottom w:val="none" w:sz="0" w:space="0" w:color="auto"/>
            <w:right w:val="none" w:sz="0" w:space="0" w:color="auto"/>
          </w:divBdr>
        </w:div>
        <w:div w:id="954945313">
          <w:marLeft w:val="640"/>
          <w:marRight w:val="0"/>
          <w:marTop w:val="0"/>
          <w:marBottom w:val="0"/>
          <w:divBdr>
            <w:top w:val="none" w:sz="0" w:space="0" w:color="auto"/>
            <w:left w:val="none" w:sz="0" w:space="0" w:color="auto"/>
            <w:bottom w:val="none" w:sz="0" w:space="0" w:color="auto"/>
            <w:right w:val="none" w:sz="0" w:space="0" w:color="auto"/>
          </w:divBdr>
        </w:div>
        <w:div w:id="428046113">
          <w:marLeft w:val="640"/>
          <w:marRight w:val="0"/>
          <w:marTop w:val="0"/>
          <w:marBottom w:val="0"/>
          <w:divBdr>
            <w:top w:val="none" w:sz="0" w:space="0" w:color="auto"/>
            <w:left w:val="none" w:sz="0" w:space="0" w:color="auto"/>
            <w:bottom w:val="none" w:sz="0" w:space="0" w:color="auto"/>
            <w:right w:val="none" w:sz="0" w:space="0" w:color="auto"/>
          </w:divBdr>
        </w:div>
        <w:div w:id="1988628939">
          <w:marLeft w:val="640"/>
          <w:marRight w:val="0"/>
          <w:marTop w:val="0"/>
          <w:marBottom w:val="0"/>
          <w:divBdr>
            <w:top w:val="none" w:sz="0" w:space="0" w:color="auto"/>
            <w:left w:val="none" w:sz="0" w:space="0" w:color="auto"/>
            <w:bottom w:val="none" w:sz="0" w:space="0" w:color="auto"/>
            <w:right w:val="none" w:sz="0" w:space="0" w:color="auto"/>
          </w:divBdr>
        </w:div>
        <w:div w:id="425928991">
          <w:marLeft w:val="640"/>
          <w:marRight w:val="0"/>
          <w:marTop w:val="0"/>
          <w:marBottom w:val="0"/>
          <w:divBdr>
            <w:top w:val="none" w:sz="0" w:space="0" w:color="auto"/>
            <w:left w:val="none" w:sz="0" w:space="0" w:color="auto"/>
            <w:bottom w:val="none" w:sz="0" w:space="0" w:color="auto"/>
            <w:right w:val="none" w:sz="0" w:space="0" w:color="auto"/>
          </w:divBdr>
        </w:div>
        <w:div w:id="636760802">
          <w:marLeft w:val="640"/>
          <w:marRight w:val="0"/>
          <w:marTop w:val="0"/>
          <w:marBottom w:val="0"/>
          <w:divBdr>
            <w:top w:val="none" w:sz="0" w:space="0" w:color="auto"/>
            <w:left w:val="none" w:sz="0" w:space="0" w:color="auto"/>
            <w:bottom w:val="none" w:sz="0" w:space="0" w:color="auto"/>
            <w:right w:val="none" w:sz="0" w:space="0" w:color="auto"/>
          </w:divBdr>
        </w:div>
        <w:div w:id="1204176308">
          <w:marLeft w:val="640"/>
          <w:marRight w:val="0"/>
          <w:marTop w:val="0"/>
          <w:marBottom w:val="0"/>
          <w:divBdr>
            <w:top w:val="none" w:sz="0" w:space="0" w:color="auto"/>
            <w:left w:val="none" w:sz="0" w:space="0" w:color="auto"/>
            <w:bottom w:val="none" w:sz="0" w:space="0" w:color="auto"/>
            <w:right w:val="none" w:sz="0" w:space="0" w:color="auto"/>
          </w:divBdr>
        </w:div>
        <w:div w:id="1635598985">
          <w:marLeft w:val="640"/>
          <w:marRight w:val="0"/>
          <w:marTop w:val="0"/>
          <w:marBottom w:val="0"/>
          <w:divBdr>
            <w:top w:val="none" w:sz="0" w:space="0" w:color="auto"/>
            <w:left w:val="none" w:sz="0" w:space="0" w:color="auto"/>
            <w:bottom w:val="none" w:sz="0" w:space="0" w:color="auto"/>
            <w:right w:val="none" w:sz="0" w:space="0" w:color="auto"/>
          </w:divBdr>
        </w:div>
        <w:div w:id="149256953">
          <w:marLeft w:val="640"/>
          <w:marRight w:val="0"/>
          <w:marTop w:val="0"/>
          <w:marBottom w:val="0"/>
          <w:divBdr>
            <w:top w:val="none" w:sz="0" w:space="0" w:color="auto"/>
            <w:left w:val="none" w:sz="0" w:space="0" w:color="auto"/>
            <w:bottom w:val="none" w:sz="0" w:space="0" w:color="auto"/>
            <w:right w:val="none" w:sz="0" w:space="0" w:color="auto"/>
          </w:divBdr>
        </w:div>
        <w:div w:id="445075808">
          <w:marLeft w:val="640"/>
          <w:marRight w:val="0"/>
          <w:marTop w:val="0"/>
          <w:marBottom w:val="0"/>
          <w:divBdr>
            <w:top w:val="none" w:sz="0" w:space="0" w:color="auto"/>
            <w:left w:val="none" w:sz="0" w:space="0" w:color="auto"/>
            <w:bottom w:val="none" w:sz="0" w:space="0" w:color="auto"/>
            <w:right w:val="none" w:sz="0" w:space="0" w:color="auto"/>
          </w:divBdr>
        </w:div>
        <w:div w:id="707071695">
          <w:marLeft w:val="640"/>
          <w:marRight w:val="0"/>
          <w:marTop w:val="0"/>
          <w:marBottom w:val="0"/>
          <w:divBdr>
            <w:top w:val="none" w:sz="0" w:space="0" w:color="auto"/>
            <w:left w:val="none" w:sz="0" w:space="0" w:color="auto"/>
            <w:bottom w:val="none" w:sz="0" w:space="0" w:color="auto"/>
            <w:right w:val="none" w:sz="0" w:space="0" w:color="auto"/>
          </w:divBdr>
        </w:div>
        <w:div w:id="515121672">
          <w:marLeft w:val="640"/>
          <w:marRight w:val="0"/>
          <w:marTop w:val="0"/>
          <w:marBottom w:val="0"/>
          <w:divBdr>
            <w:top w:val="none" w:sz="0" w:space="0" w:color="auto"/>
            <w:left w:val="none" w:sz="0" w:space="0" w:color="auto"/>
            <w:bottom w:val="none" w:sz="0" w:space="0" w:color="auto"/>
            <w:right w:val="none" w:sz="0" w:space="0" w:color="auto"/>
          </w:divBdr>
        </w:div>
        <w:div w:id="1029136750">
          <w:marLeft w:val="640"/>
          <w:marRight w:val="0"/>
          <w:marTop w:val="0"/>
          <w:marBottom w:val="0"/>
          <w:divBdr>
            <w:top w:val="none" w:sz="0" w:space="0" w:color="auto"/>
            <w:left w:val="none" w:sz="0" w:space="0" w:color="auto"/>
            <w:bottom w:val="none" w:sz="0" w:space="0" w:color="auto"/>
            <w:right w:val="none" w:sz="0" w:space="0" w:color="auto"/>
          </w:divBdr>
        </w:div>
        <w:div w:id="1340934024">
          <w:marLeft w:val="640"/>
          <w:marRight w:val="0"/>
          <w:marTop w:val="0"/>
          <w:marBottom w:val="0"/>
          <w:divBdr>
            <w:top w:val="none" w:sz="0" w:space="0" w:color="auto"/>
            <w:left w:val="none" w:sz="0" w:space="0" w:color="auto"/>
            <w:bottom w:val="none" w:sz="0" w:space="0" w:color="auto"/>
            <w:right w:val="none" w:sz="0" w:space="0" w:color="auto"/>
          </w:divBdr>
        </w:div>
        <w:div w:id="1408377001">
          <w:marLeft w:val="640"/>
          <w:marRight w:val="0"/>
          <w:marTop w:val="0"/>
          <w:marBottom w:val="0"/>
          <w:divBdr>
            <w:top w:val="none" w:sz="0" w:space="0" w:color="auto"/>
            <w:left w:val="none" w:sz="0" w:space="0" w:color="auto"/>
            <w:bottom w:val="none" w:sz="0" w:space="0" w:color="auto"/>
            <w:right w:val="none" w:sz="0" w:space="0" w:color="auto"/>
          </w:divBdr>
        </w:div>
        <w:div w:id="519665628">
          <w:marLeft w:val="640"/>
          <w:marRight w:val="0"/>
          <w:marTop w:val="0"/>
          <w:marBottom w:val="0"/>
          <w:divBdr>
            <w:top w:val="none" w:sz="0" w:space="0" w:color="auto"/>
            <w:left w:val="none" w:sz="0" w:space="0" w:color="auto"/>
            <w:bottom w:val="none" w:sz="0" w:space="0" w:color="auto"/>
            <w:right w:val="none" w:sz="0" w:space="0" w:color="auto"/>
          </w:divBdr>
        </w:div>
        <w:div w:id="1646200343">
          <w:marLeft w:val="640"/>
          <w:marRight w:val="0"/>
          <w:marTop w:val="0"/>
          <w:marBottom w:val="0"/>
          <w:divBdr>
            <w:top w:val="none" w:sz="0" w:space="0" w:color="auto"/>
            <w:left w:val="none" w:sz="0" w:space="0" w:color="auto"/>
            <w:bottom w:val="none" w:sz="0" w:space="0" w:color="auto"/>
            <w:right w:val="none" w:sz="0" w:space="0" w:color="auto"/>
          </w:divBdr>
        </w:div>
        <w:div w:id="858277694">
          <w:marLeft w:val="640"/>
          <w:marRight w:val="0"/>
          <w:marTop w:val="0"/>
          <w:marBottom w:val="0"/>
          <w:divBdr>
            <w:top w:val="none" w:sz="0" w:space="0" w:color="auto"/>
            <w:left w:val="none" w:sz="0" w:space="0" w:color="auto"/>
            <w:bottom w:val="none" w:sz="0" w:space="0" w:color="auto"/>
            <w:right w:val="none" w:sz="0" w:space="0" w:color="auto"/>
          </w:divBdr>
        </w:div>
        <w:div w:id="302778279">
          <w:marLeft w:val="640"/>
          <w:marRight w:val="0"/>
          <w:marTop w:val="0"/>
          <w:marBottom w:val="0"/>
          <w:divBdr>
            <w:top w:val="none" w:sz="0" w:space="0" w:color="auto"/>
            <w:left w:val="none" w:sz="0" w:space="0" w:color="auto"/>
            <w:bottom w:val="none" w:sz="0" w:space="0" w:color="auto"/>
            <w:right w:val="none" w:sz="0" w:space="0" w:color="auto"/>
          </w:divBdr>
        </w:div>
        <w:div w:id="1191072191">
          <w:marLeft w:val="640"/>
          <w:marRight w:val="0"/>
          <w:marTop w:val="0"/>
          <w:marBottom w:val="0"/>
          <w:divBdr>
            <w:top w:val="none" w:sz="0" w:space="0" w:color="auto"/>
            <w:left w:val="none" w:sz="0" w:space="0" w:color="auto"/>
            <w:bottom w:val="none" w:sz="0" w:space="0" w:color="auto"/>
            <w:right w:val="none" w:sz="0" w:space="0" w:color="auto"/>
          </w:divBdr>
        </w:div>
        <w:div w:id="663362855">
          <w:marLeft w:val="640"/>
          <w:marRight w:val="0"/>
          <w:marTop w:val="0"/>
          <w:marBottom w:val="0"/>
          <w:divBdr>
            <w:top w:val="none" w:sz="0" w:space="0" w:color="auto"/>
            <w:left w:val="none" w:sz="0" w:space="0" w:color="auto"/>
            <w:bottom w:val="none" w:sz="0" w:space="0" w:color="auto"/>
            <w:right w:val="none" w:sz="0" w:space="0" w:color="auto"/>
          </w:divBdr>
        </w:div>
        <w:div w:id="1372536716">
          <w:marLeft w:val="640"/>
          <w:marRight w:val="0"/>
          <w:marTop w:val="0"/>
          <w:marBottom w:val="0"/>
          <w:divBdr>
            <w:top w:val="none" w:sz="0" w:space="0" w:color="auto"/>
            <w:left w:val="none" w:sz="0" w:space="0" w:color="auto"/>
            <w:bottom w:val="none" w:sz="0" w:space="0" w:color="auto"/>
            <w:right w:val="none" w:sz="0" w:space="0" w:color="auto"/>
          </w:divBdr>
        </w:div>
        <w:div w:id="1288315892">
          <w:marLeft w:val="640"/>
          <w:marRight w:val="0"/>
          <w:marTop w:val="0"/>
          <w:marBottom w:val="0"/>
          <w:divBdr>
            <w:top w:val="none" w:sz="0" w:space="0" w:color="auto"/>
            <w:left w:val="none" w:sz="0" w:space="0" w:color="auto"/>
            <w:bottom w:val="none" w:sz="0" w:space="0" w:color="auto"/>
            <w:right w:val="none" w:sz="0" w:space="0" w:color="auto"/>
          </w:divBdr>
        </w:div>
        <w:div w:id="1345285936">
          <w:marLeft w:val="640"/>
          <w:marRight w:val="0"/>
          <w:marTop w:val="0"/>
          <w:marBottom w:val="0"/>
          <w:divBdr>
            <w:top w:val="none" w:sz="0" w:space="0" w:color="auto"/>
            <w:left w:val="none" w:sz="0" w:space="0" w:color="auto"/>
            <w:bottom w:val="none" w:sz="0" w:space="0" w:color="auto"/>
            <w:right w:val="none" w:sz="0" w:space="0" w:color="auto"/>
          </w:divBdr>
        </w:div>
        <w:div w:id="1174954497">
          <w:marLeft w:val="640"/>
          <w:marRight w:val="0"/>
          <w:marTop w:val="0"/>
          <w:marBottom w:val="0"/>
          <w:divBdr>
            <w:top w:val="none" w:sz="0" w:space="0" w:color="auto"/>
            <w:left w:val="none" w:sz="0" w:space="0" w:color="auto"/>
            <w:bottom w:val="none" w:sz="0" w:space="0" w:color="auto"/>
            <w:right w:val="none" w:sz="0" w:space="0" w:color="auto"/>
          </w:divBdr>
        </w:div>
        <w:div w:id="489711122">
          <w:marLeft w:val="640"/>
          <w:marRight w:val="0"/>
          <w:marTop w:val="0"/>
          <w:marBottom w:val="0"/>
          <w:divBdr>
            <w:top w:val="none" w:sz="0" w:space="0" w:color="auto"/>
            <w:left w:val="none" w:sz="0" w:space="0" w:color="auto"/>
            <w:bottom w:val="none" w:sz="0" w:space="0" w:color="auto"/>
            <w:right w:val="none" w:sz="0" w:space="0" w:color="auto"/>
          </w:divBdr>
        </w:div>
        <w:div w:id="1161002912">
          <w:marLeft w:val="640"/>
          <w:marRight w:val="0"/>
          <w:marTop w:val="0"/>
          <w:marBottom w:val="0"/>
          <w:divBdr>
            <w:top w:val="none" w:sz="0" w:space="0" w:color="auto"/>
            <w:left w:val="none" w:sz="0" w:space="0" w:color="auto"/>
            <w:bottom w:val="none" w:sz="0" w:space="0" w:color="auto"/>
            <w:right w:val="none" w:sz="0" w:space="0" w:color="auto"/>
          </w:divBdr>
        </w:div>
        <w:div w:id="1329137887">
          <w:marLeft w:val="640"/>
          <w:marRight w:val="0"/>
          <w:marTop w:val="0"/>
          <w:marBottom w:val="0"/>
          <w:divBdr>
            <w:top w:val="none" w:sz="0" w:space="0" w:color="auto"/>
            <w:left w:val="none" w:sz="0" w:space="0" w:color="auto"/>
            <w:bottom w:val="none" w:sz="0" w:space="0" w:color="auto"/>
            <w:right w:val="none" w:sz="0" w:space="0" w:color="auto"/>
          </w:divBdr>
        </w:div>
        <w:div w:id="1026710753">
          <w:marLeft w:val="640"/>
          <w:marRight w:val="0"/>
          <w:marTop w:val="0"/>
          <w:marBottom w:val="0"/>
          <w:divBdr>
            <w:top w:val="none" w:sz="0" w:space="0" w:color="auto"/>
            <w:left w:val="none" w:sz="0" w:space="0" w:color="auto"/>
            <w:bottom w:val="none" w:sz="0" w:space="0" w:color="auto"/>
            <w:right w:val="none" w:sz="0" w:space="0" w:color="auto"/>
          </w:divBdr>
        </w:div>
        <w:div w:id="136578780">
          <w:marLeft w:val="640"/>
          <w:marRight w:val="0"/>
          <w:marTop w:val="0"/>
          <w:marBottom w:val="0"/>
          <w:divBdr>
            <w:top w:val="none" w:sz="0" w:space="0" w:color="auto"/>
            <w:left w:val="none" w:sz="0" w:space="0" w:color="auto"/>
            <w:bottom w:val="none" w:sz="0" w:space="0" w:color="auto"/>
            <w:right w:val="none" w:sz="0" w:space="0" w:color="auto"/>
          </w:divBdr>
        </w:div>
        <w:div w:id="1881165590">
          <w:marLeft w:val="640"/>
          <w:marRight w:val="0"/>
          <w:marTop w:val="0"/>
          <w:marBottom w:val="0"/>
          <w:divBdr>
            <w:top w:val="none" w:sz="0" w:space="0" w:color="auto"/>
            <w:left w:val="none" w:sz="0" w:space="0" w:color="auto"/>
            <w:bottom w:val="none" w:sz="0" w:space="0" w:color="auto"/>
            <w:right w:val="none" w:sz="0" w:space="0" w:color="auto"/>
          </w:divBdr>
        </w:div>
        <w:div w:id="1127115761">
          <w:marLeft w:val="640"/>
          <w:marRight w:val="0"/>
          <w:marTop w:val="0"/>
          <w:marBottom w:val="0"/>
          <w:divBdr>
            <w:top w:val="none" w:sz="0" w:space="0" w:color="auto"/>
            <w:left w:val="none" w:sz="0" w:space="0" w:color="auto"/>
            <w:bottom w:val="none" w:sz="0" w:space="0" w:color="auto"/>
            <w:right w:val="none" w:sz="0" w:space="0" w:color="auto"/>
          </w:divBdr>
        </w:div>
        <w:div w:id="773942080">
          <w:marLeft w:val="640"/>
          <w:marRight w:val="0"/>
          <w:marTop w:val="0"/>
          <w:marBottom w:val="0"/>
          <w:divBdr>
            <w:top w:val="none" w:sz="0" w:space="0" w:color="auto"/>
            <w:left w:val="none" w:sz="0" w:space="0" w:color="auto"/>
            <w:bottom w:val="none" w:sz="0" w:space="0" w:color="auto"/>
            <w:right w:val="none" w:sz="0" w:space="0" w:color="auto"/>
          </w:divBdr>
        </w:div>
        <w:div w:id="1030103556">
          <w:marLeft w:val="640"/>
          <w:marRight w:val="0"/>
          <w:marTop w:val="0"/>
          <w:marBottom w:val="0"/>
          <w:divBdr>
            <w:top w:val="none" w:sz="0" w:space="0" w:color="auto"/>
            <w:left w:val="none" w:sz="0" w:space="0" w:color="auto"/>
            <w:bottom w:val="none" w:sz="0" w:space="0" w:color="auto"/>
            <w:right w:val="none" w:sz="0" w:space="0" w:color="auto"/>
          </w:divBdr>
        </w:div>
        <w:div w:id="47075994">
          <w:marLeft w:val="640"/>
          <w:marRight w:val="0"/>
          <w:marTop w:val="0"/>
          <w:marBottom w:val="0"/>
          <w:divBdr>
            <w:top w:val="none" w:sz="0" w:space="0" w:color="auto"/>
            <w:left w:val="none" w:sz="0" w:space="0" w:color="auto"/>
            <w:bottom w:val="none" w:sz="0" w:space="0" w:color="auto"/>
            <w:right w:val="none" w:sz="0" w:space="0" w:color="auto"/>
          </w:divBdr>
        </w:div>
        <w:div w:id="2129464776">
          <w:marLeft w:val="640"/>
          <w:marRight w:val="0"/>
          <w:marTop w:val="0"/>
          <w:marBottom w:val="0"/>
          <w:divBdr>
            <w:top w:val="none" w:sz="0" w:space="0" w:color="auto"/>
            <w:left w:val="none" w:sz="0" w:space="0" w:color="auto"/>
            <w:bottom w:val="none" w:sz="0" w:space="0" w:color="auto"/>
            <w:right w:val="none" w:sz="0" w:space="0" w:color="auto"/>
          </w:divBdr>
        </w:div>
        <w:div w:id="1648588545">
          <w:marLeft w:val="640"/>
          <w:marRight w:val="0"/>
          <w:marTop w:val="0"/>
          <w:marBottom w:val="0"/>
          <w:divBdr>
            <w:top w:val="none" w:sz="0" w:space="0" w:color="auto"/>
            <w:left w:val="none" w:sz="0" w:space="0" w:color="auto"/>
            <w:bottom w:val="none" w:sz="0" w:space="0" w:color="auto"/>
            <w:right w:val="none" w:sz="0" w:space="0" w:color="auto"/>
          </w:divBdr>
        </w:div>
        <w:div w:id="1831671296">
          <w:marLeft w:val="640"/>
          <w:marRight w:val="0"/>
          <w:marTop w:val="0"/>
          <w:marBottom w:val="0"/>
          <w:divBdr>
            <w:top w:val="none" w:sz="0" w:space="0" w:color="auto"/>
            <w:left w:val="none" w:sz="0" w:space="0" w:color="auto"/>
            <w:bottom w:val="none" w:sz="0" w:space="0" w:color="auto"/>
            <w:right w:val="none" w:sz="0" w:space="0" w:color="auto"/>
          </w:divBdr>
        </w:div>
        <w:div w:id="881865779">
          <w:marLeft w:val="640"/>
          <w:marRight w:val="0"/>
          <w:marTop w:val="0"/>
          <w:marBottom w:val="0"/>
          <w:divBdr>
            <w:top w:val="none" w:sz="0" w:space="0" w:color="auto"/>
            <w:left w:val="none" w:sz="0" w:space="0" w:color="auto"/>
            <w:bottom w:val="none" w:sz="0" w:space="0" w:color="auto"/>
            <w:right w:val="none" w:sz="0" w:space="0" w:color="auto"/>
          </w:divBdr>
        </w:div>
        <w:div w:id="560675076">
          <w:marLeft w:val="640"/>
          <w:marRight w:val="0"/>
          <w:marTop w:val="0"/>
          <w:marBottom w:val="0"/>
          <w:divBdr>
            <w:top w:val="none" w:sz="0" w:space="0" w:color="auto"/>
            <w:left w:val="none" w:sz="0" w:space="0" w:color="auto"/>
            <w:bottom w:val="none" w:sz="0" w:space="0" w:color="auto"/>
            <w:right w:val="none" w:sz="0" w:space="0" w:color="auto"/>
          </w:divBdr>
        </w:div>
        <w:div w:id="576477904">
          <w:marLeft w:val="640"/>
          <w:marRight w:val="0"/>
          <w:marTop w:val="0"/>
          <w:marBottom w:val="0"/>
          <w:divBdr>
            <w:top w:val="none" w:sz="0" w:space="0" w:color="auto"/>
            <w:left w:val="none" w:sz="0" w:space="0" w:color="auto"/>
            <w:bottom w:val="none" w:sz="0" w:space="0" w:color="auto"/>
            <w:right w:val="none" w:sz="0" w:space="0" w:color="auto"/>
          </w:divBdr>
        </w:div>
        <w:div w:id="1412235431">
          <w:marLeft w:val="640"/>
          <w:marRight w:val="0"/>
          <w:marTop w:val="0"/>
          <w:marBottom w:val="0"/>
          <w:divBdr>
            <w:top w:val="none" w:sz="0" w:space="0" w:color="auto"/>
            <w:left w:val="none" w:sz="0" w:space="0" w:color="auto"/>
            <w:bottom w:val="none" w:sz="0" w:space="0" w:color="auto"/>
            <w:right w:val="none" w:sz="0" w:space="0" w:color="auto"/>
          </w:divBdr>
        </w:div>
        <w:div w:id="1442341191">
          <w:marLeft w:val="640"/>
          <w:marRight w:val="0"/>
          <w:marTop w:val="0"/>
          <w:marBottom w:val="0"/>
          <w:divBdr>
            <w:top w:val="none" w:sz="0" w:space="0" w:color="auto"/>
            <w:left w:val="none" w:sz="0" w:space="0" w:color="auto"/>
            <w:bottom w:val="none" w:sz="0" w:space="0" w:color="auto"/>
            <w:right w:val="none" w:sz="0" w:space="0" w:color="auto"/>
          </w:divBdr>
        </w:div>
        <w:div w:id="1611741449">
          <w:marLeft w:val="640"/>
          <w:marRight w:val="0"/>
          <w:marTop w:val="0"/>
          <w:marBottom w:val="0"/>
          <w:divBdr>
            <w:top w:val="none" w:sz="0" w:space="0" w:color="auto"/>
            <w:left w:val="none" w:sz="0" w:space="0" w:color="auto"/>
            <w:bottom w:val="none" w:sz="0" w:space="0" w:color="auto"/>
            <w:right w:val="none" w:sz="0" w:space="0" w:color="auto"/>
          </w:divBdr>
        </w:div>
        <w:div w:id="1412770791">
          <w:marLeft w:val="640"/>
          <w:marRight w:val="0"/>
          <w:marTop w:val="0"/>
          <w:marBottom w:val="0"/>
          <w:divBdr>
            <w:top w:val="none" w:sz="0" w:space="0" w:color="auto"/>
            <w:left w:val="none" w:sz="0" w:space="0" w:color="auto"/>
            <w:bottom w:val="none" w:sz="0" w:space="0" w:color="auto"/>
            <w:right w:val="none" w:sz="0" w:space="0" w:color="auto"/>
          </w:divBdr>
        </w:div>
        <w:div w:id="1716391474">
          <w:marLeft w:val="640"/>
          <w:marRight w:val="0"/>
          <w:marTop w:val="0"/>
          <w:marBottom w:val="0"/>
          <w:divBdr>
            <w:top w:val="none" w:sz="0" w:space="0" w:color="auto"/>
            <w:left w:val="none" w:sz="0" w:space="0" w:color="auto"/>
            <w:bottom w:val="none" w:sz="0" w:space="0" w:color="auto"/>
            <w:right w:val="none" w:sz="0" w:space="0" w:color="auto"/>
          </w:divBdr>
        </w:div>
        <w:div w:id="1035887921">
          <w:marLeft w:val="640"/>
          <w:marRight w:val="0"/>
          <w:marTop w:val="0"/>
          <w:marBottom w:val="0"/>
          <w:divBdr>
            <w:top w:val="none" w:sz="0" w:space="0" w:color="auto"/>
            <w:left w:val="none" w:sz="0" w:space="0" w:color="auto"/>
            <w:bottom w:val="none" w:sz="0" w:space="0" w:color="auto"/>
            <w:right w:val="none" w:sz="0" w:space="0" w:color="auto"/>
          </w:divBdr>
        </w:div>
        <w:div w:id="2138603181">
          <w:marLeft w:val="640"/>
          <w:marRight w:val="0"/>
          <w:marTop w:val="0"/>
          <w:marBottom w:val="0"/>
          <w:divBdr>
            <w:top w:val="none" w:sz="0" w:space="0" w:color="auto"/>
            <w:left w:val="none" w:sz="0" w:space="0" w:color="auto"/>
            <w:bottom w:val="none" w:sz="0" w:space="0" w:color="auto"/>
            <w:right w:val="none" w:sz="0" w:space="0" w:color="auto"/>
          </w:divBdr>
        </w:div>
        <w:div w:id="1115441523">
          <w:marLeft w:val="640"/>
          <w:marRight w:val="0"/>
          <w:marTop w:val="0"/>
          <w:marBottom w:val="0"/>
          <w:divBdr>
            <w:top w:val="none" w:sz="0" w:space="0" w:color="auto"/>
            <w:left w:val="none" w:sz="0" w:space="0" w:color="auto"/>
            <w:bottom w:val="none" w:sz="0" w:space="0" w:color="auto"/>
            <w:right w:val="none" w:sz="0" w:space="0" w:color="auto"/>
          </w:divBdr>
        </w:div>
        <w:div w:id="208109281">
          <w:marLeft w:val="640"/>
          <w:marRight w:val="0"/>
          <w:marTop w:val="0"/>
          <w:marBottom w:val="0"/>
          <w:divBdr>
            <w:top w:val="none" w:sz="0" w:space="0" w:color="auto"/>
            <w:left w:val="none" w:sz="0" w:space="0" w:color="auto"/>
            <w:bottom w:val="none" w:sz="0" w:space="0" w:color="auto"/>
            <w:right w:val="none" w:sz="0" w:space="0" w:color="auto"/>
          </w:divBdr>
        </w:div>
        <w:div w:id="1844204414">
          <w:marLeft w:val="640"/>
          <w:marRight w:val="0"/>
          <w:marTop w:val="0"/>
          <w:marBottom w:val="0"/>
          <w:divBdr>
            <w:top w:val="none" w:sz="0" w:space="0" w:color="auto"/>
            <w:left w:val="none" w:sz="0" w:space="0" w:color="auto"/>
            <w:bottom w:val="none" w:sz="0" w:space="0" w:color="auto"/>
            <w:right w:val="none" w:sz="0" w:space="0" w:color="auto"/>
          </w:divBdr>
        </w:div>
        <w:div w:id="1472476409">
          <w:marLeft w:val="640"/>
          <w:marRight w:val="0"/>
          <w:marTop w:val="0"/>
          <w:marBottom w:val="0"/>
          <w:divBdr>
            <w:top w:val="none" w:sz="0" w:space="0" w:color="auto"/>
            <w:left w:val="none" w:sz="0" w:space="0" w:color="auto"/>
            <w:bottom w:val="none" w:sz="0" w:space="0" w:color="auto"/>
            <w:right w:val="none" w:sz="0" w:space="0" w:color="auto"/>
          </w:divBdr>
        </w:div>
        <w:div w:id="1384527674">
          <w:marLeft w:val="640"/>
          <w:marRight w:val="0"/>
          <w:marTop w:val="0"/>
          <w:marBottom w:val="0"/>
          <w:divBdr>
            <w:top w:val="none" w:sz="0" w:space="0" w:color="auto"/>
            <w:left w:val="none" w:sz="0" w:space="0" w:color="auto"/>
            <w:bottom w:val="none" w:sz="0" w:space="0" w:color="auto"/>
            <w:right w:val="none" w:sz="0" w:space="0" w:color="auto"/>
          </w:divBdr>
        </w:div>
        <w:div w:id="2128230952">
          <w:marLeft w:val="640"/>
          <w:marRight w:val="0"/>
          <w:marTop w:val="0"/>
          <w:marBottom w:val="0"/>
          <w:divBdr>
            <w:top w:val="none" w:sz="0" w:space="0" w:color="auto"/>
            <w:left w:val="none" w:sz="0" w:space="0" w:color="auto"/>
            <w:bottom w:val="none" w:sz="0" w:space="0" w:color="auto"/>
            <w:right w:val="none" w:sz="0" w:space="0" w:color="auto"/>
          </w:divBdr>
        </w:div>
        <w:div w:id="1898391623">
          <w:marLeft w:val="640"/>
          <w:marRight w:val="0"/>
          <w:marTop w:val="0"/>
          <w:marBottom w:val="0"/>
          <w:divBdr>
            <w:top w:val="none" w:sz="0" w:space="0" w:color="auto"/>
            <w:left w:val="none" w:sz="0" w:space="0" w:color="auto"/>
            <w:bottom w:val="none" w:sz="0" w:space="0" w:color="auto"/>
            <w:right w:val="none" w:sz="0" w:space="0" w:color="auto"/>
          </w:divBdr>
        </w:div>
        <w:div w:id="2142066825">
          <w:marLeft w:val="640"/>
          <w:marRight w:val="0"/>
          <w:marTop w:val="0"/>
          <w:marBottom w:val="0"/>
          <w:divBdr>
            <w:top w:val="none" w:sz="0" w:space="0" w:color="auto"/>
            <w:left w:val="none" w:sz="0" w:space="0" w:color="auto"/>
            <w:bottom w:val="none" w:sz="0" w:space="0" w:color="auto"/>
            <w:right w:val="none" w:sz="0" w:space="0" w:color="auto"/>
          </w:divBdr>
        </w:div>
        <w:div w:id="456026193">
          <w:marLeft w:val="640"/>
          <w:marRight w:val="0"/>
          <w:marTop w:val="0"/>
          <w:marBottom w:val="0"/>
          <w:divBdr>
            <w:top w:val="none" w:sz="0" w:space="0" w:color="auto"/>
            <w:left w:val="none" w:sz="0" w:space="0" w:color="auto"/>
            <w:bottom w:val="none" w:sz="0" w:space="0" w:color="auto"/>
            <w:right w:val="none" w:sz="0" w:space="0" w:color="auto"/>
          </w:divBdr>
        </w:div>
        <w:div w:id="1327392827">
          <w:marLeft w:val="640"/>
          <w:marRight w:val="0"/>
          <w:marTop w:val="0"/>
          <w:marBottom w:val="0"/>
          <w:divBdr>
            <w:top w:val="none" w:sz="0" w:space="0" w:color="auto"/>
            <w:left w:val="none" w:sz="0" w:space="0" w:color="auto"/>
            <w:bottom w:val="none" w:sz="0" w:space="0" w:color="auto"/>
            <w:right w:val="none" w:sz="0" w:space="0" w:color="auto"/>
          </w:divBdr>
        </w:div>
        <w:div w:id="1458373972">
          <w:marLeft w:val="640"/>
          <w:marRight w:val="0"/>
          <w:marTop w:val="0"/>
          <w:marBottom w:val="0"/>
          <w:divBdr>
            <w:top w:val="none" w:sz="0" w:space="0" w:color="auto"/>
            <w:left w:val="none" w:sz="0" w:space="0" w:color="auto"/>
            <w:bottom w:val="none" w:sz="0" w:space="0" w:color="auto"/>
            <w:right w:val="none" w:sz="0" w:space="0" w:color="auto"/>
          </w:divBdr>
        </w:div>
        <w:div w:id="489298011">
          <w:marLeft w:val="640"/>
          <w:marRight w:val="0"/>
          <w:marTop w:val="0"/>
          <w:marBottom w:val="0"/>
          <w:divBdr>
            <w:top w:val="none" w:sz="0" w:space="0" w:color="auto"/>
            <w:left w:val="none" w:sz="0" w:space="0" w:color="auto"/>
            <w:bottom w:val="none" w:sz="0" w:space="0" w:color="auto"/>
            <w:right w:val="none" w:sz="0" w:space="0" w:color="auto"/>
          </w:divBdr>
        </w:div>
      </w:divsChild>
    </w:div>
    <w:div w:id="1128165866">
      <w:bodyDiv w:val="1"/>
      <w:marLeft w:val="0"/>
      <w:marRight w:val="0"/>
      <w:marTop w:val="0"/>
      <w:marBottom w:val="0"/>
      <w:divBdr>
        <w:top w:val="none" w:sz="0" w:space="0" w:color="auto"/>
        <w:left w:val="none" w:sz="0" w:space="0" w:color="auto"/>
        <w:bottom w:val="none" w:sz="0" w:space="0" w:color="auto"/>
        <w:right w:val="none" w:sz="0" w:space="0" w:color="auto"/>
      </w:divBdr>
      <w:divsChild>
        <w:div w:id="1840734971">
          <w:marLeft w:val="640"/>
          <w:marRight w:val="0"/>
          <w:marTop w:val="0"/>
          <w:marBottom w:val="0"/>
          <w:divBdr>
            <w:top w:val="none" w:sz="0" w:space="0" w:color="auto"/>
            <w:left w:val="none" w:sz="0" w:space="0" w:color="auto"/>
            <w:bottom w:val="none" w:sz="0" w:space="0" w:color="auto"/>
            <w:right w:val="none" w:sz="0" w:space="0" w:color="auto"/>
          </w:divBdr>
        </w:div>
        <w:div w:id="2062942329">
          <w:marLeft w:val="640"/>
          <w:marRight w:val="0"/>
          <w:marTop w:val="0"/>
          <w:marBottom w:val="0"/>
          <w:divBdr>
            <w:top w:val="none" w:sz="0" w:space="0" w:color="auto"/>
            <w:left w:val="none" w:sz="0" w:space="0" w:color="auto"/>
            <w:bottom w:val="none" w:sz="0" w:space="0" w:color="auto"/>
            <w:right w:val="none" w:sz="0" w:space="0" w:color="auto"/>
          </w:divBdr>
        </w:div>
        <w:div w:id="98988874">
          <w:marLeft w:val="640"/>
          <w:marRight w:val="0"/>
          <w:marTop w:val="0"/>
          <w:marBottom w:val="0"/>
          <w:divBdr>
            <w:top w:val="none" w:sz="0" w:space="0" w:color="auto"/>
            <w:left w:val="none" w:sz="0" w:space="0" w:color="auto"/>
            <w:bottom w:val="none" w:sz="0" w:space="0" w:color="auto"/>
            <w:right w:val="none" w:sz="0" w:space="0" w:color="auto"/>
          </w:divBdr>
        </w:div>
        <w:div w:id="942611089">
          <w:marLeft w:val="640"/>
          <w:marRight w:val="0"/>
          <w:marTop w:val="0"/>
          <w:marBottom w:val="0"/>
          <w:divBdr>
            <w:top w:val="none" w:sz="0" w:space="0" w:color="auto"/>
            <w:left w:val="none" w:sz="0" w:space="0" w:color="auto"/>
            <w:bottom w:val="none" w:sz="0" w:space="0" w:color="auto"/>
            <w:right w:val="none" w:sz="0" w:space="0" w:color="auto"/>
          </w:divBdr>
        </w:div>
        <w:div w:id="1711877853">
          <w:marLeft w:val="640"/>
          <w:marRight w:val="0"/>
          <w:marTop w:val="0"/>
          <w:marBottom w:val="0"/>
          <w:divBdr>
            <w:top w:val="none" w:sz="0" w:space="0" w:color="auto"/>
            <w:left w:val="none" w:sz="0" w:space="0" w:color="auto"/>
            <w:bottom w:val="none" w:sz="0" w:space="0" w:color="auto"/>
            <w:right w:val="none" w:sz="0" w:space="0" w:color="auto"/>
          </w:divBdr>
        </w:div>
        <w:div w:id="804545084">
          <w:marLeft w:val="640"/>
          <w:marRight w:val="0"/>
          <w:marTop w:val="0"/>
          <w:marBottom w:val="0"/>
          <w:divBdr>
            <w:top w:val="none" w:sz="0" w:space="0" w:color="auto"/>
            <w:left w:val="none" w:sz="0" w:space="0" w:color="auto"/>
            <w:bottom w:val="none" w:sz="0" w:space="0" w:color="auto"/>
            <w:right w:val="none" w:sz="0" w:space="0" w:color="auto"/>
          </w:divBdr>
        </w:div>
        <w:div w:id="130905852">
          <w:marLeft w:val="640"/>
          <w:marRight w:val="0"/>
          <w:marTop w:val="0"/>
          <w:marBottom w:val="0"/>
          <w:divBdr>
            <w:top w:val="none" w:sz="0" w:space="0" w:color="auto"/>
            <w:left w:val="none" w:sz="0" w:space="0" w:color="auto"/>
            <w:bottom w:val="none" w:sz="0" w:space="0" w:color="auto"/>
            <w:right w:val="none" w:sz="0" w:space="0" w:color="auto"/>
          </w:divBdr>
        </w:div>
        <w:div w:id="1584955192">
          <w:marLeft w:val="640"/>
          <w:marRight w:val="0"/>
          <w:marTop w:val="0"/>
          <w:marBottom w:val="0"/>
          <w:divBdr>
            <w:top w:val="none" w:sz="0" w:space="0" w:color="auto"/>
            <w:left w:val="none" w:sz="0" w:space="0" w:color="auto"/>
            <w:bottom w:val="none" w:sz="0" w:space="0" w:color="auto"/>
            <w:right w:val="none" w:sz="0" w:space="0" w:color="auto"/>
          </w:divBdr>
        </w:div>
        <w:div w:id="1053501516">
          <w:marLeft w:val="640"/>
          <w:marRight w:val="0"/>
          <w:marTop w:val="0"/>
          <w:marBottom w:val="0"/>
          <w:divBdr>
            <w:top w:val="none" w:sz="0" w:space="0" w:color="auto"/>
            <w:left w:val="none" w:sz="0" w:space="0" w:color="auto"/>
            <w:bottom w:val="none" w:sz="0" w:space="0" w:color="auto"/>
            <w:right w:val="none" w:sz="0" w:space="0" w:color="auto"/>
          </w:divBdr>
        </w:div>
        <w:div w:id="393045072">
          <w:marLeft w:val="640"/>
          <w:marRight w:val="0"/>
          <w:marTop w:val="0"/>
          <w:marBottom w:val="0"/>
          <w:divBdr>
            <w:top w:val="none" w:sz="0" w:space="0" w:color="auto"/>
            <w:left w:val="none" w:sz="0" w:space="0" w:color="auto"/>
            <w:bottom w:val="none" w:sz="0" w:space="0" w:color="auto"/>
            <w:right w:val="none" w:sz="0" w:space="0" w:color="auto"/>
          </w:divBdr>
        </w:div>
        <w:div w:id="162281543">
          <w:marLeft w:val="640"/>
          <w:marRight w:val="0"/>
          <w:marTop w:val="0"/>
          <w:marBottom w:val="0"/>
          <w:divBdr>
            <w:top w:val="none" w:sz="0" w:space="0" w:color="auto"/>
            <w:left w:val="none" w:sz="0" w:space="0" w:color="auto"/>
            <w:bottom w:val="none" w:sz="0" w:space="0" w:color="auto"/>
            <w:right w:val="none" w:sz="0" w:space="0" w:color="auto"/>
          </w:divBdr>
        </w:div>
        <w:div w:id="882136809">
          <w:marLeft w:val="640"/>
          <w:marRight w:val="0"/>
          <w:marTop w:val="0"/>
          <w:marBottom w:val="0"/>
          <w:divBdr>
            <w:top w:val="none" w:sz="0" w:space="0" w:color="auto"/>
            <w:left w:val="none" w:sz="0" w:space="0" w:color="auto"/>
            <w:bottom w:val="none" w:sz="0" w:space="0" w:color="auto"/>
            <w:right w:val="none" w:sz="0" w:space="0" w:color="auto"/>
          </w:divBdr>
        </w:div>
        <w:div w:id="2026665383">
          <w:marLeft w:val="640"/>
          <w:marRight w:val="0"/>
          <w:marTop w:val="0"/>
          <w:marBottom w:val="0"/>
          <w:divBdr>
            <w:top w:val="none" w:sz="0" w:space="0" w:color="auto"/>
            <w:left w:val="none" w:sz="0" w:space="0" w:color="auto"/>
            <w:bottom w:val="none" w:sz="0" w:space="0" w:color="auto"/>
            <w:right w:val="none" w:sz="0" w:space="0" w:color="auto"/>
          </w:divBdr>
        </w:div>
        <w:div w:id="1168056700">
          <w:marLeft w:val="640"/>
          <w:marRight w:val="0"/>
          <w:marTop w:val="0"/>
          <w:marBottom w:val="0"/>
          <w:divBdr>
            <w:top w:val="none" w:sz="0" w:space="0" w:color="auto"/>
            <w:left w:val="none" w:sz="0" w:space="0" w:color="auto"/>
            <w:bottom w:val="none" w:sz="0" w:space="0" w:color="auto"/>
            <w:right w:val="none" w:sz="0" w:space="0" w:color="auto"/>
          </w:divBdr>
        </w:div>
        <w:div w:id="556823457">
          <w:marLeft w:val="640"/>
          <w:marRight w:val="0"/>
          <w:marTop w:val="0"/>
          <w:marBottom w:val="0"/>
          <w:divBdr>
            <w:top w:val="none" w:sz="0" w:space="0" w:color="auto"/>
            <w:left w:val="none" w:sz="0" w:space="0" w:color="auto"/>
            <w:bottom w:val="none" w:sz="0" w:space="0" w:color="auto"/>
            <w:right w:val="none" w:sz="0" w:space="0" w:color="auto"/>
          </w:divBdr>
        </w:div>
        <w:div w:id="1674603612">
          <w:marLeft w:val="640"/>
          <w:marRight w:val="0"/>
          <w:marTop w:val="0"/>
          <w:marBottom w:val="0"/>
          <w:divBdr>
            <w:top w:val="none" w:sz="0" w:space="0" w:color="auto"/>
            <w:left w:val="none" w:sz="0" w:space="0" w:color="auto"/>
            <w:bottom w:val="none" w:sz="0" w:space="0" w:color="auto"/>
            <w:right w:val="none" w:sz="0" w:space="0" w:color="auto"/>
          </w:divBdr>
        </w:div>
        <w:div w:id="42682487">
          <w:marLeft w:val="640"/>
          <w:marRight w:val="0"/>
          <w:marTop w:val="0"/>
          <w:marBottom w:val="0"/>
          <w:divBdr>
            <w:top w:val="none" w:sz="0" w:space="0" w:color="auto"/>
            <w:left w:val="none" w:sz="0" w:space="0" w:color="auto"/>
            <w:bottom w:val="none" w:sz="0" w:space="0" w:color="auto"/>
            <w:right w:val="none" w:sz="0" w:space="0" w:color="auto"/>
          </w:divBdr>
        </w:div>
        <w:div w:id="1374961125">
          <w:marLeft w:val="640"/>
          <w:marRight w:val="0"/>
          <w:marTop w:val="0"/>
          <w:marBottom w:val="0"/>
          <w:divBdr>
            <w:top w:val="none" w:sz="0" w:space="0" w:color="auto"/>
            <w:left w:val="none" w:sz="0" w:space="0" w:color="auto"/>
            <w:bottom w:val="none" w:sz="0" w:space="0" w:color="auto"/>
            <w:right w:val="none" w:sz="0" w:space="0" w:color="auto"/>
          </w:divBdr>
        </w:div>
        <w:div w:id="1021392970">
          <w:marLeft w:val="640"/>
          <w:marRight w:val="0"/>
          <w:marTop w:val="0"/>
          <w:marBottom w:val="0"/>
          <w:divBdr>
            <w:top w:val="none" w:sz="0" w:space="0" w:color="auto"/>
            <w:left w:val="none" w:sz="0" w:space="0" w:color="auto"/>
            <w:bottom w:val="none" w:sz="0" w:space="0" w:color="auto"/>
            <w:right w:val="none" w:sz="0" w:space="0" w:color="auto"/>
          </w:divBdr>
        </w:div>
        <w:div w:id="1032804505">
          <w:marLeft w:val="640"/>
          <w:marRight w:val="0"/>
          <w:marTop w:val="0"/>
          <w:marBottom w:val="0"/>
          <w:divBdr>
            <w:top w:val="none" w:sz="0" w:space="0" w:color="auto"/>
            <w:left w:val="none" w:sz="0" w:space="0" w:color="auto"/>
            <w:bottom w:val="none" w:sz="0" w:space="0" w:color="auto"/>
            <w:right w:val="none" w:sz="0" w:space="0" w:color="auto"/>
          </w:divBdr>
        </w:div>
        <w:div w:id="952127301">
          <w:marLeft w:val="640"/>
          <w:marRight w:val="0"/>
          <w:marTop w:val="0"/>
          <w:marBottom w:val="0"/>
          <w:divBdr>
            <w:top w:val="none" w:sz="0" w:space="0" w:color="auto"/>
            <w:left w:val="none" w:sz="0" w:space="0" w:color="auto"/>
            <w:bottom w:val="none" w:sz="0" w:space="0" w:color="auto"/>
            <w:right w:val="none" w:sz="0" w:space="0" w:color="auto"/>
          </w:divBdr>
        </w:div>
        <w:div w:id="152648792">
          <w:marLeft w:val="640"/>
          <w:marRight w:val="0"/>
          <w:marTop w:val="0"/>
          <w:marBottom w:val="0"/>
          <w:divBdr>
            <w:top w:val="none" w:sz="0" w:space="0" w:color="auto"/>
            <w:left w:val="none" w:sz="0" w:space="0" w:color="auto"/>
            <w:bottom w:val="none" w:sz="0" w:space="0" w:color="auto"/>
            <w:right w:val="none" w:sz="0" w:space="0" w:color="auto"/>
          </w:divBdr>
        </w:div>
        <w:div w:id="1169559980">
          <w:marLeft w:val="640"/>
          <w:marRight w:val="0"/>
          <w:marTop w:val="0"/>
          <w:marBottom w:val="0"/>
          <w:divBdr>
            <w:top w:val="none" w:sz="0" w:space="0" w:color="auto"/>
            <w:left w:val="none" w:sz="0" w:space="0" w:color="auto"/>
            <w:bottom w:val="none" w:sz="0" w:space="0" w:color="auto"/>
            <w:right w:val="none" w:sz="0" w:space="0" w:color="auto"/>
          </w:divBdr>
        </w:div>
        <w:div w:id="76826170">
          <w:marLeft w:val="640"/>
          <w:marRight w:val="0"/>
          <w:marTop w:val="0"/>
          <w:marBottom w:val="0"/>
          <w:divBdr>
            <w:top w:val="none" w:sz="0" w:space="0" w:color="auto"/>
            <w:left w:val="none" w:sz="0" w:space="0" w:color="auto"/>
            <w:bottom w:val="none" w:sz="0" w:space="0" w:color="auto"/>
            <w:right w:val="none" w:sz="0" w:space="0" w:color="auto"/>
          </w:divBdr>
        </w:div>
        <w:div w:id="1240940455">
          <w:marLeft w:val="640"/>
          <w:marRight w:val="0"/>
          <w:marTop w:val="0"/>
          <w:marBottom w:val="0"/>
          <w:divBdr>
            <w:top w:val="none" w:sz="0" w:space="0" w:color="auto"/>
            <w:left w:val="none" w:sz="0" w:space="0" w:color="auto"/>
            <w:bottom w:val="none" w:sz="0" w:space="0" w:color="auto"/>
            <w:right w:val="none" w:sz="0" w:space="0" w:color="auto"/>
          </w:divBdr>
        </w:div>
        <w:div w:id="33772268">
          <w:marLeft w:val="640"/>
          <w:marRight w:val="0"/>
          <w:marTop w:val="0"/>
          <w:marBottom w:val="0"/>
          <w:divBdr>
            <w:top w:val="none" w:sz="0" w:space="0" w:color="auto"/>
            <w:left w:val="none" w:sz="0" w:space="0" w:color="auto"/>
            <w:bottom w:val="none" w:sz="0" w:space="0" w:color="auto"/>
            <w:right w:val="none" w:sz="0" w:space="0" w:color="auto"/>
          </w:divBdr>
        </w:div>
        <w:div w:id="1000696119">
          <w:marLeft w:val="640"/>
          <w:marRight w:val="0"/>
          <w:marTop w:val="0"/>
          <w:marBottom w:val="0"/>
          <w:divBdr>
            <w:top w:val="none" w:sz="0" w:space="0" w:color="auto"/>
            <w:left w:val="none" w:sz="0" w:space="0" w:color="auto"/>
            <w:bottom w:val="none" w:sz="0" w:space="0" w:color="auto"/>
            <w:right w:val="none" w:sz="0" w:space="0" w:color="auto"/>
          </w:divBdr>
        </w:div>
        <w:div w:id="1238786058">
          <w:marLeft w:val="640"/>
          <w:marRight w:val="0"/>
          <w:marTop w:val="0"/>
          <w:marBottom w:val="0"/>
          <w:divBdr>
            <w:top w:val="none" w:sz="0" w:space="0" w:color="auto"/>
            <w:left w:val="none" w:sz="0" w:space="0" w:color="auto"/>
            <w:bottom w:val="none" w:sz="0" w:space="0" w:color="auto"/>
            <w:right w:val="none" w:sz="0" w:space="0" w:color="auto"/>
          </w:divBdr>
        </w:div>
        <w:div w:id="1220628446">
          <w:marLeft w:val="640"/>
          <w:marRight w:val="0"/>
          <w:marTop w:val="0"/>
          <w:marBottom w:val="0"/>
          <w:divBdr>
            <w:top w:val="none" w:sz="0" w:space="0" w:color="auto"/>
            <w:left w:val="none" w:sz="0" w:space="0" w:color="auto"/>
            <w:bottom w:val="none" w:sz="0" w:space="0" w:color="auto"/>
            <w:right w:val="none" w:sz="0" w:space="0" w:color="auto"/>
          </w:divBdr>
        </w:div>
        <w:div w:id="1683704130">
          <w:marLeft w:val="640"/>
          <w:marRight w:val="0"/>
          <w:marTop w:val="0"/>
          <w:marBottom w:val="0"/>
          <w:divBdr>
            <w:top w:val="none" w:sz="0" w:space="0" w:color="auto"/>
            <w:left w:val="none" w:sz="0" w:space="0" w:color="auto"/>
            <w:bottom w:val="none" w:sz="0" w:space="0" w:color="auto"/>
            <w:right w:val="none" w:sz="0" w:space="0" w:color="auto"/>
          </w:divBdr>
        </w:div>
        <w:div w:id="942685477">
          <w:marLeft w:val="640"/>
          <w:marRight w:val="0"/>
          <w:marTop w:val="0"/>
          <w:marBottom w:val="0"/>
          <w:divBdr>
            <w:top w:val="none" w:sz="0" w:space="0" w:color="auto"/>
            <w:left w:val="none" w:sz="0" w:space="0" w:color="auto"/>
            <w:bottom w:val="none" w:sz="0" w:space="0" w:color="auto"/>
            <w:right w:val="none" w:sz="0" w:space="0" w:color="auto"/>
          </w:divBdr>
        </w:div>
        <w:div w:id="1663192326">
          <w:marLeft w:val="640"/>
          <w:marRight w:val="0"/>
          <w:marTop w:val="0"/>
          <w:marBottom w:val="0"/>
          <w:divBdr>
            <w:top w:val="none" w:sz="0" w:space="0" w:color="auto"/>
            <w:left w:val="none" w:sz="0" w:space="0" w:color="auto"/>
            <w:bottom w:val="none" w:sz="0" w:space="0" w:color="auto"/>
            <w:right w:val="none" w:sz="0" w:space="0" w:color="auto"/>
          </w:divBdr>
        </w:div>
        <w:div w:id="712852515">
          <w:marLeft w:val="640"/>
          <w:marRight w:val="0"/>
          <w:marTop w:val="0"/>
          <w:marBottom w:val="0"/>
          <w:divBdr>
            <w:top w:val="none" w:sz="0" w:space="0" w:color="auto"/>
            <w:left w:val="none" w:sz="0" w:space="0" w:color="auto"/>
            <w:bottom w:val="none" w:sz="0" w:space="0" w:color="auto"/>
            <w:right w:val="none" w:sz="0" w:space="0" w:color="auto"/>
          </w:divBdr>
        </w:div>
        <w:div w:id="561795544">
          <w:marLeft w:val="640"/>
          <w:marRight w:val="0"/>
          <w:marTop w:val="0"/>
          <w:marBottom w:val="0"/>
          <w:divBdr>
            <w:top w:val="none" w:sz="0" w:space="0" w:color="auto"/>
            <w:left w:val="none" w:sz="0" w:space="0" w:color="auto"/>
            <w:bottom w:val="none" w:sz="0" w:space="0" w:color="auto"/>
            <w:right w:val="none" w:sz="0" w:space="0" w:color="auto"/>
          </w:divBdr>
        </w:div>
        <w:div w:id="1129587141">
          <w:marLeft w:val="640"/>
          <w:marRight w:val="0"/>
          <w:marTop w:val="0"/>
          <w:marBottom w:val="0"/>
          <w:divBdr>
            <w:top w:val="none" w:sz="0" w:space="0" w:color="auto"/>
            <w:left w:val="none" w:sz="0" w:space="0" w:color="auto"/>
            <w:bottom w:val="none" w:sz="0" w:space="0" w:color="auto"/>
            <w:right w:val="none" w:sz="0" w:space="0" w:color="auto"/>
          </w:divBdr>
        </w:div>
        <w:div w:id="630325803">
          <w:marLeft w:val="640"/>
          <w:marRight w:val="0"/>
          <w:marTop w:val="0"/>
          <w:marBottom w:val="0"/>
          <w:divBdr>
            <w:top w:val="none" w:sz="0" w:space="0" w:color="auto"/>
            <w:left w:val="none" w:sz="0" w:space="0" w:color="auto"/>
            <w:bottom w:val="none" w:sz="0" w:space="0" w:color="auto"/>
            <w:right w:val="none" w:sz="0" w:space="0" w:color="auto"/>
          </w:divBdr>
        </w:div>
        <w:div w:id="608203786">
          <w:marLeft w:val="640"/>
          <w:marRight w:val="0"/>
          <w:marTop w:val="0"/>
          <w:marBottom w:val="0"/>
          <w:divBdr>
            <w:top w:val="none" w:sz="0" w:space="0" w:color="auto"/>
            <w:left w:val="none" w:sz="0" w:space="0" w:color="auto"/>
            <w:bottom w:val="none" w:sz="0" w:space="0" w:color="auto"/>
            <w:right w:val="none" w:sz="0" w:space="0" w:color="auto"/>
          </w:divBdr>
        </w:div>
        <w:div w:id="1754467560">
          <w:marLeft w:val="640"/>
          <w:marRight w:val="0"/>
          <w:marTop w:val="0"/>
          <w:marBottom w:val="0"/>
          <w:divBdr>
            <w:top w:val="none" w:sz="0" w:space="0" w:color="auto"/>
            <w:left w:val="none" w:sz="0" w:space="0" w:color="auto"/>
            <w:bottom w:val="none" w:sz="0" w:space="0" w:color="auto"/>
            <w:right w:val="none" w:sz="0" w:space="0" w:color="auto"/>
          </w:divBdr>
        </w:div>
        <w:div w:id="1925720761">
          <w:marLeft w:val="640"/>
          <w:marRight w:val="0"/>
          <w:marTop w:val="0"/>
          <w:marBottom w:val="0"/>
          <w:divBdr>
            <w:top w:val="none" w:sz="0" w:space="0" w:color="auto"/>
            <w:left w:val="none" w:sz="0" w:space="0" w:color="auto"/>
            <w:bottom w:val="none" w:sz="0" w:space="0" w:color="auto"/>
            <w:right w:val="none" w:sz="0" w:space="0" w:color="auto"/>
          </w:divBdr>
        </w:div>
        <w:div w:id="958221585">
          <w:marLeft w:val="640"/>
          <w:marRight w:val="0"/>
          <w:marTop w:val="0"/>
          <w:marBottom w:val="0"/>
          <w:divBdr>
            <w:top w:val="none" w:sz="0" w:space="0" w:color="auto"/>
            <w:left w:val="none" w:sz="0" w:space="0" w:color="auto"/>
            <w:bottom w:val="none" w:sz="0" w:space="0" w:color="auto"/>
            <w:right w:val="none" w:sz="0" w:space="0" w:color="auto"/>
          </w:divBdr>
        </w:div>
        <w:div w:id="1567034701">
          <w:marLeft w:val="640"/>
          <w:marRight w:val="0"/>
          <w:marTop w:val="0"/>
          <w:marBottom w:val="0"/>
          <w:divBdr>
            <w:top w:val="none" w:sz="0" w:space="0" w:color="auto"/>
            <w:left w:val="none" w:sz="0" w:space="0" w:color="auto"/>
            <w:bottom w:val="none" w:sz="0" w:space="0" w:color="auto"/>
            <w:right w:val="none" w:sz="0" w:space="0" w:color="auto"/>
          </w:divBdr>
        </w:div>
        <w:div w:id="352415619">
          <w:marLeft w:val="640"/>
          <w:marRight w:val="0"/>
          <w:marTop w:val="0"/>
          <w:marBottom w:val="0"/>
          <w:divBdr>
            <w:top w:val="none" w:sz="0" w:space="0" w:color="auto"/>
            <w:left w:val="none" w:sz="0" w:space="0" w:color="auto"/>
            <w:bottom w:val="none" w:sz="0" w:space="0" w:color="auto"/>
            <w:right w:val="none" w:sz="0" w:space="0" w:color="auto"/>
          </w:divBdr>
        </w:div>
        <w:div w:id="812405026">
          <w:marLeft w:val="640"/>
          <w:marRight w:val="0"/>
          <w:marTop w:val="0"/>
          <w:marBottom w:val="0"/>
          <w:divBdr>
            <w:top w:val="none" w:sz="0" w:space="0" w:color="auto"/>
            <w:left w:val="none" w:sz="0" w:space="0" w:color="auto"/>
            <w:bottom w:val="none" w:sz="0" w:space="0" w:color="auto"/>
            <w:right w:val="none" w:sz="0" w:space="0" w:color="auto"/>
          </w:divBdr>
        </w:div>
        <w:div w:id="956571096">
          <w:marLeft w:val="640"/>
          <w:marRight w:val="0"/>
          <w:marTop w:val="0"/>
          <w:marBottom w:val="0"/>
          <w:divBdr>
            <w:top w:val="none" w:sz="0" w:space="0" w:color="auto"/>
            <w:left w:val="none" w:sz="0" w:space="0" w:color="auto"/>
            <w:bottom w:val="none" w:sz="0" w:space="0" w:color="auto"/>
            <w:right w:val="none" w:sz="0" w:space="0" w:color="auto"/>
          </w:divBdr>
        </w:div>
        <w:div w:id="897015973">
          <w:marLeft w:val="640"/>
          <w:marRight w:val="0"/>
          <w:marTop w:val="0"/>
          <w:marBottom w:val="0"/>
          <w:divBdr>
            <w:top w:val="none" w:sz="0" w:space="0" w:color="auto"/>
            <w:left w:val="none" w:sz="0" w:space="0" w:color="auto"/>
            <w:bottom w:val="none" w:sz="0" w:space="0" w:color="auto"/>
            <w:right w:val="none" w:sz="0" w:space="0" w:color="auto"/>
          </w:divBdr>
        </w:div>
        <w:div w:id="2068914717">
          <w:marLeft w:val="640"/>
          <w:marRight w:val="0"/>
          <w:marTop w:val="0"/>
          <w:marBottom w:val="0"/>
          <w:divBdr>
            <w:top w:val="none" w:sz="0" w:space="0" w:color="auto"/>
            <w:left w:val="none" w:sz="0" w:space="0" w:color="auto"/>
            <w:bottom w:val="none" w:sz="0" w:space="0" w:color="auto"/>
            <w:right w:val="none" w:sz="0" w:space="0" w:color="auto"/>
          </w:divBdr>
        </w:div>
        <w:div w:id="667097223">
          <w:marLeft w:val="640"/>
          <w:marRight w:val="0"/>
          <w:marTop w:val="0"/>
          <w:marBottom w:val="0"/>
          <w:divBdr>
            <w:top w:val="none" w:sz="0" w:space="0" w:color="auto"/>
            <w:left w:val="none" w:sz="0" w:space="0" w:color="auto"/>
            <w:bottom w:val="none" w:sz="0" w:space="0" w:color="auto"/>
            <w:right w:val="none" w:sz="0" w:space="0" w:color="auto"/>
          </w:divBdr>
        </w:div>
        <w:div w:id="1917663661">
          <w:marLeft w:val="640"/>
          <w:marRight w:val="0"/>
          <w:marTop w:val="0"/>
          <w:marBottom w:val="0"/>
          <w:divBdr>
            <w:top w:val="none" w:sz="0" w:space="0" w:color="auto"/>
            <w:left w:val="none" w:sz="0" w:space="0" w:color="auto"/>
            <w:bottom w:val="none" w:sz="0" w:space="0" w:color="auto"/>
            <w:right w:val="none" w:sz="0" w:space="0" w:color="auto"/>
          </w:divBdr>
        </w:div>
        <w:div w:id="1257783335">
          <w:marLeft w:val="640"/>
          <w:marRight w:val="0"/>
          <w:marTop w:val="0"/>
          <w:marBottom w:val="0"/>
          <w:divBdr>
            <w:top w:val="none" w:sz="0" w:space="0" w:color="auto"/>
            <w:left w:val="none" w:sz="0" w:space="0" w:color="auto"/>
            <w:bottom w:val="none" w:sz="0" w:space="0" w:color="auto"/>
            <w:right w:val="none" w:sz="0" w:space="0" w:color="auto"/>
          </w:divBdr>
        </w:div>
        <w:div w:id="1230339320">
          <w:marLeft w:val="640"/>
          <w:marRight w:val="0"/>
          <w:marTop w:val="0"/>
          <w:marBottom w:val="0"/>
          <w:divBdr>
            <w:top w:val="none" w:sz="0" w:space="0" w:color="auto"/>
            <w:left w:val="none" w:sz="0" w:space="0" w:color="auto"/>
            <w:bottom w:val="none" w:sz="0" w:space="0" w:color="auto"/>
            <w:right w:val="none" w:sz="0" w:space="0" w:color="auto"/>
          </w:divBdr>
        </w:div>
        <w:div w:id="1536235380">
          <w:marLeft w:val="640"/>
          <w:marRight w:val="0"/>
          <w:marTop w:val="0"/>
          <w:marBottom w:val="0"/>
          <w:divBdr>
            <w:top w:val="none" w:sz="0" w:space="0" w:color="auto"/>
            <w:left w:val="none" w:sz="0" w:space="0" w:color="auto"/>
            <w:bottom w:val="none" w:sz="0" w:space="0" w:color="auto"/>
            <w:right w:val="none" w:sz="0" w:space="0" w:color="auto"/>
          </w:divBdr>
        </w:div>
        <w:div w:id="683475583">
          <w:marLeft w:val="640"/>
          <w:marRight w:val="0"/>
          <w:marTop w:val="0"/>
          <w:marBottom w:val="0"/>
          <w:divBdr>
            <w:top w:val="none" w:sz="0" w:space="0" w:color="auto"/>
            <w:left w:val="none" w:sz="0" w:space="0" w:color="auto"/>
            <w:bottom w:val="none" w:sz="0" w:space="0" w:color="auto"/>
            <w:right w:val="none" w:sz="0" w:space="0" w:color="auto"/>
          </w:divBdr>
        </w:div>
        <w:div w:id="393817941">
          <w:marLeft w:val="640"/>
          <w:marRight w:val="0"/>
          <w:marTop w:val="0"/>
          <w:marBottom w:val="0"/>
          <w:divBdr>
            <w:top w:val="none" w:sz="0" w:space="0" w:color="auto"/>
            <w:left w:val="none" w:sz="0" w:space="0" w:color="auto"/>
            <w:bottom w:val="none" w:sz="0" w:space="0" w:color="auto"/>
            <w:right w:val="none" w:sz="0" w:space="0" w:color="auto"/>
          </w:divBdr>
        </w:div>
        <w:div w:id="325321928">
          <w:marLeft w:val="640"/>
          <w:marRight w:val="0"/>
          <w:marTop w:val="0"/>
          <w:marBottom w:val="0"/>
          <w:divBdr>
            <w:top w:val="none" w:sz="0" w:space="0" w:color="auto"/>
            <w:left w:val="none" w:sz="0" w:space="0" w:color="auto"/>
            <w:bottom w:val="none" w:sz="0" w:space="0" w:color="auto"/>
            <w:right w:val="none" w:sz="0" w:space="0" w:color="auto"/>
          </w:divBdr>
        </w:div>
        <w:div w:id="333604815">
          <w:marLeft w:val="640"/>
          <w:marRight w:val="0"/>
          <w:marTop w:val="0"/>
          <w:marBottom w:val="0"/>
          <w:divBdr>
            <w:top w:val="none" w:sz="0" w:space="0" w:color="auto"/>
            <w:left w:val="none" w:sz="0" w:space="0" w:color="auto"/>
            <w:bottom w:val="none" w:sz="0" w:space="0" w:color="auto"/>
            <w:right w:val="none" w:sz="0" w:space="0" w:color="auto"/>
          </w:divBdr>
        </w:div>
        <w:div w:id="97679101">
          <w:marLeft w:val="640"/>
          <w:marRight w:val="0"/>
          <w:marTop w:val="0"/>
          <w:marBottom w:val="0"/>
          <w:divBdr>
            <w:top w:val="none" w:sz="0" w:space="0" w:color="auto"/>
            <w:left w:val="none" w:sz="0" w:space="0" w:color="auto"/>
            <w:bottom w:val="none" w:sz="0" w:space="0" w:color="auto"/>
            <w:right w:val="none" w:sz="0" w:space="0" w:color="auto"/>
          </w:divBdr>
        </w:div>
        <w:div w:id="1928491975">
          <w:marLeft w:val="640"/>
          <w:marRight w:val="0"/>
          <w:marTop w:val="0"/>
          <w:marBottom w:val="0"/>
          <w:divBdr>
            <w:top w:val="none" w:sz="0" w:space="0" w:color="auto"/>
            <w:left w:val="none" w:sz="0" w:space="0" w:color="auto"/>
            <w:bottom w:val="none" w:sz="0" w:space="0" w:color="auto"/>
            <w:right w:val="none" w:sz="0" w:space="0" w:color="auto"/>
          </w:divBdr>
        </w:div>
        <w:div w:id="1039747701">
          <w:marLeft w:val="640"/>
          <w:marRight w:val="0"/>
          <w:marTop w:val="0"/>
          <w:marBottom w:val="0"/>
          <w:divBdr>
            <w:top w:val="none" w:sz="0" w:space="0" w:color="auto"/>
            <w:left w:val="none" w:sz="0" w:space="0" w:color="auto"/>
            <w:bottom w:val="none" w:sz="0" w:space="0" w:color="auto"/>
            <w:right w:val="none" w:sz="0" w:space="0" w:color="auto"/>
          </w:divBdr>
        </w:div>
        <w:div w:id="73401165">
          <w:marLeft w:val="640"/>
          <w:marRight w:val="0"/>
          <w:marTop w:val="0"/>
          <w:marBottom w:val="0"/>
          <w:divBdr>
            <w:top w:val="none" w:sz="0" w:space="0" w:color="auto"/>
            <w:left w:val="none" w:sz="0" w:space="0" w:color="auto"/>
            <w:bottom w:val="none" w:sz="0" w:space="0" w:color="auto"/>
            <w:right w:val="none" w:sz="0" w:space="0" w:color="auto"/>
          </w:divBdr>
        </w:div>
        <w:div w:id="211776244">
          <w:marLeft w:val="640"/>
          <w:marRight w:val="0"/>
          <w:marTop w:val="0"/>
          <w:marBottom w:val="0"/>
          <w:divBdr>
            <w:top w:val="none" w:sz="0" w:space="0" w:color="auto"/>
            <w:left w:val="none" w:sz="0" w:space="0" w:color="auto"/>
            <w:bottom w:val="none" w:sz="0" w:space="0" w:color="auto"/>
            <w:right w:val="none" w:sz="0" w:space="0" w:color="auto"/>
          </w:divBdr>
        </w:div>
        <w:div w:id="167982601">
          <w:marLeft w:val="640"/>
          <w:marRight w:val="0"/>
          <w:marTop w:val="0"/>
          <w:marBottom w:val="0"/>
          <w:divBdr>
            <w:top w:val="none" w:sz="0" w:space="0" w:color="auto"/>
            <w:left w:val="none" w:sz="0" w:space="0" w:color="auto"/>
            <w:bottom w:val="none" w:sz="0" w:space="0" w:color="auto"/>
            <w:right w:val="none" w:sz="0" w:space="0" w:color="auto"/>
          </w:divBdr>
        </w:div>
        <w:div w:id="1039863579">
          <w:marLeft w:val="640"/>
          <w:marRight w:val="0"/>
          <w:marTop w:val="0"/>
          <w:marBottom w:val="0"/>
          <w:divBdr>
            <w:top w:val="none" w:sz="0" w:space="0" w:color="auto"/>
            <w:left w:val="none" w:sz="0" w:space="0" w:color="auto"/>
            <w:bottom w:val="none" w:sz="0" w:space="0" w:color="auto"/>
            <w:right w:val="none" w:sz="0" w:space="0" w:color="auto"/>
          </w:divBdr>
        </w:div>
        <w:div w:id="2047246321">
          <w:marLeft w:val="640"/>
          <w:marRight w:val="0"/>
          <w:marTop w:val="0"/>
          <w:marBottom w:val="0"/>
          <w:divBdr>
            <w:top w:val="none" w:sz="0" w:space="0" w:color="auto"/>
            <w:left w:val="none" w:sz="0" w:space="0" w:color="auto"/>
            <w:bottom w:val="none" w:sz="0" w:space="0" w:color="auto"/>
            <w:right w:val="none" w:sz="0" w:space="0" w:color="auto"/>
          </w:divBdr>
        </w:div>
        <w:div w:id="1380544757">
          <w:marLeft w:val="640"/>
          <w:marRight w:val="0"/>
          <w:marTop w:val="0"/>
          <w:marBottom w:val="0"/>
          <w:divBdr>
            <w:top w:val="none" w:sz="0" w:space="0" w:color="auto"/>
            <w:left w:val="none" w:sz="0" w:space="0" w:color="auto"/>
            <w:bottom w:val="none" w:sz="0" w:space="0" w:color="auto"/>
            <w:right w:val="none" w:sz="0" w:space="0" w:color="auto"/>
          </w:divBdr>
        </w:div>
        <w:div w:id="1221550116">
          <w:marLeft w:val="640"/>
          <w:marRight w:val="0"/>
          <w:marTop w:val="0"/>
          <w:marBottom w:val="0"/>
          <w:divBdr>
            <w:top w:val="none" w:sz="0" w:space="0" w:color="auto"/>
            <w:left w:val="none" w:sz="0" w:space="0" w:color="auto"/>
            <w:bottom w:val="none" w:sz="0" w:space="0" w:color="auto"/>
            <w:right w:val="none" w:sz="0" w:space="0" w:color="auto"/>
          </w:divBdr>
        </w:div>
        <w:div w:id="1325400695">
          <w:marLeft w:val="640"/>
          <w:marRight w:val="0"/>
          <w:marTop w:val="0"/>
          <w:marBottom w:val="0"/>
          <w:divBdr>
            <w:top w:val="none" w:sz="0" w:space="0" w:color="auto"/>
            <w:left w:val="none" w:sz="0" w:space="0" w:color="auto"/>
            <w:bottom w:val="none" w:sz="0" w:space="0" w:color="auto"/>
            <w:right w:val="none" w:sz="0" w:space="0" w:color="auto"/>
          </w:divBdr>
        </w:div>
        <w:div w:id="476075104">
          <w:marLeft w:val="640"/>
          <w:marRight w:val="0"/>
          <w:marTop w:val="0"/>
          <w:marBottom w:val="0"/>
          <w:divBdr>
            <w:top w:val="none" w:sz="0" w:space="0" w:color="auto"/>
            <w:left w:val="none" w:sz="0" w:space="0" w:color="auto"/>
            <w:bottom w:val="none" w:sz="0" w:space="0" w:color="auto"/>
            <w:right w:val="none" w:sz="0" w:space="0" w:color="auto"/>
          </w:divBdr>
        </w:div>
        <w:div w:id="2037121778">
          <w:marLeft w:val="640"/>
          <w:marRight w:val="0"/>
          <w:marTop w:val="0"/>
          <w:marBottom w:val="0"/>
          <w:divBdr>
            <w:top w:val="none" w:sz="0" w:space="0" w:color="auto"/>
            <w:left w:val="none" w:sz="0" w:space="0" w:color="auto"/>
            <w:bottom w:val="none" w:sz="0" w:space="0" w:color="auto"/>
            <w:right w:val="none" w:sz="0" w:space="0" w:color="auto"/>
          </w:divBdr>
        </w:div>
        <w:div w:id="722411505">
          <w:marLeft w:val="640"/>
          <w:marRight w:val="0"/>
          <w:marTop w:val="0"/>
          <w:marBottom w:val="0"/>
          <w:divBdr>
            <w:top w:val="none" w:sz="0" w:space="0" w:color="auto"/>
            <w:left w:val="none" w:sz="0" w:space="0" w:color="auto"/>
            <w:bottom w:val="none" w:sz="0" w:space="0" w:color="auto"/>
            <w:right w:val="none" w:sz="0" w:space="0" w:color="auto"/>
          </w:divBdr>
        </w:div>
        <w:div w:id="2029479602">
          <w:marLeft w:val="640"/>
          <w:marRight w:val="0"/>
          <w:marTop w:val="0"/>
          <w:marBottom w:val="0"/>
          <w:divBdr>
            <w:top w:val="none" w:sz="0" w:space="0" w:color="auto"/>
            <w:left w:val="none" w:sz="0" w:space="0" w:color="auto"/>
            <w:bottom w:val="none" w:sz="0" w:space="0" w:color="auto"/>
            <w:right w:val="none" w:sz="0" w:space="0" w:color="auto"/>
          </w:divBdr>
        </w:div>
        <w:div w:id="2109307080">
          <w:marLeft w:val="640"/>
          <w:marRight w:val="0"/>
          <w:marTop w:val="0"/>
          <w:marBottom w:val="0"/>
          <w:divBdr>
            <w:top w:val="none" w:sz="0" w:space="0" w:color="auto"/>
            <w:left w:val="none" w:sz="0" w:space="0" w:color="auto"/>
            <w:bottom w:val="none" w:sz="0" w:space="0" w:color="auto"/>
            <w:right w:val="none" w:sz="0" w:space="0" w:color="auto"/>
          </w:divBdr>
        </w:div>
        <w:div w:id="1019817355">
          <w:marLeft w:val="640"/>
          <w:marRight w:val="0"/>
          <w:marTop w:val="0"/>
          <w:marBottom w:val="0"/>
          <w:divBdr>
            <w:top w:val="none" w:sz="0" w:space="0" w:color="auto"/>
            <w:left w:val="none" w:sz="0" w:space="0" w:color="auto"/>
            <w:bottom w:val="none" w:sz="0" w:space="0" w:color="auto"/>
            <w:right w:val="none" w:sz="0" w:space="0" w:color="auto"/>
          </w:divBdr>
        </w:div>
        <w:div w:id="2079670201">
          <w:marLeft w:val="640"/>
          <w:marRight w:val="0"/>
          <w:marTop w:val="0"/>
          <w:marBottom w:val="0"/>
          <w:divBdr>
            <w:top w:val="none" w:sz="0" w:space="0" w:color="auto"/>
            <w:left w:val="none" w:sz="0" w:space="0" w:color="auto"/>
            <w:bottom w:val="none" w:sz="0" w:space="0" w:color="auto"/>
            <w:right w:val="none" w:sz="0" w:space="0" w:color="auto"/>
          </w:divBdr>
        </w:div>
        <w:div w:id="290132063">
          <w:marLeft w:val="640"/>
          <w:marRight w:val="0"/>
          <w:marTop w:val="0"/>
          <w:marBottom w:val="0"/>
          <w:divBdr>
            <w:top w:val="none" w:sz="0" w:space="0" w:color="auto"/>
            <w:left w:val="none" w:sz="0" w:space="0" w:color="auto"/>
            <w:bottom w:val="none" w:sz="0" w:space="0" w:color="auto"/>
            <w:right w:val="none" w:sz="0" w:space="0" w:color="auto"/>
          </w:divBdr>
        </w:div>
        <w:div w:id="2075394159">
          <w:marLeft w:val="640"/>
          <w:marRight w:val="0"/>
          <w:marTop w:val="0"/>
          <w:marBottom w:val="0"/>
          <w:divBdr>
            <w:top w:val="none" w:sz="0" w:space="0" w:color="auto"/>
            <w:left w:val="none" w:sz="0" w:space="0" w:color="auto"/>
            <w:bottom w:val="none" w:sz="0" w:space="0" w:color="auto"/>
            <w:right w:val="none" w:sz="0" w:space="0" w:color="auto"/>
          </w:divBdr>
        </w:div>
        <w:div w:id="1665889064">
          <w:marLeft w:val="640"/>
          <w:marRight w:val="0"/>
          <w:marTop w:val="0"/>
          <w:marBottom w:val="0"/>
          <w:divBdr>
            <w:top w:val="none" w:sz="0" w:space="0" w:color="auto"/>
            <w:left w:val="none" w:sz="0" w:space="0" w:color="auto"/>
            <w:bottom w:val="none" w:sz="0" w:space="0" w:color="auto"/>
            <w:right w:val="none" w:sz="0" w:space="0" w:color="auto"/>
          </w:divBdr>
        </w:div>
        <w:div w:id="1991325872">
          <w:marLeft w:val="640"/>
          <w:marRight w:val="0"/>
          <w:marTop w:val="0"/>
          <w:marBottom w:val="0"/>
          <w:divBdr>
            <w:top w:val="none" w:sz="0" w:space="0" w:color="auto"/>
            <w:left w:val="none" w:sz="0" w:space="0" w:color="auto"/>
            <w:bottom w:val="none" w:sz="0" w:space="0" w:color="auto"/>
            <w:right w:val="none" w:sz="0" w:space="0" w:color="auto"/>
          </w:divBdr>
        </w:div>
        <w:div w:id="594171530">
          <w:marLeft w:val="640"/>
          <w:marRight w:val="0"/>
          <w:marTop w:val="0"/>
          <w:marBottom w:val="0"/>
          <w:divBdr>
            <w:top w:val="none" w:sz="0" w:space="0" w:color="auto"/>
            <w:left w:val="none" w:sz="0" w:space="0" w:color="auto"/>
            <w:bottom w:val="none" w:sz="0" w:space="0" w:color="auto"/>
            <w:right w:val="none" w:sz="0" w:space="0" w:color="auto"/>
          </w:divBdr>
        </w:div>
        <w:div w:id="738796205">
          <w:marLeft w:val="640"/>
          <w:marRight w:val="0"/>
          <w:marTop w:val="0"/>
          <w:marBottom w:val="0"/>
          <w:divBdr>
            <w:top w:val="none" w:sz="0" w:space="0" w:color="auto"/>
            <w:left w:val="none" w:sz="0" w:space="0" w:color="auto"/>
            <w:bottom w:val="none" w:sz="0" w:space="0" w:color="auto"/>
            <w:right w:val="none" w:sz="0" w:space="0" w:color="auto"/>
          </w:divBdr>
        </w:div>
        <w:div w:id="432169849">
          <w:marLeft w:val="640"/>
          <w:marRight w:val="0"/>
          <w:marTop w:val="0"/>
          <w:marBottom w:val="0"/>
          <w:divBdr>
            <w:top w:val="none" w:sz="0" w:space="0" w:color="auto"/>
            <w:left w:val="none" w:sz="0" w:space="0" w:color="auto"/>
            <w:bottom w:val="none" w:sz="0" w:space="0" w:color="auto"/>
            <w:right w:val="none" w:sz="0" w:space="0" w:color="auto"/>
          </w:divBdr>
        </w:div>
      </w:divsChild>
    </w:div>
    <w:div w:id="1128357750">
      <w:bodyDiv w:val="1"/>
      <w:marLeft w:val="0"/>
      <w:marRight w:val="0"/>
      <w:marTop w:val="0"/>
      <w:marBottom w:val="0"/>
      <w:divBdr>
        <w:top w:val="none" w:sz="0" w:space="0" w:color="auto"/>
        <w:left w:val="none" w:sz="0" w:space="0" w:color="auto"/>
        <w:bottom w:val="none" w:sz="0" w:space="0" w:color="auto"/>
        <w:right w:val="none" w:sz="0" w:space="0" w:color="auto"/>
      </w:divBdr>
    </w:div>
    <w:div w:id="1132749698">
      <w:bodyDiv w:val="1"/>
      <w:marLeft w:val="0"/>
      <w:marRight w:val="0"/>
      <w:marTop w:val="0"/>
      <w:marBottom w:val="0"/>
      <w:divBdr>
        <w:top w:val="none" w:sz="0" w:space="0" w:color="auto"/>
        <w:left w:val="none" w:sz="0" w:space="0" w:color="auto"/>
        <w:bottom w:val="none" w:sz="0" w:space="0" w:color="auto"/>
        <w:right w:val="none" w:sz="0" w:space="0" w:color="auto"/>
      </w:divBdr>
    </w:div>
    <w:div w:id="1134710279">
      <w:bodyDiv w:val="1"/>
      <w:marLeft w:val="0"/>
      <w:marRight w:val="0"/>
      <w:marTop w:val="0"/>
      <w:marBottom w:val="0"/>
      <w:divBdr>
        <w:top w:val="none" w:sz="0" w:space="0" w:color="auto"/>
        <w:left w:val="none" w:sz="0" w:space="0" w:color="auto"/>
        <w:bottom w:val="none" w:sz="0" w:space="0" w:color="auto"/>
        <w:right w:val="none" w:sz="0" w:space="0" w:color="auto"/>
      </w:divBdr>
    </w:div>
    <w:div w:id="1136800914">
      <w:bodyDiv w:val="1"/>
      <w:marLeft w:val="0"/>
      <w:marRight w:val="0"/>
      <w:marTop w:val="0"/>
      <w:marBottom w:val="0"/>
      <w:divBdr>
        <w:top w:val="none" w:sz="0" w:space="0" w:color="auto"/>
        <w:left w:val="none" w:sz="0" w:space="0" w:color="auto"/>
        <w:bottom w:val="none" w:sz="0" w:space="0" w:color="auto"/>
        <w:right w:val="none" w:sz="0" w:space="0" w:color="auto"/>
      </w:divBdr>
      <w:divsChild>
        <w:div w:id="1308127661">
          <w:marLeft w:val="480"/>
          <w:marRight w:val="0"/>
          <w:marTop w:val="0"/>
          <w:marBottom w:val="0"/>
          <w:divBdr>
            <w:top w:val="none" w:sz="0" w:space="0" w:color="auto"/>
            <w:left w:val="none" w:sz="0" w:space="0" w:color="auto"/>
            <w:bottom w:val="none" w:sz="0" w:space="0" w:color="auto"/>
            <w:right w:val="none" w:sz="0" w:space="0" w:color="auto"/>
          </w:divBdr>
        </w:div>
        <w:div w:id="809328504">
          <w:marLeft w:val="480"/>
          <w:marRight w:val="0"/>
          <w:marTop w:val="0"/>
          <w:marBottom w:val="0"/>
          <w:divBdr>
            <w:top w:val="none" w:sz="0" w:space="0" w:color="auto"/>
            <w:left w:val="none" w:sz="0" w:space="0" w:color="auto"/>
            <w:bottom w:val="none" w:sz="0" w:space="0" w:color="auto"/>
            <w:right w:val="none" w:sz="0" w:space="0" w:color="auto"/>
          </w:divBdr>
        </w:div>
        <w:div w:id="243344072">
          <w:marLeft w:val="480"/>
          <w:marRight w:val="0"/>
          <w:marTop w:val="0"/>
          <w:marBottom w:val="0"/>
          <w:divBdr>
            <w:top w:val="none" w:sz="0" w:space="0" w:color="auto"/>
            <w:left w:val="none" w:sz="0" w:space="0" w:color="auto"/>
            <w:bottom w:val="none" w:sz="0" w:space="0" w:color="auto"/>
            <w:right w:val="none" w:sz="0" w:space="0" w:color="auto"/>
          </w:divBdr>
        </w:div>
        <w:div w:id="243299363">
          <w:marLeft w:val="480"/>
          <w:marRight w:val="0"/>
          <w:marTop w:val="0"/>
          <w:marBottom w:val="0"/>
          <w:divBdr>
            <w:top w:val="none" w:sz="0" w:space="0" w:color="auto"/>
            <w:left w:val="none" w:sz="0" w:space="0" w:color="auto"/>
            <w:bottom w:val="none" w:sz="0" w:space="0" w:color="auto"/>
            <w:right w:val="none" w:sz="0" w:space="0" w:color="auto"/>
          </w:divBdr>
        </w:div>
        <w:div w:id="506605170">
          <w:marLeft w:val="480"/>
          <w:marRight w:val="0"/>
          <w:marTop w:val="0"/>
          <w:marBottom w:val="0"/>
          <w:divBdr>
            <w:top w:val="none" w:sz="0" w:space="0" w:color="auto"/>
            <w:left w:val="none" w:sz="0" w:space="0" w:color="auto"/>
            <w:bottom w:val="none" w:sz="0" w:space="0" w:color="auto"/>
            <w:right w:val="none" w:sz="0" w:space="0" w:color="auto"/>
          </w:divBdr>
        </w:div>
        <w:div w:id="750197022">
          <w:marLeft w:val="480"/>
          <w:marRight w:val="0"/>
          <w:marTop w:val="0"/>
          <w:marBottom w:val="0"/>
          <w:divBdr>
            <w:top w:val="none" w:sz="0" w:space="0" w:color="auto"/>
            <w:left w:val="none" w:sz="0" w:space="0" w:color="auto"/>
            <w:bottom w:val="none" w:sz="0" w:space="0" w:color="auto"/>
            <w:right w:val="none" w:sz="0" w:space="0" w:color="auto"/>
          </w:divBdr>
        </w:div>
        <w:div w:id="1337225335">
          <w:marLeft w:val="480"/>
          <w:marRight w:val="0"/>
          <w:marTop w:val="0"/>
          <w:marBottom w:val="0"/>
          <w:divBdr>
            <w:top w:val="none" w:sz="0" w:space="0" w:color="auto"/>
            <w:left w:val="none" w:sz="0" w:space="0" w:color="auto"/>
            <w:bottom w:val="none" w:sz="0" w:space="0" w:color="auto"/>
            <w:right w:val="none" w:sz="0" w:space="0" w:color="auto"/>
          </w:divBdr>
        </w:div>
        <w:div w:id="1818566883">
          <w:marLeft w:val="480"/>
          <w:marRight w:val="0"/>
          <w:marTop w:val="0"/>
          <w:marBottom w:val="0"/>
          <w:divBdr>
            <w:top w:val="none" w:sz="0" w:space="0" w:color="auto"/>
            <w:left w:val="none" w:sz="0" w:space="0" w:color="auto"/>
            <w:bottom w:val="none" w:sz="0" w:space="0" w:color="auto"/>
            <w:right w:val="none" w:sz="0" w:space="0" w:color="auto"/>
          </w:divBdr>
        </w:div>
        <w:div w:id="1220559295">
          <w:marLeft w:val="480"/>
          <w:marRight w:val="0"/>
          <w:marTop w:val="0"/>
          <w:marBottom w:val="0"/>
          <w:divBdr>
            <w:top w:val="none" w:sz="0" w:space="0" w:color="auto"/>
            <w:left w:val="none" w:sz="0" w:space="0" w:color="auto"/>
            <w:bottom w:val="none" w:sz="0" w:space="0" w:color="auto"/>
            <w:right w:val="none" w:sz="0" w:space="0" w:color="auto"/>
          </w:divBdr>
        </w:div>
        <w:div w:id="1985428370">
          <w:marLeft w:val="480"/>
          <w:marRight w:val="0"/>
          <w:marTop w:val="0"/>
          <w:marBottom w:val="0"/>
          <w:divBdr>
            <w:top w:val="none" w:sz="0" w:space="0" w:color="auto"/>
            <w:left w:val="none" w:sz="0" w:space="0" w:color="auto"/>
            <w:bottom w:val="none" w:sz="0" w:space="0" w:color="auto"/>
            <w:right w:val="none" w:sz="0" w:space="0" w:color="auto"/>
          </w:divBdr>
        </w:div>
        <w:div w:id="974217316">
          <w:marLeft w:val="480"/>
          <w:marRight w:val="0"/>
          <w:marTop w:val="0"/>
          <w:marBottom w:val="0"/>
          <w:divBdr>
            <w:top w:val="none" w:sz="0" w:space="0" w:color="auto"/>
            <w:left w:val="none" w:sz="0" w:space="0" w:color="auto"/>
            <w:bottom w:val="none" w:sz="0" w:space="0" w:color="auto"/>
            <w:right w:val="none" w:sz="0" w:space="0" w:color="auto"/>
          </w:divBdr>
        </w:div>
        <w:div w:id="740717198">
          <w:marLeft w:val="480"/>
          <w:marRight w:val="0"/>
          <w:marTop w:val="0"/>
          <w:marBottom w:val="0"/>
          <w:divBdr>
            <w:top w:val="none" w:sz="0" w:space="0" w:color="auto"/>
            <w:left w:val="none" w:sz="0" w:space="0" w:color="auto"/>
            <w:bottom w:val="none" w:sz="0" w:space="0" w:color="auto"/>
            <w:right w:val="none" w:sz="0" w:space="0" w:color="auto"/>
          </w:divBdr>
        </w:div>
        <w:div w:id="1768426084">
          <w:marLeft w:val="480"/>
          <w:marRight w:val="0"/>
          <w:marTop w:val="0"/>
          <w:marBottom w:val="0"/>
          <w:divBdr>
            <w:top w:val="none" w:sz="0" w:space="0" w:color="auto"/>
            <w:left w:val="none" w:sz="0" w:space="0" w:color="auto"/>
            <w:bottom w:val="none" w:sz="0" w:space="0" w:color="auto"/>
            <w:right w:val="none" w:sz="0" w:space="0" w:color="auto"/>
          </w:divBdr>
        </w:div>
        <w:div w:id="1804349361">
          <w:marLeft w:val="480"/>
          <w:marRight w:val="0"/>
          <w:marTop w:val="0"/>
          <w:marBottom w:val="0"/>
          <w:divBdr>
            <w:top w:val="none" w:sz="0" w:space="0" w:color="auto"/>
            <w:left w:val="none" w:sz="0" w:space="0" w:color="auto"/>
            <w:bottom w:val="none" w:sz="0" w:space="0" w:color="auto"/>
            <w:right w:val="none" w:sz="0" w:space="0" w:color="auto"/>
          </w:divBdr>
        </w:div>
        <w:div w:id="767626720">
          <w:marLeft w:val="480"/>
          <w:marRight w:val="0"/>
          <w:marTop w:val="0"/>
          <w:marBottom w:val="0"/>
          <w:divBdr>
            <w:top w:val="none" w:sz="0" w:space="0" w:color="auto"/>
            <w:left w:val="none" w:sz="0" w:space="0" w:color="auto"/>
            <w:bottom w:val="none" w:sz="0" w:space="0" w:color="auto"/>
            <w:right w:val="none" w:sz="0" w:space="0" w:color="auto"/>
          </w:divBdr>
        </w:div>
        <w:div w:id="1153057965">
          <w:marLeft w:val="480"/>
          <w:marRight w:val="0"/>
          <w:marTop w:val="0"/>
          <w:marBottom w:val="0"/>
          <w:divBdr>
            <w:top w:val="none" w:sz="0" w:space="0" w:color="auto"/>
            <w:left w:val="none" w:sz="0" w:space="0" w:color="auto"/>
            <w:bottom w:val="none" w:sz="0" w:space="0" w:color="auto"/>
            <w:right w:val="none" w:sz="0" w:space="0" w:color="auto"/>
          </w:divBdr>
        </w:div>
        <w:div w:id="131601702">
          <w:marLeft w:val="480"/>
          <w:marRight w:val="0"/>
          <w:marTop w:val="0"/>
          <w:marBottom w:val="0"/>
          <w:divBdr>
            <w:top w:val="none" w:sz="0" w:space="0" w:color="auto"/>
            <w:left w:val="none" w:sz="0" w:space="0" w:color="auto"/>
            <w:bottom w:val="none" w:sz="0" w:space="0" w:color="auto"/>
            <w:right w:val="none" w:sz="0" w:space="0" w:color="auto"/>
          </w:divBdr>
        </w:div>
        <w:div w:id="859127529">
          <w:marLeft w:val="480"/>
          <w:marRight w:val="0"/>
          <w:marTop w:val="0"/>
          <w:marBottom w:val="0"/>
          <w:divBdr>
            <w:top w:val="none" w:sz="0" w:space="0" w:color="auto"/>
            <w:left w:val="none" w:sz="0" w:space="0" w:color="auto"/>
            <w:bottom w:val="none" w:sz="0" w:space="0" w:color="auto"/>
            <w:right w:val="none" w:sz="0" w:space="0" w:color="auto"/>
          </w:divBdr>
        </w:div>
        <w:div w:id="1630549922">
          <w:marLeft w:val="480"/>
          <w:marRight w:val="0"/>
          <w:marTop w:val="0"/>
          <w:marBottom w:val="0"/>
          <w:divBdr>
            <w:top w:val="none" w:sz="0" w:space="0" w:color="auto"/>
            <w:left w:val="none" w:sz="0" w:space="0" w:color="auto"/>
            <w:bottom w:val="none" w:sz="0" w:space="0" w:color="auto"/>
            <w:right w:val="none" w:sz="0" w:space="0" w:color="auto"/>
          </w:divBdr>
        </w:div>
        <w:div w:id="365300721">
          <w:marLeft w:val="480"/>
          <w:marRight w:val="0"/>
          <w:marTop w:val="0"/>
          <w:marBottom w:val="0"/>
          <w:divBdr>
            <w:top w:val="none" w:sz="0" w:space="0" w:color="auto"/>
            <w:left w:val="none" w:sz="0" w:space="0" w:color="auto"/>
            <w:bottom w:val="none" w:sz="0" w:space="0" w:color="auto"/>
            <w:right w:val="none" w:sz="0" w:space="0" w:color="auto"/>
          </w:divBdr>
        </w:div>
        <w:div w:id="2068725976">
          <w:marLeft w:val="480"/>
          <w:marRight w:val="0"/>
          <w:marTop w:val="0"/>
          <w:marBottom w:val="0"/>
          <w:divBdr>
            <w:top w:val="none" w:sz="0" w:space="0" w:color="auto"/>
            <w:left w:val="none" w:sz="0" w:space="0" w:color="auto"/>
            <w:bottom w:val="none" w:sz="0" w:space="0" w:color="auto"/>
            <w:right w:val="none" w:sz="0" w:space="0" w:color="auto"/>
          </w:divBdr>
        </w:div>
        <w:div w:id="1905798928">
          <w:marLeft w:val="480"/>
          <w:marRight w:val="0"/>
          <w:marTop w:val="0"/>
          <w:marBottom w:val="0"/>
          <w:divBdr>
            <w:top w:val="none" w:sz="0" w:space="0" w:color="auto"/>
            <w:left w:val="none" w:sz="0" w:space="0" w:color="auto"/>
            <w:bottom w:val="none" w:sz="0" w:space="0" w:color="auto"/>
            <w:right w:val="none" w:sz="0" w:space="0" w:color="auto"/>
          </w:divBdr>
        </w:div>
        <w:div w:id="1571960019">
          <w:marLeft w:val="480"/>
          <w:marRight w:val="0"/>
          <w:marTop w:val="0"/>
          <w:marBottom w:val="0"/>
          <w:divBdr>
            <w:top w:val="none" w:sz="0" w:space="0" w:color="auto"/>
            <w:left w:val="none" w:sz="0" w:space="0" w:color="auto"/>
            <w:bottom w:val="none" w:sz="0" w:space="0" w:color="auto"/>
            <w:right w:val="none" w:sz="0" w:space="0" w:color="auto"/>
          </w:divBdr>
        </w:div>
        <w:div w:id="1037437230">
          <w:marLeft w:val="480"/>
          <w:marRight w:val="0"/>
          <w:marTop w:val="0"/>
          <w:marBottom w:val="0"/>
          <w:divBdr>
            <w:top w:val="none" w:sz="0" w:space="0" w:color="auto"/>
            <w:left w:val="none" w:sz="0" w:space="0" w:color="auto"/>
            <w:bottom w:val="none" w:sz="0" w:space="0" w:color="auto"/>
            <w:right w:val="none" w:sz="0" w:space="0" w:color="auto"/>
          </w:divBdr>
        </w:div>
        <w:div w:id="1319074954">
          <w:marLeft w:val="480"/>
          <w:marRight w:val="0"/>
          <w:marTop w:val="0"/>
          <w:marBottom w:val="0"/>
          <w:divBdr>
            <w:top w:val="none" w:sz="0" w:space="0" w:color="auto"/>
            <w:left w:val="none" w:sz="0" w:space="0" w:color="auto"/>
            <w:bottom w:val="none" w:sz="0" w:space="0" w:color="auto"/>
            <w:right w:val="none" w:sz="0" w:space="0" w:color="auto"/>
          </w:divBdr>
        </w:div>
        <w:div w:id="536161989">
          <w:marLeft w:val="480"/>
          <w:marRight w:val="0"/>
          <w:marTop w:val="0"/>
          <w:marBottom w:val="0"/>
          <w:divBdr>
            <w:top w:val="none" w:sz="0" w:space="0" w:color="auto"/>
            <w:left w:val="none" w:sz="0" w:space="0" w:color="auto"/>
            <w:bottom w:val="none" w:sz="0" w:space="0" w:color="auto"/>
            <w:right w:val="none" w:sz="0" w:space="0" w:color="auto"/>
          </w:divBdr>
        </w:div>
        <w:div w:id="284190787">
          <w:marLeft w:val="480"/>
          <w:marRight w:val="0"/>
          <w:marTop w:val="0"/>
          <w:marBottom w:val="0"/>
          <w:divBdr>
            <w:top w:val="none" w:sz="0" w:space="0" w:color="auto"/>
            <w:left w:val="none" w:sz="0" w:space="0" w:color="auto"/>
            <w:bottom w:val="none" w:sz="0" w:space="0" w:color="auto"/>
            <w:right w:val="none" w:sz="0" w:space="0" w:color="auto"/>
          </w:divBdr>
        </w:div>
        <w:div w:id="2141224942">
          <w:marLeft w:val="480"/>
          <w:marRight w:val="0"/>
          <w:marTop w:val="0"/>
          <w:marBottom w:val="0"/>
          <w:divBdr>
            <w:top w:val="none" w:sz="0" w:space="0" w:color="auto"/>
            <w:left w:val="none" w:sz="0" w:space="0" w:color="auto"/>
            <w:bottom w:val="none" w:sz="0" w:space="0" w:color="auto"/>
            <w:right w:val="none" w:sz="0" w:space="0" w:color="auto"/>
          </w:divBdr>
        </w:div>
        <w:div w:id="2067297741">
          <w:marLeft w:val="480"/>
          <w:marRight w:val="0"/>
          <w:marTop w:val="0"/>
          <w:marBottom w:val="0"/>
          <w:divBdr>
            <w:top w:val="none" w:sz="0" w:space="0" w:color="auto"/>
            <w:left w:val="none" w:sz="0" w:space="0" w:color="auto"/>
            <w:bottom w:val="none" w:sz="0" w:space="0" w:color="auto"/>
            <w:right w:val="none" w:sz="0" w:space="0" w:color="auto"/>
          </w:divBdr>
        </w:div>
        <w:div w:id="680594053">
          <w:marLeft w:val="480"/>
          <w:marRight w:val="0"/>
          <w:marTop w:val="0"/>
          <w:marBottom w:val="0"/>
          <w:divBdr>
            <w:top w:val="none" w:sz="0" w:space="0" w:color="auto"/>
            <w:left w:val="none" w:sz="0" w:space="0" w:color="auto"/>
            <w:bottom w:val="none" w:sz="0" w:space="0" w:color="auto"/>
            <w:right w:val="none" w:sz="0" w:space="0" w:color="auto"/>
          </w:divBdr>
        </w:div>
        <w:div w:id="119542107">
          <w:marLeft w:val="480"/>
          <w:marRight w:val="0"/>
          <w:marTop w:val="0"/>
          <w:marBottom w:val="0"/>
          <w:divBdr>
            <w:top w:val="none" w:sz="0" w:space="0" w:color="auto"/>
            <w:left w:val="none" w:sz="0" w:space="0" w:color="auto"/>
            <w:bottom w:val="none" w:sz="0" w:space="0" w:color="auto"/>
            <w:right w:val="none" w:sz="0" w:space="0" w:color="auto"/>
          </w:divBdr>
        </w:div>
        <w:div w:id="580412504">
          <w:marLeft w:val="480"/>
          <w:marRight w:val="0"/>
          <w:marTop w:val="0"/>
          <w:marBottom w:val="0"/>
          <w:divBdr>
            <w:top w:val="none" w:sz="0" w:space="0" w:color="auto"/>
            <w:left w:val="none" w:sz="0" w:space="0" w:color="auto"/>
            <w:bottom w:val="none" w:sz="0" w:space="0" w:color="auto"/>
            <w:right w:val="none" w:sz="0" w:space="0" w:color="auto"/>
          </w:divBdr>
        </w:div>
        <w:div w:id="160049684">
          <w:marLeft w:val="480"/>
          <w:marRight w:val="0"/>
          <w:marTop w:val="0"/>
          <w:marBottom w:val="0"/>
          <w:divBdr>
            <w:top w:val="none" w:sz="0" w:space="0" w:color="auto"/>
            <w:left w:val="none" w:sz="0" w:space="0" w:color="auto"/>
            <w:bottom w:val="none" w:sz="0" w:space="0" w:color="auto"/>
            <w:right w:val="none" w:sz="0" w:space="0" w:color="auto"/>
          </w:divBdr>
        </w:div>
      </w:divsChild>
    </w:div>
    <w:div w:id="1139416185">
      <w:bodyDiv w:val="1"/>
      <w:marLeft w:val="0"/>
      <w:marRight w:val="0"/>
      <w:marTop w:val="0"/>
      <w:marBottom w:val="0"/>
      <w:divBdr>
        <w:top w:val="none" w:sz="0" w:space="0" w:color="auto"/>
        <w:left w:val="none" w:sz="0" w:space="0" w:color="auto"/>
        <w:bottom w:val="none" w:sz="0" w:space="0" w:color="auto"/>
        <w:right w:val="none" w:sz="0" w:space="0" w:color="auto"/>
      </w:divBdr>
    </w:div>
    <w:div w:id="1144465376">
      <w:bodyDiv w:val="1"/>
      <w:marLeft w:val="0"/>
      <w:marRight w:val="0"/>
      <w:marTop w:val="0"/>
      <w:marBottom w:val="0"/>
      <w:divBdr>
        <w:top w:val="none" w:sz="0" w:space="0" w:color="auto"/>
        <w:left w:val="none" w:sz="0" w:space="0" w:color="auto"/>
        <w:bottom w:val="none" w:sz="0" w:space="0" w:color="auto"/>
        <w:right w:val="none" w:sz="0" w:space="0" w:color="auto"/>
      </w:divBdr>
    </w:div>
    <w:div w:id="1150174299">
      <w:bodyDiv w:val="1"/>
      <w:marLeft w:val="0"/>
      <w:marRight w:val="0"/>
      <w:marTop w:val="0"/>
      <w:marBottom w:val="0"/>
      <w:divBdr>
        <w:top w:val="none" w:sz="0" w:space="0" w:color="auto"/>
        <w:left w:val="none" w:sz="0" w:space="0" w:color="auto"/>
        <w:bottom w:val="none" w:sz="0" w:space="0" w:color="auto"/>
        <w:right w:val="none" w:sz="0" w:space="0" w:color="auto"/>
      </w:divBdr>
    </w:div>
    <w:div w:id="1152061695">
      <w:bodyDiv w:val="1"/>
      <w:marLeft w:val="0"/>
      <w:marRight w:val="0"/>
      <w:marTop w:val="0"/>
      <w:marBottom w:val="0"/>
      <w:divBdr>
        <w:top w:val="none" w:sz="0" w:space="0" w:color="auto"/>
        <w:left w:val="none" w:sz="0" w:space="0" w:color="auto"/>
        <w:bottom w:val="none" w:sz="0" w:space="0" w:color="auto"/>
        <w:right w:val="none" w:sz="0" w:space="0" w:color="auto"/>
      </w:divBdr>
    </w:div>
    <w:div w:id="1156072256">
      <w:bodyDiv w:val="1"/>
      <w:marLeft w:val="0"/>
      <w:marRight w:val="0"/>
      <w:marTop w:val="0"/>
      <w:marBottom w:val="0"/>
      <w:divBdr>
        <w:top w:val="none" w:sz="0" w:space="0" w:color="auto"/>
        <w:left w:val="none" w:sz="0" w:space="0" w:color="auto"/>
        <w:bottom w:val="none" w:sz="0" w:space="0" w:color="auto"/>
        <w:right w:val="none" w:sz="0" w:space="0" w:color="auto"/>
      </w:divBdr>
    </w:div>
    <w:div w:id="1159733438">
      <w:bodyDiv w:val="1"/>
      <w:marLeft w:val="0"/>
      <w:marRight w:val="0"/>
      <w:marTop w:val="0"/>
      <w:marBottom w:val="0"/>
      <w:divBdr>
        <w:top w:val="none" w:sz="0" w:space="0" w:color="auto"/>
        <w:left w:val="none" w:sz="0" w:space="0" w:color="auto"/>
        <w:bottom w:val="none" w:sz="0" w:space="0" w:color="auto"/>
        <w:right w:val="none" w:sz="0" w:space="0" w:color="auto"/>
      </w:divBdr>
      <w:divsChild>
        <w:div w:id="1096754239">
          <w:marLeft w:val="640"/>
          <w:marRight w:val="0"/>
          <w:marTop w:val="0"/>
          <w:marBottom w:val="0"/>
          <w:divBdr>
            <w:top w:val="none" w:sz="0" w:space="0" w:color="auto"/>
            <w:left w:val="none" w:sz="0" w:space="0" w:color="auto"/>
            <w:bottom w:val="none" w:sz="0" w:space="0" w:color="auto"/>
            <w:right w:val="none" w:sz="0" w:space="0" w:color="auto"/>
          </w:divBdr>
        </w:div>
        <w:div w:id="1806972915">
          <w:marLeft w:val="640"/>
          <w:marRight w:val="0"/>
          <w:marTop w:val="0"/>
          <w:marBottom w:val="0"/>
          <w:divBdr>
            <w:top w:val="none" w:sz="0" w:space="0" w:color="auto"/>
            <w:left w:val="none" w:sz="0" w:space="0" w:color="auto"/>
            <w:bottom w:val="none" w:sz="0" w:space="0" w:color="auto"/>
            <w:right w:val="none" w:sz="0" w:space="0" w:color="auto"/>
          </w:divBdr>
        </w:div>
        <w:div w:id="1341934109">
          <w:marLeft w:val="640"/>
          <w:marRight w:val="0"/>
          <w:marTop w:val="0"/>
          <w:marBottom w:val="0"/>
          <w:divBdr>
            <w:top w:val="none" w:sz="0" w:space="0" w:color="auto"/>
            <w:left w:val="none" w:sz="0" w:space="0" w:color="auto"/>
            <w:bottom w:val="none" w:sz="0" w:space="0" w:color="auto"/>
            <w:right w:val="none" w:sz="0" w:space="0" w:color="auto"/>
          </w:divBdr>
        </w:div>
        <w:div w:id="1448811530">
          <w:marLeft w:val="640"/>
          <w:marRight w:val="0"/>
          <w:marTop w:val="0"/>
          <w:marBottom w:val="0"/>
          <w:divBdr>
            <w:top w:val="none" w:sz="0" w:space="0" w:color="auto"/>
            <w:left w:val="none" w:sz="0" w:space="0" w:color="auto"/>
            <w:bottom w:val="none" w:sz="0" w:space="0" w:color="auto"/>
            <w:right w:val="none" w:sz="0" w:space="0" w:color="auto"/>
          </w:divBdr>
        </w:div>
        <w:div w:id="1739286960">
          <w:marLeft w:val="640"/>
          <w:marRight w:val="0"/>
          <w:marTop w:val="0"/>
          <w:marBottom w:val="0"/>
          <w:divBdr>
            <w:top w:val="none" w:sz="0" w:space="0" w:color="auto"/>
            <w:left w:val="none" w:sz="0" w:space="0" w:color="auto"/>
            <w:bottom w:val="none" w:sz="0" w:space="0" w:color="auto"/>
            <w:right w:val="none" w:sz="0" w:space="0" w:color="auto"/>
          </w:divBdr>
        </w:div>
        <w:div w:id="23407411">
          <w:marLeft w:val="640"/>
          <w:marRight w:val="0"/>
          <w:marTop w:val="0"/>
          <w:marBottom w:val="0"/>
          <w:divBdr>
            <w:top w:val="none" w:sz="0" w:space="0" w:color="auto"/>
            <w:left w:val="none" w:sz="0" w:space="0" w:color="auto"/>
            <w:bottom w:val="none" w:sz="0" w:space="0" w:color="auto"/>
            <w:right w:val="none" w:sz="0" w:space="0" w:color="auto"/>
          </w:divBdr>
        </w:div>
        <w:div w:id="39474967">
          <w:marLeft w:val="640"/>
          <w:marRight w:val="0"/>
          <w:marTop w:val="0"/>
          <w:marBottom w:val="0"/>
          <w:divBdr>
            <w:top w:val="none" w:sz="0" w:space="0" w:color="auto"/>
            <w:left w:val="none" w:sz="0" w:space="0" w:color="auto"/>
            <w:bottom w:val="none" w:sz="0" w:space="0" w:color="auto"/>
            <w:right w:val="none" w:sz="0" w:space="0" w:color="auto"/>
          </w:divBdr>
        </w:div>
        <w:div w:id="1405689497">
          <w:marLeft w:val="640"/>
          <w:marRight w:val="0"/>
          <w:marTop w:val="0"/>
          <w:marBottom w:val="0"/>
          <w:divBdr>
            <w:top w:val="none" w:sz="0" w:space="0" w:color="auto"/>
            <w:left w:val="none" w:sz="0" w:space="0" w:color="auto"/>
            <w:bottom w:val="none" w:sz="0" w:space="0" w:color="auto"/>
            <w:right w:val="none" w:sz="0" w:space="0" w:color="auto"/>
          </w:divBdr>
        </w:div>
        <w:div w:id="676468916">
          <w:marLeft w:val="640"/>
          <w:marRight w:val="0"/>
          <w:marTop w:val="0"/>
          <w:marBottom w:val="0"/>
          <w:divBdr>
            <w:top w:val="none" w:sz="0" w:space="0" w:color="auto"/>
            <w:left w:val="none" w:sz="0" w:space="0" w:color="auto"/>
            <w:bottom w:val="none" w:sz="0" w:space="0" w:color="auto"/>
            <w:right w:val="none" w:sz="0" w:space="0" w:color="auto"/>
          </w:divBdr>
        </w:div>
        <w:div w:id="468867251">
          <w:marLeft w:val="640"/>
          <w:marRight w:val="0"/>
          <w:marTop w:val="0"/>
          <w:marBottom w:val="0"/>
          <w:divBdr>
            <w:top w:val="none" w:sz="0" w:space="0" w:color="auto"/>
            <w:left w:val="none" w:sz="0" w:space="0" w:color="auto"/>
            <w:bottom w:val="none" w:sz="0" w:space="0" w:color="auto"/>
            <w:right w:val="none" w:sz="0" w:space="0" w:color="auto"/>
          </w:divBdr>
        </w:div>
        <w:div w:id="894782239">
          <w:marLeft w:val="640"/>
          <w:marRight w:val="0"/>
          <w:marTop w:val="0"/>
          <w:marBottom w:val="0"/>
          <w:divBdr>
            <w:top w:val="none" w:sz="0" w:space="0" w:color="auto"/>
            <w:left w:val="none" w:sz="0" w:space="0" w:color="auto"/>
            <w:bottom w:val="none" w:sz="0" w:space="0" w:color="auto"/>
            <w:right w:val="none" w:sz="0" w:space="0" w:color="auto"/>
          </w:divBdr>
        </w:div>
        <w:div w:id="78523031">
          <w:marLeft w:val="640"/>
          <w:marRight w:val="0"/>
          <w:marTop w:val="0"/>
          <w:marBottom w:val="0"/>
          <w:divBdr>
            <w:top w:val="none" w:sz="0" w:space="0" w:color="auto"/>
            <w:left w:val="none" w:sz="0" w:space="0" w:color="auto"/>
            <w:bottom w:val="none" w:sz="0" w:space="0" w:color="auto"/>
            <w:right w:val="none" w:sz="0" w:space="0" w:color="auto"/>
          </w:divBdr>
        </w:div>
        <w:div w:id="1299074359">
          <w:marLeft w:val="640"/>
          <w:marRight w:val="0"/>
          <w:marTop w:val="0"/>
          <w:marBottom w:val="0"/>
          <w:divBdr>
            <w:top w:val="none" w:sz="0" w:space="0" w:color="auto"/>
            <w:left w:val="none" w:sz="0" w:space="0" w:color="auto"/>
            <w:bottom w:val="none" w:sz="0" w:space="0" w:color="auto"/>
            <w:right w:val="none" w:sz="0" w:space="0" w:color="auto"/>
          </w:divBdr>
        </w:div>
        <w:div w:id="1037657292">
          <w:marLeft w:val="640"/>
          <w:marRight w:val="0"/>
          <w:marTop w:val="0"/>
          <w:marBottom w:val="0"/>
          <w:divBdr>
            <w:top w:val="none" w:sz="0" w:space="0" w:color="auto"/>
            <w:left w:val="none" w:sz="0" w:space="0" w:color="auto"/>
            <w:bottom w:val="none" w:sz="0" w:space="0" w:color="auto"/>
            <w:right w:val="none" w:sz="0" w:space="0" w:color="auto"/>
          </w:divBdr>
        </w:div>
        <w:div w:id="124858093">
          <w:marLeft w:val="640"/>
          <w:marRight w:val="0"/>
          <w:marTop w:val="0"/>
          <w:marBottom w:val="0"/>
          <w:divBdr>
            <w:top w:val="none" w:sz="0" w:space="0" w:color="auto"/>
            <w:left w:val="none" w:sz="0" w:space="0" w:color="auto"/>
            <w:bottom w:val="none" w:sz="0" w:space="0" w:color="auto"/>
            <w:right w:val="none" w:sz="0" w:space="0" w:color="auto"/>
          </w:divBdr>
        </w:div>
        <w:div w:id="510295310">
          <w:marLeft w:val="640"/>
          <w:marRight w:val="0"/>
          <w:marTop w:val="0"/>
          <w:marBottom w:val="0"/>
          <w:divBdr>
            <w:top w:val="none" w:sz="0" w:space="0" w:color="auto"/>
            <w:left w:val="none" w:sz="0" w:space="0" w:color="auto"/>
            <w:bottom w:val="none" w:sz="0" w:space="0" w:color="auto"/>
            <w:right w:val="none" w:sz="0" w:space="0" w:color="auto"/>
          </w:divBdr>
        </w:div>
        <w:div w:id="277487281">
          <w:marLeft w:val="640"/>
          <w:marRight w:val="0"/>
          <w:marTop w:val="0"/>
          <w:marBottom w:val="0"/>
          <w:divBdr>
            <w:top w:val="none" w:sz="0" w:space="0" w:color="auto"/>
            <w:left w:val="none" w:sz="0" w:space="0" w:color="auto"/>
            <w:bottom w:val="none" w:sz="0" w:space="0" w:color="auto"/>
            <w:right w:val="none" w:sz="0" w:space="0" w:color="auto"/>
          </w:divBdr>
        </w:div>
        <w:div w:id="976028739">
          <w:marLeft w:val="640"/>
          <w:marRight w:val="0"/>
          <w:marTop w:val="0"/>
          <w:marBottom w:val="0"/>
          <w:divBdr>
            <w:top w:val="none" w:sz="0" w:space="0" w:color="auto"/>
            <w:left w:val="none" w:sz="0" w:space="0" w:color="auto"/>
            <w:bottom w:val="none" w:sz="0" w:space="0" w:color="auto"/>
            <w:right w:val="none" w:sz="0" w:space="0" w:color="auto"/>
          </w:divBdr>
        </w:div>
        <w:div w:id="1352805827">
          <w:marLeft w:val="640"/>
          <w:marRight w:val="0"/>
          <w:marTop w:val="0"/>
          <w:marBottom w:val="0"/>
          <w:divBdr>
            <w:top w:val="none" w:sz="0" w:space="0" w:color="auto"/>
            <w:left w:val="none" w:sz="0" w:space="0" w:color="auto"/>
            <w:bottom w:val="none" w:sz="0" w:space="0" w:color="auto"/>
            <w:right w:val="none" w:sz="0" w:space="0" w:color="auto"/>
          </w:divBdr>
        </w:div>
        <w:div w:id="2089882166">
          <w:marLeft w:val="640"/>
          <w:marRight w:val="0"/>
          <w:marTop w:val="0"/>
          <w:marBottom w:val="0"/>
          <w:divBdr>
            <w:top w:val="none" w:sz="0" w:space="0" w:color="auto"/>
            <w:left w:val="none" w:sz="0" w:space="0" w:color="auto"/>
            <w:bottom w:val="none" w:sz="0" w:space="0" w:color="auto"/>
            <w:right w:val="none" w:sz="0" w:space="0" w:color="auto"/>
          </w:divBdr>
        </w:div>
        <w:div w:id="123886576">
          <w:marLeft w:val="640"/>
          <w:marRight w:val="0"/>
          <w:marTop w:val="0"/>
          <w:marBottom w:val="0"/>
          <w:divBdr>
            <w:top w:val="none" w:sz="0" w:space="0" w:color="auto"/>
            <w:left w:val="none" w:sz="0" w:space="0" w:color="auto"/>
            <w:bottom w:val="none" w:sz="0" w:space="0" w:color="auto"/>
            <w:right w:val="none" w:sz="0" w:space="0" w:color="auto"/>
          </w:divBdr>
        </w:div>
        <w:div w:id="165482443">
          <w:marLeft w:val="640"/>
          <w:marRight w:val="0"/>
          <w:marTop w:val="0"/>
          <w:marBottom w:val="0"/>
          <w:divBdr>
            <w:top w:val="none" w:sz="0" w:space="0" w:color="auto"/>
            <w:left w:val="none" w:sz="0" w:space="0" w:color="auto"/>
            <w:bottom w:val="none" w:sz="0" w:space="0" w:color="auto"/>
            <w:right w:val="none" w:sz="0" w:space="0" w:color="auto"/>
          </w:divBdr>
        </w:div>
        <w:div w:id="723525656">
          <w:marLeft w:val="640"/>
          <w:marRight w:val="0"/>
          <w:marTop w:val="0"/>
          <w:marBottom w:val="0"/>
          <w:divBdr>
            <w:top w:val="none" w:sz="0" w:space="0" w:color="auto"/>
            <w:left w:val="none" w:sz="0" w:space="0" w:color="auto"/>
            <w:bottom w:val="none" w:sz="0" w:space="0" w:color="auto"/>
            <w:right w:val="none" w:sz="0" w:space="0" w:color="auto"/>
          </w:divBdr>
        </w:div>
        <w:div w:id="464742184">
          <w:marLeft w:val="640"/>
          <w:marRight w:val="0"/>
          <w:marTop w:val="0"/>
          <w:marBottom w:val="0"/>
          <w:divBdr>
            <w:top w:val="none" w:sz="0" w:space="0" w:color="auto"/>
            <w:left w:val="none" w:sz="0" w:space="0" w:color="auto"/>
            <w:bottom w:val="none" w:sz="0" w:space="0" w:color="auto"/>
            <w:right w:val="none" w:sz="0" w:space="0" w:color="auto"/>
          </w:divBdr>
        </w:div>
        <w:div w:id="743995718">
          <w:marLeft w:val="640"/>
          <w:marRight w:val="0"/>
          <w:marTop w:val="0"/>
          <w:marBottom w:val="0"/>
          <w:divBdr>
            <w:top w:val="none" w:sz="0" w:space="0" w:color="auto"/>
            <w:left w:val="none" w:sz="0" w:space="0" w:color="auto"/>
            <w:bottom w:val="none" w:sz="0" w:space="0" w:color="auto"/>
            <w:right w:val="none" w:sz="0" w:space="0" w:color="auto"/>
          </w:divBdr>
        </w:div>
        <w:div w:id="1398241203">
          <w:marLeft w:val="640"/>
          <w:marRight w:val="0"/>
          <w:marTop w:val="0"/>
          <w:marBottom w:val="0"/>
          <w:divBdr>
            <w:top w:val="none" w:sz="0" w:space="0" w:color="auto"/>
            <w:left w:val="none" w:sz="0" w:space="0" w:color="auto"/>
            <w:bottom w:val="none" w:sz="0" w:space="0" w:color="auto"/>
            <w:right w:val="none" w:sz="0" w:space="0" w:color="auto"/>
          </w:divBdr>
        </w:div>
        <w:div w:id="1851723273">
          <w:marLeft w:val="640"/>
          <w:marRight w:val="0"/>
          <w:marTop w:val="0"/>
          <w:marBottom w:val="0"/>
          <w:divBdr>
            <w:top w:val="none" w:sz="0" w:space="0" w:color="auto"/>
            <w:left w:val="none" w:sz="0" w:space="0" w:color="auto"/>
            <w:bottom w:val="none" w:sz="0" w:space="0" w:color="auto"/>
            <w:right w:val="none" w:sz="0" w:space="0" w:color="auto"/>
          </w:divBdr>
        </w:div>
        <w:div w:id="1547645791">
          <w:marLeft w:val="640"/>
          <w:marRight w:val="0"/>
          <w:marTop w:val="0"/>
          <w:marBottom w:val="0"/>
          <w:divBdr>
            <w:top w:val="none" w:sz="0" w:space="0" w:color="auto"/>
            <w:left w:val="none" w:sz="0" w:space="0" w:color="auto"/>
            <w:bottom w:val="none" w:sz="0" w:space="0" w:color="auto"/>
            <w:right w:val="none" w:sz="0" w:space="0" w:color="auto"/>
          </w:divBdr>
        </w:div>
        <w:div w:id="1486509013">
          <w:marLeft w:val="640"/>
          <w:marRight w:val="0"/>
          <w:marTop w:val="0"/>
          <w:marBottom w:val="0"/>
          <w:divBdr>
            <w:top w:val="none" w:sz="0" w:space="0" w:color="auto"/>
            <w:left w:val="none" w:sz="0" w:space="0" w:color="auto"/>
            <w:bottom w:val="none" w:sz="0" w:space="0" w:color="auto"/>
            <w:right w:val="none" w:sz="0" w:space="0" w:color="auto"/>
          </w:divBdr>
        </w:div>
        <w:div w:id="857815750">
          <w:marLeft w:val="640"/>
          <w:marRight w:val="0"/>
          <w:marTop w:val="0"/>
          <w:marBottom w:val="0"/>
          <w:divBdr>
            <w:top w:val="none" w:sz="0" w:space="0" w:color="auto"/>
            <w:left w:val="none" w:sz="0" w:space="0" w:color="auto"/>
            <w:bottom w:val="none" w:sz="0" w:space="0" w:color="auto"/>
            <w:right w:val="none" w:sz="0" w:space="0" w:color="auto"/>
          </w:divBdr>
        </w:div>
        <w:div w:id="2136487573">
          <w:marLeft w:val="640"/>
          <w:marRight w:val="0"/>
          <w:marTop w:val="0"/>
          <w:marBottom w:val="0"/>
          <w:divBdr>
            <w:top w:val="none" w:sz="0" w:space="0" w:color="auto"/>
            <w:left w:val="none" w:sz="0" w:space="0" w:color="auto"/>
            <w:bottom w:val="none" w:sz="0" w:space="0" w:color="auto"/>
            <w:right w:val="none" w:sz="0" w:space="0" w:color="auto"/>
          </w:divBdr>
        </w:div>
        <w:div w:id="2008510437">
          <w:marLeft w:val="640"/>
          <w:marRight w:val="0"/>
          <w:marTop w:val="0"/>
          <w:marBottom w:val="0"/>
          <w:divBdr>
            <w:top w:val="none" w:sz="0" w:space="0" w:color="auto"/>
            <w:left w:val="none" w:sz="0" w:space="0" w:color="auto"/>
            <w:bottom w:val="none" w:sz="0" w:space="0" w:color="auto"/>
            <w:right w:val="none" w:sz="0" w:space="0" w:color="auto"/>
          </w:divBdr>
        </w:div>
        <w:div w:id="1041827969">
          <w:marLeft w:val="640"/>
          <w:marRight w:val="0"/>
          <w:marTop w:val="0"/>
          <w:marBottom w:val="0"/>
          <w:divBdr>
            <w:top w:val="none" w:sz="0" w:space="0" w:color="auto"/>
            <w:left w:val="none" w:sz="0" w:space="0" w:color="auto"/>
            <w:bottom w:val="none" w:sz="0" w:space="0" w:color="auto"/>
            <w:right w:val="none" w:sz="0" w:space="0" w:color="auto"/>
          </w:divBdr>
        </w:div>
        <w:div w:id="1171523772">
          <w:marLeft w:val="640"/>
          <w:marRight w:val="0"/>
          <w:marTop w:val="0"/>
          <w:marBottom w:val="0"/>
          <w:divBdr>
            <w:top w:val="none" w:sz="0" w:space="0" w:color="auto"/>
            <w:left w:val="none" w:sz="0" w:space="0" w:color="auto"/>
            <w:bottom w:val="none" w:sz="0" w:space="0" w:color="auto"/>
            <w:right w:val="none" w:sz="0" w:space="0" w:color="auto"/>
          </w:divBdr>
        </w:div>
        <w:div w:id="1546211780">
          <w:marLeft w:val="640"/>
          <w:marRight w:val="0"/>
          <w:marTop w:val="0"/>
          <w:marBottom w:val="0"/>
          <w:divBdr>
            <w:top w:val="none" w:sz="0" w:space="0" w:color="auto"/>
            <w:left w:val="none" w:sz="0" w:space="0" w:color="auto"/>
            <w:bottom w:val="none" w:sz="0" w:space="0" w:color="auto"/>
            <w:right w:val="none" w:sz="0" w:space="0" w:color="auto"/>
          </w:divBdr>
        </w:div>
        <w:div w:id="350424966">
          <w:marLeft w:val="640"/>
          <w:marRight w:val="0"/>
          <w:marTop w:val="0"/>
          <w:marBottom w:val="0"/>
          <w:divBdr>
            <w:top w:val="none" w:sz="0" w:space="0" w:color="auto"/>
            <w:left w:val="none" w:sz="0" w:space="0" w:color="auto"/>
            <w:bottom w:val="none" w:sz="0" w:space="0" w:color="auto"/>
            <w:right w:val="none" w:sz="0" w:space="0" w:color="auto"/>
          </w:divBdr>
        </w:div>
        <w:div w:id="1459372319">
          <w:marLeft w:val="640"/>
          <w:marRight w:val="0"/>
          <w:marTop w:val="0"/>
          <w:marBottom w:val="0"/>
          <w:divBdr>
            <w:top w:val="none" w:sz="0" w:space="0" w:color="auto"/>
            <w:left w:val="none" w:sz="0" w:space="0" w:color="auto"/>
            <w:bottom w:val="none" w:sz="0" w:space="0" w:color="auto"/>
            <w:right w:val="none" w:sz="0" w:space="0" w:color="auto"/>
          </w:divBdr>
        </w:div>
        <w:div w:id="1396509856">
          <w:marLeft w:val="640"/>
          <w:marRight w:val="0"/>
          <w:marTop w:val="0"/>
          <w:marBottom w:val="0"/>
          <w:divBdr>
            <w:top w:val="none" w:sz="0" w:space="0" w:color="auto"/>
            <w:left w:val="none" w:sz="0" w:space="0" w:color="auto"/>
            <w:bottom w:val="none" w:sz="0" w:space="0" w:color="auto"/>
            <w:right w:val="none" w:sz="0" w:space="0" w:color="auto"/>
          </w:divBdr>
        </w:div>
        <w:div w:id="1526793576">
          <w:marLeft w:val="640"/>
          <w:marRight w:val="0"/>
          <w:marTop w:val="0"/>
          <w:marBottom w:val="0"/>
          <w:divBdr>
            <w:top w:val="none" w:sz="0" w:space="0" w:color="auto"/>
            <w:left w:val="none" w:sz="0" w:space="0" w:color="auto"/>
            <w:bottom w:val="none" w:sz="0" w:space="0" w:color="auto"/>
            <w:right w:val="none" w:sz="0" w:space="0" w:color="auto"/>
          </w:divBdr>
        </w:div>
        <w:div w:id="507983393">
          <w:marLeft w:val="640"/>
          <w:marRight w:val="0"/>
          <w:marTop w:val="0"/>
          <w:marBottom w:val="0"/>
          <w:divBdr>
            <w:top w:val="none" w:sz="0" w:space="0" w:color="auto"/>
            <w:left w:val="none" w:sz="0" w:space="0" w:color="auto"/>
            <w:bottom w:val="none" w:sz="0" w:space="0" w:color="auto"/>
            <w:right w:val="none" w:sz="0" w:space="0" w:color="auto"/>
          </w:divBdr>
        </w:div>
        <w:div w:id="1436098222">
          <w:marLeft w:val="640"/>
          <w:marRight w:val="0"/>
          <w:marTop w:val="0"/>
          <w:marBottom w:val="0"/>
          <w:divBdr>
            <w:top w:val="none" w:sz="0" w:space="0" w:color="auto"/>
            <w:left w:val="none" w:sz="0" w:space="0" w:color="auto"/>
            <w:bottom w:val="none" w:sz="0" w:space="0" w:color="auto"/>
            <w:right w:val="none" w:sz="0" w:space="0" w:color="auto"/>
          </w:divBdr>
        </w:div>
        <w:div w:id="2013990563">
          <w:marLeft w:val="640"/>
          <w:marRight w:val="0"/>
          <w:marTop w:val="0"/>
          <w:marBottom w:val="0"/>
          <w:divBdr>
            <w:top w:val="none" w:sz="0" w:space="0" w:color="auto"/>
            <w:left w:val="none" w:sz="0" w:space="0" w:color="auto"/>
            <w:bottom w:val="none" w:sz="0" w:space="0" w:color="auto"/>
            <w:right w:val="none" w:sz="0" w:space="0" w:color="auto"/>
          </w:divBdr>
        </w:div>
        <w:div w:id="1724861773">
          <w:marLeft w:val="640"/>
          <w:marRight w:val="0"/>
          <w:marTop w:val="0"/>
          <w:marBottom w:val="0"/>
          <w:divBdr>
            <w:top w:val="none" w:sz="0" w:space="0" w:color="auto"/>
            <w:left w:val="none" w:sz="0" w:space="0" w:color="auto"/>
            <w:bottom w:val="none" w:sz="0" w:space="0" w:color="auto"/>
            <w:right w:val="none" w:sz="0" w:space="0" w:color="auto"/>
          </w:divBdr>
        </w:div>
        <w:div w:id="1251692489">
          <w:marLeft w:val="640"/>
          <w:marRight w:val="0"/>
          <w:marTop w:val="0"/>
          <w:marBottom w:val="0"/>
          <w:divBdr>
            <w:top w:val="none" w:sz="0" w:space="0" w:color="auto"/>
            <w:left w:val="none" w:sz="0" w:space="0" w:color="auto"/>
            <w:bottom w:val="none" w:sz="0" w:space="0" w:color="auto"/>
            <w:right w:val="none" w:sz="0" w:space="0" w:color="auto"/>
          </w:divBdr>
        </w:div>
        <w:div w:id="63643848">
          <w:marLeft w:val="640"/>
          <w:marRight w:val="0"/>
          <w:marTop w:val="0"/>
          <w:marBottom w:val="0"/>
          <w:divBdr>
            <w:top w:val="none" w:sz="0" w:space="0" w:color="auto"/>
            <w:left w:val="none" w:sz="0" w:space="0" w:color="auto"/>
            <w:bottom w:val="none" w:sz="0" w:space="0" w:color="auto"/>
            <w:right w:val="none" w:sz="0" w:space="0" w:color="auto"/>
          </w:divBdr>
        </w:div>
        <w:div w:id="819880532">
          <w:marLeft w:val="640"/>
          <w:marRight w:val="0"/>
          <w:marTop w:val="0"/>
          <w:marBottom w:val="0"/>
          <w:divBdr>
            <w:top w:val="none" w:sz="0" w:space="0" w:color="auto"/>
            <w:left w:val="none" w:sz="0" w:space="0" w:color="auto"/>
            <w:bottom w:val="none" w:sz="0" w:space="0" w:color="auto"/>
            <w:right w:val="none" w:sz="0" w:space="0" w:color="auto"/>
          </w:divBdr>
        </w:div>
        <w:div w:id="204610518">
          <w:marLeft w:val="640"/>
          <w:marRight w:val="0"/>
          <w:marTop w:val="0"/>
          <w:marBottom w:val="0"/>
          <w:divBdr>
            <w:top w:val="none" w:sz="0" w:space="0" w:color="auto"/>
            <w:left w:val="none" w:sz="0" w:space="0" w:color="auto"/>
            <w:bottom w:val="none" w:sz="0" w:space="0" w:color="auto"/>
            <w:right w:val="none" w:sz="0" w:space="0" w:color="auto"/>
          </w:divBdr>
        </w:div>
        <w:div w:id="1066562675">
          <w:marLeft w:val="640"/>
          <w:marRight w:val="0"/>
          <w:marTop w:val="0"/>
          <w:marBottom w:val="0"/>
          <w:divBdr>
            <w:top w:val="none" w:sz="0" w:space="0" w:color="auto"/>
            <w:left w:val="none" w:sz="0" w:space="0" w:color="auto"/>
            <w:bottom w:val="none" w:sz="0" w:space="0" w:color="auto"/>
            <w:right w:val="none" w:sz="0" w:space="0" w:color="auto"/>
          </w:divBdr>
        </w:div>
        <w:div w:id="1291015234">
          <w:marLeft w:val="640"/>
          <w:marRight w:val="0"/>
          <w:marTop w:val="0"/>
          <w:marBottom w:val="0"/>
          <w:divBdr>
            <w:top w:val="none" w:sz="0" w:space="0" w:color="auto"/>
            <w:left w:val="none" w:sz="0" w:space="0" w:color="auto"/>
            <w:bottom w:val="none" w:sz="0" w:space="0" w:color="auto"/>
            <w:right w:val="none" w:sz="0" w:space="0" w:color="auto"/>
          </w:divBdr>
        </w:div>
        <w:div w:id="1660306294">
          <w:marLeft w:val="640"/>
          <w:marRight w:val="0"/>
          <w:marTop w:val="0"/>
          <w:marBottom w:val="0"/>
          <w:divBdr>
            <w:top w:val="none" w:sz="0" w:space="0" w:color="auto"/>
            <w:left w:val="none" w:sz="0" w:space="0" w:color="auto"/>
            <w:bottom w:val="none" w:sz="0" w:space="0" w:color="auto"/>
            <w:right w:val="none" w:sz="0" w:space="0" w:color="auto"/>
          </w:divBdr>
        </w:div>
        <w:div w:id="1205603825">
          <w:marLeft w:val="640"/>
          <w:marRight w:val="0"/>
          <w:marTop w:val="0"/>
          <w:marBottom w:val="0"/>
          <w:divBdr>
            <w:top w:val="none" w:sz="0" w:space="0" w:color="auto"/>
            <w:left w:val="none" w:sz="0" w:space="0" w:color="auto"/>
            <w:bottom w:val="none" w:sz="0" w:space="0" w:color="auto"/>
            <w:right w:val="none" w:sz="0" w:space="0" w:color="auto"/>
          </w:divBdr>
        </w:div>
        <w:div w:id="2040086463">
          <w:marLeft w:val="640"/>
          <w:marRight w:val="0"/>
          <w:marTop w:val="0"/>
          <w:marBottom w:val="0"/>
          <w:divBdr>
            <w:top w:val="none" w:sz="0" w:space="0" w:color="auto"/>
            <w:left w:val="none" w:sz="0" w:space="0" w:color="auto"/>
            <w:bottom w:val="none" w:sz="0" w:space="0" w:color="auto"/>
            <w:right w:val="none" w:sz="0" w:space="0" w:color="auto"/>
          </w:divBdr>
        </w:div>
        <w:div w:id="892227886">
          <w:marLeft w:val="640"/>
          <w:marRight w:val="0"/>
          <w:marTop w:val="0"/>
          <w:marBottom w:val="0"/>
          <w:divBdr>
            <w:top w:val="none" w:sz="0" w:space="0" w:color="auto"/>
            <w:left w:val="none" w:sz="0" w:space="0" w:color="auto"/>
            <w:bottom w:val="none" w:sz="0" w:space="0" w:color="auto"/>
            <w:right w:val="none" w:sz="0" w:space="0" w:color="auto"/>
          </w:divBdr>
        </w:div>
        <w:div w:id="1695840409">
          <w:marLeft w:val="640"/>
          <w:marRight w:val="0"/>
          <w:marTop w:val="0"/>
          <w:marBottom w:val="0"/>
          <w:divBdr>
            <w:top w:val="none" w:sz="0" w:space="0" w:color="auto"/>
            <w:left w:val="none" w:sz="0" w:space="0" w:color="auto"/>
            <w:bottom w:val="none" w:sz="0" w:space="0" w:color="auto"/>
            <w:right w:val="none" w:sz="0" w:space="0" w:color="auto"/>
          </w:divBdr>
        </w:div>
        <w:div w:id="301859728">
          <w:marLeft w:val="640"/>
          <w:marRight w:val="0"/>
          <w:marTop w:val="0"/>
          <w:marBottom w:val="0"/>
          <w:divBdr>
            <w:top w:val="none" w:sz="0" w:space="0" w:color="auto"/>
            <w:left w:val="none" w:sz="0" w:space="0" w:color="auto"/>
            <w:bottom w:val="none" w:sz="0" w:space="0" w:color="auto"/>
            <w:right w:val="none" w:sz="0" w:space="0" w:color="auto"/>
          </w:divBdr>
        </w:div>
        <w:div w:id="106777456">
          <w:marLeft w:val="640"/>
          <w:marRight w:val="0"/>
          <w:marTop w:val="0"/>
          <w:marBottom w:val="0"/>
          <w:divBdr>
            <w:top w:val="none" w:sz="0" w:space="0" w:color="auto"/>
            <w:left w:val="none" w:sz="0" w:space="0" w:color="auto"/>
            <w:bottom w:val="none" w:sz="0" w:space="0" w:color="auto"/>
            <w:right w:val="none" w:sz="0" w:space="0" w:color="auto"/>
          </w:divBdr>
        </w:div>
        <w:div w:id="1068848279">
          <w:marLeft w:val="640"/>
          <w:marRight w:val="0"/>
          <w:marTop w:val="0"/>
          <w:marBottom w:val="0"/>
          <w:divBdr>
            <w:top w:val="none" w:sz="0" w:space="0" w:color="auto"/>
            <w:left w:val="none" w:sz="0" w:space="0" w:color="auto"/>
            <w:bottom w:val="none" w:sz="0" w:space="0" w:color="auto"/>
            <w:right w:val="none" w:sz="0" w:space="0" w:color="auto"/>
          </w:divBdr>
        </w:div>
        <w:div w:id="519203424">
          <w:marLeft w:val="640"/>
          <w:marRight w:val="0"/>
          <w:marTop w:val="0"/>
          <w:marBottom w:val="0"/>
          <w:divBdr>
            <w:top w:val="none" w:sz="0" w:space="0" w:color="auto"/>
            <w:left w:val="none" w:sz="0" w:space="0" w:color="auto"/>
            <w:bottom w:val="none" w:sz="0" w:space="0" w:color="auto"/>
            <w:right w:val="none" w:sz="0" w:space="0" w:color="auto"/>
          </w:divBdr>
        </w:div>
        <w:div w:id="1560746042">
          <w:marLeft w:val="640"/>
          <w:marRight w:val="0"/>
          <w:marTop w:val="0"/>
          <w:marBottom w:val="0"/>
          <w:divBdr>
            <w:top w:val="none" w:sz="0" w:space="0" w:color="auto"/>
            <w:left w:val="none" w:sz="0" w:space="0" w:color="auto"/>
            <w:bottom w:val="none" w:sz="0" w:space="0" w:color="auto"/>
            <w:right w:val="none" w:sz="0" w:space="0" w:color="auto"/>
          </w:divBdr>
        </w:div>
        <w:div w:id="1571844802">
          <w:marLeft w:val="640"/>
          <w:marRight w:val="0"/>
          <w:marTop w:val="0"/>
          <w:marBottom w:val="0"/>
          <w:divBdr>
            <w:top w:val="none" w:sz="0" w:space="0" w:color="auto"/>
            <w:left w:val="none" w:sz="0" w:space="0" w:color="auto"/>
            <w:bottom w:val="none" w:sz="0" w:space="0" w:color="auto"/>
            <w:right w:val="none" w:sz="0" w:space="0" w:color="auto"/>
          </w:divBdr>
        </w:div>
        <w:div w:id="1084183896">
          <w:marLeft w:val="640"/>
          <w:marRight w:val="0"/>
          <w:marTop w:val="0"/>
          <w:marBottom w:val="0"/>
          <w:divBdr>
            <w:top w:val="none" w:sz="0" w:space="0" w:color="auto"/>
            <w:left w:val="none" w:sz="0" w:space="0" w:color="auto"/>
            <w:bottom w:val="none" w:sz="0" w:space="0" w:color="auto"/>
            <w:right w:val="none" w:sz="0" w:space="0" w:color="auto"/>
          </w:divBdr>
        </w:div>
        <w:div w:id="1153258572">
          <w:marLeft w:val="640"/>
          <w:marRight w:val="0"/>
          <w:marTop w:val="0"/>
          <w:marBottom w:val="0"/>
          <w:divBdr>
            <w:top w:val="none" w:sz="0" w:space="0" w:color="auto"/>
            <w:left w:val="none" w:sz="0" w:space="0" w:color="auto"/>
            <w:bottom w:val="none" w:sz="0" w:space="0" w:color="auto"/>
            <w:right w:val="none" w:sz="0" w:space="0" w:color="auto"/>
          </w:divBdr>
        </w:div>
        <w:div w:id="1076980607">
          <w:marLeft w:val="640"/>
          <w:marRight w:val="0"/>
          <w:marTop w:val="0"/>
          <w:marBottom w:val="0"/>
          <w:divBdr>
            <w:top w:val="none" w:sz="0" w:space="0" w:color="auto"/>
            <w:left w:val="none" w:sz="0" w:space="0" w:color="auto"/>
            <w:bottom w:val="none" w:sz="0" w:space="0" w:color="auto"/>
            <w:right w:val="none" w:sz="0" w:space="0" w:color="auto"/>
          </w:divBdr>
        </w:div>
        <w:div w:id="231084675">
          <w:marLeft w:val="640"/>
          <w:marRight w:val="0"/>
          <w:marTop w:val="0"/>
          <w:marBottom w:val="0"/>
          <w:divBdr>
            <w:top w:val="none" w:sz="0" w:space="0" w:color="auto"/>
            <w:left w:val="none" w:sz="0" w:space="0" w:color="auto"/>
            <w:bottom w:val="none" w:sz="0" w:space="0" w:color="auto"/>
            <w:right w:val="none" w:sz="0" w:space="0" w:color="auto"/>
          </w:divBdr>
        </w:div>
        <w:div w:id="928582136">
          <w:marLeft w:val="640"/>
          <w:marRight w:val="0"/>
          <w:marTop w:val="0"/>
          <w:marBottom w:val="0"/>
          <w:divBdr>
            <w:top w:val="none" w:sz="0" w:space="0" w:color="auto"/>
            <w:left w:val="none" w:sz="0" w:space="0" w:color="auto"/>
            <w:bottom w:val="none" w:sz="0" w:space="0" w:color="auto"/>
            <w:right w:val="none" w:sz="0" w:space="0" w:color="auto"/>
          </w:divBdr>
        </w:div>
        <w:div w:id="1415202282">
          <w:marLeft w:val="640"/>
          <w:marRight w:val="0"/>
          <w:marTop w:val="0"/>
          <w:marBottom w:val="0"/>
          <w:divBdr>
            <w:top w:val="none" w:sz="0" w:space="0" w:color="auto"/>
            <w:left w:val="none" w:sz="0" w:space="0" w:color="auto"/>
            <w:bottom w:val="none" w:sz="0" w:space="0" w:color="auto"/>
            <w:right w:val="none" w:sz="0" w:space="0" w:color="auto"/>
          </w:divBdr>
        </w:div>
        <w:div w:id="959529039">
          <w:marLeft w:val="640"/>
          <w:marRight w:val="0"/>
          <w:marTop w:val="0"/>
          <w:marBottom w:val="0"/>
          <w:divBdr>
            <w:top w:val="none" w:sz="0" w:space="0" w:color="auto"/>
            <w:left w:val="none" w:sz="0" w:space="0" w:color="auto"/>
            <w:bottom w:val="none" w:sz="0" w:space="0" w:color="auto"/>
            <w:right w:val="none" w:sz="0" w:space="0" w:color="auto"/>
          </w:divBdr>
        </w:div>
        <w:div w:id="641621908">
          <w:marLeft w:val="640"/>
          <w:marRight w:val="0"/>
          <w:marTop w:val="0"/>
          <w:marBottom w:val="0"/>
          <w:divBdr>
            <w:top w:val="none" w:sz="0" w:space="0" w:color="auto"/>
            <w:left w:val="none" w:sz="0" w:space="0" w:color="auto"/>
            <w:bottom w:val="none" w:sz="0" w:space="0" w:color="auto"/>
            <w:right w:val="none" w:sz="0" w:space="0" w:color="auto"/>
          </w:divBdr>
        </w:div>
        <w:div w:id="1186402655">
          <w:marLeft w:val="640"/>
          <w:marRight w:val="0"/>
          <w:marTop w:val="0"/>
          <w:marBottom w:val="0"/>
          <w:divBdr>
            <w:top w:val="none" w:sz="0" w:space="0" w:color="auto"/>
            <w:left w:val="none" w:sz="0" w:space="0" w:color="auto"/>
            <w:bottom w:val="none" w:sz="0" w:space="0" w:color="auto"/>
            <w:right w:val="none" w:sz="0" w:space="0" w:color="auto"/>
          </w:divBdr>
        </w:div>
        <w:div w:id="2064594884">
          <w:marLeft w:val="640"/>
          <w:marRight w:val="0"/>
          <w:marTop w:val="0"/>
          <w:marBottom w:val="0"/>
          <w:divBdr>
            <w:top w:val="none" w:sz="0" w:space="0" w:color="auto"/>
            <w:left w:val="none" w:sz="0" w:space="0" w:color="auto"/>
            <w:bottom w:val="none" w:sz="0" w:space="0" w:color="auto"/>
            <w:right w:val="none" w:sz="0" w:space="0" w:color="auto"/>
          </w:divBdr>
        </w:div>
        <w:div w:id="1107626795">
          <w:marLeft w:val="640"/>
          <w:marRight w:val="0"/>
          <w:marTop w:val="0"/>
          <w:marBottom w:val="0"/>
          <w:divBdr>
            <w:top w:val="none" w:sz="0" w:space="0" w:color="auto"/>
            <w:left w:val="none" w:sz="0" w:space="0" w:color="auto"/>
            <w:bottom w:val="none" w:sz="0" w:space="0" w:color="auto"/>
            <w:right w:val="none" w:sz="0" w:space="0" w:color="auto"/>
          </w:divBdr>
        </w:div>
        <w:div w:id="1101529489">
          <w:marLeft w:val="640"/>
          <w:marRight w:val="0"/>
          <w:marTop w:val="0"/>
          <w:marBottom w:val="0"/>
          <w:divBdr>
            <w:top w:val="none" w:sz="0" w:space="0" w:color="auto"/>
            <w:left w:val="none" w:sz="0" w:space="0" w:color="auto"/>
            <w:bottom w:val="none" w:sz="0" w:space="0" w:color="auto"/>
            <w:right w:val="none" w:sz="0" w:space="0" w:color="auto"/>
          </w:divBdr>
        </w:div>
        <w:div w:id="1419405239">
          <w:marLeft w:val="640"/>
          <w:marRight w:val="0"/>
          <w:marTop w:val="0"/>
          <w:marBottom w:val="0"/>
          <w:divBdr>
            <w:top w:val="none" w:sz="0" w:space="0" w:color="auto"/>
            <w:left w:val="none" w:sz="0" w:space="0" w:color="auto"/>
            <w:bottom w:val="none" w:sz="0" w:space="0" w:color="auto"/>
            <w:right w:val="none" w:sz="0" w:space="0" w:color="auto"/>
          </w:divBdr>
        </w:div>
        <w:div w:id="1762677051">
          <w:marLeft w:val="640"/>
          <w:marRight w:val="0"/>
          <w:marTop w:val="0"/>
          <w:marBottom w:val="0"/>
          <w:divBdr>
            <w:top w:val="none" w:sz="0" w:space="0" w:color="auto"/>
            <w:left w:val="none" w:sz="0" w:space="0" w:color="auto"/>
            <w:bottom w:val="none" w:sz="0" w:space="0" w:color="auto"/>
            <w:right w:val="none" w:sz="0" w:space="0" w:color="auto"/>
          </w:divBdr>
        </w:div>
        <w:div w:id="1130707674">
          <w:marLeft w:val="640"/>
          <w:marRight w:val="0"/>
          <w:marTop w:val="0"/>
          <w:marBottom w:val="0"/>
          <w:divBdr>
            <w:top w:val="none" w:sz="0" w:space="0" w:color="auto"/>
            <w:left w:val="none" w:sz="0" w:space="0" w:color="auto"/>
            <w:bottom w:val="none" w:sz="0" w:space="0" w:color="auto"/>
            <w:right w:val="none" w:sz="0" w:space="0" w:color="auto"/>
          </w:divBdr>
        </w:div>
        <w:div w:id="2052730303">
          <w:marLeft w:val="640"/>
          <w:marRight w:val="0"/>
          <w:marTop w:val="0"/>
          <w:marBottom w:val="0"/>
          <w:divBdr>
            <w:top w:val="none" w:sz="0" w:space="0" w:color="auto"/>
            <w:left w:val="none" w:sz="0" w:space="0" w:color="auto"/>
            <w:bottom w:val="none" w:sz="0" w:space="0" w:color="auto"/>
            <w:right w:val="none" w:sz="0" w:space="0" w:color="auto"/>
          </w:divBdr>
        </w:div>
        <w:div w:id="719282770">
          <w:marLeft w:val="640"/>
          <w:marRight w:val="0"/>
          <w:marTop w:val="0"/>
          <w:marBottom w:val="0"/>
          <w:divBdr>
            <w:top w:val="none" w:sz="0" w:space="0" w:color="auto"/>
            <w:left w:val="none" w:sz="0" w:space="0" w:color="auto"/>
            <w:bottom w:val="none" w:sz="0" w:space="0" w:color="auto"/>
            <w:right w:val="none" w:sz="0" w:space="0" w:color="auto"/>
          </w:divBdr>
        </w:div>
        <w:div w:id="419982379">
          <w:marLeft w:val="640"/>
          <w:marRight w:val="0"/>
          <w:marTop w:val="0"/>
          <w:marBottom w:val="0"/>
          <w:divBdr>
            <w:top w:val="none" w:sz="0" w:space="0" w:color="auto"/>
            <w:left w:val="none" w:sz="0" w:space="0" w:color="auto"/>
            <w:bottom w:val="none" w:sz="0" w:space="0" w:color="auto"/>
            <w:right w:val="none" w:sz="0" w:space="0" w:color="auto"/>
          </w:divBdr>
        </w:div>
        <w:div w:id="1562207649">
          <w:marLeft w:val="640"/>
          <w:marRight w:val="0"/>
          <w:marTop w:val="0"/>
          <w:marBottom w:val="0"/>
          <w:divBdr>
            <w:top w:val="none" w:sz="0" w:space="0" w:color="auto"/>
            <w:left w:val="none" w:sz="0" w:space="0" w:color="auto"/>
            <w:bottom w:val="none" w:sz="0" w:space="0" w:color="auto"/>
            <w:right w:val="none" w:sz="0" w:space="0" w:color="auto"/>
          </w:divBdr>
        </w:div>
        <w:div w:id="683480476">
          <w:marLeft w:val="640"/>
          <w:marRight w:val="0"/>
          <w:marTop w:val="0"/>
          <w:marBottom w:val="0"/>
          <w:divBdr>
            <w:top w:val="none" w:sz="0" w:space="0" w:color="auto"/>
            <w:left w:val="none" w:sz="0" w:space="0" w:color="auto"/>
            <w:bottom w:val="none" w:sz="0" w:space="0" w:color="auto"/>
            <w:right w:val="none" w:sz="0" w:space="0" w:color="auto"/>
          </w:divBdr>
        </w:div>
      </w:divsChild>
    </w:div>
    <w:div w:id="1164004203">
      <w:bodyDiv w:val="1"/>
      <w:marLeft w:val="0"/>
      <w:marRight w:val="0"/>
      <w:marTop w:val="0"/>
      <w:marBottom w:val="0"/>
      <w:divBdr>
        <w:top w:val="none" w:sz="0" w:space="0" w:color="auto"/>
        <w:left w:val="none" w:sz="0" w:space="0" w:color="auto"/>
        <w:bottom w:val="none" w:sz="0" w:space="0" w:color="auto"/>
        <w:right w:val="none" w:sz="0" w:space="0" w:color="auto"/>
      </w:divBdr>
    </w:div>
    <w:div w:id="1165317304">
      <w:bodyDiv w:val="1"/>
      <w:marLeft w:val="0"/>
      <w:marRight w:val="0"/>
      <w:marTop w:val="0"/>
      <w:marBottom w:val="0"/>
      <w:divBdr>
        <w:top w:val="none" w:sz="0" w:space="0" w:color="auto"/>
        <w:left w:val="none" w:sz="0" w:space="0" w:color="auto"/>
        <w:bottom w:val="none" w:sz="0" w:space="0" w:color="auto"/>
        <w:right w:val="none" w:sz="0" w:space="0" w:color="auto"/>
      </w:divBdr>
    </w:div>
    <w:div w:id="1169173662">
      <w:bodyDiv w:val="1"/>
      <w:marLeft w:val="0"/>
      <w:marRight w:val="0"/>
      <w:marTop w:val="0"/>
      <w:marBottom w:val="0"/>
      <w:divBdr>
        <w:top w:val="none" w:sz="0" w:space="0" w:color="auto"/>
        <w:left w:val="none" w:sz="0" w:space="0" w:color="auto"/>
        <w:bottom w:val="none" w:sz="0" w:space="0" w:color="auto"/>
        <w:right w:val="none" w:sz="0" w:space="0" w:color="auto"/>
      </w:divBdr>
    </w:div>
    <w:div w:id="1178153552">
      <w:bodyDiv w:val="1"/>
      <w:marLeft w:val="0"/>
      <w:marRight w:val="0"/>
      <w:marTop w:val="0"/>
      <w:marBottom w:val="0"/>
      <w:divBdr>
        <w:top w:val="none" w:sz="0" w:space="0" w:color="auto"/>
        <w:left w:val="none" w:sz="0" w:space="0" w:color="auto"/>
        <w:bottom w:val="none" w:sz="0" w:space="0" w:color="auto"/>
        <w:right w:val="none" w:sz="0" w:space="0" w:color="auto"/>
      </w:divBdr>
    </w:div>
    <w:div w:id="1180704332">
      <w:bodyDiv w:val="1"/>
      <w:marLeft w:val="0"/>
      <w:marRight w:val="0"/>
      <w:marTop w:val="0"/>
      <w:marBottom w:val="0"/>
      <w:divBdr>
        <w:top w:val="none" w:sz="0" w:space="0" w:color="auto"/>
        <w:left w:val="none" w:sz="0" w:space="0" w:color="auto"/>
        <w:bottom w:val="none" w:sz="0" w:space="0" w:color="auto"/>
        <w:right w:val="none" w:sz="0" w:space="0" w:color="auto"/>
      </w:divBdr>
    </w:div>
    <w:div w:id="1193691959">
      <w:bodyDiv w:val="1"/>
      <w:marLeft w:val="0"/>
      <w:marRight w:val="0"/>
      <w:marTop w:val="0"/>
      <w:marBottom w:val="0"/>
      <w:divBdr>
        <w:top w:val="none" w:sz="0" w:space="0" w:color="auto"/>
        <w:left w:val="none" w:sz="0" w:space="0" w:color="auto"/>
        <w:bottom w:val="none" w:sz="0" w:space="0" w:color="auto"/>
        <w:right w:val="none" w:sz="0" w:space="0" w:color="auto"/>
      </w:divBdr>
      <w:divsChild>
        <w:div w:id="457379357">
          <w:marLeft w:val="480"/>
          <w:marRight w:val="0"/>
          <w:marTop w:val="0"/>
          <w:marBottom w:val="0"/>
          <w:divBdr>
            <w:top w:val="none" w:sz="0" w:space="0" w:color="auto"/>
            <w:left w:val="none" w:sz="0" w:space="0" w:color="auto"/>
            <w:bottom w:val="none" w:sz="0" w:space="0" w:color="auto"/>
            <w:right w:val="none" w:sz="0" w:space="0" w:color="auto"/>
          </w:divBdr>
        </w:div>
        <w:div w:id="1476751793">
          <w:marLeft w:val="480"/>
          <w:marRight w:val="0"/>
          <w:marTop w:val="0"/>
          <w:marBottom w:val="0"/>
          <w:divBdr>
            <w:top w:val="none" w:sz="0" w:space="0" w:color="auto"/>
            <w:left w:val="none" w:sz="0" w:space="0" w:color="auto"/>
            <w:bottom w:val="none" w:sz="0" w:space="0" w:color="auto"/>
            <w:right w:val="none" w:sz="0" w:space="0" w:color="auto"/>
          </w:divBdr>
        </w:div>
        <w:div w:id="2085176001">
          <w:marLeft w:val="480"/>
          <w:marRight w:val="0"/>
          <w:marTop w:val="0"/>
          <w:marBottom w:val="0"/>
          <w:divBdr>
            <w:top w:val="none" w:sz="0" w:space="0" w:color="auto"/>
            <w:left w:val="none" w:sz="0" w:space="0" w:color="auto"/>
            <w:bottom w:val="none" w:sz="0" w:space="0" w:color="auto"/>
            <w:right w:val="none" w:sz="0" w:space="0" w:color="auto"/>
          </w:divBdr>
        </w:div>
        <w:div w:id="1947149698">
          <w:marLeft w:val="480"/>
          <w:marRight w:val="0"/>
          <w:marTop w:val="0"/>
          <w:marBottom w:val="0"/>
          <w:divBdr>
            <w:top w:val="none" w:sz="0" w:space="0" w:color="auto"/>
            <w:left w:val="none" w:sz="0" w:space="0" w:color="auto"/>
            <w:bottom w:val="none" w:sz="0" w:space="0" w:color="auto"/>
            <w:right w:val="none" w:sz="0" w:space="0" w:color="auto"/>
          </w:divBdr>
        </w:div>
        <w:div w:id="463162527">
          <w:marLeft w:val="480"/>
          <w:marRight w:val="0"/>
          <w:marTop w:val="0"/>
          <w:marBottom w:val="0"/>
          <w:divBdr>
            <w:top w:val="none" w:sz="0" w:space="0" w:color="auto"/>
            <w:left w:val="none" w:sz="0" w:space="0" w:color="auto"/>
            <w:bottom w:val="none" w:sz="0" w:space="0" w:color="auto"/>
            <w:right w:val="none" w:sz="0" w:space="0" w:color="auto"/>
          </w:divBdr>
        </w:div>
        <w:div w:id="1317103027">
          <w:marLeft w:val="480"/>
          <w:marRight w:val="0"/>
          <w:marTop w:val="0"/>
          <w:marBottom w:val="0"/>
          <w:divBdr>
            <w:top w:val="none" w:sz="0" w:space="0" w:color="auto"/>
            <w:left w:val="none" w:sz="0" w:space="0" w:color="auto"/>
            <w:bottom w:val="none" w:sz="0" w:space="0" w:color="auto"/>
            <w:right w:val="none" w:sz="0" w:space="0" w:color="auto"/>
          </w:divBdr>
        </w:div>
        <w:div w:id="756950636">
          <w:marLeft w:val="480"/>
          <w:marRight w:val="0"/>
          <w:marTop w:val="0"/>
          <w:marBottom w:val="0"/>
          <w:divBdr>
            <w:top w:val="none" w:sz="0" w:space="0" w:color="auto"/>
            <w:left w:val="none" w:sz="0" w:space="0" w:color="auto"/>
            <w:bottom w:val="none" w:sz="0" w:space="0" w:color="auto"/>
            <w:right w:val="none" w:sz="0" w:space="0" w:color="auto"/>
          </w:divBdr>
        </w:div>
        <w:div w:id="852574731">
          <w:marLeft w:val="480"/>
          <w:marRight w:val="0"/>
          <w:marTop w:val="0"/>
          <w:marBottom w:val="0"/>
          <w:divBdr>
            <w:top w:val="none" w:sz="0" w:space="0" w:color="auto"/>
            <w:left w:val="none" w:sz="0" w:space="0" w:color="auto"/>
            <w:bottom w:val="none" w:sz="0" w:space="0" w:color="auto"/>
            <w:right w:val="none" w:sz="0" w:space="0" w:color="auto"/>
          </w:divBdr>
        </w:div>
        <w:div w:id="293029063">
          <w:marLeft w:val="480"/>
          <w:marRight w:val="0"/>
          <w:marTop w:val="0"/>
          <w:marBottom w:val="0"/>
          <w:divBdr>
            <w:top w:val="none" w:sz="0" w:space="0" w:color="auto"/>
            <w:left w:val="none" w:sz="0" w:space="0" w:color="auto"/>
            <w:bottom w:val="none" w:sz="0" w:space="0" w:color="auto"/>
            <w:right w:val="none" w:sz="0" w:space="0" w:color="auto"/>
          </w:divBdr>
        </w:div>
        <w:div w:id="1845631951">
          <w:marLeft w:val="480"/>
          <w:marRight w:val="0"/>
          <w:marTop w:val="0"/>
          <w:marBottom w:val="0"/>
          <w:divBdr>
            <w:top w:val="none" w:sz="0" w:space="0" w:color="auto"/>
            <w:left w:val="none" w:sz="0" w:space="0" w:color="auto"/>
            <w:bottom w:val="none" w:sz="0" w:space="0" w:color="auto"/>
            <w:right w:val="none" w:sz="0" w:space="0" w:color="auto"/>
          </w:divBdr>
        </w:div>
        <w:div w:id="375856520">
          <w:marLeft w:val="480"/>
          <w:marRight w:val="0"/>
          <w:marTop w:val="0"/>
          <w:marBottom w:val="0"/>
          <w:divBdr>
            <w:top w:val="none" w:sz="0" w:space="0" w:color="auto"/>
            <w:left w:val="none" w:sz="0" w:space="0" w:color="auto"/>
            <w:bottom w:val="none" w:sz="0" w:space="0" w:color="auto"/>
            <w:right w:val="none" w:sz="0" w:space="0" w:color="auto"/>
          </w:divBdr>
        </w:div>
        <w:div w:id="1788698597">
          <w:marLeft w:val="480"/>
          <w:marRight w:val="0"/>
          <w:marTop w:val="0"/>
          <w:marBottom w:val="0"/>
          <w:divBdr>
            <w:top w:val="none" w:sz="0" w:space="0" w:color="auto"/>
            <w:left w:val="none" w:sz="0" w:space="0" w:color="auto"/>
            <w:bottom w:val="none" w:sz="0" w:space="0" w:color="auto"/>
            <w:right w:val="none" w:sz="0" w:space="0" w:color="auto"/>
          </w:divBdr>
        </w:div>
        <w:div w:id="1614091890">
          <w:marLeft w:val="480"/>
          <w:marRight w:val="0"/>
          <w:marTop w:val="0"/>
          <w:marBottom w:val="0"/>
          <w:divBdr>
            <w:top w:val="none" w:sz="0" w:space="0" w:color="auto"/>
            <w:left w:val="none" w:sz="0" w:space="0" w:color="auto"/>
            <w:bottom w:val="none" w:sz="0" w:space="0" w:color="auto"/>
            <w:right w:val="none" w:sz="0" w:space="0" w:color="auto"/>
          </w:divBdr>
        </w:div>
        <w:div w:id="1880387447">
          <w:marLeft w:val="480"/>
          <w:marRight w:val="0"/>
          <w:marTop w:val="0"/>
          <w:marBottom w:val="0"/>
          <w:divBdr>
            <w:top w:val="none" w:sz="0" w:space="0" w:color="auto"/>
            <w:left w:val="none" w:sz="0" w:space="0" w:color="auto"/>
            <w:bottom w:val="none" w:sz="0" w:space="0" w:color="auto"/>
            <w:right w:val="none" w:sz="0" w:space="0" w:color="auto"/>
          </w:divBdr>
        </w:div>
        <w:div w:id="660424094">
          <w:marLeft w:val="480"/>
          <w:marRight w:val="0"/>
          <w:marTop w:val="0"/>
          <w:marBottom w:val="0"/>
          <w:divBdr>
            <w:top w:val="none" w:sz="0" w:space="0" w:color="auto"/>
            <w:left w:val="none" w:sz="0" w:space="0" w:color="auto"/>
            <w:bottom w:val="none" w:sz="0" w:space="0" w:color="auto"/>
            <w:right w:val="none" w:sz="0" w:space="0" w:color="auto"/>
          </w:divBdr>
        </w:div>
        <w:div w:id="2006787388">
          <w:marLeft w:val="480"/>
          <w:marRight w:val="0"/>
          <w:marTop w:val="0"/>
          <w:marBottom w:val="0"/>
          <w:divBdr>
            <w:top w:val="none" w:sz="0" w:space="0" w:color="auto"/>
            <w:left w:val="none" w:sz="0" w:space="0" w:color="auto"/>
            <w:bottom w:val="none" w:sz="0" w:space="0" w:color="auto"/>
            <w:right w:val="none" w:sz="0" w:space="0" w:color="auto"/>
          </w:divBdr>
        </w:div>
        <w:div w:id="477772955">
          <w:marLeft w:val="480"/>
          <w:marRight w:val="0"/>
          <w:marTop w:val="0"/>
          <w:marBottom w:val="0"/>
          <w:divBdr>
            <w:top w:val="none" w:sz="0" w:space="0" w:color="auto"/>
            <w:left w:val="none" w:sz="0" w:space="0" w:color="auto"/>
            <w:bottom w:val="none" w:sz="0" w:space="0" w:color="auto"/>
            <w:right w:val="none" w:sz="0" w:space="0" w:color="auto"/>
          </w:divBdr>
        </w:div>
        <w:div w:id="1169061853">
          <w:marLeft w:val="480"/>
          <w:marRight w:val="0"/>
          <w:marTop w:val="0"/>
          <w:marBottom w:val="0"/>
          <w:divBdr>
            <w:top w:val="none" w:sz="0" w:space="0" w:color="auto"/>
            <w:left w:val="none" w:sz="0" w:space="0" w:color="auto"/>
            <w:bottom w:val="none" w:sz="0" w:space="0" w:color="auto"/>
            <w:right w:val="none" w:sz="0" w:space="0" w:color="auto"/>
          </w:divBdr>
        </w:div>
        <w:div w:id="1328290644">
          <w:marLeft w:val="480"/>
          <w:marRight w:val="0"/>
          <w:marTop w:val="0"/>
          <w:marBottom w:val="0"/>
          <w:divBdr>
            <w:top w:val="none" w:sz="0" w:space="0" w:color="auto"/>
            <w:left w:val="none" w:sz="0" w:space="0" w:color="auto"/>
            <w:bottom w:val="none" w:sz="0" w:space="0" w:color="auto"/>
            <w:right w:val="none" w:sz="0" w:space="0" w:color="auto"/>
          </w:divBdr>
        </w:div>
        <w:div w:id="1264151316">
          <w:marLeft w:val="480"/>
          <w:marRight w:val="0"/>
          <w:marTop w:val="0"/>
          <w:marBottom w:val="0"/>
          <w:divBdr>
            <w:top w:val="none" w:sz="0" w:space="0" w:color="auto"/>
            <w:left w:val="none" w:sz="0" w:space="0" w:color="auto"/>
            <w:bottom w:val="none" w:sz="0" w:space="0" w:color="auto"/>
            <w:right w:val="none" w:sz="0" w:space="0" w:color="auto"/>
          </w:divBdr>
        </w:div>
        <w:div w:id="2133285039">
          <w:marLeft w:val="480"/>
          <w:marRight w:val="0"/>
          <w:marTop w:val="0"/>
          <w:marBottom w:val="0"/>
          <w:divBdr>
            <w:top w:val="none" w:sz="0" w:space="0" w:color="auto"/>
            <w:left w:val="none" w:sz="0" w:space="0" w:color="auto"/>
            <w:bottom w:val="none" w:sz="0" w:space="0" w:color="auto"/>
            <w:right w:val="none" w:sz="0" w:space="0" w:color="auto"/>
          </w:divBdr>
        </w:div>
        <w:div w:id="1844973846">
          <w:marLeft w:val="480"/>
          <w:marRight w:val="0"/>
          <w:marTop w:val="0"/>
          <w:marBottom w:val="0"/>
          <w:divBdr>
            <w:top w:val="none" w:sz="0" w:space="0" w:color="auto"/>
            <w:left w:val="none" w:sz="0" w:space="0" w:color="auto"/>
            <w:bottom w:val="none" w:sz="0" w:space="0" w:color="auto"/>
            <w:right w:val="none" w:sz="0" w:space="0" w:color="auto"/>
          </w:divBdr>
        </w:div>
        <w:div w:id="1933052943">
          <w:marLeft w:val="480"/>
          <w:marRight w:val="0"/>
          <w:marTop w:val="0"/>
          <w:marBottom w:val="0"/>
          <w:divBdr>
            <w:top w:val="none" w:sz="0" w:space="0" w:color="auto"/>
            <w:left w:val="none" w:sz="0" w:space="0" w:color="auto"/>
            <w:bottom w:val="none" w:sz="0" w:space="0" w:color="auto"/>
            <w:right w:val="none" w:sz="0" w:space="0" w:color="auto"/>
          </w:divBdr>
        </w:div>
        <w:div w:id="1527599570">
          <w:marLeft w:val="480"/>
          <w:marRight w:val="0"/>
          <w:marTop w:val="0"/>
          <w:marBottom w:val="0"/>
          <w:divBdr>
            <w:top w:val="none" w:sz="0" w:space="0" w:color="auto"/>
            <w:left w:val="none" w:sz="0" w:space="0" w:color="auto"/>
            <w:bottom w:val="none" w:sz="0" w:space="0" w:color="auto"/>
            <w:right w:val="none" w:sz="0" w:space="0" w:color="auto"/>
          </w:divBdr>
        </w:div>
        <w:div w:id="390349729">
          <w:marLeft w:val="480"/>
          <w:marRight w:val="0"/>
          <w:marTop w:val="0"/>
          <w:marBottom w:val="0"/>
          <w:divBdr>
            <w:top w:val="none" w:sz="0" w:space="0" w:color="auto"/>
            <w:left w:val="none" w:sz="0" w:space="0" w:color="auto"/>
            <w:bottom w:val="none" w:sz="0" w:space="0" w:color="auto"/>
            <w:right w:val="none" w:sz="0" w:space="0" w:color="auto"/>
          </w:divBdr>
        </w:div>
        <w:div w:id="1840726743">
          <w:marLeft w:val="480"/>
          <w:marRight w:val="0"/>
          <w:marTop w:val="0"/>
          <w:marBottom w:val="0"/>
          <w:divBdr>
            <w:top w:val="none" w:sz="0" w:space="0" w:color="auto"/>
            <w:left w:val="none" w:sz="0" w:space="0" w:color="auto"/>
            <w:bottom w:val="none" w:sz="0" w:space="0" w:color="auto"/>
            <w:right w:val="none" w:sz="0" w:space="0" w:color="auto"/>
          </w:divBdr>
        </w:div>
        <w:div w:id="1861964290">
          <w:marLeft w:val="480"/>
          <w:marRight w:val="0"/>
          <w:marTop w:val="0"/>
          <w:marBottom w:val="0"/>
          <w:divBdr>
            <w:top w:val="none" w:sz="0" w:space="0" w:color="auto"/>
            <w:left w:val="none" w:sz="0" w:space="0" w:color="auto"/>
            <w:bottom w:val="none" w:sz="0" w:space="0" w:color="auto"/>
            <w:right w:val="none" w:sz="0" w:space="0" w:color="auto"/>
          </w:divBdr>
        </w:div>
        <w:div w:id="456875266">
          <w:marLeft w:val="480"/>
          <w:marRight w:val="0"/>
          <w:marTop w:val="0"/>
          <w:marBottom w:val="0"/>
          <w:divBdr>
            <w:top w:val="none" w:sz="0" w:space="0" w:color="auto"/>
            <w:left w:val="none" w:sz="0" w:space="0" w:color="auto"/>
            <w:bottom w:val="none" w:sz="0" w:space="0" w:color="auto"/>
            <w:right w:val="none" w:sz="0" w:space="0" w:color="auto"/>
          </w:divBdr>
        </w:div>
        <w:div w:id="1836728888">
          <w:marLeft w:val="480"/>
          <w:marRight w:val="0"/>
          <w:marTop w:val="0"/>
          <w:marBottom w:val="0"/>
          <w:divBdr>
            <w:top w:val="none" w:sz="0" w:space="0" w:color="auto"/>
            <w:left w:val="none" w:sz="0" w:space="0" w:color="auto"/>
            <w:bottom w:val="none" w:sz="0" w:space="0" w:color="auto"/>
            <w:right w:val="none" w:sz="0" w:space="0" w:color="auto"/>
          </w:divBdr>
        </w:div>
        <w:div w:id="1777745602">
          <w:marLeft w:val="480"/>
          <w:marRight w:val="0"/>
          <w:marTop w:val="0"/>
          <w:marBottom w:val="0"/>
          <w:divBdr>
            <w:top w:val="none" w:sz="0" w:space="0" w:color="auto"/>
            <w:left w:val="none" w:sz="0" w:space="0" w:color="auto"/>
            <w:bottom w:val="none" w:sz="0" w:space="0" w:color="auto"/>
            <w:right w:val="none" w:sz="0" w:space="0" w:color="auto"/>
          </w:divBdr>
        </w:div>
        <w:div w:id="1292327736">
          <w:marLeft w:val="480"/>
          <w:marRight w:val="0"/>
          <w:marTop w:val="0"/>
          <w:marBottom w:val="0"/>
          <w:divBdr>
            <w:top w:val="none" w:sz="0" w:space="0" w:color="auto"/>
            <w:left w:val="none" w:sz="0" w:space="0" w:color="auto"/>
            <w:bottom w:val="none" w:sz="0" w:space="0" w:color="auto"/>
            <w:right w:val="none" w:sz="0" w:space="0" w:color="auto"/>
          </w:divBdr>
        </w:div>
        <w:div w:id="657923203">
          <w:marLeft w:val="480"/>
          <w:marRight w:val="0"/>
          <w:marTop w:val="0"/>
          <w:marBottom w:val="0"/>
          <w:divBdr>
            <w:top w:val="none" w:sz="0" w:space="0" w:color="auto"/>
            <w:left w:val="none" w:sz="0" w:space="0" w:color="auto"/>
            <w:bottom w:val="none" w:sz="0" w:space="0" w:color="auto"/>
            <w:right w:val="none" w:sz="0" w:space="0" w:color="auto"/>
          </w:divBdr>
        </w:div>
        <w:div w:id="509568408">
          <w:marLeft w:val="480"/>
          <w:marRight w:val="0"/>
          <w:marTop w:val="0"/>
          <w:marBottom w:val="0"/>
          <w:divBdr>
            <w:top w:val="none" w:sz="0" w:space="0" w:color="auto"/>
            <w:left w:val="none" w:sz="0" w:space="0" w:color="auto"/>
            <w:bottom w:val="none" w:sz="0" w:space="0" w:color="auto"/>
            <w:right w:val="none" w:sz="0" w:space="0" w:color="auto"/>
          </w:divBdr>
        </w:div>
        <w:div w:id="1804616708">
          <w:marLeft w:val="480"/>
          <w:marRight w:val="0"/>
          <w:marTop w:val="0"/>
          <w:marBottom w:val="0"/>
          <w:divBdr>
            <w:top w:val="none" w:sz="0" w:space="0" w:color="auto"/>
            <w:left w:val="none" w:sz="0" w:space="0" w:color="auto"/>
            <w:bottom w:val="none" w:sz="0" w:space="0" w:color="auto"/>
            <w:right w:val="none" w:sz="0" w:space="0" w:color="auto"/>
          </w:divBdr>
        </w:div>
      </w:divsChild>
    </w:div>
    <w:div w:id="1202285886">
      <w:bodyDiv w:val="1"/>
      <w:marLeft w:val="0"/>
      <w:marRight w:val="0"/>
      <w:marTop w:val="0"/>
      <w:marBottom w:val="0"/>
      <w:divBdr>
        <w:top w:val="none" w:sz="0" w:space="0" w:color="auto"/>
        <w:left w:val="none" w:sz="0" w:space="0" w:color="auto"/>
        <w:bottom w:val="none" w:sz="0" w:space="0" w:color="auto"/>
        <w:right w:val="none" w:sz="0" w:space="0" w:color="auto"/>
      </w:divBdr>
      <w:divsChild>
        <w:div w:id="1120756925">
          <w:marLeft w:val="480"/>
          <w:marRight w:val="0"/>
          <w:marTop w:val="0"/>
          <w:marBottom w:val="0"/>
          <w:divBdr>
            <w:top w:val="none" w:sz="0" w:space="0" w:color="auto"/>
            <w:left w:val="none" w:sz="0" w:space="0" w:color="auto"/>
            <w:bottom w:val="none" w:sz="0" w:space="0" w:color="auto"/>
            <w:right w:val="none" w:sz="0" w:space="0" w:color="auto"/>
          </w:divBdr>
        </w:div>
        <w:div w:id="2117284969">
          <w:marLeft w:val="480"/>
          <w:marRight w:val="0"/>
          <w:marTop w:val="0"/>
          <w:marBottom w:val="0"/>
          <w:divBdr>
            <w:top w:val="none" w:sz="0" w:space="0" w:color="auto"/>
            <w:left w:val="none" w:sz="0" w:space="0" w:color="auto"/>
            <w:bottom w:val="none" w:sz="0" w:space="0" w:color="auto"/>
            <w:right w:val="none" w:sz="0" w:space="0" w:color="auto"/>
          </w:divBdr>
        </w:div>
        <w:div w:id="176651429">
          <w:marLeft w:val="480"/>
          <w:marRight w:val="0"/>
          <w:marTop w:val="0"/>
          <w:marBottom w:val="0"/>
          <w:divBdr>
            <w:top w:val="none" w:sz="0" w:space="0" w:color="auto"/>
            <w:left w:val="none" w:sz="0" w:space="0" w:color="auto"/>
            <w:bottom w:val="none" w:sz="0" w:space="0" w:color="auto"/>
            <w:right w:val="none" w:sz="0" w:space="0" w:color="auto"/>
          </w:divBdr>
        </w:div>
        <w:div w:id="2054424210">
          <w:marLeft w:val="480"/>
          <w:marRight w:val="0"/>
          <w:marTop w:val="0"/>
          <w:marBottom w:val="0"/>
          <w:divBdr>
            <w:top w:val="none" w:sz="0" w:space="0" w:color="auto"/>
            <w:left w:val="none" w:sz="0" w:space="0" w:color="auto"/>
            <w:bottom w:val="none" w:sz="0" w:space="0" w:color="auto"/>
            <w:right w:val="none" w:sz="0" w:space="0" w:color="auto"/>
          </w:divBdr>
        </w:div>
        <w:div w:id="216480737">
          <w:marLeft w:val="480"/>
          <w:marRight w:val="0"/>
          <w:marTop w:val="0"/>
          <w:marBottom w:val="0"/>
          <w:divBdr>
            <w:top w:val="none" w:sz="0" w:space="0" w:color="auto"/>
            <w:left w:val="none" w:sz="0" w:space="0" w:color="auto"/>
            <w:bottom w:val="none" w:sz="0" w:space="0" w:color="auto"/>
            <w:right w:val="none" w:sz="0" w:space="0" w:color="auto"/>
          </w:divBdr>
        </w:div>
        <w:div w:id="1616793025">
          <w:marLeft w:val="480"/>
          <w:marRight w:val="0"/>
          <w:marTop w:val="0"/>
          <w:marBottom w:val="0"/>
          <w:divBdr>
            <w:top w:val="none" w:sz="0" w:space="0" w:color="auto"/>
            <w:left w:val="none" w:sz="0" w:space="0" w:color="auto"/>
            <w:bottom w:val="none" w:sz="0" w:space="0" w:color="auto"/>
            <w:right w:val="none" w:sz="0" w:space="0" w:color="auto"/>
          </w:divBdr>
        </w:div>
        <w:div w:id="1324972948">
          <w:marLeft w:val="480"/>
          <w:marRight w:val="0"/>
          <w:marTop w:val="0"/>
          <w:marBottom w:val="0"/>
          <w:divBdr>
            <w:top w:val="none" w:sz="0" w:space="0" w:color="auto"/>
            <w:left w:val="none" w:sz="0" w:space="0" w:color="auto"/>
            <w:bottom w:val="none" w:sz="0" w:space="0" w:color="auto"/>
            <w:right w:val="none" w:sz="0" w:space="0" w:color="auto"/>
          </w:divBdr>
        </w:div>
        <w:div w:id="1269317815">
          <w:marLeft w:val="480"/>
          <w:marRight w:val="0"/>
          <w:marTop w:val="0"/>
          <w:marBottom w:val="0"/>
          <w:divBdr>
            <w:top w:val="none" w:sz="0" w:space="0" w:color="auto"/>
            <w:left w:val="none" w:sz="0" w:space="0" w:color="auto"/>
            <w:bottom w:val="none" w:sz="0" w:space="0" w:color="auto"/>
            <w:right w:val="none" w:sz="0" w:space="0" w:color="auto"/>
          </w:divBdr>
        </w:div>
        <w:div w:id="189223662">
          <w:marLeft w:val="480"/>
          <w:marRight w:val="0"/>
          <w:marTop w:val="0"/>
          <w:marBottom w:val="0"/>
          <w:divBdr>
            <w:top w:val="none" w:sz="0" w:space="0" w:color="auto"/>
            <w:left w:val="none" w:sz="0" w:space="0" w:color="auto"/>
            <w:bottom w:val="none" w:sz="0" w:space="0" w:color="auto"/>
            <w:right w:val="none" w:sz="0" w:space="0" w:color="auto"/>
          </w:divBdr>
        </w:div>
        <w:div w:id="1626891744">
          <w:marLeft w:val="480"/>
          <w:marRight w:val="0"/>
          <w:marTop w:val="0"/>
          <w:marBottom w:val="0"/>
          <w:divBdr>
            <w:top w:val="none" w:sz="0" w:space="0" w:color="auto"/>
            <w:left w:val="none" w:sz="0" w:space="0" w:color="auto"/>
            <w:bottom w:val="none" w:sz="0" w:space="0" w:color="auto"/>
            <w:right w:val="none" w:sz="0" w:space="0" w:color="auto"/>
          </w:divBdr>
        </w:div>
        <w:div w:id="1883133482">
          <w:marLeft w:val="480"/>
          <w:marRight w:val="0"/>
          <w:marTop w:val="0"/>
          <w:marBottom w:val="0"/>
          <w:divBdr>
            <w:top w:val="none" w:sz="0" w:space="0" w:color="auto"/>
            <w:left w:val="none" w:sz="0" w:space="0" w:color="auto"/>
            <w:bottom w:val="none" w:sz="0" w:space="0" w:color="auto"/>
            <w:right w:val="none" w:sz="0" w:space="0" w:color="auto"/>
          </w:divBdr>
        </w:div>
        <w:div w:id="684744623">
          <w:marLeft w:val="480"/>
          <w:marRight w:val="0"/>
          <w:marTop w:val="0"/>
          <w:marBottom w:val="0"/>
          <w:divBdr>
            <w:top w:val="none" w:sz="0" w:space="0" w:color="auto"/>
            <w:left w:val="none" w:sz="0" w:space="0" w:color="auto"/>
            <w:bottom w:val="none" w:sz="0" w:space="0" w:color="auto"/>
            <w:right w:val="none" w:sz="0" w:space="0" w:color="auto"/>
          </w:divBdr>
        </w:div>
        <w:div w:id="691490413">
          <w:marLeft w:val="480"/>
          <w:marRight w:val="0"/>
          <w:marTop w:val="0"/>
          <w:marBottom w:val="0"/>
          <w:divBdr>
            <w:top w:val="none" w:sz="0" w:space="0" w:color="auto"/>
            <w:left w:val="none" w:sz="0" w:space="0" w:color="auto"/>
            <w:bottom w:val="none" w:sz="0" w:space="0" w:color="auto"/>
            <w:right w:val="none" w:sz="0" w:space="0" w:color="auto"/>
          </w:divBdr>
        </w:div>
        <w:div w:id="346248734">
          <w:marLeft w:val="480"/>
          <w:marRight w:val="0"/>
          <w:marTop w:val="0"/>
          <w:marBottom w:val="0"/>
          <w:divBdr>
            <w:top w:val="none" w:sz="0" w:space="0" w:color="auto"/>
            <w:left w:val="none" w:sz="0" w:space="0" w:color="auto"/>
            <w:bottom w:val="none" w:sz="0" w:space="0" w:color="auto"/>
            <w:right w:val="none" w:sz="0" w:space="0" w:color="auto"/>
          </w:divBdr>
        </w:div>
        <w:div w:id="109934416">
          <w:marLeft w:val="480"/>
          <w:marRight w:val="0"/>
          <w:marTop w:val="0"/>
          <w:marBottom w:val="0"/>
          <w:divBdr>
            <w:top w:val="none" w:sz="0" w:space="0" w:color="auto"/>
            <w:left w:val="none" w:sz="0" w:space="0" w:color="auto"/>
            <w:bottom w:val="none" w:sz="0" w:space="0" w:color="auto"/>
            <w:right w:val="none" w:sz="0" w:space="0" w:color="auto"/>
          </w:divBdr>
        </w:div>
        <w:div w:id="16586759">
          <w:marLeft w:val="480"/>
          <w:marRight w:val="0"/>
          <w:marTop w:val="0"/>
          <w:marBottom w:val="0"/>
          <w:divBdr>
            <w:top w:val="none" w:sz="0" w:space="0" w:color="auto"/>
            <w:left w:val="none" w:sz="0" w:space="0" w:color="auto"/>
            <w:bottom w:val="none" w:sz="0" w:space="0" w:color="auto"/>
            <w:right w:val="none" w:sz="0" w:space="0" w:color="auto"/>
          </w:divBdr>
        </w:div>
        <w:div w:id="1708410151">
          <w:marLeft w:val="480"/>
          <w:marRight w:val="0"/>
          <w:marTop w:val="0"/>
          <w:marBottom w:val="0"/>
          <w:divBdr>
            <w:top w:val="none" w:sz="0" w:space="0" w:color="auto"/>
            <w:left w:val="none" w:sz="0" w:space="0" w:color="auto"/>
            <w:bottom w:val="none" w:sz="0" w:space="0" w:color="auto"/>
            <w:right w:val="none" w:sz="0" w:space="0" w:color="auto"/>
          </w:divBdr>
        </w:div>
        <w:div w:id="713624959">
          <w:marLeft w:val="480"/>
          <w:marRight w:val="0"/>
          <w:marTop w:val="0"/>
          <w:marBottom w:val="0"/>
          <w:divBdr>
            <w:top w:val="none" w:sz="0" w:space="0" w:color="auto"/>
            <w:left w:val="none" w:sz="0" w:space="0" w:color="auto"/>
            <w:bottom w:val="none" w:sz="0" w:space="0" w:color="auto"/>
            <w:right w:val="none" w:sz="0" w:space="0" w:color="auto"/>
          </w:divBdr>
        </w:div>
        <w:div w:id="1609000862">
          <w:marLeft w:val="480"/>
          <w:marRight w:val="0"/>
          <w:marTop w:val="0"/>
          <w:marBottom w:val="0"/>
          <w:divBdr>
            <w:top w:val="none" w:sz="0" w:space="0" w:color="auto"/>
            <w:left w:val="none" w:sz="0" w:space="0" w:color="auto"/>
            <w:bottom w:val="none" w:sz="0" w:space="0" w:color="auto"/>
            <w:right w:val="none" w:sz="0" w:space="0" w:color="auto"/>
          </w:divBdr>
        </w:div>
        <w:div w:id="792095522">
          <w:marLeft w:val="480"/>
          <w:marRight w:val="0"/>
          <w:marTop w:val="0"/>
          <w:marBottom w:val="0"/>
          <w:divBdr>
            <w:top w:val="none" w:sz="0" w:space="0" w:color="auto"/>
            <w:left w:val="none" w:sz="0" w:space="0" w:color="auto"/>
            <w:bottom w:val="none" w:sz="0" w:space="0" w:color="auto"/>
            <w:right w:val="none" w:sz="0" w:space="0" w:color="auto"/>
          </w:divBdr>
        </w:div>
        <w:div w:id="809589572">
          <w:marLeft w:val="480"/>
          <w:marRight w:val="0"/>
          <w:marTop w:val="0"/>
          <w:marBottom w:val="0"/>
          <w:divBdr>
            <w:top w:val="none" w:sz="0" w:space="0" w:color="auto"/>
            <w:left w:val="none" w:sz="0" w:space="0" w:color="auto"/>
            <w:bottom w:val="none" w:sz="0" w:space="0" w:color="auto"/>
            <w:right w:val="none" w:sz="0" w:space="0" w:color="auto"/>
          </w:divBdr>
        </w:div>
        <w:div w:id="1997801252">
          <w:marLeft w:val="480"/>
          <w:marRight w:val="0"/>
          <w:marTop w:val="0"/>
          <w:marBottom w:val="0"/>
          <w:divBdr>
            <w:top w:val="none" w:sz="0" w:space="0" w:color="auto"/>
            <w:left w:val="none" w:sz="0" w:space="0" w:color="auto"/>
            <w:bottom w:val="none" w:sz="0" w:space="0" w:color="auto"/>
            <w:right w:val="none" w:sz="0" w:space="0" w:color="auto"/>
          </w:divBdr>
        </w:div>
        <w:div w:id="658390147">
          <w:marLeft w:val="480"/>
          <w:marRight w:val="0"/>
          <w:marTop w:val="0"/>
          <w:marBottom w:val="0"/>
          <w:divBdr>
            <w:top w:val="none" w:sz="0" w:space="0" w:color="auto"/>
            <w:left w:val="none" w:sz="0" w:space="0" w:color="auto"/>
            <w:bottom w:val="none" w:sz="0" w:space="0" w:color="auto"/>
            <w:right w:val="none" w:sz="0" w:space="0" w:color="auto"/>
          </w:divBdr>
        </w:div>
        <w:div w:id="629360889">
          <w:marLeft w:val="480"/>
          <w:marRight w:val="0"/>
          <w:marTop w:val="0"/>
          <w:marBottom w:val="0"/>
          <w:divBdr>
            <w:top w:val="none" w:sz="0" w:space="0" w:color="auto"/>
            <w:left w:val="none" w:sz="0" w:space="0" w:color="auto"/>
            <w:bottom w:val="none" w:sz="0" w:space="0" w:color="auto"/>
            <w:right w:val="none" w:sz="0" w:space="0" w:color="auto"/>
          </w:divBdr>
        </w:div>
        <w:div w:id="1436025467">
          <w:marLeft w:val="480"/>
          <w:marRight w:val="0"/>
          <w:marTop w:val="0"/>
          <w:marBottom w:val="0"/>
          <w:divBdr>
            <w:top w:val="none" w:sz="0" w:space="0" w:color="auto"/>
            <w:left w:val="none" w:sz="0" w:space="0" w:color="auto"/>
            <w:bottom w:val="none" w:sz="0" w:space="0" w:color="auto"/>
            <w:right w:val="none" w:sz="0" w:space="0" w:color="auto"/>
          </w:divBdr>
        </w:div>
        <w:div w:id="2046978268">
          <w:marLeft w:val="480"/>
          <w:marRight w:val="0"/>
          <w:marTop w:val="0"/>
          <w:marBottom w:val="0"/>
          <w:divBdr>
            <w:top w:val="none" w:sz="0" w:space="0" w:color="auto"/>
            <w:left w:val="none" w:sz="0" w:space="0" w:color="auto"/>
            <w:bottom w:val="none" w:sz="0" w:space="0" w:color="auto"/>
            <w:right w:val="none" w:sz="0" w:space="0" w:color="auto"/>
          </w:divBdr>
        </w:div>
        <w:div w:id="524515872">
          <w:marLeft w:val="480"/>
          <w:marRight w:val="0"/>
          <w:marTop w:val="0"/>
          <w:marBottom w:val="0"/>
          <w:divBdr>
            <w:top w:val="none" w:sz="0" w:space="0" w:color="auto"/>
            <w:left w:val="none" w:sz="0" w:space="0" w:color="auto"/>
            <w:bottom w:val="none" w:sz="0" w:space="0" w:color="auto"/>
            <w:right w:val="none" w:sz="0" w:space="0" w:color="auto"/>
          </w:divBdr>
        </w:div>
        <w:div w:id="54086958">
          <w:marLeft w:val="480"/>
          <w:marRight w:val="0"/>
          <w:marTop w:val="0"/>
          <w:marBottom w:val="0"/>
          <w:divBdr>
            <w:top w:val="none" w:sz="0" w:space="0" w:color="auto"/>
            <w:left w:val="none" w:sz="0" w:space="0" w:color="auto"/>
            <w:bottom w:val="none" w:sz="0" w:space="0" w:color="auto"/>
            <w:right w:val="none" w:sz="0" w:space="0" w:color="auto"/>
          </w:divBdr>
        </w:div>
        <w:div w:id="1941181411">
          <w:marLeft w:val="480"/>
          <w:marRight w:val="0"/>
          <w:marTop w:val="0"/>
          <w:marBottom w:val="0"/>
          <w:divBdr>
            <w:top w:val="none" w:sz="0" w:space="0" w:color="auto"/>
            <w:left w:val="none" w:sz="0" w:space="0" w:color="auto"/>
            <w:bottom w:val="none" w:sz="0" w:space="0" w:color="auto"/>
            <w:right w:val="none" w:sz="0" w:space="0" w:color="auto"/>
          </w:divBdr>
        </w:div>
        <w:div w:id="1355493358">
          <w:marLeft w:val="480"/>
          <w:marRight w:val="0"/>
          <w:marTop w:val="0"/>
          <w:marBottom w:val="0"/>
          <w:divBdr>
            <w:top w:val="none" w:sz="0" w:space="0" w:color="auto"/>
            <w:left w:val="none" w:sz="0" w:space="0" w:color="auto"/>
            <w:bottom w:val="none" w:sz="0" w:space="0" w:color="auto"/>
            <w:right w:val="none" w:sz="0" w:space="0" w:color="auto"/>
          </w:divBdr>
        </w:div>
        <w:div w:id="2054619792">
          <w:marLeft w:val="480"/>
          <w:marRight w:val="0"/>
          <w:marTop w:val="0"/>
          <w:marBottom w:val="0"/>
          <w:divBdr>
            <w:top w:val="none" w:sz="0" w:space="0" w:color="auto"/>
            <w:left w:val="none" w:sz="0" w:space="0" w:color="auto"/>
            <w:bottom w:val="none" w:sz="0" w:space="0" w:color="auto"/>
            <w:right w:val="none" w:sz="0" w:space="0" w:color="auto"/>
          </w:divBdr>
        </w:div>
        <w:div w:id="888497577">
          <w:marLeft w:val="480"/>
          <w:marRight w:val="0"/>
          <w:marTop w:val="0"/>
          <w:marBottom w:val="0"/>
          <w:divBdr>
            <w:top w:val="none" w:sz="0" w:space="0" w:color="auto"/>
            <w:left w:val="none" w:sz="0" w:space="0" w:color="auto"/>
            <w:bottom w:val="none" w:sz="0" w:space="0" w:color="auto"/>
            <w:right w:val="none" w:sz="0" w:space="0" w:color="auto"/>
          </w:divBdr>
        </w:div>
        <w:div w:id="954794041">
          <w:marLeft w:val="480"/>
          <w:marRight w:val="0"/>
          <w:marTop w:val="0"/>
          <w:marBottom w:val="0"/>
          <w:divBdr>
            <w:top w:val="none" w:sz="0" w:space="0" w:color="auto"/>
            <w:left w:val="none" w:sz="0" w:space="0" w:color="auto"/>
            <w:bottom w:val="none" w:sz="0" w:space="0" w:color="auto"/>
            <w:right w:val="none" w:sz="0" w:space="0" w:color="auto"/>
          </w:divBdr>
        </w:div>
        <w:div w:id="757754469">
          <w:marLeft w:val="480"/>
          <w:marRight w:val="0"/>
          <w:marTop w:val="0"/>
          <w:marBottom w:val="0"/>
          <w:divBdr>
            <w:top w:val="none" w:sz="0" w:space="0" w:color="auto"/>
            <w:left w:val="none" w:sz="0" w:space="0" w:color="auto"/>
            <w:bottom w:val="none" w:sz="0" w:space="0" w:color="auto"/>
            <w:right w:val="none" w:sz="0" w:space="0" w:color="auto"/>
          </w:divBdr>
        </w:div>
        <w:div w:id="933591191">
          <w:marLeft w:val="480"/>
          <w:marRight w:val="0"/>
          <w:marTop w:val="0"/>
          <w:marBottom w:val="0"/>
          <w:divBdr>
            <w:top w:val="none" w:sz="0" w:space="0" w:color="auto"/>
            <w:left w:val="none" w:sz="0" w:space="0" w:color="auto"/>
            <w:bottom w:val="none" w:sz="0" w:space="0" w:color="auto"/>
            <w:right w:val="none" w:sz="0" w:space="0" w:color="auto"/>
          </w:divBdr>
        </w:div>
        <w:div w:id="825514220">
          <w:marLeft w:val="480"/>
          <w:marRight w:val="0"/>
          <w:marTop w:val="0"/>
          <w:marBottom w:val="0"/>
          <w:divBdr>
            <w:top w:val="none" w:sz="0" w:space="0" w:color="auto"/>
            <w:left w:val="none" w:sz="0" w:space="0" w:color="auto"/>
            <w:bottom w:val="none" w:sz="0" w:space="0" w:color="auto"/>
            <w:right w:val="none" w:sz="0" w:space="0" w:color="auto"/>
          </w:divBdr>
        </w:div>
        <w:div w:id="1546062214">
          <w:marLeft w:val="480"/>
          <w:marRight w:val="0"/>
          <w:marTop w:val="0"/>
          <w:marBottom w:val="0"/>
          <w:divBdr>
            <w:top w:val="none" w:sz="0" w:space="0" w:color="auto"/>
            <w:left w:val="none" w:sz="0" w:space="0" w:color="auto"/>
            <w:bottom w:val="none" w:sz="0" w:space="0" w:color="auto"/>
            <w:right w:val="none" w:sz="0" w:space="0" w:color="auto"/>
          </w:divBdr>
        </w:div>
        <w:div w:id="1021517413">
          <w:marLeft w:val="480"/>
          <w:marRight w:val="0"/>
          <w:marTop w:val="0"/>
          <w:marBottom w:val="0"/>
          <w:divBdr>
            <w:top w:val="none" w:sz="0" w:space="0" w:color="auto"/>
            <w:left w:val="none" w:sz="0" w:space="0" w:color="auto"/>
            <w:bottom w:val="none" w:sz="0" w:space="0" w:color="auto"/>
            <w:right w:val="none" w:sz="0" w:space="0" w:color="auto"/>
          </w:divBdr>
        </w:div>
        <w:div w:id="1573809269">
          <w:marLeft w:val="480"/>
          <w:marRight w:val="0"/>
          <w:marTop w:val="0"/>
          <w:marBottom w:val="0"/>
          <w:divBdr>
            <w:top w:val="none" w:sz="0" w:space="0" w:color="auto"/>
            <w:left w:val="none" w:sz="0" w:space="0" w:color="auto"/>
            <w:bottom w:val="none" w:sz="0" w:space="0" w:color="auto"/>
            <w:right w:val="none" w:sz="0" w:space="0" w:color="auto"/>
          </w:divBdr>
        </w:div>
        <w:div w:id="460002611">
          <w:marLeft w:val="480"/>
          <w:marRight w:val="0"/>
          <w:marTop w:val="0"/>
          <w:marBottom w:val="0"/>
          <w:divBdr>
            <w:top w:val="none" w:sz="0" w:space="0" w:color="auto"/>
            <w:left w:val="none" w:sz="0" w:space="0" w:color="auto"/>
            <w:bottom w:val="none" w:sz="0" w:space="0" w:color="auto"/>
            <w:right w:val="none" w:sz="0" w:space="0" w:color="auto"/>
          </w:divBdr>
        </w:div>
        <w:div w:id="1706173734">
          <w:marLeft w:val="480"/>
          <w:marRight w:val="0"/>
          <w:marTop w:val="0"/>
          <w:marBottom w:val="0"/>
          <w:divBdr>
            <w:top w:val="none" w:sz="0" w:space="0" w:color="auto"/>
            <w:left w:val="none" w:sz="0" w:space="0" w:color="auto"/>
            <w:bottom w:val="none" w:sz="0" w:space="0" w:color="auto"/>
            <w:right w:val="none" w:sz="0" w:space="0" w:color="auto"/>
          </w:divBdr>
        </w:div>
        <w:div w:id="2037846957">
          <w:marLeft w:val="480"/>
          <w:marRight w:val="0"/>
          <w:marTop w:val="0"/>
          <w:marBottom w:val="0"/>
          <w:divBdr>
            <w:top w:val="none" w:sz="0" w:space="0" w:color="auto"/>
            <w:left w:val="none" w:sz="0" w:space="0" w:color="auto"/>
            <w:bottom w:val="none" w:sz="0" w:space="0" w:color="auto"/>
            <w:right w:val="none" w:sz="0" w:space="0" w:color="auto"/>
          </w:divBdr>
        </w:div>
        <w:div w:id="298536303">
          <w:marLeft w:val="480"/>
          <w:marRight w:val="0"/>
          <w:marTop w:val="0"/>
          <w:marBottom w:val="0"/>
          <w:divBdr>
            <w:top w:val="none" w:sz="0" w:space="0" w:color="auto"/>
            <w:left w:val="none" w:sz="0" w:space="0" w:color="auto"/>
            <w:bottom w:val="none" w:sz="0" w:space="0" w:color="auto"/>
            <w:right w:val="none" w:sz="0" w:space="0" w:color="auto"/>
          </w:divBdr>
        </w:div>
        <w:div w:id="669723544">
          <w:marLeft w:val="480"/>
          <w:marRight w:val="0"/>
          <w:marTop w:val="0"/>
          <w:marBottom w:val="0"/>
          <w:divBdr>
            <w:top w:val="none" w:sz="0" w:space="0" w:color="auto"/>
            <w:left w:val="none" w:sz="0" w:space="0" w:color="auto"/>
            <w:bottom w:val="none" w:sz="0" w:space="0" w:color="auto"/>
            <w:right w:val="none" w:sz="0" w:space="0" w:color="auto"/>
          </w:divBdr>
        </w:div>
        <w:div w:id="2010524235">
          <w:marLeft w:val="480"/>
          <w:marRight w:val="0"/>
          <w:marTop w:val="0"/>
          <w:marBottom w:val="0"/>
          <w:divBdr>
            <w:top w:val="none" w:sz="0" w:space="0" w:color="auto"/>
            <w:left w:val="none" w:sz="0" w:space="0" w:color="auto"/>
            <w:bottom w:val="none" w:sz="0" w:space="0" w:color="auto"/>
            <w:right w:val="none" w:sz="0" w:space="0" w:color="auto"/>
          </w:divBdr>
        </w:div>
      </w:divsChild>
    </w:div>
    <w:div w:id="1206256590">
      <w:bodyDiv w:val="1"/>
      <w:marLeft w:val="0"/>
      <w:marRight w:val="0"/>
      <w:marTop w:val="0"/>
      <w:marBottom w:val="0"/>
      <w:divBdr>
        <w:top w:val="none" w:sz="0" w:space="0" w:color="auto"/>
        <w:left w:val="none" w:sz="0" w:space="0" w:color="auto"/>
        <w:bottom w:val="none" w:sz="0" w:space="0" w:color="auto"/>
        <w:right w:val="none" w:sz="0" w:space="0" w:color="auto"/>
      </w:divBdr>
      <w:divsChild>
        <w:div w:id="568229175">
          <w:marLeft w:val="640"/>
          <w:marRight w:val="0"/>
          <w:marTop w:val="0"/>
          <w:marBottom w:val="0"/>
          <w:divBdr>
            <w:top w:val="none" w:sz="0" w:space="0" w:color="auto"/>
            <w:left w:val="none" w:sz="0" w:space="0" w:color="auto"/>
            <w:bottom w:val="none" w:sz="0" w:space="0" w:color="auto"/>
            <w:right w:val="none" w:sz="0" w:space="0" w:color="auto"/>
          </w:divBdr>
        </w:div>
        <w:div w:id="1860774568">
          <w:marLeft w:val="640"/>
          <w:marRight w:val="0"/>
          <w:marTop w:val="0"/>
          <w:marBottom w:val="0"/>
          <w:divBdr>
            <w:top w:val="none" w:sz="0" w:space="0" w:color="auto"/>
            <w:left w:val="none" w:sz="0" w:space="0" w:color="auto"/>
            <w:bottom w:val="none" w:sz="0" w:space="0" w:color="auto"/>
            <w:right w:val="none" w:sz="0" w:space="0" w:color="auto"/>
          </w:divBdr>
        </w:div>
        <w:div w:id="1466309890">
          <w:marLeft w:val="640"/>
          <w:marRight w:val="0"/>
          <w:marTop w:val="0"/>
          <w:marBottom w:val="0"/>
          <w:divBdr>
            <w:top w:val="none" w:sz="0" w:space="0" w:color="auto"/>
            <w:left w:val="none" w:sz="0" w:space="0" w:color="auto"/>
            <w:bottom w:val="none" w:sz="0" w:space="0" w:color="auto"/>
            <w:right w:val="none" w:sz="0" w:space="0" w:color="auto"/>
          </w:divBdr>
        </w:div>
        <w:div w:id="1056510600">
          <w:marLeft w:val="640"/>
          <w:marRight w:val="0"/>
          <w:marTop w:val="0"/>
          <w:marBottom w:val="0"/>
          <w:divBdr>
            <w:top w:val="none" w:sz="0" w:space="0" w:color="auto"/>
            <w:left w:val="none" w:sz="0" w:space="0" w:color="auto"/>
            <w:bottom w:val="none" w:sz="0" w:space="0" w:color="auto"/>
            <w:right w:val="none" w:sz="0" w:space="0" w:color="auto"/>
          </w:divBdr>
        </w:div>
        <w:div w:id="1630939053">
          <w:marLeft w:val="640"/>
          <w:marRight w:val="0"/>
          <w:marTop w:val="0"/>
          <w:marBottom w:val="0"/>
          <w:divBdr>
            <w:top w:val="none" w:sz="0" w:space="0" w:color="auto"/>
            <w:left w:val="none" w:sz="0" w:space="0" w:color="auto"/>
            <w:bottom w:val="none" w:sz="0" w:space="0" w:color="auto"/>
            <w:right w:val="none" w:sz="0" w:space="0" w:color="auto"/>
          </w:divBdr>
        </w:div>
        <w:div w:id="829758823">
          <w:marLeft w:val="640"/>
          <w:marRight w:val="0"/>
          <w:marTop w:val="0"/>
          <w:marBottom w:val="0"/>
          <w:divBdr>
            <w:top w:val="none" w:sz="0" w:space="0" w:color="auto"/>
            <w:left w:val="none" w:sz="0" w:space="0" w:color="auto"/>
            <w:bottom w:val="none" w:sz="0" w:space="0" w:color="auto"/>
            <w:right w:val="none" w:sz="0" w:space="0" w:color="auto"/>
          </w:divBdr>
        </w:div>
        <w:div w:id="875236370">
          <w:marLeft w:val="640"/>
          <w:marRight w:val="0"/>
          <w:marTop w:val="0"/>
          <w:marBottom w:val="0"/>
          <w:divBdr>
            <w:top w:val="none" w:sz="0" w:space="0" w:color="auto"/>
            <w:left w:val="none" w:sz="0" w:space="0" w:color="auto"/>
            <w:bottom w:val="none" w:sz="0" w:space="0" w:color="auto"/>
            <w:right w:val="none" w:sz="0" w:space="0" w:color="auto"/>
          </w:divBdr>
        </w:div>
        <w:div w:id="1353143465">
          <w:marLeft w:val="640"/>
          <w:marRight w:val="0"/>
          <w:marTop w:val="0"/>
          <w:marBottom w:val="0"/>
          <w:divBdr>
            <w:top w:val="none" w:sz="0" w:space="0" w:color="auto"/>
            <w:left w:val="none" w:sz="0" w:space="0" w:color="auto"/>
            <w:bottom w:val="none" w:sz="0" w:space="0" w:color="auto"/>
            <w:right w:val="none" w:sz="0" w:space="0" w:color="auto"/>
          </w:divBdr>
        </w:div>
        <w:div w:id="131749167">
          <w:marLeft w:val="640"/>
          <w:marRight w:val="0"/>
          <w:marTop w:val="0"/>
          <w:marBottom w:val="0"/>
          <w:divBdr>
            <w:top w:val="none" w:sz="0" w:space="0" w:color="auto"/>
            <w:left w:val="none" w:sz="0" w:space="0" w:color="auto"/>
            <w:bottom w:val="none" w:sz="0" w:space="0" w:color="auto"/>
            <w:right w:val="none" w:sz="0" w:space="0" w:color="auto"/>
          </w:divBdr>
        </w:div>
        <w:div w:id="1551528129">
          <w:marLeft w:val="640"/>
          <w:marRight w:val="0"/>
          <w:marTop w:val="0"/>
          <w:marBottom w:val="0"/>
          <w:divBdr>
            <w:top w:val="none" w:sz="0" w:space="0" w:color="auto"/>
            <w:left w:val="none" w:sz="0" w:space="0" w:color="auto"/>
            <w:bottom w:val="none" w:sz="0" w:space="0" w:color="auto"/>
            <w:right w:val="none" w:sz="0" w:space="0" w:color="auto"/>
          </w:divBdr>
        </w:div>
        <w:div w:id="1243568716">
          <w:marLeft w:val="640"/>
          <w:marRight w:val="0"/>
          <w:marTop w:val="0"/>
          <w:marBottom w:val="0"/>
          <w:divBdr>
            <w:top w:val="none" w:sz="0" w:space="0" w:color="auto"/>
            <w:left w:val="none" w:sz="0" w:space="0" w:color="auto"/>
            <w:bottom w:val="none" w:sz="0" w:space="0" w:color="auto"/>
            <w:right w:val="none" w:sz="0" w:space="0" w:color="auto"/>
          </w:divBdr>
        </w:div>
        <w:div w:id="1720089185">
          <w:marLeft w:val="640"/>
          <w:marRight w:val="0"/>
          <w:marTop w:val="0"/>
          <w:marBottom w:val="0"/>
          <w:divBdr>
            <w:top w:val="none" w:sz="0" w:space="0" w:color="auto"/>
            <w:left w:val="none" w:sz="0" w:space="0" w:color="auto"/>
            <w:bottom w:val="none" w:sz="0" w:space="0" w:color="auto"/>
            <w:right w:val="none" w:sz="0" w:space="0" w:color="auto"/>
          </w:divBdr>
        </w:div>
        <w:div w:id="1129862358">
          <w:marLeft w:val="640"/>
          <w:marRight w:val="0"/>
          <w:marTop w:val="0"/>
          <w:marBottom w:val="0"/>
          <w:divBdr>
            <w:top w:val="none" w:sz="0" w:space="0" w:color="auto"/>
            <w:left w:val="none" w:sz="0" w:space="0" w:color="auto"/>
            <w:bottom w:val="none" w:sz="0" w:space="0" w:color="auto"/>
            <w:right w:val="none" w:sz="0" w:space="0" w:color="auto"/>
          </w:divBdr>
        </w:div>
        <w:div w:id="226691593">
          <w:marLeft w:val="640"/>
          <w:marRight w:val="0"/>
          <w:marTop w:val="0"/>
          <w:marBottom w:val="0"/>
          <w:divBdr>
            <w:top w:val="none" w:sz="0" w:space="0" w:color="auto"/>
            <w:left w:val="none" w:sz="0" w:space="0" w:color="auto"/>
            <w:bottom w:val="none" w:sz="0" w:space="0" w:color="auto"/>
            <w:right w:val="none" w:sz="0" w:space="0" w:color="auto"/>
          </w:divBdr>
        </w:div>
        <w:div w:id="970791813">
          <w:marLeft w:val="640"/>
          <w:marRight w:val="0"/>
          <w:marTop w:val="0"/>
          <w:marBottom w:val="0"/>
          <w:divBdr>
            <w:top w:val="none" w:sz="0" w:space="0" w:color="auto"/>
            <w:left w:val="none" w:sz="0" w:space="0" w:color="auto"/>
            <w:bottom w:val="none" w:sz="0" w:space="0" w:color="auto"/>
            <w:right w:val="none" w:sz="0" w:space="0" w:color="auto"/>
          </w:divBdr>
        </w:div>
        <w:div w:id="582492791">
          <w:marLeft w:val="640"/>
          <w:marRight w:val="0"/>
          <w:marTop w:val="0"/>
          <w:marBottom w:val="0"/>
          <w:divBdr>
            <w:top w:val="none" w:sz="0" w:space="0" w:color="auto"/>
            <w:left w:val="none" w:sz="0" w:space="0" w:color="auto"/>
            <w:bottom w:val="none" w:sz="0" w:space="0" w:color="auto"/>
            <w:right w:val="none" w:sz="0" w:space="0" w:color="auto"/>
          </w:divBdr>
        </w:div>
        <w:div w:id="17852717">
          <w:marLeft w:val="640"/>
          <w:marRight w:val="0"/>
          <w:marTop w:val="0"/>
          <w:marBottom w:val="0"/>
          <w:divBdr>
            <w:top w:val="none" w:sz="0" w:space="0" w:color="auto"/>
            <w:left w:val="none" w:sz="0" w:space="0" w:color="auto"/>
            <w:bottom w:val="none" w:sz="0" w:space="0" w:color="auto"/>
            <w:right w:val="none" w:sz="0" w:space="0" w:color="auto"/>
          </w:divBdr>
        </w:div>
        <w:div w:id="1754735545">
          <w:marLeft w:val="640"/>
          <w:marRight w:val="0"/>
          <w:marTop w:val="0"/>
          <w:marBottom w:val="0"/>
          <w:divBdr>
            <w:top w:val="none" w:sz="0" w:space="0" w:color="auto"/>
            <w:left w:val="none" w:sz="0" w:space="0" w:color="auto"/>
            <w:bottom w:val="none" w:sz="0" w:space="0" w:color="auto"/>
            <w:right w:val="none" w:sz="0" w:space="0" w:color="auto"/>
          </w:divBdr>
        </w:div>
        <w:div w:id="13849572">
          <w:marLeft w:val="640"/>
          <w:marRight w:val="0"/>
          <w:marTop w:val="0"/>
          <w:marBottom w:val="0"/>
          <w:divBdr>
            <w:top w:val="none" w:sz="0" w:space="0" w:color="auto"/>
            <w:left w:val="none" w:sz="0" w:space="0" w:color="auto"/>
            <w:bottom w:val="none" w:sz="0" w:space="0" w:color="auto"/>
            <w:right w:val="none" w:sz="0" w:space="0" w:color="auto"/>
          </w:divBdr>
        </w:div>
        <w:div w:id="1342970072">
          <w:marLeft w:val="640"/>
          <w:marRight w:val="0"/>
          <w:marTop w:val="0"/>
          <w:marBottom w:val="0"/>
          <w:divBdr>
            <w:top w:val="none" w:sz="0" w:space="0" w:color="auto"/>
            <w:left w:val="none" w:sz="0" w:space="0" w:color="auto"/>
            <w:bottom w:val="none" w:sz="0" w:space="0" w:color="auto"/>
            <w:right w:val="none" w:sz="0" w:space="0" w:color="auto"/>
          </w:divBdr>
        </w:div>
        <w:div w:id="1139034218">
          <w:marLeft w:val="640"/>
          <w:marRight w:val="0"/>
          <w:marTop w:val="0"/>
          <w:marBottom w:val="0"/>
          <w:divBdr>
            <w:top w:val="none" w:sz="0" w:space="0" w:color="auto"/>
            <w:left w:val="none" w:sz="0" w:space="0" w:color="auto"/>
            <w:bottom w:val="none" w:sz="0" w:space="0" w:color="auto"/>
            <w:right w:val="none" w:sz="0" w:space="0" w:color="auto"/>
          </w:divBdr>
        </w:div>
        <w:div w:id="412168352">
          <w:marLeft w:val="640"/>
          <w:marRight w:val="0"/>
          <w:marTop w:val="0"/>
          <w:marBottom w:val="0"/>
          <w:divBdr>
            <w:top w:val="none" w:sz="0" w:space="0" w:color="auto"/>
            <w:left w:val="none" w:sz="0" w:space="0" w:color="auto"/>
            <w:bottom w:val="none" w:sz="0" w:space="0" w:color="auto"/>
            <w:right w:val="none" w:sz="0" w:space="0" w:color="auto"/>
          </w:divBdr>
        </w:div>
        <w:div w:id="1434403072">
          <w:marLeft w:val="640"/>
          <w:marRight w:val="0"/>
          <w:marTop w:val="0"/>
          <w:marBottom w:val="0"/>
          <w:divBdr>
            <w:top w:val="none" w:sz="0" w:space="0" w:color="auto"/>
            <w:left w:val="none" w:sz="0" w:space="0" w:color="auto"/>
            <w:bottom w:val="none" w:sz="0" w:space="0" w:color="auto"/>
            <w:right w:val="none" w:sz="0" w:space="0" w:color="auto"/>
          </w:divBdr>
        </w:div>
        <w:div w:id="1592086613">
          <w:marLeft w:val="640"/>
          <w:marRight w:val="0"/>
          <w:marTop w:val="0"/>
          <w:marBottom w:val="0"/>
          <w:divBdr>
            <w:top w:val="none" w:sz="0" w:space="0" w:color="auto"/>
            <w:left w:val="none" w:sz="0" w:space="0" w:color="auto"/>
            <w:bottom w:val="none" w:sz="0" w:space="0" w:color="auto"/>
            <w:right w:val="none" w:sz="0" w:space="0" w:color="auto"/>
          </w:divBdr>
        </w:div>
        <w:div w:id="528299105">
          <w:marLeft w:val="640"/>
          <w:marRight w:val="0"/>
          <w:marTop w:val="0"/>
          <w:marBottom w:val="0"/>
          <w:divBdr>
            <w:top w:val="none" w:sz="0" w:space="0" w:color="auto"/>
            <w:left w:val="none" w:sz="0" w:space="0" w:color="auto"/>
            <w:bottom w:val="none" w:sz="0" w:space="0" w:color="auto"/>
            <w:right w:val="none" w:sz="0" w:space="0" w:color="auto"/>
          </w:divBdr>
        </w:div>
        <w:div w:id="158927622">
          <w:marLeft w:val="640"/>
          <w:marRight w:val="0"/>
          <w:marTop w:val="0"/>
          <w:marBottom w:val="0"/>
          <w:divBdr>
            <w:top w:val="none" w:sz="0" w:space="0" w:color="auto"/>
            <w:left w:val="none" w:sz="0" w:space="0" w:color="auto"/>
            <w:bottom w:val="none" w:sz="0" w:space="0" w:color="auto"/>
            <w:right w:val="none" w:sz="0" w:space="0" w:color="auto"/>
          </w:divBdr>
        </w:div>
        <w:div w:id="1949240895">
          <w:marLeft w:val="640"/>
          <w:marRight w:val="0"/>
          <w:marTop w:val="0"/>
          <w:marBottom w:val="0"/>
          <w:divBdr>
            <w:top w:val="none" w:sz="0" w:space="0" w:color="auto"/>
            <w:left w:val="none" w:sz="0" w:space="0" w:color="auto"/>
            <w:bottom w:val="none" w:sz="0" w:space="0" w:color="auto"/>
            <w:right w:val="none" w:sz="0" w:space="0" w:color="auto"/>
          </w:divBdr>
        </w:div>
        <w:div w:id="1449011440">
          <w:marLeft w:val="640"/>
          <w:marRight w:val="0"/>
          <w:marTop w:val="0"/>
          <w:marBottom w:val="0"/>
          <w:divBdr>
            <w:top w:val="none" w:sz="0" w:space="0" w:color="auto"/>
            <w:left w:val="none" w:sz="0" w:space="0" w:color="auto"/>
            <w:bottom w:val="none" w:sz="0" w:space="0" w:color="auto"/>
            <w:right w:val="none" w:sz="0" w:space="0" w:color="auto"/>
          </w:divBdr>
        </w:div>
        <w:div w:id="130026636">
          <w:marLeft w:val="640"/>
          <w:marRight w:val="0"/>
          <w:marTop w:val="0"/>
          <w:marBottom w:val="0"/>
          <w:divBdr>
            <w:top w:val="none" w:sz="0" w:space="0" w:color="auto"/>
            <w:left w:val="none" w:sz="0" w:space="0" w:color="auto"/>
            <w:bottom w:val="none" w:sz="0" w:space="0" w:color="auto"/>
            <w:right w:val="none" w:sz="0" w:space="0" w:color="auto"/>
          </w:divBdr>
        </w:div>
        <w:div w:id="1090279431">
          <w:marLeft w:val="640"/>
          <w:marRight w:val="0"/>
          <w:marTop w:val="0"/>
          <w:marBottom w:val="0"/>
          <w:divBdr>
            <w:top w:val="none" w:sz="0" w:space="0" w:color="auto"/>
            <w:left w:val="none" w:sz="0" w:space="0" w:color="auto"/>
            <w:bottom w:val="none" w:sz="0" w:space="0" w:color="auto"/>
            <w:right w:val="none" w:sz="0" w:space="0" w:color="auto"/>
          </w:divBdr>
        </w:div>
        <w:div w:id="1268539699">
          <w:marLeft w:val="640"/>
          <w:marRight w:val="0"/>
          <w:marTop w:val="0"/>
          <w:marBottom w:val="0"/>
          <w:divBdr>
            <w:top w:val="none" w:sz="0" w:space="0" w:color="auto"/>
            <w:left w:val="none" w:sz="0" w:space="0" w:color="auto"/>
            <w:bottom w:val="none" w:sz="0" w:space="0" w:color="auto"/>
            <w:right w:val="none" w:sz="0" w:space="0" w:color="auto"/>
          </w:divBdr>
        </w:div>
        <w:div w:id="1879007110">
          <w:marLeft w:val="640"/>
          <w:marRight w:val="0"/>
          <w:marTop w:val="0"/>
          <w:marBottom w:val="0"/>
          <w:divBdr>
            <w:top w:val="none" w:sz="0" w:space="0" w:color="auto"/>
            <w:left w:val="none" w:sz="0" w:space="0" w:color="auto"/>
            <w:bottom w:val="none" w:sz="0" w:space="0" w:color="auto"/>
            <w:right w:val="none" w:sz="0" w:space="0" w:color="auto"/>
          </w:divBdr>
        </w:div>
        <w:div w:id="939065614">
          <w:marLeft w:val="640"/>
          <w:marRight w:val="0"/>
          <w:marTop w:val="0"/>
          <w:marBottom w:val="0"/>
          <w:divBdr>
            <w:top w:val="none" w:sz="0" w:space="0" w:color="auto"/>
            <w:left w:val="none" w:sz="0" w:space="0" w:color="auto"/>
            <w:bottom w:val="none" w:sz="0" w:space="0" w:color="auto"/>
            <w:right w:val="none" w:sz="0" w:space="0" w:color="auto"/>
          </w:divBdr>
        </w:div>
        <w:div w:id="2048287099">
          <w:marLeft w:val="640"/>
          <w:marRight w:val="0"/>
          <w:marTop w:val="0"/>
          <w:marBottom w:val="0"/>
          <w:divBdr>
            <w:top w:val="none" w:sz="0" w:space="0" w:color="auto"/>
            <w:left w:val="none" w:sz="0" w:space="0" w:color="auto"/>
            <w:bottom w:val="none" w:sz="0" w:space="0" w:color="auto"/>
            <w:right w:val="none" w:sz="0" w:space="0" w:color="auto"/>
          </w:divBdr>
        </w:div>
        <w:div w:id="622422139">
          <w:marLeft w:val="640"/>
          <w:marRight w:val="0"/>
          <w:marTop w:val="0"/>
          <w:marBottom w:val="0"/>
          <w:divBdr>
            <w:top w:val="none" w:sz="0" w:space="0" w:color="auto"/>
            <w:left w:val="none" w:sz="0" w:space="0" w:color="auto"/>
            <w:bottom w:val="none" w:sz="0" w:space="0" w:color="auto"/>
            <w:right w:val="none" w:sz="0" w:space="0" w:color="auto"/>
          </w:divBdr>
        </w:div>
        <w:div w:id="1155335260">
          <w:marLeft w:val="640"/>
          <w:marRight w:val="0"/>
          <w:marTop w:val="0"/>
          <w:marBottom w:val="0"/>
          <w:divBdr>
            <w:top w:val="none" w:sz="0" w:space="0" w:color="auto"/>
            <w:left w:val="none" w:sz="0" w:space="0" w:color="auto"/>
            <w:bottom w:val="none" w:sz="0" w:space="0" w:color="auto"/>
            <w:right w:val="none" w:sz="0" w:space="0" w:color="auto"/>
          </w:divBdr>
        </w:div>
        <w:div w:id="218977514">
          <w:marLeft w:val="640"/>
          <w:marRight w:val="0"/>
          <w:marTop w:val="0"/>
          <w:marBottom w:val="0"/>
          <w:divBdr>
            <w:top w:val="none" w:sz="0" w:space="0" w:color="auto"/>
            <w:left w:val="none" w:sz="0" w:space="0" w:color="auto"/>
            <w:bottom w:val="none" w:sz="0" w:space="0" w:color="auto"/>
            <w:right w:val="none" w:sz="0" w:space="0" w:color="auto"/>
          </w:divBdr>
        </w:div>
        <w:div w:id="1164128097">
          <w:marLeft w:val="640"/>
          <w:marRight w:val="0"/>
          <w:marTop w:val="0"/>
          <w:marBottom w:val="0"/>
          <w:divBdr>
            <w:top w:val="none" w:sz="0" w:space="0" w:color="auto"/>
            <w:left w:val="none" w:sz="0" w:space="0" w:color="auto"/>
            <w:bottom w:val="none" w:sz="0" w:space="0" w:color="auto"/>
            <w:right w:val="none" w:sz="0" w:space="0" w:color="auto"/>
          </w:divBdr>
        </w:div>
        <w:div w:id="569387313">
          <w:marLeft w:val="640"/>
          <w:marRight w:val="0"/>
          <w:marTop w:val="0"/>
          <w:marBottom w:val="0"/>
          <w:divBdr>
            <w:top w:val="none" w:sz="0" w:space="0" w:color="auto"/>
            <w:left w:val="none" w:sz="0" w:space="0" w:color="auto"/>
            <w:bottom w:val="none" w:sz="0" w:space="0" w:color="auto"/>
            <w:right w:val="none" w:sz="0" w:space="0" w:color="auto"/>
          </w:divBdr>
        </w:div>
        <w:div w:id="1353343147">
          <w:marLeft w:val="640"/>
          <w:marRight w:val="0"/>
          <w:marTop w:val="0"/>
          <w:marBottom w:val="0"/>
          <w:divBdr>
            <w:top w:val="none" w:sz="0" w:space="0" w:color="auto"/>
            <w:left w:val="none" w:sz="0" w:space="0" w:color="auto"/>
            <w:bottom w:val="none" w:sz="0" w:space="0" w:color="auto"/>
            <w:right w:val="none" w:sz="0" w:space="0" w:color="auto"/>
          </w:divBdr>
        </w:div>
        <w:div w:id="1200751229">
          <w:marLeft w:val="640"/>
          <w:marRight w:val="0"/>
          <w:marTop w:val="0"/>
          <w:marBottom w:val="0"/>
          <w:divBdr>
            <w:top w:val="none" w:sz="0" w:space="0" w:color="auto"/>
            <w:left w:val="none" w:sz="0" w:space="0" w:color="auto"/>
            <w:bottom w:val="none" w:sz="0" w:space="0" w:color="auto"/>
            <w:right w:val="none" w:sz="0" w:space="0" w:color="auto"/>
          </w:divBdr>
        </w:div>
        <w:div w:id="808133862">
          <w:marLeft w:val="640"/>
          <w:marRight w:val="0"/>
          <w:marTop w:val="0"/>
          <w:marBottom w:val="0"/>
          <w:divBdr>
            <w:top w:val="none" w:sz="0" w:space="0" w:color="auto"/>
            <w:left w:val="none" w:sz="0" w:space="0" w:color="auto"/>
            <w:bottom w:val="none" w:sz="0" w:space="0" w:color="auto"/>
            <w:right w:val="none" w:sz="0" w:space="0" w:color="auto"/>
          </w:divBdr>
        </w:div>
        <w:div w:id="1051347198">
          <w:marLeft w:val="640"/>
          <w:marRight w:val="0"/>
          <w:marTop w:val="0"/>
          <w:marBottom w:val="0"/>
          <w:divBdr>
            <w:top w:val="none" w:sz="0" w:space="0" w:color="auto"/>
            <w:left w:val="none" w:sz="0" w:space="0" w:color="auto"/>
            <w:bottom w:val="none" w:sz="0" w:space="0" w:color="auto"/>
            <w:right w:val="none" w:sz="0" w:space="0" w:color="auto"/>
          </w:divBdr>
        </w:div>
        <w:div w:id="577902282">
          <w:marLeft w:val="640"/>
          <w:marRight w:val="0"/>
          <w:marTop w:val="0"/>
          <w:marBottom w:val="0"/>
          <w:divBdr>
            <w:top w:val="none" w:sz="0" w:space="0" w:color="auto"/>
            <w:left w:val="none" w:sz="0" w:space="0" w:color="auto"/>
            <w:bottom w:val="none" w:sz="0" w:space="0" w:color="auto"/>
            <w:right w:val="none" w:sz="0" w:space="0" w:color="auto"/>
          </w:divBdr>
        </w:div>
        <w:div w:id="1625574618">
          <w:marLeft w:val="640"/>
          <w:marRight w:val="0"/>
          <w:marTop w:val="0"/>
          <w:marBottom w:val="0"/>
          <w:divBdr>
            <w:top w:val="none" w:sz="0" w:space="0" w:color="auto"/>
            <w:left w:val="none" w:sz="0" w:space="0" w:color="auto"/>
            <w:bottom w:val="none" w:sz="0" w:space="0" w:color="auto"/>
            <w:right w:val="none" w:sz="0" w:space="0" w:color="auto"/>
          </w:divBdr>
        </w:div>
        <w:div w:id="1549105284">
          <w:marLeft w:val="640"/>
          <w:marRight w:val="0"/>
          <w:marTop w:val="0"/>
          <w:marBottom w:val="0"/>
          <w:divBdr>
            <w:top w:val="none" w:sz="0" w:space="0" w:color="auto"/>
            <w:left w:val="none" w:sz="0" w:space="0" w:color="auto"/>
            <w:bottom w:val="none" w:sz="0" w:space="0" w:color="auto"/>
            <w:right w:val="none" w:sz="0" w:space="0" w:color="auto"/>
          </w:divBdr>
        </w:div>
        <w:div w:id="258414936">
          <w:marLeft w:val="640"/>
          <w:marRight w:val="0"/>
          <w:marTop w:val="0"/>
          <w:marBottom w:val="0"/>
          <w:divBdr>
            <w:top w:val="none" w:sz="0" w:space="0" w:color="auto"/>
            <w:left w:val="none" w:sz="0" w:space="0" w:color="auto"/>
            <w:bottom w:val="none" w:sz="0" w:space="0" w:color="auto"/>
            <w:right w:val="none" w:sz="0" w:space="0" w:color="auto"/>
          </w:divBdr>
        </w:div>
        <w:div w:id="773281360">
          <w:marLeft w:val="640"/>
          <w:marRight w:val="0"/>
          <w:marTop w:val="0"/>
          <w:marBottom w:val="0"/>
          <w:divBdr>
            <w:top w:val="none" w:sz="0" w:space="0" w:color="auto"/>
            <w:left w:val="none" w:sz="0" w:space="0" w:color="auto"/>
            <w:bottom w:val="none" w:sz="0" w:space="0" w:color="auto"/>
            <w:right w:val="none" w:sz="0" w:space="0" w:color="auto"/>
          </w:divBdr>
        </w:div>
        <w:div w:id="808016242">
          <w:marLeft w:val="640"/>
          <w:marRight w:val="0"/>
          <w:marTop w:val="0"/>
          <w:marBottom w:val="0"/>
          <w:divBdr>
            <w:top w:val="none" w:sz="0" w:space="0" w:color="auto"/>
            <w:left w:val="none" w:sz="0" w:space="0" w:color="auto"/>
            <w:bottom w:val="none" w:sz="0" w:space="0" w:color="auto"/>
            <w:right w:val="none" w:sz="0" w:space="0" w:color="auto"/>
          </w:divBdr>
        </w:div>
        <w:div w:id="1081365587">
          <w:marLeft w:val="640"/>
          <w:marRight w:val="0"/>
          <w:marTop w:val="0"/>
          <w:marBottom w:val="0"/>
          <w:divBdr>
            <w:top w:val="none" w:sz="0" w:space="0" w:color="auto"/>
            <w:left w:val="none" w:sz="0" w:space="0" w:color="auto"/>
            <w:bottom w:val="none" w:sz="0" w:space="0" w:color="auto"/>
            <w:right w:val="none" w:sz="0" w:space="0" w:color="auto"/>
          </w:divBdr>
        </w:div>
        <w:div w:id="593055170">
          <w:marLeft w:val="640"/>
          <w:marRight w:val="0"/>
          <w:marTop w:val="0"/>
          <w:marBottom w:val="0"/>
          <w:divBdr>
            <w:top w:val="none" w:sz="0" w:space="0" w:color="auto"/>
            <w:left w:val="none" w:sz="0" w:space="0" w:color="auto"/>
            <w:bottom w:val="none" w:sz="0" w:space="0" w:color="auto"/>
            <w:right w:val="none" w:sz="0" w:space="0" w:color="auto"/>
          </w:divBdr>
        </w:div>
        <w:div w:id="162865225">
          <w:marLeft w:val="640"/>
          <w:marRight w:val="0"/>
          <w:marTop w:val="0"/>
          <w:marBottom w:val="0"/>
          <w:divBdr>
            <w:top w:val="none" w:sz="0" w:space="0" w:color="auto"/>
            <w:left w:val="none" w:sz="0" w:space="0" w:color="auto"/>
            <w:bottom w:val="none" w:sz="0" w:space="0" w:color="auto"/>
            <w:right w:val="none" w:sz="0" w:space="0" w:color="auto"/>
          </w:divBdr>
        </w:div>
        <w:div w:id="1455756844">
          <w:marLeft w:val="640"/>
          <w:marRight w:val="0"/>
          <w:marTop w:val="0"/>
          <w:marBottom w:val="0"/>
          <w:divBdr>
            <w:top w:val="none" w:sz="0" w:space="0" w:color="auto"/>
            <w:left w:val="none" w:sz="0" w:space="0" w:color="auto"/>
            <w:bottom w:val="none" w:sz="0" w:space="0" w:color="auto"/>
            <w:right w:val="none" w:sz="0" w:space="0" w:color="auto"/>
          </w:divBdr>
        </w:div>
        <w:div w:id="693918800">
          <w:marLeft w:val="640"/>
          <w:marRight w:val="0"/>
          <w:marTop w:val="0"/>
          <w:marBottom w:val="0"/>
          <w:divBdr>
            <w:top w:val="none" w:sz="0" w:space="0" w:color="auto"/>
            <w:left w:val="none" w:sz="0" w:space="0" w:color="auto"/>
            <w:bottom w:val="none" w:sz="0" w:space="0" w:color="auto"/>
            <w:right w:val="none" w:sz="0" w:space="0" w:color="auto"/>
          </w:divBdr>
        </w:div>
        <w:div w:id="1777947762">
          <w:marLeft w:val="640"/>
          <w:marRight w:val="0"/>
          <w:marTop w:val="0"/>
          <w:marBottom w:val="0"/>
          <w:divBdr>
            <w:top w:val="none" w:sz="0" w:space="0" w:color="auto"/>
            <w:left w:val="none" w:sz="0" w:space="0" w:color="auto"/>
            <w:bottom w:val="none" w:sz="0" w:space="0" w:color="auto"/>
            <w:right w:val="none" w:sz="0" w:space="0" w:color="auto"/>
          </w:divBdr>
        </w:div>
        <w:div w:id="1425998993">
          <w:marLeft w:val="640"/>
          <w:marRight w:val="0"/>
          <w:marTop w:val="0"/>
          <w:marBottom w:val="0"/>
          <w:divBdr>
            <w:top w:val="none" w:sz="0" w:space="0" w:color="auto"/>
            <w:left w:val="none" w:sz="0" w:space="0" w:color="auto"/>
            <w:bottom w:val="none" w:sz="0" w:space="0" w:color="auto"/>
            <w:right w:val="none" w:sz="0" w:space="0" w:color="auto"/>
          </w:divBdr>
        </w:div>
        <w:div w:id="1185098614">
          <w:marLeft w:val="640"/>
          <w:marRight w:val="0"/>
          <w:marTop w:val="0"/>
          <w:marBottom w:val="0"/>
          <w:divBdr>
            <w:top w:val="none" w:sz="0" w:space="0" w:color="auto"/>
            <w:left w:val="none" w:sz="0" w:space="0" w:color="auto"/>
            <w:bottom w:val="none" w:sz="0" w:space="0" w:color="auto"/>
            <w:right w:val="none" w:sz="0" w:space="0" w:color="auto"/>
          </w:divBdr>
        </w:div>
        <w:div w:id="287319511">
          <w:marLeft w:val="640"/>
          <w:marRight w:val="0"/>
          <w:marTop w:val="0"/>
          <w:marBottom w:val="0"/>
          <w:divBdr>
            <w:top w:val="none" w:sz="0" w:space="0" w:color="auto"/>
            <w:left w:val="none" w:sz="0" w:space="0" w:color="auto"/>
            <w:bottom w:val="none" w:sz="0" w:space="0" w:color="auto"/>
            <w:right w:val="none" w:sz="0" w:space="0" w:color="auto"/>
          </w:divBdr>
        </w:div>
        <w:div w:id="371734883">
          <w:marLeft w:val="640"/>
          <w:marRight w:val="0"/>
          <w:marTop w:val="0"/>
          <w:marBottom w:val="0"/>
          <w:divBdr>
            <w:top w:val="none" w:sz="0" w:space="0" w:color="auto"/>
            <w:left w:val="none" w:sz="0" w:space="0" w:color="auto"/>
            <w:bottom w:val="none" w:sz="0" w:space="0" w:color="auto"/>
            <w:right w:val="none" w:sz="0" w:space="0" w:color="auto"/>
          </w:divBdr>
        </w:div>
        <w:div w:id="1368988683">
          <w:marLeft w:val="640"/>
          <w:marRight w:val="0"/>
          <w:marTop w:val="0"/>
          <w:marBottom w:val="0"/>
          <w:divBdr>
            <w:top w:val="none" w:sz="0" w:space="0" w:color="auto"/>
            <w:left w:val="none" w:sz="0" w:space="0" w:color="auto"/>
            <w:bottom w:val="none" w:sz="0" w:space="0" w:color="auto"/>
            <w:right w:val="none" w:sz="0" w:space="0" w:color="auto"/>
          </w:divBdr>
        </w:div>
        <w:div w:id="971401839">
          <w:marLeft w:val="640"/>
          <w:marRight w:val="0"/>
          <w:marTop w:val="0"/>
          <w:marBottom w:val="0"/>
          <w:divBdr>
            <w:top w:val="none" w:sz="0" w:space="0" w:color="auto"/>
            <w:left w:val="none" w:sz="0" w:space="0" w:color="auto"/>
            <w:bottom w:val="none" w:sz="0" w:space="0" w:color="auto"/>
            <w:right w:val="none" w:sz="0" w:space="0" w:color="auto"/>
          </w:divBdr>
        </w:div>
        <w:div w:id="1593584666">
          <w:marLeft w:val="640"/>
          <w:marRight w:val="0"/>
          <w:marTop w:val="0"/>
          <w:marBottom w:val="0"/>
          <w:divBdr>
            <w:top w:val="none" w:sz="0" w:space="0" w:color="auto"/>
            <w:left w:val="none" w:sz="0" w:space="0" w:color="auto"/>
            <w:bottom w:val="none" w:sz="0" w:space="0" w:color="auto"/>
            <w:right w:val="none" w:sz="0" w:space="0" w:color="auto"/>
          </w:divBdr>
        </w:div>
        <w:div w:id="1927348442">
          <w:marLeft w:val="640"/>
          <w:marRight w:val="0"/>
          <w:marTop w:val="0"/>
          <w:marBottom w:val="0"/>
          <w:divBdr>
            <w:top w:val="none" w:sz="0" w:space="0" w:color="auto"/>
            <w:left w:val="none" w:sz="0" w:space="0" w:color="auto"/>
            <w:bottom w:val="none" w:sz="0" w:space="0" w:color="auto"/>
            <w:right w:val="none" w:sz="0" w:space="0" w:color="auto"/>
          </w:divBdr>
        </w:div>
        <w:div w:id="891187072">
          <w:marLeft w:val="640"/>
          <w:marRight w:val="0"/>
          <w:marTop w:val="0"/>
          <w:marBottom w:val="0"/>
          <w:divBdr>
            <w:top w:val="none" w:sz="0" w:space="0" w:color="auto"/>
            <w:left w:val="none" w:sz="0" w:space="0" w:color="auto"/>
            <w:bottom w:val="none" w:sz="0" w:space="0" w:color="auto"/>
            <w:right w:val="none" w:sz="0" w:space="0" w:color="auto"/>
          </w:divBdr>
        </w:div>
        <w:div w:id="1524400046">
          <w:marLeft w:val="640"/>
          <w:marRight w:val="0"/>
          <w:marTop w:val="0"/>
          <w:marBottom w:val="0"/>
          <w:divBdr>
            <w:top w:val="none" w:sz="0" w:space="0" w:color="auto"/>
            <w:left w:val="none" w:sz="0" w:space="0" w:color="auto"/>
            <w:bottom w:val="none" w:sz="0" w:space="0" w:color="auto"/>
            <w:right w:val="none" w:sz="0" w:space="0" w:color="auto"/>
          </w:divBdr>
        </w:div>
        <w:div w:id="1073357314">
          <w:marLeft w:val="640"/>
          <w:marRight w:val="0"/>
          <w:marTop w:val="0"/>
          <w:marBottom w:val="0"/>
          <w:divBdr>
            <w:top w:val="none" w:sz="0" w:space="0" w:color="auto"/>
            <w:left w:val="none" w:sz="0" w:space="0" w:color="auto"/>
            <w:bottom w:val="none" w:sz="0" w:space="0" w:color="auto"/>
            <w:right w:val="none" w:sz="0" w:space="0" w:color="auto"/>
          </w:divBdr>
        </w:div>
        <w:div w:id="1612471039">
          <w:marLeft w:val="640"/>
          <w:marRight w:val="0"/>
          <w:marTop w:val="0"/>
          <w:marBottom w:val="0"/>
          <w:divBdr>
            <w:top w:val="none" w:sz="0" w:space="0" w:color="auto"/>
            <w:left w:val="none" w:sz="0" w:space="0" w:color="auto"/>
            <w:bottom w:val="none" w:sz="0" w:space="0" w:color="auto"/>
            <w:right w:val="none" w:sz="0" w:space="0" w:color="auto"/>
          </w:divBdr>
        </w:div>
        <w:div w:id="606011609">
          <w:marLeft w:val="640"/>
          <w:marRight w:val="0"/>
          <w:marTop w:val="0"/>
          <w:marBottom w:val="0"/>
          <w:divBdr>
            <w:top w:val="none" w:sz="0" w:space="0" w:color="auto"/>
            <w:left w:val="none" w:sz="0" w:space="0" w:color="auto"/>
            <w:bottom w:val="none" w:sz="0" w:space="0" w:color="auto"/>
            <w:right w:val="none" w:sz="0" w:space="0" w:color="auto"/>
          </w:divBdr>
        </w:div>
        <w:div w:id="629628774">
          <w:marLeft w:val="640"/>
          <w:marRight w:val="0"/>
          <w:marTop w:val="0"/>
          <w:marBottom w:val="0"/>
          <w:divBdr>
            <w:top w:val="none" w:sz="0" w:space="0" w:color="auto"/>
            <w:left w:val="none" w:sz="0" w:space="0" w:color="auto"/>
            <w:bottom w:val="none" w:sz="0" w:space="0" w:color="auto"/>
            <w:right w:val="none" w:sz="0" w:space="0" w:color="auto"/>
          </w:divBdr>
        </w:div>
        <w:div w:id="202139961">
          <w:marLeft w:val="640"/>
          <w:marRight w:val="0"/>
          <w:marTop w:val="0"/>
          <w:marBottom w:val="0"/>
          <w:divBdr>
            <w:top w:val="none" w:sz="0" w:space="0" w:color="auto"/>
            <w:left w:val="none" w:sz="0" w:space="0" w:color="auto"/>
            <w:bottom w:val="none" w:sz="0" w:space="0" w:color="auto"/>
            <w:right w:val="none" w:sz="0" w:space="0" w:color="auto"/>
          </w:divBdr>
        </w:div>
        <w:div w:id="750393938">
          <w:marLeft w:val="640"/>
          <w:marRight w:val="0"/>
          <w:marTop w:val="0"/>
          <w:marBottom w:val="0"/>
          <w:divBdr>
            <w:top w:val="none" w:sz="0" w:space="0" w:color="auto"/>
            <w:left w:val="none" w:sz="0" w:space="0" w:color="auto"/>
            <w:bottom w:val="none" w:sz="0" w:space="0" w:color="auto"/>
            <w:right w:val="none" w:sz="0" w:space="0" w:color="auto"/>
          </w:divBdr>
        </w:div>
        <w:div w:id="1460880011">
          <w:marLeft w:val="640"/>
          <w:marRight w:val="0"/>
          <w:marTop w:val="0"/>
          <w:marBottom w:val="0"/>
          <w:divBdr>
            <w:top w:val="none" w:sz="0" w:space="0" w:color="auto"/>
            <w:left w:val="none" w:sz="0" w:space="0" w:color="auto"/>
            <w:bottom w:val="none" w:sz="0" w:space="0" w:color="auto"/>
            <w:right w:val="none" w:sz="0" w:space="0" w:color="auto"/>
          </w:divBdr>
        </w:div>
        <w:div w:id="481704504">
          <w:marLeft w:val="640"/>
          <w:marRight w:val="0"/>
          <w:marTop w:val="0"/>
          <w:marBottom w:val="0"/>
          <w:divBdr>
            <w:top w:val="none" w:sz="0" w:space="0" w:color="auto"/>
            <w:left w:val="none" w:sz="0" w:space="0" w:color="auto"/>
            <w:bottom w:val="none" w:sz="0" w:space="0" w:color="auto"/>
            <w:right w:val="none" w:sz="0" w:space="0" w:color="auto"/>
          </w:divBdr>
        </w:div>
        <w:div w:id="54471619">
          <w:marLeft w:val="640"/>
          <w:marRight w:val="0"/>
          <w:marTop w:val="0"/>
          <w:marBottom w:val="0"/>
          <w:divBdr>
            <w:top w:val="none" w:sz="0" w:space="0" w:color="auto"/>
            <w:left w:val="none" w:sz="0" w:space="0" w:color="auto"/>
            <w:bottom w:val="none" w:sz="0" w:space="0" w:color="auto"/>
            <w:right w:val="none" w:sz="0" w:space="0" w:color="auto"/>
          </w:divBdr>
        </w:div>
        <w:div w:id="921136210">
          <w:marLeft w:val="640"/>
          <w:marRight w:val="0"/>
          <w:marTop w:val="0"/>
          <w:marBottom w:val="0"/>
          <w:divBdr>
            <w:top w:val="none" w:sz="0" w:space="0" w:color="auto"/>
            <w:left w:val="none" w:sz="0" w:space="0" w:color="auto"/>
            <w:bottom w:val="none" w:sz="0" w:space="0" w:color="auto"/>
            <w:right w:val="none" w:sz="0" w:space="0" w:color="auto"/>
          </w:divBdr>
        </w:div>
        <w:div w:id="605113120">
          <w:marLeft w:val="640"/>
          <w:marRight w:val="0"/>
          <w:marTop w:val="0"/>
          <w:marBottom w:val="0"/>
          <w:divBdr>
            <w:top w:val="none" w:sz="0" w:space="0" w:color="auto"/>
            <w:left w:val="none" w:sz="0" w:space="0" w:color="auto"/>
            <w:bottom w:val="none" w:sz="0" w:space="0" w:color="auto"/>
            <w:right w:val="none" w:sz="0" w:space="0" w:color="auto"/>
          </w:divBdr>
        </w:div>
        <w:div w:id="902643064">
          <w:marLeft w:val="640"/>
          <w:marRight w:val="0"/>
          <w:marTop w:val="0"/>
          <w:marBottom w:val="0"/>
          <w:divBdr>
            <w:top w:val="none" w:sz="0" w:space="0" w:color="auto"/>
            <w:left w:val="none" w:sz="0" w:space="0" w:color="auto"/>
            <w:bottom w:val="none" w:sz="0" w:space="0" w:color="auto"/>
            <w:right w:val="none" w:sz="0" w:space="0" w:color="auto"/>
          </w:divBdr>
        </w:div>
        <w:div w:id="1698004409">
          <w:marLeft w:val="640"/>
          <w:marRight w:val="0"/>
          <w:marTop w:val="0"/>
          <w:marBottom w:val="0"/>
          <w:divBdr>
            <w:top w:val="none" w:sz="0" w:space="0" w:color="auto"/>
            <w:left w:val="none" w:sz="0" w:space="0" w:color="auto"/>
            <w:bottom w:val="none" w:sz="0" w:space="0" w:color="auto"/>
            <w:right w:val="none" w:sz="0" w:space="0" w:color="auto"/>
          </w:divBdr>
        </w:div>
        <w:div w:id="297423643">
          <w:marLeft w:val="640"/>
          <w:marRight w:val="0"/>
          <w:marTop w:val="0"/>
          <w:marBottom w:val="0"/>
          <w:divBdr>
            <w:top w:val="none" w:sz="0" w:space="0" w:color="auto"/>
            <w:left w:val="none" w:sz="0" w:space="0" w:color="auto"/>
            <w:bottom w:val="none" w:sz="0" w:space="0" w:color="auto"/>
            <w:right w:val="none" w:sz="0" w:space="0" w:color="auto"/>
          </w:divBdr>
        </w:div>
        <w:div w:id="364134685">
          <w:marLeft w:val="640"/>
          <w:marRight w:val="0"/>
          <w:marTop w:val="0"/>
          <w:marBottom w:val="0"/>
          <w:divBdr>
            <w:top w:val="none" w:sz="0" w:space="0" w:color="auto"/>
            <w:left w:val="none" w:sz="0" w:space="0" w:color="auto"/>
            <w:bottom w:val="none" w:sz="0" w:space="0" w:color="auto"/>
            <w:right w:val="none" w:sz="0" w:space="0" w:color="auto"/>
          </w:divBdr>
        </w:div>
        <w:div w:id="1793205586">
          <w:marLeft w:val="640"/>
          <w:marRight w:val="0"/>
          <w:marTop w:val="0"/>
          <w:marBottom w:val="0"/>
          <w:divBdr>
            <w:top w:val="none" w:sz="0" w:space="0" w:color="auto"/>
            <w:left w:val="none" w:sz="0" w:space="0" w:color="auto"/>
            <w:bottom w:val="none" w:sz="0" w:space="0" w:color="auto"/>
            <w:right w:val="none" w:sz="0" w:space="0" w:color="auto"/>
          </w:divBdr>
        </w:div>
        <w:div w:id="825702458">
          <w:marLeft w:val="640"/>
          <w:marRight w:val="0"/>
          <w:marTop w:val="0"/>
          <w:marBottom w:val="0"/>
          <w:divBdr>
            <w:top w:val="none" w:sz="0" w:space="0" w:color="auto"/>
            <w:left w:val="none" w:sz="0" w:space="0" w:color="auto"/>
            <w:bottom w:val="none" w:sz="0" w:space="0" w:color="auto"/>
            <w:right w:val="none" w:sz="0" w:space="0" w:color="auto"/>
          </w:divBdr>
        </w:div>
        <w:div w:id="1258632600">
          <w:marLeft w:val="640"/>
          <w:marRight w:val="0"/>
          <w:marTop w:val="0"/>
          <w:marBottom w:val="0"/>
          <w:divBdr>
            <w:top w:val="none" w:sz="0" w:space="0" w:color="auto"/>
            <w:left w:val="none" w:sz="0" w:space="0" w:color="auto"/>
            <w:bottom w:val="none" w:sz="0" w:space="0" w:color="auto"/>
            <w:right w:val="none" w:sz="0" w:space="0" w:color="auto"/>
          </w:divBdr>
        </w:div>
        <w:div w:id="714892329">
          <w:marLeft w:val="640"/>
          <w:marRight w:val="0"/>
          <w:marTop w:val="0"/>
          <w:marBottom w:val="0"/>
          <w:divBdr>
            <w:top w:val="none" w:sz="0" w:space="0" w:color="auto"/>
            <w:left w:val="none" w:sz="0" w:space="0" w:color="auto"/>
            <w:bottom w:val="none" w:sz="0" w:space="0" w:color="auto"/>
            <w:right w:val="none" w:sz="0" w:space="0" w:color="auto"/>
          </w:divBdr>
        </w:div>
        <w:div w:id="1904365844">
          <w:marLeft w:val="640"/>
          <w:marRight w:val="0"/>
          <w:marTop w:val="0"/>
          <w:marBottom w:val="0"/>
          <w:divBdr>
            <w:top w:val="none" w:sz="0" w:space="0" w:color="auto"/>
            <w:left w:val="none" w:sz="0" w:space="0" w:color="auto"/>
            <w:bottom w:val="none" w:sz="0" w:space="0" w:color="auto"/>
            <w:right w:val="none" w:sz="0" w:space="0" w:color="auto"/>
          </w:divBdr>
        </w:div>
      </w:divsChild>
    </w:div>
    <w:div w:id="1209681552">
      <w:bodyDiv w:val="1"/>
      <w:marLeft w:val="0"/>
      <w:marRight w:val="0"/>
      <w:marTop w:val="0"/>
      <w:marBottom w:val="0"/>
      <w:divBdr>
        <w:top w:val="none" w:sz="0" w:space="0" w:color="auto"/>
        <w:left w:val="none" w:sz="0" w:space="0" w:color="auto"/>
        <w:bottom w:val="none" w:sz="0" w:space="0" w:color="auto"/>
        <w:right w:val="none" w:sz="0" w:space="0" w:color="auto"/>
      </w:divBdr>
    </w:div>
    <w:div w:id="1222063921">
      <w:bodyDiv w:val="1"/>
      <w:marLeft w:val="0"/>
      <w:marRight w:val="0"/>
      <w:marTop w:val="0"/>
      <w:marBottom w:val="0"/>
      <w:divBdr>
        <w:top w:val="none" w:sz="0" w:space="0" w:color="auto"/>
        <w:left w:val="none" w:sz="0" w:space="0" w:color="auto"/>
        <w:bottom w:val="none" w:sz="0" w:space="0" w:color="auto"/>
        <w:right w:val="none" w:sz="0" w:space="0" w:color="auto"/>
      </w:divBdr>
      <w:divsChild>
        <w:div w:id="176622190">
          <w:marLeft w:val="480"/>
          <w:marRight w:val="0"/>
          <w:marTop w:val="0"/>
          <w:marBottom w:val="0"/>
          <w:divBdr>
            <w:top w:val="none" w:sz="0" w:space="0" w:color="auto"/>
            <w:left w:val="none" w:sz="0" w:space="0" w:color="auto"/>
            <w:bottom w:val="none" w:sz="0" w:space="0" w:color="auto"/>
            <w:right w:val="none" w:sz="0" w:space="0" w:color="auto"/>
          </w:divBdr>
        </w:div>
        <w:div w:id="1661424028">
          <w:marLeft w:val="480"/>
          <w:marRight w:val="0"/>
          <w:marTop w:val="0"/>
          <w:marBottom w:val="0"/>
          <w:divBdr>
            <w:top w:val="none" w:sz="0" w:space="0" w:color="auto"/>
            <w:left w:val="none" w:sz="0" w:space="0" w:color="auto"/>
            <w:bottom w:val="none" w:sz="0" w:space="0" w:color="auto"/>
            <w:right w:val="none" w:sz="0" w:space="0" w:color="auto"/>
          </w:divBdr>
        </w:div>
        <w:div w:id="109472181">
          <w:marLeft w:val="480"/>
          <w:marRight w:val="0"/>
          <w:marTop w:val="0"/>
          <w:marBottom w:val="0"/>
          <w:divBdr>
            <w:top w:val="none" w:sz="0" w:space="0" w:color="auto"/>
            <w:left w:val="none" w:sz="0" w:space="0" w:color="auto"/>
            <w:bottom w:val="none" w:sz="0" w:space="0" w:color="auto"/>
            <w:right w:val="none" w:sz="0" w:space="0" w:color="auto"/>
          </w:divBdr>
        </w:div>
        <w:div w:id="377125286">
          <w:marLeft w:val="480"/>
          <w:marRight w:val="0"/>
          <w:marTop w:val="0"/>
          <w:marBottom w:val="0"/>
          <w:divBdr>
            <w:top w:val="none" w:sz="0" w:space="0" w:color="auto"/>
            <w:left w:val="none" w:sz="0" w:space="0" w:color="auto"/>
            <w:bottom w:val="none" w:sz="0" w:space="0" w:color="auto"/>
            <w:right w:val="none" w:sz="0" w:space="0" w:color="auto"/>
          </w:divBdr>
        </w:div>
        <w:div w:id="2134589708">
          <w:marLeft w:val="480"/>
          <w:marRight w:val="0"/>
          <w:marTop w:val="0"/>
          <w:marBottom w:val="0"/>
          <w:divBdr>
            <w:top w:val="none" w:sz="0" w:space="0" w:color="auto"/>
            <w:left w:val="none" w:sz="0" w:space="0" w:color="auto"/>
            <w:bottom w:val="none" w:sz="0" w:space="0" w:color="auto"/>
            <w:right w:val="none" w:sz="0" w:space="0" w:color="auto"/>
          </w:divBdr>
        </w:div>
        <w:div w:id="1442186959">
          <w:marLeft w:val="480"/>
          <w:marRight w:val="0"/>
          <w:marTop w:val="0"/>
          <w:marBottom w:val="0"/>
          <w:divBdr>
            <w:top w:val="none" w:sz="0" w:space="0" w:color="auto"/>
            <w:left w:val="none" w:sz="0" w:space="0" w:color="auto"/>
            <w:bottom w:val="none" w:sz="0" w:space="0" w:color="auto"/>
            <w:right w:val="none" w:sz="0" w:space="0" w:color="auto"/>
          </w:divBdr>
        </w:div>
        <w:div w:id="697392593">
          <w:marLeft w:val="480"/>
          <w:marRight w:val="0"/>
          <w:marTop w:val="0"/>
          <w:marBottom w:val="0"/>
          <w:divBdr>
            <w:top w:val="none" w:sz="0" w:space="0" w:color="auto"/>
            <w:left w:val="none" w:sz="0" w:space="0" w:color="auto"/>
            <w:bottom w:val="none" w:sz="0" w:space="0" w:color="auto"/>
            <w:right w:val="none" w:sz="0" w:space="0" w:color="auto"/>
          </w:divBdr>
        </w:div>
        <w:div w:id="942154335">
          <w:marLeft w:val="480"/>
          <w:marRight w:val="0"/>
          <w:marTop w:val="0"/>
          <w:marBottom w:val="0"/>
          <w:divBdr>
            <w:top w:val="none" w:sz="0" w:space="0" w:color="auto"/>
            <w:left w:val="none" w:sz="0" w:space="0" w:color="auto"/>
            <w:bottom w:val="none" w:sz="0" w:space="0" w:color="auto"/>
            <w:right w:val="none" w:sz="0" w:space="0" w:color="auto"/>
          </w:divBdr>
        </w:div>
        <w:div w:id="219095444">
          <w:marLeft w:val="480"/>
          <w:marRight w:val="0"/>
          <w:marTop w:val="0"/>
          <w:marBottom w:val="0"/>
          <w:divBdr>
            <w:top w:val="none" w:sz="0" w:space="0" w:color="auto"/>
            <w:left w:val="none" w:sz="0" w:space="0" w:color="auto"/>
            <w:bottom w:val="none" w:sz="0" w:space="0" w:color="auto"/>
            <w:right w:val="none" w:sz="0" w:space="0" w:color="auto"/>
          </w:divBdr>
        </w:div>
        <w:div w:id="1419910060">
          <w:marLeft w:val="480"/>
          <w:marRight w:val="0"/>
          <w:marTop w:val="0"/>
          <w:marBottom w:val="0"/>
          <w:divBdr>
            <w:top w:val="none" w:sz="0" w:space="0" w:color="auto"/>
            <w:left w:val="none" w:sz="0" w:space="0" w:color="auto"/>
            <w:bottom w:val="none" w:sz="0" w:space="0" w:color="auto"/>
            <w:right w:val="none" w:sz="0" w:space="0" w:color="auto"/>
          </w:divBdr>
        </w:div>
        <w:div w:id="1193152946">
          <w:marLeft w:val="480"/>
          <w:marRight w:val="0"/>
          <w:marTop w:val="0"/>
          <w:marBottom w:val="0"/>
          <w:divBdr>
            <w:top w:val="none" w:sz="0" w:space="0" w:color="auto"/>
            <w:left w:val="none" w:sz="0" w:space="0" w:color="auto"/>
            <w:bottom w:val="none" w:sz="0" w:space="0" w:color="auto"/>
            <w:right w:val="none" w:sz="0" w:space="0" w:color="auto"/>
          </w:divBdr>
        </w:div>
        <w:div w:id="253709348">
          <w:marLeft w:val="480"/>
          <w:marRight w:val="0"/>
          <w:marTop w:val="0"/>
          <w:marBottom w:val="0"/>
          <w:divBdr>
            <w:top w:val="none" w:sz="0" w:space="0" w:color="auto"/>
            <w:left w:val="none" w:sz="0" w:space="0" w:color="auto"/>
            <w:bottom w:val="none" w:sz="0" w:space="0" w:color="auto"/>
            <w:right w:val="none" w:sz="0" w:space="0" w:color="auto"/>
          </w:divBdr>
        </w:div>
        <w:div w:id="47190438">
          <w:marLeft w:val="480"/>
          <w:marRight w:val="0"/>
          <w:marTop w:val="0"/>
          <w:marBottom w:val="0"/>
          <w:divBdr>
            <w:top w:val="none" w:sz="0" w:space="0" w:color="auto"/>
            <w:left w:val="none" w:sz="0" w:space="0" w:color="auto"/>
            <w:bottom w:val="none" w:sz="0" w:space="0" w:color="auto"/>
            <w:right w:val="none" w:sz="0" w:space="0" w:color="auto"/>
          </w:divBdr>
        </w:div>
        <w:div w:id="1382368475">
          <w:marLeft w:val="480"/>
          <w:marRight w:val="0"/>
          <w:marTop w:val="0"/>
          <w:marBottom w:val="0"/>
          <w:divBdr>
            <w:top w:val="none" w:sz="0" w:space="0" w:color="auto"/>
            <w:left w:val="none" w:sz="0" w:space="0" w:color="auto"/>
            <w:bottom w:val="none" w:sz="0" w:space="0" w:color="auto"/>
            <w:right w:val="none" w:sz="0" w:space="0" w:color="auto"/>
          </w:divBdr>
        </w:div>
        <w:div w:id="1244877154">
          <w:marLeft w:val="480"/>
          <w:marRight w:val="0"/>
          <w:marTop w:val="0"/>
          <w:marBottom w:val="0"/>
          <w:divBdr>
            <w:top w:val="none" w:sz="0" w:space="0" w:color="auto"/>
            <w:left w:val="none" w:sz="0" w:space="0" w:color="auto"/>
            <w:bottom w:val="none" w:sz="0" w:space="0" w:color="auto"/>
            <w:right w:val="none" w:sz="0" w:space="0" w:color="auto"/>
          </w:divBdr>
        </w:div>
        <w:div w:id="1125537053">
          <w:marLeft w:val="480"/>
          <w:marRight w:val="0"/>
          <w:marTop w:val="0"/>
          <w:marBottom w:val="0"/>
          <w:divBdr>
            <w:top w:val="none" w:sz="0" w:space="0" w:color="auto"/>
            <w:left w:val="none" w:sz="0" w:space="0" w:color="auto"/>
            <w:bottom w:val="none" w:sz="0" w:space="0" w:color="auto"/>
            <w:right w:val="none" w:sz="0" w:space="0" w:color="auto"/>
          </w:divBdr>
        </w:div>
        <w:div w:id="374889772">
          <w:marLeft w:val="480"/>
          <w:marRight w:val="0"/>
          <w:marTop w:val="0"/>
          <w:marBottom w:val="0"/>
          <w:divBdr>
            <w:top w:val="none" w:sz="0" w:space="0" w:color="auto"/>
            <w:left w:val="none" w:sz="0" w:space="0" w:color="auto"/>
            <w:bottom w:val="none" w:sz="0" w:space="0" w:color="auto"/>
            <w:right w:val="none" w:sz="0" w:space="0" w:color="auto"/>
          </w:divBdr>
        </w:div>
        <w:div w:id="1710180906">
          <w:marLeft w:val="480"/>
          <w:marRight w:val="0"/>
          <w:marTop w:val="0"/>
          <w:marBottom w:val="0"/>
          <w:divBdr>
            <w:top w:val="none" w:sz="0" w:space="0" w:color="auto"/>
            <w:left w:val="none" w:sz="0" w:space="0" w:color="auto"/>
            <w:bottom w:val="none" w:sz="0" w:space="0" w:color="auto"/>
            <w:right w:val="none" w:sz="0" w:space="0" w:color="auto"/>
          </w:divBdr>
        </w:div>
        <w:div w:id="2012760397">
          <w:marLeft w:val="480"/>
          <w:marRight w:val="0"/>
          <w:marTop w:val="0"/>
          <w:marBottom w:val="0"/>
          <w:divBdr>
            <w:top w:val="none" w:sz="0" w:space="0" w:color="auto"/>
            <w:left w:val="none" w:sz="0" w:space="0" w:color="auto"/>
            <w:bottom w:val="none" w:sz="0" w:space="0" w:color="auto"/>
            <w:right w:val="none" w:sz="0" w:space="0" w:color="auto"/>
          </w:divBdr>
        </w:div>
        <w:div w:id="1085491009">
          <w:marLeft w:val="480"/>
          <w:marRight w:val="0"/>
          <w:marTop w:val="0"/>
          <w:marBottom w:val="0"/>
          <w:divBdr>
            <w:top w:val="none" w:sz="0" w:space="0" w:color="auto"/>
            <w:left w:val="none" w:sz="0" w:space="0" w:color="auto"/>
            <w:bottom w:val="none" w:sz="0" w:space="0" w:color="auto"/>
            <w:right w:val="none" w:sz="0" w:space="0" w:color="auto"/>
          </w:divBdr>
        </w:div>
        <w:div w:id="557284074">
          <w:marLeft w:val="480"/>
          <w:marRight w:val="0"/>
          <w:marTop w:val="0"/>
          <w:marBottom w:val="0"/>
          <w:divBdr>
            <w:top w:val="none" w:sz="0" w:space="0" w:color="auto"/>
            <w:left w:val="none" w:sz="0" w:space="0" w:color="auto"/>
            <w:bottom w:val="none" w:sz="0" w:space="0" w:color="auto"/>
            <w:right w:val="none" w:sz="0" w:space="0" w:color="auto"/>
          </w:divBdr>
        </w:div>
      </w:divsChild>
    </w:div>
    <w:div w:id="1229148666">
      <w:bodyDiv w:val="1"/>
      <w:marLeft w:val="0"/>
      <w:marRight w:val="0"/>
      <w:marTop w:val="0"/>
      <w:marBottom w:val="0"/>
      <w:divBdr>
        <w:top w:val="none" w:sz="0" w:space="0" w:color="auto"/>
        <w:left w:val="none" w:sz="0" w:space="0" w:color="auto"/>
        <w:bottom w:val="none" w:sz="0" w:space="0" w:color="auto"/>
        <w:right w:val="none" w:sz="0" w:space="0" w:color="auto"/>
      </w:divBdr>
    </w:div>
    <w:div w:id="1239554290">
      <w:bodyDiv w:val="1"/>
      <w:marLeft w:val="0"/>
      <w:marRight w:val="0"/>
      <w:marTop w:val="0"/>
      <w:marBottom w:val="0"/>
      <w:divBdr>
        <w:top w:val="none" w:sz="0" w:space="0" w:color="auto"/>
        <w:left w:val="none" w:sz="0" w:space="0" w:color="auto"/>
        <w:bottom w:val="none" w:sz="0" w:space="0" w:color="auto"/>
        <w:right w:val="none" w:sz="0" w:space="0" w:color="auto"/>
      </w:divBdr>
    </w:div>
    <w:div w:id="1245996738">
      <w:bodyDiv w:val="1"/>
      <w:marLeft w:val="0"/>
      <w:marRight w:val="0"/>
      <w:marTop w:val="0"/>
      <w:marBottom w:val="0"/>
      <w:divBdr>
        <w:top w:val="none" w:sz="0" w:space="0" w:color="auto"/>
        <w:left w:val="none" w:sz="0" w:space="0" w:color="auto"/>
        <w:bottom w:val="none" w:sz="0" w:space="0" w:color="auto"/>
        <w:right w:val="none" w:sz="0" w:space="0" w:color="auto"/>
      </w:divBdr>
    </w:div>
    <w:div w:id="124606866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0308039">
      <w:bodyDiv w:val="1"/>
      <w:marLeft w:val="0"/>
      <w:marRight w:val="0"/>
      <w:marTop w:val="0"/>
      <w:marBottom w:val="0"/>
      <w:divBdr>
        <w:top w:val="none" w:sz="0" w:space="0" w:color="auto"/>
        <w:left w:val="none" w:sz="0" w:space="0" w:color="auto"/>
        <w:bottom w:val="none" w:sz="0" w:space="0" w:color="auto"/>
        <w:right w:val="none" w:sz="0" w:space="0" w:color="auto"/>
      </w:divBdr>
    </w:div>
    <w:div w:id="1252541861">
      <w:bodyDiv w:val="1"/>
      <w:marLeft w:val="0"/>
      <w:marRight w:val="0"/>
      <w:marTop w:val="0"/>
      <w:marBottom w:val="0"/>
      <w:divBdr>
        <w:top w:val="none" w:sz="0" w:space="0" w:color="auto"/>
        <w:left w:val="none" w:sz="0" w:space="0" w:color="auto"/>
        <w:bottom w:val="none" w:sz="0" w:space="0" w:color="auto"/>
        <w:right w:val="none" w:sz="0" w:space="0" w:color="auto"/>
      </w:divBdr>
    </w:div>
    <w:div w:id="1254700863">
      <w:bodyDiv w:val="1"/>
      <w:marLeft w:val="0"/>
      <w:marRight w:val="0"/>
      <w:marTop w:val="0"/>
      <w:marBottom w:val="0"/>
      <w:divBdr>
        <w:top w:val="none" w:sz="0" w:space="0" w:color="auto"/>
        <w:left w:val="none" w:sz="0" w:space="0" w:color="auto"/>
        <w:bottom w:val="none" w:sz="0" w:space="0" w:color="auto"/>
        <w:right w:val="none" w:sz="0" w:space="0" w:color="auto"/>
      </w:divBdr>
    </w:div>
    <w:div w:id="1255895222">
      <w:bodyDiv w:val="1"/>
      <w:marLeft w:val="0"/>
      <w:marRight w:val="0"/>
      <w:marTop w:val="0"/>
      <w:marBottom w:val="0"/>
      <w:divBdr>
        <w:top w:val="none" w:sz="0" w:space="0" w:color="auto"/>
        <w:left w:val="none" w:sz="0" w:space="0" w:color="auto"/>
        <w:bottom w:val="none" w:sz="0" w:space="0" w:color="auto"/>
        <w:right w:val="none" w:sz="0" w:space="0" w:color="auto"/>
      </w:divBdr>
      <w:divsChild>
        <w:div w:id="408382088">
          <w:marLeft w:val="480"/>
          <w:marRight w:val="0"/>
          <w:marTop w:val="0"/>
          <w:marBottom w:val="0"/>
          <w:divBdr>
            <w:top w:val="none" w:sz="0" w:space="0" w:color="auto"/>
            <w:left w:val="none" w:sz="0" w:space="0" w:color="auto"/>
            <w:bottom w:val="none" w:sz="0" w:space="0" w:color="auto"/>
            <w:right w:val="none" w:sz="0" w:space="0" w:color="auto"/>
          </w:divBdr>
        </w:div>
        <w:div w:id="1678849441">
          <w:marLeft w:val="480"/>
          <w:marRight w:val="0"/>
          <w:marTop w:val="0"/>
          <w:marBottom w:val="0"/>
          <w:divBdr>
            <w:top w:val="none" w:sz="0" w:space="0" w:color="auto"/>
            <w:left w:val="none" w:sz="0" w:space="0" w:color="auto"/>
            <w:bottom w:val="none" w:sz="0" w:space="0" w:color="auto"/>
            <w:right w:val="none" w:sz="0" w:space="0" w:color="auto"/>
          </w:divBdr>
        </w:div>
        <w:div w:id="213588224">
          <w:marLeft w:val="480"/>
          <w:marRight w:val="0"/>
          <w:marTop w:val="0"/>
          <w:marBottom w:val="0"/>
          <w:divBdr>
            <w:top w:val="none" w:sz="0" w:space="0" w:color="auto"/>
            <w:left w:val="none" w:sz="0" w:space="0" w:color="auto"/>
            <w:bottom w:val="none" w:sz="0" w:space="0" w:color="auto"/>
            <w:right w:val="none" w:sz="0" w:space="0" w:color="auto"/>
          </w:divBdr>
        </w:div>
        <w:div w:id="712968028">
          <w:marLeft w:val="480"/>
          <w:marRight w:val="0"/>
          <w:marTop w:val="0"/>
          <w:marBottom w:val="0"/>
          <w:divBdr>
            <w:top w:val="none" w:sz="0" w:space="0" w:color="auto"/>
            <w:left w:val="none" w:sz="0" w:space="0" w:color="auto"/>
            <w:bottom w:val="none" w:sz="0" w:space="0" w:color="auto"/>
            <w:right w:val="none" w:sz="0" w:space="0" w:color="auto"/>
          </w:divBdr>
        </w:div>
        <w:div w:id="792945479">
          <w:marLeft w:val="480"/>
          <w:marRight w:val="0"/>
          <w:marTop w:val="0"/>
          <w:marBottom w:val="0"/>
          <w:divBdr>
            <w:top w:val="none" w:sz="0" w:space="0" w:color="auto"/>
            <w:left w:val="none" w:sz="0" w:space="0" w:color="auto"/>
            <w:bottom w:val="none" w:sz="0" w:space="0" w:color="auto"/>
            <w:right w:val="none" w:sz="0" w:space="0" w:color="auto"/>
          </w:divBdr>
        </w:div>
        <w:div w:id="1007828018">
          <w:marLeft w:val="480"/>
          <w:marRight w:val="0"/>
          <w:marTop w:val="0"/>
          <w:marBottom w:val="0"/>
          <w:divBdr>
            <w:top w:val="none" w:sz="0" w:space="0" w:color="auto"/>
            <w:left w:val="none" w:sz="0" w:space="0" w:color="auto"/>
            <w:bottom w:val="none" w:sz="0" w:space="0" w:color="auto"/>
            <w:right w:val="none" w:sz="0" w:space="0" w:color="auto"/>
          </w:divBdr>
        </w:div>
        <w:div w:id="1737238600">
          <w:marLeft w:val="480"/>
          <w:marRight w:val="0"/>
          <w:marTop w:val="0"/>
          <w:marBottom w:val="0"/>
          <w:divBdr>
            <w:top w:val="none" w:sz="0" w:space="0" w:color="auto"/>
            <w:left w:val="none" w:sz="0" w:space="0" w:color="auto"/>
            <w:bottom w:val="none" w:sz="0" w:space="0" w:color="auto"/>
            <w:right w:val="none" w:sz="0" w:space="0" w:color="auto"/>
          </w:divBdr>
        </w:div>
        <w:div w:id="661474151">
          <w:marLeft w:val="480"/>
          <w:marRight w:val="0"/>
          <w:marTop w:val="0"/>
          <w:marBottom w:val="0"/>
          <w:divBdr>
            <w:top w:val="none" w:sz="0" w:space="0" w:color="auto"/>
            <w:left w:val="none" w:sz="0" w:space="0" w:color="auto"/>
            <w:bottom w:val="none" w:sz="0" w:space="0" w:color="auto"/>
            <w:right w:val="none" w:sz="0" w:space="0" w:color="auto"/>
          </w:divBdr>
        </w:div>
        <w:div w:id="450439399">
          <w:marLeft w:val="480"/>
          <w:marRight w:val="0"/>
          <w:marTop w:val="0"/>
          <w:marBottom w:val="0"/>
          <w:divBdr>
            <w:top w:val="none" w:sz="0" w:space="0" w:color="auto"/>
            <w:left w:val="none" w:sz="0" w:space="0" w:color="auto"/>
            <w:bottom w:val="none" w:sz="0" w:space="0" w:color="auto"/>
            <w:right w:val="none" w:sz="0" w:space="0" w:color="auto"/>
          </w:divBdr>
        </w:div>
        <w:div w:id="271087882">
          <w:marLeft w:val="480"/>
          <w:marRight w:val="0"/>
          <w:marTop w:val="0"/>
          <w:marBottom w:val="0"/>
          <w:divBdr>
            <w:top w:val="none" w:sz="0" w:space="0" w:color="auto"/>
            <w:left w:val="none" w:sz="0" w:space="0" w:color="auto"/>
            <w:bottom w:val="none" w:sz="0" w:space="0" w:color="auto"/>
            <w:right w:val="none" w:sz="0" w:space="0" w:color="auto"/>
          </w:divBdr>
        </w:div>
        <w:div w:id="1697846884">
          <w:marLeft w:val="480"/>
          <w:marRight w:val="0"/>
          <w:marTop w:val="0"/>
          <w:marBottom w:val="0"/>
          <w:divBdr>
            <w:top w:val="none" w:sz="0" w:space="0" w:color="auto"/>
            <w:left w:val="none" w:sz="0" w:space="0" w:color="auto"/>
            <w:bottom w:val="none" w:sz="0" w:space="0" w:color="auto"/>
            <w:right w:val="none" w:sz="0" w:space="0" w:color="auto"/>
          </w:divBdr>
        </w:div>
        <w:div w:id="1380743696">
          <w:marLeft w:val="480"/>
          <w:marRight w:val="0"/>
          <w:marTop w:val="0"/>
          <w:marBottom w:val="0"/>
          <w:divBdr>
            <w:top w:val="none" w:sz="0" w:space="0" w:color="auto"/>
            <w:left w:val="none" w:sz="0" w:space="0" w:color="auto"/>
            <w:bottom w:val="none" w:sz="0" w:space="0" w:color="auto"/>
            <w:right w:val="none" w:sz="0" w:space="0" w:color="auto"/>
          </w:divBdr>
        </w:div>
        <w:div w:id="963460184">
          <w:marLeft w:val="480"/>
          <w:marRight w:val="0"/>
          <w:marTop w:val="0"/>
          <w:marBottom w:val="0"/>
          <w:divBdr>
            <w:top w:val="none" w:sz="0" w:space="0" w:color="auto"/>
            <w:left w:val="none" w:sz="0" w:space="0" w:color="auto"/>
            <w:bottom w:val="none" w:sz="0" w:space="0" w:color="auto"/>
            <w:right w:val="none" w:sz="0" w:space="0" w:color="auto"/>
          </w:divBdr>
        </w:div>
        <w:div w:id="1879271215">
          <w:marLeft w:val="480"/>
          <w:marRight w:val="0"/>
          <w:marTop w:val="0"/>
          <w:marBottom w:val="0"/>
          <w:divBdr>
            <w:top w:val="none" w:sz="0" w:space="0" w:color="auto"/>
            <w:left w:val="none" w:sz="0" w:space="0" w:color="auto"/>
            <w:bottom w:val="none" w:sz="0" w:space="0" w:color="auto"/>
            <w:right w:val="none" w:sz="0" w:space="0" w:color="auto"/>
          </w:divBdr>
        </w:div>
        <w:div w:id="183908665">
          <w:marLeft w:val="480"/>
          <w:marRight w:val="0"/>
          <w:marTop w:val="0"/>
          <w:marBottom w:val="0"/>
          <w:divBdr>
            <w:top w:val="none" w:sz="0" w:space="0" w:color="auto"/>
            <w:left w:val="none" w:sz="0" w:space="0" w:color="auto"/>
            <w:bottom w:val="none" w:sz="0" w:space="0" w:color="auto"/>
            <w:right w:val="none" w:sz="0" w:space="0" w:color="auto"/>
          </w:divBdr>
        </w:div>
        <w:div w:id="2064018905">
          <w:marLeft w:val="480"/>
          <w:marRight w:val="0"/>
          <w:marTop w:val="0"/>
          <w:marBottom w:val="0"/>
          <w:divBdr>
            <w:top w:val="none" w:sz="0" w:space="0" w:color="auto"/>
            <w:left w:val="none" w:sz="0" w:space="0" w:color="auto"/>
            <w:bottom w:val="none" w:sz="0" w:space="0" w:color="auto"/>
            <w:right w:val="none" w:sz="0" w:space="0" w:color="auto"/>
          </w:divBdr>
        </w:div>
        <w:div w:id="751198023">
          <w:marLeft w:val="480"/>
          <w:marRight w:val="0"/>
          <w:marTop w:val="0"/>
          <w:marBottom w:val="0"/>
          <w:divBdr>
            <w:top w:val="none" w:sz="0" w:space="0" w:color="auto"/>
            <w:left w:val="none" w:sz="0" w:space="0" w:color="auto"/>
            <w:bottom w:val="none" w:sz="0" w:space="0" w:color="auto"/>
            <w:right w:val="none" w:sz="0" w:space="0" w:color="auto"/>
          </w:divBdr>
        </w:div>
        <w:div w:id="1563831192">
          <w:marLeft w:val="480"/>
          <w:marRight w:val="0"/>
          <w:marTop w:val="0"/>
          <w:marBottom w:val="0"/>
          <w:divBdr>
            <w:top w:val="none" w:sz="0" w:space="0" w:color="auto"/>
            <w:left w:val="none" w:sz="0" w:space="0" w:color="auto"/>
            <w:bottom w:val="none" w:sz="0" w:space="0" w:color="auto"/>
            <w:right w:val="none" w:sz="0" w:space="0" w:color="auto"/>
          </w:divBdr>
        </w:div>
        <w:div w:id="1402482106">
          <w:marLeft w:val="480"/>
          <w:marRight w:val="0"/>
          <w:marTop w:val="0"/>
          <w:marBottom w:val="0"/>
          <w:divBdr>
            <w:top w:val="none" w:sz="0" w:space="0" w:color="auto"/>
            <w:left w:val="none" w:sz="0" w:space="0" w:color="auto"/>
            <w:bottom w:val="none" w:sz="0" w:space="0" w:color="auto"/>
            <w:right w:val="none" w:sz="0" w:space="0" w:color="auto"/>
          </w:divBdr>
        </w:div>
        <w:div w:id="1489862399">
          <w:marLeft w:val="480"/>
          <w:marRight w:val="0"/>
          <w:marTop w:val="0"/>
          <w:marBottom w:val="0"/>
          <w:divBdr>
            <w:top w:val="none" w:sz="0" w:space="0" w:color="auto"/>
            <w:left w:val="none" w:sz="0" w:space="0" w:color="auto"/>
            <w:bottom w:val="none" w:sz="0" w:space="0" w:color="auto"/>
            <w:right w:val="none" w:sz="0" w:space="0" w:color="auto"/>
          </w:divBdr>
        </w:div>
        <w:div w:id="2114590456">
          <w:marLeft w:val="480"/>
          <w:marRight w:val="0"/>
          <w:marTop w:val="0"/>
          <w:marBottom w:val="0"/>
          <w:divBdr>
            <w:top w:val="none" w:sz="0" w:space="0" w:color="auto"/>
            <w:left w:val="none" w:sz="0" w:space="0" w:color="auto"/>
            <w:bottom w:val="none" w:sz="0" w:space="0" w:color="auto"/>
            <w:right w:val="none" w:sz="0" w:space="0" w:color="auto"/>
          </w:divBdr>
        </w:div>
        <w:div w:id="462118115">
          <w:marLeft w:val="480"/>
          <w:marRight w:val="0"/>
          <w:marTop w:val="0"/>
          <w:marBottom w:val="0"/>
          <w:divBdr>
            <w:top w:val="none" w:sz="0" w:space="0" w:color="auto"/>
            <w:left w:val="none" w:sz="0" w:space="0" w:color="auto"/>
            <w:bottom w:val="none" w:sz="0" w:space="0" w:color="auto"/>
            <w:right w:val="none" w:sz="0" w:space="0" w:color="auto"/>
          </w:divBdr>
        </w:div>
      </w:divsChild>
    </w:div>
    <w:div w:id="1257909526">
      <w:bodyDiv w:val="1"/>
      <w:marLeft w:val="0"/>
      <w:marRight w:val="0"/>
      <w:marTop w:val="0"/>
      <w:marBottom w:val="0"/>
      <w:divBdr>
        <w:top w:val="none" w:sz="0" w:space="0" w:color="auto"/>
        <w:left w:val="none" w:sz="0" w:space="0" w:color="auto"/>
        <w:bottom w:val="none" w:sz="0" w:space="0" w:color="auto"/>
        <w:right w:val="none" w:sz="0" w:space="0" w:color="auto"/>
      </w:divBdr>
    </w:div>
    <w:div w:id="1264924350">
      <w:bodyDiv w:val="1"/>
      <w:marLeft w:val="0"/>
      <w:marRight w:val="0"/>
      <w:marTop w:val="0"/>
      <w:marBottom w:val="0"/>
      <w:divBdr>
        <w:top w:val="none" w:sz="0" w:space="0" w:color="auto"/>
        <w:left w:val="none" w:sz="0" w:space="0" w:color="auto"/>
        <w:bottom w:val="none" w:sz="0" w:space="0" w:color="auto"/>
        <w:right w:val="none" w:sz="0" w:space="0" w:color="auto"/>
      </w:divBdr>
    </w:div>
    <w:div w:id="1270770883">
      <w:bodyDiv w:val="1"/>
      <w:marLeft w:val="0"/>
      <w:marRight w:val="0"/>
      <w:marTop w:val="0"/>
      <w:marBottom w:val="0"/>
      <w:divBdr>
        <w:top w:val="none" w:sz="0" w:space="0" w:color="auto"/>
        <w:left w:val="none" w:sz="0" w:space="0" w:color="auto"/>
        <w:bottom w:val="none" w:sz="0" w:space="0" w:color="auto"/>
        <w:right w:val="none" w:sz="0" w:space="0" w:color="auto"/>
      </w:divBdr>
    </w:div>
    <w:div w:id="1273318679">
      <w:bodyDiv w:val="1"/>
      <w:marLeft w:val="0"/>
      <w:marRight w:val="0"/>
      <w:marTop w:val="0"/>
      <w:marBottom w:val="0"/>
      <w:divBdr>
        <w:top w:val="none" w:sz="0" w:space="0" w:color="auto"/>
        <w:left w:val="none" w:sz="0" w:space="0" w:color="auto"/>
        <w:bottom w:val="none" w:sz="0" w:space="0" w:color="auto"/>
        <w:right w:val="none" w:sz="0" w:space="0" w:color="auto"/>
      </w:divBdr>
    </w:div>
    <w:div w:id="1273365922">
      <w:bodyDiv w:val="1"/>
      <w:marLeft w:val="0"/>
      <w:marRight w:val="0"/>
      <w:marTop w:val="0"/>
      <w:marBottom w:val="0"/>
      <w:divBdr>
        <w:top w:val="none" w:sz="0" w:space="0" w:color="auto"/>
        <w:left w:val="none" w:sz="0" w:space="0" w:color="auto"/>
        <w:bottom w:val="none" w:sz="0" w:space="0" w:color="auto"/>
        <w:right w:val="none" w:sz="0" w:space="0" w:color="auto"/>
      </w:divBdr>
      <w:divsChild>
        <w:div w:id="2129396094">
          <w:marLeft w:val="640"/>
          <w:marRight w:val="0"/>
          <w:marTop w:val="0"/>
          <w:marBottom w:val="0"/>
          <w:divBdr>
            <w:top w:val="none" w:sz="0" w:space="0" w:color="auto"/>
            <w:left w:val="none" w:sz="0" w:space="0" w:color="auto"/>
            <w:bottom w:val="none" w:sz="0" w:space="0" w:color="auto"/>
            <w:right w:val="none" w:sz="0" w:space="0" w:color="auto"/>
          </w:divBdr>
        </w:div>
        <w:div w:id="1530987639">
          <w:marLeft w:val="640"/>
          <w:marRight w:val="0"/>
          <w:marTop w:val="0"/>
          <w:marBottom w:val="0"/>
          <w:divBdr>
            <w:top w:val="none" w:sz="0" w:space="0" w:color="auto"/>
            <w:left w:val="none" w:sz="0" w:space="0" w:color="auto"/>
            <w:bottom w:val="none" w:sz="0" w:space="0" w:color="auto"/>
            <w:right w:val="none" w:sz="0" w:space="0" w:color="auto"/>
          </w:divBdr>
        </w:div>
        <w:div w:id="1245647500">
          <w:marLeft w:val="640"/>
          <w:marRight w:val="0"/>
          <w:marTop w:val="0"/>
          <w:marBottom w:val="0"/>
          <w:divBdr>
            <w:top w:val="none" w:sz="0" w:space="0" w:color="auto"/>
            <w:left w:val="none" w:sz="0" w:space="0" w:color="auto"/>
            <w:bottom w:val="none" w:sz="0" w:space="0" w:color="auto"/>
            <w:right w:val="none" w:sz="0" w:space="0" w:color="auto"/>
          </w:divBdr>
        </w:div>
        <w:div w:id="1947273381">
          <w:marLeft w:val="640"/>
          <w:marRight w:val="0"/>
          <w:marTop w:val="0"/>
          <w:marBottom w:val="0"/>
          <w:divBdr>
            <w:top w:val="none" w:sz="0" w:space="0" w:color="auto"/>
            <w:left w:val="none" w:sz="0" w:space="0" w:color="auto"/>
            <w:bottom w:val="none" w:sz="0" w:space="0" w:color="auto"/>
            <w:right w:val="none" w:sz="0" w:space="0" w:color="auto"/>
          </w:divBdr>
        </w:div>
        <w:div w:id="577137874">
          <w:marLeft w:val="640"/>
          <w:marRight w:val="0"/>
          <w:marTop w:val="0"/>
          <w:marBottom w:val="0"/>
          <w:divBdr>
            <w:top w:val="none" w:sz="0" w:space="0" w:color="auto"/>
            <w:left w:val="none" w:sz="0" w:space="0" w:color="auto"/>
            <w:bottom w:val="none" w:sz="0" w:space="0" w:color="auto"/>
            <w:right w:val="none" w:sz="0" w:space="0" w:color="auto"/>
          </w:divBdr>
        </w:div>
        <w:div w:id="1824618297">
          <w:marLeft w:val="640"/>
          <w:marRight w:val="0"/>
          <w:marTop w:val="0"/>
          <w:marBottom w:val="0"/>
          <w:divBdr>
            <w:top w:val="none" w:sz="0" w:space="0" w:color="auto"/>
            <w:left w:val="none" w:sz="0" w:space="0" w:color="auto"/>
            <w:bottom w:val="none" w:sz="0" w:space="0" w:color="auto"/>
            <w:right w:val="none" w:sz="0" w:space="0" w:color="auto"/>
          </w:divBdr>
        </w:div>
        <w:div w:id="1304388490">
          <w:marLeft w:val="640"/>
          <w:marRight w:val="0"/>
          <w:marTop w:val="0"/>
          <w:marBottom w:val="0"/>
          <w:divBdr>
            <w:top w:val="none" w:sz="0" w:space="0" w:color="auto"/>
            <w:left w:val="none" w:sz="0" w:space="0" w:color="auto"/>
            <w:bottom w:val="none" w:sz="0" w:space="0" w:color="auto"/>
            <w:right w:val="none" w:sz="0" w:space="0" w:color="auto"/>
          </w:divBdr>
        </w:div>
        <w:div w:id="48261707">
          <w:marLeft w:val="640"/>
          <w:marRight w:val="0"/>
          <w:marTop w:val="0"/>
          <w:marBottom w:val="0"/>
          <w:divBdr>
            <w:top w:val="none" w:sz="0" w:space="0" w:color="auto"/>
            <w:left w:val="none" w:sz="0" w:space="0" w:color="auto"/>
            <w:bottom w:val="none" w:sz="0" w:space="0" w:color="auto"/>
            <w:right w:val="none" w:sz="0" w:space="0" w:color="auto"/>
          </w:divBdr>
        </w:div>
        <w:div w:id="236013359">
          <w:marLeft w:val="640"/>
          <w:marRight w:val="0"/>
          <w:marTop w:val="0"/>
          <w:marBottom w:val="0"/>
          <w:divBdr>
            <w:top w:val="none" w:sz="0" w:space="0" w:color="auto"/>
            <w:left w:val="none" w:sz="0" w:space="0" w:color="auto"/>
            <w:bottom w:val="none" w:sz="0" w:space="0" w:color="auto"/>
            <w:right w:val="none" w:sz="0" w:space="0" w:color="auto"/>
          </w:divBdr>
        </w:div>
        <w:div w:id="1583683514">
          <w:marLeft w:val="640"/>
          <w:marRight w:val="0"/>
          <w:marTop w:val="0"/>
          <w:marBottom w:val="0"/>
          <w:divBdr>
            <w:top w:val="none" w:sz="0" w:space="0" w:color="auto"/>
            <w:left w:val="none" w:sz="0" w:space="0" w:color="auto"/>
            <w:bottom w:val="none" w:sz="0" w:space="0" w:color="auto"/>
            <w:right w:val="none" w:sz="0" w:space="0" w:color="auto"/>
          </w:divBdr>
        </w:div>
        <w:div w:id="607662691">
          <w:marLeft w:val="640"/>
          <w:marRight w:val="0"/>
          <w:marTop w:val="0"/>
          <w:marBottom w:val="0"/>
          <w:divBdr>
            <w:top w:val="none" w:sz="0" w:space="0" w:color="auto"/>
            <w:left w:val="none" w:sz="0" w:space="0" w:color="auto"/>
            <w:bottom w:val="none" w:sz="0" w:space="0" w:color="auto"/>
            <w:right w:val="none" w:sz="0" w:space="0" w:color="auto"/>
          </w:divBdr>
        </w:div>
        <w:div w:id="417824287">
          <w:marLeft w:val="640"/>
          <w:marRight w:val="0"/>
          <w:marTop w:val="0"/>
          <w:marBottom w:val="0"/>
          <w:divBdr>
            <w:top w:val="none" w:sz="0" w:space="0" w:color="auto"/>
            <w:left w:val="none" w:sz="0" w:space="0" w:color="auto"/>
            <w:bottom w:val="none" w:sz="0" w:space="0" w:color="auto"/>
            <w:right w:val="none" w:sz="0" w:space="0" w:color="auto"/>
          </w:divBdr>
        </w:div>
        <w:div w:id="302976295">
          <w:marLeft w:val="640"/>
          <w:marRight w:val="0"/>
          <w:marTop w:val="0"/>
          <w:marBottom w:val="0"/>
          <w:divBdr>
            <w:top w:val="none" w:sz="0" w:space="0" w:color="auto"/>
            <w:left w:val="none" w:sz="0" w:space="0" w:color="auto"/>
            <w:bottom w:val="none" w:sz="0" w:space="0" w:color="auto"/>
            <w:right w:val="none" w:sz="0" w:space="0" w:color="auto"/>
          </w:divBdr>
        </w:div>
        <w:div w:id="1002589167">
          <w:marLeft w:val="640"/>
          <w:marRight w:val="0"/>
          <w:marTop w:val="0"/>
          <w:marBottom w:val="0"/>
          <w:divBdr>
            <w:top w:val="none" w:sz="0" w:space="0" w:color="auto"/>
            <w:left w:val="none" w:sz="0" w:space="0" w:color="auto"/>
            <w:bottom w:val="none" w:sz="0" w:space="0" w:color="auto"/>
            <w:right w:val="none" w:sz="0" w:space="0" w:color="auto"/>
          </w:divBdr>
        </w:div>
        <w:div w:id="1293709391">
          <w:marLeft w:val="640"/>
          <w:marRight w:val="0"/>
          <w:marTop w:val="0"/>
          <w:marBottom w:val="0"/>
          <w:divBdr>
            <w:top w:val="none" w:sz="0" w:space="0" w:color="auto"/>
            <w:left w:val="none" w:sz="0" w:space="0" w:color="auto"/>
            <w:bottom w:val="none" w:sz="0" w:space="0" w:color="auto"/>
            <w:right w:val="none" w:sz="0" w:space="0" w:color="auto"/>
          </w:divBdr>
        </w:div>
        <w:div w:id="1926182264">
          <w:marLeft w:val="640"/>
          <w:marRight w:val="0"/>
          <w:marTop w:val="0"/>
          <w:marBottom w:val="0"/>
          <w:divBdr>
            <w:top w:val="none" w:sz="0" w:space="0" w:color="auto"/>
            <w:left w:val="none" w:sz="0" w:space="0" w:color="auto"/>
            <w:bottom w:val="none" w:sz="0" w:space="0" w:color="auto"/>
            <w:right w:val="none" w:sz="0" w:space="0" w:color="auto"/>
          </w:divBdr>
        </w:div>
        <w:div w:id="536742314">
          <w:marLeft w:val="640"/>
          <w:marRight w:val="0"/>
          <w:marTop w:val="0"/>
          <w:marBottom w:val="0"/>
          <w:divBdr>
            <w:top w:val="none" w:sz="0" w:space="0" w:color="auto"/>
            <w:left w:val="none" w:sz="0" w:space="0" w:color="auto"/>
            <w:bottom w:val="none" w:sz="0" w:space="0" w:color="auto"/>
            <w:right w:val="none" w:sz="0" w:space="0" w:color="auto"/>
          </w:divBdr>
        </w:div>
        <w:div w:id="1300038817">
          <w:marLeft w:val="640"/>
          <w:marRight w:val="0"/>
          <w:marTop w:val="0"/>
          <w:marBottom w:val="0"/>
          <w:divBdr>
            <w:top w:val="none" w:sz="0" w:space="0" w:color="auto"/>
            <w:left w:val="none" w:sz="0" w:space="0" w:color="auto"/>
            <w:bottom w:val="none" w:sz="0" w:space="0" w:color="auto"/>
            <w:right w:val="none" w:sz="0" w:space="0" w:color="auto"/>
          </w:divBdr>
        </w:div>
        <w:div w:id="1615819601">
          <w:marLeft w:val="640"/>
          <w:marRight w:val="0"/>
          <w:marTop w:val="0"/>
          <w:marBottom w:val="0"/>
          <w:divBdr>
            <w:top w:val="none" w:sz="0" w:space="0" w:color="auto"/>
            <w:left w:val="none" w:sz="0" w:space="0" w:color="auto"/>
            <w:bottom w:val="none" w:sz="0" w:space="0" w:color="auto"/>
            <w:right w:val="none" w:sz="0" w:space="0" w:color="auto"/>
          </w:divBdr>
        </w:div>
        <w:div w:id="1916546865">
          <w:marLeft w:val="640"/>
          <w:marRight w:val="0"/>
          <w:marTop w:val="0"/>
          <w:marBottom w:val="0"/>
          <w:divBdr>
            <w:top w:val="none" w:sz="0" w:space="0" w:color="auto"/>
            <w:left w:val="none" w:sz="0" w:space="0" w:color="auto"/>
            <w:bottom w:val="none" w:sz="0" w:space="0" w:color="auto"/>
            <w:right w:val="none" w:sz="0" w:space="0" w:color="auto"/>
          </w:divBdr>
        </w:div>
        <w:div w:id="1908418297">
          <w:marLeft w:val="640"/>
          <w:marRight w:val="0"/>
          <w:marTop w:val="0"/>
          <w:marBottom w:val="0"/>
          <w:divBdr>
            <w:top w:val="none" w:sz="0" w:space="0" w:color="auto"/>
            <w:left w:val="none" w:sz="0" w:space="0" w:color="auto"/>
            <w:bottom w:val="none" w:sz="0" w:space="0" w:color="auto"/>
            <w:right w:val="none" w:sz="0" w:space="0" w:color="auto"/>
          </w:divBdr>
        </w:div>
        <w:div w:id="778069776">
          <w:marLeft w:val="640"/>
          <w:marRight w:val="0"/>
          <w:marTop w:val="0"/>
          <w:marBottom w:val="0"/>
          <w:divBdr>
            <w:top w:val="none" w:sz="0" w:space="0" w:color="auto"/>
            <w:left w:val="none" w:sz="0" w:space="0" w:color="auto"/>
            <w:bottom w:val="none" w:sz="0" w:space="0" w:color="auto"/>
            <w:right w:val="none" w:sz="0" w:space="0" w:color="auto"/>
          </w:divBdr>
        </w:div>
        <w:div w:id="1356424606">
          <w:marLeft w:val="640"/>
          <w:marRight w:val="0"/>
          <w:marTop w:val="0"/>
          <w:marBottom w:val="0"/>
          <w:divBdr>
            <w:top w:val="none" w:sz="0" w:space="0" w:color="auto"/>
            <w:left w:val="none" w:sz="0" w:space="0" w:color="auto"/>
            <w:bottom w:val="none" w:sz="0" w:space="0" w:color="auto"/>
            <w:right w:val="none" w:sz="0" w:space="0" w:color="auto"/>
          </w:divBdr>
        </w:div>
        <w:div w:id="1313094460">
          <w:marLeft w:val="640"/>
          <w:marRight w:val="0"/>
          <w:marTop w:val="0"/>
          <w:marBottom w:val="0"/>
          <w:divBdr>
            <w:top w:val="none" w:sz="0" w:space="0" w:color="auto"/>
            <w:left w:val="none" w:sz="0" w:space="0" w:color="auto"/>
            <w:bottom w:val="none" w:sz="0" w:space="0" w:color="auto"/>
            <w:right w:val="none" w:sz="0" w:space="0" w:color="auto"/>
          </w:divBdr>
        </w:div>
        <w:div w:id="1465191985">
          <w:marLeft w:val="640"/>
          <w:marRight w:val="0"/>
          <w:marTop w:val="0"/>
          <w:marBottom w:val="0"/>
          <w:divBdr>
            <w:top w:val="none" w:sz="0" w:space="0" w:color="auto"/>
            <w:left w:val="none" w:sz="0" w:space="0" w:color="auto"/>
            <w:bottom w:val="none" w:sz="0" w:space="0" w:color="auto"/>
            <w:right w:val="none" w:sz="0" w:space="0" w:color="auto"/>
          </w:divBdr>
        </w:div>
        <w:div w:id="257834412">
          <w:marLeft w:val="640"/>
          <w:marRight w:val="0"/>
          <w:marTop w:val="0"/>
          <w:marBottom w:val="0"/>
          <w:divBdr>
            <w:top w:val="none" w:sz="0" w:space="0" w:color="auto"/>
            <w:left w:val="none" w:sz="0" w:space="0" w:color="auto"/>
            <w:bottom w:val="none" w:sz="0" w:space="0" w:color="auto"/>
            <w:right w:val="none" w:sz="0" w:space="0" w:color="auto"/>
          </w:divBdr>
        </w:div>
        <w:div w:id="196964815">
          <w:marLeft w:val="640"/>
          <w:marRight w:val="0"/>
          <w:marTop w:val="0"/>
          <w:marBottom w:val="0"/>
          <w:divBdr>
            <w:top w:val="none" w:sz="0" w:space="0" w:color="auto"/>
            <w:left w:val="none" w:sz="0" w:space="0" w:color="auto"/>
            <w:bottom w:val="none" w:sz="0" w:space="0" w:color="auto"/>
            <w:right w:val="none" w:sz="0" w:space="0" w:color="auto"/>
          </w:divBdr>
        </w:div>
        <w:div w:id="1539396782">
          <w:marLeft w:val="640"/>
          <w:marRight w:val="0"/>
          <w:marTop w:val="0"/>
          <w:marBottom w:val="0"/>
          <w:divBdr>
            <w:top w:val="none" w:sz="0" w:space="0" w:color="auto"/>
            <w:left w:val="none" w:sz="0" w:space="0" w:color="auto"/>
            <w:bottom w:val="none" w:sz="0" w:space="0" w:color="auto"/>
            <w:right w:val="none" w:sz="0" w:space="0" w:color="auto"/>
          </w:divBdr>
        </w:div>
        <w:div w:id="168640439">
          <w:marLeft w:val="640"/>
          <w:marRight w:val="0"/>
          <w:marTop w:val="0"/>
          <w:marBottom w:val="0"/>
          <w:divBdr>
            <w:top w:val="none" w:sz="0" w:space="0" w:color="auto"/>
            <w:left w:val="none" w:sz="0" w:space="0" w:color="auto"/>
            <w:bottom w:val="none" w:sz="0" w:space="0" w:color="auto"/>
            <w:right w:val="none" w:sz="0" w:space="0" w:color="auto"/>
          </w:divBdr>
        </w:div>
        <w:div w:id="243616036">
          <w:marLeft w:val="640"/>
          <w:marRight w:val="0"/>
          <w:marTop w:val="0"/>
          <w:marBottom w:val="0"/>
          <w:divBdr>
            <w:top w:val="none" w:sz="0" w:space="0" w:color="auto"/>
            <w:left w:val="none" w:sz="0" w:space="0" w:color="auto"/>
            <w:bottom w:val="none" w:sz="0" w:space="0" w:color="auto"/>
            <w:right w:val="none" w:sz="0" w:space="0" w:color="auto"/>
          </w:divBdr>
        </w:div>
        <w:div w:id="326516019">
          <w:marLeft w:val="640"/>
          <w:marRight w:val="0"/>
          <w:marTop w:val="0"/>
          <w:marBottom w:val="0"/>
          <w:divBdr>
            <w:top w:val="none" w:sz="0" w:space="0" w:color="auto"/>
            <w:left w:val="none" w:sz="0" w:space="0" w:color="auto"/>
            <w:bottom w:val="none" w:sz="0" w:space="0" w:color="auto"/>
            <w:right w:val="none" w:sz="0" w:space="0" w:color="auto"/>
          </w:divBdr>
        </w:div>
        <w:div w:id="2121801824">
          <w:marLeft w:val="640"/>
          <w:marRight w:val="0"/>
          <w:marTop w:val="0"/>
          <w:marBottom w:val="0"/>
          <w:divBdr>
            <w:top w:val="none" w:sz="0" w:space="0" w:color="auto"/>
            <w:left w:val="none" w:sz="0" w:space="0" w:color="auto"/>
            <w:bottom w:val="none" w:sz="0" w:space="0" w:color="auto"/>
            <w:right w:val="none" w:sz="0" w:space="0" w:color="auto"/>
          </w:divBdr>
        </w:div>
        <w:div w:id="1251235082">
          <w:marLeft w:val="640"/>
          <w:marRight w:val="0"/>
          <w:marTop w:val="0"/>
          <w:marBottom w:val="0"/>
          <w:divBdr>
            <w:top w:val="none" w:sz="0" w:space="0" w:color="auto"/>
            <w:left w:val="none" w:sz="0" w:space="0" w:color="auto"/>
            <w:bottom w:val="none" w:sz="0" w:space="0" w:color="auto"/>
            <w:right w:val="none" w:sz="0" w:space="0" w:color="auto"/>
          </w:divBdr>
        </w:div>
        <w:div w:id="1371295627">
          <w:marLeft w:val="640"/>
          <w:marRight w:val="0"/>
          <w:marTop w:val="0"/>
          <w:marBottom w:val="0"/>
          <w:divBdr>
            <w:top w:val="none" w:sz="0" w:space="0" w:color="auto"/>
            <w:left w:val="none" w:sz="0" w:space="0" w:color="auto"/>
            <w:bottom w:val="none" w:sz="0" w:space="0" w:color="auto"/>
            <w:right w:val="none" w:sz="0" w:space="0" w:color="auto"/>
          </w:divBdr>
        </w:div>
        <w:div w:id="1297371018">
          <w:marLeft w:val="640"/>
          <w:marRight w:val="0"/>
          <w:marTop w:val="0"/>
          <w:marBottom w:val="0"/>
          <w:divBdr>
            <w:top w:val="none" w:sz="0" w:space="0" w:color="auto"/>
            <w:left w:val="none" w:sz="0" w:space="0" w:color="auto"/>
            <w:bottom w:val="none" w:sz="0" w:space="0" w:color="auto"/>
            <w:right w:val="none" w:sz="0" w:space="0" w:color="auto"/>
          </w:divBdr>
        </w:div>
        <w:div w:id="1335108002">
          <w:marLeft w:val="640"/>
          <w:marRight w:val="0"/>
          <w:marTop w:val="0"/>
          <w:marBottom w:val="0"/>
          <w:divBdr>
            <w:top w:val="none" w:sz="0" w:space="0" w:color="auto"/>
            <w:left w:val="none" w:sz="0" w:space="0" w:color="auto"/>
            <w:bottom w:val="none" w:sz="0" w:space="0" w:color="auto"/>
            <w:right w:val="none" w:sz="0" w:space="0" w:color="auto"/>
          </w:divBdr>
        </w:div>
        <w:div w:id="1867794479">
          <w:marLeft w:val="640"/>
          <w:marRight w:val="0"/>
          <w:marTop w:val="0"/>
          <w:marBottom w:val="0"/>
          <w:divBdr>
            <w:top w:val="none" w:sz="0" w:space="0" w:color="auto"/>
            <w:left w:val="none" w:sz="0" w:space="0" w:color="auto"/>
            <w:bottom w:val="none" w:sz="0" w:space="0" w:color="auto"/>
            <w:right w:val="none" w:sz="0" w:space="0" w:color="auto"/>
          </w:divBdr>
        </w:div>
        <w:div w:id="409889812">
          <w:marLeft w:val="640"/>
          <w:marRight w:val="0"/>
          <w:marTop w:val="0"/>
          <w:marBottom w:val="0"/>
          <w:divBdr>
            <w:top w:val="none" w:sz="0" w:space="0" w:color="auto"/>
            <w:left w:val="none" w:sz="0" w:space="0" w:color="auto"/>
            <w:bottom w:val="none" w:sz="0" w:space="0" w:color="auto"/>
            <w:right w:val="none" w:sz="0" w:space="0" w:color="auto"/>
          </w:divBdr>
        </w:div>
        <w:div w:id="2105950618">
          <w:marLeft w:val="640"/>
          <w:marRight w:val="0"/>
          <w:marTop w:val="0"/>
          <w:marBottom w:val="0"/>
          <w:divBdr>
            <w:top w:val="none" w:sz="0" w:space="0" w:color="auto"/>
            <w:left w:val="none" w:sz="0" w:space="0" w:color="auto"/>
            <w:bottom w:val="none" w:sz="0" w:space="0" w:color="auto"/>
            <w:right w:val="none" w:sz="0" w:space="0" w:color="auto"/>
          </w:divBdr>
        </w:div>
        <w:div w:id="1568950437">
          <w:marLeft w:val="640"/>
          <w:marRight w:val="0"/>
          <w:marTop w:val="0"/>
          <w:marBottom w:val="0"/>
          <w:divBdr>
            <w:top w:val="none" w:sz="0" w:space="0" w:color="auto"/>
            <w:left w:val="none" w:sz="0" w:space="0" w:color="auto"/>
            <w:bottom w:val="none" w:sz="0" w:space="0" w:color="auto"/>
            <w:right w:val="none" w:sz="0" w:space="0" w:color="auto"/>
          </w:divBdr>
        </w:div>
        <w:div w:id="303316515">
          <w:marLeft w:val="640"/>
          <w:marRight w:val="0"/>
          <w:marTop w:val="0"/>
          <w:marBottom w:val="0"/>
          <w:divBdr>
            <w:top w:val="none" w:sz="0" w:space="0" w:color="auto"/>
            <w:left w:val="none" w:sz="0" w:space="0" w:color="auto"/>
            <w:bottom w:val="none" w:sz="0" w:space="0" w:color="auto"/>
            <w:right w:val="none" w:sz="0" w:space="0" w:color="auto"/>
          </w:divBdr>
        </w:div>
        <w:div w:id="1356424138">
          <w:marLeft w:val="640"/>
          <w:marRight w:val="0"/>
          <w:marTop w:val="0"/>
          <w:marBottom w:val="0"/>
          <w:divBdr>
            <w:top w:val="none" w:sz="0" w:space="0" w:color="auto"/>
            <w:left w:val="none" w:sz="0" w:space="0" w:color="auto"/>
            <w:bottom w:val="none" w:sz="0" w:space="0" w:color="auto"/>
            <w:right w:val="none" w:sz="0" w:space="0" w:color="auto"/>
          </w:divBdr>
        </w:div>
        <w:div w:id="509566762">
          <w:marLeft w:val="640"/>
          <w:marRight w:val="0"/>
          <w:marTop w:val="0"/>
          <w:marBottom w:val="0"/>
          <w:divBdr>
            <w:top w:val="none" w:sz="0" w:space="0" w:color="auto"/>
            <w:left w:val="none" w:sz="0" w:space="0" w:color="auto"/>
            <w:bottom w:val="none" w:sz="0" w:space="0" w:color="auto"/>
            <w:right w:val="none" w:sz="0" w:space="0" w:color="auto"/>
          </w:divBdr>
        </w:div>
        <w:div w:id="971860703">
          <w:marLeft w:val="640"/>
          <w:marRight w:val="0"/>
          <w:marTop w:val="0"/>
          <w:marBottom w:val="0"/>
          <w:divBdr>
            <w:top w:val="none" w:sz="0" w:space="0" w:color="auto"/>
            <w:left w:val="none" w:sz="0" w:space="0" w:color="auto"/>
            <w:bottom w:val="none" w:sz="0" w:space="0" w:color="auto"/>
            <w:right w:val="none" w:sz="0" w:space="0" w:color="auto"/>
          </w:divBdr>
        </w:div>
        <w:div w:id="31156266">
          <w:marLeft w:val="640"/>
          <w:marRight w:val="0"/>
          <w:marTop w:val="0"/>
          <w:marBottom w:val="0"/>
          <w:divBdr>
            <w:top w:val="none" w:sz="0" w:space="0" w:color="auto"/>
            <w:left w:val="none" w:sz="0" w:space="0" w:color="auto"/>
            <w:bottom w:val="none" w:sz="0" w:space="0" w:color="auto"/>
            <w:right w:val="none" w:sz="0" w:space="0" w:color="auto"/>
          </w:divBdr>
        </w:div>
        <w:div w:id="1143352201">
          <w:marLeft w:val="640"/>
          <w:marRight w:val="0"/>
          <w:marTop w:val="0"/>
          <w:marBottom w:val="0"/>
          <w:divBdr>
            <w:top w:val="none" w:sz="0" w:space="0" w:color="auto"/>
            <w:left w:val="none" w:sz="0" w:space="0" w:color="auto"/>
            <w:bottom w:val="none" w:sz="0" w:space="0" w:color="auto"/>
            <w:right w:val="none" w:sz="0" w:space="0" w:color="auto"/>
          </w:divBdr>
        </w:div>
        <w:div w:id="176163393">
          <w:marLeft w:val="640"/>
          <w:marRight w:val="0"/>
          <w:marTop w:val="0"/>
          <w:marBottom w:val="0"/>
          <w:divBdr>
            <w:top w:val="none" w:sz="0" w:space="0" w:color="auto"/>
            <w:left w:val="none" w:sz="0" w:space="0" w:color="auto"/>
            <w:bottom w:val="none" w:sz="0" w:space="0" w:color="auto"/>
            <w:right w:val="none" w:sz="0" w:space="0" w:color="auto"/>
          </w:divBdr>
        </w:div>
        <w:div w:id="1177647926">
          <w:marLeft w:val="640"/>
          <w:marRight w:val="0"/>
          <w:marTop w:val="0"/>
          <w:marBottom w:val="0"/>
          <w:divBdr>
            <w:top w:val="none" w:sz="0" w:space="0" w:color="auto"/>
            <w:left w:val="none" w:sz="0" w:space="0" w:color="auto"/>
            <w:bottom w:val="none" w:sz="0" w:space="0" w:color="auto"/>
            <w:right w:val="none" w:sz="0" w:space="0" w:color="auto"/>
          </w:divBdr>
        </w:div>
        <w:div w:id="235750445">
          <w:marLeft w:val="640"/>
          <w:marRight w:val="0"/>
          <w:marTop w:val="0"/>
          <w:marBottom w:val="0"/>
          <w:divBdr>
            <w:top w:val="none" w:sz="0" w:space="0" w:color="auto"/>
            <w:left w:val="none" w:sz="0" w:space="0" w:color="auto"/>
            <w:bottom w:val="none" w:sz="0" w:space="0" w:color="auto"/>
            <w:right w:val="none" w:sz="0" w:space="0" w:color="auto"/>
          </w:divBdr>
        </w:div>
        <w:div w:id="383797546">
          <w:marLeft w:val="640"/>
          <w:marRight w:val="0"/>
          <w:marTop w:val="0"/>
          <w:marBottom w:val="0"/>
          <w:divBdr>
            <w:top w:val="none" w:sz="0" w:space="0" w:color="auto"/>
            <w:left w:val="none" w:sz="0" w:space="0" w:color="auto"/>
            <w:bottom w:val="none" w:sz="0" w:space="0" w:color="auto"/>
            <w:right w:val="none" w:sz="0" w:space="0" w:color="auto"/>
          </w:divBdr>
        </w:div>
        <w:div w:id="1902978541">
          <w:marLeft w:val="640"/>
          <w:marRight w:val="0"/>
          <w:marTop w:val="0"/>
          <w:marBottom w:val="0"/>
          <w:divBdr>
            <w:top w:val="none" w:sz="0" w:space="0" w:color="auto"/>
            <w:left w:val="none" w:sz="0" w:space="0" w:color="auto"/>
            <w:bottom w:val="none" w:sz="0" w:space="0" w:color="auto"/>
            <w:right w:val="none" w:sz="0" w:space="0" w:color="auto"/>
          </w:divBdr>
        </w:div>
        <w:div w:id="1822841102">
          <w:marLeft w:val="640"/>
          <w:marRight w:val="0"/>
          <w:marTop w:val="0"/>
          <w:marBottom w:val="0"/>
          <w:divBdr>
            <w:top w:val="none" w:sz="0" w:space="0" w:color="auto"/>
            <w:left w:val="none" w:sz="0" w:space="0" w:color="auto"/>
            <w:bottom w:val="none" w:sz="0" w:space="0" w:color="auto"/>
            <w:right w:val="none" w:sz="0" w:space="0" w:color="auto"/>
          </w:divBdr>
        </w:div>
        <w:div w:id="1416130366">
          <w:marLeft w:val="640"/>
          <w:marRight w:val="0"/>
          <w:marTop w:val="0"/>
          <w:marBottom w:val="0"/>
          <w:divBdr>
            <w:top w:val="none" w:sz="0" w:space="0" w:color="auto"/>
            <w:left w:val="none" w:sz="0" w:space="0" w:color="auto"/>
            <w:bottom w:val="none" w:sz="0" w:space="0" w:color="auto"/>
            <w:right w:val="none" w:sz="0" w:space="0" w:color="auto"/>
          </w:divBdr>
        </w:div>
        <w:div w:id="297227946">
          <w:marLeft w:val="640"/>
          <w:marRight w:val="0"/>
          <w:marTop w:val="0"/>
          <w:marBottom w:val="0"/>
          <w:divBdr>
            <w:top w:val="none" w:sz="0" w:space="0" w:color="auto"/>
            <w:left w:val="none" w:sz="0" w:space="0" w:color="auto"/>
            <w:bottom w:val="none" w:sz="0" w:space="0" w:color="auto"/>
            <w:right w:val="none" w:sz="0" w:space="0" w:color="auto"/>
          </w:divBdr>
        </w:div>
        <w:div w:id="1883008649">
          <w:marLeft w:val="640"/>
          <w:marRight w:val="0"/>
          <w:marTop w:val="0"/>
          <w:marBottom w:val="0"/>
          <w:divBdr>
            <w:top w:val="none" w:sz="0" w:space="0" w:color="auto"/>
            <w:left w:val="none" w:sz="0" w:space="0" w:color="auto"/>
            <w:bottom w:val="none" w:sz="0" w:space="0" w:color="auto"/>
            <w:right w:val="none" w:sz="0" w:space="0" w:color="auto"/>
          </w:divBdr>
        </w:div>
        <w:div w:id="1208760589">
          <w:marLeft w:val="640"/>
          <w:marRight w:val="0"/>
          <w:marTop w:val="0"/>
          <w:marBottom w:val="0"/>
          <w:divBdr>
            <w:top w:val="none" w:sz="0" w:space="0" w:color="auto"/>
            <w:left w:val="none" w:sz="0" w:space="0" w:color="auto"/>
            <w:bottom w:val="none" w:sz="0" w:space="0" w:color="auto"/>
            <w:right w:val="none" w:sz="0" w:space="0" w:color="auto"/>
          </w:divBdr>
        </w:div>
        <w:div w:id="1339961120">
          <w:marLeft w:val="640"/>
          <w:marRight w:val="0"/>
          <w:marTop w:val="0"/>
          <w:marBottom w:val="0"/>
          <w:divBdr>
            <w:top w:val="none" w:sz="0" w:space="0" w:color="auto"/>
            <w:left w:val="none" w:sz="0" w:space="0" w:color="auto"/>
            <w:bottom w:val="none" w:sz="0" w:space="0" w:color="auto"/>
            <w:right w:val="none" w:sz="0" w:space="0" w:color="auto"/>
          </w:divBdr>
        </w:div>
        <w:div w:id="1776828014">
          <w:marLeft w:val="640"/>
          <w:marRight w:val="0"/>
          <w:marTop w:val="0"/>
          <w:marBottom w:val="0"/>
          <w:divBdr>
            <w:top w:val="none" w:sz="0" w:space="0" w:color="auto"/>
            <w:left w:val="none" w:sz="0" w:space="0" w:color="auto"/>
            <w:bottom w:val="none" w:sz="0" w:space="0" w:color="auto"/>
            <w:right w:val="none" w:sz="0" w:space="0" w:color="auto"/>
          </w:divBdr>
        </w:div>
        <w:div w:id="248387850">
          <w:marLeft w:val="640"/>
          <w:marRight w:val="0"/>
          <w:marTop w:val="0"/>
          <w:marBottom w:val="0"/>
          <w:divBdr>
            <w:top w:val="none" w:sz="0" w:space="0" w:color="auto"/>
            <w:left w:val="none" w:sz="0" w:space="0" w:color="auto"/>
            <w:bottom w:val="none" w:sz="0" w:space="0" w:color="auto"/>
            <w:right w:val="none" w:sz="0" w:space="0" w:color="auto"/>
          </w:divBdr>
        </w:div>
        <w:div w:id="1680349713">
          <w:marLeft w:val="640"/>
          <w:marRight w:val="0"/>
          <w:marTop w:val="0"/>
          <w:marBottom w:val="0"/>
          <w:divBdr>
            <w:top w:val="none" w:sz="0" w:space="0" w:color="auto"/>
            <w:left w:val="none" w:sz="0" w:space="0" w:color="auto"/>
            <w:bottom w:val="none" w:sz="0" w:space="0" w:color="auto"/>
            <w:right w:val="none" w:sz="0" w:space="0" w:color="auto"/>
          </w:divBdr>
        </w:div>
        <w:div w:id="1463037146">
          <w:marLeft w:val="640"/>
          <w:marRight w:val="0"/>
          <w:marTop w:val="0"/>
          <w:marBottom w:val="0"/>
          <w:divBdr>
            <w:top w:val="none" w:sz="0" w:space="0" w:color="auto"/>
            <w:left w:val="none" w:sz="0" w:space="0" w:color="auto"/>
            <w:bottom w:val="none" w:sz="0" w:space="0" w:color="auto"/>
            <w:right w:val="none" w:sz="0" w:space="0" w:color="auto"/>
          </w:divBdr>
        </w:div>
        <w:div w:id="1404991653">
          <w:marLeft w:val="640"/>
          <w:marRight w:val="0"/>
          <w:marTop w:val="0"/>
          <w:marBottom w:val="0"/>
          <w:divBdr>
            <w:top w:val="none" w:sz="0" w:space="0" w:color="auto"/>
            <w:left w:val="none" w:sz="0" w:space="0" w:color="auto"/>
            <w:bottom w:val="none" w:sz="0" w:space="0" w:color="auto"/>
            <w:right w:val="none" w:sz="0" w:space="0" w:color="auto"/>
          </w:divBdr>
        </w:div>
        <w:div w:id="1012344497">
          <w:marLeft w:val="640"/>
          <w:marRight w:val="0"/>
          <w:marTop w:val="0"/>
          <w:marBottom w:val="0"/>
          <w:divBdr>
            <w:top w:val="none" w:sz="0" w:space="0" w:color="auto"/>
            <w:left w:val="none" w:sz="0" w:space="0" w:color="auto"/>
            <w:bottom w:val="none" w:sz="0" w:space="0" w:color="auto"/>
            <w:right w:val="none" w:sz="0" w:space="0" w:color="auto"/>
          </w:divBdr>
        </w:div>
        <w:div w:id="1817337151">
          <w:marLeft w:val="640"/>
          <w:marRight w:val="0"/>
          <w:marTop w:val="0"/>
          <w:marBottom w:val="0"/>
          <w:divBdr>
            <w:top w:val="none" w:sz="0" w:space="0" w:color="auto"/>
            <w:left w:val="none" w:sz="0" w:space="0" w:color="auto"/>
            <w:bottom w:val="none" w:sz="0" w:space="0" w:color="auto"/>
            <w:right w:val="none" w:sz="0" w:space="0" w:color="auto"/>
          </w:divBdr>
        </w:div>
        <w:div w:id="1578246792">
          <w:marLeft w:val="640"/>
          <w:marRight w:val="0"/>
          <w:marTop w:val="0"/>
          <w:marBottom w:val="0"/>
          <w:divBdr>
            <w:top w:val="none" w:sz="0" w:space="0" w:color="auto"/>
            <w:left w:val="none" w:sz="0" w:space="0" w:color="auto"/>
            <w:bottom w:val="none" w:sz="0" w:space="0" w:color="auto"/>
            <w:right w:val="none" w:sz="0" w:space="0" w:color="auto"/>
          </w:divBdr>
        </w:div>
        <w:div w:id="746270896">
          <w:marLeft w:val="640"/>
          <w:marRight w:val="0"/>
          <w:marTop w:val="0"/>
          <w:marBottom w:val="0"/>
          <w:divBdr>
            <w:top w:val="none" w:sz="0" w:space="0" w:color="auto"/>
            <w:left w:val="none" w:sz="0" w:space="0" w:color="auto"/>
            <w:bottom w:val="none" w:sz="0" w:space="0" w:color="auto"/>
            <w:right w:val="none" w:sz="0" w:space="0" w:color="auto"/>
          </w:divBdr>
        </w:div>
        <w:div w:id="824398414">
          <w:marLeft w:val="640"/>
          <w:marRight w:val="0"/>
          <w:marTop w:val="0"/>
          <w:marBottom w:val="0"/>
          <w:divBdr>
            <w:top w:val="none" w:sz="0" w:space="0" w:color="auto"/>
            <w:left w:val="none" w:sz="0" w:space="0" w:color="auto"/>
            <w:bottom w:val="none" w:sz="0" w:space="0" w:color="auto"/>
            <w:right w:val="none" w:sz="0" w:space="0" w:color="auto"/>
          </w:divBdr>
        </w:div>
        <w:div w:id="9574482">
          <w:marLeft w:val="640"/>
          <w:marRight w:val="0"/>
          <w:marTop w:val="0"/>
          <w:marBottom w:val="0"/>
          <w:divBdr>
            <w:top w:val="none" w:sz="0" w:space="0" w:color="auto"/>
            <w:left w:val="none" w:sz="0" w:space="0" w:color="auto"/>
            <w:bottom w:val="none" w:sz="0" w:space="0" w:color="auto"/>
            <w:right w:val="none" w:sz="0" w:space="0" w:color="auto"/>
          </w:divBdr>
        </w:div>
        <w:div w:id="1093237010">
          <w:marLeft w:val="640"/>
          <w:marRight w:val="0"/>
          <w:marTop w:val="0"/>
          <w:marBottom w:val="0"/>
          <w:divBdr>
            <w:top w:val="none" w:sz="0" w:space="0" w:color="auto"/>
            <w:left w:val="none" w:sz="0" w:space="0" w:color="auto"/>
            <w:bottom w:val="none" w:sz="0" w:space="0" w:color="auto"/>
            <w:right w:val="none" w:sz="0" w:space="0" w:color="auto"/>
          </w:divBdr>
        </w:div>
        <w:div w:id="606155797">
          <w:marLeft w:val="640"/>
          <w:marRight w:val="0"/>
          <w:marTop w:val="0"/>
          <w:marBottom w:val="0"/>
          <w:divBdr>
            <w:top w:val="none" w:sz="0" w:space="0" w:color="auto"/>
            <w:left w:val="none" w:sz="0" w:space="0" w:color="auto"/>
            <w:bottom w:val="none" w:sz="0" w:space="0" w:color="auto"/>
            <w:right w:val="none" w:sz="0" w:space="0" w:color="auto"/>
          </w:divBdr>
        </w:div>
        <w:div w:id="96680993">
          <w:marLeft w:val="640"/>
          <w:marRight w:val="0"/>
          <w:marTop w:val="0"/>
          <w:marBottom w:val="0"/>
          <w:divBdr>
            <w:top w:val="none" w:sz="0" w:space="0" w:color="auto"/>
            <w:left w:val="none" w:sz="0" w:space="0" w:color="auto"/>
            <w:bottom w:val="none" w:sz="0" w:space="0" w:color="auto"/>
            <w:right w:val="none" w:sz="0" w:space="0" w:color="auto"/>
          </w:divBdr>
        </w:div>
        <w:div w:id="1514682919">
          <w:marLeft w:val="640"/>
          <w:marRight w:val="0"/>
          <w:marTop w:val="0"/>
          <w:marBottom w:val="0"/>
          <w:divBdr>
            <w:top w:val="none" w:sz="0" w:space="0" w:color="auto"/>
            <w:left w:val="none" w:sz="0" w:space="0" w:color="auto"/>
            <w:bottom w:val="none" w:sz="0" w:space="0" w:color="auto"/>
            <w:right w:val="none" w:sz="0" w:space="0" w:color="auto"/>
          </w:divBdr>
        </w:div>
        <w:div w:id="692192103">
          <w:marLeft w:val="640"/>
          <w:marRight w:val="0"/>
          <w:marTop w:val="0"/>
          <w:marBottom w:val="0"/>
          <w:divBdr>
            <w:top w:val="none" w:sz="0" w:space="0" w:color="auto"/>
            <w:left w:val="none" w:sz="0" w:space="0" w:color="auto"/>
            <w:bottom w:val="none" w:sz="0" w:space="0" w:color="auto"/>
            <w:right w:val="none" w:sz="0" w:space="0" w:color="auto"/>
          </w:divBdr>
        </w:div>
        <w:div w:id="1841658378">
          <w:marLeft w:val="640"/>
          <w:marRight w:val="0"/>
          <w:marTop w:val="0"/>
          <w:marBottom w:val="0"/>
          <w:divBdr>
            <w:top w:val="none" w:sz="0" w:space="0" w:color="auto"/>
            <w:left w:val="none" w:sz="0" w:space="0" w:color="auto"/>
            <w:bottom w:val="none" w:sz="0" w:space="0" w:color="auto"/>
            <w:right w:val="none" w:sz="0" w:space="0" w:color="auto"/>
          </w:divBdr>
        </w:div>
        <w:div w:id="737020959">
          <w:marLeft w:val="640"/>
          <w:marRight w:val="0"/>
          <w:marTop w:val="0"/>
          <w:marBottom w:val="0"/>
          <w:divBdr>
            <w:top w:val="none" w:sz="0" w:space="0" w:color="auto"/>
            <w:left w:val="none" w:sz="0" w:space="0" w:color="auto"/>
            <w:bottom w:val="none" w:sz="0" w:space="0" w:color="auto"/>
            <w:right w:val="none" w:sz="0" w:space="0" w:color="auto"/>
          </w:divBdr>
        </w:div>
        <w:div w:id="506409084">
          <w:marLeft w:val="640"/>
          <w:marRight w:val="0"/>
          <w:marTop w:val="0"/>
          <w:marBottom w:val="0"/>
          <w:divBdr>
            <w:top w:val="none" w:sz="0" w:space="0" w:color="auto"/>
            <w:left w:val="none" w:sz="0" w:space="0" w:color="auto"/>
            <w:bottom w:val="none" w:sz="0" w:space="0" w:color="auto"/>
            <w:right w:val="none" w:sz="0" w:space="0" w:color="auto"/>
          </w:divBdr>
        </w:div>
        <w:div w:id="288895912">
          <w:marLeft w:val="640"/>
          <w:marRight w:val="0"/>
          <w:marTop w:val="0"/>
          <w:marBottom w:val="0"/>
          <w:divBdr>
            <w:top w:val="none" w:sz="0" w:space="0" w:color="auto"/>
            <w:left w:val="none" w:sz="0" w:space="0" w:color="auto"/>
            <w:bottom w:val="none" w:sz="0" w:space="0" w:color="auto"/>
            <w:right w:val="none" w:sz="0" w:space="0" w:color="auto"/>
          </w:divBdr>
        </w:div>
        <w:div w:id="855316022">
          <w:marLeft w:val="640"/>
          <w:marRight w:val="0"/>
          <w:marTop w:val="0"/>
          <w:marBottom w:val="0"/>
          <w:divBdr>
            <w:top w:val="none" w:sz="0" w:space="0" w:color="auto"/>
            <w:left w:val="none" w:sz="0" w:space="0" w:color="auto"/>
            <w:bottom w:val="none" w:sz="0" w:space="0" w:color="auto"/>
            <w:right w:val="none" w:sz="0" w:space="0" w:color="auto"/>
          </w:divBdr>
        </w:div>
        <w:div w:id="490025237">
          <w:marLeft w:val="640"/>
          <w:marRight w:val="0"/>
          <w:marTop w:val="0"/>
          <w:marBottom w:val="0"/>
          <w:divBdr>
            <w:top w:val="none" w:sz="0" w:space="0" w:color="auto"/>
            <w:left w:val="none" w:sz="0" w:space="0" w:color="auto"/>
            <w:bottom w:val="none" w:sz="0" w:space="0" w:color="auto"/>
            <w:right w:val="none" w:sz="0" w:space="0" w:color="auto"/>
          </w:divBdr>
        </w:div>
        <w:div w:id="1011221410">
          <w:marLeft w:val="640"/>
          <w:marRight w:val="0"/>
          <w:marTop w:val="0"/>
          <w:marBottom w:val="0"/>
          <w:divBdr>
            <w:top w:val="none" w:sz="0" w:space="0" w:color="auto"/>
            <w:left w:val="none" w:sz="0" w:space="0" w:color="auto"/>
            <w:bottom w:val="none" w:sz="0" w:space="0" w:color="auto"/>
            <w:right w:val="none" w:sz="0" w:space="0" w:color="auto"/>
          </w:divBdr>
        </w:div>
        <w:div w:id="986008132">
          <w:marLeft w:val="640"/>
          <w:marRight w:val="0"/>
          <w:marTop w:val="0"/>
          <w:marBottom w:val="0"/>
          <w:divBdr>
            <w:top w:val="none" w:sz="0" w:space="0" w:color="auto"/>
            <w:left w:val="none" w:sz="0" w:space="0" w:color="auto"/>
            <w:bottom w:val="none" w:sz="0" w:space="0" w:color="auto"/>
            <w:right w:val="none" w:sz="0" w:space="0" w:color="auto"/>
          </w:divBdr>
        </w:div>
        <w:div w:id="1703896652">
          <w:marLeft w:val="640"/>
          <w:marRight w:val="0"/>
          <w:marTop w:val="0"/>
          <w:marBottom w:val="0"/>
          <w:divBdr>
            <w:top w:val="none" w:sz="0" w:space="0" w:color="auto"/>
            <w:left w:val="none" w:sz="0" w:space="0" w:color="auto"/>
            <w:bottom w:val="none" w:sz="0" w:space="0" w:color="auto"/>
            <w:right w:val="none" w:sz="0" w:space="0" w:color="auto"/>
          </w:divBdr>
        </w:div>
        <w:div w:id="1894735795">
          <w:marLeft w:val="640"/>
          <w:marRight w:val="0"/>
          <w:marTop w:val="0"/>
          <w:marBottom w:val="0"/>
          <w:divBdr>
            <w:top w:val="none" w:sz="0" w:space="0" w:color="auto"/>
            <w:left w:val="none" w:sz="0" w:space="0" w:color="auto"/>
            <w:bottom w:val="none" w:sz="0" w:space="0" w:color="auto"/>
            <w:right w:val="none" w:sz="0" w:space="0" w:color="auto"/>
          </w:divBdr>
        </w:div>
        <w:div w:id="1906336911">
          <w:marLeft w:val="640"/>
          <w:marRight w:val="0"/>
          <w:marTop w:val="0"/>
          <w:marBottom w:val="0"/>
          <w:divBdr>
            <w:top w:val="none" w:sz="0" w:space="0" w:color="auto"/>
            <w:left w:val="none" w:sz="0" w:space="0" w:color="auto"/>
            <w:bottom w:val="none" w:sz="0" w:space="0" w:color="auto"/>
            <w:right w:val="none" w:sz="0" w:space="0" w:color="auto"/>
          </w:divBdr>
        </w:div>
        <w:div w:id="312565436">
          <w:marLeft w:val="640"/>
          <w:marRight w:val="0"/>
          <w:marTop w:val="0"/>
          <w:marBottom w:val="0"/>
          <w:divBdr>
            <w:top w:val="none" w:sz="0" w:space="0" w:color="auto"/>
            <w:left w:val="none" w:sz="0" w:space="0" w:color="auto"/>
            <w:bottom w:val="none" w:sz="0" w:space="0" w:color="auto"/>
            <w:right w:val="none" w:sz="0" w:space="0" w:color="auto"/>
          </w:divBdr>
        </w:div>
      </w:divsChild>
    </w:div>
    <w:div w:id="1274479900">
      <w:bodyDiv w:val="1"/>
      <w:marLeft w:val="0"/>
      <w:marRight w:val="0"/>
      <w:marTop w:val="0"/>
      <w:marBottom w:val="0"/>
      <w:divBdr>
        <w:top w:val="none" w:sz="0" w:space="0" w:color="auto"/>
        <w:left w:val="none" w:sz="0" w:space="0" w:color="auto"/>
        <w:bottom w:val="none" w:sz="0" w:space="0" w:color="auto"/>
        <w:right w:val="none" w:sz="0" w:space="0" w:color="auto"/>
      </w:divBdr>
    </w:div>
    <w:div w:id="1275554715">
      <w:bodyDiv w:val="1"/>
      <w:marLeft w:val="0"/>
      <w:marRight w:val="0"/>
      <w:marTop w:val="0"/>
      <w:marBottom w:val="0"/>
      <w:divBdr>
        <w:top w:val="none" w:sz="0" w:space="0" w:color="auto"/>
        <w:left w:val="none" w:sz="0" w:space="0" w:color="auto"/>
        <w:bottom w:val="none" w:sz="0" w:space="0" w:color="auto"/>
        <w:right w:val="none" w:sz="0" w:space="0" w:color="auto"/>
      </w:divBdr>
    </w:div>
    <w:div w:id="1284072986">
      <w:bodyDiv w:val="1"/>
      <w:marLeft w:val="0"/>
      <w:marRight w:val="0"/>
      <w:marTop w:val="0"/>
      <w:marBottom w:val="0"/>
      <w:divBdr>
        <w:top w:val="none" w:sz="0" w:space="0" w:color="auto"/>
        <w:left w:val="none" w:sz="0" w:space="0" w:color="auto"/>
        <w:bottom w:val="none" w:sz="0" w:space="0" w:color="auto"/>
        <w:right w:val="none" w:sz="0" w:space="0" w:color="auto"/>
      </w:divBdr>
    </w:div>
    <w:div w:id="1288701943">
      <w:bodyDiv w:val="1"/>
      <w:marLeft w:val="0"/>
      <w:marRight w:val="0"/>
      <w:marTop w:val="0"/>
      <w:marBottom w:val="0"/>
      <w:divBdr>
        <w:top w:val="none" w:sz="0" w:space="0" w:color="auto"/>
        <w:left w:val="none" w:sz="0" w:space="0" w:color="auto"/>
        <w:bottom w:val="none" w:sz="0" w:space="0" w:color="auto"/>
        <w:right w:val="none" w:sz="0" w:space="0" w:color="auto"/>
      </w:divBdr>
    </w:div>
    <w:div w:id="1292177739">
      <w:bodyDiv w:val="1"/>
      <w:marLeft w:val="0"/>
      <w:marRight w:val="0"/>
      <w:marTop w:val="0"/>
      <w:marBottom w:val="0"/>
      <w:divBdr>
        <w:top w:val="none" w:sz="0" w:space="0" w:color="auto"/>
        <w:left w:val="none" w:sz="0" w:space="0" w:color="auto"/>
        <w:bottom w:val="none" w:sz="0" w:space="0" w:color="auto"/>
        <w:right w:val="none" w:sz="0" w:space="0" w:color="auto"/>
      </w:divBdr>
    </w:div>
    <w:div w:id="1300261936">
      <w:bodyDiv w:val="1"/>
      <w:marLeft w:val="0"/>
      <w:marRight w:val="0"/>
      <w:marTop w:val="0"/>
      <w:marBottom w:val="0"/>
      <w:divBdr>
        <w:top w:val="none" w:sz="0" w:space="0" w:color="auto"/>
        <w:left w:val="none" w:sz="0" w:space="0" w:color="auto"/>
        <w:bottom w:val="none" w:sz="0" w:space="0" w:color="auto"/>
        <w:right w:val="none" w:sz="0" w:space="0" w:color="auto"/>
      </w:divBdr>
      <w:divsChild>
        <w:div w:id="1316647754">
          <w:marLeft w:val="480"/>
          <w:marRight w:val="0"/>
          <w:marTop w:val="0"/>
          <w:marBottom w:val="0"/>
          <w:divBdr>
            <w:top w:val="none" w:sz="0" w:space="0" w:color="auto"/>
            <w:left w:val="none" w:sz="0" w:space="0" w:color="auto"/>
            <w:bottom w:val="none" w:sz="0" w:space="0" w:color="auto"/>
            <w:right w:val="none" w:sz="0" w:space="0" w:color="auto"/>
          </w:divBdr>
        </w:div>
        <w:div w:id="2060743118">
          <w:marLeft w:val="480"/>
          <w:marRight w:val="0"/>
          <w:marTop w:val="0"/>
          <w:marBottom w:val="0"/>
          <w:divBdr>
            <w:top w:val="none" w:sz="0" w:space="0" w:color="auto"/>
            <w:left w:val="none" w:sz="0" w:space="0" w:color="auto"/>
            <w:bottom w:val="none" w:sz="0" w:space="0" w:color="auto"/>
            <w:right w:val="none" w:sz="0" w:space="0" w:color="auto"/>
          </w:divBdr>
        </w:div>
        <w:div w:id="429741706">
          <w:marLeft w:val="480"/>
          <w:marRight w:val="0"/>
          <w:marTop w:val="0"/>
          <w:marBottom w:val="0"/>
          <w:divBdr>
            <w:top w:val="none" w:sz="0" w:space="0" w:color="auto"/>
            <w:left w:val="none" w:sz="0" w:space="0" w:color="auto"/>
            <w:bottom w:val="none" w:sz="0" w:space="0" w:color="auto"/>
            <w:right w:val="none" w:sz="0" w:space="0" w:color="auto"/>
          </w:divBdr>
        </w:div>
        <w:div w:id="1107043881">
          <w:marLeft w:val="480"/>
          <w:marRight w:val="0"/>
          <w:marTop w:val="0"/>
          <w:marBottom w:val="0"/>
          <w:divBdr>
            <w:top w:val="none" w:sz="0" w:space="0" w:color="auto"/>
            <w:left w:val="none" w:sz="0" w:space="0" w:color="auto"/>
            <w:bottom w:val="none" w:sz="0" w:space="0" w:color="auto"/>
            <w:right w:val="none" w:sz="0" w:space="0" w:color="auto"/>
          </w:divBdr>
        </w:div>
        <w:div w:id="938946571">
          <w:marLeft w:val="480"/>
          <w:marRight w:val="0"/>
          <w:marTop w:val="0"/>
          <w:marBottom w:val="0"/>
          <w:divBdr>
            <w:top w:val="none" w:sz="0" w:space="0" w:color="auto"/>
            <w:left w:val="none" w:sz="0" w:space="0" w:color="auto"/>
            <w:bottom w:val="none" w:sz="0" w:space="0" w:color="auto"/>
            <w:right w:val="none" w:sz="0" w:space="0" w:color="auto"/>
          </w:divBdr>
        </w:div>
        <w:div w:id="1372265476">
          <w:marLeft w:val="480"/>
          <w:marRight w:val="0"/>
          <w:marTop w:val="0"/>
          <w:marBottom w:val="0"/>
          <w:divBdr>
            <w:top w:val="none" w:sz="0" w:space="0" w:color="auto"/>
            <w:left w:val="none" w:sz="0" w:space="0" w:color="auto"/>
            <w:bottom w:val="none" w:sz="0" w:space="0" w:color="auto"/>
            <w:right w:val="none" w:sz="0" w:space="0" w:color="auto"/>
          </w:divBdr>
        </w:div>
        <w:div w:id="1084566179">
          <w:marLeft w:val="480"/>
          <w:marRight w:val="0"/>
          <w:marTop w:val="0"/>
          <w:marBottom w:val="0"/>
          <w:divBdr>
            <w:top w:val="none" w:sz="0" w:space="0" w:color="auto"/>
            <w:left w:val="none" w:sz="0" w:space="0" w:color="auto"/>
            <w:bottom w:val="none" w:sz="0" w:space="0" w:color="auto"/>
            <w:right w:val="none" w:sz="0" w:space="0" w:color="auto"/>
          </w:divBdr>
        </w:div>
        <w:div w:id="994407151">
          <w:marLeft w:val="480"/>
          <w:marRight w:val="0"/>
          <w:marTop w:val="0"/>
          <w:marBottom w:val="0"/>
          <w:divBdr>
            <w:top w:val="none" w:sz="0" w:space="0" w:color="auto"/>
            <w:left w:val="none" w:sz="0" w:space="0" w:color="auto"/>
            <w:bottom w:val="none" w:sz="0" w:space="0" w:color="auto"/>
            <w:right w:val="none" w:sz="0" w:space="0" w:color="auto"/>
          </w:divBdr>
        </w:div>
        <w:div w:id="2138645146">
          <w:marLeft w:val="480"/>
          <w:marRight w:val="0"/>
          <w:marTop w:val="0"/>
          <w:marBottom w:val="0"/>
          <w:divBdr>
            <w:top w:val="none" w:sz="0" w:space="0" w:color="auto"/>
            <w:left w:val="none" w:sz="0" w:space="0" w:color="auto"/>
            <w:bottom w:val="none" w:sz="0" w:space="0" w:color="auto"/>
            <w:right w:val="none" w:sz="0" w:space="0" w:color="auto"/>
          </w:divBdr>
        </w:div>
        <w:div w:id="152451118">
          <w:marLeft w:val="480"/>
          <w:marRight w:val="0"/>
          <w:marTop w:val="0"/>
          <w:marBottom w:val="0"/>
          <w:divBdr>
            <w:top w:val="none" w:sz="0" w:space="0" w:color="auto"/>
            <w:left w:val="none" w:sz="0" w:space="0" w:color="auto"/>
            <w:bottom w:val="none" w:sz="0" w:space="0" w:color="auto"/>
            <w:right w:val="none" w:sz="0" w:space="0" w:color="auto"/>
          </w:divBdr>
        </w:div>
        <w:div w:id="983046203">
          <w:marLeft w:val="480"/>
          <w:marRight w:val="0"/>
          <w:marTop w:val="0"/>
          <w:marBottom w:val="0"/>
          <w:divBdr>
            <w:top w:val="none" w:sz="0" w:space="0" w:color="auto"/>
            <w:left w:val="none" w:sz="0" w:space="0" w:color="auto"/>
            <w:bottom w:val="none" w:sz="0" w:space="0" w:color="auto"/>
            <w:right w:val="none" w:sz="0" w:space="0" w:color="auto"/>
          </w:divBdr>
        </w:div>
        <w:div w:id="203445690">
          <w:marLeft w:val="480"/>
          <w:marRight w:val="0"/>
          <w:marTop w:val="0"/>
          <w:marBottom w:val="0"/>
          <w:divBdr>
            <w:top w:val="none" w:sz="0" w:space="0" w:color="auto"/>
            <w:left w:val="none" w:sz="0" w:space="0" w:color="auto"/>
            <w:bottom w:val="none" w:sz="0" w:space="0" w:color="auto"/>
            <w:right w:val="none" w:sz="0" w:space="0" w:color="auto"/>
          </w:divBdr>
        </w:div>
        <w:div w:id="196091008">
          <w:marLeft w:val="480"/>
          <w:marRight w:val="0"/>
          <w:marTop w:val="0"/>
          <w:marBottom w:val="0"/>
          <w:divBdr>
            <w:top w:val="none" w:sz="0" w:space="0" w:color="auto"/>
            <w:left w:val="none" w:sz="0" w:space="0" w:color="auto"/>
            <w:bottom w:val="none" w:sz="0" w:space="0" w:color="auto"/>
            <w:right w:val="none" w:sz="0" w:space="0" w:color="auto"/>
          </w:divBdr>
        </w:div>
        <w:div w:id="1903326771">
          <w:marLeft w:val="480"/>
          <w:marRight w:val="0"/>
          <w:marTop w:val="0"/>
          <w:marBottom w:val="0"/>
          <w:divBdr>
            <w:top w:val="none" w:sz="0" w:space="0" w:color="auto"/>
            <w:left w:val="none" w:sz="0" w:space="0" w:color="auto"/>
            <w:bottom w:val="none" w:sz="0" w:space="0" w:color="auto"/>
            <w:right w:val="none" w:sz="0" w:space="0" w:color="auto"/>
          </w:divBdr>
        </w:div>
        <w:div w:id="8993053">
          <w:marLeft w:val="480"/>
          <w:marRight w:val="0"/>
          <w:marTop w:val="0"/>
          <w:marBottom w:val="0"/>
          <w:divBdr>
            <w:top w:val="none" w:sz="0" w:space="0" w:color="auto"/>
            <w:left w:val="none" w:sz="0" w:space="0" w:color="auto"/>
            <w:bottom w:val="none" w:sz="0" w:space="0" w:color="auto"/>
            <w:right w:val="none" w:sz="0" w:space="0" w:color="auto"/>
          </w:divBdr>
        </w:div>
        <w:div w:id="1186672394">
          <w:marLeft w:val="480"/>
          <w:marRight w:val="0"/>
          <w:marTop w:val="0"/>
          <w:marBottom w:val="0"/>
          <w:divBdr>
            <w:top w:val="none" w:sz="0" w:space="0" w:color="auto"/>
            <w:left w:val="none" w:sz="0" w:space="0" w:color="auto"/>
            <w:bottom w:val="none" w:sz="0" w:space="0" w:color="auto"/>
            <w:right w:val="none" w:sz="0" w:space="0" w:color="auto"/>
          </w:divBdr>
        </w:div>
        <w:div w:id="2093116130">
          <w:marLeft w:val="480"/>
          <w:marRight w:val="0"/>
          <w:marTop w:val="0"/>
          <w:marBottom w:val="0"/>
          <w:divBdr>
            <w:top w:val="none" w:sz="0" w:space="0" w:color="auto"/>
            <w:left w:val="none" w:sz="0" w:space="0" w:color="auto"/>
            <w:bottom w:val="none" w:sz="0" w:space="0" w:color="auto"/>
            <w:right w:val="none" w:sz="0" w:space="0" w:color="auto"/>
          </w:divBdr>
        </w:div>
        <w:div w:id="895242653">
          <w:marLeft w:val="480"/>
          <w:marRight w:val="0"/>
          <w:marTop w:val="0"/>
          <w:marBottom w:val="0"/>
          <w:divBdr>
            <w:top w:val="none" w:sz="0" w:space="0" w:color="auto"/>
            <w:left w:val="none" w:sz="0" w:space="0" w:color="auto"/>
            <w:bottom w:val="none" w:sz="0" w:space="0" w:color="auto"/>
            <w:right w:val="none" w:sz="0" w:space="0" w:color="auto"/>
          </w:divBdr>
        </w:div>
        <w:div w:id="565798732">
          <w:marLeft w:val="480"/>
          <w:marRight w:val="0"/>
          <w:marTop w:val="0"/>
          <w:marBottom w:val="0"/>
          <w:divBdr>
            <w:top w:val="none" w:sz="0" w:space="0" w:color="auto"/>
            <w:left w:val="none" w:sz="0" w:space="0" w:color="auto"/>
            <w:bottom w:val="none" w:sz="0" w:space="0" w:color="auto"/>
            <w:right w:val="none" w:sz="0" w:space="0" w:color="auto"/>
          </w:divBdr>
        </w:div>
        <w:div w:id="951087901">
          <w:marLeft w:val="480"/>
          <w:marRight w:val="0"/>
          <w:marTop w:val="0"/>
          <w:marBottom w:val="0"/>
          <w:divBdr>
            <w:top w:val="none" w:sz="0" w:space="0" w:color="auto"/>
            <w:left w:val="none" w:sz="0" w:space="0" w:color="auto"/>
            <w:bottom w:val="none" w:sz="0" w:space="0" w:color="auto"/>
            <w:right w:val="none" w:sz="0" w:space="0" w:color="auto"/>
          </w:divBdr>
        </w:div>
        <w:div w:id="228999830">
          <w:marLeft w:val="480"/>
          <w:marRight w:val="0"/>
          <w:marTop w:val="0"/>
          <w:marBottom w:val="0"/>
          <w:divBdr>
            <w:top w:val="none" w:sz="0" w:space="0" w:color="auto"/>
            <w:left w:val="none" w:sz="0" w:space="0" w:color="auto"/>
            <w:bottom w:val="none" w:sz="0" w:space="0" w:color="auto"/>
            <w:right w:val="none" w:sz="0" w:space="0" w:color="auto"/>
          </w:divBdr>
        </w:div>
      </w:divsChild>
    </w:div>
    <w:div w:id="1300695553">
      <w:bodyDiv w:val="1"/>
      <w:marLeft w:val="0"/>
      <w:marRight w:val="0"/>
      <w:marTop w:val="0"/>
      <w:marBottom w:val="0"/>
      <w:divBdr>
        <w:top w:val="none" w:sz="0" w:space="0" w:color="auto"/>
        <w:left w:val="none" w:sz="0" w:space="0" w:color="auto"/>
        <w:bottom w:val="none" w:sz="0" w:space="0" w:color="auto"/>
        <w:right w:val="none" w:sz="0" w:space="0" w:color="auto"/>
      </w:divBdr>
      <w:divsChild>
        <w:div w:id="1849784880">
          <w:marLeft w:val="480"/>
          <w:marRight w:val="0"/>
          <w:marTop w:val="0"/>
          <w:marBottom w:val="0"/>
          <w:divBdr>
            <w:top w:val="none" w:sz="0" w:space="0" w:color="auto"/>
            <w:left w:val="none" w:sz="0" w:space="0" w:color="auto"/>
            <w:bottom w:val="none" w:sz="0" w:space="0" w:color="auto"/>
            <w:right w:val="none" w:sz="0" w:space="0" w:color="auto"/>
          </w:divBdr>
        </w:div>
        <w:div w:id="1597204917">
          <w:marLeft w:val="480"/>
          <w:marRight w:val="0"/>
          <w:marTop w:val="0"/>
          <w:marBottom w:val="0"/>
          <w:divBdr>
            <w:top w:val="none" w:sz="0" w:space="0" w:color="auto"/>
            <w:left w:val="none" w:sz="0" w:space="0" w:color="auto"/>
            <w:bottom w:val="none" w:sz="0" w:space="0" w:color="auto"/>
            <w:right w:val="none" w:sz="0" w:space="0" w:color="auto"/>
          </w:divBdr>
        </w:div>
        <w:div w:id="483007776">
          <w:marLeft w:val="480"/>
          <w:marRight w:val="0"/>
          <w:marTop w:val="0"/>
          <w:marBottom w:val="0"/>
          <w:divBdr>
            <w:top w:val="none" w:sz="0" w:space="0" w:color="auto"/>
            <w:left w:val="none" w:sz="0" w:space="0" w:color="auto"/>
            <w:bottom w:val="none" w:sz="0" w:space="0" w:color="auto"/>
            <w:right w:val="none" w:sz="0" w:space="0" w:color="auto"/>
          </w:divBdr>
        </w:div>
        <w:div w:id="1152913581">
          <w:marLeft w:val="480"/>
          <w:marRight w:val="0"/>
          <w:marTop w:val="0"/>
          <w:marBottom w:val="0"/>
          <w:divBdr>
            <w:top w:val="none" w:sz="0" w:space="0" w:color="auto"/>
            <w:left w:val="none" w:sz="0" w:space="0" w:color="auto"/>
            <w:bottom w:val="none" w:sz="0" w:space="0" w:color="auto"/>
            <w:right w:val="none" w:sz="0" w:space="0" w:color="auto"/>
          </w:divBdr>
        </w:div>
        <w:div w:id="1767654046">
          <w:marLeft w:val="480"/>
          <w:marRight w:val="0"/>
          <w:marTop w:val="0"/>
          <w:marBottom w:val="0"/>
          <w:divBdr>
            <w:top w:val="none" w:sz="0" w:space="0" w:color="auto"/>
            <w:left w:val="none" w:sz="0" w:space="0" w:color="auto"/>
            <w:bottom w:val="none" w:sz="0" w:space="0" w:color="auto"/>
            <w:right w:val="none" w:sz="0" w:space="0" w:color="auto"/>
          </w:divBdr>
        </w:div>
        <w:div w:id="2071228669">
          <w:marLeft w:val="480"/>
          <w:marRight w:val="0"/>
          <w:marTop w:val="0"/>
          <w:marBottom w:val="0"/>
          <w:divBdr>
            <w:top w:val="none" w:sz="0" w:space="0" w:color="auto"/>
            <w:left w:val="none" w:sz="0" w:space="0" w:color="auto"/>
            <w:bottom w:val="none" w:sz="0" w:space="0" w:color="auto"/>
            <w:right w:val="none" w:sz="0" w:space="0" w:color="auto"/>
          </w:divBdr>
        </w:div>
        <w:div w:id="1714841556">
          <w:marLeft w:val="480"/>
          <w:marRight w:val="0"/>
          <w:marTop w:val="0"/>
          <w:marBottom w:val="0"/>
          <w:divBdr>
            <w:top w:val="none" w:sz="0" w:space="0" w:color="auto"/>
            <w:left w:val="none" w:sz="0" w:space="0" w:color="auto"/>
            <w:bottom w:val="none" w:sz="0" w:space="0" w:color="auto"/>
            <w:right w:val="none" w:sz="0" w:space="0" w:color="auto"/>
          </w:divBdr>
        </w:div>
        <w:div w:id="1546747514">
          <w:marLeft w:val="480"/>
          <w:marRight w:val="0"/>
          <w:marTop w:val="0"/>
          <w:marBottom w:val="0"/>
          <w:divBdr>
            <w:top w:val="none" w:sz="0" w:space="0" w:color="auto"/>
            <w:left w:val="none" w:sz="0" w:space="0" w:color="auto"/>
            <w:bottom w:val="none" w:sz="0" w:space="0" w:color="auto"/>
            <w:right w:val="none" w:sz="0" w:space="0" w:color="auto"/>
          </w:divBdr>
        </w:div>
        <w:div w:id="1075670149">
          <w:marLeft w:val="480"/>
          <w:marRight w:val="0"/>
          <w:marTop w:val="0"/>
          <w:marBottom w:val="0"/>
          <w:divBdr>
            <w:top w:val="none" w:sz="0" w:space="0" w:color="auto"/>
            <w:left w:val="none" w:sz="0" w:space="0" w:color="auto"/>
            <w:bottom w:val="none" w:sz="0" w:space="0" w:color="auto"/>
            <w:right w:val="none" w:sz="0" w:space="0" w:color="auto"/>
          </w:divBdr>
        </w:div>
        <w:div w:id="266423247">
          <w:marLeft w:val="480"/>
          <w:marRight w:val="0"/>
          <w:marTop w:val="0"/>
          <w:marBottom w:val="0"/>
          <w:divBdr>
            <w:top w:val="none" w:sz="0" w:space="0" w:color="auto"/>
            <w:left w:val="none" w:sz="0" w:space="0" w:color="auto"/>
            <w:bottom w:val="none" w:sz="0" w:space="0" w:color="auto"/>
            <w:right w:val="none" w:sz="0" w:space="0" w:color="auto"/>
          </w:divBdr>
        </w:div>
        <w:div w:id="1373844137">
          <w:marLeft w:val="480"/>
          <w:marRight w:val="0"/>
          <w:marTop w:val="0"/>
          <w:marBottom w:val="0"/>
          <w:divBdr>
            <w:top w:val="none" w:sz="0" w:space="0" w:color="auto"/>
            <w:left w:val="none" w:sz="0" w:space="0" w:color="auto"/>
            <w:bottom w:val="none" w:sz="0" w:space="0" w:color="auto"/>
            <w:right w:val="none" w:sz="0" w:space="0" w:color="auto"/>
          </w:divBdr>
        </w:div>
        <w:div w:id="374937371">
          <w:marLeft w:val="480"/>
          <w:marRight w:val="0"/>
          <w:marTop w:val="0"/>
          <w:marBottom w:val="0"/>
          <w:divBdr>
            <w:top w:val="none" w:sz="0" w:space="0" w:color="auto"/>
            <w:left w:val="none" w:sz="0" w:space="0" w:color="auto"/>
            <w:bottom w:val="none" w:sz="0" w:space="0" w:color="auto"/>
            <w:right w:val="none" w:sz="0" w:space="0" w:color="auto"/>
          </w:divBdr>
        </w:div>
        <w:div w:id="359824700">
          <w:marLeft w:val="480"/>
          <w:marRight w:val="0"/>
          <w:marTop w:val="0"/>
          <w:marBottom w:val="0"/>
          <w:divBdr>
            <w:top w:val="none" w:sz="0" w:space="0" w:color="auto"/>
            <w:left w:val="none" w:sz="0" w:space="0" w:color="auto"/>
            <w:bottom w:val="none" w:sz="0" w:space="0" w:color="auto"/>
            <w:right w:val="none" w:sz="0" w:space="0" w:color="auto"/>
          </w:divBdr>
        </w:div>
        <w:div w:id="670059611">
          <w:marLeft w:val="480"/>
          <w:marRight w:val="0"/>
          <w:marTop w:val="0"/>
          <w:marBottom w:val="0"/>
          <w:divBdr>
            <w:top w:val="none" w:sz="0" w:space="0" w:color="auto"/>
            <w:left w:val="none" w:sz="0" w:space="0" w:color="auto"/>
            <w:bottom w:val="none" w:sz="0" w:space="0" w:color="auto"/>
            <w:right w:val="none" w:sz="0" w:space="0" w:color="auto"/>
          </w:divBdr>
        </w:div>
        <w:div w:id="1489125744">
          <w:marLeft w:val="480"/>
          <w:marRight w:val="0"/>
          <w:marTop w:val="0"/>
          <w:marBottom w:val="0"/>
          <w:divBdr>
            <w:top w:val="none" w:sz="0" w:space="0" w:color="auto"/>
            <w:left w:val="none" w:sz="0" w:space="0" w:color="auto"/>
            <w:bottom w:val="none" w:sz="0" w:space="0" w:color="auto"/>
            <w:right w:val="none" w:sz="0" w:space="0" w:color="auto"/>
          </w:divBdr>
        </w:div>
        <w:div w:id="725035078">
          <w:marLeft w:val="480"/>
          <w:marRight w:val="0"/>
          <w:marTop w:val="0"/>
          <w:marBottom w:val="0"/>
          <w:divBdr>
            <w:top w:val="none" w:sz="0" w:space="0" w:color="auto"/>
            <w:left w:val="none" w:sz="0" w:space="0" w:color="auto"/>
            <w:bottom w:val="none" w:sz="0" w:space="0" w:color="auto"/>
            <w:right w:val="none" w:sz="0" w:space="0" w:color="auto"/>
          </w:divBdr>
        </w:div>
        <w:div w:id="1247762188">
          <w:marLeft w:val="480"/>
          <w:marRight w:val="0"/>
          <w:marTop w:val="0"/>
          <w:marBottom w:val="0"/>
          <w:divBdr>
            <w:top w:val="none" w:sz="0" w:space="0" w:color="auto"/>
            <w:left w:val="none" w:sz="0" w:space="0" w:color="auto"/>
            <w:bottom w:val="none" w:sz="0" w:space="0" w:color="auto"/>
            <w:right w:val="none" w:sz="0" w:space="0" w:color="auto"/>
          </w:divBdr>
        </w:div>
        <w:div w:id="721367586">
          <w:marLeft w:val="480"/>
          <w:marRight w:val="0"/>
          <w:marTop w:val="0"/>
          <w:marBottom w:val="0"/>
          <w:divBdr>
            <w:top w:val="none" w:sz="0" w:space="0" w:color="auto"/>
            <w:left w:val="none" w:sz="0" w:space="0" w:color="auto"/>
            <w:bottom w:val="none" w:sz="0" w:space="0" w:color="auto"/>
            <w:right w:val="none" w:sz="0" w:space="0" w:color="auto"/>
          </w:divBdr>
        </w:div>
        <w:div w:id="253636385">
          <w:marLeft w:val="480"/>
          <w:marRight w:val="0"/>
          <w:marTop w:val="0"/>
          <w:marBottom w:val="0"/>
          <w:divBdr>
            <w:top w:val="none" w:sz="0" w:space="0" w:color="auto"/>
            <w:left w:val="none" w:sz="0" w:space="0" w:color="auto"/>
            <w:bottom w:val="none" w:sz="0" w:space="0" w:color="auto"/>
            <w:right w:val="none" w:sz="0" w:space="0" w:color="auto"/>
          </w:divBdr>
        </w:div>
        <w:div w:id="666398402">
          <w:marLeft w:val="480"/>
          <w:marRight w:val="0"/>
          <w:marTop w:val="0"/>
          <w:marBottom w:val="0"/>
          <w:divBdr>
            <w:top w:val="none" w:sz="0" w:space="0" w:color="auto"/>
            <w:left w:val="none" w:sz="0" w:space="0" w:color="auto"/>
            <w:bottom w:val="none" w:sz="0" w:space="0" w:color="auto"/>
            <w:right w:val="none" w:sz="0" w:space="0" w:color="auto"/>
          </w:divBdr>
        </w:div>
        <w:div w:id="1638759337">
          <w:marLeft w:val="480"/>
          <w:marRight w:val="0"/>
          <w:marTop w:val="0"/>
          <w:marBottom w:val="0"/>
          <w:divBdr>
            <w:top w:val="none" w:sz="0" w:space="0" w:color="auto"/>
            <w:left w:val="none" w:sz="0" w:space="0" w:color="auto"/>
            <w:bottom w:val="none" w:sz="0" w:space="0" w:color="auto"/>
            <w:right w:val="none" w:sz="0" w:space="0" w:color="auto"/>
          </w:divBdr>
        </w:div>
        <w:div w:id="1389919870">
          <w:marLeft w:val="480"/>
          <w:marRight w:val="0"/>
          <w:marTop w:val="0"/>
          <w:marBottom w:val="0"/>
          <w:divBdr>
            <w:top w:val="none" w:sz="0" w:space="0" w:color="auto"/>
            <w:left w:val="none" w:sz="0" w:space="0" w:color="auto"/>
            <w:bottom w:val="none" w:sz="0" w:space="0" w:color="auto"/>
            <w:right w:val="none" w:sz="0" w:space="0" w:color="auto"/>
          </w:divBdr>
        </w:div>
        <w:div w:id="353113865">
          <w:marLeft w:val="480"/>
          <w:marRight w:val="0"/>
          <w:marTop w:val="0"/>
          <w:marBottom w:val="0"/>
          <w:divBdr>
            <w:top w:val="none" w:sz="0" w:space="0" w:color="auto"/>
            <w:left w:val="none" w:sz="0" w:space="0" w:color="auto"/>
            <w:bottom w:val="none" w:sz="0" w:space="0" w:color="auto"/>
            <w:right w:val="none" w:sz="0" w:space="0" w:color="auto"/>
          </w:divBdr>
        </w:div>
        <w:div w:id="70086803">
          <w:marLeft w:val="480"/>
          <w:marRight w:val="0"/>
          <w:marTop w:val="0"/>
          <w:marBottom w:val="0"/>
          <w:divBdr>
            <w:top w:val="none" w:sz="0" w:space="0" w:color="auto"/>
            <w:left w:val="none" w:sz="0" w:space="0" w:color="auto"/>
            <w:bottom w:val="none" w:sz="0" w:space="0" w:color="auto"/>
            <w:right w:val="none" w:sz="0" w:space="0" w:color="auto"/>
          </w:divBdr>
        </w:div>
        <w:div w:id="318578158">
          <w:marLeft w:val="480"/>
          <w:marRight w:val="0"/>
          <w:marTop w:val="0"/>
          <w:marBottom w:val="0"/>
          <w:divBdr>
            <w:top w:val="none" w:sz="0" w:space="0" w:color="auto"/>
            <w:left w:val="none" w:sz="0" w:space="0" w:color="auto"/>
            <w:bottom w:val="none" w:sz="0" w:space="0" w:color="auto"/>
            <w:right w:val="none" w:sz="0" w:space="0" w:color="auto"/>
          </w:divBdr>
        </w:div>
        <w:div w:id="1052776828">
          <w:marLeft w:val="480"/>
          <w:marRight w:val="0"/>
          <w:marTop w:val="0"/>
          <w:marBottom w:val="0"/>
          <w:divBdr>
            <w:top w:val="none" w:sz="0" w:space="0" w:color="auto"/>
            <w:left w:val="none" w:sz="0" w:space="0" w:color="auto"/>
            <w:bottom w:val="none" w:sz="0" w:space="0" w:color="auto"/>
            <w:right w:val="none" w:sz="0" w:space="0" w:color="auto"/>
          </w:divBdr>
        </w:div>
        <w:div w:id="507670596">
          <w:marLeft w:val="480"/>
          <w:marRight w:val="0"/>
          <w:marTop w:val="0"/>
          <w:marBottom w:val="0"/>
          <w:divBdr>
            <w:top w:val="none" w:sz="0" w:space="0" w:color="auto"/>
            <w:left w:val="none" w:sz="0" w:space="0" w:color="auto"/>
            <w:bottom w:val="none" w:sz="0" w:space="0" w:color="auto"/>
            <w:right w:val="none" w:sz="0" w:space="0" w:color="auto"/>
          </w:divBdr>
        </w:div>
        <w:div w:id="382368044">
          <w:marLeft w:val="480"/>
          <w:marRight w:val="0"/>
          <w:marTop w:val="0"/>
          <w:marBottom w:val="0"/>
          <w:divBdr>
            <w:top w:val="none" w:sz="0" w:space="0" w:color="auto"/>
            <w:left w:val="none" w:sz="0" w:space="0" w:color="auto"/>
            <w:bottom w:val="none" w:sz="0" w:space="0" w:color="auto"/>
            <w:right w:val="none" w:sz="0" w:space="0" w:color="auto"/>
          </w:divBdr>
        </w:div>
        <w:div w:id="1329285186">
          <w:marLeft w:val="480"/>
          <w:marRight w:val="0"/>
          <w:marTop w:val="0"/>
          <w:marBottom w:val="0"/>
          <w:divBdr>
            <w:top w:val="none" w:sz="0" w:space="0" w:color="auto"/>
            <w:left w:val="none" w:sz="0" w:space="0" w:color="auto"/>
            <w:bottom w:val="none" w:sz="0" w:space="0" w:color="auto"/>
            <w:right w:val="none" w:sz="0" w:space="0" w:color="auto"/>
          </w:divBdr>
        </w:div>
        <w:div w:id="1105034591">
          <w:marLeft w:val="480"/>
          <w:marRight w:val="0"/>
          <w:marTop w:val="0"/>
          <w:marBottom w:val="0"/>
          <w:divBdr>
            <w:top w:val="none" w:sz="0" w:space="0" w:color="auto"/>
            <w:left w:val="none" w:sz="0" w:space="0" w:color="auto"/>
            <w:bottom w:val="none" w:sz="0" w:space="0" w:color="auto"/>
            <w:right w:val="none" w:sz="0" w:space="0" w:color="auto"/>
          </w:divBdr>
        </w:div>
        <w:div w:id="651759110">
          <w:marLeft w:val="480"/>
          <w:marRight w:val="0"/>
          <w:marTop w:val="0"/>
          <w:marBottom w:val="0"/>
          <w:divBdr>
            <w:top w:val="none" w:sz="0" w:space="0" w:color="auto"/>
            <w:left w:val="none" w:sz="0" w:space="0" w:color="auto"/>
            <w:bottom w:val="none" w:sz="0" w:space="0" w:color="auto"/>
            <w:right w:val="none" w:sz="0" w:space="0" w:color="auto"/>
          </w:divBdr>
        </w:div>
        <w:div w:id="604308252">
          <w:marLeft w:val="480"/>
          <w:marRight w:val="0"/>
          <w:marTop w:val="0"/>
          <w:marBottom w:val="0"/>
          <w:divBdr>
            <w:top w:val="none" w:sz="0" w:space="0" w:color="auto"/>
            <w:left w:val="none" w:sz="0" w:space="0" w:color="auto"/>
            <w:bottom w:val="none" w:sz="0" w:space="0" w:color="auto"/>
            <w:right w:val="none" w:sz="0" w:space="0" w:color="auto"/>
          </w:divBdr>
        </w:div>
        <w:div w:id="1693797123">
          <w:marLeft w:val="480"/>
          <w:marRight w:val="0"/>
          <w:marTop w:val="0"/>
          <w:marBottom w:val="0"/>
          <w:divBdr>
            <w:top w:val="none" w:sz="0" w:space="0" w:color="auto"/>
            <w:left w:val="none" w:sz="0" w:space="0" w:color="auto"/>
            <w:bottom w:val="none" w:sz="0" w:space="0" w:color="auto"/>
            <w:right w:val="none" w:sz="0" w:space="0" w:color="auto"/>
          </w:divBdr>
        </w:div>
        <w:div w:id="1519928046">
          <w:marLeft w:val="480"/>
          <w:marRight w:val="0"/>
          <w:marTop w:val="0"/>
          <w:marBottom w:val="0"/>
          <w:divBdr>
            <w:top w:val="none" w:sz="0" w:space="0" w:color="auto"/>
            <w:left w:val="none" w:sz="0" w:space="0" w:color="auto"/>
            <w:bottom w:val="none" w:sz="0" w:space="0" w:color="auto"/>
            <w:right w:val="none" w:sz="0" w:space="0" w:color="auto"/>
          </w:divBdr>
        </w:div>
        <w:div w:id="1955626747">
          <w:marLeft w:val="480"/>
          <w:marRight w:val="0"/>
          <w:marTop w:val="0"/>
          <w:marBottom w:val="0"/>
          <w:divBdr>
            <w:top w:val="none" w:sz="0" w:space="0" w:color="auto"/>
            <w:left w:val="none" w:sz="0" w:space="0" w:color="auto"/>
            <w:bottom w:val="none" w:sz="0" w:space="0" w:color="auto"/>
            <w:right w:val="none" w:sz="0" w:space="0" w:color="auto"/>
          </w:divBdr>
        </w:div>
        <w:div w:id="1681931892">
          <w:marLeft w:val="480"/>
          <w:marRight w:val="0"/>
          <w:marTop w:val="0"/>
          <w:marBottom w:val="0"/>
          <w:divBdr>
            <w:top w:val="none" w:sz="0" w:space="0" w:color="auto"/>
            <w:left w:val="none" w:sz="0" w:space="0" w:color="auto"/>
            <w:bottom w:val="none" w:sz="0" w:space="0" w:color="auto"/>
            <w:right w:val="none" w:sz="0" w:space="0" w:color="auto"/>
          </w:divBdr>
        </w:div>
      </w:divsChild>
    </w:div>
    <w:div w:id="1301037520">
      <w:bodyDiv w:val="1"/>
      <w:marLeft w:val="0"/>
      <w:marRight w:val="0"/>
      <w:marTop w:val="0"/>
      <w:marBottom w:val="0"/>
      <w:divBdr>
        <w:top w:val="none" w:sz="0" w:space="0" w:color="auto"/>
        <w:left w:val="none" w:sz="0" w:space="0" w:color="auto"/>
        <w:bottom w:val="none" w:sz="0" w:space="0" w:color="auto"/>
        <w:right w:val="none" w:sz="0" w:space="0" w:color="auto"/>
      </w:divBdr>
    </w:div>
    <w:div w:id="1302732152">
      <w:bodyDiv w:val="1"/>
      <w:marLeft w:val="0"/>
      <w:marRight w:val="0"/>
      <w:marTop w:val="0"/>
      <w:marBottom w:val="0"/>
      <w:divBdr>
        <w:top w:val="none" w:sz="0" w:space="0" w:color="auto"/>
        <w:left w:val="none" w:sz="0" w:space="0" w:color="auto"/>
        <w:bottom w:val="none" w:sz="0" w:space="0" w:color="auto"/>
        <w:right w:val="none" w:sz="0" w:space="0" w:color="auto"/>
      </w:divBdr>
    </w:div>
    <w:div w:id="1305935956">
      <w:bodyDiv w:val="1"/>
      <w:marLeft w:val="0"/>
      <w:marRight w:val="0"/>
      <w:marTop w:val="0"/>
      <w:marBottom w:val="0"/>
      <w:divBdr>
        <w:top w:val="none" w:sz="0" w:space="0" w:color="auto"/>
        <w:left w:val="none" w:sz="0" w:space="0" w:color="auto"/>
        <w:bottom w:val="none" w:sz="0" w:space="0" w:color="auto"/>
        <w:right w:val="none" w:sz="0" w:space="0" w:color="auto"/>
      </w:divBdr>
    </w:div>
    <w:div w:id="1314988110">
      <w:bodyDiv w:val="1"/>
      <w:marLeft w:val="0"/>
      <w:marRight w:val="0"/>
      <w:marTop w:val="0"/>
      <w:marBottom w:val="0"/>
      <w:divBdr>
        <w:top w:val="none" w:sz="0" w:space="0" w:color="auto"/>
        <w:left w:val="none" w:sz="0" w:space="0" w:color="auto"/>
        <w:bottom w:val="none" w:sz="0" w:space="0" w:color="auto"/>
        <w:right w:val="none" w:sz="0" w:space="0" w:color="auto"/>
      </w:divBdr>
    </w:div>
    <w:div w:id="1321497510">
      <w:bodyDiv w:val="1"/>
      <w:marLeft w:val="0"/>
      <w:marRight w:val="0"/>
      <w:marTop w:val="0"/>
      <w:marBottom w:val="0"/>
      <w:divBdr>
        <w:top w:val="none" w:sz="0" w:space="0" w:color="auto"/>
        <w:left w:val="none" w:sz="0" w:space="0" w:color="auto"/>
        <w:bottom w:val="none" w:sz="0" w:space="0" w:color="auto"/>
        <w:right w:val="none" w:sz="0" w:space="0" w:color="auto"/>
      </w:divBdr>
    </w:div>
    <w:div w:id="1328359251">
      <w:bodyDiv w:val="1"/>
      <w:marLeft w:val="0"/>
      <w:marRight w:val="0"/>
      <w:marTop w:val="0"/>
      <w:marBottom w:val="0"/>
      <w:divBdr>
        <w:top w:val="none" w:sz="0" w:space="0" w:color="auto"/>
        <w:left w:val="none" w:sz="0" w:space="0" w:color="auto"/>
        <w:bottom w:val="none" w:sz="0" w:space="0" w:color="auto"/>
        <w:right w:val="none" w:sz="0" w:space="0" w:color="auto"/>
      </w:divBdr>
    </w:div>
    <w:div w:id="1335034174">
      <w:bodyDiv w:val="1"/>
      <w:marLeft w:val="0"/>
      <w:marRight w:val="0"/>
      <w:marTop w:val="0"/>
      <w:marBottom w:val="0"/>
      <w:divBdr>
        <w:top w:val="none" w:sz="0" w:space="0" w:color="auto"/>
        <w:left w:val="none" w:sz="0" w:space="0" w:color="auto"/>
        <w:bottom w:val="none" w:sz="0" w:space="0" w:color="auto"/>
        <w:right w:val="none" w:sz="0" w:space="0" w:color="auto"/>
      </w:divBdr>
    </w:div>
    <w:div w:id="1338997588">
      <w:bodyDiv w:val="1"/>
      <w:marLeft w:val="0"/>
      <w:marRight w:val="0"/>
      <w:marTop w:val="0"/>
      <w:marBottom w:val="0"/>
      <w:divBdr>
        <w:top w:val="none" w:sz="0" w:space="0" w:color="auto"/>
        <w:left w:val="none" w:sz="0" w:space="0" w:color="auto"/>
        <w:bottom w:val="none" w:sz="0" w:space="0" w:color="auto"/>
        <w:right w:val="none" w:sz="0" w:space="0" w:color="auto"/>
      </w:divBdr>
    </w:div>
    <w:div w:id="1341854857">
      <w:bodyDiv w:val="1"/>
      <w:marLeft w:val="0"/>
      <w:marRight w:val="0"/>
      <w:marTop w:val="0"/>
      <w:marBottom w:val="0"/>
      <w:divBdr>
        <w:top w:val="none" w:sz="0" w:space="0" w:color="auto"/>
        <w:left w:val="none" w:sz="0" w:space="0" w:color="auto"/>
        <w:bottom w:val="none" w:sz="0" w:space="0" w:color="auto"/>
        <w:right w:val="none" w:sz="0" w:space="0" w:color="auto"/>
      </w:divBdr>
    </w:div>
    <w:div w:id="1346053915">
      <w:bodyDiv w:val="1"/>
      <w:marLeft w:val="0"/>
      <w:marRight w:val="0"/>
      <w:marTop w:val="0"/>
      <w:marBottom w:val="0"/>
      <w:divBdr>
        <w:top w:val="none" w:sz="0" w:space="0" w:color="auto"/>
        <w:left w:val="none" w:sz="0" w:space="0" w:color="auto"/>
        <w:bottom w:val="none" w:sz="0" w:space="0" w:color="auto"/>
        <w:right w:val="none" w:sz="0" w:space="0" w:color="auto"/>
      </w:divBdr>
    </w:div>
    <w:div w:id="1346513437">
      <w:bodyDiv w:val="1"/>
      <w:marLeft w:val="0"/>
      <w:marRight w:val="0"/>
      <w:marTop w:val="0"/>
      <w:marBottom w:val="0"/>
      <w:divBdr>
        <w:top w:val="none" w:sz="0" w:space="0" w:color="auto"/>
        <w:left w:val="none" w:sz="0" w:space="0" w:color="auto"/>
        <w:bottom w:val="none" w:sz="0" w:space="0" w:color="auto"/>
        <w:right w:val="none" w:sz="0" w:space="0" w:color="auto"/>
      </w:divBdr>
    </w:div>
    <w:div w:id="1352337463">
      <w:bodyDiv w:val="1"/>
      <w:marLeft w:val="0"/>
      <w:marRight w:val="0"/>
      <w:marTop w:val="0"/>
      <w:marBottom w:val="0"/>
      <w:divBdr>
        <w:top w:val="none" w:sz="0" w:space="0" w:color="auto"/>
        <w:left w:val="none" w:sz="0" w:space="0" w:color="auto"/>
        <w:bottom w:val="none" w:sz="0" w:space="0" w:color="auto"/>
        <w:right w:val="none" w:sz="0" w:space="0" w:color="auto"/>
      </w:divBdr>
      <w:divsChild>
        <w:div w:id="1958372460">
          <w:marLeft w:val="640"/>
          <w:marRight w:val="0"/>
          <w:marTop w:val="0"/>
          <w:marBottom w:val="0"/>
          <w:divBdr>
            <w:top w:val="none" w:sz="0" w:space="0" w:color="auto"/>
            <w:left w:val="none" w:sz="0" w:space="0" w:color="auto"/>
            <w:bottom w:val="none" w:sz="0" w:space="0" w:color="auto"/>
            <w:right w:val="none" w:sz="0" w:space="0" w:color="auto"/>
          </w:divBdr>
        </w:div>
        <w:div w:id="113326955">
          <w:marLeft w:val="640"/>
          <w:marRight w:val="0"/>
          <w:marTop w:val="0"/>
          <w:marBottom w:val="0"/>
          <w:divBdr>
            <w:top w:val="none" w:sz="0" w:space="0" w:color="auto"/>
            <w:left w:val="none" w:sz="0" w:space="0" w:color="auto"/>
            <w:bottom w:val="none" w:sz="0" w:space="0" w:color="auto"/>
            <w:right w:val="none" w:sz="0" w:space="0" w:color="auto"/>
          </w:divBdr>
        </w:div>
        <w:div w:id="1826046963">
          <w:marLeft w:val="640"/>
          <w:marRight w:val="0"/>
          <w:marTop w:val="0"/>
          <w:marBottom w:val="0"/>
          <w:divBdr>
            <w:top w:val="none" w:sz="0" w:space="0" w:color="auto"/>
            <w:left w:val="none" w:sz="0" w:space="0" w:color="auto"/>
            <w:bottom w:val="none" w:sz="0" w:space="0" w:color="auto"/>
            <w:right w:val="none" w:sz="0" w:space="0" w:color="auto"/>
          </w:divBdr>
        </w:div>
        <w:div w:id="1917518042">
          <w:marLeft w:val="640"/>
          <w:marRight w:val="0"/>
          <w:marTop w:val="0"/>
          <w:marBottom w:val="0"/>
          <w:divBdr>
            <w:top w:val="none" w:sz="0" w:space="0" w:color="auto"/>
            <w:left w:val="none" w:sz="0" w:space="0" w:color="auto"/>
            <w:bottom w:val="none" w:sz="0" w:space="0" w:color="auto"/>
            <w:right w:val="none" w:sz="0" w:space="0" w:color="auto"/>
          </w:divBdr>
        </w:div>
        <w:div w:id="101389842">
          <w:marLeft w:val="640"/>
          <w:marRight w:val="0"/>
          <w:marTop w:val="0"/>
          <w:marBottom w:val="0"/>
          <w:divBdr>
            <w:top w:val="none" w:sz="0" w:space="0" w:color="auto"/>
            <w:left w:val="none" w:sz="0" w:space="0" w:color="auto"/>
            <w:bottom w:val="none" w:sz="0" w:space="0" w:color="auto"/>
            <w:right w:val="none" w:sz="0" w:space="0" w:color="auto"/>
          </w:divBdr>
        </w:div>
        <w:div w:id="307981476">
          <w:marLeft w:val="640"/>
          <w:marRight w:val="0"/>
          <w:marTop w:val="0"/>
          <w:marBottom w:val="0"/>
          <w:divBdr>
            <w:top w:val="none" w:sz="0" w:space="0" w:color="auto"/>
            <w:left w:val="none" w:sz="0" w:space="0" w:color="auto"/>
            <w:bottom w:val="none" w:sz="0" w:space="0" w:color="auto"/>
            <w:right w:val="none" w:sz="0" w:space="0" w:color="auto"/>
          </w:divBdr>
        </w:div>
        <w:div w:id="1219971482">
          <w:marLeft w:val="640"/>
          <w:marRight w:val="0"/>
          <w:marTop w:val="0"/>
          <w:marBottom w:val="0"/>
          <w:divBdr>
            <w:top w:val="none" w:sz="0" w:space="0" w:color="auto"/>
            <w:left w:val="none" w:sz="0" w:space="0" w:color="auto"/>
            <w:bottom w:val="none" w:sz="0" w:space="0" w:color="auto"/>
            <w:right w:val="none" w:sz="0" w:space="0" w:color="auto"/>
          </w:divBdr>
        </w:div>
        <w:div w:id="252058296">
          <w:marLeft w:val="640"/>
          <w:marRight w:val="0"/>
          <w:marTop w:val="0"/>
          <w:marBottom w:val="0"/>
          <w:divBdr>
            <w:top w:val="none" w:sz="0" w:space="0" w:color="auto"/>
            <w:left w:val="none" w:sz="0" w:space="0" w:color="auto"/>
            <w:bottom w:val="none" w:sz="0" w:space="0" w:color="auto"/>
            <w:right w:val="none" w:sz="0" w:space="0" w:color="auto"/>
          </w:divBdr>
        </w:div>
        <w:div w:id="1652713618">
          <w:marLeft w:val="640"/>
          <w:marRight w:val="0"/>
          <w:marTop w:val="0"/>
          <w:marBottom w:val="0"/>
          <w:divBdr>
            <w:top w:val="none" w:sz="0" w:space="0" w:color="auto"/>
            <w:left w:val="none" w:sz="0" w:space="0" w:color="auto"/>
            <w:bottom w:val="none" w:sz="0" w:space="0" w:color="auto"/>
            <w:right w:val="none" w:sz="0" w:space="0" w:color="auto"/>
          </w:divBdr>
        </w:div>
        <w:div w:id="402265469">
          <w:marLeft w:val="640"/>
          <w:marRight w:val="0"/>
          <w:marTop w:val="0"/>
          <w:marBottom w:val="0"/>
          <w:divBdr>
            <w:top w:val="none" w:sz="0" w:space="0" w:color="auto"/>
            <w:left w:val="none" w:sz="0" w:space="0" w:color="auto"/>
            <w:bottom w:val="none" w:sz="0" w:space="0" w:color="auto"/>
            <w:right w:val="none" w:sz="0" w:space="0" w:color="auto"/>
          </w:divBdr>
        </w:div>
        <w:div w:id="2080863176">
          <w:marLeft w:val="640"/>
          <w:marRight w:val="0"/>
          <w:marTop w:val="0"/>
          <w:marBottom w:val="0"/>
          <w:divBdr>
            <w:top w:val="none" w:sz="0" w:space="0" w:color="auto"/>
            <w:left w:val="none" w:sz="0" w:space="0" w:color="auto"/>
            <w:bottom w:val="none" w:sz="0" w:space="0" w:color="auto"/>
            <w:right w:val="none" w:sz="0" w:space="0" w:color="auto"/>
          </w:divBdr>
        </w:div>
        <w:div w:id="630863077">
          <w:marLeft w:val="640"/>
          <w:marRight w:val="0"/>
          <w:marTop w:val="0"/>
          <w:marBottom w:val="0"/>
          <w:divBdr>
            <w:top w:val="none" w:sz="0" w:space="0" w:color="auto"/>
            <w:left w:val="none" w:sz="0" w:space="0" w:color="auto"/>
            <w:bottom w:val="none" w:sz="0" w:space="0" w:color="auto"/>
            <w:right w:val="none" w:sz="0" w:space="0" w:color="auto"/>
          </w:divBdr>
        </w:div>
        <w:div w:id="837304489">
          <w:marLeft w:val="640"/>
          <w:marRight w:val="0"/>
          <w:marTop w:val="0"/>
          <w:marBottom w:val="0"/>
          <w:divBdr>
            <w:top w:val="none" w:sz="0" w:space="0" w:color="auto"/>
            <w:left w:val="none" w:sz="0" w:space="0" w:color="auto"/>
            <w:bottom w:val="none" w:sz="0" w:space="0" w:color="auto"/>
            <w:right w:val="none" w:sz="0" w:space="0" w:color="auto"/>
          </w:divBdr>
        </w:div>
        <w:div w:id="682436678">
          <w:marLeft w:val="640"/>
          <w:marRight w:val="0"/>
          <w:marTop w:val="0"/>
          <w:marBottom w:val="0"/>
          <w:divBdr>
            <w:top w:val="none" w:sz="0" w:space="0" w:color="auto"/>
            <w:left w:val="none" w:sz="0" w:space="0" w:color="auto"/>
            <w:bottom w:val="none" w:sz="0" w:space="0" w:color="auto"/>
            <w:right w:val="none" w:sz="0" w:space="0" w:color="auto"/>
          </w:divBdr>
        </w:div>
        <w:div w:id="1207452485">
          <w:marLeft w:val="640"/>
          <w:marRight w:val="0"/>
          <w:marTop w:val="0"/>
          <w:marBottom w:val="0"/>
          <w:divBdr>
            <w:top w:val="none" w:sz="0" w:space="0" w:color="auto"/>
            <w:left w:val="none" w:sz="0" w:space="0" w:color="auto"/>
            <w:bottom w:val="none" w:sz="0" w:space="0" w:color="auto"/>
            <w:right w:val="none" w:sz="0" w:space="0" w:color="auto"/>
          </w:divBdr>
        </w:div>
        <w:div w:id="1456408650">
          <w:marLeft w:val="640"/>
          <w:marRight w:val="0"/>
          <w:marTop w:val="0"/>
          <w:marBottom w:val="0"/>
          <w:divBdr>
            <w:top w:val="none" w:sz="0" w:space="0" w:color="auto"/>
            <w:left w:val="none" w:sz="0" w:space="0" w:color="auto"/>
            <w:bottom w:val="none" w:sz="0" w:space="0" w:color="auto"/>
            <w:right w:val="none" w:sz="0" w:space="0" w:color="auto"/>
          </w:divBdr>
        </w:div>
        <w:div w:id="62914697">
          <w:marLeft w:val="640"/>
          <w:marRight w:val="0"/>
          <w:marTop w:val="0"/>
          <w:marBottom w:val="0"/>
          <w:divBdr>
            <w:top w:val="none" w:sz="0" w:space="0" w:color="auto"/>
            <w:left w:val="none" w:sz="0" w:space="0" w:color="auto"/>
            <w:bottom w:val="none" w:sz="0" w:space="0" w:color="auto"/>
            <w:right w:val="none" w:sz="0" w:space="0" w:color="auto"/>
          </w:divBdr>
        </w:div>
        <w:div w:id="1754207921">
          <w:marLeft w:val="640"/>
          <w:marRight w:val="0"/>
          <w:marTop w:val="0"/>
          <w:marBottom w:val="0"/>
          <w:divBdr>
            <w:top w:val="none" w:sz="0" w:space="0" w:color="auto"/>
            <w:left w:val="none" w:sz="0" w:space="0" w:color="auto"/>
            <w:bottom w:val="none" w:sz="0" w:space="0" w:color="auto"/>
            <w:right w:val="none" w:sz="0" w:space="0" w:color="auto"/>
          </w:divBdr>
        </w:div>
        <w:div w:id="51387356">
          <w:marLeft w:val="640"/>
          <w:marRight w:val="0"/>
          <w:marTop w:val="0"/>
          <w:marBottom w:val="0"/>
          <w:divBdr>
            <w:top w:val="none" w:sz="0" w:space="0" w:color="auto"/>
            <w:left w:val="none" w:sz="0" w:space="0" w:color="auto"/>
            <w:bottom w:val="none" w:sz="0" w:space="0" w:color="auto"/>
            <w:right w:val="none" w:sz="0" w:space="0" w:color="auto"/>
          </w:divBdr>
        </w:div>
        <w:div w:id="601113970">
          <w:marLeft w:val="640"/>
          <w:marRight w:val="0"/>
          <w:marTop w:val="0"/>
          <w:marBottom w:val="0"/>
          <w:divBdr>
            <w:top w:val="none" w:sz="0" w:space="0" w:color="auto"/>
            <w:left w:val="none" w:sz="0" w:space="0" w:color="auto"/>
            <w:bottom w:val="none" w:sz="0" w:space="0" w:color="auto"/>
            <w:right w:val="none" w:sz="0" w:space="0" w:color="auto"/>
          </w:divBdr>
        </w:div>
        <w:div w:id="898789647">
          <w:marLeft w:val="640"/>
          <w:marRight w:val="0"/>
          <w:marTop w:val="0"/>
          <w:marBottom w:val="0"/>
          <w:divBdr>
            <w:top w:val="none" w:sz="0" w:space="0" w:color="auto"/>
            <w:left w:val="none" w:sz="0" w:space="0" w:color="auto"/>
            <w:bottom w:val="none" w:sz="0" w:space="0" w:color="auto"/>
            <w:right w:val="none" w:sz="0" w:space="0" w:color="auto"/>
          </w:divBdr>
        </w:div>
        <w:div w:id="431977940">
          <w:marLeft w:val="640"/>
          <w:marRight w:val="0"/>
          <w:marTop w:val="0"/>
          <w:marBottom w:val="0"/>
          <w:divBdr>
            <w:top w:val="none" w:sz="0" w:space="0" w:color="auto"/>
            <w:left w:val="none" w:sz="0" w:space="0" w:color="auto"/>
            <w:bottom w:val="none" w:sz="0" w:space="0" w:color="auto"/>
            <w:right w:val="none" w:sz="0" w:space="0" w:color="auto"/>
          </w:divBdr>
        </w:div>
        <w:div w:id="686713866">
          <w:marLeft w:val="640"/>
          <w:marRight w:val="0"/>
          <w:marTop w:val="0"/>
          <w:marBottom w:val="0"/>
          <w:divBdr>
            <w:top w:val="none" w:sz="0" w:space="0" w:color="auto"/>
            <w:left w:val="none" w:sz="0" w:space="0" w:color="auto"/>
            <w:bottom w:val="none" w:sz="0" w:space="0" w:color="auto"/>
            <w:right w:val="none" w:sz="0" w:space="0" w:color="auto"/>
          </w:divBdr>
        </w:div>
        <w:div w:id="1316958692">
          <w:marLeft w:val="640"/>
          <w:marRight w:val="0"/>
          <w:marTop w:val="0"/>
          <w:marBottom w:val="0"/>
          <w:divBdr>
            <w:top w:val="none" w:sz="0" w:space="0" w:color="auto"/>
            <w:left w:val="none" w:sz="0" w:space="0" w:color="auto"/>
            <w:bottom w:val="none" w:sz="0" w:space="0" w:color="auto"/>
            <w:right w:val="none" w:sz="0" w:space="0" w:color="auto"/>
          </w:divBdr>
        </w:div>
        <w:div w:id="50008274">
          <w:marLeft w:val="640"/>
          <w:marRight w:val="0"/>
          <w:marTop w:val="0"/>
          <w:marBottom w:val="0"/>
          <w:divBdr>
            <w:top w:val="none" w:sz="0" w:space="0" w:color="auto"/>
            <w:left w:val="none" w:sz="0" w:space="0" w:color="auto"/>
            <w:bottom w:val="none" w:sz="0" w:space="0" w:color="auto"/>
            <w:right w:val="none" w:sz="0" w:space="0" w:color="auto"/>
          </w:divBdr>
        </w:div>
        <w:div w:id="1946106949">
          <w:marLeft w:val="640"/>
          <w:marRight w:val="0"/>
          <w:marTop w:val="0"/>
          <w:marBottom w:val="0"/>
          <w:divBdr>
            <w:top w:val="none" w:sz="0" w:space="0" w:color="auto"/>
            <w:left w:val="none" w:sz="0" w:space="0" w:color="auto"/>
            <w:bottom w:val="none" w:sz="0" w:space="0" w:color="auto"/>
            <w:right w:val="none" w:sz="0" w:space="0" w:color="auto"/>
          </w:divBdr>
        </w:div>
        <w:div w:id="202138185">
          <w:marLeft w:val="640"/>
          <w:marRight w:val="0"/>
          <w:marTop w:val="0"/>
          <w:marBottom w:val="0"/>
          <w:divBdr>
            <w:top w:val="none" w:sz="0" w:space="0" w:color="auto"/>
            <w:left w:val="none" w:sz="0" w:space="0" w:color="auto"/>
            <w:bottom w:val="none" w:sz="0" w:space="0" w:color="auto"/>
            <w:right w:val="none" w:sz="0" w:space="0" w:color="auto"/>
          </w:divBdr>
        </w:div>
        <w:div w:id="63335136">
          <w:marLeft w:val="640"/>
          <w:marRight w:val="0"/>
          <w:marTop w:val="0"/>
          <w:marBottom w:val="0"/>
          <w:divBdr>
            <w:top w:val="none" w:sz="0" w:space="0" w:color="auto"/>
            <w:left w:val="none" w:sz="0" w:space="0" w:color="auto"/>
            <w:bottom w:val="none" w:sz="0" w:space="0" w:color="auto"/>
            <w:right w:val="none" w:sz="0" w:space="0" w:color="auto"/>
          </w:divBdr>
        </w:div>
        <w:div w:id="2113696043">
          <w:marLeft w:val="640"/>
          <w:marRight w:val="0"/>
          <w:marTop w:val="0"/>
          <w:marBottom w:val="0"/>
          <w:divBdr>
            <w:top w:val="none" w:sz="0" w:space="0" w:color="auto"/>
            <w:left w:val="none" w:sz="0" w:space="0" w:color="auto"/>
            <w:bottom w:val="none" w:sz="0" w:space="0" w:color="auto"/>
            <w:right w:val="none" w:sz="0" w:space="0" w:color="auto"/>
          </w:divBdr>
        </w:div>
        <w:div w:id="595139840">
          <w:marLeft w:val="640"/>
          <w:marRight w:val="0"/>
          <w:marTop w:val="0"/>
          <w:marBottom w:val="0"/>
          <w:divBdr>
            <w:top w:val="none" w:sz="0" w:space="0" w:color="auto"/>
            <w:left w:val="none" w:sz="0" w:space="0" w:color="auto"/>
            <w:bottom w:val="none" w:sz="0" w:space="0" w:color="auto"/>
            <w:right w:val="none" w:sz="0" w:space="0" w:color="auto"/>
          </w:divBdr>
        </w:div>
        <w:div w:id="71896815">
          <w:marLeft w:val="640"/>
          <w:marRight w:val="0"/>
          <w:marTop w:val="0"/>
          <w:marBottom w:val="0"/>
          <w:divBdr>
            <w:top w:val="none" w:sz="0" w:space="0" w:color="auto"/>
            <w:left w:val="none" w:sz="0" w:space="0" w:color="auto"/>
            <w:bottom w:val="none" w:sz="0" w:space="0" w:color="auto"/>
            <w:right w:val="none" w:sz="0" w:space="0" w:color="auto"/>
          </w:divBdr>
        </w:div>
        <w:div w:id="1840844443">
          <w:marLeft w:val="640"/>
          <w:marRight w:val="0"/>
          <w:marTop w:val="0"/>
          <w:marBottom w:val="0"/>
          <w:divBdr>
            <w:top w:val="none" w:sz="0" w:space="0" w:color="auto"/>
            <w:left w:val="none" w:sz="0" w:space="0" w:color="auto"/>
            <w:bottom w:val="none" w:sz="0" w:space="0" w:color="auto"/>
            <w:right w:val="none" w:sz="0" w:space="0" w:color="auto"/>
          </w:divBdr>
        </w:div>
        <w:div w:id="1944413310">
          <w:marLeft w:val="640"/>
          <w:marRight w:val="0"/>
          <w:marTop w:val="0"/>
          <w:marBottom w:val="0"/>
          <w:divBdr>
            <w:top w:val="none" w:sz="0" w:space="0" w:color="auto"/>
            <w:left w:val="none" w:sz="0" w:space="0" w:color="auto"/>
            <w:bottom w:val="none" w:sz="0" w:space="0" w:color="auto"/>
            <w:right w:val="none" w:sz="0" w:space="0" w:color="auto"/>
          </w:divBdr>
        </w:div>
        <w:div w:id="1994604485">
          <w:marLeft w:val="640"/>
          <w:marRight w:val="0"/>
          <w:marTop w:val="0"/>
          <w:marBottom w:val="0"/>
          <w:divBdr>
            <w:top w:val="none" w:sz="0" w:space="0" w:color="auto"/>
            <w:left w:val="none" w:sz="0" w:space="0" w:color="auto"/>
            <w:bottom w:val="none" w:sz="0" w:space="0" w:color="auto"/>
            <w:right w:val="none" w:sz="0" w:space="0" w:color="auto"/>
          </w:divBdr>
        </w:div>
        <w:div w:id="72511232">
          <w:marLeft w:val="640"/>
          <w:marRight w:val="0"/>
          <w:marTop w:val="0"/>
          <w:marBottom w:val="0"/>
          <w:divBdr>
            <w:top w:val="none" w:sz="0" w:space="0" w:color="auto"/>
            <w:left w:val="none" w:sz="0" w:space="0" w:color="auto"/>
            <w:bottom w:val="none" w:sz="0" w:space="0" w:color="auto"/>
            <w:right w:val="none" w:sz="0" w:space="0" w:color="auto"/>
          </w:divBdr>
        </w:div>
        <w:div w:id="1331716697">
          <w:marLeft w:val="640"/>
          <w:marRight w:val="0"/>
          <w:marTop w:val="0"/>
          <w:marBottom w:val="0"/>
          <w:divBdr>
            <w:top w:val="none" w:sz="0" w:space="0" w:color="auto"/>
            <w:left w:val="none" w:sz="0" w:space="0" w:color="auto"/>
            <w:bottom w:val="none" w:sz="0" w:space="0" w:color="auto"/>
            <w:right w:val="none" w:sz="0" w:space="0" w:color="auto"/>
          </w:divBdr>
        </w:div>
        <w:div w:id="1910115120">
          <w:marLeft w:val="640"/>
          <w:marRight w:val="0"/>
          <w:marTop w:val="0"/>
          <w:marBottom w:val="0"/>
          <w:divBdr>
            <w:top w:val="none" w:sz="0" w:space="0" w:color="auto"/>
            <w:left w:val="none" w:sz="0" w:space="0" w:color="auto"/>
            <w:bottom w:val="none" w:sz="0" w:space="0" w:color="auto"/>
            <w:right w:val="none" w:sz="0" w:space="0" w:color="auto"/>
          </w:divBdr>
        </w:div>
        <w:div w:id="369495655">
          <w:marLeft w:val="640"/>
          <w:marRight w:val="0"/>
          <w:marTop w:val="0"/>
          <w:marBottom w:val="0"/>
          <w:divBdr>
            <w:top w:val="none" w:sz="0" w:space="0" w:color="auto"/>
            <w:left w:val="none" w:sz="0" w:space="0" w:color="auto"/>
            <w:bottom w:val="none" w:sz="0" w:space="0" w:color="auto"/>
            <w:right w:val="none" w:sz="0" w:space="0" w:color="auto"/>
          </w:divBdr>
        </w:div>
        <w:div w:id="95713536">
          <w:marLeft w:val="640"/>
          <w:marRight w:val="0"/>
          <w:marTop w:val="0"/>
          <w:marBottom w:val="0"/>
          <w:divBdr>
            <w:top w:val="none" w:sz="0" w:space="0" w:color="auto"/>
            <w:left w:val="none" w:sz="0" w:space="0" w:color="auto"/>
            <w:bottom w:val="none" w:sz="0" w:space="0" w:color="auto"/>
            <w:right w:val="none" w:sz="0" w:space="0" w:color="auto"/>
          </w:divBdr>
        </w:div>
        <w:div w:id="1974483050">
          <w:marLeft w:val="640"/>
          <w:marRight w:val="0"/>
          <w:marTop w:val="0"/>
          <w:marBottom w:val="0"/>
          <w:divBdr>
            <w:top w:val="none" w:sz="0" w:space="0" w:color="auto"/>
            <w:left w:val="none" w:sz="0" w:space="0" w:color="auto"/>
            <w:bottom w:val="none" w:sz="0" w:space="0" w:color="auto"/>
            <w:right w:val="none" w:sz="0" w:space="0" w:color="auto"/>
          </w:divBdr>
        </w:div>
        <w:div w:id="971638938">
          <w:marLeft w:val="640"/>
          <w:marRight w:val="0"/>
          <w:marTop w:val="0"/>
          <w:marBottom w:val="0"/>
          <w:divBdr>
            <w:top w:val="none" w:sz="0" w:space="0" w:color="auto"/>
            <w:left w:val="none" w:sz="0" w:space="0" w:color="auto"/>
            <w:bottom w:val="none" w:sz="0" w:space="0" w:color="auto"/>
            <w:right w:val="none" w:sz="0" w:space="0" w:color="auto"/>
          </w:divBdr>
        </w:div>
        <w:div w:id="642780961">
          <w:marLeft w:val="640"/>
          <w:marRight w:val="0"/>
          <w:marTop w:val="0"/>
          <w:marBottom w:val="0"/>
          <w:divBdr>
            <w:top w:val="none" w:sz="0" w:space="0" w:color="auto"/>
            <w:left w:val="none" w:sz="0" w:space="0" w:color="auto"/>
            <w:bottom w:val="none" w:sz="0" w:space="0" w:color="auto"/>
            <w:right w:val="none" w:sz="0" w:space="0" w:color="auto"/>
          </w:divBdr>
        </w:div>
        <w:div w:id="532961678">
          <w:marLeft w:val="640"/>
          <w:marRight w:val="0"/>
          <w:marTop w:val="0"/>
          <w:marBottom w:val="0"/>
          <w:divBdr>
            <w:top w:val="none" w:sz="0" w:space="0" w:color="auto"/>
            <w:left w:val="none" w:sz="0" w:space="0" w:color="auto"/>
            <w:bottom w:val="none" w:sz="0" w:space="0" w:color="auto"/>
            <w:right w:val="none" w:sz="0" w:space="0" w:color="auto"/>
          </w:divBdr>
        </w:div>
        <w:div w:id="237711648">
          <w:marLeft w:val="640"/>
          <w:marRight w:val="0"/>
          <w:marTop w:val="0"/>
          <w:marBottom w:val="0"/>
          <w:divBdr>
            <w:top w:val="none" w:sz="0" w:space="0" w:color="auto"/>
            <w:left w:val="none" w:sz="0" w:space="0" w:color="auto"/>
            <w:bottom w:val="none" w:sz="0" w:space="0" w:color="auto"/>
            <w:right w:val="none" w:sz="0" w:space="0" w:color="auto"/>
          </w:divBdr>
        </w:div>
        <w:div w:id="1612663278">
          <w:marLeft w:val="640"/>
          <w:marRight w:val="0"/>
          <w:marTop w:val="0"/>
          <w:marBottom w:val="0"/>
          <w:divBdr>
            <w:top w:val="none" w:sz="0" w:space="0" w:color="auto"/>
            <w:left w:val="none" w:sz="0" w:space="0" w:color="auto"/>
            <w:bottom w:val="none" w:sz="0" w:space="0" w:color="auto"/>
            <w:right w:val="none" w:sz="0" w:space="0" w:color="auto"/>
          </w:divBdr>
        </w:div>
        <w:div w:id="901449964">
          <w:marLeft w:val="640"/>
          <w:marRight w:val="0"/>
          <w:marTop w:val="0"/>
          <w:marBottom w:val="0"/>
          <w:divBdr>
            <w:top w:val="none" w:sz="0" w:space="0" w:color="auto"/>
            <w:left w:val="none" w:sz="0" w:space="0" w:color="auto"/>
            <w:bottom w:val="none" w:sz="0" w:space="0" w:color="auto"/>
            <w:right w:val="none" w:sz="0" w:space="0" w:color="auto"/>
          </w:divBdr>
        </w:div>
        <w:div w:id="401148056">
          <w:marLeft w:val="640"/>
          <w:marRight w:val="0"/>
          <w:marTop w:val="0"/>
          <w:marBottom w:val="0"/>
          <w:divBdr>
            <w:top w:val="none" w:sz="0" w:space="0" w:color="auto"/>
            <w:left w:val="none" w:sz="0" w:space="0" w:color="auto"/>
            <w:bottom w:val="none" w:sz="0" w:space="0" w:color="auto"/>
            <w:right w:val="none" w:sz="0" w:space="0" w:color="auto"/>
          </w:divBdr>
        </w:div>
        <w:div w:id="824929083">
          <w:marLeft w:val="640"/>
          <w:marRight w:val="0"/>
          <w:marTop w:val="0"/>
          <w:marBottom w:val="0"/>
          <w:divBdr>
            <w:top w:val="none" w:sz="0" w:space="0" w:color="auto"/>
            <w:left w:val="none" w:sz="0" w:space="0" w:color="auto"/>
            <w:bottom w:val="none" w:sz="0" w:space="0" w:color="auto"/>
            <w:right w:val="none" w:sz="0" w:space="0" w:color="auto"/>
          </w:divBdr>
        </w:div>
        <w:div w:id="982781193">
          <w:marLeft w:val="640"/>
          <w:marRight w:val="0"/>
          <w:marTop w:val="0"/>
          <w:marBottom w:val="0"/>
          <w:divBdr>
            <w:top w:val="none" w:sz="0" w:space="0" w:color="auto"/>
            <w:left w:val="none" w:sz="0" w:space="0" w:color="auto"/>
            <w:bottom w:val="none" w:sz="0" w:space="0" w:color="auto"/>
            <w:right w:val="none" w:sz="0" w:space="0" w:color="auto"/>
          </w:divBdr>
        </w:div>
        <w:div w:id="788938108">
          <w:marLeft w:val="640"/>
          <w:marRight w:val="0"/>
          <w:marTop w:val="0"/>
          <w:marBottom w:val="0"/>
          <w:divBdr>
            <w:top w:val="none" w:sz="0" w:space="0" w:color="auto"/>
            <w:left w:val="none" w:sz="0" w:space="0" w:color="auto"/>
            <w:bottom w:val="none" w:sz="0" w:space="0" w:color="auto"/>
            <w:right w:val="none" w:sz="0" w:space="0" w:color="auto"/>
          </w:divBdr>
        </w:div>
        <w:div w:id="267078355">
          <w:marLeft w:val="640"/>
          <w:marRight w:val="0"/>
          <w:marTop w:val="0"/>
          <w:marBottom w:val="0"/>
          <w:divBdr>
            <w:top w:val="none" w:sz="0" w:space="0" w:color="auto"/>
            <w:left w:val="none" w:sz="0" w:space="0" w:color="auto"/>
            <w:bottom w:val="none" w:sz="0" w:space="0" w:color="auto"/>
            <w:right w:val="none" w:sz="0" w:space="0" w:color="auto"/>
          </w:divBdr>
        </w:div>
        <w:div w:id="402992183">
          <w:marLeft w:val="640"/>
          <w:marRight w:val="0"/>
          <w:marTop w:val="0"/>
          <w:marBottom w:val="0"/>
          <w:divBdr>
            <w:top w:val="none" w:sz="0" w:space="0" w:color="auto"/>
            <w:left w:val="none" w:sz="0" w:space="0" w:color="auto"/>
            <w:bottom w:val="none" w:sz="0" w:space="0" w:color="auto"/>
            <w:right w:val="none" w:sz="0" w:space="0" w:color="auto"/>
          </w:divBdr>
        </w:div>
        <w:div w:id="283077743">
          <w:marLeft w:val="640"/>
          <w:marRight w:val="0"/>
          <w:marTop w:val="0"/>
          <w:marBottom w:val="0"/>
          <w:divBdr>
            <w:top w:val="none" w:sz="0" w:space="0" w:color="auto"/>
            <w:left w:val="none" w:sz="0" w:space="0" w:color="auto"/>
            <w:bottom w:val="none" w:sz="0" w:space="0" w:color="auto"/>
            <w:right w:val="none" w:sz="0" w:space="0" w:color="auto"/>
          </w:divBdr>
        </w:div>
        <w:div w:id="139007081">
          <w:marLeft w:val="640"/>
          <w:marRight w:val="0"/>
          <w:marTop w:val="0"/>
          <w:marBottom w:val="0"/>
          <w:divBdr>
            <w:top w:val="none" w:sz="0" w:space="0" w:color="auto"/>
            <w:left w:val="none" w:sz="0" w:space="0" w:color="auto"/>
            <w:bottom w:val="none" w:sz="0" w:space="0" w:color="auto"/>
            <w:right w:val="none" w:sz="0" w:space="0" w:color="auto"/>
          </w:divBdr>
        </w:div>
        <w:div w:id="1261178915">
          <w:marLeft w:val="640"/>
          <w:marRight w:val="0"/>
          <w:marTop w:val="0"/>
          <w:marBottom w:val="0"/>
          <w:divBdr>
            <w:top w:val="none" w:sz="0" w:space="0" w:color="auto"/>
            <w:left w:val="none" w:sz="0" w:space="0" w:color="auto"/>
            <w:bottom w:val="none" w:sz="0" w:space="0" w:color="auto"/>
            <w:right w:val="none" w:sz="0" w:space="0" w:color="auto"/>
          </w:divBdr>
        </w:div>
        <w:div w:id="820852735">
          <w:marLeft w:val="640"/>
          <w:marRight w:val="0"/>
          <w:marTop w:val="0"/>
          <w:marBottom w:val="0"/>
          <w:divBdr>
            <w:top w:val="none" w:sz="0" w:space="0" w:color="auto"/>
            <w:left w:val="none" w:sz="0" w:space="0" w:color="auto"/>
            <w:bottom w:val="none" w:sz="0" w:space="0" w:color="auto"/>
            <w:right w:val="none" w:sz="0" w:space="0" w:color="auto"/>
          </w:divBdr>
        </w:div>
        <w:div w:id="1034305305">
          <w:marLeft w:val="640"/>
          <w:marRight w:val="0"/>
          <w:marTop w:val="0"/>
          <w:marBottom w:val="0"/>
          <w:divBdr>
            <w:top w:val="none" w:sz="0" w:space="0" w:color="auto"/>
            <w:left w:val="none" w:sz="0" w:space="0" w:color="auto"/>
            <w:bottom w:val="none" w:sz="0" w:space="0" w:color="auto"/>
            <w:right w:val="none" w:sz="0" w:space="0" w:color="auto"/>
          </w:divBdr>
        </w:div>
        <w:div w:id="1304195117">
          <w:marLeft w:val="640"/>
          <w:marRight w:val="0"/>
          <w:marTop w:val="0"/>
          <w:marBottom w:val="0"/>
          <w:divBdr>
            <w:top w:val="none" w:sz="0" w:space="0" w:color="auto"/>
            <w:left w:val="none" w:sz="0" w:space="0" w:color="auto"/>
            <w:bottom w:val="none" w:sz="0" w:space="0" w:color="auto"/>
            <w:right w:val="none" w:sz="0" w:space="0" w:color="auto"/>
          </w:divBdr>
        </w:div>
        <w:div w:id="703948665">
          <w:marLeft w:val="640"/>
          <w:marRight w:val="0"/>
          <w:marTop w:val="0"/>
          <w:marBottom w:val="0"/>
          <w:divBdr>
            <w:top w:val="none" w:sz="0" w:space="0" w:color="auto"/>
            <w:left w:val="none" w:sz="0" w:space="0" w:color="auto"/>
            <w:bottom w:val="none" w:sz="0" w:space="0" w:color="auto"/>
            <w:right w:val="none" w:sz="0" w:space="0" w:color="auto"/>
          </w:divBdr>
        </w:div>
        <w:div w:id="169100746">
          <w:marLeft w:val="640"/>
          <w:marRight w:val="0"/>
          <w:marTop w:val="0"/>
          <w:marBottom w:val="0"/>
          <w:divBdr>
            <w:top w:val="none" w:sz="0" w:space="0" w:color="auto"/>
            <w:left w:val="none" w:sz="0" w:space="0" w:color="auto"/>
            <w:bottom w:val="none" w:sz="0" w:space="0" w:color="auto"/>
            <w:right w:val="none" w:sz="0" w:space="0" w:color="auto"/>
          </w:divBdr>
        </w:div>
        <w:div w:id="1395355595">
          <w:marLeft w:val="640"/>
          <w:marRight w:val="0"/>
          <w:marTop w:val="0"/>
          <w:marBottom w:val="0"/>
          <w:divBdr>
            <w:top w:val="none" w:sz="0" w:space="0" w:color="auto"/>
            <w:left w:val="none" w:sz="0" w:space="0" w:color="auto"/>
            <w:bottom w:val="none" w:sz="0" w:space="0" w:color="auto"/>
            <w:right w:val="none" w:sz="0" w:space="0" w:color="auto"/>
          </w:divBdr>
        </w:div>
        <w:div w:id="1050037147">
          <w:marLeft w:val="640"/>
          <w:marRight w:val="0"/>
          <w:marTop w:val="0"/>
          <w:marBottom w:val="0"/>
          <w:divBdr>
            <w:top w:val="none" w:sz="0" w:space="0" w:color="auto"/>
            <w:left w:val="none" w:sz="0" w:space="0" w:color="auto"/>
            <w:bottom w:val="none" w:sz="0" w:space="0" w:color="auto"/>
            <w:right w:val="none" w:sz="0" w:space="0" w:color="auto"/>
          </w:divBdr>
        </w:div>
        <w:div w:id="1378310608">
          <w:marLeft w:val="640"/>
          <w:marRight w:val="0"/>
          <w:marTop w:val="0"/>
          <w:marBottom w:val="0"/>
          <w:divBdr>
            <w:top w:val="none" w:sz="0" w:space="0" w:color="auto"/>
            <w:left w:val="none" w:sz="0" w:space="0" w:color="auto"/>
            <w:bottom w:val="none" w:sz="0" w:space="0" w:color="auto"/>
            <w:right w:val="none" w:sz="0" w:space="0" w:color="auto"/>
          </w:divBdr>
        </w:div>
        <w:div w:id="1138759931">
          <w:marLeft w:val="640"/>
          <w:marRight w:val="0"/>
          <w:marTop w:val="0"/>
          <w:marBottom w:val="0"/>
          <w:divBdr>
            <w:top w:val="none" w:sz="0" w:space="0" w:color="auto"/>
            <w:left w:val="none" w:sz="0" w:space="0" w:color="auto"/>
            <w:bottom w:val="none" w:sz="0" w:space="0" w:color="auto"/>
            <w:right w:val="none" w:sz="0" w:space="0" w:color="auto"/>
          </w:divBdr>
        </w:div>
        <w:div w:id="1488127368">
          <w:marLeft w:val="640"/>
          <w:marRight w:val="0"/>
          <w:marTop w:val="0"/>
          <w:marBottom w:val="0"/>
          <w:divBdr>
            <w:top w:val="none" w:sz="0" w:space="0" w:color="auto"/>
            <w:left w:val="none" w:sz="0" w:space="0" w:color="auto"/>
            <w:bottom w:val="none" w:sz="0" w:space="0" w:color="auto"/>
            <w:right w:val="none" w:sz="0" w:space="0" w:color="auto"/>
          </w:divBdr>
        </w:div>
        <w:div w:id="1729111666">
          <w:marLeft w:val="640"/>
          <w:marRight w:val="0"/>
          <w:marTop w:val="0"/>
          <w:marBottom w:val="0"/>
          <w:divBdr>
            <w:top w:val="none" w:sz="0" w:space="0" w:color="auto"/>
            <w:left w:val="none" w:sz="0" w:space="0" w:color="auto"/>
            <w:bottom w:val="none" w:sz="0" w:space="0" w:color="auto"/>
            <w:right w:val="none" w:sz="0" w:space="0" w:color="auto"/>
          </w:divBdr>
        </w:div>
        <w:div w:id="1833837448">
          <w:marLeft w:val="640"/>
          <w:marRight w:val="0"/>
          <w:marTop w:val="0"/>
          <w:marBottom w:val="0"/>
          <w:divBdr>
            <w:top w:val="none" w:sz="0" w:space="0" w:color="auto"/>
            <w:left w:val="none" w:sz="0" w:space="0" w:color="auto"/>
            <w:bottom w:val="none" w:sz="0" w:space="0" w:color="auto"/>
            <w:right w:val="none" w:sz="0" w:space="0" w:color="auto"/>
          </w:divBdr>
        </w:div>
        <w:div w:id="598831571">
          <w:marLeft w:val="640"/>
          <w:marRight w:val="0"/>
          <w:marTop w:val="0"/>
          <w:marBottom w:val="0"/>
          <w:divBdr>
            <w:top w:val="none" w:sz="0" w:space="0" w:color="auto"/>
            <w:left w:val="none" w:sz="0" w:space="0" w:color="auto"/>
            <w:bottom w:val="none" w:sz="0" w:space="0" w:color="auto"/>
            <w:right w:val="none" w:sz="0" w:space="0" w:color="auto"/>
          </w:divBdr>
        </w:div>
        <w:div w:id="859585481">
          <w:marLeft w:val="640"/>
          <w:marRight w:val="0"/>
          <w:marTop w:val="0"/>
          <w:marBottom w:val="0"/>
          <w:divBdr>
            <w:top w:val="none" w:sz="0" w:space="0" w:color="auto"/>
            <w:left w:val="none" w:sz="0" w:space="0" w:color="auto"/>
            <w:bottom w:val="none" w:sz="0" w:space="0" w:color="auto"/>
            <w:right w:val="none" w:sz="0" w:space="0" w:color="auto"/>
          </w:divBdr>
        </w:div>
        <w:div w:id="2115787471">
          <w:marLeft w:val="640"/>
          <w:marRight w:val="0"/>
          <w:marTop w:val="0"/>
          <w:marBottom w:val="0"/>
          <w:divBdr>
            <w:top w:val="none" w:sz="0" w:space="0" w:color="auto"/>
            <w:left w:val="none" w:sz="0" w:space="0" w:color="auto"/>
            <w:bottom w:val="none" w:sz="0" w:space="0" w:color="auto"/>
            <w:right w:val="none" w:sz="0" w:space="0" w:color="auto"/>
          </w:divBdr>
        </w:div>
        <w:div w:id="732389834">
          <w:marLeft w:val="640"/>
          <w:marRight w:val="0"/>
          <w:marTop w:val="0"/>
          <w:marBottom w:val="0"/>
          <w:divBdr>
            <w:top w:val="none" w:sz="0" w:space="0" w:color="auto"/>
            <w:left w:val="none" w:sz="0" w:space="0" w:color="auto"/>
            <w:bottom w:val="none" w:sz="0" w:space="0" w:color="auto"/>
            <w:right w:val="none" w:sz="0" w:space="0" w:color="auto"/>
          </w:divBdr>
        </w:div>
        <w:div w:id="237717587">
          <w:marLeft w:val="640"/>
          <w:marRight w:val="0"/>
          <w:marTop w:val="0"/>
          <w:marBottom w:val="0"/>
          <w:divBdr>
            <w:top w:val="none" w:sz="0" w:space="0" w:color="auto"/>
            <w:left w:val="none" w:sz="0" w:space="0" w:color="auto"/>
            <w:bottom w:val="none" w:sz="0" w:space="0" w:color="auto"/>
            <w:right w:val="none" w:sz="0" w:space="0" w:color="auto"/>
          </w:divBdr>
        </w:div>
        <w:div w:id="625621621">
          <w:marLeft w:val="640"/>
          <w:marRight w:val="0"/>
          <w:marTop w:val="0"/>
          <w:marBottom w:val="0"/>
          <w:divBdr>
            <w:top w:val="none" w:sz="0" w:space="0" w:color="auto"/>
            <w:left w:val="none" w:sz="0" w:space="0" w:color="auto"/>
            <w:bottom w:val="none" w:sz="0" w:space="0" w:color="auto"/>
            <w:right w:val="none" w:sz="0" w:space="0" w:color="auto"/>
          </w:divBdr>
        </w:div>
        <w:div w:id="240259177">
          <w:marLeft w:val="640"/>
          <w:marRight w:val="0"/>
          <w:marTop w:val="0"/>
          <w:marBottom w:val="0"/>
          <w:divBdr>
            <w:top w:val="none" w:sz="0" w:space="0" w:color="auto"/>
            <w:left w:val="none" w:sz="0" w:space="0" w:color="auto"/>
            <w:bottom w:val="none" w:sz="0" w:space="0" w:color="auto"/>
            <w:right w:val="none" w:sz="0" w:space="0" w:color="auto"/>
          </w:divBdr>
        </w:div>
        <w:div w:id="1614553509">
          <w:marLeft w:val="640"/>
          <w:marRight w:val="0"/>
          <w:marTop w:val="0"/>
          <w:marBottom w:val="0"/>
          <w:divBdr>
            <w:top w:val="none" w:sz="0" w:space="0" w:color="auto"/>
            <w:left w:val="none" w:sz="0" w:space="0" w:color="auto"/>
            <w:bottom w:val="none" w:sz="0" w:space="0" w:color="auto"/>
            <w:right w:val="none" w:sz="0" w:space="0" w:color="auto"/>
          </w:divBdr>
        </w:div>
        <w:div w:id="1904826237">
          <w:marLeft w:val="640"/>
          <w:marRight w:val="0"/>
          <w:marTop w:val="0"/>
          <w:marBottom w:val="0"/>
          <w:divBdr>
            <w:top w:val="none" w:sz="0" w:space="0" w:color="auto"/>
            <w:left w:val="none" w:sz="0" w:space="0" w:color="auto"/>
            <w:bottom w:val="none" w:sz="0" w:space="0" w:color="auto"/>
            <w:right w:val="none" w:sz="0" w:space="0" w:color="auto"/>
          </w:divBdr>
        </w:div>
        <w:div w:id="1686790191">
          <w:marLeft w:val="640"/>
          <w:marRight w:val="0"/>
          <w:marTop w:val="0"/>
          <w:marBottom w:val="0"/>
          <w:divBdr>
            <w:top w:val="none" w:sz="0" w:space="0" w:color="auto"/>
            <w:left w:val="none" w:sz="0" w:space="0" w:color="auto"/>
            <w:bottom w:val="none" w:sz="0" w:space="0" w:color="auto"/>
            <w:right w:val="none" w:sz="0" w:space="0" w:color="auto"/>
          </w:divBdr>
        </w:div>
        <w:div w:id="287703320">
          <w:marLeft w:val="640"/>
          <w:marRight w:val="0"/>
          <w:marTop w:val="0"/>
          <w:marBottom w:val="0"/>
          <w:divBdr>
            <w:top w:val="none" w:sz="0" w:space="0" w:color="auto"/>
            <w:left w:val="none" w:sz="0" w:space="0" w:color="auto"/>
            <w:bottom w:val="none" w:sz="0" w:space="0" w:color="auto"/>
            <w:right w:val="none" w:sz="0" w:space="0" w:color="auto"/>
          </w:divBdr>
        </w:div>
        <w:div w:id="317541192">
          <w:marLeft w:val="640"/>
          <w:marRight w:val="0"/>
          <w:marTop w:val="0"/>
          <w:marBottom w:val="0"/>
          <w:divBdr>
            <w:top w:val="none" w:sz="0" w:space="0" w:color="auto"/>
            <w:left w:val="none" w:sz="0" w:space="0" w:color="auto"/>
            <w:bottom w:val="none" w:sz="0" w:space="0" w:color="auto"/>
            <w:right w:val="none" w:sz="0" w:space="0" w:color="auto"/>
          </w:divBdr>
        </w:div>
        <w:div w:id="378624715">
          <w:marLeft w:val="640"/>
          <w:marRight w:val="0"/>
          <w:marTop w:val="0"/>
          <w:marBottom w:val="0"/>
          <w:divBdr>
            <w:top w:val="none" w:sz="0" w:space="0" w:color="auto"/>
            <w:left w:val="none" w:sz="0" w:space="0" w:color="auto"/>
            <w:bottom w:val="none" w:sz="0" w:space="0" w:color="auto"/>
            <w:right w:val="none" w:sz="0" w:space="0" w:color="auto"/>
          </w:divBdr>
        </w:div>
        <w:div w:id="607197100">
          <w:marLeft w:val="640"/>
          <w:marRight w:val="0"/>
          <w:marTop w:val="0"/>
          <w:marBottom w:val="0"/>
          <w:divBdr>
            <w:top w:val="none" w:sz="0" w:space="0" w:color="auto"/>
            <w:left w:val="none" w:sz="0" w:space="0" w:color="auto"/>
            <w:bottom w:val="none" w:sz="0" w:space="0" w:color="auto"/>
            <w:right w:val="none" w:sz="0" w:space="0" w:color="auto"/>
          </w:divBdr>
        </w:div>
        <w:div w:id="194345604">
          <w:marLeft w:val="640"/>
          <w:marRight w:val="0"/>
          <w:marTop w:val="0"/>
          <w:marBottom w:val="0"/>
          <w:divBdr>
            <w:top w:val="none" w:sz="0" w:space="0" w:color="auto"/>
            <w:left w:val="none" w:sz="0" w:space="0" w:color="auto"/>
            <w:bottom w:val="none" w:sz="0" w:space="0" w:color="auto"/>
            <w:right w:val="none" w:sz="0" w:space="0" w:color="auto"/>
          </w:divBdr>
        </w:div>
        <w:div w:id="1736320473">
          <w:marLeft w:val="640"/>
          <w:marRight w:val="0"/>
          <w:marTop w:val="0"/>
          <w:marBottom w:val="0"/>
          <w:divBdr>
            <w:top w:val="none" w:sz="0" w:space="0" w:color="auto"/>
            <w:left w:val="none" w:sz="0" w:space="0" w:color="auto"/>
            <w:bottom w:val="none" w:sz="0" w:space="0" w:color="auto"/>
            <w:right w:val="none" w:sz="0" w:space="0" w:color="auto"/>
          </w:divBdr>
        </w:div>
        <w:div w:id="2049601693">
          <w:marLeft w:val="640"/>
          <w:marRight w:val="0"/>
          <w:marTop w:val="0"/>
          <w:marBottom w:val="0"/>
          <w:divBdr>
            <w:top w:val="none" w:sz="0" w:space="0" w:color="auto"/>
            <w:left w:val="none" w:sz="0" w:space="0" w:color="auto"/>
            <w:bottom w:val="none" w:sz="0" w:space="0" w:color="auto"/>
            <w:right w:val="none" w:sz="0" w:space="0" w:color="auto"/>
          </w:divBdr>
        </w:div>
        <w:div w:id="249511193">
          <w:marLeft w:val="640"/>
          <w:marRight w:val="0"/>
          <w:marTop w:val="0"/>
          <w:marBottom w:val="0"/>
          <w:divBdr>
            <w:top w:val="none" w:sz="0" w:space="0" w:color="auto"/>
            <w:left w:val="none" w:sz="0" w:space="0" w:color="auto"/>
            <w:bottom w:val="none" w:sz="0" w:space="0" w:color="auto"/>
            <w:right w:val="none" w:sz="0" w:space="0" w:color="auto"/>
          </w:divBdr>
        </w:div>
      </w:divsChild>
    </w:div>
    <w:div w:id="1352485759">
      <w:bodyDiv w:val="1"/>
      <w:marLeft w:val="0"/>
      <w:marRight w:val="0"/>
      <w:marTop w:val="0"/>
      <w:marBottom w:val="0"/>
      <w:divBdr>
        <w:top w:val="none" w:sz="0" w:space="0" w:color="auto"/>
        <w:left w:val="none" w:sz="0" w:space="0" w:color="auto"/>
        <w:bottom w:val="none" w:sz="0" w:space="0" w:color="auto"/>
        <w:right w:val="none" w:sz="0" w:space="0" w:color="auto"/>
      </w:divBdr>
    </w:div>
    <w:div w:id="1355420233">
      <w:bodyDiv w:val="1"/>
      <w:marLeft w:val="0"/>
      <w:marRight w:val="0"/>
      <w:marTop w:val="0"/>
      <w:marBottom w:val="0"/>
      <w:divBdr>
        <w:top w:val="none" w:sz="0" w:space="0" w:color="auto"/>
        <w:left w:val="none" w:sz="0" w:space="0" w:color="auto"/>
        <w:bottom w:val="none" w:sz="0" w:space="0" w:color="auto"/>
        <w:right w:val="none" w:sz="0" w:space="0" w:color="auto"/>
      </w:divBdr>
    </w:div>
    <w:div w:id="1356926042">
      <w:bodyDiv w:val="1"/>
      <w:marLeft w:val="0"/>
      <w:marRight w:val="0"/>
      <w:marTop w:val="0"/>
      <w:marBottom w:val="0"/>
      <w:divBdr>
        <w:top w:val="none" w:sz="0" w:space="0" w:color="auto"/>
        <w:left w:val="none" w:sz="0" w:space="0" w:color="auto"/>
        <w:bottom w:val="none" w:sz="0" w:space="0" w:color="auto"/>
        <w:right w:val="none" w:sz="0" w:space="0" w:color="auto"/>
      </w:divBdr>
    </w:div>
    <w:div w:id="1362971754">
      <w:bodyDiv w:val="1"/>
      <w:marLeft w:val="0"/>
      <w:marRight w:val="0"/>
      <w:marTop w:val="0"/>
      <w:marBottom w:val="0"/>
      <w:divBdr>
        <w:top w:val="none" w:sz="0" w:space="0" w:color="auto"/>
        <w:left w:val="none" w:sz="0" w:space="0" w:color="auto"/>
        <w:bottom w:val="none" w:sz="0" w:space="0" w:color="auto"/>
        <w:right w:val="none" w:sz="0" w:space="0" w:color="auto"/>
      </w:divBdr>
    </w:div>
    <w:div w:id="1373993114">
      <w:bodyDiv w:val="1"/>
      <w:marLeft w:val="0"/>
      <w:marRight w:val="0"/>
      <w:marTop w:val="0"/>
      <w:marBottom w:val="0"/>
      <w:divBdr>
        <w:top w:val="none" w:sz="0" w:space="0" w:color="auto"/>
        <w:left w:val="none" w:sz="0" w:space="0" w:color="auto"/>
        <w:bottom w:val="none" w:sz="0" w:space="0" w:color="auto"/>
        <w:right w:val="none" w:sz="0" w:space="0" w:color="auto"/>
      </w:divBdr>
    </w:div>
    <w:div w:id="1376004387">
      <w:bodyDiv w:val="1"/>
      <w:marLeft w:val="0"/>
      <w:marRight w:val="0"/>
      <w:marTop w:val="0"/>
      <w:marBottom w:val="0"/>
      <w:divBdr>
        <w:top w:val="none" w:sz="0" w:space="0" w:color="auto"/>
        <w:left w:val="none" w:sz="0" w:space="0" w:color="auto"/>
        <w:bottom w:val="none" w:sz="0" w:space="0" w:color="auto"/>
        <w:right w:val="none" w:sz="0" w:space="0" w:color="auto"/>
      </w:divBdr>
    </w:div>
    <w:div w:id="1376389429">
      <w:bodyDiv w:val="1"/>
      <w:marLeft w:val="0"/>
      <w:marRight w:val="0"/>
      <w:marTop w:val="0"/>
      <w:marBottom w:val="0"/>
      <w:divBdr>
        <w:top w:val="none" w:sz="0" w:space="0" w:color="auto"/>
        <w:left w:val="none" w:sz="0" w:space="0" w:color="auto"/>
        <w:bottom w:val="none" w:sz="0" w:space="0" w:color="auto"/>
        <w:right w:val="none" w:sz="0" w:space="0" w:color="auto"/>
      </w:divBdr>
    </w:div>
    <w:div w:id="1379353633">
      <w:bodyDiv w:val="1"/>
      <w:marLeft w:val="0"/>
      <w:marRight w:val="0"/>
      <w:marTop w:val="0"/>
      <w:marBottom w:val="0"/>
      <w:divBdr>
        <w:top w:val="none" w:sz="0" w:space="0" w:color="auto"/>
        <w:left w:val="none" w:sz="0" w:space="0" w:color="auto"/>
        <w:bottom w:val="none" w:sz="0" w:space="0" w:color="auto"/>
        <w:right w:val="none" w:sz="0" w:space="0" w:color="auto"/>
      </w:divBdr>
    </w:div>
    <w:div w:id="1381784235">
      <w:bodyDiv w:val="1"/>
      <w:marLeft w:val="0"/>
      <w:marRight w:val="0"/>
      <w:marTop w:val="0"/>
      <w:marBottom w:val="0"/>
      <w:divBdr>
        <w:top w:val="none" w:sz="0" w:space="0" w:color="auto"/>
        <w:left w:val="none" w:sz="0" w:space="0" w:color="auto"/>
        <w:bottom w:val="none" w:sz="0" w:space="0" w:color="auto"/>
        <w:right w:val="none" w:sz="0" w:space="0" w:color="auto"/>
      </w:divBdr>
    </w:div>
    <w:div w:id="1383868787">
      <w:bodyDiv w:val="1"/>
      <w:marLeft w:val="0"/>
      <w:marRight w:val="0"/>
      <w:marTop w:val="0"/>
      <w:marBottom w:val="0"/>
      <w:divBdr>
        <w:top w:val="none" w:sz="0" w:space="0" w:color="auto"/>
        <w:left w:val="none" w:sz="0" w:space="0" w:color="auto"/>
        <w:bottom w:val="none" w:sz="0" w:space="0" w:color="auto"/>
        <w:right w:val="none" w:sz="0" w:space="0" w:color="auto"/>
      </w:divBdr>
      <w:divsChild>
        <w:div w:id="268127197">
          <w:marLeft w:val="640"/>
          <w:marRight w:val="0"/>
          <w:marTop w:val="0"/>
          <w:marBottom w:val="0"/>
          <w:divBdr>
            <w:top w:val="none" w:sz="0" w:space="0" w:color="auto"/>
            <w:left w:val="none" w:sz="0" w:space="0" w:color="auto"/>
            <w:bottom w:val="none" w:sz="0" w:space="0" w:color="auto"/>
            <w:right w:val="none" w:sz="0" w:space="0" w:color="auto"/>
          </w:divBdr>
        </w:div>
        <w:div w:id="1548029947">
          <w:marLeft w:val="640"/>
          <w:marRight w:val="0"/>
          <w:marTop w:val="0"/>
          <w:marBottom w:val="0"/>
          <w:divBdr>
            <w:top w:val="none" w:sz="0" w:space="0" w:color="auto"/>
            <w:left w:val="none" w:sz="0" w:space="0" w:color="auto"/>
            <w:bottom w:val="none" w:sz="0" w:space="0" w:color="auto"/>
            <w:right w:val="none" w:sz="0" w:space="0" w:color="auto"/>
          </w:divBdr>
        </w:div>
        <w:div w:id="489715690">
          <w:marLeft w:val="640"/>
          <w:marRight w:val="0"/>
          <w:marTop w:val="0"/>
          <w:marBottom w:val="0"/>
          <w:divBdr>
            <w:top w:val="none" w:sz="0" w:space="0" w:color="auto"/>
            <w:left w:val="none" w:sz="0" w:space="0" w:color="auto"/>
            <w:bottom w:val="none" w:sz="0" w:space="0" w:color="auto"/>
            <w:right w:val="none" w:sz="0" w:space="0" w:color="auto"/>
          </w:divBdr>
        </w:div>
        <w:div w:id="521014799">
          <w:marLeft w:val="640"/>
          <w:marRight w:val="0"/>
          <w:marTop w:val="0"/>
          <w:marBottom w:val="0"/>
          <w:divBdr>
            <w:top w:val="none" w:sz="0" w:space="0" w:color="auto"/>
            <w:left w:val="none" w:sz="0" w:space="0" w:color="auto"/>
            <w:bottom w:val="none" w:sz="0" w:space="0" w:color="auto"/>
            <w:right w:val="none" w:sz="0" w:space="0" w:color="auto"/>
          </w:divBdr>
        </w:div>
        <w:div w:id="1761097665">
          <w:marLeft w:val="640"/>
          <w:marRight w:val="0"/>
          <w:marTop w:val="0"/>
          <w:marBottom w:val="0"/>
          <w:divBdr>
            <w:top w:val="none" w:sz="0" w:space="0" w:color="auto"/>
            <w:left w:val="none" w:sz="0" w:space="0" w:color="auto"/>
            <w:bottom w:val="none" w:sz="0" w:space="0" w:color="auto"/>
            <w:right w:val="none" w:sz="0" w:space="0" w:color="auto"/>
          </w:divBdr>
        </w:div>
        <w:div w:id="1329214241">
          <w:marLeft w:val="640"/>
          <w:marRight w:val="0"/>
          <w:marTop w:val="0"/>
          <w:marBottom w:val="0"/>
          <w:divBdr>
            <w:top w:val="none" w:sz="0" w:space="0" w:color="auto"/>
            <w:left w:val="none" w:sz="0" w:space="0" w:color="auto"/>
            <w:bottom w:val="none" w:sz="0" w:space="0" w:color="auto"/>
            <w:right w:val="none" w:sz="0" w:space="0" w:color="auto"/>
          </w:divBdr>
        </w:div>
        <w:div w:id="1513495811">
          <w:marLeft w:val="640"/>
          <w:marRight w:val="0"/>
          <w:marTop w:val="0"/>
          <w:marBottom w:val="0"/>
          <w:divBdr>
            <w:top w:val="none" w:sz="0" w:space="0" w:color="auto"/>
            <w:left w:val="none" w:sz="0" w:space="0" w:color="auto"/>
            <w:bottom w:val="none" w:sz="0" w:space="0" w:color="auto"/>
            <w:right w:val="none" w:sz="0" w:space="0" w:color="auto"/>
          </w:divBdr>
        </w:div>
        <w:div w:id="2029405457">
          <w:marLeft w:val="640"/>
          <w:marRight w:val="0"/>
          <w:marTop w:val="0"/>
          <w:marBottom w:val="0"/>
          <w:divBdr>
            <w:top w:val="none" w:sz="0" w:space="0" w:color="auto"/>
            <w:left w:val="none" w:sz="0" w:space="0" w:color="auto"/>
            <w:bottom w:val="none" w:sz="0" w:space="0" w:color="auto"/>
            <w:right w:val="none" w:sz="0" w:space="0" w:color="auto"/>
          </w:divBdr>
        </w:div>
        <w:div w:id="1101342656">
          <w:marLeft w:val="640"/>
          <w:marRight w:val="0"/>
          <w:marTop w:val="0"/>
          <w:marBottom w:val="0"/>
          <w:divBdr>
            <w:top w:val="none" w:sz="0" w:space="0" w:color="auto"/>
            <w:left w:val="none" w:sz="0" w:space="0" w:color="auto"/>
            <w:bottom w:val="none" w:sz="0" w:space="0" w:color="auto"/>
            <w:right w:val="none" w:sz="0" w:space="0" w:color="auto"/>
          </w:divBdr>
        </w:div>
        <w:div w:id="2099474895">
          <w:marLeft w:val="640"/>
          <w:marRight w:val="0"/>
          <w:marTop w:val="0"/>
          <w:marBottom w:val="0"/>
          <w:divBdr>
            <w:top w:val="none" w:sz="0" w:space="0" w:color="auto"/>
            <w:left w:val="none" w:sz="0" w:space="0" w:color="auto"/>
            <w:bottom w:val="none" w:sz="0" w:space="0" w:color="auto"/>
            <w:right w:val="none" w:sz="0" w:space="0" w:color="auto"/>
          </w:divBdr>
        </w:div>
        <w:div w:id="756095663">
          <w:marLeft w:val="640"/>
          <w:marRight w:val="0"/>
          <w:marTop w:val="0"/>
          <w:marBottom w:val="0"/>
          <w:divBdr>
            <w:top w:val="none" w:sz="0" w:space="0" w:color="auto"/>
            <w:left w:val="none" w:sz="0" w:space="0" w:color="auto"/>
            <w:bottom w:val="none" w:sz="0" w:space="0" w:color="auto"/>
            <w:right w:val="none" w:sz="0" w:space="0" w:color="auto"/>
          </w:divBdr>
        </w:div>
        <w:div w:id="2046297130">
          <w:marLeft w:val="640"/>
          <w:marRight w:val="0"/>
          <w:marTop w:val="0"/>
          <w:marBottom w:val="0"/>
          <w:divBdr>
            <w:top w:val="none" w:sz="0" w:space="0" w:color="auto"/>
            <w:left w:val="none" w:sz="0" w:space="0" w:color="auto"/>
            <w:bottom w:val="none" w:sz="0" w:space="0" w:color="auto"/>
            <w:right w:val="none" w:sz="0" w:space="0" w:color="auto"/>
          </w:divBdr>
        </w:div>
        <w:div w:id="1836872995">
          <w:marLeft w:val="640"/>
          <w:marRight w:val="0"/>
          <w:marTop w:val="0"/>
          <w:marBottom w:val="0"/>
          <w:divBdr>
            <w:top w:val="none" w:sz="0" w:space="0" w:color="auto"/>
            <w:left w:val="none" w:sz="0" w:space="0" w:color="auto"/>
            <w:bottom w:val="none" w:sz="0" w:space="0" w:color="auto"/>
            <w:right w:val="none" w:sz="0" w:space="0" w:color="auto"/>
          </w:divBdr>
        </w:div>
        <w:div w:id="1402216678">
          <w:marLeft w:val="640"/>
          <w:marRight w:val="0"/>
          <w:marTop w:val="0"/>
          <w:marBottom w:val="0"/>
          <w:divBdr>
            <w:top w:val="none" w:sz="0" w:space="0" w:color="auto"/>
            <w:left w:val="none" w:sz="0" w:space="0" w:color="auto"/>
            <w:bottom w:val="none" w:sz="0" w:space="0" w:color="auto"/>
            <w:right w:val="none" w:sz="0" w:space="0" w:color="auto"/>
          </w:divBdr>
        </w:div>
        <w:div w:id="1283805001">
          <w:marLeft w:val="640"/>
          <w:marRight w:val="0"/>
          <w:marTop w:val="0"/>
          <w:marBottom w:val="0"/>
          <w:divBdr>
            <w:top w:val="none" w:sz="0" w:space="0" w:color="auto"/>
            <w:left w:val="none" w:sz="0" w:space="0" w:color="auto"/>
            <w:bottom w:val="none" w:sz="0" w:space="0" w:color="auto"/>
            <w:right w:val="none" w:sz="0" w:space="0" w:color="auto"/>
          </w:divBdr>
        </w:div>
        <w:div w:id="2000844350">
          <w:marLeft w:val="640"/>
          <w:marRight w:val="0"/>
          <w:marTop w:val="0"/>
          <w:marBottom w:val="0"/>
          <w:divBdr>
            <w:top w:val="none" w:sz="0" w:space="0" w:color="auto"/>
            <w:left w:val="none" w:sz="0" w:space="0" w:color="auto"/>
            <w:bottom w:val="none" w:sz="0" w:space="0" w:color="auto"/>
            <w:right w:val="none" w:sz="0" w:space="0" w:color="auto"/>
          </w:divBdr>
        </w:div>
        <w:div w:id="442110541">
          <w:marLeft w:val="640"/>
          <w:marRight w:val="0"/>
          <w:marTop w:val="0"/>
          <w:marBottom w:val="0"/>
          <w:divBdr>
            <w:top w:val="none" w:sz="0" w:space="0" w:color="auto"/>
            <w:left w:val="none" w:sz="0" w:space="0" w:color="auto"/>
            <w:bottom w:val="none" w:sz="0" w:space="0" w:color="auto"/>
            <w:right w:val="none" w:sz="0" w:space="0" w:color="auto"/>
          </w:divBdr>
        </w:div>
        <w:div w:id="1250037626">
          <w:marLeft w:val="640"/>
          <w:marRight w:val="0"/>
          <w:marTop w:val="0"/>
          <w:marBottom w:val="0"/>
          <w:divBdr>
            <w:top w:val="none" w:sz="0" w:space="0" w:color="auto"/>
            <w:left w:val="none" w:sz="0" w:space="0" w:color="auto"/>
            <w:bottom w:val="none" w:sz="0" w:space="0" w:color="auto"/>
            <w:right w:val="none" w:sz="0" w:space="0" w:color="auto"/>
          </w:divBdr>
        </w:div>
        <w:div w:id="287668737">
          <w:marLeft w:val="640"/>
          <w:marRight w:val="0"/>
          <w:marTop w:val="0"/>
          <w:marBottom w:val="0"/>
          <w:divBdr>
            <w:top w:val="none" w:sz="0" w:space="0" w:color="auto"/>
            <w:left w:val="none" w:sz="0" w:space="0" w:color="auto"/>
            <w:bottom w:val="none" w:sz="0" w:space="0" w:color="auto"/>
            <w:right w:val="none" w:sz="0" w:space="0" w:color="auto"/>
          </w:divBdr>
        </w:div>
        <w:div w:id="798454465">
          <w:marLeft w:val="640"/>
          <w:marRight w:val="0"/>
          <w:marTop w:val="0"/>
          <w:marBottom w:val="0"/>
          <w:divBdr>
            <w:top w:val="none" w:sz="0" w:space="0" w:color="auto"/>
            <w:left w:val="none" w:sz="0" w:space="0" w:color="auto"/>
            <w:bottom w:val="none" w:sz="0" w:space="0" w:color="auto"/>
            <w:right w:val="none" w:sz="0" w:space="0" w:color="auto"/>
          </w:divBdr>
        </w:div>
        <w:div w:id="1306667930">
          <w:marLeft w:val="640"/>
          <w:marRight w:val="0"/>
          <w:marTop w:val="0"/>
          <w:marBottom w:val="0"/>
          <w:divBdr>
            <w:top w:val="none" w:sz="0" w:space="0" w:color="auto"/>
            <w:left w:val="none" w:sz="0" w:space="0" w:color="auto"/>
            <w:bottom w:val="none" w:sz="0" w:space="0" w:color="auto"/>
            <w:right w:val="none" w:sz="0" w:space="0" w:color="auto"/>
          </w:divBdr>
        </w:div>
        <w:div w:id="1430275320">
          <w:marLeft w:val="640"/>
          <w:marRight w:val="0"/>
          <w:marTop w:val="0"/>
          <w:marBottom w:val="0"/>
          <w:divBdr>
            <w:top w:val="none" w:sz="0" w:space="0" w:color="auto"/>
            <w:left w:val="none" w:sz="0" w:space="0" w:color="auto"/>
            <w:bottom w:val="none" w:sz="0" w:space="0" w:color="auto"/>
            <w:right w:val="none" w:sz="0" w:space="0" w:color="auto"/>
          </w:divBdr>
        </w:div>
        <w:div w:id="340741173">
          <w:marLeft w:val="640"/>
          <w:marRight w:val="0"/>
          <w:marTop w:val="0"/>
          <w:marBottom w:val="0"/>
          <w:divBdr>
            <w:top w:val="none" w:sz="0" w:space="0" w:color="auto"/>
            <w:left w:val="none" w:sz="0" w:space="0" w:color="auto"/>
            <w:bottom w:val="none" w:sz="0" w:space="0" w:color="auto"/>
            <w:right w:val="none" w:sz="0" w:space="0" w:color="auto"/>
          </w:divBdr>
        </w:div>
        <w:div w:id="1743142705">
          <w:marLeft w:val="640"/>
          <w:marRight w:val="0"/>
          <w:marTop w:val="0"/>
          <w:marBottom w:val="0"/>
          <w:divBdr>
            <w:top w:val="none" w:sz="0" w:space="0" w:color="auto"/>
            <w:left w:val="none" w:sz="0" w:space="0" w:color="auto"/>
            <w:bottom w:val="none" w:sz="0" w:space="0" w:color="auto"/>
            <w:right w:val="none" w:sz="0" w:space="0" w:color="auto"/>
          </w:divBdr>
        </w:div>
        <w:div w:id="1749188511">
          <w:marLeft w:val="640"/>
          <w:marRight w:val="0"/>
          <w:marTop w:val="0"/>
          <w:marBottom w:val="0"/>
          <w:divBdr>
            <w:top w:val="none" w:sz="0" w:space="0" w:color="auto"/>
            <w:left w:val="none" w:sz="0" w:space="0" w:color="auto"/>
            <w:bottom w:val="none" w:sz="0" w:space="0" w:color="auto"/>
            <w:right w:val="none" w:sz="0" w:space="0" w:color="auto"/>
          </w:divBdr>
        </w:div>
        <w:div w:id="1346903809">
          <w:marLeft w:val="640"/>
          <w:marRight w:val="0"/>
          <w:marTop w:val="0"/>
          <w:marBottom w:val="0"/>
          <w:divBdr>
            <w:top w:val="none" w:sz="0" w:space="0" w:color="auto"/>
            <w:left w:val="none" w:sz="0" w:space="0" w:color="auto"/>
            <w:bottom w:val="none" w:sz="0" w:space="0" w:color="auto"/>
            <w:right w:val="none" w:sz="0" w:space="0" w:color="auto"/>
          </w:divBdr>
        </w:div>
        <w:div w:id="163514937">
          <w:marLeft w:val="640"/>
          <w:marRight w:val="0"/>
          <w:marTop w:val="0"/>
          <w:marBottom w:val="0"/>
          <w:divBdr>
            <w:top w:val="none" w:sz="0" w:space="0" w:color="auto"/>
            <w:left w:val="none" w:sz="0" w:space="0" w:color="auto"/>
            <w:bottom w:val="none" w:sz="0" w:space="0" w:color="auto"/>
            <w:right w:val="none" w:sz="0" w:space="0" w:color="auto"/>
          </w:divBdr>
        </w:div>
        <w:div w:id="255095635">
          <w:marLeft w:val="640"/>
          <w:marRight w:val="0"/>
          <w:marTop w:val="0"/>
          <w:marBottom w:val="0"/>
          <w:divBdr>
            <w:top w:val="none" w:sz="0" w:space="0" w:color="auto"/>
            <w:left w:val="none" w:sz="0" w:space="0" w:color="auto"/>
            <w:bottom w:val="none" w:sz="0" w:space="0" w:color="auto"/>
            <w:right w:val="none" w:sz="0" w:space="0" w:color="auto"/>
          </w:divBdr>
        </w:div>
        <w:div w:id="224876059">
          <w:marLeft w:val="640"/>
          <w:marRight w:val="0"/>
          <w:marTop w:val="0"/>
          <w:marBottom w:val="0"/>
          <w:divBdr>
            <w:top w:val="none" w:sz="0" w:space="0" w:color="auto"/>
            <w:left w:val="none" w:sz="0" w:space="0" w:color="auto"/>
            <w:bottom w:val="none" w:sz="0" w:space="0" w:color="auto"/>
            <w:right w:val="none" w:sz="0" w:space="0" w:color="auto"/>
          </w:divBdr>
        </w:div>
        <w:div w:id="1053458275">
          <w:marLeft w:val="640"/>
          <w:marRight w:val="0"/>
          <w:marTop w:val="0"/>
          <w:marBottom w:val="0"/>
          <w:divBdr>
            <w:top w:val="none" w:sz="0" w:space="0" w:color="auto"/>
            <w:left w:val="none" w:sz="0" w:space="0" w:color="auto"/>
            <w:bottom w:val="none" w:sz="0" w:space="0" w:color="auto"/>
            <w:right w:val="none" w:sz="0" w:space="0" w:color="auto"/>
          </w:divBdr>
        </w:div>
        <w:div w:id="1154880349">
          <w:marLeft w:val="640"/>
          <w:marRight w:val="0"/>
          <w:marTop w:val="0"/>
          <w:marBottom w:val="0"/>
          <w:divBdr>
            <w:top w:val="none" w:sz="0" w:space="0" w:color="auto"/>
            <w:left w:val="none" w:sz="0" w:space="0" w:color="auto"/>
            <w:bottom w:val="none" w:sz="0" w:space="0" w:color="auto"/>
            <w:right w:val="none" w:sz="0" w:space="0" w:color="auto"/>
          </w:divBdr>
        </w:div>
        <w:div w:id="725178379">
          <w:marLeft w:val="640"/>
          <w:marRight w:val="0"/>
          <w:marTop w:val="0"/>
          <w:marBottom w:val="0"/>
          <w:divBdr>
            <w:top w:val="none" w:sz="0" w:space="0" w:color="auto"/>
            <w:left w:val="none" w:sz="0" w:space="0" w:color="auto"/>
            <w:bottom w:val="none" w:sz="0" w:space="0" w:color="auto"/>
            <w:right w:val="none" w:sz="0" w:space="0" w:color="auto"/>
          </w:divBdr>
        </w:div>
        <w:div w:id="1971590306">
          <w:marLeft w:val="640"/>
          <w:marRight w:val="0"/>
          <w:marTop w:val="0"/>
          <w:marBottom w:val="0"/>
          <w:divBdr>
            <w:top w:val="none" w:sz="0" w:space="0" w:color="auto"/>
            <w:left w:val="none" w:sz="0" w:space="0" w:color="auto"/>
            <w:bottom w:val="none" w:sz="0" w:space="0" w:color="auto"/>
            <w:right w:val="none" w:sz="0" w:space="0" w:color="auto"/>
          </w:divBdr>
        </w:div>
        <w:div w:id="272175842">
          <w:marLeft w:val="640"/>
          <w:marRight w:val="0"/>
          <w:marTop w:val="0"/>
          <w:marBottom w:val="0"/>
          <w:divBdr>
            <w:top w:val="none" w:sz="0" w:space="0" w:color="auto"/>
            <w:left w:val="none" w:sz="0" w:space="0" w:color="auto"/>
            <w:bottom w:val="none" w:sz="0" w:space="0" w:color="auto"/>
            <w:right w:val="none" w:sz="0" w:space="0" w:color="auto"/>
          </w:divBdr>
        </w:div>
        <w:div w:id="909314993">
          <w:marLeft w:val="640"/>
          <w:marRight w:val="0"/>
          <w:marTop w:val="0"/>
          <w:marBottom w:val="0"/>
          <w:divBdr>
            <w:top w:val="none" w:sz="0" w:space="0" w:color="auto"/>
            <w:left w:val="none" w:sz="0" w:space="0" w:color="auto"/>
            <w:bottom w:val="none" w:sz="0" w:space="0" w:color="auto"/>
            <w:right w:val="none" w:sz="0" w:space="0" w:color="auto"/>
          </w:divBdr>
        </w:div>
        <w:div w:id="299379736">
          <w:marLeft w:val="640"/>
          <w:marRight w:val="0"/>
          <w:marTop w:val="0"/>
          <w:marBottom w:val="0"/>
          <w:divBdr>
            <w:top w:val="none" w:sz="0" w:space="0" w:color="auto"/>
            <w:left w:val="none" w:sz="0" w:space="0" w:color="auto"/>
            <w:bottom w:val="none" w:sz="0" w:space="0" w:color="auto"/>
            <w:right w:val="none" w:sz="0" w:space="0" w:color="auto"/>
          </w:divBdr>
        </w:div>
        <w:div w:id="469370715">
          <w:marLeft w:val="640"/>
          <w:marRight w:val="0"/>
          <w:marTop w:val="0"/>
          <w:marBottom w:val="0"/>
          <w:divBdr>
            <w:top w:val="none" w:sz="0" w:space="0" w:color="auto"/>
            <w:left w:val="none" w:sz="0" w:space="0" w:color="auto"/>
            <w:bottom w:val="none" w:sz="0" w:space="0" w:color="auto"/>
            <w:right w:val="none" w:sz="0" w:space="0" w:color="auto"/>
          </w:divBdr>
        </w:div>
        <w:div w:id="285890304">
          <w:marLeft w:val="640"/>
          <w:marRight w:val="0"/>
          <w:marTop w:val="0"/>
          <w:marBottom w:val="0"/>
          <w:divBdr>
            <w:top w:val="none" w:sz="0" w:space="0" w:color="auto"/>
            <w:left w:val="none" w:sz="0" w:space="0" w:color="auto"/>
            <w:bottom w:val="none" w:sz="0" w:space="0" w:color="auto"/>
            <w:right w:val="none" w:sz="0" w:space="0" w:color="auto"/>
          </w:divBdr>
        </w:div>
        <w:div w:id="2115325611">
          <w:marLeft w:val="640"/>
          <w:marRight w:val="0"/>
          <w:marTop w:val="0"/>
          <w:marBottom w:val="0"/>
          <w:divBdr>
            <w:top w:val="none" w:sz="0" w:space="0" w:color="auto"/>
            <w:left w:val="none" w:sz="0" w:space="0" w:color="auto"/>
            <w:bottom w:val="none" w:sz="0" w:space="0" w:color="auto"/>
            <w:right w:val="none" w:sz="0" w:space="0" w:color="auto"/>
          </w:divBdr>
        </w:div>
        <w:div w:id="347800733">
          <w:marLeft w:val="640"/>
          <w:marRight w:val="0"/>
          <w:marTop w:val="0"/>
          <w:marBottom w:val="0"/>
          <w:divBdr>
            <w:top w:val="none" w:sz="0" w:space="0" w:color="auto"/>
            <w:left w:val="none" w:sz="0" w:space="0" w:color="auto"/>
            <w:bottom w:val="none" w:sz="0" w:space="0" w:color="auto"/>
            <w:right w:val="none" w:sz="0" w:space="0" w:color="auto"/>
          </w:divBdr>
        </w:div>
        <w:div w:id="323555295">
          <w:marLeft w:val="640"/>
          <w:marRight w:val="0"/>
          <w:marTop w:val="0"/>
          <w:marBottom w:val="0"/>
          <w:divBdr>
            <w:top w:val="none" w:sz="0" w:space="0" w:color="auto"/>
            <w:left w:val="none" w:sz="0" w:space="0" w:color="auto"/>
            <w:bottom w:val="none" w:sz="0" w:space="0" w:color="auto"/>
            <w:right w:val="none" w:sz="0" w:space="0" w:color="auto"/>
          </w:divBdr>
        </w:div>
        <w:div w:id="517818999">
          <w:marLeft w:val="640"/>
          <w:marRight w:val="0"/>
          <w:marTop w:val="0"/>
          <w:marBottom w:val="0"/>
          <w:divBdr>
            <w:top w:val="none" w:sz="0" w:space="0" w:color="auto"/>
            <w:left w:val="none" w:sz="0" w:space="0" w:color="auto"/>
            <w:bottom w:val="none" w:sz="0" w:space="0" w:color="auto"/>
            <w:right w:val="none" w:sz="0" w:space="0" w:color="auto"/>
          </w:divBdr>
        </w:div>
        <w:div w:id="1042512766">
          <w:marLeft w:val="640"/>
          <w:marRight w:val="0"/>
          <w:marTop w:val="0"/>
          <w:marBottom w:val="0"/>
          <w:divBdr>
            <w:top w:val="none" w:sz="0" w:space="0" w:color="auto"/>
            <w:left w:val="none" w:sz="0" w:space="0" w:color="auto"/>
            <w:bottom w:val="none" w:sz="0" w:space="0" w:color="auto"/>
            <w:right w:val="none" w:sz="0" w:space="0" w:color="auto"/>
          </w:divBdr>
        </w:div>
        <w:div w:id="1951014602">
          <w:marLeft w:val="640"/>
          <w:marRight w:val="0"/>
          <w:marTop w:val="0"/>
          <w:marBottom w:val="0"/>
          <w:divBdr>
            <w:top w:val="none" w:sz="0" w:space="0" w:color="auto"/>
            <w:left w:val="none" w:sz="0" w:space="0" w:color="auto"/>
            <w:bottom w:val="none" w:sz="0" w:space="0" w:color="auto"/>
            <w:right w:val="none" w:sz="0" w:space="0" w:color="auto"/>
          </w:divBdr>
        </w:div>
        <w:div w:id="1488135182">
          <w:marLeft w:val="640"/>
          <w:marRight w:val="0"/>
          <w:marTop w:val="0"/>
          <w:marBottom w:val="0"/>
          <w:divBdr>
            <w:top w:val="none" w:sz="0" w:space="0" w:color="auto"/>
            <w:left w:val="none" w:sz="0" w:space="0" w:color="auto"/>
            <w:bottom w:val="none" w:sz="0" w:space="0" w:color="auto"/>
            <w:right w:val="none" w:sz="0" w:space="0" w:color="auto"/>
          </w:divBdr>
        </w:div>
        <w:div w:id="1631547116">
          <w:marLeft w:val="640"/>
          <w:marRight w:val="0"/>
          <w:marTop w:val="0"/>
          <w:marBottom w:val="0"/>
          <w:divBdr>
            <w:top w:val="none" w:sz="0" w:space="0" w:color="auto"/>
            <w:left w:val="none" w:sz="0" w:space="0" w:color="auto"/>
            <w:bottom w:val="none" w:sz="0" w:space="0" w:color="auto"/>
            <w:right w:val="none" w:sz="0" w:space="0" w:color="auto"/>
          </w:divBdr>
        </w:div>
        <w:div w:id="153883045">
          <w:marLeft w:val="640"/>
          <w:marRight w:val="0"/>
          <w:marTop w:val="0"/>
          <w:marBottom w:val="0"/>
          <w:divBdr>
            <w:top w:val="none" w:sz="0" w:space="0" w:color="auto"/>
            <w:left w:val="none" w:sz="0" w:space="0" w:color="auto"/>
            <w:bottom w:val="none" w:sz="0" w:space="0" w:color="auto"/>
            <w:right w:val="none" w:sz="0" w:space="0" w:color="auto"/>
          </w:divBdr>
        </w:div>
        <w:div w:id="2039816254">
          <w:marLeft w:val="640"/>
          <w:marRight w:val="0"/>
          <w:marTop w:val="0"/>
          <w:marBottom w:val="0"/>
          <w:divBdr>
            <w:top w:val="none" w:sz="0" w:space="0" w:color="auto"/>
            <w:left w:val="none" w:sz="0" w:space="0" w:color="auto"/>
            <w:bottom w:val="none" w:sz="0" w:space="0" w:color="auto"/>
            <w:right w:val="none" w:sz="0" w:space="0" w:color="auto"/>
          </w:divBdr>
        </w:div>
        <w:div w:id="1164123222">
          <w:marLeft w:val="640"/>
          <w:marRight w:val="0"/>
          <w:marTop w:val="0"/>
          <w:marBottom w:val="0"/>
          <w:divBdr>
            <w:top w:val="none" w:sz="0" w:space="0" w:color="auto"/>
            <w:left w:val="none" w:sz="0" w:space="0" w:color="auto"/>
            <w:bottom w:val="none" w:sz="0" w:space="0" w:color="auto"/>
            <w:right w:val="none" w:sz="0" w:space="0" w:color="auto"/>
          </w:divBdr>
        </w:div>
        <w:div w:id="1204487240">
          <w:marLeft w:val="640"/>
          <w:marRight w:val="0"/>
          <w:marTop w:val="0"/>
          <w:marBottom w:val="0"/>
          <w:divBdr>
            <w:top w:val="none" w:sz="0" w:space="0" w:color="auto"/>
            <w:left w:val="none" w:sz="0" w:space="0" w:color="auto"/>
            <w:bottom w:val="none" w:sz="0" w:space="0" w:color="auto"/>
            <w:right w:val="none" w:sz="0" w:space="0" w:color="auto"/>
          </w:divBdr>
        </w:div>
        <w:div w:id="1546943439">
          <w:marLeft w:val="640"/>
          <w:marRight w:val="0"/>
          <w:marTop w:val="0"/>
          <w:marBottom w:val="0"/>
          <w:divBdr>
            <w:top w:val="none" w:sz="0" w:space="0" w:color="auto"/>
            <w:left w:val="none" w:sz="0" w:space="0" w:color="auto"/>
            <w:bottom w:val="none" w:sz="0" w:space="0" w:color="auto"/>
            <w:right w:val="none" w:sz="0" w:space="0" w:color="auto"/>
          </w:divBdr>
        </w:div>
        <w:div w:id="1000276260">
          <w:marLeft w:val="640"/>
          <w:marRight w:val="0"/>
          <w:marTop w:val="0"/>
          <w:marBottom w:val="0"/>
          <w:divBdr>
            <w:top w:val="none" w:sz="0" w:space="0" w:color="auto"/>
            <w:left w:val="none" w:sz="0" w:space="0" w:color="auto"/>
            <w:bottom w:val="none" w:sz="0" w:space="0" w:color="auto"/>
            <w:right w:val="none" w:sz="0" w:space="0" w:color="auto"/>
          </w:divBdr>
        </w:div>
        <w:div w:id="2034382083">
          <w:marLeft w:val="640"/>
          <w:marRight w:val="0"/>
          <w:marTop w:val="0"/>
          <w:marBottom w:val="0"/>
          <w:divBdr>
            <w:top w:val="none" w:sz="0" w:space="0" w:color="auto"/>
            <w:left w:val="none" w:sz="0" w:space="0" w:color="auto"/>
            <w:bottom w:val="none" w:sz="0" w:space="0" w:color="auto"/>
            <w:right w:val="none" w:sz="0" w:space="0" w:color="auto"/>
          </w:divBdr>
        </w:div>
        <w:div w:id="1887252813">
          <w:marLeft w:val="640"/>
          <w:marRight w:val="0"/>
          <w:marTop w:val="0"/>
          <w:marBottom w:val="0"/>
          <w:divBdr>
            <w:top w:val="none" w:sz="0" w:space="0" w:color="auto"/>
            <w:left w:val="none" w:sz="0" w:space="0" w:color="auto"/>
            <w:bottom w:val="none" w:sz="0" w:space="0" w:color="auto"/>
            <w:right w:val="none" w:sz="0" w:space="0" w:color="auto"/>
          </w:divBdr>
        </w:div>
        <w:div w:id="1284650064">
          <w:marLeft w:val="640"/>
          <w:marRight w:val="0"/>
          <w:marTop w:val="0"/>
          <w:marBottom w:val="0"/>
          <w:divBdr>
            <w:top w:val="none" w:sz="0" w:space="0" w:color="auto"/>
            <w:left w:val="none" w:sz="0" w:space="0" w:color="auto"/>
            <w:bottom w:val="none" w:sz="0" w:space="0" w:color="auto"/>
            <w:right w:val="none" w:sz="0" w:space="0" w:color="auto"/>
          </w:divBdr>
        </w:div>
        <w:div w:id="338391840">
          <w:marLeft w:val="640"/>
          <w:marRight w:val="0"/>
          <w:marTop w:val="0"/>
          <w:marBottom w:val="0"/>
          <w:divBdr>
            <w:top w:val="none" w:sz="0" w:space="0" w:color="auto"/>
            <w:left w:val="none" w:sz="0" w:space="0" w:color="auto"/>
            <w:bottom w:val="none" w:sz="0" w:space="0" w:color="auto"/>
            <w:right w:val="none" w:sz="0" w:space="0" w:color="auto"/>
          </w:divBdr>
        </w:div>
        <w:div w:id="1655253245">
          <w:marLeft w:val="640"/>
          <w:marRight w:val="0"/>
          <w:marTop w:val="0"/>
          <w:marBottom w:val="0"/>
          <w:divBdr>
            <w:top w:val="none" w:sz="0" w:space="0" w:color="auto"/>
            <w:left w:val="none" w:sz="0" w:space="0" w:color="auto"/>
            <w:bottom w:val="none" w:sz="0" w:space="0" w:color="auto"/>
            <w:right w:val="none" w:sz="0" w:space="0" w:color="auto"/>
          </w:divBdr>
        </w:div>
        <w:div w:id="1020660795">
          <w:marLeft w:val="640"/>
          <w:marRight w:val="0"/>
          <w:marTop w:val="0"/>
          <w:marBottom w:val="0"/>
          <w:divBdr>
            <w:top w:val="none" w:sz="0" w:space="0" w:color="auto"/>
            <w:left w:val="none" w:sz="0" w:space="0" w:color="auto"/>
            <w:bottom w:val="none" w:sz="0" w:space="0" w:color="auto"/>
            <w:right w:val="none" w:sz="0" w:space="0" w:color="auto"/>
          </w:divBdr>
        </w:div>
        <w:div w:id="2109160385">
          <w:marLeft w:val="640"/>
          <w:marRight w:val="0"/>
          <w:marTop w:val="0"/>
          <w:marBottom w:val="0"/>
          <w:divBdr>
            <w:top w:val="none" w:sz="0" w:space="0" w:color="auto"/>
            <w:left w:val="none" w:sz="0" w:space="0" w:color="auto"/>
            <w:bottom w:val="none" w:sz="0" w:space="0" w:color="auto"/>
            <w:right w:val="none" w:sz="0" w:space="0" w:color="auto"/>
          </w:divBdr>
        </w:div>
        <w:div w:id="1469323553">
          <w:marLeft w:val="640"/>
          <w:marRight w:val="0"/>
          <w:marTop w:val="0"/>
          <w:marBottom w:val="0"/>
          <w:divBdr>
            <w:top w:val="none" w:sz="0" w:space="0" w:color="auto"/>
            <w:left w:val="none" w:sz="0" w:space="0" w:color="auto"/>
            <w:bottom w:val="none" w:sz="0" w:space="0" w:color="auto"/>
            <w:right w:val="none" w:sz="0" w:space="0" w:color="auto"/>
          </w:divBdr>
        </w:div>
        <w:div w:id="797261410">
          <w:marLeft w:val="640"/>
          <w:marRight w:val="0"/>
          <w:marTop w:val="0"/>
          <w:marBottom w:val="0"/>
          <w:divBdr>
            <w:top w:val="none" w:sz="0" w:space="0" w:color="auto"/>
            <w:left w:val="none" w:sz="0" w:space="0" w:color="auto"/>
            <w:bottom w:val="none" w:sz="0" w:space="0" w:color="auto"/>
            <w:right w:val="none" w:sz="0" w:space="0" w:color="auto"/>
          </w:divBdr>
        </w:div>
        <w:div w:id="999194018">
          <w:marLeft w:val="640"/>
          <w:marRight w:val="0"/>
          <w:marTop w:val="0"/>
          <w:marBottom w:val="0"/>
          <w:divBdr>
            <w:top w:val="none" w:sz="0" w:space="0" w:color="auto"/>
            <w:left w:val="none" w:sz="0" w:space="0" w:color="auto"/>
            <w:bottom w:val="none" w:sz="0" w:space="0" w:color="auto"/>
            <w:right w:val="none" w:sz="0" w:space="0" w:color="auto"/>
          </w:divBdr>
        </w:div>
        <w:div w:id="1807116361">
          <w:marLeft w:val="640"/>
          <w:marRight w:val="0"/>
          <w:marTop w:val="0"/>
          <w:marBottom w:val="0"/>
          <w:divBdr>
            <w:top w:val="none" w:sz="0" w:space="0" w:color="auto"/>
            <w:left w:val="none" w:sz="0" w:space="0" w:color="auto"/>
            <w:bottom w:val="none" w:sz="0" w:space="0" w:color="auto"/>
            <w:right w:val="none" w:sz="0" w:space="0" w:color="auto"/>
          </w:divBdr>
        </w:div>
        <w:div w:id="1744519930">
          <w:marLeft w:val="640"/>
          <w:marRight w:val="0"/>
          <w:marTop w:val="0"/>
          <w:marBottom w:val="0"/>
          <w:divBdr>
            <w:top w:val="none" w:sz="0" w:space="0" w:color="auto"/>
            <w:left w:val="none" w:sz="0" w:space="0" w:color="auto"/>
            <w:bottom w:val="none" w:sz="0" w:space="0" w:color="auto"/>
            <w:right w:val="none" w:sz="0" w:space="0" w:color="auto"/>
          </w:divBdr>
        </w:div>
        <w:div w:id="1787118611">
          <w:marLeft w:val="640"/>
          <w:marRight w:val="0"/>
          <w:marTop w:val="0"/>
          <w:marBottom w:val="0"/>
          <w:divBdr>
            <w:top w:val="none" w:sz="0" w:space="0" w:color="auto"/>
            <w:left w:val="none" w:sz="0" w:space="0" w:color="auto"/>
            <w:bottom w:val="none" w:sz="0" w:space="0" w:color="auto"/>
            <w:right w:val="none" w:sz="0" w:space="0" w:color="auto"/>
          </w:divBdr>
        </w:div>
        <w:div w:id="173035667">
          <w:marLeft w:val="640"/>
          <w:marRight w:val="0"/>
          <w:marTop w:val="0"/>
          <w:marBottom w:val="0"/>
          <w:divBdr>
            <w:top w:val="none" w:sz="0" w:space="0" w:color="auto"/>
            <w:left w:val="none" w:sz="0" w:space="0" w:color="auto"/>
            <w:bottom w:val="none" w:sz="0" w:space="0" w:color="auto"/>
            <w:right w:val="none" w:sz="0" w:space="0" w:color="auto"/>
          </w:divBdr>
        </w:div>
        <w:div w:id="1438481936">
          <w:marLeft w:val="640"/>
          <w:marRight w:val="0"/>
          <w:marTop w:val="0"/>
          <w:marBottom w:val="0"/>
          <w:divBdr>
            <w:top w:val="none" w:sz="0" w:space="0" w:color="auto"/>
            <w:left w:val="none" w:sz="0" w:space="0" w:color="auto"/>
            <w:bottom w:val="none" w:sz="0" w:space="0" w:color="auto"/>
            <w:right w:val="none" w:sz="0" w:space="0" w:color="auto"/>
          </w:divBdr>
        </w:div>
        <w:div w:id="1583375024">
          <w:marLeft w:val="640"/>
          <w:marRight w:val="0"/>
          <w:marTop w:val="0"/>
          <w:marBottom w:val="0"/>
          <w:divBdr>
            <w:top w:val="none" w:sz="0" w:space="0" w:color="auto"/>
            <w:left w:val="none" w:sz="0" w:space="0" w:color="auto"/>
            <w:bottom w:val="none" w:sz="0" w:space="0" w:color="auto"/>
            <w:right w:val="none" w:sz="0" w:space="0" w:color="auto"/>
          </w:divBdr>
        </w:div>
        <w:div w:id="215364322">
          <w:marLeft w:val="640"/>
          <w:marRight w:val="0"/>
          <w:marTop w:val="0"/>
          <w:marBottom w:val="0"/>
          <w:divBdr>
            <w:top w:val="none" w:sz="0" w:space="0" w:color="auto"/>
            <w:left w:val="none" w:sz="0" w:space="0" w:color="auto"/>
            <w:bottom w:val="none" w:sz="0" w:space="0" w:color="auto"/>
            <w:right w:val="none" w:sz="0" w:space="0" w:color="auto"/>
          </w:divBdr>
        </w:div>
        <w:div w:id="278533197">
          <w:marLeft w:val="640"/>
          <w:marRight w:val="0"/>
          <w:marTop w:val="0"/>
          <w:marBottom w:val="0"/>
          <w:divBdr>
            <w:top w:val="none" w:sz="0" w:space="0" w:color="auto"/>
            <w:left w:val="none" w:sz="0" w:space="0" w:color="auto"/>
            <w:bottom w:val="none" w:sz="0" w:space="0" w:color="auto"/>
            <w:right w:val="none" w:sz="0" w:space="0" w:color="auto"/>
          </w:divBdr>
        </w:div>
        <w:div w:id="1986619724">
          <w:marLeft w:val="640"/>
          <w:marRight w:val="0"/>
          <w:marTop w:val="0"/>
          <w:marBottom w:val="0"/>
          <w:divBdr>
            <w:top w:val="none" w:sz="0" w:space="0" w:color="auto"/>
            <w:left w:val="none" w:sz="0" w:space="0" w:color="auto"/>
            <w:bottom w:val="none" w:sz="0" w:space="0" w:color="auto"/>
            <w:right w:val="none" w:sz="0" w:space="0" w:color="auto"/>
          </w:divBdr>
        </w:div>
        <w:div w:id="483084089">
          <w:marLeft w:val="640"/>
          <w:marRight w:val="0"/>
          <w:marTop w:val="0"/>
          <w:marBottom w:val="0"/>
          <w:divBdr>
            <w:top w:val="none" w:sz="0" w:space="0" w:color="auto"/>
            <w:left w:val="none" w:sz="0" w:space="0" w:color="auto"/>
            <w:bottom w:val="none" w:sz="0" w:space="0" w:color="auto"/>
            <w:right w:val="none" w:sz="0" w:space="0" w:color="auto"/>
          </w:divBdr>
        </w:div>
        <w:div w:id="1327704951">
          <w:marLeft w:val="640"/>
          <w:marRight w:val="0"/>
          <w:marTop w:val="0"/>
          <w:marBottom w:val="0"/>
          <w:divBdr>
            <w:top w:val="none" w:sz="0" w:space="0" w:color="auto"/>
            <w:left w:val="none" w:sz="0" w:space="0" w:color="auto"/>
            <w:bottom w:val="none" w:sz="0" w:space="0" w:color="auto"/>
            <w:right w:val="none" w:sz="0" w:space="0" w:color="auto"/>
          </w:divBdr>
        </w:div>
        <w:div w:id="1418676242">
          <w:marLeft w:val="640"/>
          <w:marRight w:val="0"/>
          <w:marTop w:val="0"/>
          <w:marBottom w:val="0"/>
          <w:divBdr>
            <w:top w:val="none" w:sz="0" w:space="0" w:color="auto"/>
            <w:left w:val="none" w:sz="0" w:space="0" w:color="auto"/>
            <w:bottom w:val="none" w:sz="0" w:space="0" w:color="auto"/>
            <w:right w:val="none" w:sz="0" w:space="0" w:color="auto"/>
          </w:divBdr>
        </w:div>
        <w:div w:id="828131550">
          <w:marLeft w:val="640"/>
          <w:marRight w:val="0"/>
          <w:marTop w:val="0"/>
          <w:marBottom w:val="0"/>
          <w:divBdr>
            <w:top w:val="none" w:sz="0" w:space="0" w:color="auto"/>
            <w:left w:val="none" w:sz="0" w:space="0" w:color="auto"/>
            <w:bottom w:val="none" w:sz="0" w:space="0" w:color="auto"/>
            <w:right w:val="none" w:sz="0" w:space="0" w:color="auto"/>
          </w:divBdr>
        </w:div>
        <w:div w:id="1278639103">
          <w:marLeft w:val="640"/>
          <w:marRight w:val="0"/>
          <w:marTop w:val="0"/>
          <w:marBottom w:val="0"/>
          <w:divBdr>
            <w:top w:val="none" w:sz="0" w:space="0" w:color="auto"/>
            <w:left w:val="none" w:sz="0" w:space="0" w:color="auto"/>
            <w:bottom w:val="none" w:sz="0" w:space="0" w:color="auto"/>
            <w:right w:val="none" w:sz="0" w:space="0" w:color="auto"/>
          </w:divBdr>
        </w:div>
        <w:div w:id="947733517">
          <w:marLeft w:val="640"/>
          <w:marRight w:val="0"/>
          <w:marTop w:val="0"/>
          <w:marBottom w:val="0"/>
          <w:divBdr>
            <w:top w:val="none" w:sz="0" w:space="0" w:color="auto"/>
            <w:left w:val="none" w:sz="0" w:space="0" w:color="auto"/>
            <w:bottom w:val="none" w:sz="0" w:space="0" w:color="auto"/>
            <w:right w:val="none" w:sz="0" w:space="0" w:color="auto"/>
          </w:divBdr>
        </w:div>
        <w:div w:id="330262208">
          <w:marLeft w:val="640"/>
          <w:marRight w:val="0"/>
          <w:marTop w:val="0"/>
          <w:marBottom w:val="0"/>
          <w:divBdr>
            <w:top w:val="none" w:sz="0" w:space="0" w:color="auto"/>
            <w:left w:val="none" w:sz="0" w:space="0" w:color="auto"/>
            <w:bottom w:val="none" w:sz="0" w:space="0" w:color="auto"/>
            <w:right w:val="none" w:sz="0" w:space="0" w:color="auto"/>
          </w:divBdr>
        </w:div>
        <w:div w:id="2022469744">
          <w:marLeft w:val="640"/>
          <w:marRight w:val="0"/>
          <w:marTop w:val="0"/>
          <w:marBottom w:val="0"/>
          <w:divBdr>
            <w:top w:val="none" w:sz="0" w:space="0" w:color="auto"/>
            <w:left w:val="none" w:sz="0" w:space="0" w:color="auto"/>
            <w:bottom w:val="none" w:sz="0" w:space="0" w:color="auto"/>
            <w:right w:val="none" w:sz="0" w:space="0" w:color="auto"/>
          </w:divBdr>
        </w:div>
        <w:div w:id="1704862162">
          <w:marLeft w:val="640"/>
          <w:marRight w:val="0"/>
          <w:marTop w:val="0"/>
          <w:marBottom w:val="0"/>
          <w:divBdr>
            <w:top w:val="none" w:sz="0" w:space="0" w:color="auto"/>
            <w:left w:val="none" w:sz="0" w:space="0" w:color="auto"/>
            <w:bottom w:val="none" w:sz="0" w:space="0" w:color="auto"/>
            <w:right w:val="none" w:sz="0" w:space="0" w:color="auto"/>
          </w:divBdr>
        </w:div>
        <w:div w:id="1107311649">
          <w:marLeft w:val="640"/>
          <w:marRight w:val="0"/>
          <w:marTop w:val="0"/>
          <w:marBottom w:val="0"/>
          <w:divBdr>
            <w:top w:val="none" w:sz="0" w:space="0" w:color="auto"/>
            <w:left w:val="none" w:sz="0" w:space="0" w:color="auto"/>
            <w:bottom w:val="none" w:sz="0" w:space="0" w:color="auto"/>
            <w:right w:val="none" w:sz="0" w:space="0" w:color="auto"/>
          </w:divBdr>
        </w:div>
        <w:div w:id="531529145">
          <w:marLeft w:val="640"/>
          <w:marRight w:val="0"/>
          <w:marTop w:val="0"/>
          <w:marBottom w:val="0"/>
          <w:divBdr>
            <w:top w:val="none" w:sz="0" w:space="0" w:color="auto"/>
            <w:left w:val="none" w:sz="0" w:space="0" w:color="auto"/>
            <w:bottom w:val="none" w:sz="0" w:space="0" w:color="auto"/>
            <w:right w:val="none" w:sz="0" w:space="0" w:color="auto"/>
          </w:divBdr>
        </w:div>
        <w:div w:id="1752509790">
          <w:marLeft w:val="640"/>
          <w:marRight w:val="0"/>
          <w:marTop w:val="0"/>
          <w:marBottom w:val="0"/>
          <w:divBdr>
            <w:top w:val="none" w:sz="0" w:space="0" w:color="auto"/>
            <w:left w:val="none" w:sz="0" w:space="0" w:color="auto"/>
            <w:bottom w:val="none" w:sz="0" w:space="0" w:color="auto"/>
            <w:right w:val="none" w:sz="0" w:space="0" w:color="auto"/>
          </w:divBdr>
        </w:div>
        <w:div w:id="50468370">
          <w:marLeft w:val="640"/>
          <w:marRight w:val="0"/>
          <w:marTop w:val="0"/>
          <w:marBottom w:val="0"/>
          <w:divBdr>
            <w:top w:val="none" w:sz="0" w:space="0" w:color="auto"/>
            <w:left w:val="none" w:sz="0" w:space="0" w:color="auto"/>
            <w:bottom w:val="none" w:sz="0" w:space="0" w:color="auto"/>
            <w:right w:val="none" w:sz="0" w:space="0" w:color="auto"/>
          </w:divBdr>
        </w:div>
        <w:div w:id="1070418670">
          <w:marLeft w:val="640"/>
          <w:marRight w:val="0"/>
          <w:marTop w:val="0"/>
          <w:marBottom w:val="0"/>
          <w:divBdr>
            <w:top w:val="none" w:sz="0" w:space="0" w:color="auto"/>
            <w:left w:val="none" w:sz="0" w:space="0" w:color="auto"/>
            <w:bottom w:val="none" w:sz="0" w:space="0" w:color="auto"/>
            <w:right w:val="none" w:sz="0" w:space="0" w:color="auto"/>
          </w:divBdr>
        </w:div>
      </w:divsChild>
    </w:div>
    <w:div w:id="1384404504">
      <w:bodyDiv w:val="1"/>
      <w:marLeft w:val="0"/>
      <w:marRight w:val="0"/>
      <w:marTop w:val="0"/>
      <w:marBottom w:val="0"/>
      <w:divBdr>
        <w:top w:val="none" w:sz="0" w:space="0" w:color="auto"/>
        <w:left w:val="none" w:sz="0" w:space="0" w:color="auto"/>
        <w:bottom w:val="none" w:sz="0" w:space="0" w:color="auto"/>
        <w:right w:val="none" w:sz="0" w:space="0" w:color="auto"/>
      </w:divBdr>
    </w:div>
    <w:div w:id="1384715402">
      <w:bodyDiv w:val="1"/>
      <w:marLeft w:val="0"/>
      <w:marRight w:val="0"/>
      <w:marTop w:val="0"/>
      <w:marBottom w:val="0"/>
      <w:divBdr>
        <w:top w:val="none" w:sz="0" w:space="0" w:color="auto"/>
        <w:left w:val="none" w:sz="0" w:space="0" w:color="auto"/>
        <w:bottom w:val="none" w:sz="0" w:space="0" w:color="auto"/>
        <w:right w:val="none" w:sz="0" w:space="0" w:color="auto"/>
      </w:divBdr>
    </w:div>
    <w:div w:id="1387879049">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1273631">
      <w:bodyDiv w:val="1"/>
      <w:marLeft w:val="0"/>
      <w:marRight w:val="0"/>
      <w:marTop w:val="0"/>
      <w:marBottom w:val="0"/>
      <w:divBdr>
        <w:top w:val="none" w:sz="0" w:space="0" w:color="auto"/>
        <w:left w:val="none" w:sz="0" w:space="0" w:color="auto"/>
        <w:bottom w:val="none" w:sz="0" w:space="0" w:color="auto"/>
        <w:right w:val="none" w:sz="0" w:space="0" w:color="auto"/>
      </w:divBdr>
    </w:div>
    <w:div w:id="1393503152">
      <w:bodyDiv w:val="1"/>
      <w:marLeft w:val="0"/>
      <w:marRight w:val="0"/>
      <w:marTop w:val="0"/>
      <w:marBottom w:val="0"/>
      <w:divBdr>
        <w:top w:val="none" w:sz="0" w:space="0" w:color="auto"/>
        <w:left w:val="none" w:sz="0" w:space="0" w:color="auto"/>
        <w:bottom w:val="none" w:sz="0" w:space="0" w:color="auto"/>
        <w:right w:val="none" w:sz="0" w:space="0" w:color="auto"/>
      </w:divBdr>
    </w:div>
    <w:div w:id="1399598416">
      <w:bodyDiv w:val="1"/>
      <w:marLeft w:val="0"/>
      <w:marRight w:val="0"/>
      <w:marTop w:val="0"/>
      <w:marBottom w:val="0"/>
      <w:divBdr>
        <w:top w:val="none" w:sz="0" w:space="0" w:color="auto"/>
        <w:left w:val="none" w:sz="0" w:space="0" w:color="auto"/>
        <w:bottom w:val="none" w:sz="0" w:space="0" w:color="auto"/>
        <w:right w:val="none" w:sz="0" w:space="0" w:color="auto"/>
      </w:divBdr>
    </w:div>
    <w:div w:id="1399862828">
      <w:bodyDiv w:val="1"/>
      <w:marLeft w:val="0"/>
      <w:marRight w:val="0"/>
      <w:marTop w:val="0"/>
      <w:marBottom w:val="0"/>
      <w:divBdr>
        <w:top w:val="none" w:sz="0" w:space="0" w:color="auto"/>
        <w:left w:val="none" w:sz="0" w:space="0" w:color="auto"/>
        <w:bottom w:val="none" w:sz="0" w:space="0" w:color="auto"/>
        <w:right w:val="none" w:sz="0" w:space="0" w:color="auto"/>
      </w:divBdr>
      <w:divsChild>
        <w:div w:id="1408071206">
          <w:marLeft w:val="640"/>
          <w:marRight w:val="0"/>
          <w:marTop w:val="0"/>
          <w:marBottom w:val="0"/>
          <w:divBdr>
            <w:top w:val="none" w:sz="0" w:space="0" w:color="auto"/>
            <w:left w:val="none" w:sz="0" w:space="0" w:color="auto"/>
            <w:bottom w:val="none" w:sz="0" w:space="0" w:color="auto"/>
            <w:right w:val="none" w:sz="0" w:space="0" w:color="auto"/>
          </w:divBdr>
        </w:div>
        <w:div w:id="1781803628">
          <w:marLeft w:val="640"/>
          <w:marRight w:val="0"/>
          <w:marTop w:val="0"/>
          <w:marBottom w:val="0"/>
          <w:divBdr>
            <w:top w:val="none" w:sz="0" w:space="0" w:color="auto"/>
            <w:left w:val="none" w:sz="0" w:space="0" w:color="auto"/>
            <w:bottom w:val="none" w:sz="0" w:space="0" w:color="auto"/>
            <w:right w:val="none" w:sz="0" w:space="0" w:color="auto"/>
          </w:divBdr>
        </w:div>
        <w:div w:id="1480149319">
          <w:marLeft w:val="640"/>
          <w:marRight w:val="0"/>
          <w:marTop w:val="0"/>
          <w:marBottom w:val="0"/>
          <w:divBdr>
            <w:top w:val="none" w:sz="0" w:space="0" w:color="auto"/>
            <w:left w:val="none" w:sz="0" w:space="0" w:color="auto"/>
            <w:bottom w:val="none" w:sz="0" w:space="0" w:color="auto"/>
            <w:right w:val="none" w:sz="0" w:space="0" w:color="auto"/>
          </w:divBdr>
        </w:div>
        <w:div w:id="1373188760">
          <w:marLeft w:val="640"/>
          <w:marRight w:val="0"/>
          <w:marTop w:val="0"/>
          <w:marBottom w:val="0"/>
          <w:divBdr>
            <w:top w:val="none" w:sz="0" w:space="0" w:color="auto"/>
            <w:left w:val="none" w:sz="0" w:space="0" w:color="auto"/>
            <w:bottom w:val="none" w:sz="0" w:space="0" w:color="auto"/>
            <w:right w:val="none" w:sz="0" w:space="0" w:color="auto"/>
          </w:divBdr>
        </w:div>
        <w:div w:id="1824271630">
          <w:marLeft w:val="640"/>
          <w:marRight w:val="0"/>
          <w:marTop w:val="0"/>
          <w:marBottom w:val="0"/>
          <w:divBdr>
            <w:top w:val="none" w:sz="0" w:space="0" w:color="auto"/>
            <w:left w:val="none" w:sz="0" w:space="0" w:color="auto"/>
            <w:bottom w:val="none" w:sz="0" w:space="0" w:color="auto"/>
            <w:right w:val="none" w:sz="0" w:space="0" w:color="auto"/>
          </w:divBdr>
        </w:div>
        <w:div w:id="1874658008">
          <w:marLeft w:val="640"/>
          <w:marRight w:val="0"/>
          <w:marTop w:val="0"/>
          <w:marBottom w:val="0"/>
          <w:divBdr>
            <w:top w:val="none" w:sz="0" w:space="0" w:color="auto"/>
            <w:left w:val="none" w:sz="0" w:space="0" w:color="auto"/>
            <w:bottom w:val="none" w:sz="0" w:space="0" w:color="auto"/>
            <w:right w:val="none" w:sz="0" w:space="0" w:color="auto"/>
          </w:divBdr>
        </w:div>
        <w:div w:id="138499798">
          <w:marLeft w:val="640"/>
          <w:marRight w:val="0"/>
          <w:marTop w:val="0"/>
          <w:marBottom w:val="0"/>
          <w:divBdr>
            <w:top w:val="none" w:sz="0" w:space="0" w:color="auto"/>
            <w:left w:val="none" w:sz="0" w:space="0" w:color="auto"/>
            <w:bottom w:val="none" w:sz="0" w:space="0" w:color="auto"/>
            <w:right w:val="none" w:sz="0" w:space="0" w:color="auto"/>
          </w:divBdr>
        </w:div>
        <w:div w:id="41636502">
          <w:marLeft w:val="640"/>
          <w:marRight w:val="0"/>
          <w:marTop w:val="0"/>
          <w:marBottom w:val="0"/>
          <w:divBdr>
            <w:top w:val="none" w:sz="0" w:space="0" w:color="auto"/>
            <w:left w:val="none" w:sz="0" w:space="0" w:color="auto"/>
            <w:bottom w:val="none" w:sz="0" w:space="0" w:color="auto"/>
            <w:right w:val="none" w:sz="0" w:space="0" w:color="auto"/>
          </w:divBdr>
        </w:div>
        <w:div w:id="1984848273">
          <w:marLeft w:val="640"/>
          <w:marRight w:val="0"/>
          <w:marTop w:val="0"/>
          <w:marBottom w:val="0"/>
          <w:divBdr>
            <w:top w:val="none" w:sz="0" w:space="0" w:color="auto"/>
            <w:left w:val="none" w:sz="0" w:space="0" w:color="auto"/>
            <w:bottom w:val="none" w:sz="0" w:space="0" w:color="auto"/>
            <w:right w:val="none" w:sz="0" w:space="0" w:color="auto"/>
          </w:divBdr>
        </w:div>
        <w:div w:id="2048792757">
          <w:marLeft w:val="640"/>
          <w:marRight w:val="0"/>
          <w:marTop w:val="0"/>
          <w:marBottom w:val="0"/>
          <w:divBdr>
            <w:top w:val="none" w:sz="0" w:space="0" w:color="auto"/>
            <w:left w:val="none" w:sz="0" w:space="0" w:color="auto"/>
            <w:bottom w:val="none" w:sz="0" w:space="0" w:color="auto"/>
            <w:right w:val="none" w:sz="0" w:space="0" w:color="auto"/>
          </w:divBdr>
        </w:div>
        <w:div w:id="1936396335">
          <w:marLeft w:val="640"/>
          <w:marRight w:val="0"/>
          <w:marTop w:val="0"/>
          <w:marBottom w:val="0"/>
          <w:divBdr>
            <w:top w:val="none" w:sz="0" w:space="0" w:color="auto"/>
            <w:left w:val="none" w:sz="0" w:space="0" w:color="auto"/>
            <w:bottom w:val="none" w:sz="0" w:space="0" w:color="auto"/>
            <w:right w:val="none" w:sz="0" w:space="0" w:color="auto"/>
          </w:divBdr>
        </w:div>
        <w:div w:id="1066414440">
          <w:marLeft w:val="640"/>
          <w:marRight w:val="0"/>
          <w:marTop w:val="0"/>
          <w:marBottom w:val="0"/>
          <w:divBdr>
            <w:top w:val="none" w:sz="0" w:space="0" w:color="auto"/>
            <w:left w:val="none" w:sz="0" w:space="0" w:color="auto"/>
            <w:bottom w:val="none" w:sz="0" w:space="0" w:color="auto"/>
            <w:right w:val="none" w:sz="0" w:space="0" w:color="auto"/>
          </w:divBdr>
        </w:div>
        <w:div w:id="373771705">
          <w:marLeft w:val="640"/>
          <w:marRight w:val="0"/>
          <w:marTop w:val="0"/>
          <w:marBottom w:val="0"/>
          <w:divBdr>
            <w:top w:val="none" w:sz="0" w:space="0" w:color="auto"/>
            <w:left w:val="none" w:sz="0" w:space="0" w:color="auto"/>
            <w:bottom w:val="none" w:sz="0" w:space="0" w:color="auto"/>
            <w:right w:val="none" w:sz="0" w:space="0" w:color="auto"/>
          </w:divBdr>
        </w:div>
        <w:div w:id="1142505629">
          <w:marLeft w:val="640"/>
          <w:marRight w:val="0"/>
          <w:marTop w:val="0"/>
          <w:marBottom w:val="0"/>
          <w:divBdr>
            <w:top w:val="none" w:sz="0" w:space="0" w:color="auto"/>
            <w:left w:val="none" w:sz="0" w:space="0" w:color="auto"/>
            <w:bottom w:val="none" w:sz="0" w:space="0" w:color="auto"/>
            <w:right w:val="none" w:sz="0" w:space="0" w:color="auto"/>
          </w:divBdr>
        </w:div>
        <w:div w:id="1681541862">
          <w:marLeft w:val="640"/>
          <w:marRight w:val="0"/>
          <w:marTop w:val="0"/>
          <w:marBottom w:val="0"/>
          <w:divBdr>
            <w:top w:val="none" w:sz="0" w:space="0" w:color="auto"/>
            <w:left w:val="none" w:sz="0" w:space="0" w:color="auto"/>
            <w:bottom w:val="none" w:sz="0" w:space="0" w:color="auto"/>
            <w:right w:val="none" w:sz="0" w:space="0" w:color="auto"/>
          </w:divBdr>
        </w:div>
        <w:div w:id="1697657505">
          <w:marLeft w:val="640"/>
          <w:marRight w:val="0"/>
          <w:marTop w:val="0"/>
          <w:marBottom w:val="0"/>
          <w:divBdr>
            <w:top w:val="none" w:sz="0" w:space="0" w:color="auto"/>
            <w:left w:val="none" w:sz="0" w:space="0" w:color="auto"/>
            <w:bottom w:val="none" w:sz="0" w:space="0" w:color="auto"/>
            <w:right w:val="none" w:sz="0" w:space="0" w:color="auto"/>
          </w:divBdr>
        </w:div>
        <w:div w:id="1213999353">
          <w:marLeft w:val="640"/>
          <w:marRight w:val="0"/>
          <w:marTop w:val="0"/>
          <w:marBottom w:val="0"/>
          <w:divBdr>
            <w:top w:val="none" w:sz="0" w:space="0" w:color="auto"/>
            <w:left w:val="none" w:sz="0" w:space="0" w:color="auto"/>
            <w:bottom w:val="none" w:sz="0" w:space="0" w:color="auto"/>
            <w:right w:val="none" w:sz="0" w:space="0" w:color="auto"/>
          </w:divBdr>
        </w:div>
        <w:div w:id="1742631341">
          <w:marLeft w:val="640"/>
          <w:marRight w:val="0"/>
          <w:marTop w:val="0"/>
          <w:marBottom w:val="0"/>
          <w:divBdr>
            <w:top w:val="none" w:sz="0" w:space="0" w:color="auto"/>
            <w:left w:val="none" w:sz="0" w:space="0" w:color="auto"/>
            <w:bottom w:val="none" w:sz="0" w:space="0" w:color="auto"/>
            <w:right w:val="none" w:sz="0" w:space="0" w:color="auto"/>
          </w:divBdr>
        </w:div>
        <w:div w:id="969165829">
          <w:marLeft w:val="640"/>
          <w:marRight w:val="0"/>
          <w:marTop w:val="0"/>
          <w:marBottom w:val="0"/>
          <w:divBdr>
            <w:top w:val="none" w:sz="0" w:space="0" w:color="auto"/>
            <w:left w:val="none" w:sz="0" w:space="0" w:color="auto"/>
            <w:bottom w:val="none" w:sz="0" w:space="0" w:color="auto"/>
            <w:right w:val="none" w:sz="0" w:space="0" w:color="auto"/>
          </w:divBdr>
        </w:div>
        <w:div w:id="1136147034">
          <w:marLeft w:val="640"/>
          <w:marRight w:val="0"/>
          <w:marTop w:val="0"/>
          <w:marBottom w:val="0"/>
          <w:divBdr>
            <w:top w:val="none" w:sz="0" w:space="0" w:color="auto"/>
            <w:left w:val="none" w:sz="0" w:space="0" w:color="auto"/>
            <w:bottom w:val="none" w:sz="0" w:space="0" w:color="auto"/>
            <w:right w:val="none" w:sz="0" w:space="0" w:color="auto"/>
          </w:divBdr>
        </w:div>
        <w:div w:id="1885406950">
          <w:marLeft w:val="640"/>
          <w:marRight w:val="0"/>
          <w:marTop w:val="0"/>
          <w:marBottom w:val="0"/>
          <w:divBdr>
            <w:top w:val="none" w:sz="0" w:space="0" w:color="auto"/>
            <w:left w:val="none" w:sz="0" w:space="0" w:color="auto"/>
            <w:bottom w:val="none" w:sz="0" w:space="0" w:color="auto"/>
            <w:right w:val="none" w:sz="0" w:space="0" w:color="auto"/>
          </w:divBdr>
        </w:div>
        <w:div w:id="1388341273">
          <w:marLeft w:val="640"/>
          <w:marRight w:val="0"/>
          <w:marTop w:val="0"/>
          <w:marBottom w:val="0"/>
          <w:divBdr>
            <w:top w:val="none" w:sz="0" w:space="0" w:color="auto"/>
            <w:left w:val="none" w:sz="0" w:space="0" w:color="auto"/>
            <w:bottom w:val="none" w:sz="0" w:space="0" w:color="auto"/>
            <w:right w:val="none" w:sz="0" w:space="0" w:color="auto"/>
          </w:divBdr>
        </w:div>
        <w:div w:id="1787194120">
          <w:marLeft w:val="640"/>
          <w:marRight w:val="0"/>
          <w:marTop w:val="0"/>
          <w:marBottom w:val="0"/>
          <w:divBdr>
            <w:top w:val="none" w:sz="0" w:space="0" w:color="auto"/>
            <w:left w:val="none" w:sz="0" w:space="0" w:color="auto"/>
            <w:bottom w:val="none" w:sz="0" w:space="0" w:color="auto"/>
            <w:right w:val="none" w:sz="0" w:space="0" w:color="auto"/>
          </w:divBdr>
        </w:div>
        <w:div w:id="360059555">
          <w:marLeft w:val="640"/>
          <w:marRight w:val="0"/>
          <w:marTop w:val="0"/>
          <w:marBottom w:val="0"/>
          <w:divBdr>
            <w:top w:val="none" w:sz="0" w:space="0" w:color="auto"/>
            <w:left w:val="none" w:sz="0" w:space="0" w:color="auto"/>
            <w:bottom w:val="none" w:sz="0" w:space="0" w:color="auto"/>
            <w:right w:val="none" w:sz="0" w:space="0" w:color="auto"/>
          </w:divBdr>
        </w:div>
        <w:div w:id="1264999529">
          <w:marLeft w:val="640"/>
          <w:marRight w:val="0"/>
          <w:marTop w:val="0"/>
          <w:marBottom w:val="0"/>
          <w:divBdr>
            <w:top w:val="none" w:sz="0" w:space="0" w:color="auto"/>
            <w:left w:val="none" w:sz="0" w:space="0" w:color="auto"/>
            <w:bottom w:val="none" w:sz="0" w:space="0" w:color="auto"/>
            <w:right w:val="none" w:sz="0" w:space="0" w:color="auto"/>
          </w:divBdr>
        </w:div>
        <w:div w:id="1378820936">
          <w:marLeft w:val="640"/>
          <w:marRight w:val="0"/>
          <w:marTop w:val="0"/>
          <w:marBottom w:val="0"/>
          <w:divBdr>
            <w:top w:val="none" w:sz="0" w:space="0" w:color="auto"/>
            <w:left w:val="none" w:sz="0" w:space="0" w:color="auto"/>
            <w:bottom w:val="none" w:sz="0" w:space="0" w:color="auto"/>
            <w:right w:val="none" w:sz="0" w:space="0" w:color="auto"/>
          </w:divBdr>
        </w:div>
        <w:div w:id="1822888939">
          <w:marLeft w:val="640"/>
          <w:marRight w:val="0"/>
          <w:marTop w:val="0"/>
          <w:marBottom w:val="0"/>
          <w:divBdr>
            <w:top w:val="none" w:sz="0" w:space="0" w:color="auto"/>
            <w:left w:val="none" w:sz="0" w:space="0" w:color="auto"/>
            <w:bottom w:val="none" w:sz="0" w:space="0" w:color="auto"/>
            <w:right w:val="none" w:sz="0" w:space="0" w:color="auto"/>
          </w:divBdr>
        </w:div>
        <w:div w:id="2138253975">
          <w:marLeft w:val="640"/>
          <w:marRight w:val="0"/>
          <w:marTop w:val="0"/>
          <w:marBottom w:val="0"/>
          <w:divBdr>
            <w:top w:val="none" w:sz="0" w:space="0" w:color="auto"/>
            <w:left w:val="none" w:sz="0" w:space="0" w:color="auto"/>
            <w:bottom w:val="none" w:sz="0" w:space="0" w:color="auto"/>
            <w:right w:val="none" w:sz="0" w:space="0" w:color="auto"/>
          </w:divBdr>
        </w:div>
        <w:div w:id="404769366">
          <w:marLeft w:val="640"/>
          <w:marRight w:val="0"/>
          <w:marTop w:val="0"/>
          <w:marBottom w:val="0"/>
          <w:divBdr>
            <w:top w:val="none" w:sz="0" w:space="0" w:color="auto"/>
            <w:left w:val="none" w:sz="0" w:space="0" w:color="auto"/>
            <w:bottom w:val="none" w:sz="0" w:space="0" w:color="auto"/>
            <w:right w:val="none" w:sz="0" w:space="0" w:color="auto"/>
          </w:divBdr>
        </w:div>
        <w:div w:id="457140653">
          <w:marLeft w:val="640"/>
          <w:marRight w:val="0"/>
          <w:marTop w:val="0"/>
          <w:marBottom w:val="0"/>
          <w:divBdr>
            <w:top w:val="none" w:sz="0" w:space="0" w:color="auto"/>
            <w:left w:val="none" w:sz="0" w:space="0" w:color="auto"/>
            <w:bottom w:val="none" w:sz="0" w:space="0" w:color="auto"/>
            <w:right w:val="none" w:sz="0" w:space="0" w:color="auto"/>
          </w:divBdr>
        </w:div>
        <w:div w:id="458954473">
          <w:marLeft w:val="640"/>
          <w:marRight w:val="0"/>
          <w:marTop w:val="0"/>
          <w:marBottom w:val="0"/>
          <w:divBdr>
            <w:top w:val="none" w:sz="0" w:space="0" w:color="auto"/>
            <w:left w:val="none" w:sz="0" w:space="0" w:color="auto"/>
            <w:bottom w:val="none" w:sz="0" w:space="0" w:color="auto"/>
            <w:right w:val="none" w:sz="0" w:space="0" w:color="auto"/>
          </w:divBdr>
        </w:div>
        <w:div w:id="1445922940">
          <w:marLeft w:val="640"/>
          <w:marRight w:val="0"/>
          <w:marTop w:val="0"/>
          <w:marBottom w:val="0"/>
          <w:divBdr>
            <w:top w:val="none" w:sz="0" w:space="0" w:color="auto"/>
            <w:left w:val="none" w:sz="0" w:space="0" w:color="auto"/>
            <w:bottom w:val="none" w:sz="0" w:space="0" w:color="auto"/>
            <w:right w:val="none" w:sz="0" w:space="0" w:color="auto"/>
          </w:divBdr>
        </w:div>
        <w:div w:id="1339505274">
          <w:marLeft w:val="640"/>
          <w:marRight w:val="0"/>
          <w:marTop w:val="0"/>
          <w:marBottom w:val="0"/>
          <w:divBdr>
            <w:top w:val="none" w:sz="0" w:space="0" w:color="auto"/>
            <w:left w:val="none" w:sz="0" w:space="0" w:color="auto"/>
            <w:bottom w:val="none" w:sz="0" w:space="0" w:color="auto"/>
            <w:right w:val="none" w:sz="0" w:space="0" w:color="auto"/>
          </w:divBdr>
        </w:div>
        <w:div w:id="103313263">
          <w:marLeft w:val="640"/>
          <w:marRight w:val="0"/>
          <w:marTop w:val="0"/>
          <w:marBottom w:val="0"/>
          <w:divBdr>
            <w:top w:val="none" w:sz="0" w:space="0" w:color="auto"/>
            <w:left w:val="none" w:sz="0" w:space="0" w:color="auto"/>
            <w:bottom w:val="none" w:sz="0" w:space="0" w:color="auto"/>
            <w:right w:val="none" w:sz="0" w:space="0" w:color="auto"/>
          </w:divBdr>
        </w:div>
        <w:div w:id="523901747">
          <w:marLeft w:val="640"/>
          <w:marRight w:val="0"/>
          <w:marTop w:val="0"/>
          <w:marBottom w:val="0"/>
          <w:divBdr>
            <w:top w:val="none" w:sz="0" w:space="0" w:color="auto"/>
            <w:left w:val="none" w:sz="0" w:space="0" w:color="auto"/>
            <w:bottom w:val="none" w:sz="0" w:space="0" w:color="auto"/>
            <w:right w:val="none" w:sz="0" w:space="0" w:color="auto"/>
          </w:divBdr>
        </w:div>
        <w:div w:id="1187448419">
          <w:marLeft w:val="640"/>
          <w:marRight w:val="0"/>
          <w:marTop w:val="0"/>
          <w:marBottom w:val="0"/>
          <w:divBdr>
            <w:top w:val="none" w:sz="0" w:space="0" w:color="auto"/>
            <w:left w:val="none" w:sz="0" w:space="0" w:color="auto"/>
            <w:bottom w:val="none" w:sz="0" w:space="0" w:color="auto"/>
            <w:right w:val="none" w:sz="0" w:space="0" w:color="auto"/>
          </w:divBdr>
        </w:div>
        <w:div w:id="144517227">
          <w:marLeft w:val="640"/>
          <w:marRight w:val="0"/>
          <w:marTop w:val="0"/>
          <w:marBottom w:val="0"/>
          <w:divBdr>
            <w:top w:val="none" w:sz="0" w:space="0" w:color="auto"/>
            <w:left w:val="none" w:sz="0" w:space="0" w:color="auto"/>
            <w:bottom w:val="none" w:sz="0" w:space="0" w:color="auto"/>
            <w:right w:val="none" w:sz="0" w:space="0" w:color="auto"/>
          </w:divBdr>
        </w:div>
        <w:div w:id="2075546493">
          <w:marLeft w:val="640"/>
          <w:marRight w:val="0"/>
          <w:marTop w:val="0"/>
          <w:marBottom w:val="0"/>
          <w:divBdr>
            <w:top w:val="none" w:sz="0" w:space="0" w:color="auto"/>
            <w:left w:val="none" w:sz="0" w:space="0" w:color="auto"/>
            <w:bottom w:val="none" w:sz="0" w:space="0" w:color="auto"/>
            <w:right w:val="none" w:sz="0" w:space="0" w:color="auto"/>
          </w:divBdr>
        </w:div>
        <w:div w:id="764420593">
          <w:marLeft w:val="640"/>
          <w:marRight w:val="0"/>
          <w:marTop w:val="0"/>
          <w:marBottom w:val="0"/>
          <w:divBdr>
            <w:top w:val="none" w:sz="0" w:space="0" w:color="auto"/>
            <w:left w:val="none" w:sz="0" w:space="0" w:color="auto"/>
            <w:bottom w:val="none" w:sz="0" w:space="0" w:color="auto"/>
            <w:right w:val="none" w:sz="0" w:space="0" w:color="auto"/>
          </w:divBdr>
        </w:div>
        <w:div w:id="1623876568">
          <w:marLeft w:val="640"/>
          <w:marRight w:val="0"/>
          <w:marTop w:val="0"/>
          <w:marBottom w:val="0"/>
          <w:divBdr>
            <w:top w:val="none" w:sz="0" w:space="0" w:color="auto"/>
            <w:left w:val="none" w:sz="0" w:space="0" w:color="auto"/>
            <w:bottom w:val="none" w:sz="0" w:space="0" w:color="auto"/>
            <w:right w:val="none" w:sz="0" w:space="0" w:color="auto"/>
          </w:divBdr>
        </w:div>
        <w:div w:id="346758736">
          <w:marLeft w:val="640"/>
          <w:marRight w:val="0"/>
          <w:marTop w:val="0"/>
          <w:marBottom w:val="0"/>
          <w:divBdr>
            <w:top w:val="none" w:sz="0" w:space="0" w:color="auto"/>
            <w:left w:val="none" w:sz="0" w:space="0" w:color="auto"/>
            <w:bottom w:val="none" w:sz="0" w:space="0" w:color="auto"/>
            <w:right w:val="none" w:sz="0" w:space="0" w:color="auto"/>
          </w:divBdr>
        </w:div>
        <w:div w:id="698895626">
          <w:marLeft w:val="640"/>
          <w:marRight w:val="0"/>
          <w:marTop w:val="0"/>
          <w:marBottom w:val="0"/>
          <w:divBdr>
            <w:top w:val="none" w:sz="0" w:space="0" w:color="auto"/>
            <w:left w:val="none" w:sz="0" w:space="0" w:color="auto"/>
            <w:bottom w:val="none" w:sz="0" w:space="0" w:color="auto"/>
            <w:right w:val="none" w:sz="0" w:space="0" w:color="auto"/>
          </w:divBdr>
        </w:div>
        <w:div w:id="1977756800">
          <w:marLeft w:val="640"/>
          <w:marRight w:val="0"/>
          <w:marTop w:val="0"/>
          <w:marBottom w:val="0"/>
          <w:divBdr>
            <w:top w:val="none" w:sz="0" w:space="0" w:color="auto"/>
            <w:left w:val="none" w:sz="0" w:space="0" w:color="auto"/>
            <w:bottom w:val="none" w:sz="0" w:space="0" w:color="auto"/>
            <w:right w:val="none" w:sz="0" w:space="0" w:color="auto"/>
          </w:divBdr>
        </w:div>
        <w:div w:id="1564288590">
          <w:marLeft w:val="640"/>
          <w:marRight w:val="0"/>
          <w:marTop w:val="0"/>
          <w:marBottom w:val="0"/>
          <w:divBdr>
            <w:top w:val="none" w:sz="0" w:space="0" w:color="auto"/>
            <w:left w:val="none" w:sz="0" w:space="0" w:color="auto"/>
            <w:bottom w:val="none" w:sz="0" w:space="0" w:color="auto"/>
            <w:right w:val="none" w:sz="0" w:space="0" w:color="auto"/>
          </w:divBdr>
        </w:div>
        <w:div w:id="1179540206">
          <w:marLeft w:val="640"/>
          <w:marRight w:val="0"/>
          <w:marTop w:val="0"/>
          <w:marBottom w:val="0"/>
          <w:divBdr>
            <w:top w:val="none" w:sz="0" w:space="0" w:color="auto"/>
            <w:left w:val="none" w:sz="0" w:space="0" w:color="auto"/>
            <w:bottom w:val="none" w:sz="0" w:space="0" w:color="auto"/>
            <w:right w:val="none" w:sz="0" w:space="0" w:color="auto"/>
          </w:divBdr>
        </w:div>
        <w:div w:id="1877423379">
          <w:marLeft w:val="640"/>
          <w:marRight w:val="0"/>
          <w:marTop w:val="0"/>
          <w:marBottom w:val="0"/>
          <w:divBdr>
            <w:top w:val="none" w:sz="0" w:space="0" w:color="auto"/>
            <w:left w:val="none" w:sz="0" w:space="0" w:color="auto"/>
            <w:bottom w:val="none" w:sz="0" w:space="0" w:color="auto"/>
            <w:right w:val="none" w:sz="0" w:space="0" w:color="auto"/>
          </w:divBdr>
        </w:div>
        <w:div w:id="670331719">
          <w:marLeft w:val="640"/>
          <w:marRight w:val="0"/>
          <w:marTop w:val="0"/>
          <w:marBottom w:val="0"/>
          <w:divBdr>
            <w:top w:val="none" w:sz="0" w:space="0" w:color="auto"/>
            <w:left w:val="none" w:sz="0" w:space="0" w:color="auto"/>
            <w:bottom w:val="none" w:sz="0" w:space="0" w:color="auto"/>
            <w:right w:val="none" w:sz="0" w:space="0" w:color="auto"/>
          </w:divBdr>
        </w:div>
        <w:div w:id="2073460167">
          <w:marLeft w:val="640"/>
          <w:marRight w:val="0"/>
          <w:marTop w:val="0"/>
          <w:marBottom w:val="0"/>
          <w:divBdr>
            <w:top w:val="none" w:sz="0" w:space="0" w:color="auto"/>
            <w:left w:val="none" w:sz="0" w:space="0" w:color="auto"/>
            <w:bottom w:val="none" w:sz="0" w:space="0" w:color="auto"/>
            <w:right w:val="none" w:sz="0" w:space="0" w:color="auto"/>
          </w:divBdr>
        </w:div>
        <w:div w:id="1437166473">
          <w:marLeft w:val="640"/>
          <w:marRight w:val="0"/>
          <w:marTop w:val="0"/>
          <w:marBottom w:val="0"/>
          <w:divBdr>
            <w:top w:val="none" w:sz="0" w:space="0" w:color="auto"/>
            <w:left w:val="none" w:sz="0" w:space="0" w:color="auto"/>
            <w:bottom w:val="none" w:sz="0" w:space="0" w:color="auto"/>
            <w:right w:val="none" w:sz="0" w:space="0" w:color="auto"/>
          </w:divBdr>
        </w:div>
        <w:div w:id="430705367">
          <w:marLeft w:val="640"/>
          <w:marRight w:val="0"/>
          <w:marTop w:val="0"/>
          <w:marBottom w:val="0"/>
          <w:divBdr>
            <w:top w:val="none" w:sz="0" w:space="0" w:color="auto"/>
            <w:left w:val="none" w:sz="0" w:space="0" w:color="auto"/>
            <w:bottom w:val="none" w:sz="0" w:space="0" w:color="auto"/>
            <w:right w:val="none" w:sz="0" w:space="0" w:color="auto"/>
          </w:divBdr>
        </w:div>
        <w:div w:id="1039817428">
          <w:marLeft w:val="640"/>
          <w:marRight w:val="0"/>
          <w:marTop w:val="0"/>
          <w:marBottom w:val="0"/>
          <w:divBdr>
            <w:top w:val="none" w:sz="0" w:space="0" w:color="auto"/>
            <w:left w:val="none" w:sz="0" w:space="0" w:color="auto"/>
            <w:bottom w:val="none" w:sz="0" w:space="0" w:color="auto"/>
            <w:right w:val="none" w:sz="0" w:space="0" w:color="auto"/>
          </w:divBdr>
        </w:div>
        <w:div w:id="1024599561">
          <w:marLeft w:val="640"/>
          <w:marRight w:val="0"/>
          <w:marTop w:val="0"/>
          <w:marBottom w:val="0"/>
          <w:divBdr>
            <w:top w:val="none" w:sz="0" w:space="0" w:color="auto"/>
            <w:left w:val="none" w:sz="0" w:space="0" w:color="auto"/>
            <w:bottom w:val="none" w:sz="0" w:space="0" w:color="auto"/>
            <w:right w:val="none" w:sz="0" w:space="0" w:color="auto"/>
          </w:divBdr>
        </w:div>
        <w:div w:id="2042707994">
          <w:marLeft w:val="640"/>
          <w:marRight w:val="0"/>
          <w:marTop w:val="0"/>
          <w:marBottom w:val="0"/>
          <w:divBdr>
            <w:top w:val="none" w:sz="0" w:space="0" w:color="auto"/>
            <w:left w:val="none" w:sz="0" w:space="0" w:color="auto"/>
            <w:bottom w:val="none" w:sz="0" w:space="0" w:color="auto"/>
            <w:right w:val="none" w:sz="0" w:space="0" w:color="auto"/>
          </w:divBdr>
        </w:div>
        <w:div w:id="855312738">
          <w:marLeft w:val="640"/>
          <w:marRight w:val="0"/>
          <w:marTop w:val="0"/>
          <w:marBottom w:val="0"/>
          <w:divBdr>
            <w:top w:val="none" w:sz="0" w:space="0" w:color="auto"/>
            <w:left w:val="none" w:sz="0" w:space="0" w:color="auto"/>
            <w:bottom w:val="none" w:sz="0" w:space="0" w:color="auto"/>
            <w:right w:val="none" w:sz="0" w:space="0" w:color="auto"/>
          </w:divBdr>
        </w:div>
        <w:div w:id="161699930">
          <w:marLeft w:val="640"/>
          <w:marRight w:val="0"/>
          <w:marTop w:val="0"/>
          <w:marBottom w:val="0"/>
          <w:divBdr>
            <w:top w:val="none" w:sz="0" w:space="0" w:color="auto"/>
            <w:left w:val="none" w:sz="0" w:space="0" w:color="auto"/>
            <w:bottom w:val="none" w:sz="0" w:space="0" w:color="auto"/>
            <w:right w:val="none" w:sz="0" w:space="0" w:color="auto"/>
          </w:divBdr>
        </w:div>
        <w:div w:id="792863948">
          <w:marLeft w:val="640"/>
          <w:marRight w:val="0"/>
          <w:marTop w:val="0"/>
          <w:marBottom w:val="0"/>
          <w:divBdr>
            <w:top w:val="none" w:sz="0" w:space="0" w:color="auto"/>
            <w:left w:val="none" w:sz="0" w:space="0" w:color="auto"/>
            <w:bottom w:val="none" w:sz="0" w:space="0" w:color="auto"/>
            <w:right w:val="none" w:sz="0" w:space="0" w:color="auto"/>
          </w:divBdr>
        </w:div>
        <w:div w:id="1199974550">
          <w:marLeft w:val="640"/>
          <w:marRight w:val="0"/>
          <w:marTop w:val="0"/>
          <w:marBottom w:val="0"/>
          <w:divBdr>
            <w:top w:val="none" w:sz="0" w:space="0" w:color="auto"/>
            <w:left w:val="none" w:sz="0" w:space="0" w:color="auto"/>
            <w:bottom w:val="none" w:sz="0" w:space="0" w:color="auto"/>
            <w:right w:val="none" w:sz="0" w:space="0" w:color="auto"/>
          </w:divBdr>
        </w:div>
        <w:div w:id="719939199">
          <w:marLeft w:val="640"/>
          <w:marRight w:val="0"/>
          <w:marTop w:val="0"/>
          <w:marBottom w:val="0"/>
          <w:divBdr>
            <w:top w:val="none" w:sz="0" w:space="0" w:color="auto"/>
            <w:left w:val="none" w:sz="0" w:space="0" w:color="auto"/>
            <w:bottom w:val="none" w:sz="0" w:space="0" w:color="auto"/>
            <w:right w:val="none" w:sz="0" w:space="0" w:color="auto"/>
          </w:divBdr>
        </w:div>
        <w:div w:id="2024359674">
          <w:marLeft w:val="640"/>
          <w:marRight w:val="0"/>
          <w:marTop w:val="0"/>
          <w:marBottom w:val="0"/>
          <w:divBdr>
            <w:top w:val="none" w:sz="0" w:space="0" w:color="auto"/>
            <w:left w:val="none" w:sz="0" w:space="0" w:color="auto"/>
            <w:bottom w:val="none" w:sz="0" w:space="0" w:color="auto"/>
            <w:right w:val="none" w:sz="0" w:space="0" w:color="auto"/>
          </w:divBdr>
        </w:div>
        <w:div w:id="401636480">
          <w:marLeft w:val="640"/>
          <w:marRight w:val="0"/>
          <w:marTop w:val="0"/>
          <w:marBottom w:val="0"/>
          <w:divBdr>
            <w:top w:val="none" w:sz="0" w:space="0" w:color="auto"/>
            <w:left w:val="none" w:sz="0" w:space="0" w:color="auto"/>
            <w:bottom w:val="none" w:sz="0" w:space="0" w:color="auto"/>
            <w:right w:val="none" w:sz="0" w:space="0" w:color="auto"/>
          </w:divBdr>
        </w:div>
        <w:div w:id="142545120">
          <w:marLeft w:val="640"/>
          <w:marRight w:val="0"/>
          <w:marTop w:val="0"/>
          <w:marBottom w:val="0"/>
          <w:divBdr>
            <w:top w:val="none" w:sz="0" w:space="0" w:color="auto"/>
            <w:left w:val="none" w:sz="0" w:space="0" w:color="auto"/>
            <w:bottom w:val="none" w:sz="0" w:space="0" w:color="auto"/>
            <w:right w:val="none" w:sz="0" w:space="0" w:color="auto"/>
          </w:divBdr>
        </w:div>
        <w:div w:id="150751636">
          <w:marLeft w:val="640"/>
          <w:marRight w:val="0"/>
          <w:marTop w:val="0"/>
          <w:marBottom w:val="0"/>
          <w:divBdr>
            <w:top w:val="none" w:sz="0" w:space="0" w:color="auto"/>
            <w:left w:val="none" w:sz="0" w:space="0" w:color="auto"/>
            <w:bottom w:val="none" w:sz="0" w:space="0" w:color="auto"/>
            <w:right w:val="none" w:sz="0" w:space="0" w:color="auto"/>
          </w:divBdr>
        </w:div>
        <w:div w:id="544488096">
          <w:marLeft w:val="640"/>
          <w:marRight w:val="0"/>
          <w:marTop w:val="0"/>
          <w:marBottom w:val="0"/>
          <w:divBdr>
            <w:top w:val="none" w:sz="0" w:space="0" w:color="auto"/>
            <w:left w:val="none" w:sz="0" w:space="0" w:color="auto"/>
            <w:bottom w:val="none" w:sz="0" w:space="0" w:color="auto"/>
            <w:right w:val="none" w:sz="0" w:space="0" w:color="auto"/>
          </w:divBdr>
        </w:div>
        <w:div w:id="325941374">
          <w:marLeft w:val="640"/>
          <w:marRight w:val="0"/>
          <w:marTop w:val="0"/>
          <w:marBottom w:val="0"/>
          <w:divBdr>
            <w:top w:val="none" w:sz="0" w:space="0" w:color="auto"/>
            <w:left w:val="none" w:sz="0" w:space="0" w:color="auto"/>
            <w:bottom w:val="none" w:sz="0" w:space="0" w:color="auto"/>
            <w:right w:val="none" w:sz="0" w:space="0" w:color="auto"/>
          </w:divBdr>
        </w:div>
        <w:div w:id="1429883554">
          <w:marLeft w:val="640"/>
          <w:marRight w:val="0"/>
          <w:marTop w:val="0"/>
          <w:marBottom w:val="0"/>
          <w:divBdr>
            <w:top w:val="none" w:sz="0" w:space="0" w:color="auto"/>
            <w:left w:val="none" w:sz="0" w:space="0" w:color="auto"/>
            <w:bottom w:val="none" w:sz="0" w:space="0" w:color="auto"/>
            <w:right w:val="none" w:sz="0" w:space="0" w:color="auto"/>
          </w:divBdr>
        </w:div>
        <w:div w:id="933057564">
          <w:marLeft w:val="640"/>
          <w:marRight w:val="0"/>
          <w:marTop w:val="0"/>
          <w:marBottom w:val="0"/>
          <w:divBdr>
            <w:top w:val="none" w:sz="0" w:space="0" w:color="auto"/>
            <w:left w:val="none" w:sz="0" w:space="0" w:color="auto"/>
            <w:bottom w:val="none" w:sz="0" w:space="0" w:color="auto"/>
            <w:right w:val="none" w:sz="0" w:space="0" w:color="auto"/>
          </w:divBdr>
        </w:div>
        <w:div w:id="1252667397">
          <w:marLeft w:val="640"/>
          <w:marRight w:val="0"/>
          <w:marTop w:val="0"/>
          <w:marBottom w:val="0"/>
          <w:divBdr>
            <w:top w:val="none" w:sz="0" w:space="0" w:color="auto"/>
            <w:left w:val="none" w:sz="0" w:space="0" w:color="auto"/>
            <w:bottom w:val="none" w:sz="0" w:space="0" w:color="auto"/>
            <w:right w:val="none" w:sz="0" w:space="0" w:color="auto"/>
          </w:divBdr>
        </w:div>
        <w:div w:id="1997755219">
          <w:marLeft w:val="640"/>
          <w:marRight w:val="0"/>
          <w:marTop w:val="0"/>
          <w:marBottom w:val="0"/>
          <w:divBdr>
            <w:top w:val="none" w:sz="0" w:space="0" w:color="auto"/>
            <w:left w:val="none" w:sz="0" w:space="0" w:color="auto"/>
            <w:bottom w:val="none" w:sz="0" w:space="0" w:color="auto"/>
            <w:right w:val="none" w:sz="0" w:space="0" w:color="auto"/>
          </w:divBdr>
        </w:div>
        <w:div w:id="2028946344">
          <w:marLeft w:val="640"/>
          <w:marRight w:val="0"/>
          <w:marTop w:val="0"/>
          <w:marBottom w:val="0"/>
          <w:divBdr>
            <w:top w:val="none" w:sz="0" w:space="0" w:color="auto"/>
            <w:left w:val="none" w:sz="0" w:space="0" w:color="auto"/>
            <w:bottom w:val="none" w:sz="0" w:space="0" w:color="auto"/>
            <w:right w:val="none" w:sz="0" w:space="0" w:color="auto"/>
          </w:divBdr>
        </w:div>
        <w:div w:id="1992443864">
          <w:marLeft w:val="640"/>
          <w:marRight w:val="0"/>
          <w:marTop w:val="0"/>
          <w:marBottom w:val="0"/>
          <w:divBdr>
            <w:top w:val="none" w:sz="0" w:space="0" w:color="auto"/>
            <w:left w:val="none" w:sz="0" w:space="0" w:color="auto"/>
            <w:bottom w:val="none" w:sz="0" w:space="0" w:color="auto"/>
            <w:right w:val="none" w:sz="0" w:space="0" w:color="auto"/>
          </w:divBdr>
        </w:div>
        <w:div w:id="1865359179">
          <w:marLeft w:val="640"/>
          <w:marRight w:val="0"/>
          <w:marTop w:val="0"/>
          <w:marBottom w:val="0"/>
          <w:divBdr>
            <w:top w:val="none" w:sz="0" w:space="0" w:color="auto"/>
            <w:left w:val="none" w:sz="0" w:space="0" w:color="auto"/>
            <w:bottom w:val="none" w:sz="0" w:space="0" w:color="auto"/>
            <w:right w:val="none" w:sz="0" w:space="0" w:color="auto"/>
          </w:divBdr>
        </w:div>
        <w:div w:id="865756035">
          <w:marLeft w:val="640"/>
          <w:marRight w:val="0"/>
          <w:marTop w:val="0"/>
          <w:marBottom w:val="0"/>
          <w:divBdr>
            <w:top w:val="none" w:sz="0" w:space="0" w:color="auto"/>
            <w:left w:val="none" w:sz="0" w:space="0" w:color="auto"/>
            <w:bottom w:val="none" w:sz="0" w:space="0" w:color="auto"/>
            <w:right w:val="none" w:sz="0" w:space="0" w:color="auto"/>
          </w:divBdr>
        </w:div>
        <w:div w:id="654529096">
          <w:marLeft w:val="640"/>
          <w:marRight w:val="0"/>
          <w:marTop w:val="0"/>
          <w:marBottom w:val="0"/>
          <w:divBdr>
            <w:top w:val="none" w:sz="0" w:space="0" w:color="auto"/>
            <w:left w:val="none" w:sz="0" w:space="0" w:color="auto"/>
            <w:bottom w:val="none" w:sz="0" w:space="0" w:color="auto"/>
            <w:right w:val="none" w:sz="0" w:space="0" w:color="auto"/>
          </w:divBdr>
        </w:div>
        <w:div w:id="1020275019">
          <w:marLeft w:val="640"/>
          <w:marRight w:val="0"/>
          <w:marTop w:val="0"/>
          <w:marBottom w:val="0"/>
          <w:divBdr>
            <w:top w:val="none" w:sz="0" w:space="0" w:color="auto"/>
            <w:left w:val="none" w:sz="0" w:space="0" w:color="auto"/>
            <w:bottom w:val="none" w:sz="0" w:space="0" w:color="auto"/>
            <w:right w:val="none" w:sz="0" w:space="0" w:color="auto"/>
          </w:divBdr>
        </w:div>
        <w:div w:id="2124381862">
          <w:marLeft w:val="640"/>
          <w:marRight w:val="0"/>
          <w:marTop w:val="0"/>
          <w:marBottom w:val="0"/>
          <w:divBdr>
            <w:top w:val="none" w:sz="0" w:space="0" w:color="auto"/>
            <w:left w:val="none" w:sz="0" w:space="0" w:color="auto"/>
            <w:bottom w:val="none" w:sz="0" w:space="0" w:color="auto"/>
            <w:right w:val="none" w:sz="0" w:space="0" w:color="auto"/>
          </w:divBdr>
        </w:div>
        <w:div w:id="704453090">
          <w:marLeft w:val="640"/>
          <w:marRight w:val="0"/>
          <w:marTop w:val="0"/>
          <w:marBottom w:val="0"/>
          <w:divBdr>
            <w:top w:val="none" w:sz="0" w:space="0" w:color="auto"/>
            <w:left w:val="none" w:sz="0" w:space="0" w:color="auto"/>
            <w:bottom w:val="none" w:sz="0" w:space="0" w:color="auto"/>
            <w:right w:val="none" w:sz="0" w:space="0" w:color="auto"/>
          </w:divBdr>
        </w:div>
        <w:div w:id="1500123739">
          <w:marLeft w:val="640"/>
          <w:marRight w:val="0"/>
          <w:marTop w:val="0"/>
          <w:marBottom w:val="0"/>
          <w:divBdr>
            <w:top w:val="none" w:sz="0" w:space="0" w:color="auto"/>
            <w:left w:val="none" w:sz="0" w:space="0" w:color="auto"/>
            <w:bottom w:val="none" w:sz="0" w:space="0" w:color="auto"/>
            <w:right w:val="none" w:sz="0" w:space="0" w:color="auto"/>
          </w:divBdr>
        </w:div>
        <w:div w:id="141848198">
          <w:marLeft w:val="640"/>
          <w:marRight w:val="0"/>
          <w:marTop w:val="0"/>
          <w:marBottom w:val="0"/>
          <w:divBdr>
            <w:top w:val="none" w:sz="0" w:space="0" w:color="auto"/>
            <w:left w:val="none" w:sz="0" w:space="0" w:color="auto"/>
            <w:bottom w:val="none" w:sz="0" w:space="0" w:color="auto"/>
            <w:right w:val="none" w:sz="0" w:space="0" w:color="auto"/>
          </w:divBdr>
        </w:div>
        <w:div w:id="918558930">
          <w:marLeft w:val="640"/>
          <w:marRight w:val="0"/>
          <w:marTop w:val="0"/>
          <w:marBottom w:val="0"/>
          <w:divBdr>
            <w:top w:val="none" w:sz="0" w:space="0" w:color="auto"/>
            <w:left w:val="none" w:sz="0" w:space="0" w:color="auto"/>
            <w:bottom w:val="none" w:sz="0" w:space="0" w:color="auto"/>
            <w:right w:val="none" w:sz="0" w:space="0" w:color="auto"/>
          </w:divBdr>
        </w:div>
        <w:div w:id="945962509">
          <w:marLeft w:val="640"/>
          <w:marRight w:val="0"/>
          <w:marTop w:val="0"/>
          <w:marBottom w:val="0"/>
          <w:divBdr>
            <w:top w:val="none" w:sz="0" w:space="0" w:color="auto"/>
            <w:left w:val="none" w:sz="0" w:space="0" w:color="auto"/>
            <w:bottom w:val="none" w:sz="0" w:space="0" w:color="auto"/>
            <w:right w:val="none" w:sz="0" w:space="0" w:color="auto"/>
          </w:divBdr>
        </w:div>
        <w:div w:id="2075814470">
          <w:marLeft w:val="640"/>
          <w:marRight w:val="0"/>
          <w:marTop w:val="0"/>
          <w:marBottom w:val="0"/>
          <w:divBdr>
            <w:top w:val="none" w:sz="0" w:space="0" w:color="auto"/>
            <w:left w:val="none" w:sz="0" w:space="0" w:color="auto"/>
            <w:bottom w:val="none" w:sz="0" w:space="0" w:color="auto"/>
            <w:right w:val="none" w:sz="0" w:space="0" w:color="auto"/>
          </w:divBdr>
        </w:div>
        <w:div w:id="223879140">
          <w:marLeft w:val="640"/>
          <w:marRight w:val="0"/>
          <w:marTop w:val="0"/>
          <w:marBottom w:val="0"/>
          <w:divBdr>
            <w:top w:val="none" w:sz="0" w:space="0" w:color="auto"/>
            <w:left w:val="none" w:sz="0" w:space="0" w:color="auto"/>
            <w:bottom w:val="none" w:sz="0" w:space="0" w:color="auto"/>
            <w:right w:val="none" w:sz="0" w:space="0" w:color="auto"/>
          </w:divBdr>
        </w:div>
        <w:div w:id="1209955735">
          <w:marLeft w:val="640"/>
          <w:marRight w:val="0"/>
          <w:marTop w:val="0"/>
          <w:marBottom w:val="0"/>
          <w:divBdr>
            <w:top w:val="none" w:sz="0" w:space="0" w:color="auto"/>
            <w:left w:val="none" w:sz="0" w:space="0" w:color="auto"/>
            <w:bottom w:val="none" w:sz="0" w:space="0" w:color="auto"/>
            <w:right w:val="none" w:sz="0" w:space="0" w:color="auto"/>
          </w:divBdr>
        </w:div>
        <w:div w:id="809249032">
          <w:marLeft w:val="640"/>
          <w:marRight w:val="0"/>
          <w:marTop w:val="0"/>
          <w:marBottom w:val="0"/>
          <w:divBdr>
            <w:top w:val="none" w:sz="0" w:space="0" w:color="auto"/>
            <w:left w:val="none" w:sz="0" w:space="0" w:color="auto"/>
            <w:bottom w:val="none" w:sz="0" w:space="0" w:color="auto"/>
            <w:right w:val="none" w:sz="0" w:space="0" w:color="auto"/>
          </w:divBdr>
        </w:div>
        <w:div w:id="633946936">
          <w:marLeft w:val="640"/>
          <w:marRight w:val="0"/>
          <w:marTop w:val="0"/>
          <w:marBottom w:val="0"/>
          <w:divBdr>
            <w:top w:val="none" w:sz="0" w:space="0" w:color="auto"/>
            <w:left w:val="none" w:sz="0" w:space="0" w:color="auto"/>
            <w:bottom w:val="none" w:sz="0" w:space="0" w:color="auto"/>
            <w:right w:val="none" w:sz="0" w:space="0" w:color="auto"/>
          </w:divBdr>
        </w:div>
      </w:divsChild>
    </w:div>
    <w:div w:id="1400977578">
      <w:bodyDiv w:val="1"/>
      <w:marLeft w:val="0"/>
      <w:marRight w:val="0"/>
      <w:marTop w:val="0"/>
      <w:marBottom w:val="0"/>
      <w:divBdr>
        <w:top w:val="none" w:sz="0" w:space="0" w:color="auto"/>
        <w:left w:val="none" w:sz="0" w:space="0" w:color="auto"/>
        <w:bottom w:val="none" w:sz="0" w:space="0" w:color="auto"/>
        <w:right w:val="none" w:sz="0" w:space="0" w:color="auto"/>
      </w:divBdr>
    </w:div>
    <w:div w:id="1407413171">
      <w:bodyDiv w:val="1"/>
      <w:marLeft w:val="0"/>
      <w:marRight w:val="0"/>
      <w:marTop w:val="0"/>
      <w:marBottom w:val="0"/>
      <w:divBdr>
        <w:top w:val="none" w:sz="0" w:space="0" w:color="auto"/>
        <w:left w:val="none" w:sz="0" w:space="0" w:color="auto"/>
        <w:bottom w:val="none" w:sz="0" w:space="0" w:color="auto"/>
        <w:right w:val="none" w:sz="0" w:space="0" w:color="auto"/>
      </w:divBdr>
    </w:div>
    <w:div w:id="1418088870">
      <w:bodyDiv w:val="1"/>
      <w:marLeft w:val="0"/>
      <w:marRight w:val="0"/>
      <w:marTop w:val="0"/>
      <w:marBottom w:val="0"/>
      <w:divBdr>
        <w:top w:val="none" w:sz="0" w:space="0" w:color="auto"/>
        <w:left w:val="none" w:sz="0" w:space="0" w:color="auto"/>
        <w:bottom w:val="none" w:sz="0" w:space="0" w:color="auto"/>
        <w:right w:val="none" w:sz="0" w:space="0" w:color="auto"/>
      </w:divBdr>
      <w:divsChild>
        <w:div w:id="1164466551">
          <w:marLeft w:val="480"/>
          <w:marRight w:val="0"/>
          <w:marTop w:val="0"/>
          <w:marBottom w:val="0"/>
          <w:divBdr>
            <w:top w:val="none" w:sz="0" w:space="0" w:color="auto"/>
            <w:left w:val="none" w:sz="0" w:space="0" w:color="auto"/>
            <w:bottom w:val="none" w:sz="0" w:space="0" w:color="auto"/>
            <w:right w:val="none" w:sz="0" w:space="0" w:color="auto"/>
          </w:divBdr>
        </w:div>
        <w:div w:id="1974435064">
          <w:marLeft w:val="480"/>
          <w:marRight w:val="0"/>
          <w:marTop w:val="0"/>
          <w:marBottom w:val="0"/>
          <w:divBdr>
            <w:top w:val="none" w:sz="0" w:space="0" w:color="auto"/>
            <w:left w:val="none" w:sz="0" w:space="0" w:color="auto"/>
            <w:bottom w:val="none" w:sz="0" w:space="0" w:color="auto"/>
            <w:right w:val="none" w:sz="0" w:space="0" w:color="auto"/>
          </w:divBdr>
        </w:div>
        <w:div w:id="1031030062">
          <w:marLeft w:val="480"/>
          <w:marRight w:val="0"/>
          <w:marTop w:val="0"/>
          <w:marBottom w:val="0"/>
          <w:divBdr>
            <w:top w:val="none" w:sz="0" w:space="0" w:color="auto"/>
            <w:left w:val="none" w:sz="0" w:space="0" w:color="auto"/>
            <w:bottom w:val="none" w:sz="0" w:space="0" w:color="auto"/>
            <w:right w:val="none" w:sz="0" w:space="0" w:color="auto"/>
          </w:divBdr>
        </w:div>
        <w:div w:id="737485604">
          <w:marLeft w:val="480"/>
          <w:marRight w:val="0"/>
          <w:marTop w:val="0"/>
          <w:marBottom w:val="0"/>
          <w:divBdr>
            <w:top w:val="none" w:sz="0" w:space="0" w:color="auto"/>
            <w:left w:val="none" w:sz="0" w:space="0" w:color="auto"/>
            <w:bottom w:val="none" w:sz="0" w:space="0" w:color="auto"/>
            <w:right w:val="none" w:sz="0" w:space="0" w:color="auto"/>
          </w:divBdr>
        </w:div>
        <w:div w:id="1047534263">
          <w:marLeft w:val="480"/>
          <w:marRight w:val="0"/>
          <w:marTop w:val="0"/>
          <w:marBottom w:val="0"/>
          <w:divBdr>
            <w:top w:val="none" w:sz="0" w:space="0" w:color="auto"/>
            <w:left w:val="none" w:sz="0" w:space="0" w:color="auto"/>
            <w:bottom w:val="none" w:sz="0" w:space="0" w:color="auto"/>
            <w:right w:val="none" w:sz="0" w:space="0" w:color="auto"/>
          </w:divBdr>
        </w:div>
        <w:div w:id="595747429">
          <w:marLeft w:val="480"/>
          <w:marRight w:val="0"/>
          <w:marTop w:val="0"/>
          <w:marBottom w:val="0"/>
          <w:divBdr>
            <w:top w:val="none" w:sz="0" w:space="0" w:color="auto"/>
            <w:left w:val="none" w:sz="0" w:space="0" w:color="auto"/>
            <w:bottom w:val="none" w:sz="0" w:space="0" w:color="auto"/>
            <w:right w:val="none" w:sz="0" w:space="0" w:color="auto"/>
          </w:divBdr>
        </w:div>
        <w:div w:id="1679310511">
          <w:marLeft w:val="480"/>
          <w:marRight w:val="0"/>
          <w:marTop w:val="0"/>
          <w:marBottom w:val="0"/>
          <w:divBdr>
            <w:top w:val="none" w:sz="0" w:space="0" w:color="auto"/>
            <w:left w:val="none" w:sz="0" w:space="0" w:color="auto"/>
            <w:bottom w:val="none" w:sz="0" w:space="0" w:color="auto"/>
            <w:right w:val="none" w:sz="0" w:space="0" w:color="auto"/>
          </w:divBdr>
        </w:div>
        <w:div w:id="206527601">
          <w:marLeft w:val="480"/>
          <w:marRight w:val="0"/>
          <w:marTop w:val="0"/>
          <w:marBottom w:val="0"/>
          <w:divBdr>
            <w:top w:val="none" w:sz="0" w:space="0" w:color="auto"/>
            <w:left w:val="none" w:sz="0" w:space="0" w:color="auto"/>
            <w:bottom w:val="none" w:sz="0" w:space="0" w:color="auto"/>
            <w:right w:val="none" w:sz="0" w:space="0" w:color="auto"/>
          </w:divBdr>
        </w:div>
        <w:div w:id="186990010">
          <w:marLeft w:val="480"/>
          <w:marRight w:val="0"/>
          <w:marTop w:val="0"/>
          <w:marBottom w:val="0"/>
          <w:divBdr>
            <w:top w:val="none" w:sz="0" w:space="0" w:color="auto"/>
            <w:left w:val="none" w:sz="0" w:space="0" w:color="auto"/>
            <w:bottom w:val="none" w:sz="0" w:space="0" w:color="auto"/>
            <w:right w:val="none" w:sz="0" w:space="0" w:color="auto"/>
          </w:divBdr>
        </w:div>
        <w:div w:id="846408961">
          <w:marLeft w:val="480"/>
          <w:marRight w:val="0"/>
          <w:marTop w:val="0"/>
          <w:marBottom w:val="0"/>
          <w:divBdr>
            <w:top w:val="none" w:sz="0" w:space="0" w:color="auto"/>
            <w:left w:val="none" w:sz="0" w:space="0" w:color="auto"/>
            <w:bottom w:val="none" w:sz="0" w:space="0" w:color="auto"/>
            <w:right w:val="none" w:sz="0" w:space="0" w:color="auto"/>
          </w:divBdr>
        </w:div>
        <w:div w:id="599878260">
          <w:marLeft w:val="480"/>
          <w:marRight w:val="0"/>
          <w:marTop w:val="0"/>
          <w:marBottom w:val="0"/>
          <w:divBdr>
            <w:top w:val="none" w:sz="0" w:space="0" w:color="auto"/>
            <w:left w:val="none" w:sz="0" w:space="0" w:color="auto"/>
            <w:bottom w:val="none" w:sz="0" w:space="0" w:color="auto"/>
            <w:right w:val="none" w:sz="0" w:space="0" w:color="auto"/>
          </w:divBdr>
        </w:div>
        <w:div w:id="456796261">
          <w:marLeft w:val="480"/>
          <w:marRight w:val="0"/>
          <w:marTop w:val="0"/>
          <w:marBottom w:val="0"/>
          <w:divBdr>
            <w:top w:val="none" w:sz="0" w:space="0" w:color="auto"/>
            <w:left w:val="none" w:sz="0" w:space="0" w:color="auto"/>
            <w:bottom w:val="none" w:sz="0" w:space="0" w:color="auto"/>
            <w:right w:val="none" w:sz="0" w:space="0" w:color="auto"/>
          </w:divBdr>
        </w:div>
        <w:div w:id="1282415760">
          <w:marLeft w:val="480"/>
          <w:marRight w:val="0"/>
          <w:marTop w:val="0"/>
          <w:marBottom w:val="0"/>
          <w:divBdr>
            <w:top w:val="none" w:sz="0" w:space="0" w:color="auto"/>
            <w:left w:val="none" w:sz="0" w:space="0" w:color="auto"/>
            <w:bottom w:val="none" w:sz="0" w:space="0" w:color="auto"/>
            <w:right w:val="none" w:sz="0" w:space="0" w:color="auto"/>
          </w:divBdr>
        </w:div>
        <w:div w:id="411658168">
          <w:marLeft w:val="480"/>
          <w:marRight w:val="0"/>
          <w:marTop w:val="0"/>
          <w:marBottom w:val="0"/>
          <w:divBdr>
            <w:top w:val="none" w:sz="0" w:space="0" w:color="auto"/>
            <w:left w:val="none" w:sz="0" w:space="0" w:color="auto"/>
            <w:bottom w:val="none" w:sz="0" w:space="0" w:color="auto"/>
            <w:right w:val="none" w:sz="0" w:space="0" w:color="auto"/>
          </w:divBdr>
        </w:div>
        <w:div w:id="878014804">
          <w:marLeft w:val="480"/>
          <w:marRight w:val="0"/>
          <w:marTop w:val="0"/>
          <w:marBottom w:val="0"/>
          <w:divBdr>
            <w:top w:val="none" w:sz="0" w:space="0" w:color="auto"/>
            <w:left w:val="none" w:sz="0" w:space="0" w:color="auto"/>
            <w:bottom w:val="none" w:sz="0" w:space="0" w:color="auto"/>
            <w:right w:val="none" w:sz="0" w:space="0" w:color="auto"/>
          </w:divBdr>
        </w:div>
        <w:div w:id="2129808457">
          <w:marLeft w:val="480"/>
          <w:marRight w:val="0"/>
          <w:marTop w:val="0"/>
          <w:marBottom w:val="0"/>
          <w:divBdr>
            <w:top w:val="none" w:sz="0" w:space="0" w:color="auto"/>
            <w:left w:val="none" w:sz="0" w:space="0" w:color="auto"/>
            <w:bottom w:val="none" w:sz="0" w:space="0" w:color="auto"/>
            <w:right w:val="none" w:sz="0" w:space="0" w:color="auto"/>
          </w:divBdr>
        </w:div>
        <w:div w:id="428309732">
          <w:marLeft w:val="480"/>
          <w:marRight w:val="0"/>
          <w:marTop w:val="0"/>
          <w:marBottom w:val="0"/>
          <w:divBdr>
            <w:top w:val="none" w:sz="0" w:space="0" w:color="auto"/>
            <w:left w:val="none" w:sz="0" w:space="0" w:color="auto"/>
            <w:bottom w:val="none" w:sz="0" w:space="0" w:color="auto"/>
            <w:right w:val="none" w:sz="0" w:space="0" w:color="auto"/>
          </w:divBdr>
        </w:div>
        <w:div w:id="1490055481">
          <w:marLeft w:val="480"/>
          <w:marRight w:val="0"/>
          <w:marTop w:val="0"/>
          <w:marBottom w:val="0"/>
          <w:divBdr>
            <w:top w:val="none" w:sz="0" w:space="0" w:color="auto"/>
            <w:left w:val="none" w:sz="0" w:space="0" w:color="auto"/>
            <w:bottom w:val="none" w:sz="0" w:space="0" w:color="auto"/>
            <w:right w:val="none" w:sz="0" w:space="0" w:color="auto"/>
          </w:divBdr>
        </w:div>
        <w:div w:id="2029019817">
          <w:marLeft w:val="480"/>
          <w:marRight w:val="0"/>
          <w:marTop w:val="0"/>
          <w:marBottom w:val="0"/>
          <w:divBdr>
            <w:top w:val="none" w:sz="0" w:space="0" w:color="auto"/>
            <w:left w:val="none" w:sz="0" w:space="0" w:color="auto"/>
            <w:bottom w:val="none" w:sz="0" w:space="0" w:color="auto"/>
            <w:right w:val="none" w:sz="0" w:space="0" w:color="auto"/>
          </w:divBdr>
        </w:div>
        <w:div w:id="1520116764">
          <w:marLeft w:val="480"/>
          <w:marRight w:val="0"/>
          <w:marTop w:val="0"/>
          <w:marBottom w:val="0"/>
          <w:divBdr>
            <w:top w:val="none" w:sz="0" w:space="0" w:color="auto"/>
            <w:left w:val="none" w:sz="0" w:space="0" w:color="auto"/>
            <w:bottom w:val="none" w:sz="0" w:space="0" w:color="auto"/>
            <w:right w:val="none" w:sz="0" w:space="0" w:color="auto"/>
          </w:divBdr>
        </w:div>
        <w:div w:id="1068310955">
          <w:marLeft w:val="480"/>
          <w:marRight w:val="0"/>
          <w:marTop w:val="0"/>
          <w:marBottom w:val="0"/>
          <w:divBdr>
            <w:top w:val="none" w:sz="0" w:space="0" w:color="auto"/>
            <w:left w:val="none" w:sz="0" w:space="0" w:color="auto"/>
            <w:bottom w:val="none" w:sz="0" w:space="0" w:color="auto"/>
            <w:right w:val="none" w:sz="0" w:space="0" w:color="auto"/>
          </w:divBdr>
        </w:div>
        <w:div w:id="1165899070">
          <w:marLeft w:val="480"/>
          <w:marRight w:val="0"/>
          <w:marTop w:val="0"/>
          <w:marBottom w:val="0"/>
          <w:divBdr>
            <w:top w:val="none" w:sz="0" w:space="0" w:color="auto"/>
            <w:left w:val="none" w:sz="0" w:space="0" w:color="auto"/>
            <w:bottom w:val="none" w:sz="0" w:space="0" w:color="auto"/>
            <w:right w:val="none" w:sz="0" w:space="0" w:color="auto"/>
          </w:divBdr>
        </w:div>
        <w:div w:id="121582042">
          <w:marLeft w:val="480"/>
          <w:marRight w:val="0"/>
          <w:marTop w:val="0"/>
          <w:marBottom w:val="0"/>
          <w:divBdr>
            <w:top w:val="none" w:sz="0" w:space="0" w:color="auto"/>
            <w:left w:val="none" w:sz="0" w:space="0" w:color="auto"/>
            <w:bottom w:val="none" w:sz="0" w:space="0" w:color="auto"/>
            <w:right w:val="none" w:sz="0" w:space="0" w:color="auto"/>
          </w:divBdr>
        </w:div>
        <w:div w:id="441845683">
          <w:marLeft w:val="480"/>
          <w:marRight w:val="0"/>
          <w:marTop w:val="0"/>
          <w:marBottom w:val="0"/>
          <w:divBdr>
            <w:top w:val="none" w:sz="0" w:space="0" w:color="auto"/>
            <w:left w:val="none" w:sz="0" w:space="0" w:color="auto"/>
            <w:bottom w:val="none" w:sz="0" w:space="0" w:color="auto"/>
            <w:right w:val="none" w:sz="0" w:space="0" w:color="auto"/>
          </w:divBdr>
        </w:div>
        <w:div w:id="1613517975">
          <w:marLeft w:val="480"/>
          <w:marRight w:val="0"/>
          <w:marTop w:val="0"/>
          <w:marBottom w:val="0"/>
          <w:divBdr>
            <w:top w:val="none" w:sz="0" w:space="0" w:color="auto"/>
            <w:left w:val="none" w:sz="0" w:space="0" w:color="auto"/>
            <w:bottom w:val="none" w:sz="0" w:space="0" w:color="auto"/>
            <w:right w:val="none" w:sz="0" w:space="0" w:color="auto"/>
          </w:divBdr>
        </w:div>
        <w:div w:id="1523862462">
          <w:marLeft w:val="480"/>
          <w:marRight w:val="0"/>
          <w:marTop w:val="0"/>
          <w:marBottom w:val="0"/>
          <w:divBdr>
            <w:top w:val="none" w:sz="0" w:space="0" w:color="auto"/>
            <w:left w:val="none" w:sz="0" w:space="0" w:color="auto"/>
            <w:bottom w:val="none" w:sz="0" w:space="0" w:color="auto"/>
            <w:right w:val="none" w:sz="0" w:space="0" w:color="auto"/>
          </w:divBdr>
        </w:div>
        <w:div w:id="500245106">
          <w:marLeft w:val="480"/>
          <w:marRight w:val="0"/>
          <w:marTop w:val="0"/>
          <w:marBottom w:val="0"/>
          <w:divBdr>
            <w:top w:val="none" w:sz="0" w:space="0" w:color="auto"/>
            <w:left w:val="none" w:sz="0" w:space="0" w:color="auto"/>
            <w:bottom w:val="none" w:sz="0" w:space="0" w:color="auto"/>
            <w:right w:val="none" w:sz="0" w:space="0" w:color="auto"/>
          </w:divBdr>
        </w:div>
        <w:div w:id="453452709">
          <w:marLeft w:val="480"/>
          <w:marRight w:val="0"/>
          <w:marTop w:val="0"/>
          <w:marBottom w:val="0"/>
          <w:divBdr>
            <w:top w:val="none" w:sz="0" w:space="0" w:color="auto"/>
            <w:left w:val="none" w:sz="0" w:space="0" w:color="auto"/>
            <w:bottom w:val="none" w:sz="0" w:space="0" w:color="auto"/>
            <w:right w:val="none" w:sz="0" w:space="0" w:color="auto"/>
          </w:divBdr>
        </w:div>
        <w:div w:id="437793396">
          <w:marLeft w:val="480"/>
          <w:marRight w:val="0"/>
          <w:marTop w:val="0"/>
          <w:marBottom w:val="0"/>
          <w:divBdr>
            <w:top w:val="none" w:sz="0" w:space="0" w:color="auto"/>
            <w:left w:val="none" w:sz="0" w:space="0" w:color="auto"/>
            <w:bottom w:val="none" w:sz="0" w:space="0" w:color="auto"/>
            <w:right w:val="none" w:sz="0" w:space="0" w:color="auto"/>
          </w:divBdr>
        </w:div>
        <w:div w:id="1918661857">
          <w:marLeft w:val="480"/>
          <w:marRight w:val="0"/>
          <w:marTop w:val="0"/>
          <w:marBottom w:val="0"/>
          <w:divBdr>
            <w:top w:val="none" w:sz="0" w:space="0" w:color="auto"/>
            <w:left w:val="none" w:sz="0" w:space="0" w:color="auto"/>
            <w:bottom w:val="none" w:sz="0" w:space="0" w:color="auto"/>
            <w:right w:val="none" w:sz="0" w:space="0" w:color="auto"/>
          </w:divBdr>
        </w:div>
        <w:div w:id="954677257">
          <w:marLeft w:val="480"/>
          <w:marRight w:val="0"/>
          <w:marTop w:val="0"/>
          <w:marBottom w:val="0"/>
          <w:divBdr>
            <w:top w:val="none" w:sz="0" w:space="0" w:color="auto"/>
            <w:left w:val="none" w:sz="0" w:space="0" w:color="auto"/>
            <w:bottom w:val="none" w:sz="0" w:space="0" w:color="auto"/>
            <w:right w:val="none" w:sz="0" w:space="0" w:color="auto"/>
          </w:divBdr>
        </w:div>
        <w:div w:id="703405548">
          <w:marLeft w:val="480"/>
          <w:marRight w:val="0"/>
          <w:marTop w:val="0"/>
          <w:marBottom w:val="0"/>
          <w:divBdr>
            <w:top w:val="none" w:sz="0" w:space="0" w:color="auto"/>
            <w:left w:val="none" w:sz="0" w:space="0" w:color="auto"/>
            <w:bottom w:val="none" w:sz="0" w:space="0" w:color="auto"/>
            <w:right w:val="none" w:sz="0" w:space="0" w:color="auto"/>
          </w:divBdr>
        </w:div>
        <w:div w:id="783308086">
          <w:marLeft w:val="480"/>
          <w:marRight w:val="0"/>
          <w:marTop w:val="0"/>
          <w:marBottom w:val="0"/>
          <w:divBdr>
            <w:top w:val="none" w:sz="0" w:space="0" w:color="auto"/>
            <w:left w:val="none" w:sz="0" w:space="0" w:color="auto"/>
            <w:bottom w:val="none" w:sz="0" w:space="0" w:color="auto"/>
            <w:right w:val="none" w:sz="0" w:space="0" w:color="auto"/>
          </w:divBdr>
        </w:div>
        <w:div w:id="958948847">
          <w:marLeft w:val="480"/>
          <w:marRight w:val="0"/>
          <w:marTop w:val="0"/>
          <w:marBottom w:val="0"/>
          <w:divBdr>
            <w:top w:val="none" w:sz="0" w:space="0" w:color="auto"/>
            <w:left w:val="none" w:sz="0" w:space="0" w:color="auto"/>
            <w:bottom w:val="none" w:sz="0" w:space="0" w:color="auto"/>
            <w:right w:val="none" w:sz="0" w:space="0" w:color="auto"/>
          </w:divBdr>
        </w:div>
        <w:div w:id="166404060">
          <w:marLeft w:val="480"/>
          <w:marRight w:val="0"/>
          <w:marTop w:val="0"/>
          <w:marBottom w:val="0"/>
          <w:divBdr>
            <w:top w:val="none" w:sz="0" w:space="0" w:color="auto"/>
            <w:left w:val="none" w:sz="0" w:space="0" w:color="auto"/>
            <w:bottom w:val="none" w:sz="0" w:space="0" w:color="auto"/>
            <w:right w:val="none" w:sz="0" w:space="0" w:color="auto"/>
          </w:divBdr>
        </w:div>
        <w:div w:id="1767309580">
          <w:marLeft w:val="480"/>
          <w:marRight w:val="0"/>
          <w:marTop w:val="0"/>
          <w:marBottom w:val="0"/>
          <w:divBdr>
            <w:top w:val="none" w:sz="0" w:space="0" w:color="auto"/>
            <w:left w:val="none" w:sz="0" w:space="0" w:color="auto"/>
            <w:bottom w:val="none" w:sz="0" w:space="0" w:color="auto"/>
            <w:right w:val="none" w:sz="0" w:space="0" w:color="auto"/>
          </w:divBdr>
        </w:div>
        <w:div w:id="1349864599">
          <w:marLeft w:val="480"/>
          <w:marRight w:val="0"/>
          <w:marTop w:val="0"/>
          <w:marBottom w:val="0"/>
          <w:divBdr>
            <w:top w:val="none" w:sz="0" w:space="0" w:color="auto"/>
            <w:left w:val="none" w:sz="0" w:space="0" w:color="auto"/>
            <w:bottom w:val="none" w:sz="0" w:space="0" w:color="auto"/>
            <w:right w:val="none" w:sz="0" w:space="0" w:color="auto"/>
          </w:divBdr>
        </w:div>
        <w:div w:id="336544662">
          <w:marLeft w:val="480"/>
          <w:marRight w:val="0"/>
          <w:marTop w:val="0"/>
          <w:marBottom w:val="0"/>
          <w:divBdr>
            <w:top w:val="none" w:sz="0" w:space="0" w:color="auto"/>
            <w:left w:val="none" w:sz="0" w:space="0" w:color="auto"/>
            <w:bottom w:val="none" w:sz="0" w:space="0" w:color="auto"/>
            <w:right w:val="none" w:sz="0" w:space="0" w:color="auto"/>
          </w:divBdr>
        </w:div>
        <w:div w:id="1705207844">
          <w:marLeft w:val="480"/>
          <w:marRight w:val="0"/>
          <w:marTop w:val="0"/>
          <w:marBottom w:val="0"/>
          <w:divBdr>
            <w:top w:val="none" w:sz="0" w:space="0" w:color="auto"/>
            <w:left w:val="none" w:sz="0" w:space="0" w:color="auto"/>
            <w:bottom w:val="none" w:sz="0" w:space="0" w:color="auto"/>
            <w:right w:val="none" w:sz="0" w:space="0" w:color="auto"/>
          </w:divBdr>
        </w:div>
        <w:div w:id="1539471128">
          <w:marLeft w:val="480"/>
          <w:marRight w:val="0"/>
          <w:marTop w:val="0"/>
          <w:marBottom w:val="0"/>
          <w:divBdr>
            <w:top w:val="none" w:sz="0" w:space="0" w:color="auto"/>
            <w:left w:val="none" w:sz="0" w:space="0" w:color="auto"/>
            <w:bottom w:val="none" w:sz="0" w:space="0" w:color="auto"/>
            <w:right w:val="none" w:sz="0" w:space="0" w:color="auto"/>
          </w:divBdr>
        </w:div>
        <w:div w:id="2121990931">
          <w:marLeft w:val="480"/>
          <w:marRight w:val="0"/>
          <w:marTop w:val="0"/>
          <w:marBottom w:val="0"/>
          <w:divBdr>
            <w:top w:val="none" w:sz="0" w:space="0" w:color="auto"/>
            <w:left w:val="none" w:sz="0" w:space="0" w:color="auto"/>
            <w:bottom w:val="none" w:sz="0" w:space="0" w:color="auto"/>
            <w:right w:val="none" w:sz="0" w:space="0" w:color="auto"/>
          </w:divBdr>
        </w:div>
        <w:div w:id="784231261">
          <w:marLeft w:val="480"/>
          <w:marRight w:val="0"/>
          <w:marTop w:val="0"/>
          <w:marBottom w:val="0"/>
          <w:divBdr>
            <w:top w:val="none" w:sz="0" w:space="0" w:color="auto"/>
            <w:left w:val="none" w:sz="0" w:space="0" w:color="auto"/>
            <w:bottom w:val="none" w:sz="0" w:space="0" w:color="auto"/>
            <w:right w:val="none" w:sz="0" w:space="0" w:color="auto"/>
          </w:divBdr>
        </w:div>
        <w:div w:id="180357739">
          <w:marLeft w:val="480"/>
          <w:marRight w:val="0"/>
          <w:marTop w:val="0"/>
          <w:marBottom w:val="0"/>
          <w:divBdr>
            <w:top w:val="none" w:sz="0" w:space="0" w:color="auto"/>
            <w:left w:val="none" w:sz="0" w:space="0" w:color="auto"/>
            <w:bottom w:val="none" w:sz="0" w:space="0" w:color="auto"/>
            <w:right w:val="none" w:sz="0" w:space="0" w:color="auto"/>
          </w:divBdr>
        </w:div>
        <w:div w:id="859006201">
          <w:marLeft w:val="480"/>
          <w:marRight w:val="0"/>
          <w:marTop w:val="0"/>
          <w:marBottom w:val="0"/>
          <w:divBdr>
            <w:top w:val="none" w:sz="0" w:space="0" w:color="auto"/>
            <w:left w:val="none" w:sz="0" w:space="0" w:color="auto"/>
            <w:bottom w:val="none" w:sz="0" w:space="0" w:color="auto"/>
            <w:right w:val="none" w:sz="0" w:space="0" w:color="auto"/>
          </w:divBdr>
        </w:div>
        <w:div w:id="540750046">
          <w:marLeft w:val="480"/>
          <w:marRight w:val="0"/>
          <w:marTop w:val="0"/>
          <w:marBottom w:val="0"/>
          <w:divBdr>
            <w:top w:val="none" w:sz="0" w:space="0" w:color="auto"/>
            <w:left w:val="none" w:sz="0" w:space="0" w:color="auto"/>
            <w:bottom w:val="none" w:sz="0" w:space="0" w:color="auto"/>
            <w:right w:val="none" w:sz="0" w:space="0" w:color="auto"/>
          </w:divBdr>
        </w:div>
        <w:div w:id="507789082">
          <w:marLeft w:val="480"/>
          <w:marRight w:val="0"/>
          <w:marTop w:val="0"/>
          <w:marBottom w:val="0"/>
          <w:divBdr>
            <w:top w:val="none" w:sz="0" w:space="0" w:color="auto"/>
            <w:left w:val="none" w:sz="0" w:space="0" w:color="auto"/>
            <w:bottom w:val="none" w:sz="0" w:space="0" w:color="auto"/>
            <w:right w:val="none" w:sz="0" w:space="0" w:color="auto"/>
          </w:divBdr>
        </w:div>
        <w:div w:id="1431123582">
          <w:marLeft w:val="480"/>
          <w:marRight w:val="0"/>
          <w:marTop w:val="0"/>
          <w:marBottom w:val="0"/>
          <w:divBdr>
            <w:top w:val="none" w:sz="0" w:space="0" w:color="auto"/>
            <w:left w:val="none" w:sz="0" w:space="0" w:color="auto"/>
            <w:bottom w:val="none" w:sz="0" w:space="0" w:color="auto"/>
            <w:right w:val="none" w:sz="0" w:space="0" w:color="auto"/>
          </w:divBdr>
        </w:div>
        <w:div w:id="673534326">
          <w:marLeft w:val="480"/>
          <w:marRight w:val="0"/>
          <w:marTop w:val="0"/>
          <w:marBottom w:val="0"/>
          <w:divBdr>
            <w:top w:val="none" w:sz="0" w:space="0" w:color="auto"/>
            <w:left w:val="none" w:sz="0" w:space="0" w:color="auto"/>
            <w:bottom w:val="none" w:sz="0" w:space="0" w:color="auto"/>
            <w:right w:val="none" w:sz="0" w:space="0" w:color="auto"/>
          </w:divBdr>
        </w:div>
        <w:div w:id="421947939">
          <w:marLeft w:val="480"/>
          <w:marRight w:val="0"/>
          <w:marTop w:val="0"/>
          <w:marBottom w:val="0"/>
          <w:divBdr>
            <w:top w:val="none" w:sz="0" w:space="0" w:color="auto"/>
            <w:left w:val="none" w:sz="0" w:space="0" w:color="auto"/>
            <w:bottom w:val="none" w:sz="0" w:space="0" w:color="auto"/>
            <w:right w:val="none" w:sz="0" w:space="0" w:color="auto"/>
          </w:divBdr>
        </w:div>
        <w:div w:id="848835236">
          <w:marLeft w:val="480"/>
          <w:marRight w:val="0"/>
          <w:marTop w:val="0"/>
          <w:marBottom w:val="0"/>
          <w:divBdr>
            <w:top w:val="none" w:sz="0" w:space="0" w:color="auto"/>
            <w:left w:val="none" w:sz="0" w:space="0" w:color="auto"/>
            <w:bottom w:val="none" w:sz="0" w:space="0" w:color="auto"/>
            <w:right w:val="none" w:sz="0" w:space="0" w:color="auto"/>
          </w:divBdr>
        </w:div>
        <w:div w:id="1317101256">
          <w:marLeft w:val="480"/>
          <w:marRight w:val="0"/>
          <w:marTop w:val="0"/>
          <w:marBottom w:val="0"/>
          <w:divBdr>
            <w:top w:val="none" w:sz="0" w:space="0" w:color="auto"/>
            <w:left w:val="none" w:sz="0" w:space="0" w:color="auto"/>
            <w:bottom w:val="none" w:sz="0" w:space="0" w:color="auto"/>
            <w:right w:val="none" w:sz="0" w:space="0" w:color="auto"/>
          </w:divBdr>
        </w:div>
        <w:div w:id="1054813370">
          <w:marLeft w:val="480"/>
          <w:marRight w:val="0"/>
          <w:marTop w:val="0"/>
          <w:marBottom w:val="0"/>
          <w:divBdr>
            <w:top w:val="none" w:sz="0" w:space="0" w:color="auto"/>
            <w:left w:val="none" w:sz="0" w:space="0" w:color="auto"/>
            <w:bottom w:val="none" w:sz="0" w:space="0" w:color="auto"/>
            <w:right w:val="none" w:sz="0" w:space="0" w:color="auto"/>
          </w:divBdr>
        </w:div>
        <w:div w:id="1340766850">
          <w:marLeft w:val="480"/>
          <w:marRight w:val="0"/>
          <w:marTop w:val="0"/>
          <w:marBottom w:val="0"/>
          <w:divBdr>
            <w:top w:val="none" w:sz="0" w:space="0" w:color="auto"/>
            <w:left w:val="none" w:sz="0" w:space="0" w:color="auto"/>
            <w:bottom w:val="none" w:sz="0" w:space="0" w:color="auto"/>
            <w:right w:val="none" w:sz="0" w:space="0" w:color="auto"/>
          </w:divBdr>
        </w:div>
        <w:div w:id="1786341610">
          <w:marLeft w:val="480"/>
          <w:marRight w:val="0"/>
          <w:marTop w:val="0"/>
          <w:marBottom w:val="0"/>
          <w:divBdr>
            <w:top w:val="none" w:sz="0" w:space="0" w:color="auto"/>
            <w:left w:val="none" w:sz="0" w:space="0" w:color="auto"/>
            <w:bottom w:val="none" w:sz="0" w:space="0" w:color="auto"/>
            <w:right w:val="none" w:sz="0" w:space="0" w:color="auto"/>
          </w:divBdr>
        </w:div>
        <w:div w:id="1248734969">
          <w:marLeft w:val="480"/>
          <w:marRight w:val="0"/>
          <w:marTop w:val="0"/>
          <w:marBottom w:val="0"/>
          <w:divBdr>
            <w:top w:val="none" w:sz="0" w:space="0" w:color="auto"/>
            <w:left w:val="none" w:sz="0" w:space="0" w:color="auto"/>
            <w:bottom w:val="none" w:sz="0" w:space="0" w:color="auto"/>
            <w:right w:val="none" w:sz="0" w:space="0" w:color="auto"/>
          </w:divBdr>
        </w:div>
        <w:div w:id="1281567997">
          <w:marLeft w:val="480"/>
          <w:marRight w:val="0"/>
          <w:marTop w:val="0"/>
          <w:marBottom w:val="0"/>
          <w:divBdr>
            <w:top w:val="none" w:sz="0" w:space="0" w:color="auto"/>
            <w:left w:val="none" w:sz="0" w:space="0" w:color="auto"/>
            <w:bottom w:val="none" w:sz="0" w:space="0" w:color="auto"/>
            <w:right w:val="none" w:sz="0" w:space="0" w:color="auto"/>
          </w:divBdr>
        </w:div>
        <w:div w:id="2013409097">
          <w:marLeft w:val="480"/>
          <w:marRight w:val="0"/>
          <w:marTop w:val="0"/>
          <w:marBottom w:val="0"/>
          <w:divBdr>
            <w:top w:val="none" w:sz="0" w:space="0" w:color="auto"/>
            <w:left w:val="none" w:sz="0" w:space="0" w:color="auto"/>
            <w:bottom w:val="none" w:sz="0" w:space="0" w:color="auto"/>
            <w:right w:val="none" w:sz="0" w:space="0" w:color="auto"/>
          </w:divBdr>
        </w:div>
        <w:div w:id="262885087">
          <w:marLeft w:val="480"/>
          <w:marRight w:val="0"/>
          <w:marTop w:val="0"/>
          <w:marBottom w:val="0"/>
          <w:divBdr>
            <w:top w:val="none" w:sz="0" w:space="0" w:color="auto"/>
            <w:left w:val="none" w:sz="0" w:space="0" w:color="auto"/>
            <w:bottom w:val="none" w:sz="0" w:space="0" w:color="auto"/>
            <w:right w:val="none" w:sz="0" w:space="0" w:color="auto"/>
          </w:divBdr>
        </w:div>
        <w:div w:id="1264457245">
          <w:marLeft w:val="480"/>
          <w:marRight w:val="0"/>
          <w:marTop w:val="0"/>
          <w:marBottom w:val="0"/>
          <w:divBdr>
            <w:top w:val="none" w:sz="0" w:space="0" w:color="auto"/>
            <w:left w:val="none" w:sz="0" w:space="0" w:color="auto"/>
            <w:bottom w:val="none" w:sz="0" w:space="0" w:color="auto"/>
            <w:right w:val="none" w:sz="0" w:space="0" w:color="auto"/>
          </w:divBdr>
        </w:div>
        <w:div w:id="337463013">
          <w:marLeft w:val="480"/>
          <w:marRight w:val="0"/>
          <w:marTop w:val="0"/>
          <w:marBottom w:val="0"/>
          <w:divBdr>
            <w:top w:val="none" w:sz="0" w:space="0" w:color="auto"/>
            <w:left w:val="none" w:sz="0" w:space="0" w:color="auto"/>
            <w:bottom w:val="none" w:sz="0" w:space="0" w:color="auto"/>
            <w:right w:val="none" w:sz="0" w:space="0" w:color="auto"/>
          </w:divBdr>
        </w:div>
        <w:div w:id="2099253253">
          <w:marLeft w:val="480"/>
          <w:marRight w:val="0"/>
          <w:marTop w:val="0"/>
          <w:marBottom w:val="0"/>
          <w:divBdr>
            <w:top w:val="none" w:sz="0" w:space="0" w:color="auto"/>
            <w:left w:val="none" w:sz="0" w:space="0" w:color="auto"/>
            <w:bottom w:val="none" w:sz="0" w:space="0" w:color="auto"/>
            <w:right w:val="none" w:sz="0" w:space="0" w:color="auto"/>
          </w:divBdr>
        </w:div>
        <w:div w:id="1987930225">
          <w:marLeft w:val="480"/>
          <w:marRight w:val="0"/>
          <w:marTop w:val="0"/>
          <w:marBottom w:val="0"/>
          <w:divBdr>
            <w:top w:val="none" w:sz="0" w:space="0" w:color="auto"/>
            <w:left w:val="none" w:sz="0" w:space="0" w:color="auto"/>
            <w:bottom w:val="none" w:sz="0" w:space="0" w:color="auto"/>
            <w:right w:val="none" w:sz="0" w:space="0" w:color="auto"/>
          </w:divBdr>
        </w:div>
        <w:div w:id="42755895">
          <w:marLeft w:val="480"/>
          <w:marRight w:val="0"/>
          <w:marTop w:val="0"/>
          <w:marBottom w:val="0"/>
          <w:divBdr>
            <w:top w:val="none" w:sz="0" w:space="0" w:color="auto"/>
            <w:left w:val="none" w:sz="0" w:space="0" w:color="auto"/>
            <w:bottom w:val="none" w:sz="0" w:space="0" w:color="auto"/>
            <w:right w:val="none" w:sz="0" w:space="0" w:color="auto"/>
          </w:divBdr>
        </w:div>
        <w:div w:id="1669743767">
          <w:marLeft w:val="480"/>
          <w:marRight w:val="0"/>
          <w:marTop w:val="0"/>
          <w:marBottom w:val="0"/>
          <w:divBdr>
            <w:top w:val="none" w:sz="0" w:space="0" w:color="auto"/>
            <w:left w:val="none" w:sz="0" w:space="0" w:color="auto"/>
            <w:bottom w:val="none" w:sz="0" w:space="0" w:color="auto"/>
            <w:right w:val="none" w:sz="0" w:space="0" w:color="auto"/>
          </w:divBdr>
        </w:div>
        <w:div w:id="1683358919">
          <w:marLeft w:val="480"/>
          <w:marRight w:val="0"/>
          <w:marTop w:val="0"/>
          <w:marBottom w:val="0"/>
          <w:divBdr>
            <w:top w:val="none" w:sz="0" w:space="0" w:color="auto"/>
            <w:left w:val="none" w:sz="0" w:space="0" w:color="auto"/>
            <w:bottom w:val="none" w:sz="0" w:space="0" w:color="auto"/>
            <w:right w:val="none" w:sz="0" w:space="0" w:color="auto"/>
          </w:divBdr>
        </w:div>
        <w:div w:id="1718898544">
          <w:marLeft w:val="480"/>
          <w:marRight w:val="0"/>
          <w:marTop w:val="0"/>
          <w:marBottom w:val="0"/>
          <w:divBdr>
            <w:top w:val="none" w:sz="0" w:space="0" w:color="auto"/>
            <w:left w:val="none" w:sz="0" w:space="0" w:color="auto"/>
            <w:bottom w:val="none" w:sz="0" w:space="0" w:color="auto"/>
            <w:right w:val="none" w:sz="0" w:space="0" w:color="auto"/>
          </w:divBdr>
        </w:div>
        <w:div w:id="1751460864">
          <w:marLeft w:val="480"/>
          <w:marRight w:val="0"/>
          <w:marTop w:val="0"/>
          <w:marBottom w:val="0"/>
          <w:divBdr>
            <w:top w:val="none" w:sz="0" w:space="0" w:color="auto"/>
            <w:left w:val="none" w:sz="0" w:space="0" w:color="auto"/>
            <w:bottom w:val="none" w:sz="0" w:space="0" w:color="auto"/>
            <w:right w:val="none" w:sz="0" w:space="0" w:color="auto"/>
          </w:divBdr>
        </w:div>
        <w:div w:id="1001853616">
          <w:marLeft w:val="480"/>
          <w:marRight w:val="0"/>
          <w:marTop w:val="0"/>
          <w:marBottom w:val="0"/>
          <w:divBdr>
            <w:top w:val="none" w:sz="0" w:space="0" w:color="auto"/>
            <w:left w:val="none" w:sz="0" w:space="0" w:color="auto"/>
            <w:bottom w:val="none" w:sz="0" w:space="0" w:color="auto"/>
            <w:right w:val="none" w:sz="0" w:space="0" w:color="auto"/>
          </w:divBdr>
        </w:div>
        <w:div w:id="691566831">
          <w:marLeft w:val="480"/>
          <w:marRight w:val="0"/>
          <w:marTop w:val="0"/>
          <w:marBottom w:val="0"/>
          <w:divBdr>
            <w:top w:val="none" w:sz="0" w:space="0" w:color="auto"/>
            <w:left w:val="none" w:sz="0" w:space="0" w:color="auto"/>
            <w:bottom w:val="none" w:sz="0" w:space="0" w:color="auto"/>
            <w:right w:val="none" w:sz="0" w:space="0" w:color="auto"/>
          </w:divBdr>
        </w:div>
        <w:div w:id="780756907">
          <w:marLeft w:val="480"/>
          <w:marRight w:val="0"/>
          <w:marTop w:val="0"/>
          <w:marBottom w:val="0"/>
          <w:divBdr>
            <w:top w:val="none" w:sz="0" w:space="0" w:color="auto"/>
            <w:left w:val="none" w:sz="0" w:space="0" w:color="auto"/>
            <w:bottom w:val="none" w:sz="0" w:space="0" w:color="auto"/>
            <w:right w:val="none" w:sz="0" w:space="0" w:color="auto"/>
          </w:divBdr>
        </w:div>
        <w:div w:id="954867327">
          <w:marLeft w:val="480"/>
          <w:marRight w:val="0"/>
          <w:marTop w:val="0"/>
          <w:marBottom w:val="0"/>
          <w:divBdr>
            <w:top w:val="none" w:sz="0" w:space="0" w:color="auto"/>
            <w:left w:val="none" w:sz="0" w:space="0" w:color="auto"/>
            <w:bottom w:val="none" w:sz="0" w:space="0" w:color="auto"/>
            <w:right w:val="none" w:sz="0" w:space="0" w:color="auto"/>
          </w:divBdr>
        </w:div>
        <w:div w:id="448011891">
          <w:marLeft w:val="480"/>
          <w:marRight w:val="0"/>
          <w:marTop w:val="0"/>
          <w:marBottom w:val="0"/>
          <w:divBdr>
            <w:top w:val="none" w:sz="0" w:space="0" w:color="auto"/>
            <w:left w:val="none" w:sz="0" w:space="0" w:color="auto"/>
            <w:bottom w:val="none" w:sz="0" w:space="0" w:color="auto"/>
            <w:right w:val="none" w:sz="0" w:space="0" w:color="auto"/>
          </w:divBdr>
        </w:div>
      </w:divsChild>
    </w:div>
    <w:div w:id="1421876077">
      <w:bodyDiv w:val="1"/>
      <w:marLeft w:val="0"/>
      <w:marRight w:val="0"/>
      <w:marTop w:val="0"/>
      <w:marBottom w:val="0"/>
      <w:divBdr>
        <w:top w:val="none" w:sz="0" w:space="0" w:color="auto"/>
        <w:left w:val="none" w:sz="0" w:space="0" w:color="auto"/>
        <w:bottom w:val="none" w:sz="0" w:space="0" w:color="auto"/>
        <w:right w:val="none" w:sz="0" w:space="0" w:color="auto"/>
      </w:divBdr>
      <w:divsChild>
        <w:div w:id="456947828">
          <w:marLeft w:val="640"/>
          <w:marRight w:val="0"/>
          <w:marTop w:val="0"/>
          <w:marBottom w:val="0"/>
          <w:divBdr>
            <w:top w:val="none" w:sz="0" w:space="0" w:color="auto"/>
            <w:left w:val="none" w:sz="0" w:space="0" w:color="auto"/>
            <w:bottom w:val="none" w:sz="0" w:space="0" w:color="auto"/>
            <w:right w:val="none" w:sz="0" w:space="0" w:color="auto"/>
          </w:divBdr>
        </w:div>
        <w:div w:id="145824865">
          <w:marLeft w:val="640"/>
          <w:marRight w:val="0"/>
          <w:marTop w:val="0"/>
          <w:marBottom w:val="0"/>
          <w:divBdr>
            <w:top w:val="none" w:sz="0" w:space="0" w:color="auto"/>
            <w:left w:val="none" w:sz="0" w:space="0" w:color="auto"/>
            <w:bottom w:val="none" w:sz="0" w:space="0" w:color="auto"/>
            <w:right w:val="none" w:sz="0" w:space="0" w:color="auto"/>
          </w:divBdr>
        </w:div>
        <w:div w:id="582643350">
          <w:marLeft w:val="640"/>
          <w:marRight w:val="0"/>
          <w:marTop w:val="0"/>
          <w:marBottom w:val="0"/>
          <w:divBdr>
            <w:top w:val="none" w:sz="0" w:space="0" w:color="auto"/>
            <w:left w:val="none" w:sz="0" w:space="0" w:color="auto"/>
            <w:bottom w:val="none" w:sz="0" w:space="0" w:color="auto"/>
            <w:right w:val="none" w:sz="0" w:space="0" w:color="auto"/>
          </w:divBdr>
        </w:div>
        <w:div w:id="187453708">
          <w:marLeft w:val="640"/>
          <w:marRight w:val="0"/>
          <w:marTop w:val="0"/>
          <w:marBottom w:val="0"/>
          <w:divBdr>
            <w:top w:val="none" w:sz="0" w:space="0" w:color="auto"/>
            <w:left w:val="none" w:sz="0" w:space="0" w:color="auto"/>
            <w:bottom w:val="none" w:sz="0" w:space="0" w:color="auto"/>
            <w:right w:val="none" w:sz="0" w:space="0" w:color="auto"/>
          </w:divBdr>
        </w:div>
        <w:div w:id="598878758">
          <w:marLeft w:val="640"/>
          <w:marRight w:val="0"/>
          <w:marTop w:val="0"/>
          <w:marBottom w:val="0"/>
          <w:divBdr>
            <w:top w:val="none" w:sz="0" w:space="0" w:color="auto"/>
            <w:left w:val="none" w:sz="0" w:space="0" w:color="auto"/>
            <w:bottom w:val="none" w:sz="0" w:space="0" w:color="auto"/>
            <w:right w:val="none" w:sz="0" w:space="0" w:color="auto"/>
          </w:divBdr>
        </w:div>
        <w:div w:id="144662935">
          <w:marLeft w:val="640"/>
          <w:marRight w:val="0"/>
          <w:marTop w:val="0"/>
          <w:marBottom w:val="0"/>
          <w:divBdr>
            <w:top w:val="none" w:sz="0" w:space="0" w:color="auto"/>
            <w:left w:val="none" w:sz="0" w:space="0" w:color="auto"/>
            <w:bottom w:val="none" w:sz="0" w:space="0" w:color="auto"/>
            <w:right w:val="none" w:sz="0" w:space="0" w:color="auto"/>
          </w:divBdr>
        </w:div>
        <w:div w:id="1470978875">
          <w:marLeft w:val="640"/>
          <w:marRight w:val="0"/>
          <w:marTop w:val="0"/>
          <w:marBottom w:val="0"/>
          <w:divBdr>
            <w:top w:val="none" w:sz="0" w:space="0" w:color="auto"/>
            <w:left w:val="none" w:sz="0" w:space="0" w:color="auto"/>
            <w:bottom w:val="none" w:sz="0" w:space="0" w:color="auto"/>
            <w:right w:val="none" w:sz="0" w:space="0" w:color="auto"/>
          </w:divBdr>
        </w:div>
        <w:div w:id="1988197901">
          <w:marLeft w:val="640"/>
          <w:marRight w:val="0"/>
          <w:marTop w:val="0"/>
          <w:marBottom w:val="0"/>
          <w:divBdr>
            <w:top w:val="none" w:sz="0" w:space="0" w:color="auto"/>
            <w:left w:val="none" w:sz="0" w:space="0" w:color="auto"/>
            <w:bottom w:val="none" w:sz="0" w:space="0" w:color="auto"/>
            <w:right w:val="none" w:sz="0" w:space="0" w:color="auto"/>
          </w:divBdr>
        </w:div>
        <w:div w:id="1060782894">
          <w:marLeft w:val="640"/>
          <w:marRight w:val="0"/>
          <w:marTop w:val="0"/>
          <w:marBottom w:val="0"/>
          <w:divBdr>
            <w:top w:val="none" w:sz="0" w:space="0" w:color="auto"/>
            <w:left w:val="none" w:sz="0" w:space="0" w:color="auto"/>
            <w:bottom w:val="none" w:sz="0" w:space="0" w:color="auto"/>
            <w:right w:val="none" w:sz="0" w:space="0" w:color="auto"/>
          </w:divBdr>
        </w:div>
        <w:div w:id="1556502332">
          <w:marLeft w:val="640"/>
          <w:marRight w:val="0"/>
          <w:marTop w:val="0"/>
          <w:marBottom w:val="0"/>
          <w:divBdr>
            <w:top w:val="none" w:sz="0" w:space="0" w:color="auto"/>
            <w:left w:val="none" w:sz="0" w:space="0" w:color="auto"/>
            <w:bottom w:val="none" w:sz="0" w:space="0" w:color="auto"/>
            <w:right w:val="none" w:sz="0" w:space="0" w:color="auto"/>
          </w:divBdr>
        </w:div>
        <w:div w:id="547765099">
          <w:marLeft w:val="640"/>
          <w:marRight w:val="0"/>
          <w:marTop w:val="0"/>
          <w:marBottom w:val="0"/>
          <w:divBdr>
            <w:top w:val="none" w:sz="0" w:space="0" w:color="auto"/>
            <w:left w:val="none" w:sz="0" w:space="0" w:color="auto"/>
            <w:bottom w:val="none" w:sz="0" w:space="0" w:color="auto"/>
            <w:right w:val="none" w:sz="0" w:space="0" w:color="auto"/>
          </w:divBdr>
        </w:div>
        <w:div w:id="1906329551">
          <w:marLeft w:val="640"/>
          <w:marRight w:val="0"/>
          <w:marTop w:val="0"/>
          <w:marBottom w:val="0"/>
          <w:divBdr>
            <w:top w:val="none" w:sz="0" w:space="0" w:color="auto"/>
            <w:left w:val="none" w:sz="0" w:space="0" w:color="auto"/>
            <w:bottom w:val="none" w:sz="0" w:space="0" w:color="auto"/>
            <w:right w:val="none" w:sz="0" w:space="0" w:color="auto"/>
          </w:divBdr>
        </w:div>
        <w:div w:id="1117411258">
          <w:marLeft w:val="640"/>
          <w:marRight w:val="0"/>
          <w:marTop w:val="0"/>
          <w:marBottom w:val="0"/>
          <w:divBdr>
            <w:top w:val="none" w:sz="0" w:space="0" w:color="auto"/>
            <w:left w:val="none" w:sz="0" w:space="0" w:color="auto"/>
            <w:bottom w:val="none" w:sz="0" w:space="0" w:color="auto"/>
            <w:right w:val="none" w:sz="0" w:space="0" w:color="auto"/>
          </w:divBdr>
        </w:div>
        <w:div w:id="1235893264">
          <w:marLeft w:val="640"/>
          <w:marRight w:val="0"/>
          <w:marTop w:val="0"/>
          <w:marBottom w:val="0"/>
          <w:divBdr>
            <w:top w:val="none" w:sz="0" w:space="0" w:color="auto"/>
            <w:left w:val="none" w:sz="0" w:space="0" w:color="auto"/>
            <w:bottom w:val="none" w:sz="0" w:space="0" w:color="auto"/>
            <w:right w:val="none" w:sz="0" w:space="0" w:color="auto"/>
          </w:divBdr>
        </w:div>
        <w:div w:id="1931792">
          <w:marLeft w:val="640"/>
          <w:marRight w:val="0"/>
          <w:marTop w:val="0"/>
          <w:marBottom w:val="0"/>
          <w:divBdr>
            <w:top w:val="none" w:sz="0" w:space="0" w:color="auto"/>
            <w:left w:val="none" w:sz="0" w:space="0" w:color="auto"/>
            <w:bottom w:val="none" w:sz="0" w:space="0" w:color="auto"/>
            <w:right w:val="none" w:sz="0" w:space="0" w:color="auto"/>
          </w:divBdr>
        </w:div>
        <w:div w:id="845048969">
          <w:marLeft w:val="640"/>
          <w:marRight w:val="0"/>
          <w:marTop w:val="0"/>
          <w:marBottom w:val="0"/>
          <w:divBdr>
            <w:top w:val="none" w:sz="0" w:space="0" w:color="auto"/>
            <w:left w:val="none" w:sz="0" w:space="0" w:color="auto"/>
            <w:bottom w:val="none" w:sz="0" w:space="0" w:color="auto"/>
            <w:right w:val="none" w:sz="0" w:space="0" w:color="auto"/>
          </w:divBdr>
        </w:div>
        <w:div w:id="1798332023">
          <w:marLeft w:val="640"/>
          <w:marRight w:val="0"/>
          <w:marTop w:val="0"/>
          <w:marBottom w:val="0"/>
          <w:divBdr>
            <w:top w:val="none" w:sz="0" w:space="0" w:color="auto"/>
            <w:left w:val="none" w:sz="0" w:space="0" w:color="auto"/>
            <w:bottom w:val="none" w:sz="0" w:space="0" w:color="auto"/>
            <w:right w:val="none" w:sz="0" w:space="0" w:color="auto"/>
          </w:divBdr>
        </w:div>
        <w:div w:id="233199179">
          <w:marLeft w:val="640"/>
          <w:marRight w:val="0"/>
          <w:marTop w:val="0"/>
          <w:marBottom w:val="0"/>
          <w:divBdr>
            <w:top w:val="none" w:sz="0" w:space="0" w:color="auto"/>
            <w:left w:val="none" w:sz="0" w:space="0" w:color="auto"/>
            <w:bottom w:val="none" w:sz="0" w:space="0" w:color="auto"/>
            <w:right w:val="none" w:sz="0" w:space="0" w:color="auto"/>
          </w:divBdr>
        </w:div>
        <w:div w:id="1507676023">
          <w:marLeft w:val="640"/>
          <w:marRight w:val="0"/>
          <w:marTop w:val="0"/>
          <w:marBottom w:val="0"/>
          <w:divBdr>
            <w:top w:val="none" w:sz="0" w:space="0" w:color="auto"/>
            <w:left w:val="none" w:sz="0" w:space="0" w:color="auto"/>
            <w:bottom w:val="none" w:sz="0" w:space="0" w:color="auto"/>
            <w:right w:val="none" w:sz="0" w:space="0" w:color="auto"/>
          </w:divBdr>
        </w:div>
        <w:div w:id="564220509">
          <w:marLeft w:val="640"/>
          <w:marRight w:val="0"/>
          <w:marTop w:val="0"/>
          <w:marBottom w:val="0"/>
          <w:divBdr>
            <w:top w:val="none" w:sz="0" w:space="0" w:color="auto"/>
            <w:left w:val="none" w:sz="0" w:space="0" w:color="auto"/>
            <w:bottom w:val="none" w:sz="0" w:space="0" w:color="auto"/>
            <w:right w:val="none" w:sz="0" w:space="0" w:color="auto"/>
          </w:divBdr>
        </w:div>
        <w:div w:id="1991277808">
          <w:marLeft w:val="640"/>
          <w:marRight w:val="0"/>
          <w:marTop w:val="0"/>
          <w:marBottom w:val="0"/>
          <w:divBdr>
            <w:top w:val="none" w:sz="0" w:space="0" w:color="auto"/>
            <w:left w:val="none" w:sz="0" w:space="0" w:color="auto"/>
            <w:bottom w:val="none" w:sz="0" w:space="0" w:color="auto"/>
            <w:right w:val="none" w:sz="0" w:space="0" w:color="auto"/>
          </w:divBdr>
        </w:div>
        <w:div w:id="59140119">
          <w:marLeft w:val="640"/>
          <w:marRight w:val="0"/>
          <w:marTop w:val="0"/>
          <w:marBottom w:val="0"/>
          <w:divBdr>
            <w:top w:val="none" w:sz="0" w:space="0" w:color="auto"/>
            <w:left w:val="none" w:sz="0" w:space="0" w:color="auto"/>
            <w:bottom w:val="none" w:sz="0" w:space="0" w:color="auto"/>
            <w:right w:val="none" w:sz="0" w:space="0" w:color="auto"/>
          </w:divBdr>
        </w:div>
        <w:div w:id="1479690345">
          <w:marLeft w:val="640"/>
          <w:marRight w:val="0"/>
          <w:marTop w:val="0"/>
          <w:marBottom w:val="0"/>
          <w:divBdr>
            <w:top w:val="none" w:sz="0" w:space="0" w:color="auto"/>
            <w:left w:val="none" w:sz="0" w:space="0" w:color="auto"/>
            <w:bottom w:val="none" w:sz="0" w:space="0" w:color="auto"/>
            <w:right w:val="none" w:sz="0" w:space="0" w:color="auto"/>
          </w:divBdr>
        </w:div>
        <w:div w:id="1979146782">
          <w:marLeft w:val="640"/>
          <w:marRight w:val="0"/>
          <w:marTop w:val="0"/>
          <w:marBottom w:val="0"/>
          <w:divBdr>
            <w:top w:val="none" w:sz="0" w:space="0" w:color="auto"/>
            <w:left w:val="none" w:sz="0" w:space="0" w:color="auto"/>
            <w:bottom w:val="none" w:sz="0" w:space="0" w:color="auto"/>
            <w:right w:val="none" w:sz="0" w:space="0" w:color="auto"/>
          </w:divBdr>
        </w:div>
        <w:div w:id="532769876">
          <w:marLeft w:val="640"/>
          <w:marRight w:val="0"/>
          <w:marTop w:val="0"/>
          <w:marBottom w:val="0"/>
          <w:divBdr>
            <w:top w:val="none" w:sz="0" w:space="0" w:color="auto"/>
            <w:left w:val="none" w:sz="0" w:space="0" w:color="auto"/>
            <w:bottom w:val="none" w:sz="0" w:space="0" w:color="auto"/>
            <w:right w:val="none" w:sz="0" w:space="0" w:color="auto"/>
          </w:divBdr>
        </w:div>
        <w:div w:id="1365407066">
          <w:marLeft w:val="640"/>
          <w:marRight w:val="0"/>
          <w:marTop w:val="0"/>
          <w:marBottom w:val="0"/>
          <w:divBdr>
            <w:top w:val="none" w:sz="0" w:space="0" w:color="auto"/>
            <w:left w:val="none" w:sz="0" w:space="0" w:color="auto"/>
            <w:bottom w:val="none" w:sz="0" w:space="0" w:color="auto"/>
            <w:right w:val="none" w:sz="0" w:space="0" w:color="auto"/>
          </w:divBdr>
        </w:div>
        <w:div w:id="669988428">
          <w:marLeft w:val="640"/>
          <w:marRight w:val="0"/>
          <w:marTop w:val="0"/>
          <w:marBottom w:val="0"/>
          <w:divBdr>
            <w:top w:val="none" w:sz="0" w:space="0" w:color="auto"/>
            <w:left w:val="none" w:sz="0" w:space="0" w:color="auto"/>
            <w:bottom w:val="none" w:sz="0" w:space="0" w:color="auto"/>
            <w:right w:val="none" w:sz="0" w:space="0" w:color="auto"/>
          </w:divBdr>
        </w:div>
        <w:div w:id="47270004">
          <w:marLeft w:val="640"/>
          <w:marRight w:val="0"/>
          <w:marTop w:val="0"/>
          <w:marBottom w:val="0"/>
          <w:divBdr>
            <w:top w:val="none" w:sz="0" w:space="0" w:color="auto"/>
            <w:left w:val="none" w:sz="0" w:space="0" w:color="auto"/>
            <w:bottom w:val="none" w:sz="0" w:space="0" w:color="auto"/>
            <w:right w:val="none" w:sz="0" w:space="0" w:color="auto"/>
          </w:divBdr>
        </w:div>
        <w:div w:id="424574194">
          <w:marLeft w:val="640"/>
          <w:marRight w:val="0"/>
          <w:marTop w:val="0"/>
          <w:marBottom w:val="0"/>
          <w:divBdr>
            <w:top w:val="none" w:sz="0" w:space="0" w:color="auto"/>
            <w:left w:val="none" w:sz="0" w:space="0" w:color="auto"/>
            <w:bottom w:val="none" w:sz="0" w:space="0" w:color="auto"/>
            <w:right w:val="none" w:sz="0" w:space="0" w:color="auto"/>
          </w:divBdr>
        </w:div>
        <w:div w:id="692417519">
          <w:marLeft w:val="640"/>
          <w:marRight w:val="0"/>
          <w:marTop w:val="0"/>
          <w:marBottom w:val="0"/>
          <w:divBdr>
            <w:top w:val="none" w:sz="0" w:space="0" w:color="auto"/>
            <w:left w:val="none" w:sz="0" w:space="0" w:color="auto"/>
            <w:bottom w:val="none" w:sz="0" w:space="0" w:color="auto"/>
            <w:right w:val="none" w:sz="0" w:space="0" w:color="auto"/>
          </w:divBdr>
        </w:div>
        <w:div w:id="782502358">
          <w:marLeft w:val="640"/>
          <w:marRight w:val="0"/>
          <w:marTop w:val="0"/>
          <w:marBottom w:val="0"/>
          <w:divBdr>
            <w:top w:val="none" w:sz="0" w:space="0" w:color="auto"/>
            <w:left w:val="none" w:sz="0" w:space="0" w:color="auto"/>
            <w:bottom w:val="none" w:sz="0" w:space="0" w:color="auto"/>
            <w:right w:val="none" w:sz="0" w:space="0" w:color="auto"/>
          </w:divBdr>
        </w:div>
        <w:div w:id="1235508507">
          <w:marLeft w:val="640"/>
          <w:marRight w:val="0"/>
          <w:marTop w:val="0"/>
          <w:marBottom w:val="0"/>
          <w:divBdr>
            <w:top w:val="none" w:sz="0" w:space="0" w:color="auto"/>
            <w:left w:val="none" w:sz="0" w:space="0" w:color="auto"/>
            <w:bottom w:val="none" w:sz="0" w:space="0" w:color="auto"/>
            <w:right w:val="none" w:sz="0" w:space="0" w:color="auto"/>
          </w:divBdr>
        </w:div>
        <w:div w:id="1326397071">
          <w:marLeft w:val="640"/>
          <w:marRight w:val="0"/>
          <w:marTop w:val="0"/>
          <w:marBottom w:val="0"/>
          <w:divBdr>
            <w:top w:val="none" w:sz="0" w:space="0" w:color="auto"/>
            <w:left w:val="none" w:sz="0" w:space="0" w:color="auto"/>
            <w:bottom w:val="none" w:sz="0" w:space="0" w:color="auto"/>
            <w:right w:val="none" w:sz="0" w:space="0" w:color="auto"/>
          </w:divBdr>
        </w:div>
        <w:div w:id="698433319">
          <w:marLeft w:val="640"/>
          <w:marRight w:val="0"/>
          <w:marTop w:val="0"/>
          <w:marBottom w:val="0"/>
          <w:divBdr>
            <w:top w:val="none" w:sz="0" w:space="0" w:color="auto"/>
            <w:left w:val="none" w:sz="0" w:space="0" w:color="auto"/>
            <w:bottom w:val="none" w:sz="0" w:space="0" w:color="auto"/>
            <w:right w:val="none" w:sz="0" w:space="0" w:color="auto"/>
          </w:divBdr>
        </w:div>
        <w:div w:id="1680690560">
          <w:marLeft w:val="640"/>
          <w:marRight w:val="0"/>
          <w:marTop w:val="0"/>
          <w:marBottom w:val="0"/>
          <w:divBdr>
            <w:top w:val="none" w:sz="0" w:space="0" w:color="auto"/>
            <w:left w:val="none" w:sz="0" w:space="0" w:color="auto"/>
            <w:bottom w:val="none" w:sz="0" w:space="0" w:color="auto"/>
            <w:right w:val="none" w:sz="0" w:space="0" w:color="auto"/>
          </w:divBdr>
        </w:div>
        <w:div w:id="1985314705">
          <w:marLeft w:val="640"/>
          <w:marRight w:val="0"/>
          <w:marTop w:val="0"/>
          <w:marBottom w:val="0"/>
          <w:divBdr>
            <w:top w:val="none" w:sz="0" w:space="0" w:color="auto"/>
            <w:left w:val="none" w:sz="0" w:space="0" w:color="auto"/>
            <w:bottom w:val="none" w:sz="0" w:space="0" w:color="auto"/>
            <w:right w:val="none" w:sz="0" w:space="0" w:color="auto"/>
          </w:divBdr>
        </w:div>
        <w:div w:id="158037640">
          <w:marLeft w:val="640"/>
          <w:marRight w:val="0"/>
          <w:marTop w:val="0"/>
          <w:marBottom w:val="0"/>
          <w:divBdr>
            <w:top w:val="none" w:sz="0" w:space="0" w:color="auto"/>
            <w:left w:val="none" w:sz="0" w:space="0" w:color="auto"/>
            <w:bottom w:val="none" w:sz="0" w:space="0" w:color="auto"/>
            <w:right w:val="none" w:sz="0" w:space="0" w:color="auto"/>
          </w:divBdr>
        </w:div>
        <w:div w:id="1618680477">
          <w:marLeft w:val="640"/>
          <w:marRight w:val="0"/>
          <w:marTop w:val="0"/>
          <w:marBottom w:val="0"/>
          <w:divBdr>
            <w:top w:val="none" w:sz="0" w:space="0" w:color="auto"/>
            <w:left w:val="none" w:sz="0" w:space="0" w:color="auto"/>
            <w:bottom w:val="none" w:sz="0" w:space="0" w:color="auto"/>
            <w:right w:val="none" w:sz="0" w:space="0" w:color="auto"/>
          </w:divBdr>
        </w:div>
        <w:div w:id="1273391544">
          <w:marLeft w:val="640"/>
          <w:marRight w:val="0"/>
          <w:marTop w:val="0"/>
          <w:marBottom w:val="0"/>
          <w:divBdr>
            <w:top w:val="none" w:sz="0" w:space="0" w:color="auto"/>
            <w:left w:val="none" w:sz="0" w:space="0" w:color="auto"/>
            <w:bottom w:val="none" w:sz="0" w:space="0" w:color="auto"/>
            <w:right w:val="none" w:sz="0" w:space="0" w:color="auto"/>
          </w:divBdr>
        </w:div>
        <w:div w:id="1279919446">
          <w:marLeft w:val="640"/>
          <w:marRight w:val="0"/>
          <w:marTop w:val="0"/>
          <w:marBottom w:val="0"/>
          <w:divBdr>
            <w:top w:val="none" w:sz="0" w:space="0" w:color="auto"/>
            <w:left w:val="none" w:sz="0" w:space="0" w:color="auto"/>
            <w:bottom w:val="none" w:sz="0" w:space="0" w:color="auto"/>
            <w:right w:val="none" w:sz="0" w:space="0" w:color="auto"/>
          </w:divBdr>
        </w:div>
        <w:div w:id="1981692256">
          <w:marLeft w:val="640"/>
          <w:marRight w:val="0"/>
          <w:marTop w:val="0"/>
          <w:marBottom w:val="0"/>
          <w:divBdr>
            <w:top w:val="none" w:sz="0" w:space="0" w:color="auto"/>
            <w:left w:val="none" w:sz="0" w:space="0" w:color="auto"/>
            <w:bottom w:val="none" w:sz="0" w:space="0" w:color="auto"/>
            <w:right w:val="none" w:sz="0" w:space="0" w:color="auto"/>
          </w:divBdr>
        </w:div>
        <w:div w:id="1722824228">
          <w:marLeft w:val="640"/>
          <w:marRight w:val="0"/>
          <w:marTop w:val="0"/>
          <w:marBottom w:val="0"/>
          <w:divBdr>
            <w:top w:val="none" w:sz="0" w:space="0" w:color="auto"/>
            <w:left w:val="none" w:sz="0" w:space="0" w:color="auto"/>
            <w:bottom w:val="none" w:sz="0" w:space="0" w:color="auto"/>
            <w:right w:val="none" w:sz="0" w:space="0" w:color="auto"/>
          </w:divBdr>
        </w:div>
        <w:div w:id="942226570">
          <w:marLeft w:val="640"/>
          <w:marRight w:val="0"/>
          <w:marTop w:val="0"/>
          <w:marBottom w:val="0"/>
          <w:divBdr>
            <w:top w:val="none" w:sz="0" w:space="0" w:color="auto"/>
            <w:left w:val="none" w:sz="0" w:space="0" w:color="auto"/>
            <w:bottom w:val="none" w:sz="0" w:space="0" w:color="auto"/>
            <w:right w:val="none" w:sz="0" w:space="0" w:color="auto"/>
          </w:divBdr>
        </w:div>
        <w:div w:id="1367607181">
          <w:marLeft w:val="640"/>
          <w:marRight w:val="0"/>
          <w:marTop w:val="0"/>
          <w:marBottom w:val="0"/>
          <w:divBdr>
            <w:top w:val="none" w:sz="0" w:space="0" w:color="auto"/>
            <w:left w:val="none" w:sz="0" w:space="0" w:color="auto"/>
            <w:bottom w:val="none" w:sz="0" w:space="0" w:color="auto"/>
            <w:right w:val="none" w:sz="0" w:space="0" w:color="auto"/>
          </w:divBdr>
        </w:div>
        <w:div w:id="643586850">
          <w:marLeft w:val="640"/>
          <w:marRight w:val="0"/>
          <w:marTop w:val="0"/>
          <w:marBottom w:val="0"/>
          <w:divBdr>
            <w:top w:val="none" w:sz="0" w:space="0" w:color="auto"/>
            <w:left w:val="none" w:sz="0" w:space="0" w:color="auto"/>
            <w:bottom w:val="none" w:sz="0" w:space="0" w:color="auto"/>
            <w:right w:val="none" w:sz="0" w:space="0" w:color="auto"/>
          </w:divBdr>
        </w:div>
        <w:div w:id="782266007">
          <w:marLeft w:val="640"/>
          <w:marRight w:val="0"/>
          <w:marTop w:val="0"/>
          <w:marBottom w:val="0"/>
          <w:divBdr>
            <w:top w:val="none" w:sz="0" w:space="0" w:color="auto"/>
            <w:left w:val="none" w:sz="0" w:space="0" w:color="auto"/>
            <w:bottom w:val="none" w:sz="0" w:space="0" w:color="auto"/>
            <w:right w:val="none" w:sz="0" w:space="0" w:color="auto"/>
          </w:divBdr>
        </w:div>
        <w:div w:id="346756034">
          <w:marLeft w:val="640"/>
          <w:marRight w:val="0"/>
          <w:marTop w:val="0"/>
          <w:marBottom w:val="0"/>
          <w:divBdr>
            <w:top w:val="none" w:sz="0" w:space="0" w:color="auto"/>
            <w:left w:val="none" w:sz="0" w:space="0" w:color="auto"/>
            <w:bottom w:val="none" w:sz="0" w:space="0" w:color="auto"/>
            <w:right w:val="none" w:sz="0" w:space="0" w:color="auto"/>
          </w:divBdr>
        </w:div>
        <w:div w:id="637878693">
          <w:marLeft w:val="640"/>
          <w:marRight w:val="0"/>
          <w:marTop w:val="0"/>
          <w:marBottom w:val="0"/>
          <w:divBdr>
            <w:top w:val="none" w:sz="0" w:space="0" w:color="auto"/>
            <w:left w:val="none" w:sz="0" w:space="0" w:color="auto"/>
            <w:bottom w:val="none" w:sz="0" w:space="0" w:color="auto"/>
            <w:right w:val="none" w:sz="0" w:space="0" w:color="auto"/>
          </w:divBdr>
        </w:div>
        <w:div w:id="329909955">
          <w:marLeft w:val="640"/>
          <w:marRight w:val="0"/>
          <w:marTop w:val="0"/>
          <w:marBottom w:val="0"/>
          <w:divBdr>
            <w:top w:val="none" w:sz="0" w:space="0" w:color="auto"/>
            <w:left w:val="none" w:sz="0" w:space="0" w:color="auto"/>
            <w:bottom w:val="none" w:sz="0" w:space="0" w:color="auto"/>
            <w:right w:val="none" w:sz="0" w:space="0" w:color="auto"/>
          </w:divBdr>
        </w:div>
        <w:div w:id="419063012">
          <w:marLeft w:val="640"/>
          <w:marRight w:val="0"/>
          <w:marTop w:val="0"/>
          <w:marBottom w:val="0"/>
          <w:divBdr>
            <w:top w:val="none" w:sz="0" w:space="0" w:color="auto"/>
            <w:left w:val="none" w:sz="0" w:space="0" w:color="auto"/>
            <w:bottom w:val="none" w:sz="0" w:space="0" w:color="auto"/>
            <w:right w:val="none" w:sz="0" w:space="0" w:color="auto"/>
          </w:divBdr>
        </w:div>
        <w:div w:id="1005596360">
          <w:marLeft w:val="640"/>
          <w:marRight w:val="0"/>
          <w:marTop w:val="0"/>
          <w:marBottom w:val="0"/>
          <w:divBdr>
            <w:top w:val="none" w:sz="0" w:space="0" w:color="auto"/>
            <w:left w:val="none" w:sz="0" w:space="0" w:color="auto"/>
            <w:bottom w:val="none" w:sz="0" w:space="0" w:color="auto"/>
            <w:right w:val="none" w:sz="0" w:space="0" w:color="auto"/>
          </w:divBdr>
        </w:div>
        <w:div w:id="1643729883">
          <w:marLeft w:val="640"/>
          <w:marRight w:val="0"/>
          <w:marTop w:val="0"/>
          <w:marBottom w:val="0"/>
          <w:divBdr>
            <w:top w:val="none" w:sz="0" w:space="0" w:color="auto"/>
            <w:left w:val="none" w:sz="0" w:space="0" w:color="auto"/>
            <w:bottom w:val="none" w:sz="0" w:space="0" w:color="auto"/>
            <w:right w:val="none" w:sz="0" w:space="0" w:color="auto"/>
          </w:divBdr>
        </w:div>
        <w:div w:id="1841698053">
          <w:marLeft w:val="640"/>
          <w:marRight w:val="0"/>
          <w:marTop w:val="0"/>
          <w:marBottom w:val="0"/>
          <w:divBdr>
            <w:top w:val="none" w:sz="0" w:space="0" w:color="auto"/>
            <w:left w:val="none" w:sz="0" w:space="0" w:color="auto"/>
            <w:bottom w:val="none" w:sz="0" w:space="0" w:color="auto"/>
            <w:right w:val="none" w:sz="0" w:space="0" w:color="auto"/>
          </w:divBdr>
        </w:div>
        <w:div w:id="1322656697">
          <w:marLeft w:val="640"/>
          <w:marRight w:val="0"/>
          <w:marTop w:val="0"/>
          <w:marBottom w:val="0"/>
          <w:divBdr>
            <w:top w:val="none" w:sz="0" w:space="0" w:color="auto"/>
            <w:left w:val="none" w:sz="0" w:space="0" w:color="auto"/>
            <w:bottom w:val="none" w:sz="0" w:space="0" w:color="auto"/>
            <w:right w:val="none" w:sz="0" w:space="0" w:color="auto"/>
          </w:divBdr>
        </w:div>
        <w:div w:id="1532765215">
          <w:marLeft w:val="640"/>
          <w:marRight w:val="0"/>
          <w:marTop w:val="0"/>
          <w:marBottom w:val="0"/>
          <w:divBdr>
            <w:top w:val="none" w:sz="0" w:space="0" w:color="auto"/>
            <w:left w:val="none" w:sz="0" w:space="0" w:color="auto"/>
            <w:bottom w:val="none" w:sz="0" w:space="0" w:color="auto"/>
            <w:right w:val="none" w:sz="0" w:space="0" w:color="auto"/>
          </w:divBdr>
        </w:div>
        <w:div w:id="1351370039">
          <w:marLeft w:val="640"/>
          <w:marRight w:val="0"/>
          <w:marTop w:val="0"/>
          <w:marBottom w:val="0"/>
          <w:divBdr>
            <w:top w:val="none" w:sz="0" w:space="0" w:color="auto"/>
            <w:left w:val="none" w:sz="0" w:space="0" w:color="auto"/>
            <w:bottom w:val="none" w:sz="0" w:space="0" w:color="auto"/>
            <w:right w:val="none" w:sz="0" w:space="0" w:color="auto"/>
          </w:divBdr>
        </w:div>
        <w:div w:id="1593202768">
          <w:marLeft w:val="640"/>
          <w:marRight w:val="0"/>
          <w:marTop w:val="0"/>
          <w:marBottom w:val="0"/>
          <w:divBdr>
            <w:top w:val="none" w:sz="0" w:space="0" w:color="auto"/>
            <w:left w:val="none" w:sz="0" w:space="0" w:color="auto"/>
            <w:bottom w:val="none" w:sz="0" w:space="0" w:color="auto"/>
            <w:right w:val="none" w:sz="0" w:space="0" w:color="auto"/>
          </w:divBdr>
        </w:div>
        <w:div w:id="1452090869">
          <w:marLeft w:val="640"/>
          <w:marRight w:val="0"/>
          <w:marTop w:val="0"/>
          <w:marBottom w:val="0"/>
          <w:divBdr>
            <w:top w:val="none" w:sz="0" w:space="0" w:color="auto"/>
            <w:left w:val="none" w:sz="0" w:space="0" w:color="auto"/>
            <w:bottom w:val="none" w:sz="0" w:space="0" w:color="auto"/>
            <w:right w:val="none" w:sz="0" w:space="0" w:color="auto"/>
          </w:divBdr>
        </w:div>
        <w:div w:id="41831543">
          <w:marLeft w:val="640"/>
          <w:marRight w:val="0"/>
          <w:marTop w:val="0"/>
          <w:marBottom w:val="0"/>
          <w:divBdr>
            <w:top w:val="none" w:sz="0" w:space="0" w:color="auto"/>
            <w:left w:val="none" w:sz="0" w:space="0" w:color="auto"/>
            <w:bottom w:val="none" w:sz="0" w:space="0" w:color="auto"/>
            <w:right w:val="none" w:sz="0" w:space="0" w:color="auto"/>
          </w:divBdr>
        </w:div>
        <w:div w:id="1248198933">
          <w:marLeft w:val="640"/>
          <w:marRight w:val="0"/>
          <w:marTop w:val="0"/>
          <w:marBottom w:val="0"/>
          <w:divBdr>
            <w:top w:val="none" w:sz="0" w:space="0" w:color="auto"/>
            <w:left w:val="none" w:sz="0" w:space="0" w:color="auto"/>
            <w:bottom w:val="none" w:sz="0" w:space="0" w:color="auto"/>
            <w:right w:val="none" w:sz="0" w:space="0" w:color="auto"/>
          </w:divBdr>
        </w:div>
        <w:div w:id="1526866261">
          <w:marLeft w:val="640"/>
          <w:marRight w:val="0"/>
          <w:marTop w:val="0"/>
          <w:marBottom w:val="0"/>
          <w:divBdr>
            <w:top w:val="none" w:sz="0" w:space="0" w:color="auto"/>
            <w:left w:val="none" w:sz="0" w:space="0" w:color="auto"/>
            <w:bottom w:val="none" w:sz="0" w:space="0" w:color="auto"/>
            <w:right w:val="none" w:sz="0" w:space="0" w:color="auto"/>
          </w:divBdr>
        </w:div>
        <w:div w:id="717363253">
          <w:marLeft w:val="640"/>
          <w:marRight w:val="0"/>
          <w:marTop w:val="0"/>
          <w:marBottom w:val="0"/>
          <w:divBdr>
            <w:top w:val="none" w:sz="0" w:space="0" w:color="auto"/>
            <w:left w:val="none" w:sz="0" w:space="0" w:color="auto"/>
            <w:bottom w:val="none" w:sz="0" w:space="0" w:color="auto"/>
            <w:right w:val="none" w:sz="0" w:space="0" w:color="auto"/>
          </w:divBdr>
        </w:div>
        <w:div w:id="250352751">
          <w:marLeft w:val="640"/>
          <w:marRight w:val="0"/>
          <w:marTop w:val="0"/>
          <w:marBottom w:val="0"/>
          <w:divBdr>
            <w:top w:val="none" w:sz="0" w:space="0" w:color="auto"/>
            <w:left w:val="none" w:sz="0" w:space="0" w:color="auto"/>
            <w:bottom w:val="none" w:sz="0" w:space="0" w:color="auto"/>
            <w:right w:val="none" w:sz="0" w:space="0" w:color="auto"/>
          </w:divBdr>
        </w:div>
        <w:div w:id="1740862187">
          <w:marLeft w:val="640"/>
          <w:marRight w:val="0"/>
          <w:marTop w:val="0"/>
          <w:marBottom w:val="0"/>
          <w:divBdr>
            <w:top w:val="none" w:sz="0" w:space="0" w:color="auto"/>
            <w:left w:val="none" w:sz="0" w:space="0" w:color="auto"/>
            <w:bottom w:val="none" w:sz="0" w:space="0" w:color="auto"/>
            <w:right w:val="none" w:sz="0" w:space="0" w:color="auto"/>
          </w:divBdr>
        </w:div>
        <w:div w:id="1071657567">
          <w:marLeft w:val="640"/>
          <w:marRight w:val="0"/>
          <w:marTop w:val="0"/>
          <w:marBottom w:val="0"/>
          <w:divBdr>
            <w:top w:val="none" w:sz="0" w:space="0" w:color="auto"/>
            <w:left w:val="none" w:sz="0" w:space="0" w:color="auto"/>
            <w:bottom w:val="none" w:sz="0" w:space="0" w:color="auto"/>
            <w:right w:val="none" w:sz="0" w:space="0" w:color="auto"/>
          </w:divBdr>
        </w:div>
        <w:div w:id="512454541">
          <w:marLeft w:val="640"/>
          <w:marRight w:val="0"/>
          <w:marTop w:val="0"/>
          <w:marBottom w:val="0"/>
          <w:divBdr>
            <w:top w:val="none" w:sz="0" w:space="0" w:color="auto"/>
            <w:left w:val="none" w:sz="0" w:space="0" w:color="auto"/>
            <w:bottom w:val="none" w:sz="0" w:space="0" w:color="auto"/>
            <w:right w:val="none" w:sz="0" w:space="0" w:color="auto"/>
          </w:divBdr>
        </w:div>
        <w:div w:id="862788645">
          <w:marLeft w:val="640"/>
          <w:marRight w:val="0"/>
          <w:marTop w:val="0"/>
          <w:marBottom w:val="0"/>
          <w:divBdr>
            <w:top w:val="none" w:sz="0" w:space="0" w:color="auto"/>
            <w:left w:val="none" w:sz="0" w:space="0" w:color="auto"/>
            <w:bottom w:val="none" w:sz="0" w:space="0" w:color="auto"/>
            <w:right w:val="none" w:sz="0" w:space="0" w:color="auto"/>
          </w:divBdr>
        </w:div>
        <w:div w:id="729226776">
          <w:marLeft w:val="640"/>
          <w:marRight w:val="0"/>
          <w:marTop w:val="0"/>
          <w:marBottom w:val="0"/>
          <w:divBdr>
            <w:top w:val="none" w:sz="0" w:space="0" w:color="auto"/>
            <w:left w:val="none" w:sz="0" w:space="0" w:color="auto"/>
            <w:bottom w:val="none" w:sz="0" w:space="0" w:color="auto"/>
            <w:right w:val="none" w:sz="0" w:space="0" w:color="auto"/>
          </w:divBdr>
        </w:div>
        <w:div w:id="2079592296">
          <w:marLeft w:val="640"/>
          <w:marRight w:val="0"/>
          <w:marTop w:val="0"/>
          <w:marBottom w:val="0"/>
          <w:divBdr>
            <w:top w:val="none" w:sz="0" w:space="0" w:color="auto"/>
            <w:left w:val="none" w:sz="0" w:space="0" w:color="auto"/>
            <w:bottom w:val="none" w:sz="0" w:space="0" w:color="auto"/>
            <w:right w:val="none" w:sz="0" w:space="0" w:color="auto"/>
          </w:divBdr>
        </w:div>
        <w:div w:id="57292334">
          <w:marLeft w:val="640"/>
          <w:marRight w:val="0"/>
          <w:marTop w:val="0"/>
          <w:marBottom w:val="0"/>
          <w:divBdr>
            <w:top w:val="none" w:sz="0" w:space="0" w:color="auto"/>
            <w:left w:val="none" w:sz="0" w:space="0" w:color="auto"/>
            <w:bottom w:val="none" w:sz="0" w:space="0" w:color="auto"/>
            <w:right w:val="none" w:sz="0" w:space="0" w:color="auto"/>
          </w:divBdr>
        </w:div>
        <w:div w:id="1169445930">
          <w:marLeft w:val="640"/>
          <w:marRight w:val="0"/>
          <w:marTop w:val="0"/>
          <w:marBottom w:val="0"/>
          <w:divBdr>
            <w:top w:val="none" w:sz="0" w:space="0" w:color="auto"/>
            <w:left w:val="none" w:sz="0" w:space="0" w:color="auto"/>
            <w:bottom w:val="none" w:sz="0" w:space="0" w:color="auto"/>
            <w:right w:val="none" w:sz="0" w:space="0" w:color="auto"/>
          </w:divBdr>
        </w:div>
        <w:div w:id="399518648">
          <w:marLeft w:val="640"/>
          <w:marRight w:val="0"/>
          <w:marTop w:val="0"/>
          <w:marBottom w:val="0"/>
          <w:divBdr>
            <w:top w:val="none" w:sz="0" w:space="0" w:color="auto"/>
            <w:left w:val="none" w:sz="0" w:space="0" w:color="auto"/>
            <w:bottom w:val="none" w:sz="0" w:space="0" w:color="auto"/>
            <w:right w:val="none" w:sz="0" w:space="0" w:color="auto"/>
          </w:divBdr>
        </w:div>
        <w:div w:id="2087994461">
          <w:marLeft w:val="640"/>
          <w:marRight w:val="0"/>
          <w:marTop w:val="0"/>
          <w:marBottom w:val="0"/>
          <w:divBdr>
            <w:top w:val="none" w:sz="0" w:space="0" w:color="auto"/>
            <w:left w:val="none" w:sz="0" w:space="0" w:color="auto"/>
            <w:bottom w:val="none" w:sz="0" w:space="0" w:color="auto"/>
            <w:right w:val="none" w:sz="0" w:space="0" w:color="auto"/>
          </w:divBdr>
        </w:div>
        <w:div w:id="1851138467">
          <w:marLeft w:val="640"/>
          <w:marRight w:val="0"/>
          <w:marTop w:val="0"/>
          <w:marBottom w:val="0"/>
          <w:divBdr>
            <w:top w:val="none" w:sz="0" w:space="0" w:color="auto"/>
            <w:left w:val="none" w:sz="0" w:space="0" w:color="auto"/>
            <w:bottom w:val="none" w:sz="0" w:space="0" w:color="auto"/>
            <w:right w:val="none" w:sz="0" w:space="0" w:color="auto"/>
          </w:divBdr>
        </w:div>
        <w:div w:id="1130324911">
          <w:marLeft w:val="640"/>
          <w:marRight w:val="0"/>
          <w:marTop w:val="0"/>
          <w:marBottom w:val="0"/>
          <w:divBdr>
            <w:top w:val="none" w:sz="0" w:space="0" w:color="auto"/>
            <w:left w:val="none" w:sz="0" w:space="0" w:color="auto"/>
            <w:bottom w:val="none" w:sz="0" w:space="0" w:color="auto"/>
            <w:right w:val="none" w:sz="0" w:space="0" w:color="auto"/>
          </w:divBdr>
        </w:div>
        <w:div w:id="622809294">
          <w:marLeft w:val="640"/>
          <w:marRight w:val="0"/>
          <w:marTop w:val="0"/>
          <w:marBottom w:val="0"/>
          <w:divBdr>
            <w:top w:val="none" w:sz="0" w:space="0" w:color="auto"/>
            <w:left w:val="none" w:sz="0" w:space="0" w:color="auto"/>
            <w:bottom w:val="none" w:sz="0" w:space="0" w:color="auto"/>
            <w:right w:val="none" w:sz="0" w:space="0" w:color="auto"/>
          </w:divBdr>
        </w:div>
        <w:div w:id="1493526047">
          <w:marLeft w:val="640"/>
          <w:marRight w:val="0"/>
          <w:marTop w:val="0"/>
          <w:marBottom w:val="0"/>
          <w:divBdr>
            <w:top w:val="none" w:sz="0" w:space="0" w:color="auto"/>
            <w:left w:val="none" w:sz="0" w:space="0" w:color="auto"/>
            <w:bottom w:val="none" w:sz="0" w:space="0" w:color="auto"/>
            <w:right w:val="none" w:sz="0" w:space="0" w:color="auto"/>
          </w:divBdr>
        </w:div>
        <w:div w:id="1875268013">
          <w:marLeft w:val="640"/>
          <w:marRight w:val="0"/>
          <w:marTop w:val="0"/>
          <w:marBottom w:val="0"/>
          <w:divBdr>
            <w:top w:val="none" w:sz="0" w:space="0" w:color="auto"/>
            <w:left w:val="none" w:sz="0" w:space="0" w:color="auto"/>
            <w:bottom w:val="none" w:sz="0" w:space="0" w:color="auto"/>
            <w:right w:val="none" w:sz="0" w:space="0" w:color="auto"/>
          </w:divBdr>
        </w:div>
        <w:div w:id="446971621">
          <w:marLeft w:val="640"/>
          <w:marRight w:val="0"/>
          <w:marTop w:val="0"/>
          <w:marBottom w:val="0"/>
          <w:divBdr>
            <w:top w:val="none" w:sz="0" w:space="0" w:color="auto"/>
            <w:left w:val="none" w:sz="0" w:space="0" w:color="auto"/>
            <w:bottom w:val="none" w:sz="0" w:space="0" w:color="auto"/>
            <w:right w:val="none" w:sz="0" w:space="0" w:color="auto"/>
          </w:divBdr>
        </w:div>
        <w:div w:id="581449148">
          <w:marLeft w:val="640"/>
          <w:marRight w:val="0"/>
          <w:marTop w:val="0"/>
          <w:marBottom w:val="0"/>
          <w:divBdr>
            <w:top w:val="none" w:sz="0" w:space="0" w:color="auto"/>
            <w:left w:val="none" w:sz="0" w:space="0" w:color="auto"/>
            <w:bottom w:val="none" w:sz="0" w:space="0" w:color="auto"/>
            <w:right w:val="none" w:sz="0" w:space="0" w:color="auto"/>
          </w:divBdr>
        </w:div>
        <w:div w:id="64694509">
          <w:marLeft w:val="640"/>
          <w:marRight w:val="0"/>
          <w:marTop w:val="0"/>
          <w:marBottom w:val="0"/>
          <w:divBdr>
            <w:top w:val="none" w:sz="0" w:space="0" w:color="auto"/>
            <w:left w:val="none" w:sz="0" w:space="0" w:color="auto"/>
            <w:bottom w:val="none" w:sz="0" w:space="0" w:color="auto"/>
            <w:right w:val="none" w:sz="0" w:space="0" w:color="auto"/>
          </w:divBdr>
        </w:div>
        <w:div w:id="1316568778">
          <w:marLeft w:val="640"/>
          <w:marRight w:val="0"/>
          <w:marTop w:val="0"/>
          <w:marBottom w:val="0"/>
          <w:divBdr>
            <w:top w:val="none" w:sz="0" w:space="0" w:color="auto"/>
            <w:left w:val="none" w:sz="0" w:space="0" w:color="auto"/>
            <w:bottom w:val="none" w:sz="0" w:space="0" w:color="auto"/>
            <w:right w:val="none" w:sz="0" w:space="0" w:color="auto"/>
          </w:divBdr>
        </w:div>
        <w:div w:id="718935832">
          <w:marLeft w:val="640"/>
          <w:marRight w:val="0"/>
          <w:marTop w:val="0"/>
          <w:marBottom w:val="0"/>
          <w:divBdr>
            <w:top w:val="none" w:sz="0" w:space="0" w:color="auto"/>
            <w:left w:val="none" w:sz="0" w:space="0" w:color="auto"/>
            <w:bottom w:val="none" w:sz="0" w:space="0" w:color="auto"/>
            <w:right w:val="none" w:sz="0" w:space="0" w:color="auto"/>
          </w:divBdr>
        </w:div>
        <w:div w:id="1258900727">
          <w:marLeft w:val="640"/>
          <w:marRight w:val="0"/>
          <w:marTop w:val="0"/>
          <w:marBottom w:val="0"/>
          <w:divBdr>
            <w:top w:val="none" w:sz="0" w:space="0" w:color="auto"/>
            <w:left w:val="none" w:sz="0" w:space="0" w:color="auto"/>
            <w:bottom w:val="none" w:sz="0" w:space="0" w:color="auto"/>
            <w:right w:val="none" w:sz="0" w:space="0" w:color="auto"/>
          </w:divBdr>
        </w:div>
        <w:div w:id="33702899">
          <w:marLeft w:val="640"/>
          <w:marRight w:val="0"/>
          <w:marTop w:val="0"/>
          <w:marBottom w:val="0"/>
          <w:divBdr>
            <w:top w:val="none" w:sz="0" w:space="0" w:color="auto"/>
            <w:left w:val="none" w:sz="0" w:space="0" w:color="auto"/>
            <w:bottom w:val="none" w:sz="0" w:space="0" w:color="auto"/>
            <w:right w:val="none" w:sz="0" w:space="0" w:color="auto"/>
          </w:divBdr>
        </w:div>
      </w:divsChild>
    </w:div>
    <w:div w:id="1424646815">
      <w:bodyDiv w:val="1"/>
      <w:marLeft w:val="0"/>
      <w:marRight w:val="0"/>
      <w:marTop w:val="0"/>
      <w:marBottom w:val="0"/>
      <w:divBdr>
        <w:top w:val="none" w:sz="0" w:space="0" w:color="auto"/>
        <w:left w:val="none" w:sz="0" w:space="0" w:color="auto"/>
        <w:bottom w:val="none" w:sz="0" w:space="0" w:color="auto"/>
        <w:right w:val="none" w:sz="0" w:space="0" w:color="auto"/>
      </w:divBdr>
      <w:divsChild>
        <w:div w:id="1463841306">
          <w:marLeft w:val="480"/>
          <w:marRight w:val="0"/>
          <w:marTop w:val="0"/>
          <w:marBottom w:val="0"/>
          <w:divBdr>
            <w:top w:val="none" w:sz="0" w:space="0" w:color="auto"/>
            <w:left w:val="none" w:sz="0" w:space="0" w:color="auto"/>
            <w:bottom w:val="none" w:sz="0" w:space="0" w:color="auto"/>
            <w:right w:val="none" w:sz="0" w:space="0" w:color="auto"/>
          </w:divBdr>
        </w:div>
        <w:div w:id="31225921">
          <w:marLeft w:val="480"/>
          <w:marRight w:val="0"/>
          <w:marTop w:val="0"/>
          <w:marBottom w:val="0"/>
          <w:divBdr>
            <w:top w:val="none" w:sz="0" w:space="0" w:color="auto"/>
            <w:left w:val="none" w:sz="0" w:space="0" w:color="auto"/>
            <w:bottom w:val="none" w:sz="0" w:space="0" w:color="auto"/>
            <w:right w:val="none" w:sz="0" w:space="0" w:color="auto"/>
          </w:divBdr>
        </w:div>
        <w:div w:id="1747531881">
          <w:marLeft w:val="480"/>
          <w:marRight w:val="0"/>
          <w:marTop w:val="0"/>
          <w:marBottom w:val="0"/>
          <w:divBdr>
            <w:top w:val="none" w:sz="0" w:space="0" w:color="auto"/>
            <w:left w:val="none" w:sz="0" w:space="0" w:color="auto"/>
            <w:bottom w:val="none" w:sz="0" w:space="0" w:color="auto"/>
            <w:right w:val="none" w:sz="0" w:space="0" w:color="auto"/>
          </w:divBdr>
        </w:div>
        <w:div w:id="1048652130">
          <w:marLeft w:val="480"/>
          <w:marRight w:val="0"/>
          <w:marTop w:val="0"/>
          <w:marBottom w:val="0"/>
          <w:divBdr>
            <w:top w:val="none" w:sz="0" w:space="0" w:color="auto"/>
            <w:left w:val="none" w:sz="0" w:space="0" w:color="auto"/>
            <w:bottom w:val="none" w:sz="0" w:space="0" w:color="auto"/>
            <w:right w:val="none" w:sz="0" w:space="0" w:color="auto"/>
          </w:divBdr>
        </w:div>
        <w:div w:id="1388988184">
          <w:marLeft w:val="480"/>
          <w:marRight w:val="0"/>
          <w:marTop w:val="0"/>
          <w:marBottom w:val="0"/>
          <w:divBdr>
            <w:top w:val="none" w:sz="0" w:space="0" w:color="auto"/>
            <w:left w:val="none" w:sz="0" w:space="0" w:color="auto"/>
            <w:bottom w:val="none" w:sz="0" w:space="0" w:color="auto"/>
            <w:right w:val="none" w:sz="0" w:space="0" w:color="auto"/>
          </w:divBdr>
        </w:div>
        <w:div w:id="203951573">
          <w:marLeft w:val="480"/>
          <w:marRight w:val="0"/>
          <w:marTop w:val="0"/>
          <w:marBottom w:val="0"/>
          <w:divBdr>
            <w:top w:val="none" w:sz="0" w:space="0" w:color="auto"/>
            <w:left w:val="none" w:sz="0" w:space="0" w:color="auto"/>
            <w:bottom w:val="none" w:sz="0" w:space="0" w:color="auto"/>
            <w:right w:val="none" w:sz="0" w:space="0" w:color="auto"/>
          </w:divBdr>
        </w:div>
        <w:div w:id="1378353258">
          <w:marLeft w:val="480"/>
          <w:marRight w:val="0"/>
          <w:marTop w:val="0"/>
          <w:marBottom w:val="0"/>
          <w:divBdr>
            <w:top w:val="none" w:sz="0" w:space="0" w:color="auto"/>
            <w:left w:val="none" w:sz="0" w:space="0" w:color="auto"/>
            <w:bottom w:val="none" w:sz="0" w:space="0" w:color="auto"/>
            <w:right w:val="none" w:sz="0" w:space="0" w:color="auto"/>
          </w:divBdr>
        </w:div>
        <w:div w:id="1385987058">
          <w:marLeft w:val="480"/>
          <w:marRight w:val="0"/>
          <w:marTop w:val="0"/>
          <w:marBottom w:val="0"/>
          <w:divBdr>
            <w:top w:val="none" w:sz="0" w:space="0" w:color="auto"/>
            <w:left w:val="none" w:sz="0" w:space="0" w:color="auto"/>
            <w:bottom w:val="none" w:sz="0" w:space="0" w:color="auto"/>
            <w:right w:val="none" w:sz="0" w:space="0" w:color="auto"/>
          </w:divBdr>
        </w:div>
        <w:div w:id="768549953">
          <w:marLeft w:val="480"/>
          <w:marRight w:val="0"/>
          <w:marTop w:val="0"/>
          <w:marBottom w:val="0"/>
          <w:divBdr>
            <w:top w:val="none" w:sz="0" w:space="0" w:color="auto"/>
            <w:left w:val="none" w:sz="0" w:space="0" w:color="auto"/>
            <w:bottom w:val="none" w:sz="0" w:space="0" w:color="auto"/>
            <w:right w:val="none" w:sz="0" w:space="0" w:color="auto"/>
          </w:divBdr>
        </w:div>
        <w:div w:id="273100270">
          <w:marLeft w:val="480"/>
          <w:marRight w:val="0"/>
          <w:marTop w:val="0"/>
          <w:marBottom w:val="0"/>
          <w:divBdr>
            <w:top w:val="none" w:sz="0" w:space="0" w:color="auto"/>
            <w:left w:val="none" w:sz="0" w:space="0" w:color="auto"/>
            <w:bottom w:val="none" w:sz="0" w:space="0" w:color="auto"/>
            <w:right w:val="none" w:sz="0" w:space="0" w:color="auto"/>
          </w:divBdr>
        </w:div>
        <w:div w:id="55326759">
          <w:marLeft w:val="480"/>
          <w:marRight w:val="0"/>
          <w:marTop w:val="0"/>
          <w:marBottom w:val="0"/>
          <w:divBdr>
            <w:top w:val="none" w:sz="0" w:space="0" w:color="auto"/>
            <w:left w:val="none" w:sz="0" w:space="0" w:color="auto"/>
            <w:bottom w:val="none" w:sz="0" w:space="0" w:color="auto"/>
            <w:right w:val="none" w:sz="0" w:space="0" w:color="auto"/>
          </w:divBdr>
        </w:div>
        <w:div w:id="470825042">
          <w:marLeft w:val="480"/>
          <w:marRight w:val="0"/>
          <w:marTop w:val="0"/>
          <w:marBottom w:val="0"/>
          <w:divBdr>
            <w:top w:val="none" w:sz="0" w:space="0" w:color="auto"/>
            <w:left w:val="none" w:sz="0" w:space="0" w:color="auto"/>
            <w:bottom w:val="none" w:sz="0" w:space="0" w:color="auto"/>
            <w:right w:val="none" w:sz="0" w:space="0" w:color="auto"/>
          </w:divBdr>
        </w:div>
        <w:div w:id="242837788">
          <w:marLeft w:val="480"/>
          <w:marRight w:val="0"/>
          <w:marTop w:val="0"/>
          <w:marBottom w:val="0"/>
          <w:divBdr>
            <w:top w:val="none" w:sz="0" w:space="0" w:color="auto"/>
            <w:left w:val="none" w:sz="0" w:space="0" w:color="auto"/>
            <w:bottom w:val="none" w:sz="0" w:space="0" w:color="auto"/>
            <w:right w:val="none" w:sz="0" w:space="0" w:color="auto"/>
          </w:divBdr>
        </w:div>
        <w:div w:id="1648783430">
          <w:marLeft w:val="480"/>
          <w:marRight w:val="0"/>
          <w:marTop w:val="0"/>
          <w:marBottom w:val="0"/>
          <w:divBdr>
            <w:top w:val="none" w:sz="0" w:space="0" w:color="auto"/>
            <w:left w:val="none" w:sz="0" w:space="0" w:color="auto"/>
            <w:bottom w:val="none" w:sz="0" w:space="0" w:color="auto"/>
            <w:right w:val="none" w:sz="0" w:space="0" w:color="auto"/>
          </w:divBdr>
        </w:div>
        <w:div w:id="97255481">
          <w:marLeft w:val="480"/>
          <w:marRight w:val="0"/>
          <w:marTop w:val="0"/>
          <w:marBottom w:val="0"/>
          <w:divBdr>
            <w:top w:val="none" w:sz="0" w:space="0" w:color="auto"/>
            <w:left w:val="none" w:sz="0" w:space="0" w:color="auto"/>
            <w:bottom w:val="none" w:sz="0" w:space="0" w:color="auto"/>
            <w:right w:val="none" w:sz="0" w:space="0" w:color="auto"/>
          </w:divBdr>
        </w:div>
        <w:div w:id="1115294529">
          <w:marLeft w:val="480"/>
          <w:marRight w:val="0"/>
          <w:marTop w:val="0"/>
          <w:marBottom w:val="0"/>
          <w:divBdr>
            <w:top w:val="none" w:sz="0" w:space="0" w:color="auto"/>
            <w:left w:val="none" w:sz="0" w:space="0" w:color="auto"/>
            <w:bottom w:val="none" w:sz="0" w:space="0" w:color="auto"/>
            <w:right w:val="none" w:sz="0" w:space="0" w:color="auto"/>
          </w:divBdr>
        </w:div>
        <w:div w:id="662321620">
          <w:marLeft w:val="480"/>
          <w:marRight w:val="0"/>
          <w:marTop w:val="0"/>
          <w:marBottom w:val="0"/>
          <w:divBdr>
            <w:top w:val="none" w:sz="0" w:space="0" w:color="auto"/>
            <w:left w:val="none" w:sz="0" w:space="0" w:color="auto"/>
            <w:bottom w:val="none" w:sz="0" w:space="0" w:color="auto"/>
            <w:right w:val="none" w:sz="0" w:space="0" w:color="auto"/>
          </w:divBdr>
        </w:div>
        <w:div w:id="1635325971">
          <w:marLeft w:val="480"/>
          <w:marRight w:val="0"/>
          <w:marTop w:val="0"/>
          <w:marBottom w:val="0"/>
          <w:divBdr>
            <w:top w:val="none" w:sz="0" w:space="0" w:color="auto"/>
            <w:left w:val="none" w:sz="0" w:space="0" w:color="auto"/>
            <w:bottom w:val="none" w:sz="0" w:space="0" w:color="auto"/>
            <w:right w:val="none" w:sz="0" w:space="0" w:color="auto"/>
          </w:divBdr>
        </w:div>
        <w:div w:id="1375738400">
          <w:marLeft w:val="480"/>
          <w:marRight w:val="0"/>
          <w:marTop w:val="0"/>
          <w:marBottom w:val="0"/>
          <w:divBdr>
            <w:top w:val="none" w:sz="0" w:space="0" w:color="auto"/>
            <w:left w:val="none" w:sz="0" w:space="0" w:color="auto"/>
            <w:bottom w:val="none" w:sz="0" w:space="0" w:color="auto"/>
            <w:right w:val="none" w:sz="0" w:space="0" w:color="auto"/>
          </w:divBdr>
        </w:div>
        <w:div w:id="1567373594">
          <w:marLeft w:val="480"/>
          <w:marRight w:val="0"/>
          <w:marTop w:val="0"/>
          <w:marBottom w:val="0"/>
          <w:divBdr>
            <w:top w:val="none" w:sz="0" w:space="0" w:color="auto"/>
            <w:left w:val="none" w:sz="0" w:space="0" w:color="auto"/>
            <w:bottom w:val="none" w:sz="0" w:space="0" w:color="auto"/>
            <w:right w:val="none" w:sz="0" w:space="0" w:color="auto"/>
          </w:divBdr>
        </w:div>
        <w:div w:id="1589145889">
          <w:marLeft w:val="480"/>
          <w:marRight w:val="0"/>
          <w:marTop w:val="0"/>
          <w:marBottom w:val="0"/>
          <w:divBdr>
            <w:top w:val="none" w:sz="0" w:space="0" w:color="auto"/>
            <w:left w:val="none" w:sz="0" w:space="0" w:color="auto"/>
            <w:bottom w:val="none" w:sz="0" w:space="0" w:color="auto"/>
            <w:right w:val="none" w:sz="0" w:space="0" w:color="auto"/>
          </w:divBdr>
        </w:div>
        <w:div w:id="1617559903">
          <w:marLeft w:val="480"/>
          <w:marRight w:val="0"/>
          <w:marTop w:val="0"/>
          <w:marBottom w:val="0"/>
          <w:divBdr>
            <w:top w:val="none" w:sz="0" w:space="0" w:color="auto"/>
            <w:left w:val="none" w:sz="0" w:space="0" w:color="auto"/>
            <w:bottom w:val="none" w:sz="0" w:space="0" w:color="auto"/>
            <w:right w:val="none" w:sz="0" w:space="0" w:color="auto"/>
          </w:divBdr>
        </w:div>
        <w:div w:id="1483691147">
          <w:marLeft w:val="480"/>
          <w:marRight w:val="0"/>
          <w:marTop w:val="0"/>
          <w:marBottom w:val="0"/>
          <w:divBdr>
            <w:top w:val="none" w:sz="0" w:space="0" w:color="auto"/>
            <w:left w:val="none" w:sz="0" w:space="0" w:color="auto"/>
            <w:bottom w:val="none" w:sz="0" w:space="0" w:color="auto"/>
            <w:right w:val="none" w:sz="0" w:space="0" w:color="auto"/>
          </w:divBdr>
        </w:div>
        <w:div w:id="595401573">
          <w:marLeft w:val="480"/>
          <w:marRight w:val="0"/>
          <w:marTop w:val="0"/>
          <w:marBottom w:val="0"/>
          <w:divBdr>
            <w:top w:val="none" w:sz="0" w:space="0" w:color="auto"/>
            <w:left w:val="none" w:sz="0" w:space="0" w:color="auto"/>
            <w:bottom w:val="none" w:sz="0" w:space="0" w:color="auto"/>
            <w:right w:val="none" w:sz="0" w:space="0" w:color="auto"/>
          </w:divBdr>
        </w:div>
        <w:div w:id="1940022331">
          <w:marLeft w:val="480"/>
          <w:marRight w:val="0"/>
          <w:marTop w:val="0"/>
          <w:marBottom w:val="0"/>
          <w:divBdr>
            <w:top w:val="none" w:sz="0" w:space="0" w:color="auto"/>
            <w:left w:val="none" w:sz="0" w:space="0" w:color="auto"/>
            <w:bottom w:val="none" w:sz="0" w:space="0" w:color="auto"/>
            <w:right w:val="none" w:sz="0" w:space="0" w:color="auto"/>
          </w:divBdr>
        </w:div>
        <w:div w:id="601258101">
          <w:marLeft w:val="480"/>
          <w:marRight w:val="0"/>
          <w:marTop w:val="0"/>
          <w:marBottom w:val="0"/>
          <w:divBdr>
            <w:top w:val="none" w:sz="0" w:space="0" w:color="auto"/>
            <w:left w:val="none" w:sz="0" w:space="0" w:color="auto"/>
            <w:bottom w:val="none" w:sz="0" w:space="0" w:color="auto"/>
            <w:right w:val="none" w:sz="0" w:space="0" w:color="auto"/>
          </w:divBdr>
        </w:div>
        <w:div w:id="1818649217">
          <w:marLeft w:val="480"/>
          <w:marRight w:val="0"/>
          <w:marTop w:val="0"/>
          <w:marBottom w:val="0"/>
          <w:divBdr>
            <w:top w:val="none" w:sz="0" w:space="0" w:color="auto"/>
            <w:left w:val="none" w:sz="0" w:space="0" w:color="auto"/>
            <w:bottom w:val="none" w:sz="0" w:space="0" w:color="auto"/>
            <w:right w:val="none" w:sz="0" w:space="0" w:color="auto"/>
          </w:divBdr>
        </w:div>
        <w:div w:id="1591040414">
          <w:marLeft w:val="480"/>
          <w:marRight w:val="0"/>
          <w:marTop w:val="0"/>
          <w:marBottom w:val="0"/>
          <w:divBdr>
            <w:top w:val="none" w:sz="0" w:space="0" w:color="auto"/>
            <w:left w:val="none" w:sz="0" w:space="0" w:color="auto"/>
            <w:bottom w:val="none" w:sz="0" w:space="0" w:color="auto"/>
            <w:right w:val="none" w:sz="0" w:space="0" w:color="auto"/>
          </w:divBdr>
        </w:div>
        <w:div w:id="478425019">
          <w:marLeft w:val="480"/>
          <w:marRight w:val="0"/>
          <w:marTop w:val="0"/>
          <w:marBottom w:val="0"/>
          <w:divBdr>
            <w:top w:val="none" w:sz="0" w:space="0" w:color="auto"/>
            <w:left w:val="none" w:sz="0" w:space="0" w:color="auto"/>
            <w:bottom w:val="none" w:sz="0" w:space="0" w:color="auto"/>
            <w:right w:val="none" w:sz="0" w:space="0" w:color="auto"/>
          </w:divBdr>
        </w:div>
        <w:div w:id="804009940">
          <w:marLeft w:val="480"/>
          <w:marRight w:val="0"/>
          <w:marTop w:val="0"/>
          <w:marBottom w:val="0"/>
          <w:divBdr>
            <w:top w:val="none" w:sz="0" w:space="0" w:color="auto"/>
            <w:left w:val="none" w:sz="0" w:space="0" w:color="auto"/>
            <w:bottom w:val="none" w:sz="0" w:space="0" w:color="auto"/>
            <w:right w:val="none" w:sz="0" w:space="0" w:color="auto"/>
          </w:divBdr>
        </w:div>
        <w:div w:id="1795715473">
          <w:marLeft w:val="480"/>
          <w:marRight w:val="0"/>
          <w:marTop w:val="0"/>
          <w:marBottom w:val="0"/>
          <w:divBdr>
            <w:top w:val="none" w:sz="0" w:space="0" w:color="auto"/>
            <w:left w:val="none" w:sz="0" w:space="0" w:color="auto"/>
            <w:bottom w:val="none" w:sz="0" w:space="0" w:color="auto"/>
            <w:right w:val="none" w:sz="0" w:space="0" w:color="auto"/>
          </w:divBdr>
        </w:div>
        <w:div w:id="1799913104">
          <w:marLeft w:val="480"/>
          <w:marRight w:val="0"/>
          <w:marTop w:val="0"/>
          <w:marBottom w:val="0"/>
          <w:divBdr>
            <w:top w:val="none" w:sz="0" w:space="0" w:color="auto"/>
            <w:left w:val="none" w:sz="0" w:space="0" w:color="auto"/>
            <w:bottom w:val="none" w:sz="0" w:space="0" w:color="auto"/>
            <w:right w:val="none" w:sz="0" w:space="0" w:color="auto"/>
          </w:divBdr>
        </w:div>
        <w:div w:id="954406068">
          <w:marLeft w:val="480"/>
          <w:marRight w:val="0"/>
          <w:marTop w:val="0"/>
          <w:marBottom w:val="0"/>
          <w:divBdr>
            <w:top w:val="none" w:sz="0" w:space="0" w:color="auto"/>
            <w:left w:val="none" w:sz="0" w:space="0" w:color="auto"/>
            <w:bottom w:val="none" w:sz="0" w:space="0" w:color="auto"/>
            <w:right w:val="none" w:sz="0" w:space="0" w:color="auto"/>
          </w:divBdr>
        </w:div>
        <w:div w:id="941255842">
          <w:marLeft w:val="480"/>
          <w:marRight w:val="0"/>
          <w:marTop w:val="0"/>
          <w:marBottom w:val="0"/>
          <w:divBdr>
            <w:top w:val="none" w:sz="0" w:space="0" w:color="auto"/>
            <w:left w:val="none" w:sz="0" w:space="0" w:color="auto"/>
            <w:bottom w:val="none" w:sz="0" w:space="0" w:color="auto"/>
            <w:right w:val="none" w:sz="0" w:space="0" w:color="auto"/>
          </w:divBdr>
        </w:div>
        <w:div w:id="2013680475">
          <w:marLeft w:val="480"/>
          <w:marRight w:val="0"/>
          <w:marTop w:val="0"/>
          <w:marBottom w:val="0"/>
          <w:divBdr>
            <w:top w:val="none" w:sz="0" w:space="0" w:color="auto"/>
            <w:left w:val="none" w:sz="0" w:space="0" w:color="auto"/>
            <w:bottom w:val="none" w:sz="0" w:space="0" w:color="auto"/>
            <w:right w:val="none" w:sz="0" w:space="0" w:color="auto"/>
          </w:divBdr>
        </w:div>
        <w:div w:id="856425075">
          <w:marLeft w:val="480"/>
          <w:marRight w:val="0"/>
          <w:marTop w:val="0"/>
          <w:marBottom w:val="0"/>
          <w:divBdr>
            <w:top w:val="none" w:sz="0" w:space="0" w:color="auto"/>
            <w:left w:val="none" w:sz="0" w:space="0" w:color="auto"/>
            <w:bottom w:val="none" w:sz="0" w:space="0" w:color="auto"/>
            <w:right w:val="none" w:sz="0" w:space="0" w:color="auto"/>
          </w:divBdr>
        </w:div>
        <w:div w:id="277025939">
          <w:marLeft w:val="480"/>
          <w:marRight w:val="0"/>
          <w:marTop w:val="0"/>
          <w:marBottom w:val="0"/>
          <w:divBdr>
            <w:top w:val="none" w:sz="0" w:space="0" w:color="auto"/>
            <w:left w:val="none" w:sz="0" w:space="0" w:color="auto"/>
            <w:bottom w:val="none" w:sz="0" w:space="0" w:color="auto"/>
            <w:right w:val="none" w:sz="0" w:space="0" w:color="auto"/>
          </w:divBdr>
        </w:div>
        <w:div w:id="1588730384">
          <w:marLeft w:val="480"/>
          <w:marRight w:val="0"/>
          <w:marTop w:val="0"/>
          <w:marBottom w:val="0"/>
          <w:divBdr>
            <w:top w:val="none" w:sz="0" w:space="0" w:color="auto"/>
            <w:left w:val="none" w:sz="0" w:space="0" w:color="auto"/>
            <w:bottom w:val="none" w:sz="0" w:space="0" w:color="auto"/>
            <w:right w:val="none" w:sz="0" w:space="0" w:color="auto"/>
          </w:divBdr>
        </w:div>
        <w:div w:id="190383954">
          <w:marLeft w:val="480"/>
          <w:marRight w:val="0"/>
          <w:marTop w:val="0"/>
          <w:marBottom w:val="0"/>
          <w:divBdr>
            <w:top w:val="none" w:sz="0" w:space="0" w:color="auto"/>
            <w:left w:val="none" w:sz="0" w:space="0" w:color="auto"/>
            <w:bottom w:val="none" w:sz="0" w:space="0" w:color="auto"/>
            <w:right w:val="none" w:sz="0" w:space="0" w:color="auto"/>
          </w:divBdr>
        </w:div>
        <w:div w:id="1219390515">
          <w:marLeft w:val="480"/>
          <w:marRight w:val="0"/>
          <w:marTop w:val="0"/>
          <w:marBottom w:val="0"/>
          <w:divBdr>
            <w:top w:val="none" w:sz="0" w:space="0" w:color="auto"/>
            <w:left w:val="none" w:sz="0" w:space="0" w:color="auto"/>
            <w:bottom w:val="none" w:sz="0" w:space="0" w:color="auto"/>
            <w:right w:val="none" w:sz="0" w:space="0" w:color="auto"/>
          </w:divBdr>
        </w:div>
        <w:div w:id="1695300860">
          <w:marLeft w:val="480"/>
          <w:marRight w:val="0"/>
          <w:marTop w:val="0"/>
          <w:marBottom w:val="0"/>
          <w:divBdr>
            <w:top w:val="none" w:sz="0" w:space="0" w:color="auto"/>
            <w:left w:val="none" w:sz="0" w:space="0" w:color="auto"/>
            <w:bottom w:val="none" w:sz="0" w:space="0" w:color="auto"/>
            <w:right w:val="none" w:sz="0" w:space="0" w:color="auto"/>
          </w:divBdr>
        </w:div>
        <w:div w:id="138615400">
          <w:marLeft w:val="480"/>
          <w:marRight w:val="0"/>
          <w:marTop w:val="0"/>
          <w:marBottom w:val="0"/>
          <w:divBdr>
            <w:top w:val="none" w:sz="0" w:space="0" w:color="auto"/>
            <w:left w:val="none" w:sz="0" w:space="0" w:color="auto"/>
            <w:bottom w:val="none" w:sz="0" w:space="0" w:color="auto"/>
            <w:right w:val="none" w:sz="0" w:space="0" w:color="auto"/>
          </w:divBdr>
        </w:div>
        <w:div w:id="1385910147">
          <w:marLeft w:val="480"/>
          <w:marRight w:val="0"/>
          <w:marTop w:val="0"/>
          <w:marBottom w:val="0"/>
          <w:divBdr>
            <w:top w:val="none" w:sz="0" w:space="0" w:color="auto"/>
            <w:left w:val="none" w:sz="0" w:space="0" w:color="auto"/>
            <w:bottom w:val="none" w:sz="0" w:space="0" w:color="auto"/>
            <w:right w:val="none" w:sz="0" w:space="0" w:color="auto"/>
          </w:divBdr>
        </w:div>
        <w:div w:id="1911574525">
          <w:marLeft w:val="480"/>
          <w:marRight w:val="0"/>
          <w:marTop w:val="0"/>
          <w:marBottom w:val="0"/>
          <w:divBdr>
            <w:top w:val="none" w:sz="0" w:space="0" w:color="auto"/>
            <w:left w:val="none" w:sz="0" w:space="0" w:color="auto"/>
            <w:bottom w:val="none" w:sz="0" w:space="0" w:color="auto"/>
            <w:right w:val="none" w:sz="0" w:space="0" w:color="auto"/>
          </w:divBdr>
        </w:div>
        <w:div w:id="277489423">
          <w:marLeft w:val="480"/>
          <w:marRight w:val="0"/>
          <w:marTop w:val="0"/>
          <w:marBottom w:val="0"/>
          <w:divBdr>
            <w:top w:val="none" w:sz="0" w:space="0" w:color="auto"/>
            <w:left w:val="none" w:sz="0" w:space="0" w:color="auto"/>
            <w:bottom w:val="none" w:sz="0" w:space="0" w:color="auto"/>
            <w:right w:val="none" w:sz="0" w:space="0" w:color="auto"/>
          </w:divBdr>
        </w:div>
        <w:div w:id="366492580">
          <w:marLeft w:val="480"/>
          <w:marRight w:val="0"/>
          <w:marTop w:val="0"/>
          <w:marBottom w:val="0"/>
          <w:divBdr>
            <w:top w:val="none" w:sz="0" w:space="0" w:color="auto"/>
            <w:left w:val="none" w:sz="0" w:space="0" w:color="auto"/>
            <w:bottom w:val="none" w:sz="0" w:space="0" w:color="auto"/>
            <w:right w:val="none" w:sz="0" w:space="0" w:color="auto"/>
          </w:divBdr>
        </w:div>
        <w:div w:id="2029216216">
          <w:marLeft w:val="480"/>
          <w:marRight w:val="0"/>
          <w:marTop w:val="0"/>
          <w:marBottom w:val="0"/>
          <w:divBdr>
            <w:top w:val="none" w:sz="0" w:space="0" w:color="auto"/>
            <w:left w:val="none" w:sz="0" w:space="0" w:color="auto"/>
            <w:bottom w:val="none" w:sz="0" w:space="0" w:color="auto"/>
            <w:right w:val="none" w:sz="0" w:space="0" w:color="auto"/>
          </w:divBdr>
        </w:div>
        <w:div w:id="934826063">
          <w:marLeft w:val="480"/>
          <w:marRight w:val="0"/>
          <w:marTop w:val="0"/>
          <w:marBottom w:val="0"/>
          <w:divBdr>
            <w:top w:val="none" w:sz="0" w:space="0" w:color="auto"/>
            <w:left w:val="none" w:sz="0" w:space="0" w:color="auto"/>
            <w:bottom w:val="none" w:sz="0" w:space="0" w:color="auto"/>
            <w:right w:val="none" w:sz="0" w:space="0" w:color="auto"/>
          </w:divBdr>
        </w:div>
        <w:div w:id="1543126878">
          <w:marLeft w:val="480"/>
          <w:marRight w:val="0"/>
          <w:marTop w:val="0"/>
          <w:marBottom w:val="0"/>
          <w:divBdr>
            <w:top w:val="none" w:sz="0" w:space="0" w:color="auto"/>
            <w:left w:val="none" w:sz="0" w:space="0" w:color="auto"/>
            <w:bottom w:val="none" w:sz="0" w:space="0" w:color="auto"/>
            <w:right w:val="none" w:sz="0" w:space="0" w:color="auto"/>
          </w:divBdr>
        </w:div>
        <w:div w:id="1107311125">
          <w:marLeft w:val="480"/>
          <w:marRight w:val="0"/>
          <w:marTop w:val="0"/>
          <w:marBottom w:val="0"/>
          <w:divBdr>
            <w:top w:val="none" w:sz="0" w:space="0" w:color="auto"/>
            <w:left w:val="none" w:sz="0" w:space="0" w:color="auto"/>
            <w:bottom w:val="none" w:sz="0" w:space="0" w:color="auto"/>
            <w:right w:val="none" w:sz="0" w:space="0" w:color="auto"/>
          </w:divBdr>
        </w:div>
        <w:div w:id="522977907">
          <w:marLeft w:val="480"/>
          <w:marRight w:val="0"/>
          <w:marTop w:val="0"/>
          <w:marBottom w:val="0"/>
          <w:divBdr>
            <w:top w:val="none" w:sz="0" w:space="0" w:color="auto"/>
            <w:left w:val="none" w:sz="0" w:space="0" w:color="auto"/>
            <w:bottom w:val="none" w:sz="0" w:space="0" w:color="auto"/>
            <w:right w:val="none" w:sz="0" w:space="0" w:color="auto"/>
          </w:divBdr>
        </w:div>
        <w:div w:id="1388914826">
          <w:marLeft w:val="480"/>
          <w:marRight w:val="0"/>
          <w:marTop w:val="0"/>
          <w:marBottom w:val="0"/>
          <w:divBdr>
            <w:top w:val="none" w:sz="0" w:space="0" w:color="auto"/>
            <w:left w:val="none" w:sz="0" w:space="0" w:color="auto"/>
            <w:bottom w:val="none" w:sz="0" w:space="0" w:color="auto"/>
            <w:right w:val="none" w:sz="0" w:space="0" w:color="auto"/>
          </w:divBdr>
        </w:div>
        <w:div w:id="381517463">
          <w:marLeft w:val="480"/>
          <w:marRight w:val="0"/>
          <w:marTop w:val="0"/>
          <w:marBottom w:val="0"/>
          <w:divBdr>
            <w:top w:val="none" w:sz="0" w:space="0" w:color="auto"/>
            <w:left w:val="none" w:sz="0" w:space="0" w:color="auto"/>
            <w:bottom w:val="none" w:sz="0" w:space="0" w:color="auto"/>
            <w:right w:val="none" w:sz="0" w:space="0" w:color="auto"/>
          </w:divBdr>
        </w:div>
        <w:div w:id="1615097136">
          <w:marLeft w:val="480"/>
          <w:marRight w:val="0"/>
          <w:marTop w:val="0"/>
          <w:marBottom w:val="0"/>
          <w:divBdr>
            <w:top w:val="none" w:sz="0" w:space="0" w:color="auto"/>
            <w:left w:val="none" w:sz="0" w:space="0" w:color="auto"/>
            <w:bottom w:val="none" w:sz="0" w:space="0" w:color="auto"/>
            <w:right w:val="none" w:sz="0" w:space="0" w:color="auto"/>
          </w:divBdr>
        </w:div>
        <w:div w:id="1615358061">
          <w:marLeft w:val="480"/>
          <w:marRight w:val="0"/>
          <w:marTop w:val="0"/>
          <w:marBottom w:val="0"/>
          <w:divBdr>
            <w:top w:val="none" w:sz="0" w:space="0" w:color="auto"/>
            <w:left w:val="none" w:sz="0" w:space="0" w:color="auto"/>
            <w:bottom w:val="none" w:sz="0" w:space="0" w:color="auto"/>
            <w:right w:val="none" w:sz="0" w:space="0" w:color="auto"/>
          </w:divBdr>
        </w:div>
        <w:div w:id="993800065">
          <w:marLeft w:val="480"/>
          <w:marRight w:val="0"/>
          <w:marTop w:val="0"/>
          <w:marBottom w:val="0"/>
          <w:divBdr>
            <w:top w:val="none" w:sz="0" w:space="0" w:color="auto"/>
            <w:left w:val="none" w:sz="0" w:space="0" w:color="auto"/>
            <w:bottom w:val="none" w:sz="0" w:space="0" w:color="auto"/>
            <w:right w:val="none" w:sz="0" w:space="0" w:color="auto"/>
          </w:divBdr>
        </w:div>
        <w:div w:id="1979727324">
          <w:marLeft w:val="480"/>
          <w:marRight w:val="0"/>
          <w:marTop w:val="0"/>
          <w:marBottom w:val="0"/>
          <w:divBdr>
            <w:top w:val="none" w:sz="0" w:space="0" w:color="auto"/>
            <w:left w:val="none" w:sz="0" w:space="0" w:color="auto"/>
            <w:bottom w:val="none" w:sz="0" w:space="0" w:color="auto"/>
            <w:right w:val="none" w:sz="0" w:space="0" w:color="auto"/>
          </w:divBdr>
        </w:div>
        <w:div w:id="1779138386">
          <w:marLeft w:val="480"/>
          <w:marRight w:val="0"/>
          <w:marTop w:val="0"/>
          <w:marBottom w:val="0"/>
          <w:divBdr>
            <w:top w:val="none" w:sz="0" w:space="0" w:color="auto"/>
            <w:left w:val="none" w:sz="0" w:space="0" w:color="auto"/>
            <w:bottom w:val="none" w:sz="0" w:space="0" w:color="auto"/>
            <w:right w:val="none" w:sz="0" w:space="0" w:color="auto"/>
          </w:divBdr>
        </w:div>
      </w:divsChild>
    </w:div>
    <w:div w:id="1429082974">
      <w:bodyDiv w:val="1"/>
      <w:marLeft w:val="0"/>
      <w:marRight w:val="0"/>
      <w:marTop w:val="0"/>
      <w:marBottom w:val="0"/>
      <w:divBdr>
        <w:top w:val="none" w:sz="0" w:space="0" w:color="auto"/>
        <w:left w:val="none" w:sz="0" w:space="0" w:color="auto"/>
        <w:bottom w:val="none" w:sz="0" w:space="0" w:color="auto"/>
        <w:right w:val="none" w:sz="0" w:space="0" w:color="auto"/>
      </w:divBdr>
    </w:div>
    <w:div w:id="1433548888">
      <w:bodyDiv w:val="1"/>
      <w:marLeft w:val="0"/>
      <w:marRight w:val="0"/>
      <w:marTop w:val="0"/>
      <w:marBottom w:val="0"/>
      <w:divBdr>
        <w:top w:val="none" w:sz="0" w:space="0" w:color="auto"/>
        <w:left w:val="none" w:sz="0" w:space="0" w:color="auto"/>
        <w:bottom w:val="none" w:sz="0" w:space="0" w:color="auto"/>
        <w:right w:val="none" w:sz="0" w:space="0" w:color="auto"/>
      </w:divBdr>
      <w:divsChild>
        <w:div w:id="992678591">
          <w:marLeft w:val="480"/>
          <w:marRight w:val="0"/>
          <w:marTop w:val="0"/>
          <w:marBottom w:val="0"/>
          <w:divBdr>
            <w:top w:val="none" w:sz="0" w:space="0" w:color="auto"/>
            <w:left w:val="none" w:sz="0" w:space="0" w:color="auto"/>
            <w:bottom w:val="none" w:sz="0" w:space="0" w:color="auto"/>
            <w:right w:val="none" w:sz="0" w:space="0" w:color="auto"/>
          </w:divBdr>
        </w:div>
        <w:div w:id="194663923">
          <w:marLeft w:val="480"/>
          <w:marRight w:val="0"/>
          <w:marTop w:val="0"/>
          <w:marBottom w:val="0"/>
          <w:divBdr>
            <w:top w:val="none" w:sz="0" w:space="0" w:color="auto"/>
            <w:left w:val="none" w:sz="0" w:space="0" w:color="auto"/>
            <w:bottom w:val="none" w:sz="0" w:space="0" w:color="auto"/>
            <w:right w:val="none" w:sz="0" w:space="0" w:color="auto"/>
          </w:divBdr>
        </w:div>
        <w:div w:id="2062513666">
          <w:marLeft w:val="480"/>
          <w:marRight w:val="0"/>
          <w:marTop w:val="0"/>
          <w:marBottom w:val="0"/>
          <w:divBdr>
            <w:top w:val="none" w:sz="0" w:space="0" w:color="auto"/>
            <w:left w:val="none" w:sz="0" w:space="0" w:color="auto"/>
            <w:bottom w:val="none" w:sz="0" w:space="0" w:color="auto"/>
            <w:right w:val="none" w:sz="0" w:space="0" w:color="auto"/>
          </w:divBdr>
        </w:div>
        <w:div w:id="216281819">
          <w:marLeft w:val="480"/>
          <w:marRight w:val="0"/>
          <w:marTop w:val="0"/>
          <w:marBottom w:val="0"/>
          <w:divBdr>
            <w:top w:val="none" w:sz="0" w:space="0" w:color="auto"/>
            <w:left w:val="none" w:sz="0" w:space="0" w:color="auto"/>
            <w:bottom w:val="none" w:sz="0" w:space="0" w:color="auto"/>
            <w:right w:val="none" w:sz="0" w:space="0" w:color="auto"/>
          </w:divBdr>
        </w:div>
        <w:div w:id="1236280441">
          <w:marLeft w:val="480"/>
          <w:marRight w:val="0"/>
          <w:marTop w:val="0"/>
          <w:marBottom w:val="0"/>
          <w:divBdr>
            <w:top w:val="none" w:sz="0" w:space="0" w:color="auto"/>
            <w:left w:val="none" w:sz="0" w:space="0" w:color="auto"/>
            <w:bottom w:val="none" w:sz="0" w:space="0" w:color="auto"/>
            <w:right w:val="none" w:sz="0" w:space="0" w:color="auto"/>
          </w:divBdr>
        </w:div>
        <w:div w:id="455682108">
          <w:marLeft w:val="480"/>
          <w:marRight w:val="0"/>
          <w:marTop w:val="0"/>
          <w:marBottom w:val="0"/>
          <w:divBdr>
            <w:top w:val="none" w:sz="0" w:space="0" w:color="auto"/>
            <w:left w:val="none" w:sz="0" w:space="0" w:color="auto"/>
            <w:bottom w:val="none" w:sz="0" w:space="0" w:color="auto"/>
            <w:right w:val="none" w:sz="0" w:space="0" w:color="auto"/>
          </w:divBdr>
        </w:div>
        <w:div w:id="965820905">
          <w:marLeft w:val="480"/>
          <w:marRight w:val="0"/>
          <w:marTop w:val="0"/>
          <w:marBottom w:val="0"/>
          <w:divBdr>
            <w:top w:val="none" w:sz="0" w:space="0" w:color="auto"/>
            <w:left w:val="none" w:sz="0" w:space="0" w:color="auto"/>
            <w:bottom w:val="none" w:sz="0" w:space="0" w:color="auto"/>
            <w:right w:val="none" w:sz="0" w:space="0" w:color="auto"/>
          </w:divBdr>
        </w:div>
        <w:div w:id="728000571">
          <w:marLeft w:val="480"/>
          <w:marRight w:val="0"/>
          <w:marTop w:val="0"/>
          <w:marBottom w:val="0"/>
          <w:divBdr>
            <w:top w:val="none" w:sz="0" w:space="0" w:color="auto"/>
            <w:left w:val="none" w:sz="0" w:space="0" w:color="auto"/>
            <w:bottom w:val="none" w:sz="0" w:space="0" w:color="auto"/>
            <w:right w:val="none" w:sz="0" w:space="0" w:color="auto"/>
          </w:divBdr>
        </w:div>
        <w:div w:id="1065370803">
          <w:marLeft w:val="480"/>
          <w:marRight w:val="0"/>
          <w:marTop w:val="0"/>
          <w:marBottom w:val="0"/>
          <w:divBdr>
            <w:top w:val="none" w:sz="0" w:space="0" w:color="auto"/>
            <w:left w:val="none" w:sz="0" w:space="0" w:color="auto"/>
            <w:bottom w:val="none" w:sz="0" w:space="0" w:color="auto"/>
            <w:right w:val="none" w:sz="0" w:space="0" w:color="auto"/>
          </w:divBdr>
        </w:div>
        <w:div w:id="1632125717">
          <w:marLeft w:val="480"/>
          <w:marRight w:val="0"/>
          <w:marTop w:val="0"/>
          <w:marBottom w:val="0"/>
          <w:divBdr>
            <w:top w:val="none" w:sz="0" w:space="0" w:color="auto"/>
            <w:left w:val="none" w:sz="0" w:space="0" w:color="auto"/>
            <w:bottom w:val="none" w:sz="0" w:space="0" w:color="auto"/>
            <w:right w:val="none" w:sz="0" w:space="0" w:color="auto"/>
          </w:divBdr>
        </w:div>
        <w:div w:id="182014136">
          <w:marLeft w:val="480"/>
          <w:marRight w:val="0"/>
          <w:marTop w:val="0"/>
          <w:marBottom w:val="0"/>
          <w:divBdr>
            <w:top w:val="none" w:sz="0" w:space="0" w:color="auto"/>
            <w:left w:val="none" w:sz="0" w:space="0" w:color="auto"/>
            <w:bottom w:val="none" w:sz="0" w:space="0" w:color="auto"/>
            <w:right w:val="none" w:sz="0" w:space="0" w:color="auto"/>
          </w:divBdr>
        </w:div>
        <w:div w:id="1673214010">
          <w:marLeft w:val="480"/>
          <w:marRight w:val="0"/>
          <w:marTop w:val="0"/>
          <w:marBottom w:val="0"/>
          <w:divBdr>
            <w:top w:val="none" w:sz="0" w:space="0" w:color="auto"/>
            <w:left w:val="none" w:sz="0" w:space="0" w:color="auto"/>
            <w:bottom w:val="none" w:sz="0" w:space="0" w:color="auto"/>
            <w:right w:val="none" w:sz="0" w:space="0" w:color="auto"/>
          </w:divBdr>
        </w:div>
        <w:div w:id="606741899">
          <w:marLeft w:val="480"/>
          <w:marRight w:val="0"/>
          <w:marTop w:val="0"/>
          <w:marBottom w:val="0"/>
          <w:divBdr>
            <w:top w:val="none" w:sz="0" w:space="0" w:color="auto"/>
            <w:left w:val="none" w:sz="0" w:space="0" w:color="auto"/>
            <w:bottom w:val="none" w:sz="0" w:space="0" w:color="auto"/>
            <w:right w:val="none" w:sz="0" w:space="0" w:color="auto"/>
          </w:divBdr>
        </w:div>
        <w:div w:id="1185703871">
          <w:marLeft w:val="480"/>
          <w:marRight w:val="0"/>
          <w:marTop w:val="0"/>
          <w:marBottom w:val="0"/>
          <w:divBdr>
            <w:top w:val="none" w:sz="0" w:space="0" w:color="auto"/>
            <w:left w:val="none" w:sz="0" w:space="0" w:color="auto"/>
            <w:bottom w:val="none" w:sz="0" w:space="0" w:color="auto"/>
            <w:right w:val="none" w:sz="0" w:space="0" w:color="auto"/>
          </w:divBdr>
        </w:div>
        <w:div w:id="1967197806">
          <w:marLeft w:val="480"/>
          <w:marRight w:val="0"/>
          <w:marTop w:val="0"/>
          <w:marBottom w:val="0"/>
          <w:divBdr>
            <w:top w:val="none" w:sz="0" w:space="0" w:color="auto"/>
            <w:left w:val="none" w:sz="0" w:space="0" w:color="auto"/>
            <w:bottom w:val="none" w:sz="0" w:space="0" w:color="auto"/>
            <w:right w:val="none" w:sz="0" w:space="0" w:color="auto"/>
          </w:divBdr>
        </w:div>
        <w:div w:id="153765796">
          <w:marLeft w:val="480"/>
          <w:marRight w:val="0"/>
          <w:marTop w:val="0"/>
          <w:marBottom w:val="0"/>
          <w:divBdr>
            <w:top w:val="none" w:sz="0" w:space="0" w:color="auto"/>
            <w:left w:val="none" w:sz="0" w:space="0" w:color="auto"/>
            <w:bottom w:val="none" w:sz="0" w:space="0" w:color="auto"/>
            <w:right w:val="none" w:sz="0" w:space="0" w:color="auto"/>
          </w:divBdr>
        </w:div>
        <w:div w:id="835538819">
          <w:marLeft w:val="480"/>
          <w:marRight w:val="0"/>
          <w:marTop w:val="0"/>
          <w:marBottom w:val="0"/>
          <w:divBdr>
            <w:top w:val="none" w:sz="0" w:space="0" w:color="auto"/>
            <w:left w:val="none" w:sz="0" w:space="0" w:color="auto"/>
            <w:bottom w:val="none" w:sz="0" w:space="0" w:color="auto"/>
            <w:right w:val="none" w:sz="0" w:space="0" w:color="auto"/>
          </w:divBdr>
        </w:div>
        <w:div w:id="1957324167">
          <w:marLeft w:val="480"/>
          <w:marRight w:val="0"/>
          <w:marTop w:val="0"/>
          <w:marBottom w:val="0"/>
          <w:divBdr>
            <w:top w:val="none" w:sz="0" w:space="0" w:color="auto"/>
            <w:left w:val="none" w:sz="0" w:space="0" w:color="auto"/>
            <w:bottom w:val="none" w:sz="0" w:space="0" w:color="auto"/>
            <w:right w:val="none" w:sz="0" w:space="0" w:color="auto"/>
          </w:divBdr>
        </w:div>
        <w:div w:id="339311228">
          <w:marLeft w:val="480"/>
          <w:marRight w:val="0"/>
          <w:marTop w:val="0"/>
          <w:marBottom w:val="0"/>
          <w:divBdr>
            <w:top w:val="none" w:sz="0" w:space="0" w:color="auto"/>
            <w:left w:val="none" w:sz="0" w:space="0" w:color="auto"/>
            <w:bottom w:val="none" w:sz="0" w:space="0" w:color="auto"/>
            <w:right w:val="none" w:sz="0" w:space="0" w:color="auto"/>
          </w:divBdr>
        </w:div>
        <w:div w:id="2050762963">
          <w:marLeft w:val="480"/>
          <w:marRight w:val="0"/>
          <w:marTop w:val="0"/>
          <w:marBottom w:val="0"/>
          <w:divBdr>
            <w:top w:val="none" w:sz="0" w:space="0" w:color="auto"/>
            <w:left w:val="none" w:sz="0" w:space="0" w:color="auto"/>
            <w:bottom w:val="none" w:sz="0" w:space="0" w:color="auto"/>
            <w:right w:val="none" w:sz="0" w:space="0" w:color="auto"/>
          </w:divBdr>
        </w:div>
        <w:div w:id="1860850163">
          <w:marLeft w:val="480"/>
          <w:marRight w:val="0"/>
          <w:marTop w:val="0"/>
          <w:marBottom w:val="0"/>
          <w:divBdr>
            <w:top w:val="none" w:sz="0" w:space="0" w:color="auto"/>
            <w:left w:val="none" w:sz="0" w:space="0" w:color="auto"/>
            <w:bottom w:val="none" w:sz="0" w:space="0" w:color="auto"/>
            <w:right w:val="none" w:sz="0" w:space="0" w:color="auto"/>
          </w:divBdr>
        </w:div>
        <w:div w:id="723412333">
          <w:marLeft w:val="480"/>
          <w:marRight w:val="0"/>
          <w:marTop w:val="0"/>
          <w:marBottom w:val="0"/>
          <w:divBdr>
            <w:top w:val="none" w:sz="0" w:space="0" w:color="auto"/>
            <w:left w:val="none" w:sz="0" w:space="0" w:color="auto"/>
            <w:bottom w:val="none" w:sz="0" w:space="0" w:color="auto"/>
            <w:right w:val="none" w:sz="0" w:space="0" w:color="auto"/>
          </w:divBdr>
        </w:div>
        <w:div w:id="1582367389">
          <w:marLeft w:val="480"/>
          <w:marRight w:val="0"/>
          <w:marTop w:val="0"/>
          <w:marBottom w:val="0"/>
          <w:divBdr>
            <w:top w:val="none" w:sz="0" w:space="0" w:color="auto"/>
            <w:left w:val="none" w:sz="0" w:space="0" w:color="auto"/>
            <w:bottom w:val="none" w:sz="0" w:space="0" w:color="auto"/>
            <w:right w:val="none" w:sz="0" w:space="0" w:color="auto"/>
          </w:divBdr>
        </w:div>
        <w:div w:id="2050035270">
          <w:marLeft w:val="480"/>
          <w:marRight w:val="0"/>
          <w:marTop w:val="0"/>
          <w:marBottom w:val="0"/>
          <w:divBdr>
            <w:top w:val="none" w:sz="0" w:space="0" w:color="auto"/>
            <w:left w:val="none" w:sz="0" w:space="0" w:color="auto"/>
            <w:bottom w:val="none" w:sz="0" w:space="0" w:color="auto"/>
            <w:right w:val="none" w:sz="0" w:space="0" w:color="auto"/>
          </w:divBdr>
        </w:div>
        <w:div w:id="1884898165">
          <w:marLeft w:val="480"/>
          <w:marRight w:val="0"/>
          <w:marTop w:val="0"/>
          <w:marBottom w:val="0"/>
          <w:divBdr>
            <w:top w:val="none" w:sz="0" w:space="0" w:color="auto"/>
            <w:left w:val="none" w:sz="0" w:space="0" w:color="auto"/>
            <w:bottom w:val="none" w:sz="0" w:space="0" w:color="auto"/>
            <w:right w:val="none" w:sz="0" w:space="0" w:color="auto"/>
          </w:divBdr>
        </w:div>
        <w:div w:id="1829246603">
          <w:marLeft w:val="480"/>
          <w:marRight w:val="0"/>
          <w:marTop w:val="0"/>
          <w:marBottom w:val="0"/>
          <w:divBdr>
            <w:top w:val="none" w:sz="0" w:space="0" w:color="auto"/>
            <w:left w:val="none" w:sz="0" w:space="0" w:color="auto"/>
            <w:bottom w:val="none" w:sz="0" w:space="0" w:color="auto"/>
            <w:right w:val="none" w:sz="0" w:space="0" w:color="auto"/>
          </w:divBdr>
        </w:div>
        <w:div w:id="2059433396">
          <w:marLeft w:val="480"/>
          <w:marRight w:val="0"/>
          <w:marTop w:val="0"/>
          <w:marBottom w:val="0"/>
          <w:divBdr>
            <w:top w:val="none" w:sz="0" w:space="0" w:color="auto"/>
            <w:left w:val="none" w:sz="0" w:space="0" w:color="auto"/>
            <w:bottom w:val="none" w:sz="0" w:space="0" w:color="auto"/>
            <w:right w:val="none" w:sz="0" w:space="0" w:color="auto"/>
          </w:divBdr>
        </w:div>
        <w:div w:id="590356994">
          <w:marLeft w:val="480"/>
          <w:marRight w:val="0"/>
          <w:marTop w:val="0"/>
          <w:marBottom w:val="0"/>
          <w:divBdr>
            <w:top w:val="none" w:sz="0" w:space="0" w:color="auto"/>
            <w:left w:val="none" w:sz="0" w:space="0" w:color="auto"/>
            <w:bottom w:val="none" w:sz="0" w:space="0" w:color="auto"/>
            <w:right w:val="none" w:sz="0" w:space="0" w:color="auto"/>
          </w:divBdr>
        </w:div>
        <w:div w:id="72626710">
          <w:marLeft w:val="480"/>
          <w:marRight w:val="0"/>
          <w:marTop w:val="0"/>
          <w:marBottom w:val="0"/>
          <w:divBdr>
            <w:top w:val="none" w:sz="0" w:space="0" w:color="auto"/>
            <w:left w:val="none" w:sz="0" w:space="0" w:color="auto"/>
            <w:bottom w:val="none" w:sz="0" w:space="0" w:color="auto"/>
            <w:right w:val="none" w:sz="0" w:space="0" w:color="auto"/>
          </w:divBdr>
        </w:div>
        <w:div w:id="925309099">
          <w:marLeft w:val="480"/>
          <w:marRight w:val="0"/>
          <w:marTop w:val="0"/>
          <w:marBottom w:val="0"/>
          <w:divBdr>
            <w:top w:val="none" w:sz="0" w:space="0" w:color="auto"/>
            <w:left w:val="none" w:sz="0" w:space="0" w:color="auto"/>
            <w:bottom w:val="none" w:sz="0" w:space="0" w:color="auto"/>
            <w:right w:val="none" w:sz="0" w:space="0" w:color="auto"/>
          </w:divBdr>
        </w:div>
        <w:div w:id="1531339420">
          <w:marLeft w:val="480"/>
          <w:marRight w:val="0"/>
          <w:marTop w:val="0"/>
          <w:marBottom w:val="0"/>
          <w:divBdr>
            <w:top w:val="none" w:sz="0" w:space="0" w:color="auto"/>
            <w:left w:val="none" w:sz="0" w:space="0" w:color="auto"/>
            <w:bottom w:val="none" w:sz="0" w:space="0" w:color="auto"/>
            <w:right w:val="none" w:sz="0" w:space="0" w:color="auto"/>
          </w:divBdr>
        </w:div>
        <w:div w:id="1823308480">
          <w:marLeft w:val="480"/>
          <w:marRight w:val="0"/>
          <w:marTop w:val="0"/>
          <w:marBottom w:val="0"/>
          <w:divBdr>
            <w:top w:val="none" w:sz="0" w:space="0" w:color="auto"/>
            <w:left w:val="none" w:sz="0" w:space="0" w:color="auto"/>
            <w:bottom w:val="none" w:sz="0" w:space="0" w:color="auto"/>
            <w:right w:val="none" w:sz="0" w:space="0" w:color="auto"/>
          </w:divBdr>
        </w:div>
        <w:div w:id="94375294">
          <w:marLeft w:val="480"/>
          <w:marRight w:val="0"/>
          <w:marTop w:val="0"/>
          <w:marBottom w:val="0"/>
          <w:divBdr>
            <w:top w:val="none" w:sz="0" w:space="0" w:color="auto"/>
            <w:left w:val="none" w:sz="0" w:space="0" w:color="auto"/>
            <w:bottom w:val="none" w:sz="0" w:space="0" w:color="auto"/>
            <w:right w:val="none" w:sz="0" w:space="0" w:color="auto"/>
          </w:divBdr>
        </w:div>
        <w:div w:id="1826239850">
          <w:marLeft w:val="480"/>
          <w:marRight w:val="0"/>
          <w:marTop w:val="0"/>
          <w:marBottom w:val="0"/>
          <w:divBdr>
            <w:top w:val="none" w:sz="0" w:space="0" w:color="auto"/>
            <w:left w:val="none" w:sz="0" w:space="0" w:color="auto"/>
            <w:bottom w:val="none" w:sz="0" w:space="0" w:color="auto"/>
            <w:right w:val="none" w:sz="0" w:space="0" w:color="auto"/>
          </w:divBdr>
        </w:div>
        <w:div w:id="1144783815">
          <w:marLeft w:val="480"/>
          <w:marRight w:val="0"/>
          <w:marTop w:val="0"/>
          <w:marBottom w:val="0"/>
          <w:divBdr>
            <w:top w:val="none" w:sz="0" w:space="0" w:color="auto"/>
            <w:left w:val="none" w:sz="0" w:space="0" w:color="auto"/>
            <w:bottom w:val="none" w:sz="0" w:space="0" w:color="auto"/>
            <w:right w:val="none" w:sz="0" w:space="0" w:color="auto"/>
          </w:divBdr>
        </w:div>
        <w:div w:id="47994342">
          <w:marLeft w:val="480"/>
          <w:marRight w:val="0"/>
          <w:marTop w:val="0"/>
          <w:marBottom w:val="0"/>
          <w:divBdr>
            <w:top w:val="none" w:sz="0" w:space="0" w:color="auto"/>
            <w:left w:val="none" w:sz="0" w:space="0" w:color="auto"/>
            <w:bottom w:val="none" w:sz="0" w:space="0" w:color="auto"/>
            <w:right w:val="none" w:sz="0" w:space="0" w:color="auto"/>
          </w:divBdr>
        </w:div>
        <w:div w:id="1171214261">
          <w:marLeft w:val="480"/>
          <w:marRight w:val="0"/>
          <w:marTop w:val="0"/>
          <w:marBottom w:val="0"/>
          <w:divBdr>
            <w:top w:val="none" w:sz="0" w:space="0" w:color="auto"/>
            <w:left w:val="none" w:sz="0" w:space="0" w:color="auto"/>
            <w:bottom w:val="none" w:sz="0" w:space="0" w:color="auto"/>
            <w:right w:val="none" w:sz="0" w:space="0" w:color="auto"/>
          </w:divBdr>
        </w:div>
        <w:div w:id="1779526623">
          <w:marLeft w:val="480"/>
          <w:marRight w:val="0"/>
          <w:marTop w:val="0"/>
          <w:marBottom w:val="0"/>
          <w:divBdr>
            <w:top w:val="none" w:sz="0" w:space="0" w:color="auto"/>
            <w:left w:val="none" w:sz="0" w:space="0" w:color="auto"/>
            <w:bottom w:val="none" w:sz="0" w:space="0" w:color="auto"/>
            <w:right w:val="none" w:sz="0" w:space="0" w:color="auto"/>
          </w:divBdr>
        </w:div>
        <w:div w:id="1873150923">
          <w:marLeft w:val="480"/>
          <w:marRight w:val="0"/>
          <w:marTop w:val="0"/>
          <w:marBottom w:val="0"/>
          <w:divBdr>
            <w:top w:val="none" w:sz="0" w:space="0" w:color="auto"/>
            <w:left w:val="none" w:sz="0" w:space="0" w:color="auto"/>
            <w:bottom w:val="none" w:sz="0" w:space="0" w:color="auto"/>
            <w:right w:val="none" w:sz="0" w:space="0" w:color="auto"/>
          </w:divBdr>
        </w:div>
        <w:div w:id="1085570549">
          <w:marLeft w:val="480"/>
          <w:marRight w:val="0"/>
          <w:marTop w:val="0"/>
          <w:marBottom w:val="0"/>
          <w:divBdr>
            <w:top w:val="none" w:sz="0" w:space="0" w:color="auto"/>
            <w:left w:val="none" w:sz="0" w:space="0" w:color="auto"/>
            <w:bottom w:val="none" w:sz="0" w:space="0" w:color="auto"/>
            <w:right w:val="none" w:sz="0" w:space="0" w:color="auto"/>
          </w:divBdr>
        </w:div>
        <w:div w:id="1262643422">
          <w:marLeft w:val="480"/>
          <w:marRight w:val="0"/>
          <w:marTop w:val="0"/>
          <w:marBottom w:val="0"/>
          <w:divBdr>
            <w:top w:val="none" w:sz="0" w:space="0" w:color="auto"/>
            <w:left w:val="none" w:sz="0" w:space="0" w:color="auto"/>
            <w:bottom w:val="none" w:sz="0" w:space="0" w:color="auto"/>
            <w:right w:val="none" w:sz="0" w:space="0" w:color="auto"/>
          </w:divBdr>
        </w:div>
        <w:div w:id="1227304244">
          <w:marLeft w:val="480"/>
          <w:marRight w:val="0"/>
          <w:marTop w:val="0"/>
          <w:marBottom w:val="0"/>
          <w:divBdr>
            <w:top w:val="none" w:sz="0" w:space="0" w:color="auto"/>
            <w:left w:val="none" w:sz="0" w:space="0" w:color="auto"/>
            <w:bottom w:val="none" w:sz="0" w:space="0" w:color="auto"/>
            <w:right w:val="none" w:sz="0" w:space="0" w:color="auto"/>
          </w:divBdr>
        </w:div>
        <w:div w:id="1873419131">
          <w:marLeft w:val="480"/>
          <w:marRight w:val="0"/>
          <w:marTop w:val="0"/>
          <w:marBottom w:val="0"/>
          <w:divBdr>
            <w:top w:val="none" w:sz="0" w:space="0" w:color="auto"/>
            <w:left w:val="none" w:sz="0" w:space="0" w:color="auto"/>
            <w:bottom w:val="none" w:sz="0" w:space="0" w:color="auto"/>
            <w:right w:val="none" w:sz="0" w:space="0" w:color="auto"/>
          </w:divBdr>
        </w:div>
        <w:div w:id="582763987">
          <w:marLeft w:val="480"/>
          <w:marRight w:val="0"/>
          <w:marTop w:val="0"/>
          <w:marBottom w:val="0"/>
          <w:divBdr>
            <w:top w:val="none" w:sz="0" w:space="0" w:color="auto"/>
            <w:left w:val="none" w:sz="0" w:space="0" w:color="auto"/>
            <w:bottom w:val="none" w:sz="0" w:space="0" w:color="auto"/>
            <w:right w:val="none" w:sz="0" w:space="0" w:color="auto"/>
          </w:divBdr>
        </w:div>
        <w:div w:id="438066068">
          <w:marLeft w:val="480"/>
          <w:marRight w:val="0"/>
          <w:marTop w:val="0"/>
          <w:marBottom w:val="0"/>
          <w:divBdr>
            <w:top w:val="none" w:sz="0" w:space="0" w:color="auto"/>
            <w:left w:val="none" w:sz="0" w:space="0" w:color="auto"/>
            <w:bottom w:val="none" w:sz="0" w:space="0" w:color="auto"/>
            <w:right w:val="none" w:sz="0" w:space="0" w:color="auto"/>
          </w:divBdr>
        </w:div>
        <w:div w:id="1972513263">
          <w:marLeft w:val="480"/>
          <w:marRight w:val="0"/>
          <w:marTop w:val="0"/>
          <w:marBottom w:val="0"/>
          <w:divBdr>
            <w:top w:val="none" w:sz="0" w:space="0" w:color="auto"/>
            <w:left w:val="none" w:sz="0" w:space="0" w:color="auto"/>
            <w:bottom w:val="none" w:sz="0" w:space="0" w:color="auto"/>
            <w:right w:val="none" w:sz="0" w:space="0" w:color="auto"/>
          </w:divBdr>
        </w:div>
        <w:div w:id="1866282617">
          <w:marLeft w:val="480"/>
          <w:marRight w:val="0"/>
          <w:marTop w:val="0"/>
          <w:marBottom w:val="0"/>
          <w:divBdr>
            <w:top w:val="none" w:sz="0" w:space="0" w:color="auto"/>
            <w:left w:val="none" w:sz="0" w:space="0" w:color="auto"/>
            <w:bottom w:val="none" w:sz="0" w:space="0" w:color="auto"/>
            <w:right w:val="none" w:sz="0" w:space="0" w:color="auto"/>
          </w:divBdr>
        </w:div>
        <w:div w:id="254366885">
          <w:marLeft w:val="480"/>
          <w:marRight w:val="0"/>
          <w:marTop w:val="0"/>
          <w:marBottom w:val="0"/>
          <w:divBdr>
            <w:top w:val="none" w:sz="0" w:space="0" w:color="auto"/>
            <w:left w:val="none" w:sz="0" w:space="0" w:color="auto"/>
            <w:bottom w:val="none" w:sz="0" w:space="0" w:color="auto"/>
            <w:right w:val="none" w:sz="0" w:space="0" w:color="auto"/>
          </w:divBdr>
        </w:div>
        <w:div w:id="1375470252">
          <w:marLeft w:val="480"/>
          <w:marRight w:val="0"/>
          <w:marTop w:val="0"/>
          <w:marBottom w:val="0"/>
          <w:divBdr>
            <w:top w:val="none" w:sz="0" w:space="0" w:color="auto"/>
            <w:left w:val="none" w:sz="0" w:space="0" w:color="auto"/>
            <w:bottom w:val="none" w:sz="0" w:space="0" w:color="auto"/>
            <w:right w:val="none" w:sz="0" w:space="0" w:color="auto"/>
          </w:divBdr>
        </w:div>
        <w:div w:id="1775829350">
          <w:marLeft w:val="480"/>
          <w:marRight w:val="0"/>
          <w:marTop w:val="0"/>
          <w:marBottom w:val="0"/>
          <w:divBdr>
            <w:top w:val="none" w:sz="0" w:space="0" w:color="auto"/>
            <w:left w:val="none" w:sz="0" w:space="0" w:color="auto"/>
            <w:bottom w:val="none" w:sz="0" w:space="0" w:color="auto"/>
            <w:right w:val="none" w:sz="0" w:space="0" w:color="auto"/>
          </w:divBdr>
        </w:div>
        <w:div w:id="1495563693">
          <w:marLeft w:val="480"/>
          <w:marRight w:val="0"/>
          <w:marTop w:val="0"/>
          <w:marBottom w:val="0"/>
          <w:divBdr>
            <w:top w:val="none" w:sz="0" w:space="0" w:color="auto"/>
            <w:left w:val="none" w:sz="0" w:space="0" w:color="auto"/>
            <w:bottom w:val="none" w:sz="0" w:space="0" w:color="auto"/>
            <w:right w:val="none" w:sz="0" w:space="0" w:color="auto"/>
          </w:divBdr>
        </w:div>
        <w:div w:id="863666164">
          <w:marLeft w:val="480"/>
          <w:marRight w:val="0"/>
          <w:marTop w:val="0"/>
          <w:marBottom w:val="0"/>
          <w:divBdr>
            <w:top w:val="none" w:sz="0" w:space="0" w:color="auto"/>
            <w:left w:val="none" w:sz="0" w:space="0" w:color="auto"/>
            <w:bottom w:val="none" w:sz="0" w:space="0" w:color="auto"/>
            <w:right w:val="none" w:sz="0" w:space="0" w:color="auto"/>
          </w:divBdr>
        </w:div>
        <w:div w:id="636498415">
          <w:marLeft w:val="480"/>
          <w:marRight w:val="0"/>
          <w:marTop w:val="0"/>
          <w:marBottom w:val="0"/>
          <w:divBdr>
            <w:top w:val="none" w:sz="0" w:space="0" w:color="auto"/>
            <w:left w:val="none" w:sz="0" w:space="0" w:color="auto"/>
            <w:bottom w:val="none" w:sz="0" w:space="0" w:color="auto"/>
            <w:right w:val="none" w:sz="0" w:space="0" w:color="auto"/>
          </w:divBdr>
        </w:div>
        <w:div w:id="953514504">
          <w:marLeft w:val="480"/>
          <w:marRight w:val="0"/>
          <w:marTop w:val="0"/>
          <w:marBottom w:val="0"/>
          <w:divBdr>
            <w:top w:val="none" w:sz="0" w:space="0" w:color="auto"/>
            <w:left w:val="none" w:sz="0" w:space="0" w:color="auto"/>
            <w:bottom w:val="none" w:sz="0" w:space="0" w:color="auto"/>
            <w:right w:val="none" w:sz="0" w:space="0" w:color="auto"/>
          </w:divBdr>
        </w:div>
        <w:div w:id="534730398">
          <w:marLeft w:val="480"/>
          <w:marRight w:val="0"/>
          <w:marTop w:val="0"/>
          <w:marBottom w:val="0"/>
          <w:divBdr>
            <w:top w:val="none" w:sz="0" w:space="0" w:color="auto"/>
            <w:left w:val="none" w:sz="0" w:space="0" w:color="auto"/>
            <w:bottom w:val="none" w:sz="0" w:space="0" w:color="auto"/>
            <w:right w:val="none" w:sz="0" w:space="0" w:color="auto"/>
          </w:divBdr>
        </w:div>
        <w:div w:id="1279683868">
          <w:marLeft w:val="480"/>
          <w:marRight w:val="0"/>
          <w:marTop w:val="0"/>
          <w:marBottom w:val="0"/>
          <w:divBdr>
            <w:top w:val="none" w:sz="0" w:space="0" w:color="auto"/>
            <w:left w:val="none" w:sz="0" w:space="0" w:color="auto"/>
            <w:bottom w:val="none" w:sz="0" w:space="0" w:color="auto"/>
            <w:right w:val="none" w:sz="0" w:space="0" w:color="auto"/>
          </w:divBdr>
        </w:div>
        <w:div w:id="1304847571">
          <w:marLeft w:val="480"/>
          <w:marRight w:val="0"/>
          <w:marTop w:val="0"/>
          <w:marBottom w:val="0"/>
          <w:divBdr>
            <w:top w:val="none" w:sz="0" w:space="0" w:color="auto"/>
            <w:left w:val="none" w:sz="0" w:space="0" w:color="auto"/>
            <w:bottom w:val="none" w:sz="0" w:space="0" w:color="auto"/>
            <w:right w:val="none" w:sz="0" w:space="0" w:color="auto"/>
          </w:divBdr>
        </w:div>
        <w:div w:id="386147915">
          <w:marLeft w:val="480"/>
          <w:marRight w:val="0"/>
          <w:marTop w:val="0"/>
          <w:marBottom w:val="0"/>
          <w:divBdr>
            <w:top w:val="none" w:sz="0" w:space="0" w:color="auto"/>
            <w:left w:val="none" w:sz="0" w:space="0" w:color="auto"/>
            <w:bottom w:val="none" w:sz="0" w:space="0" w:color="auto"/>
            <w:right w:val="none" w:sz="0" w:space="0" w:color="auto"/>
          </w:divBdr>
        </w:div>
        <w:div w:id="1670253357">
          <w:marLeft w:val="480"/>
          <w:marRight w:val="0"/>
          <w:marTop w:val="0"/>
          <w:marBottom w:val="0"/>
          <w:divBdr>
            <w:top w:val="none" w:sz="0" w:space="0" w:color="auto"/>
            <w:left w:val="none" w:sz="0" w:space="0" w:color="auto"/>
            <w:bottom w:val="none" w:sz="0" w:space="0" w:color="auto"/>
            <w:right w:val="none" w:sz="0" w:space="0" w:color="auto"/>
          </w:divBdr>
        </w:div>
        <w:div w:id="607079296">
          <w:marLeft w:val="480"/>
          <w:marRight w:val="0"/>
          <w:marTop w:val="0"/>
          <w:marBottom w:val="0"/>
          <w:divBdr>
            <w:top w:val="none" w:sz="0" w:space="0" w:color="auto"/>
            <w:left w:val="none" w:sz="0" w:space="0" w:color="auto"/>
            <w:bottom w:val="none" w:sz="0" w:space="0" w:color="auto"/>
            <w:right w:val="none" w:sz="0" w:space="0" w:color="auto"/>
          </w:divBdr>
        </w:div>
        <w:div w:id="450590345">
          <w:marLeft w:val="480"/>
          <w:marRight w:val="0"/>
          <w:marTop w:val="0"/>
          <w:marBottom w:val="0"/>
          <w:divBdr>
            <w:top w:val="none" w:sz="0" w:space="0" w:color="auto"/>
            <w:left w:val="none" w:sz="0" w:space="0" w:color="auto"/>
            <w:bottom w:val="none" w:sz="0" w:space="0" w:color="auto"/>
            <w:right w:val="none" w:sz="0" w:space="0" w:color="auto"/>
          </w:divBdr>
        </w:div>
        <w:div w:id="1557087645">
          <w:marLeft w:val="480"/>
          <w:marRight w:val="0"/>
          <w:marTop w:val="0"/>
          <w:marBottom w:val="0"/>
          <w:divBdr>
            <w:top w:val="none" w:sz="0" w:space="0" w:color="auto"/>
            <w:left w:val="none" w:sz="0" w:space="0" w:color="auto"/>
            <w:bottom w:val="none" w:sz="0" w:space="0" w:color="auto"/>
            <w:right w:val="none" w:sz="0" w:space="0" w:color="auto"/>
          </w:divBdr>
        </w:div>
        <w:div w:id="65613393">
          <w:marLeft w:val="480"/>
          <w:marRight w:val="0"/>
          <w:marTop w:val="0"/>
          <w:marBottom w:val="0"/>
          <w:divBdr>
            <w:top w:val="none" w:sz="0" w:space="0" w:color="auto"/>
            <w:left w:val="none" w:sz="0" w:space="0" w:color="auto"/>
            <w:bottom w:val="none" w:sz="0" w:space="0" w:color="auto"/>
            <w:right w:val="none" w:sz="0" w:space="0" w:color="auto"/>
          </w:divBdr>
        </w:div>
        <w:div w:id="1081566806">
          <w:marLeft w:val="480"/>
          <w:marRight w:val="0"/>
          <w:marTop w:val="0"/>
          <w:marBottom w:val="0"/>
          <w:divBdr>
            <w:top w:val="none" w:sz="0" w:space="0" w:color="auto"/>
            <w:left w:val="none" w:sz="0" w:space="0" w:color="auto"/>
            <w:bottom w:val="none" w:sz="0" w:space="0" w:color="auto"/>
            <w:right w:val="none" w:sz="0" w:space="0" w:color="auto"/>
          </w:divBdr>
        </w:div>
        <w:div w:id="192614491">
          <w:marLeft w:val="480"/>
          <w:marRight w:val="0"/>
          <w:marTop w:val="0"/>
          <w:marBottom w:val="0"/>
          <w:divBdr>
            <w:top w:val="none" w:sz="0" w:space="0" w:color="auto"/>
            <w:left w:val="none" w:sz="0" w:space="0" w:color="auto"/>
            <w:bottom w:val="none" w:sz="0" w:space="0" w:color="auto"/>
            <w:right w:val="none" w:sz="0" w:space="0" w:color="auto"/>
          </w:divBdr>
        </w:div>
        <w:div w:id="111899051">
          <w:marLeft w:val="480"/>
          <w:marRight w:val="0"/>
          <w:marTop w:val="0"/>
          <w:marBottom w:val="0"/>
          <w:divBdr>
            <w:top w:val="none" w:sz="0" w:space="0" w:color="auto"/>
            <w:left w:val="none" w:sz="0" w:space="0" w:color="auto"/>
            <w:bottom w:val="none" w:sz="0" w:space="0" w:color="auto"/>
            <w:right w:val="none" w:sz="0" w:space="0" w:color="auto"/>
          </w:divBdr>
        </w:div>
        <w:div w:id="565646655">
          <w:marLeft w:val="480"/>
          <w:marRight w:val="0"/>
          <w:marTop w:val="0"/>
          <w:marBottom w:val="0"/>
          <w:divBdr>
            <w:top w:val="none" w:sz="0" w:space="0" w:color="auto"/>
            <w:left w:val="none" w:sz="0" w:space="0" w:color="auto"/>
            <w:bottom w:val="none" w:sz="0" w:space="0" w:color="auto"/>
            <w:right w:val="none" w:sz="0" w:space="0" w:color="auto"/>
          </w:divBdr>
        </w:div>
        <w:div w:id="2142382667">
          <w:marLeft w:val="480"/>
          <w:marRight w:val="0"/>
          <w:marTop w:val="0"/>
          <w:marBottom w:val="0"/>
          <w:divBdr>
            <w:top w:val="none" w:sz="0" w:space="0" w:color="auto"/>
            <w:left w:val="none" w:sz="0" w:space="0" w:color="auto"/>
            <w:bottom w:val="none" w:sz="0" w:space="0" w:color="auto"/>
            <w:right w:val="none" w:sz="0" w:space="0" w:color="auto"/>
          </w:divBdr>
        </w:div>
        <w:div w:id="28647346">
          <w:marLeft w:val="480"/>
          <w:marRight w:val="0"/>
          <w:marTop w:val="0"/>
          <w:marBottom w:val="0"/>
          <w:divBdr>
            <w:top w:val="none" w:sz="0" w:space="0" w:color="auto"/>
            <w:left w:val="none" w:sz="0" w:space="0" w:color="auto"/>
            <w:bottom w:val="none" w:sz="0" w:space="0" w:color="auto"/>
            <w:right w:val="none" w:sz="0" w:space="0" w:color="auto"/>
          </w:divBdr>
        </w:div>
        <w:div w:id="205340956">
          <w:marLeft w:val="480"/>
          <w:marRight w:val="0"/>
          <w:marTop w:val="0"/>
          <w:marBottom w:val="0"/>
          <w:divBdr>
            <w:top w:val="none" w:sz="0" w:space="0" w:color="auto"/>
            <w:left w:val="none" w:sz="0" w:space="0" w:color="auto"/>
            <w:bottom w:val="none" w:sz="0" w:space="0" w:color="auto"/>
            <w:right w:val="none" w:sz="0" w:space="0" w:color="auto"/>
          </w:divBdr>
        </w:div>
        <w:div w:id="1407528818">
          <w:marLeft w:val="480"/>
          <w:marRight w:val="0"/>
          <w:marTop w:val="0"/>
          <w:marBottom w:val="0"/>
          <w:divBdr>
            <w:top w:val="none" w:sz="0" w:space="0" w:color="auto"/>
            <w:left w:val="none" w:sz="0" w:space="0" w:color="auto"/>
            <w:bottom w:val="none" w:sz="0" w:space="0" w:color="auto"/>
            <w:right w:val="none" w:sz="0" w:space="0" w:color="auto"/>
          </w:divBdr>
        </w:div>
        <w:div w:id="1158839147">
          <w:marLeft w:val="480"/>
          <w:marRight w:val="0"/>
          <w:marTop w:val="0"/>
          <w:marBottom w:val="0"/>
          <w:divBdr>
            <w:top w:val="none" w:sz="0" w:space="0" w:color="auto"/>
            <w:left w:val="none" w:sz="0" w:space="0" w:color="auto"/>
            <w:bottom w:val="none" w:sz="0" w:space="0" w:color="auto"/>
            <w:right w:val="none" w:sz="0" w:space="0" w:color="auto"/>
          </w:divBdr>
        </w:div>
      </w:divsChild>
    </w:div>
    <w:div w:id="1441221909">
      <w:bodyDiv w:val="1"/>
      <w:marLeft w:val="0"/>
      <w:marRight w:val="0"/>
      <w:marTop w:val="0"/>
      <w:marBottom w:val="0"/>
      <w:divBdr>
        <w:top w:val="none" w:sz="0" w:space="0" w:color="auto"/>
        <w:left w:val="none" w:sz="0" w:space="0" w:color="auto"/>
        <w:bottom w:val="none" w:sz="0" w:space="0" w:color="auto"/>
        <w:right w:val="none" w:sz="0" w:space="0" w:color="auto"/>
      </w:divBdr>
    </w:div>
    <w:div w:id="1441876401">
      <w:bodyDiv w:val="1"/>
      <w:marLeft w:val="0"/>
      <w:marRight w:val="0"/>
      <w:marTop w:val="0"/>
      <w:marBottom w:val="0"/>
      <w:divBdr>
        <w:top w:val="none" w:sz="0" w:space="0" w:color="auto"/>
        <w:left w:val="none" w:sz="0" w:space="0" w:color="auto"/>
        <w:bottom w:val="none" w:sz="0" w:space="0" w:color="auto"/>
        <w:right w:val="none" w:sz="0" w:space="0" w:color="auto"/>
      </w:divBdr>
    </w:div>
    <w:div w:id="1446533067">
      <w:bodyDiv w:val="1"/>
      <w:marLeft w:val="0"/>
      <w:marRight w:val="0"/>
      <w:marTop w:val="0"/>
      <w:marBottom w:val="0"/>
      <w:divBdr>
        <w:top w:val="none" w:sz="0" w:space="0" w:color="auto"/>
        <w:left w:val="none" w:sz="0" w:space="0" w:color="auto"/>
        <w:bottom w:val="none" w:sz="0" w:space="0" w:color="auto"/>
        <w:right w:val="none" w:sz="0" w:space="0" w:color="auto"/>
      </w:divBdr>
    </w:div>
    <w:div w:id="1448498918">
      <w:bodyDiv w:val="1"/>
      <w:marLeft w:val="0"/>
      <w:marRight w:val="0"/>
      <w:marTop w:val="0"/>
      <w:marBottom w:val="0"/>
      <w:divBdr>
        <w:top w:val="none" w:sz="0" w:space="0" w:color="auto"/>
        <w:left w:val="none" w:sz="0" w:space="0" w:color="auto"/>
        <w:bottom w:val="none" w:sz="0" w:space="0" w:color="auto"/>
        <w:right w:val="none" w:sz="0" w:space="0" w:color="auto"/>
      </w:divBdr>
    </w:div>
    <w:div w:id="1455715163">
      <w:bodyDiv w:val="1"/>
      <w:marLeft w:val="0"/>
      <w:marRight w:val="0"/>
      <w:marTop w:val="0"/>
      <w:marBottom w:val="0"/>
      <w:divBdr>
        <w:top w:val="none" w:sz="0" w:space="0" w:color="auto"/>
        <w:left w:val="none" w:sz="0" w:space="0" w:color="auto"/>
        <w:bottom w:val="none" w:sz="0" w:space="0" w:color="auto"/>
        <w:right w:val="none" w:sz="0" w:space="0" w:color="auto"/>
      </w:divBdr>
    </w:div>
    <w:div w:id="1460604938">
      <w:bodyDiv w:val="1"/>
      <w:marLeft w:val="0"/>
      <w:marRight w:val="0"/>
      <w:marTop w:val="0"/>
      <w:marBottom w:val="0"/>
      <w:divBdr>
        <w:top w:val="none" w:sz="0" w:space="0" w:color="auto"/>
        <w:left w:val="none" w:sz="0" w:space="0" w:color="auto"/>
        <w:bottom w:val="none" w:sz="0" w:space="0" w:color="auto"/>
        <w:right w:val="none" w:sz="0" w:space="0" w:color="auto"/>
      </w:divBdr>
    </w:div>
    <w:div w:id="1467238396">
      <w:bodyDiv w:val="1"/>
      <w:marLeft w:val="0"/>
      <w:marRight w:val="0"/>
      <w:marTop w:val="0"/>
      <w:marBottom w:val="0"/>
      <w:divBdr>
        <w:top w:val="none" w:sz="0" w:space="0" w:color="auto"/>
        <w:left w:val="none" w:sz="0" w:space="0" w:color="auto"/>
        <w:bottom w:val="none" w:sz="0" w:space="0" w:color="auto"/>
        <w:right w:val="none" w:sz="0" w:space="0" w:color="auto"/>
      </w:divBdr>
      <w:divsChild>
        <w:div w:id="1499345046">
          <w:marLeft w:val="640"/>
          <w:marRight w:val="0"/>
          <w:marTop w:val="0"/>
          <w:marBottom w:val="0"/>
          <w:divBdr>
            <w:top w:val="none" w:sz="0" w:space="0" w:color="auto"/>
            <w:left w:val="none" w:sz="0" w:space="0" w:color="auto"/>
            <w:bottom w:val="none" w:sz="0" w:space="0" w:color="auto"/>
            <w:right w:val="none" w:sz="0" w:space="0" w:color="auto"/>
          </w:divBdr>
        </w:div>
        <w:div w:id="324893015">
          <w:marLeft w:val="640"/>
          <w:marRight w:val="0"/>
          <w:marTop w:val="0"/>
          <w:marBottom w:val="0"/>
          <w:divBdr>
            <w:top w:val="none" w:sz="0" w:space="0" w:color="auto"/>
            <w:left w:val="none" w:sz="0" w:space="0" w:color="auto"/>
            <w:bottom w:val="none" w:sz="0" w:space="0" w:color="auto"/>
            <w:right w:val="none" w:sz="0" w:space="0" w:color="auto"/>
          </w:divBdr>
        </w:div>
        <w:div w:id="893927606">
          <w:marLeft w:val="640"/>
          <w:marRight w:val="0"/>
          <w:marTop w:val="0"/>
          <w:marBottom w:val="0"/>
          <w:divBdr>
            <w:top w:val="none" w:sz="0" w:space="0" w:color="auto"/>
            <w:left w:val="none" w:sz="0" w:space="0" w:color="auto"/>
            <w:bottom w:val="none" w:sz="0" w:space="0" w:color="auto"/>
            <w:right w:val="none" w:sz="0" w:space="0" w:color="auto"/>
          </w:divBdr>
        </w:div>
        <w:div w:id="1284652204">
          <w:marLeft w:val="640"/>
          <w:marRight w:val="0"/>
          <w:marTop w:val="0"/>
          <w:marBottom w:val="0"/>
          <w:divBdr>
            <w:top w:val="none" w:sz="0" w:space="0" w:color="auto"/>
            <w:left w:val="none" w:sz="0" w:space="0" w:color="auto"/>
            <w:bottom w:val="none" w:sz="0" w:space="0" w:color="auto"/>
            <w:right w:val="none" w:sz="0" w:space="0" w:color="auto"/>
          </w:divBdr>
        </w:div>
        <w:div w:id="702243556">
          <w:marLeft w:val="640"/>
          <w:marRight w:val="0"/>
          <w:marTop w:val="0"/>
          <w:marBottom w:val="0"/>
          <w:divBdr>
            <w:top w:val="none" w:sz="0" w:space="0" w:color="auto"/>
            <w:left w:val="none" w:sz="0" w:space="0" w:color="auto"/>
            <w:bottom w:val="none" w:sz="0" w:space="0" w:color="auto"/>
            <w:right w:val="none" w:sz="0" w:space="0" w:color="auto"/>
          </w:divBdr>
        </w:div>
        <w:div w:id="500857414">
          <w:marLeft w:val="640"/>
          <w:marRight w:val="0"/>
          <w:marTop w:val="0"/>
          <w:marBottom w:val="0"/>
          <w:divBdr>
            <w:top w:val="none" w:sz="0" w:space="0" w:color="auto"/>
            <w:left w:val="none" w:sz="0" w:space="0" w:color="auto"/>
            <w:bottom w:val="none" w:sz="0" w:space="0" w:color="auto"/>
            <w:right w:val="none" w:sz="0" w:space="0" w:color="auto"/>
          </w:divBdr>
        </w:div>
        <w:div w:id="186675336">
          <w:marLeft w:val="640"/>
          <w:marRight w:val="0"/>
          <w:marTop w:val="0"/>
          <w:marBottom w:val="0"/>
          <w:divBdr>
            <w:top w:val="none" w:sz="0" w:space="0" w:color="auto"/>
            <w:left w:val="none" w:sz="0" w:space="0" w:color="auto"/>
            <w:bottom w:val="none" w:sz="0" w:space="0" w:color="auto"/>
            <w:right w:val="none" w:sz="0" w:space="0" w:color="auto"/>
          </w:divBdr>
        </w:div>
        <w:div w:id="728502265">
          <w:marLeft w:val="640"/>
          <w:marRight w:val="0"/>
          <w:marTop w:val="0"/>
          <w:marBottom w:val="0"/>
          <w:divBdr>
            <w:top w:val="none" w:sz="0" w:space="0" w:color="auto"/>
            <w:left w:val="none" w:sz="0" w:space="0" w:color="auto"/>
            <w:bottom w:val="none" w:sz="0" w:space="0" w:color="auto"/>
            <w:right w:val="none" w:sz="0" w:space="0" w:color="auto"/>
          </w:divBdr>
        </w:div>
        <w:div w:id="418453307">
          <w:marLeft w:val="640"/>
          <w:marRight w:val="0"/>
          <w:marTop w:val="0"/>
          <w:marBottom w:val="0"/>
          <w:divBdr>
            <w:top w:val="none" w:sz="0" w:space="0" w:color="auto"/>
            <w:left w:val="none" w:sz="0" w:space="0" w:color="auto"/>
            <w:bottom w:val="none" w:sz="0" w:space="0" w:color="auto"/>
            <w:right w:val="none" w:sz="0" w:space="0" w:color="auto"/>
          </w:divBdr>
        </w:div>
        <w:div w:id="1996567588">
          <w:marLeft w:val="640"/>
          <w:marRight w:val="0"/>
          <w:marTop w:val="0"/>
          <w:marBottom w:val="0"/>
          <w:divBdr>
            <w:top w:val="none" w:sz="0" w:space="0" w:color="auto"/>
            <w:left w:val="none" w:sz="0" w:space="0" w:color="auto"/>
            <w:bottom w:val="none" w:sz="0" w:space="0" w:color="auto"/>
            <w:right w:val="none" w:sz="0" w:space="0" w:color="auto"/>
          </w:divBdr>
        </w:div>
        <w:div w:id="723024401">
          <w:marLeft w:val="640"/>
          <w:marRight w:val="0"/>
          <w:marTop w:val="0"/>
          <w:marBottom w:val="0"/>
          <w:divBdr>
            <w:top w:val="none" w:sz="0" w:space="0" w:color="auto"/>
            <w:left w:val="none" w:sz="0" w:space="0" w:color="auto"/>
            <w:bottom w:val="none" w:sz="0" w:space="0" w:color="auto"/>
            <w:right w:val="none" w:sz="0" w:space="0" w:color="auto"/>
          </w:divBdr>
        </w:div>
        <w:div w:id="505831001">
          <w:marLeft w:val="640"/>
          <w:marRight w:val="0"/>
          <w:marTop w:val="0"/>
          <w:marBottom w:val="0"/>
          <w:divBdr>
            <w:top w:val="none" w:sz="0" w:space="0" w:color="auto"/>
            <w:left w:val="none" w:sz="0" w:space="0" w:color="auto"/>
            <w:bottom w:val="none" w:sz="0" w:space="0" w:color="auto"/>
            <w:right w:val="none" w:sz="0" w:space="0" w:color="auto"/>
          </w:divBdr>
        </w:div>
        <w:div w:id="183326124">
          <w:marLeft w:val="640"/>
          <w:marRight w:val="0"/>
          <w:marTop w:val="0"/>
          <w:marBottom w:val="0"/>
          <w:divBdr>
            <w:top w:val="none" w:sz="0" w:space="0" w:color="auto"/>
            <w:left w:val="none" w:sz="0" w:space="0" w:color="auto"/>
            <w:bottom w:val="none" w:sz="0" w:space="0" w:color="auto"/>
            <w:right w:val="none" w:sz="0" w:space="0" w:color="auto"/>
          </w:divBdr>
        </w:div>
        <w:div w:id="16515746">
          <w:marLeft w:val="640"/>
          <w:marRight w:val="0"/>
          <w:marTop w:val="0"/>
          <w:marBottom w:val="0"/>
          <w:divBdr>
            <w:top w:val="none" w:sz="0" w:space="0" w:color="auto"/>
            <w:left w:val="none" w:sz="0" w:space="0" w:color="auto"/>
            <w:bottom w:val="none" w:sz="0" w:space="0" w:color="auto"/>
            <w:right w:val="none" w:sz="0" w:space="0" w:color="auto"/>
          </w:divBdr>
        </w:div>
        <w:div w:id="1640040346">
          <w:marLeft w:val="640"/>
          <w:marRight w:val="0"/>
          <w:marTop w:val="0"/>
          <w:marBottom w:val="0"/>
          <w:divBdr>
            <w:top w:val="none" w:sz="0" w:space="0" w:color="auto"/>
            <w:left w:val="none" w:sz="0" w:space="0" w:color="auto"/>
            <w:bottom w:val="none" w:sz="0" w:space="0" w:color="auto"/>
            <w:right w:val="none" w:sz="0" w:space="0" w:color="auto"/>
          </w:divBdr>
        </w:div>
        <w:div w:id="1745758175">
          <w:marLeft w:val="640"/>
          <w:marRight w:val="0"/>
          <w:marTop w:val="0"/>
          <w:marBottom w:val="0"/>
          <w:divBdr>
            <w:top w:val="none" w:sz="0" w:space="0" w:color="auto"/>
            <w:left w:val="none" w:sz="0" w:space="0" w:color="auto"/>
            <w:bottom w:val="none" w:sz="0" w:space="0" w:color="auto"/>
            <w:right w:val="none" w:sz="0" w:space="0" w:color="auto"/>
          </w:divBdr>
        </w:div>
        <w:div w:id="2098136057">
          <w:marLeft w:val="640"/>
          <w:marRight w:val="0"/>
          <w:marTop w:val="0"/>
          <w:marBottom w:val="0"/>
          <w:divBdr>
            <w:top w:val="none" w:sz="0" w:space="0" w:color="auto"/>
            <w:left w:val="none" w:sz="0" w:space="0" w:color="auto"/>
            <w:bottom w:val="none" w:sz="0" w:space="0" w:color="auto"/>
            <w:right w:val="none" w:sz="0" w:space="0" w:color="auto"/>
          </w:divBdr>
        </w:div>
        <w:div w:id="1140540227">
          <w:marLeft w:val="640"/>
          <w:marRight w:val="0"/>
          <w:marTop w:val="0"/>
          <w:marBottom w:val="0"/>
          <w:divBdr>
            <w:top w:val="none" w:sz="0" w:space="0" w:color="auto"/>
            <w:left w:val="none" w:sz="0" w:space="0" w:color="auto"/>
            <w:bottom w:val="none" w:sz="0" w:space="0" w:color="auto"/>
            <w:right w:val="none" w:sz="0" w:space="0" w:color="auto"/>
          </w:divBdr>
        </w:div>
        <w:div w:id="1637905097">
          <w:marLeft w:val="640"/>
          <w:marRight w:val="0"/>
          <w:marTop w:val="0"/>
          <w:marBottom w:val="0"/>
          <w:divBdr>
            <w:top w:val="none" w:sz="0" w:space="0" w:color="auto"/>
            <w:left w:val="none" w:sz="0" w:space="0" w:color="auto"/>
            <w:bottom w:val="none" w:sz="0" w:space="0" w:color="auto"/>
            <w:right w:val="none" w:sz="0" w:space="0" w:color="auto"/>
          </w:divBdr>
        </w:div>
        <w:div w:id="78211886">
          <w:marLeft w:val="640"/>
          <w:marRight w:val="0"/>
          <w:marTop w:val="0"/>
          <w:marBottom w:val="0"/>
          <w:divBdr>
            <w:top w:val="none" w:sz="0" w:space="0" w:color="auto"/>
            <w:left w:val="none" w:sz="0" w:space="0" w:color="auto"/>
            <w:bottom w:val="none" w:sz="0" w:space="0" w:color="auto"/>
            <w:right w:val="none" w:sz="0" w:space="0" w:color="auto"/>
          </w:divBdr>
        </w:div>
        <w:div w:id="616762966">
          <w:marLeft w:val="640"/>
          <w:marRight w:val="0"/>
          <w:marTop w:val="0"/>
          <w:marBottom w:val="0"/>
          <w:divBdr>
            <w:top w:val="none" w:sz="0" w:space="0" w:color="auto"/>
            <w:left w:val="none" w:sz="0" w:space="0" w:color="auto"/>
            <w:bottom w:val="none" w:sz="0" w:space="0" w:color="auto"/>
            <w:right w:val="none" w:sz="0" w:space="0" w:color="auto"/>
          </w:divBdr>
        </w:div>
        <w:div w:id="1088114774">
          <w:marLeft w:val="640"/>
          <w:marRight w:val="0"/>
          <w:marTop w:val="0"/>
          <w:marBottom w:val="0"/>
          <w:divBdr>
            <w:top w:val="none" w:sz="0" w:space="0" w:color="auto"/>
            <w:left w:val="none" w:sz="0" w:space="0" w:color="auto"/>
            <w:bottom w:val="none" w:sz="0" w:space="0" w:color="auto"/>
            <w:right w:val="none" w:sz="0" w:space="0" w:color="auto"/>
          </w:divBdr>
        </w:div>
        <w:div w:id="1418287064">
          <w:marLeft w:val="640"/>
          <w:marRight w:val="0"/>
          <w:marTop w:val="0"/>
          <w:marBottom w:val="0"/>
          <w:divBdr>
            <w:top w:val="none" w:sz="0" w:space="0" w:color="auto"/>
            <w:left w:val="none" w:sz="0" w:space="0" w:color="auto"/>
            <w:bottom w:val="none" w:sz="0" w:space="0" w:color="auto"/>
            <w:right w:val="none" w:sz="0" w:space="0" w:color="auto"/>
          </w:divBdr>
        </w:div>
        <w:div w:id="758259502">
          <w:marLeft w:val="640"/>
          <w:marRight w:val="0"/>
          <w:marTop w:val="0"/>
          <w:marBottom w:val="0"/>
          <w:divBdr>
            <w:top w:val="none" w:sz="0" w:space="0" w:color="auto"/>
            <w:left w:val="none" w:sz="0" w:space="0" w:color="auto"/>
            <w:bottom w:val="none" w:sz="0" w:space="0" w:color="auto"/>
            <w:right w:val="none" w:sz="0" w:space="0" w:color="auto"/>
          </w:divBdr>
        </w:div>
        <w:div w:id="1470896620">
          <w:marLeft w:val="640"/>
          <w:marRight w:val="0"/>
          <w:marTop w:val="0"/>
          <w:marBottom w:val="0"/>
          <w:divBdr>
            <w:top w:val="none" w:sz="0" w:space="0" w:color="auto"/>
            <w:left w:val="none" w:sz="0" w:space="0" w:color="auto"/>
            <w:bottom w:val="none" w:sz="0" w:space="0" w:color="auto"/>
            <w:right w:val="none" w:sz="0" w:space="0" w:color="auto"/>
          </w:divBdr>
        </w:div>
        <w:div w:id="1224872759">
          <w:marLeft w:val="640"/>
          <w:marRight w:val="0"/>
          <w:marTop w:val="0"/>
          <w:marBottom w:val="0"/>
          <w:divBdr>
            <w:top w:val="none" w:sz="0" w:space="0" w:color="auto"/>
            <w:left w:val="none" w:sz="0" w:space="0" w:color="auto"/>
            <w:bottom w:val="none" w:sz="0" w:space="0" w:color="auto"/>
            <w:right w:val="none" w:sz="0" w:space="0" w:color="auto"/>
          </w:divBdr>
        </w:div>
        <w:div w:id="352923571">
          <w:marLeft w:val="640"/>
          <w:marRight w:val="0"/>
          <w:marTop w:val="0"/>
          <w:marBottom w:val="0"/>
          <w:divBdr>
            <w:top w:val="none" w:sz="0" w:space="0" w:color="auto"/>
            <w:left w:val="none" w:sz="0" w:space="0" w:color="auto"/>
            <w:bottom w:val="none" w:sz="0" w:space="0" w:color="auto"/>
            <w:right w:val="none" w:sz="0" w:space="0" w:color="auto"/>
          </w:divBdr>
        </w:div>
        <w:div w:id="505706518">
          <w:marLeft w:val="640"/>
          <w:marRight w:val="0"/>
          <w:marTop w:val="0"/>
          <w:marBottom w:val="0"/>
          <w:divBdr>
            <w:top w:val="none" w:sz="0" w:space="0" w:color="auto"/>
            <w:left w:val="none" w:sz="0" w:space="0" w:color="auto"/>
            <w:bottom w:val="none" w:sz="0" w:space="0" w:color="auto"/>
            <w:right w:val="none" w:sz="0" w:space="0" w:color="auto"/>
          </w:divBdr>
        </w:div>
        <w:div w:id="555050217">
          <w:marLeft w:val="640"/>
          <w:marRight w:val="0"/>
          <w:marTop w:val="0"/>
          <w:marBottom w:val="0"/>
          <w:divBdr>
            <w:top w:val="none" w:sz="0" w:space="0" w:color="auto"/>
            <w:left w:val="none" w:sz="0" w:space="0" w:color="auto"/>
            <w:bottom w:val="none" w:sz="0" w:space="0" w:color="auto"/>
            <w:right w:val="none" w:sz="0" w:space="0" w:color="auto"/>
          </w:divBdr>
        </w:div>
        <w:div w:id="1433548936">
          <w:marLeft w:val="640"/>
          <w:marRight w:val="0"/>
          <w:marTop w:val="0"/>
          <w:marBottom w:val="0"/>
          <w:divBdr>
            <w:top w:val="none" w:sz="0" w:space="0" w:color="auto"/>
            <w:left w:val="none" w:sz="0" w:space="0" w:color="auto"/>
            <w:bottom w:val="none" w:sz="0" w:space="0" w:color="auto"/>
            <w:right w:val="none" w:sz="0" w:space="0" w:color="auto"/>
          </w:divBdr>
        </w:div>
        <w:div w:id="1704016622">
          <w:marLeft w:val="640"/>
          <w:marRight w:val="0"/>
          <w:marTop w:val="0"/>
          <w:marBottom w:val="0"/>
          <w:divBdr>
            <w:top w:val="none" w:sz="0" w:space="0" w:color="auto"/>
            <w:left w:val="none" w:sz="0" w:space="0" w:color="auto"/>
            <w:bottom w:val="none" w:sz="0" w:space="0" w:color="auto"/>
            <w:right w:val="none" w:sz="0" w:space="0" w:color="auto"/>
          </w:divBdr>
        </w:div>
        <w:div w:id="1932347534">
          <w:marLeft w:val="640"/>
          <w:marRight w:val="0"/>
          <w:marTop w:val="0"/>
          <w:marBottom w:val="0"/>
          <w:divBdr>
            <w:top w:val="none" w:sz="0" w:space="0" w:color="auto"/>
            <w:left w:val="none" w:sz="0" w:space="0" w:color="auto"/>
            <w:bottom w:val="none" w:sz="0" w:space="0" w:color="auto"/>
            <w:right w:val="none" w:sz="0" w:space="0" w:color="auto"/>
          </w:divBdr>
        </w:div>
        <w:div w:id="1068192861">
          <w:marLeft w:val="640"/>
          <w:marRight w:val="0"/>
          <w:marTop w:val="0"/>
          <w:marBottom w:val="0"/>
          <w:divBdr>
            <w:top w:val="none" w:sz="0" w:space="0" w:color="auto"/>
            <w:left w:val="none" w:sz="0" w:space="0" w:color="auto"/>
            <w:bottom w:val="none" w:sz="0" w:space="0" w:color="auto"/>
            <w:right w:val="none" w:sz="0" w:space="0" w:color="auto"/>
          </w:divBdr>
        </w:div>
        <w:div w:id="560674141">
          <w:marLeft w:val="640"/>
          <w:marRight w:val="0"/>
          <w:marTop w:val="0"/>
          <w:marBottom w:val="0"/>
          <w:divBdr>
            <w:top w:val="none" w:sz="0" w:space="0" w:color="auto"/>
            <w:left w:val="none" w:sz="0" w:space="0" w:color="auto"/>
            <w:bottom w:val="none" w:sz="0" w:space="0" w:color="auto"/>
            <w:right w:val="none" w:sz="0" w:space="0" w:color="auto"/>
          </w:divBdr>
        </w:div>
        <w:div w:id="875507395">
          <w:marLeft w:val="640"/>
          <w:marRight w:val="0"/>
          <w:marTop w:val="0"/>
          <w:marBottom w:val="0"/>
          <w:divBdr>
            <w:top w:val="none" w:sz="0" w:space="0" w:color="auto"/>
            <w:left w:val="none" w:sz="0" w:space="0" w:color="auto"/>
            <w:bottom w:val="none" w:sz="0" w:space="0" w:color="auto"/>
            <w:right w:val="none" w:sz="0" w:space="0" w:color="auto"/>
          </w:divBdr>
        </w:div>
        <w:div w:id="298850746">
          <w:marLeft w:val="640"/>
          <w:marRight w:val="0"/>
          <w:marTop w:val="0"/>
          <w:marBottom w:val="0"/>
          <w:divBdr>
            <w:top w:val="none" w:sz="0" w:space="0" w:color="auto"/>
            <w:left w:val="none" w:sz="0" w:space="0" w:color="auto"/>
            <w:bottom w:val="none" w:sz="0" w:space="0" w:color="auto"/>
            <w:right w:val="none" w:sz="0" w:space="0" w:color="auto"/>
          </w:divBdr>
        </w:div>
        <w:div w:id="1317800558">
          <w:marLeft w:val="640"/>
          <w:marRight w:val="0"/>
          <w:marTop w:val="0"/>
          <w:marBottom w:val="0"/>
          <w:divBdr>
            <w:top w:val="none" w:sz="0" w:space="0" w:color="auto"/>
            <w:left w:val="none" w:sz="0" w:space="0" w:color="auto"/>
            <w:bottom w:val="none" w:sz="0" w:space="0" w:color="auto"/>
            <w:right w:val="none" w:sz="0" w:space="0" w:color="auto"/>
          </w:divBdr>
        </w:div>
        <w:div w:id="1012341235">
          <w:marLeft w:val="640"/>
          <w:marRight w:val="0"/>
          <w:marTop w:val="0"/>
          <w:marBottom w:val="0"/>
          <w:divBdr>
            <w:top w:val="none" w:sz="0" w:space="0" w:color="auto"/>
            <w:left w:val="none" w:sz="0" w:space="0" w:color="auto"/>
            <w:bottom w:val="none" w:sz="0" w:space="0" w:color="auto"/>
            <w:right w:val="none" w:sz="0" w:space="0" w:color="auto"/>
          </w:divBdr>
        </w:div>
        <w:div w:id="876431668">
          <w:marLeft w:val="640"/>
          <w:marRight w:val="0"/>
          <w:marTop w:val="0"/>
          <w:marBottom w:val="0"/>
          <w:divBdr>
            <w:top w:val="none" w:sz="0" w:space="0" w:color="auto"/>
            <w:left w:val="none" w:sz="0" w:space="0" w:color="auto"/>
            <w:bottom w:val="none" w:sz="0" w:space="0" w:color="auto"/>
            <w:right w:val="none" w:sz="0" w:space="0" w:color="auto"/>
          </w:divBdr>
        </w:div>
        <w:div w:id="698705430">
          <w:marLeft w:val="640"/>
          <w:marRight w:val="0"/>
          <w:marTop w:val="0"/>
          <w:marBottom w:val="0"/>
          <w:divBdr>
            <w:top w:val="none" w:sz="0" w:space="0" w:color="auto"/>
            <w:left w:val="none" w:sz="0" w:space="0" w:color="auto"/>
            <w:bottom w:val="none" w:sz="0" w:space="0" w:color="auto"/>
            <w:right w:val="none" w:sz="0" w:space="0" w:color="auto"/>
          </w:divBdr>
        </w:div>
        <w:div w:id="1496072688">
          <w:marLeft w:val="640"/>
          <w:marRight w:val="0"/>
          <w:marTop w:val="0"/>
          <w:marBottom w:val="0"/>
          <w:divBdr>
            <w:top w:val="none" w:sz="0" w:space="0" w:color="auto"/>
            <w:left w:val="none" w:sz="0" w:space="0" w:color="auto"/>
            <w:bottom w:val="none" w:sz="0" w:space="0" w:color="auto"/>
            <w:right w:val="none" w:sz="0" w:space="0" w:color="auto"/>
          </w:divBdr>
        </w:div>
        <w:div w:id="96558478">
          <w:marLeft w:val="640"/>
          <w:marRight w:val="0"/>
          <w:marTop w:val="0"/>
          <w:marBottom w:val="0"/>
          <w:divBdr>
            <w:top w:val="none" w:sz="0" w:space="0" w:color="auto"/>
            <w:left w:val="none" w:sz="0" w:space="0" w:color="auto"/>
            <w:bottom w:val="none" w:sz="0" w:space="0" w:color="auto"/>
            <w:right w:val="none" w:sz="0" w:space="0" w:color="auto"/>
          </w:divBdr>
        </w:div>
        <w:div w:id="128014740">
          <w:marLeft w:val="640"/>
          <w:marRight w:val="0"/>
          <w:marTop w:val="0"/>
          <w:marBottom w:val="0"/>
          <w:divBdr>
            <w:top w:val="none" w:sz="0" w:space="0" w:color="auto"/>
            <w:left w:val="none" w:sz="0" w:space="0" w:color="auto"/>
            <w:bottom w:val="none" w:sz="0" w:space="0" w:color="auto"/>
            <w:right w:val="none" w:sz="0" w:space="0" w:color="auto"/>
          </w:divBdr>
        </w:div>
        <w:div w:id="1432050441">
          <w:marLeft w:val="640"/>
          <w:marRight w:val="0"/>
          <w:marTop w:val="0"/>
          <w:marBottom w:val="0"/>
          <w:divBdr>
            <w:top w:val="none" w:sz="0" w:space="0" w:color="auto"/>
            <w:left w:val="none" w:sz="0" w:space="0" w:color="auto"/>
            <w:bottom w:val="none" w:sz="0" w:space="0" w:color="auto"/>
            <w:right w:val="none" w:sz="0" w:space="0" w:color="auto"/>
          </w:divBdr>
        </w:div>
        <w:div w:id="2046639238">
          <w:marLeft w:val="640"/>
          <w:marRight w:val="0"/>
          <w:marTop w:val="0"/>
          <w:marBottom w:val="0"/>
          <w:divBdr>
            <w:top w:val="none" w:sz="0" w:space="0" w:color="auto"/>
            <w:left w:val="none" w:sz="0" w:space="0" w:color="auto"/>
            <w:bottom w:val="none" w:sz="0" w:space="0" w:color="auto"/>
            <w:right w:val="none" w:sz="0" w:space="0" w:color="auto"/>
          </w:divBdr>
        </w:div>
        <w:div w:id="534318409">
          <w:marLeft w:val="640"/>
          <w:marRight w:val="0"/>
          <w:marTop w:val="0"/>
          <w:marBottom w:val="0"/>
          <w:divBdr>
            <w:top w:val="none" w:sz="0" w:space="0" w:color="auto"/>
            <w:left w:val="none" w:sz="0" w:space="0" w:color="auto"/>
            <w:bottom w:val="none" w:sz="0" w:space="0" w:color="auto"/>
            <w:right w:val="none" w:sz="0" w:space="0" w:color="auto"/>
          </w:divBdr>
        </w:div>
        <w:div w:id="164059256">
          <w:marLeft w:val="640"/>
          <w:marRight w:val="0"/>
          <w:marTop w:val="0"/>
          <w:marBottom w:val="0"/>
          <w:divBdr>
            <w:top w:val="none" w:sz="0" w:space="0" w:color="auto"/>
            <w:left w:val="none" w:sz="0" w:space="0" w:color="auto"/>
            <w:bottom w:val="none" w:sz="0" w:space="0" w:color="auto"/>
            <w:right w:val="none" w:sz="0" w:space="0" w:color="auto"/>
          </w:divBdr>
        </w:div>
        <w:div w:id="1788429929">
          <w:marLeft w:val="640"/>
          <w:marRight w:val="0"/>
          <w:marTop w:val="0"/>
          <w:marBottom w:val="0"/>
          <w:divBdr>
            <w:top w:val="none" w:sz="0" w:space="0" w:color="auto"/>
            <w:left w:val="none" w:sz="0" w:space="0" w:color="auto"/>
            <w:bottom w:val="none" w:sz="0" w:space="0" w:color="auto"/>
            <w:right w:val="none" w:sz="0" w:space="0" w:color="auto"/>
          </w:divBdr>
        </w:div>
        <w:div w:id="1524242128">
          <w:marLeft w:val="640"/>
          <w:marRight w:val="0"/>
          <w:marTop w:val="0"/>
          <w:marBottom w:val="0"/>
          <w:divBdr>
            <w:top w:val="none" w:sz="0" w:space="0" w:color="auto"/>
            <w:left w:val="none" w:sz="0" w:space="0" w:color="auto"/>
            <w:bottom w:val="none" w:sz="0" w:space="0" w:color="auto"/>
            <w:right w:val="none" w:sz="0" w:space="0" w:color="auto"/>
          </w:divBdr>
        </w:div>
        <w:div w:id="329528413">
          <w:marLeft w:val="640"/>
          <w:marRight w:val="0"/>
          <w:marTop w:val="0"/>
          <w:marBottom w:val="0"/>
          <w:divBdr>
            <w:top w:val="none" w:sz="0" w:space="0" w:color="auto"/>
            <w:left w:val="none" w:sz="0" w:space="0" w:color="auto"/>
            <w:bottom w:val="none" w:sz="0" w:space="0" w:color="auto"/>
            <w:right w:val="none" w:sz="0" w:space="0" w:color="auto"/>
          </w:divBdr>
        </w:div>
        <w:div w:id="1241989367">
          <w:marLeft w:val="640"/>
          <w:marRight w:val="0"/>
          <w:marTop w:val="0"/>
          <w:marBottom w:val="0"/>
          <w:divBdr>
            <w:top w:val="none" w:sz="0" w:space="0" w:color="auto"/>
            <w:left w:val="none" w:sz="0" w:space="0" w:color="auto"/>
            <w:bottom w:val="none" w:sz="0" w:space="0" w:color="auto"/>
            <w:right w:val="none" w:sz="0" w:space="0" w:color="auto"/>
          </w:divBdr>
        </w:div>
        <w:div w:id="390233065">
          <w:marLeft w:val="640"/>
          <w:marRight w:val="0"/>
          <w:marTop w:val="0"/>
          <w:marBottom w:val="0"/>
          <w:divBdr>
            <w:top w:val="none" w:sz="0" w:space="0" w:color="auto"/>
            <w:left w:val="none" w:sz="0" w:space="0" w:color="auto"/>
            <w:bottom w:val="none" w:sz="0" w:space="0" w:color="auto"/>
            <w:right w:val="none" w:sz="0" w:space="0" w:color="auto"/>
          </w:divBdr>
        </w:div>
        <w:div w:id="902908648">
          <w:marLeft w:val="640"/>
          <w:marRight w:val="0"/>
          <w:marTop w:val="0"/>
          <w:marBottom w:val="0"/>
          <w:divBdr>
            <w:top w:val="none" w:sz="0" w:space="0" w:color="auto"/>
            <w:left w:val="none" w:sz="0" w:space="0" w:color="auto"/>
            <w:bottom w:val="none" w:sz="0" w:space="0" w:color="auto"/>
            <w:right w:val="none" w:sz="0" w:space="0" w:color="auto"/>
          </w:divBdr>
        </w:div>
        <w:div w:id="1066337360">
          <w:marLeft w:val="640"/>
          <w:marRight w:val="0"/>
          <w:marTop w:val="0"/>
          <w:marBottom w:val="0"/>
          <w:divBdr>
            <w:top w:val="none" w:sz="0" w:space="0" w:color="auto"/>
            <w:left w:val="none" w:sz="0" w:space="0" w:color="auto"/>
            <w:bottom w:val="none" w:sz="0" w:space="0" w:color="auto"/>
            <w:right w:val="none" w:sz="0" w:space="0" w:color="auto"/>
          </w:divBdr>
        </w:div>
        <w:div w:id="1337004655">
          <w:marLeft w:val="640"/>
          <w:marRight w:val="0"/>
          <w:marTop w:val="0"/>
          <w:marBottom w:val="0"/>
          <w:divBdr>
            <w:top w:val="none" w:sz="0" w:space="0" w:color="auto"/>
            <w:left w:val="none" w:sz="0" w:space="0" w:color="auto"/>
            <w:bottom w:val="none" w:sz="0" w:space="0" w:color="auto"/>
            <w:right w:val="none" w:sz="0" w:space="0" w:color="auto"/>
          </w:divBdr>
        </w:div>
        <w:div w:id="1592737348">
          <w:marLeft w:val="640"/>
          <w:marRight w:val="0"/>
          <w:marTop w:val="0"/>
          <w:marBottom w:val="0"/>
          <w:divBdr>
            <w:top w:val="none" w:sz="0" w:space="0" w:color="auto"/>
            <w:left w:val="none" w:sz="0" w:space="0" w:color="auto"/>
            <w:bottom w:val="none" w:sz="0" w:space="0" w:color="auto"/>
            <w:right w:val="none" w:sz="0" w:space="0" w:color="auto"/>
          </w:divBdr>
        </w:div>
        <w:div w:id="873082729">
          <w:marLeft w:val="640"/>
          <w:marRight w:val="0"/>
          <w:marTop w:val="0"/>
          <w:marBottom w:val="0"/>
          <w:divBdr>
            <w:top w:val="none" w:sz="0" w:space="0" w:color="auto"/>
            <w:left w:val="none" w:sz="0" w:space="0" w:color="auto"/>
            <w:bottom w:val="none" w:sz="0" w:space="0" w:color="auto"/>
            <w:right w:val="none" w:sz="0" w:space="0" w:color="auto"/>
          </w:divBdr>
        </w:div>
        <w:div w:id="515267583">
          <w:marLeft w:val="640"/>
          <w:marRight w:val="0"/>
          <w:marTop w:val="0"/>
          <w:marBottom w:val="0"/>
          <w:divBdr>
            <w:top w:val="none" w:sz="0" w:space="0" w:color="auto"/>
            <w:left w:val="none" w:sz="0" w:space="0" w:color="auto"/>
            <w:bottom w:val="none" w:sz="0" w:space="0" w:color="auto"/>
            <w:right w:val="none" w:sz="0" w:space="0" w:color="auto"/>
          </w:divBdr>
        </w:div>
        <w:div w:id="443884161">
          <w:marLeft w:val="640"/>
          <w:marRight w:val="0"/>
          <w:marTop w:val="0"/>
          <w:marBottom w:val="0"/>
          <w:divBdr>
            <w:top w:val="none" w:sz="0" w:space="0" w:color="auto"/>
            <w:left w:val="none" w:sz="0" w:space="0" w:color="auto"/>
            <w:bottom w:val="none" w:sz="0" w:space="0" w:color="auto"/>
            <w:right w:val="none" w:sz="0" w:space="0" w:color="auto"/>
          </w:divBdr>
        </w:div>
        <w:div w:id="238172833">
          <w:marLeft w:val="640"/>
          <w:marRight w:val="0"/>
          <w:marTop w:val="0"/>
          <w:marBottom w:val="0"/>
          <w:divBdr>
            <w:top w:val="none" w:sz="0" w:space="0" w:color="auto"/>
            <w:left w:val="none" w:sz="0" w:space="0" w:color="auto"/>
            <w:bottom w:val="none" w:sz="0" w:space="0" w:color="auto"/>
            <w:right w:val="none" w:sz="0" w:space="0" w:color="auto"/>
          </w:divBdr>
        </w:div>
        <w:div w:id="1590381090">
          <w:marLeft w:val="640"/>
          <w:marRight w:val="0"/>
          <w:marTop w:val="0"/>
          <w:marBottom w:val="0"/>
          <w:divBdr>
            <w:top w:val="none" w:sz="0" w:space="0" w:color="auto"/>
            <w:left w:val="none" w:sz="0" w:space="0" w:color="auto"/>
            <w:bottom w:val="none" w:sz="0" w:space="0" w:color="auto"/>
            <w:right w:val="none" w:sz="0" w:space="0" w:color="auto"/>
          </w:divBdr>
        </w:div>
        <w:div w:id="2095783410">
          <w:marLeft w:val="640"/>
          <w:marRight w:val="0"/>
          <w:marTop w:val="0"/>
          <w:marBottom w:val="0"/>
          <w:divBdr>
            <w:top w:val="none" w:sz="0" w:space="0" w:color="auto"/>
            <w:left w:val="none" w:sz="0" w:space="0" w:color="auto"/>
            <w:bottom w:val="none" w:sz="0" w:space="0" w:color="auto"/>
            <w:right w:val="none" w:sz="0" w:space="0" w:color="auto"/>
          </w:divBdr>
        </w:div>
        <w:div w:id="1532452911">
          <w:marLeft w:val="640"/>
          <w:marRight w:val="0"/>
          <w:marTop w:val="0"/>
          <w:marBottom w:val="0"/>
          <w:divBdr>
            <w:top w:val="none" w:sz="0" w:space="0" w:color="auto"/>
            <w:left w:val="none" w:sz="0" w:space="0" w:color="auto"/>
            <w:bottom w:val="none" w:sz="0" w:space="0" w:color="auto"/>
            <w:right w:val="none" w:sz="0" w:space="0" w:color="auto"/>
          </w:divBdr>
        </w:div>
        <w:div w:id="2061052544">
          <w:marLeft w:val="640"/>
          <w:marRight w:val="0"/>
          <w:marTop w:val="0"/>
          <w:marBottom w:val="0"/>
          <w:divBdr>
            <w:top w:val="none" w:sz="0" w:space="0" w:color="auto"/>
            <w:left w:val="none" w:sz="0" w:space="0" w:color="auto"/>
            <w:bottom w:val="none" w:sz="0" w:space="0" w:color="auto"/>
            <w:right w:val="none" w:sz="0" w:space="0" w:color="auto"/>
          </w:divBdr>
        </w:div>
        <w:div w:id="153646204">
          <w:marLeft w:val="640"/>
          <w:marRight w:val="0"/>
          <w:marTop w:val="0"/>
          <w:marBottom w:val="0"/>
          <w:divBdr>
            <w:top w:val="none" w:sz="0" w:space="0" w:color="auto"/>
            <w:left w:val="none" w:sz="0" w:space="0" w:color="auto"/>
            <w:bottom w:val="none" w:sz="0" w:space="0" w:color="auto"/>
            <w:right w:val="none" w:sz="0" w:space="0" w:color="auto"/>
          </w:divBdr>
        </w:div>
        <w:div w:id="993026556">
          <w:marLeft w:val="640"/>
          <w:marRight w:val="0"/>
          <w:marTop w:val="0"/>
          <w:marBottom w:val="0"/>
          <w:divBdr>
            <w:top w:val="none" w:sz="0" w:space="0" w:color="auto"/>
            <w:left w:val="none" w:sz="0" w:space="0" w:color="auto"/>
            <w:bottom w:val="none" w:sz="0" w:space="0" w:color="auto"/>
            <w:right w:val="none" w:sz="0" w:space="0" w:color="auto"/>
          </w:divBdr>
        </w:div>
        <w:div w:id="1243757440">
          <w:marLeft w:val="640"/>
          <w:marRight w:val="0"/>
          <w:marTop w:val="0"/>
          <w:marBottom w:val="0"/>
          <w:divBdr>
            <w:top w:val="none" w:sz="0" w:space="0" w:color="auto"/>
            <w:left w:val="none" w:sz="0" w:space="0" w:color="auto"/>
            <w:bottom w:val="none" w:sz="0" w:space="0" w:color="auto"/>
            <w:right w:val="none" w:sz="0" w:space="0" w:color="auto"/>
          </w:divBdr>
        </w:div>
        <w:div w:id="1109199997">
          <w:marLeft w:val="640"/>
          <w:marRight w:val="0"/>
          <w:marTop w:val="0"/>
          <w:marBottom w:val="0"/>
          <w:divBdr>
            <w:top w:val="none" w:sz="0" w:space="0" w:color="auto"/>
            <w:left w:val="none" w:sz="0" w:space="0" w:color="auto"/>
            <w:bottom w:val="none" w:sz="0" w:space="0" w:color="auto"/>
            <w:right w:val="none" w:sz="0" w:space="0" w:color="auto"/>
          </w:divBdr>
        </w:div>
        <w:div w:id="1736002339">
          <w:marLeft w:val="640"/>
          <w:marRight w:val="0"/>
          <w:marTop w:val="0"/>
          <w:marBottom w:val="0"/>
          <w:divBdr>
            <w:top w:val="none" w:sz="0" w:space="0" w:color="auto"/>
            <w:left w:val="none" w:sz="0" w:space="0" w:color="auto"/>
            <w:bottom w:val="none" w:sz="0" w:space="0" w:color="auto"/>
            <w:right w:val="none" w:sz="0" w:space="0" w:color="auto"/>
          </w:divBdr>
        </w:div>
        <w:div w:id="763382439">
          <w:marLeft w:val="640"/>
          <w:marRight w:val="0"/>
          <w:marTop w:val="0"/>
          <w:marBottom w:val="0"/>
          <w:divBdr>
            <w:top w:val="none" w:sz="0" w:space="0" w:color="auto"/>
            <w:left w:val="none" w:sz="0" w:space="0" w:color="auto"/>
            <w:bottom w:val="none" w:sz="0" w:space="0" w:color="auto"/>
            <w:right w:val="none" w:sz="0" w:space="0" w:color="auto"/>
          </w:divBdr>
        </w:div>
        <w:div w:id="1901551916">
          <w:marLeft w:val="640"/>
          <w:marRight w:val="0"/>
          <w:marTop w:val="0"/>
          <w:marBottom w:val="0"/>
          <w:divBdr>
            <w:top w:val="none" w:sz="0" w:space="0" w:color="auto"/>
            <w:left w:val="none" w:sz="0" w:space="0" w:color="auto"/>
            <w:bottom w:val="none" w:sz="0" w:space="0" w:color="auto"/>
            <w:right w:val="none" w:sz="0" w:space="0" w:color="auto"/>
          </w:divBdr>
        </w:div>
        <w:div w:id="1015767158">
          <w:marLeft w:val="640"/>
          <w:marRight w:val="0"/>
          <w:marTop w:val="0"/>
          <w:marBottom w:val="0"/>
          <w:divBdr>
            <w:top w:val="none" w:sz="0" w:space="0" w:color="auto"/>
            <w:left w:val="none" w:sz="0" w:space="0" w:color="auto"/>
            <w:bottom w:val="none" w:sz="0" w:space="0" w:color="auto"/>
            <w:right w:val="none" w:sz="0" w:space="0" w:color="auto"/>
          </w:divBdr>
        </w:div>
        <w:div w:id="246547820">
          <w:marLeft w:val="640"/>
          <w:marRight w:val="0"/>
          <w:marTop w:val="0"/>
          <w:marBottom w:val="0"/>
          <w:divBdr>
            <w:top w:val="none" w:sz="0" w:space="0" w:color="auto"/>
            <w:left w:val="none" w:sz="0" w:space="0" w:color="auto"/>
            <w:bottom w:val="none" w:sz="0" w:space="0" w:color="auto"/>
            <w:right w:val="none" w:sz="0" w:space="0" w:color="auto"/>
          </w:divBdr>
        </w:div>
        <w:div w:id="1172640705">
          <w:marLeft w:val="640"/>
          <w:marRight w:val="0"/>
          <w:marTop w:val="0"/>
          <w:marBottom w:val="0"/>
          <w:divBdr>
            <w:top w:val="none" w:sz="0" w:space="0" w:color="auto"/>
            <w:left w:val="none" w:sz="0" w:space="0" w:color="auto"/>
            <w:bottom w:val="none" w:sz="0" w:space="0" w:color="auto"/>
            <w:right w:val="none" w:sz="0" w:space="0" w:color="auto"/>
          </w:divBdr>
        </w:div>
        <w:div w:id="1114472395">
          <w:marLeft w:val="640"/>
          <w:marRight w:val="0"/>
          <w:marTop w:val="0"/>
          <w:marBottom w:val="0"/>
          <w:divBdr>
            <w:top w:val="none" w:sz="0" w:space="0" w:color="auto"/>
            <w:left w:val="none" w:sz="0" w:space="0" w:color="auto"/>
            <w:bottom w:val="none" w:sz="0" w:space="0" w:color="auto"/>
            <w:right w:val="none" w:sz="0" w:space="0" w:color="auto"/>
          </w:divBdr>
        </w:div>
        <w:div w:id="1184242145">
          <w:marLeft w:val="640"/>
          <w:marRight w:val="0"/>
          <w:marTop w:val="0"/>
          <w:marBottom w:val="0"/>
          <w:divBdr>
            <w:top w:val="none" w:sz="0" w:space="0" w:color="auto"/>
            <w:left w:val="none" w:sz="0" w:space="0" w:color="auto"/>
            <w:bottom w:val="none" w:sz="0" w:space="0" w:color="auto"/>
            <w:right w:val="none" w:sz="0" w:space="0" w:color="auto"/>
          </w:divBdr>
        </w:div>
        <w:div w:id="1796437050">
          <w:marLeft w:val="640"/>
          <w:marRight w:val="0"/>
          <w:marTop w:val="0"/>
          <w:marBottom w:val="0"/>
          <w:divBdr>
            <w:top w:val="none" w:sz="0" w:space="0" w:color="auto"/>
            <w:left w:val="none" w:sz="0" w:space="0" w:color="auto"/>
            <w:bottom w:val="none" w:sz="0" w:space="0" w:color="auto"/>
            <w:right w:val="none" w:sz="0" w:space="0" w:color="auto"/>
          </w:divBdr>
        </w:div>
        <w:div w:id="812916912">
          <w:marLeft w:val="640"/>
          <w:marRight w:val="0"/>
          <w:marTop w:val="0"/>
          <w:marBottom w:val="0"/>
          <w:divBdr>
            <w:top w:val="none" w:sz="0" w:space="0" w:color="auto"/>
            <w:left w:val="none" w:sz="0" w:space="0" w:color="auto"/>
            <w:bottom w:val="none" w:sz="0" w:space="0" w:color="auto"/>
            <w:right w:val="none" w:sz="0" w:space="0" w:color="auto"/>
          </w:divBdr>
        </w:div>
        <w:div w:id="92361679">
          <w:marLeft w:val="640"/>
          <w:marRight w:val="0"/>
          <w:marTop w:val="0"/>
          <w:marBottom w:val="0"/>
          <w:divBdr>
            <w:top w:val="none" w:sz="0" w:space="0" w:color="auto"/>
            <w:left w:val="none" w:sz="0" w:space="0" w:color="auto"/>
            <w:bottom w:val="none" w:sz="0" w:space="0" w:color="auto"/>
            <w:right w:val="none" w:sz="0" w:space="0" w:color="auto"/>
          </w:divBdr>
        </w:div>
        <w:div w:id="813762050">
          <w:marLeft w:val="640"/>
          <w:marRight w:val="0"/>
          <w:marTop w:val="0"/>
          <w:marBottom w:val="0"/>
          <w:divBdr>
            <w:top w:val="none" w:sz="0" w:space="0" w:color="auto"/>
            <w:left w:val="none" w:sz="0" w:space="0" w:color="auto"/>
            <w:bottom w:val="none" w:sz="0" w:space="0" w:color="auto"/>
            <w:right w:val="none" w:sz="0" w:space="0" w:color="auto"/>
          </w:divBdr>
        </w:div>
        <w:div w:id="2011984509">
          <w:marLeft w:val="640"/>
          <w:marRight w:val="0"/>
          <w:marTop w:val="0"/>
          <w:marBottom w:val="0"/>
          <w:divBdr>
            <w:top w:val="none" w:sz="0" w:space="0" w:color="auto"/>
            <w:left w:val="none" w:sz="0" w:space="0" w:color="auto"/>
            <w:bottom w:val="none" w:sz="0" w:space="0" w:color="auto"/>
            <w:right w:val="none" w:sz="0" w:space="0" w:color="auto"/>
          </w:divBdr>
        </w:div>
        <w:div w:id="1903952640">
          <w:marLeft w:val="640"/>
          <w:marRight w:val="0"/>
          <w:marTop w:val="0"/>
          <w:marBottom w:val="0"/>
          <w:divBdr>
            <w:top w:val="none" w:sz="0" w:space="0" w:color="auto"/>
            <w:left w:val="none" w:sz="0" w:space="0" w:color="auto"/>
            <w:bottom w:val="none" w:sz="0" w:space="0" w:color="auto"/>
            <w:right w:val="none" w:sz="0" w:space="0" w:color="auto"/>
          </w:divBdr>
        </w:div>
        <w:div w:id="1664041114">
          <w:marLeft w:val="640"/>
          <w:marRight w:val="0"/>
          <w:marTop w:val="0"/>
          <w:marBottom w:val="0"/>
          <w:divBdr>
            <w:top w:val="none" w:sz="0" w:space="0" w:color="auto"/>
            <w:left w:val="none" w:sz="0" w:space="0" w:color="auto"/>
            <w:bottom w:val="none" w:sz="0" w:space="0" w:color="auto"/>
            <w:right w:val="none" w:sz="0" w:space="0" w:color="auto"/>
          </w:divBdr>
        </w:div>
        <w:div w:id="924457390">
          <w:marLeft w:val="640"/>
          <w:marRight w:val="0"/>
          <w:marTop w:val="0"/>
          <w:marBottom w:val="0"/>
          <w:divBdr>
            <w:top w:val="none" w:sz="0" w:space="0" w:color="auto"/>
            <w:left w:val="none" w:sz="0" w:space="0" w:color="auto"/>
            <w:bottom w:val="none" w:sz="0" w:space="0" w:color="auto"/>
            <w:right w:val="none" w:sz="0" w:space="0" w:color="auto"/>
          </w:divBdr>
        </w:div>
        <w:div w:id="182475464">
          <w:marLeft w:val="640"/>
          <w:marRight w:val="0"/>
          <w:marTop w:val="0"/>
          <w:marBottom w:val="0"/>
          <w:divBdr>
            <w:top w:val="none" w:sz="0" w:space="0" w:color="auto"/>
            <w:left w:val="none" w:sz="0" w:space="0" w:color="auto"/>
            <w:bottom w:val="none" w:sz="0" w:space="0" w:color="auto"/>
            <w:right w:val="none" w:sz="0" w:space="0" w:color="auto"/>
          </w:divBdr>
        </w:div>
      </w:divsChild>
    </w:div>
    <w:div w:id="1468014607">
      <w:bodyDiv w:val="1"/>
      <w:marLeft w:val="0"/>
      <w:marRight w:val="0"/>
      <w:marTop w:val="0"/>
      <w:marBottom w:val="0"/>
      <w:divBdr>
        <w:top w:val="none" w:sz="0" w:space="0" w:color="auto"/>
        <w:left w:val="none" w:sz="0" w:space="0" w:color="auto"/>
        <w:bottom w:val="none" w:sz="0" w:space="0" w:color="auto"/>
        <w:right w:val="none" w:sz="0" w:space="0" w:color="auto"/>
      </w:divBdr>
    </w:div>
    <w:div w:id="1492140876">
      <w:bodyDiv w:val="1"/>
      <w:marLeft w:val="0"/>
      <w:marRight w:val="0"/>
      <w:marTop w:val="0"/>
      <w:marBottom w:val="0"/>
      <w:divBdr>
        <w:top w:val="none" w:sz="0" w:space="0" w:color="auto"/>
        <w:left w:val="none" w:sz="0" w:space="0" w:color="auto"/>
        <w:bottom w:val="none" w:sz="0" w:space="0" w:color="auto"/>
        <w:right w:val="none" w:sz="0" w:space="0" w:color="auto"/>
      </w:divBdr>
    </w:div>
    <w:div w:id="1496607751">
      <w:bodyDiv w:val="1"/>
      <w:marLeft w:val="0"/>
      <w:marRight w:val="0"/>
      <w:marTop w:val="0"/>
      <w:marBottom w:val="0"/>
      <w:divBdr>
        <w:top w:val="none" w:sz="0" w:space="0" w:color="auto"/>
        <w:left w:val="none" w:sz="0" w:space="0" w:color="auto"/>
        <w:bottom w:val="none" w:sz="0" w:space="0" w:color="auto"/>
        <w:right w:val="none" w:sz="0" w:space="0" w:color="auto"/>
      </w:divBdr>
      <w:divsChild>
        <w:div w:id="922301270">
          <w:marLeft w:val="480"/>
          <w:marRight w:val="0"/>
          <w:marTop w:val="0"/>
          <w:marBottom w:val="0"/>
          <w:divBdr>
            <w:top w:val="none" w:sz="0" w:space="0" w:color="auto"/>
            <w:left w:val="none" w:sz="0" w:space="0" w:color="auto"/>
            <w:bottom w:val="none" w:sz="0" w:space="0" w:color="auto"/>
            <w:right w:val="none" w:sz="0" w:space="0" w:color="auto"/>
          </w:divBdr>
        </w:div>
        <w:div w:id="590310194">
          <w:marLeft w:val="480"/>
          <w:marRight w:val="0"/>
          <w:marTop w:val="0"/>
          <w:marBottom w:val="0"/>
          <w:divBdr>
            <w:top w:val="none" w:sz="0" w:space="0" w:color="auto"/>
            <w:left w:val="none" w:sz="0" w:space="0" w:color="auto"/>
            <w:bottom w:val="none" w:sz="0" w:space="0" w:color="auto"/>
            <w:right w:val="none" w:sz="0" w:space="0" w:color="auto"/>
          </w:divBdr>
        </w:div>
        <w:div w:id="2052606786">
          <w:marLeft w:val="480"/>
          <w:marRight w:val="0"/>
          <w:marTop w:val="0"/>
          <w:marBottom w:val="0"/>
          <w:divBdr>
            <w:top w:val="none" w:sz="0" w:space="0" w:color="auto"/>
            <w:left w:val="none" w:sz="0" w:space="0" w:color="auto"/>
            <w:bottom w:val="none" w:sz="0" w:space="0" w:color="auto"/>
            <w:right w:val="none" w:sz="0" w:space="0" w:color="auto"/>
          </w:divBdr>
        </w:div>
        <w:div w:id="1033264387">
          <w:marLeft w:val="480"/>
          <w:marRight w:val="0"/>
          <w:marTop w:val="0"/>
          <w:marBottom w:val="0"/>
          <w:divBdr>
            <w:top w:val="none" w:sz="0" w:space="0" w:color="auto"/>
            <w:left w:val="none" w:sz="0" w:space="0" w:color="auto"/>
            <w:bottom w:val="none" w:sz="0" w:space="0" w:color="auto"/>
            <w:right w:val="none" w:sz="0" w:space="0" w:color="auto"/>
          </w:divBdr>
        </w:div>
        <w:div w:id="1446658242">
          <w:marLeft w:val="480"/>
          <w:marRight w:val="0"/>
          <w:marTop w:val="0"/>
          <w:marBottom w:val="0"/>
          <w:divBdr>
            <w:top w:val="none" w:sz="0" w:space="0" w:color="auto"/>
            <w:left w:val="none" w:sz="0" w:space="0" w:color="auto"/>
            <w:bottom w:val="none" w:sz="0" w:space="0" w:color="auto"/>
            <w:right w:val="none" w:sz="0" w:space="0" w:color="auto"/>
          </w:divBdr>
        </w:div>
        <w:div w:id="783619250">
          <w:marLeft w:val="480"/>
          <w:marRight w:val="0"/>
          <w:marTop w:val="0"/>
          <w:marBottom w:val="0"/>
          <w:divBdr>
            <w:top w:val="none" w:sz="0" w:space="0" w:color="auto"/>
            <w:left w:val="none" w:sz="0" w:space="0" w:color="auto"/>
            <w:bottom w:val="none" w:sz="0" w:space="0" w:color="auto"/>
            <w:right w:val="none" w:sz="0" w:space="0" w:color="auto"/>
          </w:divBdr>
        </w:div>
        <w:div w:id="1863663331">
          <w:marLeft w:val="480"/>
          <w:marRight w:val="0"/>
          <w:marTop w:val="0"/>
          <w:marBottom w:val="0"/>
          <w:divBdr>
            <w:top w:val="none" w:sz="0" w:space="0" w:color="auto"/>
            <w:left w:val="none" w:sz="0" w:space="0" w:color="auto"/>
            <w:bottom w:val="none" w:sz="0" w:space="0" w:color="auto"/>
            <w:right w:val="none" w:sz="0" w:space="0" w:color="auto"/>
          </w:divBdr>
        </w:div>
        <w:div w:id="1779137749">
          <w:marLeft w:val="480"/>
          <w:marRight w:val="0"/>
          <w:marTop w:val="0"/>
          <w:marBottom w:val="0"/>
          <w:divBdr>
            <w:top w:val="none" w:sz="0" w:space="0" w:color="auto"/>
            <w:left w:val="none" w:sz="0" w:space="0" w:color="auto"/>
            <w:bottom w:val="none" w:sz="0" w:space="0" w:color="auto"/>
            <w:right w:val="none" w:sz="0" w:space="0" w:color="auto"/>
          </w:divBdr>
        </w:div>
        <w:div w:id="1477528354">
          <w:marLeft w:val="480"/>
          <w:marRight w:val="0"/>
          <w:marTop w:val="0"/>
          <w:marBottom w:val="0"/>
          <w:divBdr>
            <w:top w:val="none" w:sz="0" w:space="0" w:color="auto"/>
            <w:left w:val="none" w:sz="0" w:space="0" w:color="auto"/>
            <w:bottom w:val="none" w:sz="0" w:space="0" w:color="auto"/>
            <w:right w:val="none" w:sz="0" w:space="0" w:color="auto"/>
          </w:divBdr>
        </w:div>
        <w:div w:id="494809559">
          <w:marLeft w:val="480"/>
          <w:marRight w:val="0"/>
          <w:marTop w:val="0"/>
          <w:marBottom w:val="0"/>
          <w:divBdr>
            <w:top w:val="none" w:sz="0" w:space="0" w:color="auto"/>
            <w:left w:val="none" w:sz="0" w:space="0" w:color="auto"/>
            <w:bottom w:val="none" w:sz="0" w:space="0" w:color="auto"/>
            <w:right w:val="none" w:sz="0" w:space="0" w:color="auto"/>
          </w:divBdr>
        </w:div>
        <w:div w:id="1201745475">
          <w:marLeft w:val="480"/>
          <w:marRight w:val="0"/>
          <w:marTop w:val="0"/>
          <w:marBottom w:val="0"/>
          <w:divBdr>
            <w:top w:val="none" w:sz="0" w:space="0" w:color="auto"/>
            <w:left w:val="none" w:sz="0" w:space="0" w:color="auto"/>
            <w:bottom w:val="none" w:sz="0" w:space="0" w:color="auto"/>
            <w:right w:val="none" w:sz="0" w:space="0" w:color="auto"/>
          </w:divBdr>
        </w:div>
        <w:div w:id="781609162">
          <w:marLeft w:val="480"/>
          <w:marRight w:val="0"/>
          <w:marTop w:val="0"/>
          <w:marBottom w:val="0"/>
          <w:divBdr>
            <w:top w:val="none" w:sz="0" w:space="0" w:color="auto"/>
            <w:left w:val="none" w:sz="0" w:space="0" w:color="auto"/>
            <w:bottom w:val="none" w:sz="0" w:space="0" w:color="auto"/>
            <w:right w:val="none" w:sz="0" w:space="0" w:color="auto"/>
          </w:divBdr>
        </w:div>
        <w:div w:id="1060597418">
          <w:marLeft w:val="480"/>
          <w:marRight w:val="0"/>
          <w:marTop w:val="0"/>
          <w:marBottom w:val="0"/>
          <w:divBdr>
            <w:top w:val="none" w:sz="0" w:space="0" w:color="auto"/>
            <w:left w:val="none" w:sz="0" w:space="0" w:color="auto"/>
            <w:bottom w:val="none" w:sz="0" w:space="0" w:color="auto"/>
            <w:right w:val="none" w:sz="0" w:space="0" w:color="auto"/>
          </w:divBdr>
        </w:div>
        <w:div w:id="1611401441">
          <w:marLeft w:val="480"/>
          <w:marRight w:val="0"/>
          <w:marTop w:val="0"/>
          <w:marBottom w:val="0"/>
          <w:divBdr>
            <w:top w:val="none" w:sz="0" w:space="0" w:color="auto"/>
            <w:left w:val="none" w:sz="0" w:space="0" w:color="auto"/>
            <w:bottom w:val="none" w:sz="0" w:space="0" w:color="auto"/>
            <w:right w:val="none" w:sz="0" w:space="0" w:color="auto"/>
          </w:divBdr>
        </w:div>
        <w:div w:id="90391476">
          <w:marLeft w:val="480"/>
          <w:marRight w:val="0"/>
          <w:marTop w:val="0"/>
          <w:marBottom w:val="0"/>
          <w:divBdr>
            <w:top w:val="none" w:sz="0" w:space="0" w:color="auto"/>
            <w:left w:val="none" w:sz="0" w:space="0" w:color="auto"/>
            <w:bottom w:val="none" w:sz="0" w:space="0" w:color="auto"/>
            <w:right w:val="none" w:sz="0" w:space="0" w:color="auto"/>
          </w:divBdr>
        </w:div>
        <w:div w:id="1996294029">
          <w:marLeft w:val="480"/>
          <w:marRight w:val="0"/>
          <w:marTop w:val="0"/>
          <w:marBottom w:val="0"/>
          <w:divBdr>
            <w:top w:val="none" w:sz="0" w:space="0" w:color="auto"/>
            <w:left w:val="none" w:sz="0" w:space="0" w:color="auto"/>
            <w:bottom w:val="none" w:sz="0" w:space="0" w:color="auto"/>
            <w:right w:val="none" w:sz="0" w:space="0" w:color="auto"/>
          </w:divBdr>
        </w:div>
        <w:div w:id="1639340103">
          <w:marLeft w:val="480"/>
          <w:marRight w:val="0"/>
          <w:marTop w:val="0"/>
          <w:marBottom w:val="0"/>
          <w:divBdr>
            <w:top w:val="none" w:sz="0" w:space="0" w:color="auto"/>
            <w:left w:val="none" w:sz="0" w:space="0" w:color="auto"/>
            <w:bottom w:val="none" w:sz="0" w:space="0" w:color="auto"/>
            <w:right w:val="none" w:sz="0" w:space="0" w:color="auto"/>
          </w:divBdr>
        </w:div>
        <w:div w:id="2019455767">
          <w:marLeft w:val="480"/>
          <w:marRight w:val="0"/>
          <w:marTop w:val="0"/>
          <w:marBottom w:val="0"/>
          <w:divBdr>
            <w:top w:val="none" w:sz="0" w:space="0" w:color="auto"/>
            <w:left w:val="none" w:sz="0" w:space="0" w:color="auto"/>
            <w:bottom w:val="none" w:sz="0" w:space="0" w:color="auto"/>
            <w:right w:val="none" w:sz="0" w:space="0" w:color="auto"/>
          </w:divBdr>
        </w:div>
        <w:div w:id="84346237">
          <w:marLeft w:val="480"/>
          <w:marRight w:val="0"/>
          <w:marTop w:val="0"/>
          <w:marBottom w:val="0"/>
          <w:divBdr>
            <w:top w:val="none" w:sz="0" w:space="0" w:color="auto"/>
            <w:left w:val="none" w:sz="0" w:space="0" w:color="auto"/>
            <w:bottom w:val="none" w:sz="0" w:space="0" w:color="auto"/>
            <w:right w:val="none" w:sz="0" w:space="0" w:color="auto"/>
          </w:divBdr>
        </w:div>
        <w:div w:id="1309674596">
          <w:marLeft w:val="480"/>
          <w:marRight w:val="0"/>
          <w:marTop w:val="0"/>
          <w:marBottom w:val="0"/>
          <w:divBdr>
            <w:top w:val="none" w:sz="0" w:space="0" w:color="auto"/>
            <w:left w:val="none" w:sz="0" w:space="0" w:color="auto"/>
            <w:bottom w:val="none" w:sz="0" w:space="0" w:color="auto"/>
            <w:right w:val="none" w:sz="0" w:space="0" w:color="auto"/>
          </w:divBdr>
        </w:div>
        <w:div w:id="515311221">
          <w:marLeft w:val="480"/>
          <w:marRight w:val="0"/>
          <w:marTop w:val="0"/>
          <w:marBottom w:val="0"/>
          <w:divBdr>
            <w:top w:val="none" w:sz="0" w:space="0" w:color="auto"/>
            <w:left w:val="none" w:sz="0" w:space="0" w:color="auto"/>
            <w:bottom w:val="none" w:sz="0" w:space="0" w:color="auto"/>
            <w:right w:val="none" w:sz="0" w:space="0" w:color="auto"/>
          </w:divBdr>
        </w:div>
        <w:div w:id="672991709">
          <w:marLeft w:val="480"/>
          <w:marRight w:val="0"/>
          <w:marTop w:val="0"/>
          <w:marBottom w:val="0"/>
          <w:divBdr>
            <w:top w:val="none" w:sz="0" w:space="0" w:color="auto"/>
            <w:left w:val="none" w:sz="0" w:space="0" w:color="auto"/>
            <w:bottom w:val="none" w:sz="0" w:space="0" w:color="auto"/>
            <w:right w:val="none" w:sz="0" w:space="0" w:color="auto"/>
          </w:divBdr>
        </w:div>
        <w:div w:id="440495253">
          <w:marLeft w:val="480"/>
          <w:marRight w:val="0"/>
          <w:marTop w:val="0"/>
          <w:marBottom w:val="0"/>
          <w:divBdr>
            <w:top w:val="none" w:sz="0" w:space="0" w:color="auto"/>
            <w:left w:val="none" w:sz="0" w:space="0" w:color="auto"/>
            <w:bottom w:val="none" w:sz="0" w:space="0" w:color="auto"/>
            <w:right w:val="none" w:sz="0" w:space="0" w:color="auto"/>
          </w:divBdr>
        </w:div>
        <w:div w:id="198905336">
          <w:marLeft w:val="480"/>
          <w:marRight w:val="0"/>
          <w:marTop w:val="0"/>
          <w:marBottom w:val="0"/>
          <w:divBdr>
            <w:top w:val="none" w:sz="0" w:space="0" w:color="auto"/>
            <w:left w:val="none" w:sz="0" w:space="0" w:color="auto"/>
            <w:bottom w:val="none" w:sz="0" w:space="0" w:color="auto"/>
            <w:right w:val="none" w:sz="0" w:space="0" w:color="auto"/>
          </w:divBdr>
        </w:div>
        <w:div w:id="1015619612">
          <w:marLeft w:val="480"/>
          <w:marRight w:val="0"/>
          <w:marTop w:val="0"/>
          <w:marBottom w:val="0"/>
          <w:divBdr>
            <w:top w:val="none" w:sz="0" w:space="0" w:color="auto"/>
            <w:left w:val="none" w:sz="0" w:space="0" w:color="auto"/>
            <w:bottom w:val="none" w:sz="0" w:space="0" w:color="auto"/>
            <w:right w:val="none" w:sz="0" w:space="0" w:color="auto"/>
          </w:divBdr>
        </w:div>
        <w:div w:id="416563092">
          <w:marLeft w:val="480"/>
          <w:marRight w:val="0"/>
          <w:marTop w:val="0"/>
          <w:marBottom w:val="0"/>
          <w:divBdr>
            <w:top w:val="none" w:sz="0" w:space="0" w:color="auto"/>
            <w:left w:val="none" w:sz="0" w:space="0" w:color="auto"/>
            <w:bottom w:val="none" w:sz="0" w:space="0" w:color="auto"/>
            <w:right w:val="none" w:sz="0" w:space="0" w:color="auto"/>
          </w:divBdr>
        </w:div>
        <w:div w:id="542136219">
          <w:marLeft w:val="480"/>
          <w:marRight w:val="0"/>
          <w:marTop w:val="0"/>
          <w:marBottom w:val="0"/>
          <w:divBdr>
            <w:top w:val="none" w:sz="0" w:space="0" w:color="auto"/>
            <w:left w:val="none" w:sz="0" w:space="0" w:color="auto"/>
            <w:bottom w:val="none" w:sz="0" w:space="0" w:color="auto"/>
            <w:right w:val="none" w:sz="0" w:space="0" w:color="auto"/>
          </w:divBdr>
        </w:div>
        <w:div w:id="1283732683">
          <w:marLeft w:val="480"/>
          <w:marRight w:val="0"/>
          <w:marTop w:val="0"/>
          <w:marBottom w:val="0"/>
          <w:divBdr>
            <w:top w:val="none" w:sz="0" w:space="0" w:color="auto"/>
            <w:left w:val="none" w:sz="0" w:space="0" w:color="auto"/>
            <w:bottom w:val="none" w:sz="0" w:space="0" w:color="auto"/>
            <w:right w:val="none" w:sz="0" w:space="0" w:color="auto"/>
          </w:divBdr>
        </w:div>
        <w:div w:id="127823379">
          <w:marLeft w:val="480"/>
          <w:marRight w:val="0"/>
          <w:marTop w:val="0"/>
          <w:marBottom w:val="0"/>
          <w:divBdr>
            <w:top w:val="none" w:sz="0" w:space="0" w:color="auto"/>
            <w:left w:val="none" w:sz="0" w:space="0" w:color="auto"/>
            <w:bottom w:val="none" w:sz="0" w:space="0" w:color="auto"/>
            <w:right w:val="none" w:sz="0" w:space="0" w:color="auto"/>
          </w:divBdr>
        </w:div>
        <w:div w:id="320503232">
          <w:marLeft w:val="480"/>
          <w:marRight w:val="0"/>
          <w:marTop w:val="0"/>
          <w:marBottom w:val="0"/>
          <w:divBdr>
            <w:top w:val="none" w:sz="0" w:space="0" w:color="auto"/>
            <w:left w:val="none" w:sz="0" w:space="0" w:color="auto"/>
            <w:bottom w:val="none" w:sz="0" w:space="0" w:color="auto"/>
            <w:right w:val="none" w:sz="0" w:space="0" w:color="auto"/>
          </w:divBdr>
        </w:div>
        <w:div w:id="275868830">
          <w:marLeft w:val="480"/>
          <w:marRight w:val="0"/>
          <w:marTop w:val="0"/>
          <w:marBottom w:val="0"/>
          <w:divBdr>
            <w:top w:val="none" w:sz="0" w:space="0" w:color="auto"/>
            <w:left w:val="none" w:sz="0" w:space="0" w:color="auto"/>
            <w:bottom w:val="none" w:sz="0" w:space="0" w:color="auto"/>
            <w:right w:val="none" w:sz="0" w:space="0" w:color="auto"/>
          </w:divBdr>
        </w:div>
        <w:div w:id="68814425">
          <w:marLeft w:val="480"/>
          <w:marRight w:val="0"/>
          <w:marTop w:val="0"/>
          <w:marBottom w:val="0"/>
          <w:divBdr>
            <w:top w:val="none" w:sz="0" w:space="0" w:color="auto"/>
            <w:left w:val="none" w:sz="0" w:space="0" w:color="auto"/>
            <w:bottom w:val="none" w:sz="0" w:space="0" w:color="auto"/>
            <w:right w:val="none" w:sz="0" w:space="0" w:color="auto"/>
          </w:divBdr>
        </w:div>
        <w:div w:id="1182623373">
          <w:marLeft w:val="480"/>
          <w:marRight w:val="0"/>
          <w:marTop w:val="0"/>
          <w:marBottom w:val="0"/>
          <w:divBdr>
            <w:top w:val="none" w:sz="0" w:space="0" w:color="auto"/>
            <w:left w:val="none" w:sz="0" w:space="0" w:color="auto"/>
            <w:bottom w:val="none" w:sz="0" w:space="0" w:color="auto"/>
            <w:right w:val="none" w:sz="0" w:space="0" w:color="auto"/>
          </w:divBdr>
        </w:div>
        <w:div w:id="1531870521">
          <w:marLeft w:val="480"/>
          <w:marRight w:val="0"/>
          <w:marTop w:val="0"/>
          <w:marBottom w:val="0"/>
          <w:divBdr>
            <w:top w:val="none" w:sz="0" w:space="0" w:color="auto"/>
            <w:left w:val="none" w:sz="0" w:space="0" w:color="auto"/>
            <w:bottom w:val="none" w:sz="0" w:space="0" w:color="auto"/>
            <w:right w:val="none" w:sz="0" w:space="0" w:color="auto"/>
          </w:divBdr>
        </w:div>
        <w:div w:id="1396776821">
          <w:marLeft w:val="480"/>
          <w:marRight w:val="0"/>
          <w:marTop w:val="0"/>
          <w:marBottom w:val="0"/>
          <w:divBdr>
            <w:top w:val="none" w:sz="0" w:space="0" w:color="auto"/>
            <w:left w:val="none" w:sz="0" w:space="0" w:color="auto"/>
            <w:bottom w:val="none" w:sz="0" w:space="0" w:color="auto"/>
            <w:right w:val="none" w:sz="0" w:space="0" w:color="auto"/>
          </w:divBdr>
        </w:div>
        <w:div w:id="924413294">
          <w:marLeft w:val="480"/>
          <w:marRight w:val="0"/>
          <w:marTop w:val="0"/>
          <w:marBottom w:val="0"/>
          <w:divBdr>
            <w:top w:val="none" w:sz="0" w:space="0" w:color="auto"/>
            <w:left w:val="none" w:sz="0" w:space="0" w:color="auto"/>
            <w:bottom w:val="none" w:sz="0" w:space="0" w:color="auto"/>
            <w:right w:val="none" w:sz="0" w:space="0" w:color="auto"/>
          </w:divBdr>
        </w:div>
        <w:div w:id="1252087640">
          <w:marLeft w:val="480"/>
          <w:marRight w:val="0"/>
          <w:marTop w:val="0"/>
          <w:marBottom w:val="0"/>
          <w:divBdr>
            <w:top w:val="none" w:sz="0" w:space="0" w:color="auto"/>
            <w:left w:val="none" w:sz="0" w:space="0" w:color="auto"/>
            <w:bottom w:val="none" w:sz="0" w:space="0" w:color="auto"/>
            <w:right w:val="none" w:sz="0" w:space="0" w:color="auto"/>
          </w:divBdr>
        </w:div>
        <w:div w:id="631521917">
          <w:marLeft w:val="480"/>
          <w:marRight w:val="0"/>
          <w:marTop w:val="0"/>
          <w:marBottom w:val="0"/>
          <w:divBdr>
            <w:top w:val="none" w:sz="0" w:space="0" w:color="auto"/>
            <w:left w:val="none" w:sz="0" w:space="0" w:color="auto"/>
            <w:bottom w:val="none" w:sz="0" w:space="0" w:color="auto"/>
            <w:right w:val="none" w:sz="0" w:space="0" w:color="auto"/>
          </w:divBdr>
        </w:div>
        <w:div w:id="1596748561">
          <w:marLeft w:val="480"/>
          <w:marRight w:val="0"/>
          <w:marTop w:val="0"/>
          <w:marBottom w:val="0"/>
          <w:divBdr>
            <w:top w:val="none" w:sz="0" w:space="0" w:color="auto"/>
            <w:left w:val="none" w:sz="0" w:space="0" w:color="auto"/>
            <w:bottom w:val="none" w:sz="0" w:space="0" w:color="auto"/>
            <w:right w:val="none" w:sz="0" w:space="0" w:color="auto"/>
          </w:divBdr>
        </w:div>
        <w:div w:id="1561133721">
          <w:marLeft w:val="480"/>
          <w:marRight w:val="0"/>
          <w:marTop w:val="0"/>
          <w:marBottom w:val="0"/>
          <w:divBdr>
            <w:top w:val="none" w:sz="0" w:space="0" w:color="auto"/>
            <w:left w:val="none" w:sz="0" w:space="0" w:color="auto"/>
            <w:bottom w:val="none" w:sz="0" w:space="0" w:color="auto"/>
            <w:right w:val="none" w:sz="0" w:space="0" w:color="auto"/>
          </w:divBdr>
        </w:div>
        <w:div w:id="1673218444">
          <w:marLeft w:val="480"/>
          <w:marRight w:val="0"/>
          <w:marTop w:val="0"/>
          <w:marBottom w:val="0"/>
          <w:divBdr>
            <w:top w:val="none" w:sz="0" w:space="0" w:color="auto"/>
            <w:left w:val="none" w:sz="0" w:space="0" w:color="auto"/>
            <w:bottom w:val="none" w:sz="0" w:space="0" w:color="auto"/>
            <w:right w:val="none" w:sz="0" w:space="0" w:color="auto"/>
          </w:divBdr>
        </w:div>
        <w:div w:id="817499197">
          <w:marLeft w:val="480"/>
          <w:marRight w:val="0"/>
          <w:marTop w:val="0"/>
          <w:marBottom w:val="0"/>
          <w:divBdr>
            <w:top w:val="none" w:sz="0" w:space="0" w:color="auto"/>
            <w:left w:val="none" w:sz="0" w:space="0" w:color="auto"/>
            <w:bottom w:val="none" w:sz="0" w:space="0" w:color="auto"/>
            <w:right w:val="none" w:sz="0" w:space="0" w:color="auto"/>
          </w:divBdr>
        </w:div>
        <w:div w:id="872378259">
          <w:marLeft w:val="480"/>
          <w:marRight w:val="0"/>
          <w:marTop w:val="0"/>
          <w:marBottom w:val="0"/>
          <w:divBdr>
            <w:top w:val="none" w:sz="0" w:space="0" w:color="auto"/>
            <w:left w:val="none" w:sz="0" w:space="0" w:color="auto"/>
            <w:bottom w:val="none" w:sz="0" w:space="0" w:color="auto"/>
            <w:right w:val="none" w:sz="0" w:space="0" w:color="auto"/>
          </w:divBdr>
        </w:div>
        <w:div w:id="286081529">
          <w:marLeft w:val="480"/>
          <w:marRight w:val="0"/>
          <w:marTop w:val="0"/>
          <w:marBottom w:val="0"/>
          <w:divBdr>
            <w:top w:val="none" w:sz="0" w:space="0" w:color="auto"/>
            <w:left w:val="none" w:sz="0" w:space="0" w:color="auto"/>
            <w:bottom w:val="none" w:sz="0" w:space="0" w:color="auto"/>
            <w:right w:val="none" w:sz="0" w:space="0" w:color="auto"/>
          </w:divBdr>
        </w:div>
        <w:div w:id="1736512163">
          <w:marLeft w:val="480"/>
          <w:marRight w:val="0"/>
          <w:marTop w:val="0"/>
          <w:marBottom w:val="0"/>
          <w:divBdr>
            <w:top w:val="none" w:sz="0" w:space="0" w:color="auto"/>
            <w:left w:val="none" w:sz="0" w:space="0" w:color="auto"/>
            <w:bottom w:val="none" w:sz="0" w:space="0" w:color="auto"/>
            <w:right w:val="none" w:sz="0" w:space="0" w:color="auto"/>
          </w:divBdr>
        </w:div>
        <w:div w:id="1028683985">
          <w:marLeft w:val="480"/>
          <w:marRight w:val="0"/>
          <w:marTop w:val="0"/>
          <w:marBottom w:val="0"/>
          <w:divBdr>
            <w:top w:val="none" w:sz="0" w:space="0" w:color="auto"/>
            <w:left w:val="none" w:sz="0" w:space="0" w:color="auto"/>
            <w:bottom w:val="none" w:sz="0" w:space="0" w:color="auto"/>
            <w:right w:val="none" w:sz="0" w:space="0" w:color="auto"/>
          </w:divBdr>
        </w:div>
        <w:div w:id="648897352">
          <w:marLeft w:val="480"/>
          <w:marRight w:val="0"/>
          <w:marTop w:val="0"/>
          <w:marBottom w:val="0"/>
          <w:divBdr>
            <w:top w:val="none" w:sz="0" w:space="0" w:color="auto"/>
            <w:left w:val="none" w:sz="0" w:space="0" w:color="auto"/>
            <w:bottom w:val="none" w:sz="0" w:space="0" w:color="auto"/>
            <w:right w:val="none" w:sz="0" w:space="0" w:color="auto"/>
          </w:divBdr>
        </w:div>
        <w:div w:id="315571094">
          <w:marLeft w:val="480"/>
          <w:marRight w:val="0"/>
          <w:marTop w:val="0"/>
          <w:marBottom w:val="0"/>
          <w:divBdr>
            <w:top w:val="none" w:sz="0" w:space="0" w:color="auto"/>
            <w:left w:val="none" w:sz="0" w:space="0" w:color="auto"/>
            <w:bottom w:val="none" w:sz="0" w:space="0" w:color="auto"/>
            <w:right w:val="none" w:sz="0" w:space="0" w:color="auto"/>
          </w:divBdr>
        </w:div>
        <w:div w:id="1744059604">
          <w:marLeft w:val="480"/>
          <w:marRight w:val="0"/>
          <w:marTop w:val="0"/>
          <w:marBottom w:val="0"/>
          <w:divBdr>
            <w:top w:val="none" w:sz="0" w:space="0" w:color="auto"/>
            <w:left w:val="none" w:sz="0" w:space="0" w:color="auto"/>
            <w:bottom w:val="none" w:sz="0" w:space="0" w:color="auto"/>
            <w:right w:val="none" w:sz="0" w:space="0" w:color="auto"/>
          </w:divBdr>
        </w:div>
        <w:div w:id="785269190">
          <w:marLeft w:val="480"/>
          <w:marRight w:val="0"/>
          <w:marTop w:val="0"/>
          <w:marBottom w:val="0"/>
          <w:divBdr>
            <w:top w:val="none" w:sz="0" w:space="0" w:color="auto"/>
            <w:left w:val="none" w:sz="0" w:space="0" w:color="auto"/>
            <w:bottom w:val="none" w:sz="0" w:space="0" w:color="auto"/>
            <w:right w:val="none" w:sz="0" w:space="0" w:color="auto"/>
          </w:divBdr>
        </w:div>
        <w:div w:id="1945260690">
          <w:marLeft w:val="480"/>
          <w:marRight w:val="0"/>
          <w:marTop w:val="0"/>
          <w:marBottom w:val="0"/>
          <w:divBdr>
            <w:top w:val="none" w:sz="0" w:space="0" w:color="auto"/>
            <w:left w:val="none" w:sz="0" w:space="0" w:color="auto"/>
            <w:bottom w:val="none" w:sz="0" w:space="0" w:color="auto"/>
            <w:right w:val="none" w:sz="0" w:space="0" w:color="auto"/>
          </w:divBdr>
        </w:div>
        <w:div w:id="20058345">
          <w:marLeft w:val="480"/>
          <w:marRight w:val="0"/>
          <w:marTop w:val="0"/>
          <w:marBottom w:val="0"/>
          <w:divBdr>
            <w:top w:val="none" w:sz="0" w:space="0" w:color="auto"/>
            <w:left w:val="none" w:sz="0" w:space="0" w:color="auto"/>
            <w:bottom w:val="none" w:sz="0" w:space="0" w:color="auto"/>
            <w:right w:val="none" w:sz="0" w:space="0" w:color="auto"/>
          </w:divBdr>
        </w:div>
        <w:div w:id="1682510245">
          <w:marLeft w:val="480"/>
          <w:marRight w:val="0"/>
          <w:marTop w:val="0"/>
          <w:marBottom w:val="0"/>
          <w:divBdr>
            <w:top w:val="none" w:sz="0" w:space="0" w:color="auto"/>
            <w:left w:val="none" w:sz="0" w:space="0" w:color="auto"/>
            <w:bottom w:val="none" w:sz="0" w:space="0" w:color="auto"/>
            <w:right w:val="none" w:sz="0" w:space="0" w:color="auto"/>
          </w:divBdr>
        </w:div>
        <w:div w:id="695161848">
          <w:marLeft w:val="480"/>
          <w:marRight w:val="0"/>
          <w:marTop w:val="0"/>
          <w:marBottom w:val="0"/>
          <w:divBdr>
            <w:top w:val="none" w:sz="0" w:space="0" w:color="auto"/>
            <w:left w:val="none" w:sz="0" w:space="0" w:color="auto"/>
            <w:bottom w:val="none" w:sz="0" w:space="0" w:color="auto"/>
            <w:right w:val="none" w:sz="0" w:space="0" w:color="auto"/>
          </w:divBdr>
        </w:div>
        <w:div w:id="196743428">
          <w:marLeft w:val="480"/>
          <w:marRight w:val="0"/>
          <w:marTop w:val="0"/>
          <w:marBottom w:val="0"/>
          <w:divBdr>
            <w:top w:val="none" w:sz="0" w:space="0" w:color="auto"/>
            <w:left w:val="none" w:sz="0" w:space="0" w:color="auto"/>
            <w:bottom w:val="none" w:sz="0" w:space="0" w:color="auto"/>
            <w:right w:val="none" w:sz="0" w:space="0" w:color="auto"/>
          </w:divBdr>
        </w:div>
        <w:div w:id="530992202">
          <w:marLeft w:val="480"/>
          <w:marRight w:val="0"/>
          <w:marTop w:val="0"/>
          <w:marBottom w:val="0"/>
          <w:divBdr>
            <w:top w:val="none" w:sz="0" w:space="0" w:color="auto"/>
            <w:left w:val="none" w:sz="0" w:space="0" w:color="auto"/>
            <w:bottom w:val="none" w:sz="0" w:space="0" w:color="auto"/>
            <w:right w:val="none" w:sz="0" w:space="0" w:color="auto"/>
          </w:divBdr>
        </w:div>
        <w:div w:id="1512060543">
          <w:marLeft w:val="480"/>
          <w:marRight w:val="0"/>
          <w:marTop w:val="0"/>
          <w:marBottom w:val="0"/>
          <w:divBdr>
            <w:top w:val="none" w:sz="0" w:space="0" w:color="auto"/>
            <w:left w:val="none" w:sz="0" w:space="0" w:color="auto"/>
            <w:bottom w:val="none" w:sz="0" w:space="0" w:color="auto"/>
            <w:right w:val="none" w:sz="0" w:space="0" w:color="auto"/>
          </w:divBdr>
        </w:div>
        <w:div w:id="415329447">
          <w:marLeft w:val="480"/>
          <w:marRight w:val="0"/>
          <w:marTop w:val="0"/>
          <w:marBottom w:val="0"/>
          <w:divBdr>
            <w:top w:val="none" w:sz="0" w:space="0" w:color="auto"/>
            <w:left w:val="none" w:sz="0" w:space="0" w:color="auto"/>
            <w:bottom w:val="none" w:sz="0" w:space="0" w:color="auto"/>
            <w:right w:val="none" w:sz="0" w:space="0" w:color="auto"/>
          </w:divBdr>
        </w:div>
        <w:div w:id="1980069431">
          <w:marLeft w:val="480"/>
          <w:marRight w:val="0"/>
          <w:marTop w:val="0"/>
          <w:marBottom w:val="0"/>
          <w:divBdr>
            <w:top w:val="none" w:sz="0" w:space="0" w:color="auto"/>
            <w:left w:val="none" w:sz="0" w:space="0" w:color="auto"/>
            <w:bottom w:val="none" w:sz="0" w:space="0" w:color="auto"/>
            <w:right w:val="none" w:sz="0" w:space="0" w:color="auto"/>
          </w:divBdr>
        </w:div>
        <w:div w:id="465466299">
          <w:marLeft w:val="480"/>
          <w:marRight w:val="0"/>
          <w:marTop w:val="0"/>
          <w:marBottom w:val="0"/>
          <w:divBdr>
            <w:top w:val="none" w:sz="0" w:space="0" w:color="auto"/>
            <w:left w:val="none" w:sz="0" w:space="0" w:color="auto"/>
            <w:bottom w:val="none" w:sz="0" w:space="0" w:color="auto"/>
            <w:right w:val="none" w:sz="0" w:space="0" w:color="auto"/>
          </w:divBdr>
        </w:div>
        <w:div w:id="17780681">
          <w:marLeft w:val="480"/>
          <w:marRight w:val="0"/>
          <w:marTop w:val="0"/>
          <w:marBottom w:val="0"/>
          <w:divBdr>
            <w:top w:val="none" w:sz="0" w:space="0" w:color="auto"/>
            <w:left w:val="none" w:sz="0" w:space="0" w:color="auto"/>
            <w:bottom w:val="none" w:sz="0" w:space="0" w:color="auto"/>
            <w:right w:val="none" w:sz="0" w:space="0" w:color="auto"/>
          </w:divBdr>
        </w:div>
        <w:div w:id="248848879">
          <w:marLeft w:val="480"/>
          <w:marRight w:val="0"/>
          <w:marTop w:val="0"/>
          <w:marBottom w:val="0"/>
          <w:divBdr>
            <w:top w:val="none" w:sz="0" w:space="0" w:color="auto"/>
            <w:left w:val="none" w:sz="0" w:space="0" w:color="auto"/>
            <w:bottom w:val="none" w:sz="0" w:space="0" w:color="auto"/>
            <w:right w:val="none" w:sz="0" w:space="0" w:color="auto"/>
          </w:divBdr>
        </w:div>
        <w:div w:id="1073350914">
          <w:marLeft w:val="480"/>
          <w:marRight w:val="0"/>
          <w:marTop w:val="0"/>
          <w:marBottom w:val="0"/>
          <w:divBdr>
            <w:top w:val="none" w:sz="0" w:space="0" w:color="auto"/>
            <w:left w:val="none" w:sz="0" w:space="0" w:color="auto"/>
            <w:bottom w:val="none" w:sz="0" w:space="0" w:color="auto"/>
            <w:right w:val="none" w:sz="0" w:space="0" w:color="auto"/>
          </w:divBdr>
        </w:div>
        <w:div w:id="1736128113">
          <w:marLeft w:val="480"/>
          <w:marRight w:val="0"/>
          <w:marTop w:val="0"/>
          <w:marBottom w:val="0"/>
          <w:divBdr>
            <w:top w:val="none" w:sz="0" w:space="0" w:color="auto"/>
            <w:left w:val="none" w:sz="0" w:space="0" w:color="auto"/>
            <w:bottom w:val="none" w:sz="0" w:space="0" w:color="auto"/>
            <w:right w:val="none" w:sz="0" w:space="0" w:color="auto"/>
          </w:divBdr>
        </w:div>
        <w:div w:id="1392774783">
          <w:marLeft w:val="480"/>
          <w:marRight w:val="0"/>
          <w:marTop w:val="0"/>
          <w:marBottom w:val="0"/>
          <w:divBdr>
            <w:top w:val="none" w:sz="0" w:space="0" w:color="auto"/>
            <w:left w:val="none" w:sz="0" w:space="0" w:color="auto"/>
            <w:bottom w:val="none" w:sz="0" w:space="0" w:color="auto"/>
            <w:right w:val="none" w:sz="0" w:space="0" w:color="auto"/>
          </w:divBdr>
        </w:div>
        <w:div w:id="1581794637">
          <w:marLeft w:val="480"/>
          <w:marRight w:val="0"/>
          <w:marTop w:val="0"/>
          <w:marBottom w:val="0"/>
          <w:divBdr>
            <w:top w:val="none" w:sz="0" w:space="0" w:color="auto"/>
            <w:left w:val="none" w:sz="0" w:space="0" w:color="auto"/>
            <w:bottom w:val="none" w:sz="0" w:space="0" w:color="auto"/>
            <w:right w:val="none" w:sz="0" w:space="0" w:color="auto"/>
          </w:divBdr>
        </w:div>
        <w:div w:id="252010091">
          <w:marLeft w:val="480"/>
          <w:marRight w:val="0"/>
          <w:marTop w:val="0"/>
          <w:marBottom w:val="0"/>
          <w:divBdr>
            <w:top w:val="none" w:sz="0" w:space="0" w:color="auto"/>
            <w:left w:val="none" w:sz="0" w:space="0" w:color="auto"/>
            <w:bottom w:val="none" w:sz="0" w:space="0" w:color="auto"/>
            <w:right w:val="none" w:sz="0" w:space="0" w:color="auto"/>
          </w:divBdr>
        </w:div>
        <w:div w:id="1219323060">
          <w:marLeft w:val="480"/>
          <w:marRight w:val="0"/>
          <w:marTop w:val="0"/>
          <w:marBottom w:val="0"/>
          <w:divBdr>
            <w:top w:val="none" w:sz="0" w:space="0" w:color="auto"/>
            <w:left w:val="none" w:sz="0" w:space="0" w:color="auto"/>
            <w:bottom w:val="none" w:sz="0" w:space="0" w:color="auto"/>
            <w:right w:val="none" w:sz="0" w:space="0" w:color="auto"/>
          </w:divBdr>
        </w:div>
        <w:div w:id="1103955317">
          <w:marLeft w:val="480"/>
          <w:marRight w:val="0"/>
          <w:marTop w:val="0"/>
          <w:marBottom w:val="0"/>
          <w:divBdr>
            <w:top w:val="none" w:sz="0" w:space="0" w:color="auto"/>
            <w:left w:val="none" w:sz="0" w:space="0" w:color="auto"/>
            <w:bottom w:val="none" w:sz="0" w:space="0" w:color="auto"/>
            <w:right w:val="none" w:sz="0" w:space="0" w:color="auto"/>
          </w:divBdr>
        </w:div>
      </w:divsChild>
    </w:div>
    <w:div w:id="1498573199">
      <w:bodyDiv w:val="1"/>
      <w:marLeft w:val="0"/>
      <w:marRight w:val="0"/>
      <w:marTop w:val="0"/>
      <w:marBottom w:val="0"/>
      <w:divBdr>
        <w:top w:val="none" w:sz="0" w:space="0" w:color="auto"/>
        <w:left w:val="none" w:sz="0" w:space="0" w:color="auto"/>
        <w:bottom w:val="none" w:sz="0" w:space="0" w:color="auto"/>
        <w:right w:val="none" w:sz="0" w:space="0" w:color="auto"/>
      </w:divBdr>
      <w:divsChild>
        <w:div w:id="2124643787">
          <w:marLeft w:val="480"/>
          <w:marRight w:val="0"/>
          <w:marTop w:val="0"/>
          <w:marBottom w:val="0"/>
          <w:divBdr>
            <w:top w:val="none" w:sz="0" w:space="0" w:color="auto"/>
            <w:left w:val="none" w:sz="0" w:space="0" w:color="auto"/>
            <w:bottom w:val="none" w:sz="0" w:space="0" w:color="auto"/>
            <w:right w:val="none" w:sz="0" w:space="0" w:color="auto"/>
          </w:divBdr>
        </w:div>
        <w:div w:id="822745049">
          <w:marLeft w:val="480"/>
          <w:marRight w:val="0"/>
          <w:marTop w:val="0"/>
          <w:marBottom w:val="0"/>
          <w:divBdr>
            <w:top w:val="none" w:sz="0" w:space="0" w:color="auto"/>
            <w:left w:val="none" w:sz="0" w:space="0" w:color="auto"/>
            <w:bottom w:val="none" w:sz="0" w:space="0" w:color="auto"/>
            <w:right w:val="none" w:sz="0" w:space="0" w:color="auto"/>
          </w:divBdr>
        </w:div>
        <w:div w:id="1136490632">
          <w:marLeft w:val="480"/>
          <w:marRight w:val="0"/>
          <w:marTop w:val="0"/>
          <w:marBottom w:val="0"/>
          <w:divBdr>
            <w:top w:val="none" w:sz="0" w:space="0" w:color="auto"/>
            <w:left w:val="none" w:sz="0" w:space="0" w:color="auto"/>
            <w:bottom w:val="none" w:sz="0" w:space="0" w:color="auto"/>
            <w:right w:val="none" w:sz="0" w:space="0" w:color="auto"/>
          </w:divBdr>
        </w:div>
        <w:div w:id="689451931">
          <w:marLeft w:val="480"/>
          <w:marRight w:val="0"/>
          <w:marTop w:val="0"/>
          <w:marBottom w:val="0"/>
          <w:divBdr>
            <w:top w:val="none" w:sz="0" w:space="0" w:color="auto"/>
            <w:left w:val="none" w:sz="0" w:space="0" w:color="auto"/>
            <w:bottom w:val="none" w:sz="0" w:space="0" w:color="auto"/>
            <w:right w:val="none" w:sz="0" w:space="0" w:color="auto"/>
          </w:divBdr>
        </w:div>
        <w:div w:id="205022663">
          <w:marLeft w:val="480"/>
          <w:marRight w:val="0"/>
          <w:marTop w:val="0"/>
          <w:marBottom w:val="0"/>
          <w:divBdr>
            <w:top w:val="none" w:sz="0" w:space="0" w:color="auto"/>
            <w:left w:val="none" w:sz="0" w:space="0" w:color="auto"/>
            <w:bottom w:val="none" w:sz="0" w:space="0" w:color="auto"/>
            <w:right w:val="none" w:sz="0" w:space="0" w:color="auto"/>
          </w:divBdr>
        </w:div>
        <w:div w:id="985596733">
          <w:marLeft w:val="480"/>
          <w:marRight w:val="0"/>
          <w:marTop w:val="0"/>
          <w:marBottom w:val="0"/>
          <w:divBdr>
            <w:top w:val="none" w:sz="0" w:space="0" w:color="auto"/>
            <w:left w:val="none" w:sz="0" w:space="0" w:color="auto"/>
            <w:bottom w:val="none" w:sz="0" w:space="0" w:color="auto"/>
            <w:right w:val="none" w:sz="0" w:space="0" w:color="auto"/>
          </w:divBdr>
        </w:div>
        <w:div w:id="1041635504">
          <w:marLeft w:val="480"/>
          <w:marRight w:val="0"/>
          <w:marTop w:val="0"/>
          <w:marBottom w:val="0"/>
          <w:divBdr>
            <w:top w:val="none" w:sz="0" w:space="0" w:color="auto"/>
            <w:left w:val="none" w:sz="0" w:space="0" w:color="auto"/>
            <w:bottom w:val="none" w:sz="0" w:space="0" w:color="auto"/>
            <w:right w:val="none" w:sz="0" w:space="0" w:color="auto"/>
          </w:divBdr>
        </w:div>
        <w:div w:id="30882202">
          <w:marLeft w:val="480"/>
          <w:marRight w:val="0"/>
          <w:marTop w:val="0"/>
          <w:marBottom w:val="0"/>
          <w:divBdr>
            <w:top w:val="none" w:sz="0" w:space="0" w:color="auto"/>
            <w:left w:val="none" w:sz="0" w:space="0" w:color="auto"/>
            <w:bottom w:val="none" w:sz="0" w:space="0" w:color="auto"/>
            <w:right w:val="none" w:sz="0" w:space="0" w:color="auto"/>
          </w:divBdr>
        </w:div>
        <w:div w:id="2085182168">
          <w:marLeft w:val="480"/>
          <w:marRight w:val="0"/>
          <w:marTop w:val="0"/>
          <w:marBottom w:val="0"/>
          <w:divBdr>
            <w:top w:val="none" w:sz="0" w:space="0" w:color="auto"/>
            <w:left w:val="none" w:sz="0" w:space="0" w:color="auto"/>
            <w:bottom w:val="none" w:sz="0" w:space="0" w:color="auto"/>
            <w:right w:val="none" w:sz="0" w:space="0" w:color="auto"/>
          </w:divBdr>
        </w:div>
        <w:div w:id="1423453393">
          <w:marLeft w:val="480"/>
          <w:marRight w:val="0"/>
          <w:marTop w:val="0"/>
          <w:marBottom w:val="0"/>
          <w:divBdr>
            <w:top w:val="none" w:sz="0" w:space="0" w:color="auto"/>
            <w:left w:val="none" w:sz="0" w:space="0" w:color="auto"/>
            <w:bottom w:val="none" w:sz="0" w:space="0" w:color="auto"/>
            <w:right w:val="none" w:sz="0" w:space="0" w:color="auto"/>
          </w:divBdr>
        </w:div>
        <w:div w:id="1251158390">
          <w:marLeft w:val="480"/>
          <w:marRight w:val="0"/>
          <w:marTop w:val="0"/>
          <w:marBottom w:val="0"/>
          <w:divBdr>
            <w:top w:val="none" w:sz="0" w:space="0" w:color="auto"/>
            <w:left w:val="none" w:sz="0" w:space="0" w:color="auto"/>
            <w:bottom w:val="none" w:sz="0" w:space="0" w:color="auto"/>
            <w:right w:val="none" w:sz="0" w:space="0" w:color="auto"/>
          </w:divBdr>
        </w:div>
        <w:div w:id="714084359">
          <w:marLeft w:val="480"/>
          <w:marRight w:val="0"/>
          <w:marTop w:val="0"/>
          <w:marBottom w:val="0"/>
          <w:divBdr>
            <w:top w:val="none" w:sz="0" w:space="0" w:color="auto"/>
            <w:left w:val="none" w:sz="0" w:space="0" w:color="auto"/>
            <w:bottom w:val="none" w:sz="0" w:space="0" w:color="auto"/>
            <w:right w:val="none" w:sz="0" w:space="0" w:color="auto"/>
          </w:divBdr>
        </w:div>
        <w:div w:id="810099430">
          <w:marLeft w:val="480"/>
          <w:marRight w:val="0"/>
          <w:marTop w:val="0"/>
          <w:marBottom w:val="0"/>
          <w:divBdr>
            <w:top w:val="none" w:sz="0" w:space="0" w:color="auto"/>
            <w:left w:val="none" w:sz="0" w:space="0" w:color="auto"/>
            <w:bottom w:val="none" w:sz="0" w:space="0" w:color="auto"/>
            <w:right w:val="none" w:sz="0" w:space="0" w:color="auto"/>
          </w:divBdr>
        </w:div>
        <w:div w:id="773595160">
          <w:marLeft w:val="480"/>
          <w:marRight w:val="0"/>
          <w:marTop w:val="0"/>
          <w:marBottom w:val="0"/>
          <w:divBdr>
            <w:top w:val="none" w:sz="0" w:space="0" w:color="auto"/>
            <w:left w:val="none" w:sz="0" w:space="0" w:color="auto"/>
            <w:bottom w:val="none" w:sz="0" w:space="0" w:color="auto"/>
            <w:right w:val="none" w:sz="0" w:space="0" w:color="auto"/>
          </w:divBdr>
        </w:div>
        <w:div w:id="1100493258">
          <w:marLeft w:val="480"/>
          <w:marRight w:val="0"/>
          <w:marTop w:val="0"/>
          <w:marBottom w:val="0"/>
          <w:divBdr>
            <w:top w:val="none" w:sz="0" w:space="0" w:color="auto"/>
            <w:left w:val="none" w:sz="0" w:space="0" w:color="auto"/>
            <w:bottom w:val="none" w:sz="0" w:space="0" w:color="auto"/>
            <w:right w:val="none" w:sz="0" w:space="0" w:color="auto"/>
          </w:divBdr>
        </w:div>
        <w:div w:id="1589315515">
          <w:marLeft w:val="480"/>
          <w:marRight w:val="0"/>
          <w:marTop w:val="0"/>
          <w:marBottom w:val="0"/>
          <w:divBdr>
            <w:top w:val="none" w:sz="0" w:space="0" w:color="auto"/>
            <w:left w:val="none" w:sz="0" w:space="0" w:color="auto"/>
            <w:bottom w:val="none" w:sz="0" w:space="0" w:color="auto"/>
            <w:right w:val="none" w:sz="0" w:space="0" w:color="auto"/>
          </w:divBdr>
        </w:div>
        <w:div w:id="354885329">
          <w:marLeft w:val="480"/>
          <w:marRight w:val="0"/>
          <w:marTop w:val="0"/>
          <w:marBottom w:val="0"/>
          <w:divBdr>
            <w:top w:val="none" w:sz="0" w:space="0" w:color="auto"/>
            <w:left w:val="none" w:sz="0" w:space="0" w:color="auto"/>
            <w:bottom w:val="none" w:sz="0" w:space="0" w:color="auto"/>
            <w:right w:val="none" w:sz="0" w:space="0" w:color="auto"/>
          </w:divBdr>
        </w:div>
        <w:div w:id="1444030065">
          <w:marLeft w:val="480"/>
          <w:marRight w:val="0"/>
          <w:marTop w:val="0"/>
          <w:marBottom w:val="0"/>
          <w:divBdr>
            <w:top w:val="none" w:sz="0" w:space="0" w:color="auto"/>
            <w:left w:val="none" w:sz="0" w:space="0" w:color="auto"/>
            <w:bottom w:val="none" w:sz="0" w:space="0" w:color="auto"/>
            <w:right w:val="none" w:sz="0" w:space="0" w:color="auto"/>
          </w:divBdr>
        </w:div>
        <w:div w:id="1041172387">
          <w:marLeft w:val="480"/>
          <w:marRight w:val="0"/>
          <w:marTop w:val="0"/>
          <w:marBottom w:val="0"/>
          <w:divBdr>
            <w:top w:val="none" w:sz="0" w:space="0" w:color="auto"/>
            <w:left w:val="none" w:sz="0" w:space="0" w:color="auto"/>
            <w:bottom w:val="none" w:sz="0" w:space="0" w:color="auto"/>
            <w:right w:val="none" w:sz="0" w:space="0" w:color="auto"/>
          </w:divBdr>
        </w:div>
        <w:div w:id="815537489">
          <w:marLeft w:val="480"/>
          <w:marRight w:val="0"/>
          <w:marTop w:val="0"/>
          <w:marBottom w:val="0"/>
          <w:divBdr>
            <w:top w:val="none" w:sz="0" w:space="0" w:color="auto"/>
            <w:left w:val="none" w:sz="0" w:space="0" w:color="auto"/>
            <w:bottom w:val="none" w:sz="0" w:space="0" w:color="auto"/>
            <w:right w:val="none" w:sz="0" w:space="0" w:color="auto"/>
          </w:divBdr>
        </w:div>
        <w:div w:id="921986712">
          <w:marLeft w:val="480"/>
          <w:marRight w:val="0"/>
          <w:marTop w:val="0"/>
          <w:marBottom w:val="0"/>
          <w:divBdr>
            <w:top w:val="none" w:sz="0" w:space="0" w:color="auto"/>
            <w:left w:val="none" w:sz="0" w:space="0" w:color="auto"/>
            <w:bottom w:val="none" w:sz="0" w:space="0" w:color="auto"/>
            <w:right w:val="none" w:sz="0" w:space="0" w:color="auto"/>
          </w:divBdr>
        </w:div>
        <w:div w:id="1424767772">
          <w:marLeft w:val="480"/>
          <w:marRight w:val="0"/>
          <w:marTop w:val="0"/>
          <w:marBottom w:val="0"/>
          <w:divBdr>
            <w:top w:val="none" w:sz="0" w:space="0" w:color="auto"/>
            <w:left w:val="none" w:sz="0" w:space="0" w:color="auto"/>
            <w:bottom w:val="none" w:sz="0" w:space="0" w:color="auto"/>
            <w:right w:val="none" w:sz="0" w:space="0" w:color="auto"/>
          </w:divBdr>
        </w:div>
        <w:div w:id="554701717">
          <w:marLeft w:val="480"/>
          <w:marRight w:val="0"/>
          <w:marTop w:val="0"/>
          <w:marBottom w:val="0"/>
          <w:divBdr>
            <w:top w:val="none" w:sz="0" w:space="0" w:color="auto"/>
            <w:left w:val="none" w:sz="0" w:space="0" w:color="auto"/>
            <w:bottom w:val="none" w:sz="0" w:space="0" w:color="auto"/>
            <w:right w:val="none" w:sz="0" w:space="0" w:color="auto"/>
          </w:divBdr>
        </w:div>
        <w:div w:id="2023817240">
          <w:marLeft w:val="480"/>
          <w:marRight w:val="0"/>
          <w:marTop w:val="0"/>
          <w:marBottom w:val="0"/>
          <w:divBdr>
            <w:top w:val="none" w:sz="0" w:space="0" w:color="auto"/>
            <w:left w:val="none" w:sz="0" w:space="0" w:color="auto"/>
            <w:bottom w:val="none" w:sz="0" w:space="0" w:color="auto"/>
            <w:right w:val="none" w:sz="0" w:space="0" w:color="auto"/>
          </w:divBdr>
        </w:div>
        <w:div w:id="1944145473">
          <w:marLeft w:val="480"/>
          <w:marRight w:val="0"/>
          <w:marTop w:val="0"/>
          <w:marBottom w:val="0"/>
          <w:divBdr>
            <w:top w:val="none" w:sz="0" w:space="0" w:color="auto"/>
            <w:left w:val="none" w:sz="0" w:space="0" w:color="auto"/>
            <w:bottom w:val="none" w:sz="0" w:space="0" w:color="auto"/>
            <w:right w:val="none" w:sz="0" w:space="0" w:color="auto"/>
          </w:divBdr>
        </w:div>
        <w:div w:id="1854566101">
          <w:marLeft w:val="480"/>
          <w:marRight w:val="0"/>
          <w:marTop w:val="0"/>
          <w:marBottom w:val="0"/>
          <w:divBdr>
            <w:top w:val="none" w:sz="0" w:space="0" w:color="auto"/>
            <w:left w:val="none" w:sz="0" w:space="0" w:color="auto"/>
            <w:bottom w:val="none" w:sz="0" w:space="0" w:color="auto"/>
            <w:right w:val="none" w:sz="0" w:space="0" w:color="auto"/>
          </w:divBdr>
        </w:div>
        <w:div w:id="903837033">
          <w:marLeft w:val="480"/>
          <w:marRight w:val="0"/>
          <w:marTop w:val="0"/>
          <w:marBottom w:val="0"/>
          <w:divBdr>
            <w:top w:val="none" w:sz="0" w:space="0" w:color="auto"/>
            <w:left w:val="none" w:sz="0" w:space="0" w:color="auto"/>
            <w:bottom w:val="none" w:sz="0" w:space="0" w:color="auto"/>
            <w:right w:val="none" w:sz="0" w:space="0" w:color="auto"/>
          </w:divBdr>
        </w:div>
        <w:div w:id="224295741">
          <w:marLeft w:val="480"/>
          <w:marRight w:val="0"/>
          <w:marTop w:val="0"/>
          <w:marBottom w:val="0"/>
          <w:divBdr>
            <w:top w:val="none" w:sz="0" w:space="0" w:color="auto"/>
            <w:left w:val="none" w:sz="0" w:space="0" w:color="auto"/>
            <w:bottom w:val="none" w:sz="0" w:space="0" w:color="auto"/>
            <w:right w:val="none" w:sz="0" w:space="0" w:color="auto"/>
          </w:divBdr>
        </w:div>
        <w:div w:id="1883832480">
          <w:marLeft w:val="480"/>
          <w:marRight w:val="0"/>
          <w:marTop w:val="0"/>
          <w:marBottom w:val="0"/>
          <w:divBdr>
            <w:top w:val="none" w:sz="0" w:space="0" w:color="auto"/>
            <w:left w:val="none" w:sz="0" w:space="0" w:color="auto"/>
            <w:bottom w:val="none" w:sz="0" w:space="0" w:color="auto"/>
            <w:right w:val="none" w:sz="0" w:space="0" w:color="auto"/>
          </w:divBdr>
        </w:div>
        <w:div w:id="2064137364">
          <w:marLeft w:val="480"/>
          <w:marRight w:val="0"/>
          <w:marTop w:val="0"/>
          <w:marBottom w:val="0"/>
          <w:divBdr>
            <w:top w:val="none" w:sz="0" w:space="0" w:color="auto"/>
            <w:left w:val="none" w:sz="0" w:space="0" w:color="auto"/>
            <w:bottom w:val="none" w:sz="0" w:space="0" w:color="auto"/>
            <w:right w:val="none" w:sz="0" w:space="0" w:color="auto"/>
          </w:divBdr>
        </w:div>
        <w:div w:id="273751066">
          <w:marLeft w:val="480"/>
          <w:marRight w:val="0"/>
          <w:marTop w:val="0"/>
          <w:marBottom w:val="0"/>
          <w:divBdr>
            <w:top w:val="none" w:sz="0" w:space="0" w:color="auto"/>
            <w:left w:val="none" w:sz="0" w:space="0" w:color="auto"/>
            <w:bottom w:val="none" w:sz="0" w:space="0" w:color="auto"/>
            <w:right w:val="none" w:sz="0" w:space="0" w:color="auto"/>
          </w:divBdr>
        </w:div>
        <w:div w:id="1174107373">
          <w:marLeft w:val="480"/>
          <w:marRight w:val="0"/>
          <w:marTop w:val="0"/>
          <w:marBottom w:val="0"/>
          <w:divBdr>
            <w:top w:val="none" w:sz="0" w:space="0" w:color="auto"/>
            <w:left w:val="none" w:sz="0" w:space="0" w:color="auto"/>
            <w:bottom w:val="none" w:sz="0" w:space="0" w:color="auto"/>
            <w:right w:val="none" w:sz="0" w:space="0" w:color="auto"/>
          </w:divBdr>
        </w:div>
        <w:div w:id="60636736">
          <w:marLeft w:val="480"/>
          <w:marRight w:val="0"/>
          <w:marTop w:val="0"/>
          <w:marBottom w:val="0"/>
          <w:divBdr>
            <w:top w:val="none" w:sz="0" w:space="0" w:color="auto"/>
            <w:left w:val="none" w:sz="0" w:space="0" w:color="auto"/>
            <w:bottom w:val="none" w:sz="0" w:space="0" w:color="auto"/>
            <w:right w:val="none" w:sz="0" w:space="0" w:color="auto"/>
          </w:divBdr>
        </w:div>
        <w:div w:id="1525286233">
          <w:marLeft w:val="480"/>
          <w:marRight w:val="0"/>
          <w:marTop w:val="0"/>
          <w:marBottom w:val="0"/>
          <w:divBdr>
            <w:top w:val="none" w:sz="0" w:space="0" w:color="auto"/>
            <w:left w:val="none" w:sz="0" w:space="0" w:color="auto"/>
            <w:bottom w:val="none" w:sz="0" w:space="0" w:color="auto"/>
            <w:right w:val="none" w:sz="0" w:space="0" w:color="auto"/>
          </w:divBdr>
        </w:div>
        <w:div w:id="1208028390">
          <w:marLeft w:val="480"/>
          <w:marRight w:val="0"/>
          <w:marTop w:val="0"/>
          <w:marBottom w:val="0"/>
          <w:divBdr>
            <w:top w:val="none" w:sz="0" w:space="0" w:color="auto"/>
            <w:left w:val="none" w:sz="0" w:space="0" w:color="auto"/>
            <w:bottom w:val="none" w:sz="0" w:space="0" w:color="auto"/>
            <w:right w:val="none" w:sz="0" w:space="0" w:color="auto"/>
          </w:divBdr>
        </w:div>
        <w:div w:id="884220311">
          <w:marLeft w:val="480"/>
          <w:marRight w:val="0"/>
          <w:marTop w:val="0"/>
          <w:marBottom w:val="0"/>
          <w:divBdr>
            <w:top w:val="none" w:sz="0" w:space="0" w:color="auto"/>
            <w:left w:val="none" w:sz="0" w:space="0" w:color="auto"/>
            <w:bottom w:val="none" w:sz="0" w:space="0" w:color="auto"/>
            <w:right w:val="none" w:sz="0" w:space="0" w:color="auto"/>
          </w:divBdr>
        </w:div>
        <w:div w:id="29769017">
          <w:marLeft w:val="480"/>
          <w:marRight w:val="0"/>
          <w:marTop w:val="0"/>
          <w:marBottom w:val="0"/>
          <w:divBdr>
            <w:top w:val="none" w:sz="0" w:space="0" w:color="auto"/>
            <w:left w:val="none" w:sz="0" w:space="0" w:color="auto"/>
            <w:bottom w:val="none" w:sz="0" w:space="0" w:color="auto"/>
            <w:right w:val="none" w:sz="0" w:space="0" w:color="auto"/>
          </w:divBdr>
        </w:div>
        <w:div w:id="53744280">
          <w:marLeft w:val="480"/>
          <w:marRight w:val="0"/>
          <w:marTop w:val="0"/>
          <w:marBottom w:val="0"/>
          <w:divBdr>
            <w:top w:val="none" w:sz="0" w:space="0" w:color="auto"/>
            <w:left w:val="none" w:sz="0" w:space="0" w:color="auto"/>
            <w:bottom w:val="none" w:sz="0" w:space="0" w:color="auto"/>
            <w:right w:val="none" w:sz="0" w:space="0" w:color="auto"/>
          </w:divBdr>
        </w:div>
        <w:div w:id="371419046">
          <w:marLeft w:val="480"/>
          <w:marRight w:val="0"/>
          <w:marTop w:val="0"/>
          <w:marBottom w:val="0"/>
          <w:divBdr>
            <w:top w:val="none" w:sz="0" w:space="0" w:color="auto"/>
            <w:left w:val="none" w:sz="0" w:space="0" w:color="auto"/>
            <w:bottom w:val="none" w:sz="0" w:space="0" w:color="auto"/>
            <w:right w:val="none" w:sz="0" w:space="0" w:color="auto"/>
          </w:divBdr>
        </w:div>
        <w:div w:id="1635789310">
          <w:marLeft w:val="480"/>
          <w:marRight w:val="0"/>
          <w:marTop w:val="0"/>
          <w:marBottom w:val="0"/>
          <w:divBdr>
            <w:top w:val="none" w:sz="0" w:space="0" w:color="auto"/>
            <w:left w:val="none" w:sz="0" w:space="0" w:color="auto"/>
            <w:bottom w:val="none" w:sz="0" w:space="0" w:color="auto"/>
            <w:right w:val="none" w:sz="0" w:space="0" w:color="auto"/>
          </w:divBdr>
        </w:div>
        <w:div w:id="212039810">
          <w:marLeft w:val="480"/>
          <w:marRight w:val="0"/>
          <w:marTop w:val="0"/>
          <w:marBottom w:val="0"/>
          <w:divBdr>
            <w:top w:val="none" w:sz="0" w:space="0" w:color="auto"/>
            <w:left w:val="none" w:sz="0" w:space="0" w:color="auto"/>
            <w:bottom w:val="none" w:sz="0" w:space="0" w:color="auto"/>
            <w:right w:val="none" w:sz="0" w:space="0" w:color="auto"/>
          </w:divBdr>
        </w:div>
      </w:divsChild>
    </w:div>
    <w:div w:id="1509976949">
      <w:bodyDiv w:val="1"/>
      <w:marLeft w:val="0"/>
      <w:marRight w:val="0"/>
      <w:marTop w:val="0"/>
      <w:marBottom w:val="0"/>
      <w:divBdr>
        <w:top w:val="none" w:sz="0" w:space="0" w:color="auto"/>
        <w:left w:val="none" w:sz="0" w:space="0" w:color="auto"/>
        <w:bottom w:val="none" w:sz="0" w:space="0" w:color="auto"/>
        <w:right w:val="none" w:sz="0" w:space="0" w:color="auto"/>
      </w:divBdr>
      <w:divsChild>
        <w:div w:id="1540236981">
          <w:marLeft w:val="640"/>
          <w:marRight w:val="0"/>
          <w:marTop w:val="0"/>
          <w:marBottom w:val="0"/>
          <w:divBdr>
            <w:top w:val="none" w:sz="0" w:space="0" w:color="auto"/>
            <w:left w:val="none" w:sz="0" w:space="0" w:color="auto"/>
            <w:bottom w:val="none" w:sz="0" w:space="0" w:color="auto"/>
            <w:right w:val="none" w:sz="0" w:space="0" w:color="auto"/>
          </w:divBdr>
        </w:div>
        <w:div w:id="798307351">
          <w:marLeft w:val="640"/>
          <w:marRight w:val="0"/>
          <w:marTop w:val="0"/>
          <w:marBottom w:val="0"/>
          <w:divBdr>
            <w:top w:val="none" w:sz="0" w:space="0" w:color="auto"/>
            <w:left w:val="none" w:sz="0" w:space="0" w:color="auto"/>
            <w:bottom w:val="none" w:sz="0" w:space="0" w:color="auto"/>
            <w:right w:val="none" w:sz="0" w:space="0" w:color="auto"/>
          </w:divBdr>
        </w:div>
        <w:div w:id="655761302">
          <w:marLeft w:val="640"/>
          <w:marRight w:val="0"/>
          <w:marTop w:val="0"/>
          <w:marBottom w:val="0"/>
          <w:divBdr>
            <w:top w:val="none" w:sz="0" w:space="0" w:color="auto"/>
            <w:left w:val="none" w:sz="0" w:space="0" w:color="auto"/>
            <w:bottom w:val="none" w:sz="0" w:space="0" w:color="auto"/>
            <w:right w:val="none" w:sz="0" w:space="0" w:color="auto"/>
          </w:divBdr>
        </w:div>
        <w:div w:id="2127771327">
          <w:marLeft w:val="640"/>
          <w:marRight w:val="0"/>
          <w:marTop w:val="0"/>
          <w:marBottom w:val="0"/>
          <w:divBdr>
            <w:top w:val="none" w:sz="0" w:space="0" w:color="auto"/>
            <w:left w:val="none" w:sz="0" w:space="0" w:color="auto"/>
            <w:bottom w:val="none" w:sz="0" w:space="0" w:color="auto"/>
            <w:right w:val="none" w:sz="0" w:space="0" w:color="auto"/>
          </w:divBdr>
        </w:div>
        <w:div w:id="98373615">
          <w:marLeft w:val="640"/>
          <w:marRight w:val="0"/>
          <w:marTop w:val="0"/>
          <w:marBottom w:val="0"/>
          <w:divBdr>
            <w:top w:val="none" w:sz="0" w:space="0" w:color="auto"/>
            <w:left w:val="none" w:sz="0" w:space="0" w:color="auto"/>
            <w:bottom w:val="none" w:sz="0" w:space="0" w:color="auto"/>
            <w:right w:val="none" w:sz="0" w:space="0" w:color="auto"/>
          </w:divBdr>
        </w:div>
        <w:div w:id="47917829">
          <w:marLeft w:val="640"/>
          <w:marRight w:val="0"/>
          <w:marTop w:val="0"/>
          <w:marBottom w:val="0"/>
          <w:divBdr>
            <w:top w:val="none" w:sz="0" w:space="0" w:color="auto"/>
            <w:left w:val="none" w:sz="0" w:space="0" w:color="auto"/>
            <w:bottom w:val="none" w:sz="0" w:space="0" w:color="auto"/>
            <w:right w:val="none" w:sz="0" w:space="0" w:color="auto"/>
          </w:divBdr>
        </w:div>
        <w:div w:id="754474682">
          <w:marLeft w:val="640"/>
          <w:marRight w:val="0"/>
          <w:marTop w:val="0"/>
          <w:marBottom w:val="0"/>
          <w:divBdr>
            <w:top w:val="none" w:sz="0" w:space="0" w:color="auto"/>
            <w:left w:val="none" w:sz="0" w:space="0" w:color="auto"/>
            <w:bottom w:val="none" w:sz="0" w:space="0" w:color="auto"/>
            <w:right w:val="none" w:sz="0" w:space="0" w:color="auto"/>
          </w:divBdr>
        </w:div>
        <w:div w:id="399791279">
          <w:marLeft w:val="640"/>
          <w:marRight w:val="0"/>
          <w:marTop w:val="0"/>
          <w:marBottom w:val="0"/>
          <w:divBdr>
            <w:top w:val="none" w:sz="0" w:space="0" w:color="auto"/>
            <w:left w:val="none" w:sz="0" w:space="0" w:color="auto"/>
            <w:bottom w:val="none" w:sz="0" w:space="0" w:color="auto"/>
            <w:right w:val="none" w:sz="0" w:space="0" w:color="auto"/>
          </w:divBdr>
        </w:div>
        <w:div w:id="557254168">
          <w:marLeft w:val="640"/>
          <w:marRight w:val="0"/>
          <w:marTop w:val="0"/>
          <w:marBottom w:val="0"/>
          <w:divBdr>
            <w:top w:val="none" w:sz="0" w:space="0" w:color="auto"/>
            <w:left w:val="none" w:sz="0" w:space="0" w:color="auto"/>
            <w:bottom w:val="none" w:sz="0" w:space="0" w:color="auto"/>
            <w:right w:val="none" w:sz="0" w:space="0" w:color="auto"/>
          </w:divBdr>
        </w:div>
        <w:div w:id="1237206273">
          <w:marLeft w:val="640"/>
          <w:marRight w:val="0"/>
          <w:marTop w:val="0"/>
          <w:marBottom w:val="0"/>
          <w:divBdr>
            <w:top w:val="none" w:sz="0" w:space="0" w:color="auto"/>
            <w:left w:val="none" w:sz="0" w:space="0" w:color="auto"/>
            <w:bottom w:val="none" w:sz="0" w:space="0" w:color="auto"/>
            <w:right w:val="none" w:sz="0" w:space="0" w:color="auto"/>
          </w:divBdr>
        </w:div>
        <w:div w:id="1011686323">
          <w:marLeft w:val="640"/>
          <w:marRight w:val="0"/>
          <w:marTop w:val="0"/>
          <w:marBottom w:val="0"/>
          <w:divBdr>
            <w:top w:val="none" w:sz="0" w:space="0" w:color="auto"/>
            <w:left w:val="none" w:sz="0" w:space="0" w:color="auto"/>
            <w:bottom w:val="none" w:sz="0" w:space="0" w:color="auto"/>
            <w:right w:val="none" w:sz="0" w:space="0" w:color="auto"/>
          </w:divBdr>
        </w:div>
        <w:div w:id="929388089">
          <w:marLeft w:val="640"/>
          <w:marRight w:val="0"/>
          <w:marTop w:val="0"/>
          <w:marBottom w:val="0"/>
          <w:divBdr>
            <w:top w:val="none" w:sz="0" w:space="0" w:color="auto"/>
            <w:left w:val="none" w:sz="0" w:space="0" w:color="auto"/>
            <w:bottom w:val="none" w:sz="0" w:space="0" w:color="auto"/>
            <w:right w:val="none" w:sz="0" w:space="0" w:color="auto"/>
          </w:divBdr>
        </w:div>
        <w:div w:id="1987321408">
          <w:marLeft w:val="640"/>
          <w:marRight w:val="0"/>
          <w:marTop w:val="0"/>
          <w:marBottom w:val="0"/>
          <w:divBdr>
            <w:top w:val="none" w:sz="0" w:space="0" w:color="auto"/>
            <w:left w:val="none" w:sz="0" w:space="0" w:color="auto"/>
            <w:bottom w:val="none" w:sz="0" w:space="0" w:color="auto"/>
            <w:right w:val="none" w:sz="0" w:space="0" w:color="auto"/>
          </w:divBdr>
        </w:div>
        <w:div w:id="1292979037">
          <w:marLeft w:val="640"/>
          <w:marRight w:val="0"/>
          <w:marTop w:val="0"/>
          <w:marBottom w:val="0"/>
          <w:divBdr>
            <w:top w:val="none" w:sz="0" w:space="0" w:color="auto"/>
            <w:left w:val="none" w:sz="0" w:space="0" w:color="auto"/>
            <w:bottom w:val="none" w:sz="0" w:space="0" w:color="auto"/>
            <w:right w:val="none" w:sz="0" w:space="0" w:color="auto"/>
          </w:divBdr>
        </w:div>
        <w:div w:id="1201473084">
          <w:marLeft w:val="640"/>
          <w:marRight w:val="0"/>
          <w:marTop w:val="0"/>
          <w:marBottom w:val="0"/>
          <w:divBdr>
            <w:top w:val="none" w:sz="0" w:space="0" w:color="auto"/>
            <w:left w:val="none" w:sz="0" w:space="0" w:color="auto"/>
            <w:bottom w:val="none" w:sz="0" w:space="0" w:color="auto"/>
            <w:right w:val="none" w:sz="0" w:space="0" w:color="auto"/>
          </w:divBdr>
        </w:div>
        <w:div w:id="1662197133">
          <w:marLeft w:val="640"/>
          <w:marRight w:val="0"/>
          <w:marTop w:val="0"/>
          <w:marBottom w:val="0"/>
          <w:divBdr>
            <w:top w:val="none" w:sz="0" w:space="0" w:color="auto"/>
            <w:left w:val="none" w:sz="0" w:space="0" w:color="auto"/>
            <w:bottom w:val="none" w:sz="0" w:space="0" w:color="auto"/>
            <w:right w:val="none" w:sz="0" w:space="0" w:color="auto"/>
          </w:divBdr>
        </w:div>
        <w:div w:id="731194827">
          <w:marLeft w:val="640"/>
          <w:marRight w:val="0"/>
          <w:marTop w:val="0"/>
          <w:marBottom w:val="0"/>
          <w:divBdr>
            <w:top w:val="none" w:sz="0" w:space="0" w:color="auto"/>
            <w:left w:val="none" w:sz="0" w:space="0" w:color="auto"/>
            <w:bottom w:val="none" w:sz="0" w:space="0" w:color="auto"/>
            <w:right w:val="none" w:sz="0" w:space="0" w:color="auto"/>
          </w:divBdr>
        </w:div>
        <w:div w:id="506556631">
          <w:marLeft w:val="640"/>
          <w:marRight w:val="0"/>
          <w:marTop w:val="0"/>
          <w:marBottom w:val="0"/>
          <w:divBdr>
            <w:top w:val="none" w:sz="0" w:space="0" w:color="auto"/>
            <w:left w:val="none" w:sz="0" w:space="0" w:color="auto"/>
            <w:bottom w:val="none" w:sz="0" w:space="0" w:color="auto"/>
            <w:right w:val="none" w:sz="0" w:space="0" w:color="auto"/>
          </w:divBdr>
        </w:div>
        <w:div w:id="459809001">
          <w:marLeft w:val="640"/>
          <w:marRight w:val="0"/>
          <w:marTop w:val="0"/>
          <w:marBottom w:val="0"/>
          <w:divBdr>
            <w:top w:val="none" w:sz="0" w:space="0" w:color="auto"/>
            <w:left w:val="none" w:sz="0" w:space="0" w:color="auto"/>
            <w:bottom w:val="none" w:sz="0" w:space="0" w:color="auto"/>
            <w:right w:val="none" w:sz="0" w:space="0" w:color="auto"/>
          </w:divBdr>
        </w:div>
        <w:div w:id="1060322303">
          <w:marLeft w:val="640"/>
          <w:marRight w:val="0"/>
          <w:marTop w:val="0"/>
          <w:marBottom w:val="0"/>
          <w:divBdr>
            <w:top w:val="none" w:sz="0" w:space="0" w:color="auto"/>
            <w:left w:val="none" w:sz="0" w:space="0" w:color="auto"/>
            <w:bottom w:val="none" w:sz="0" w:space="0" w:color="auto"/>
            <w:right w:val="none" w:sz="0" w:space="0" w:color="auto"/>
          </w:divBdr>
        </w:div>
        <w:div w:id="1930429593">
          <w:marLeft w:val="640"/>
          <w:marRight w:val="0"/>
          <w:marTop w:val="0"/>
          <w:marBottom w:val="0"/>
          <w:divBdr>
            <w:top w:val="none" w:sz="0" w:space="0" w:color="auto"/>
            <w:left w:val="none" w:sz="0" w:space="0" w:color="auto"/>
            <w:bottom w:val="none" w:sz="0" w:space="0" w:color="auto"/>
            <w:right w:val="none" w:sz="0" w:space="0" w:color="auto"/>
          </w:divBdr>
        </w:div>
        <w:div w:id="879171515">
          <w:marLeft w:val="640"/>
          <w:marRight w:val="0"/>
          <w:marTop w:val="0"/>
          <w:marBottom w:val="0"/>
          <w:divBdr>
            <w:top w:val="none" w:sz="0" w:space="0" w:color="auto"/>
            <w:left w:val="none" w:sz="0" w:space="0" w:color="auto"/>
            <w:bottom w:val="none" w:sz="0" w:space="0" w:color="auto"/>
            <w:right w:val="none" w:sz="0" w:space="0" w:color="auto"/>
          </w:divBdr>
        </w:div>
        <w:div w:id="1513492436">
          <w:marLeft w:val="640"/>
          <w:marRight w:val="0"/>
          <w:marTop w:val="0"/>
          <w:marBottom w:val="0"/>
          <w:divBdr>
            <w:top w:val="none" w:sz="0" w:space="0" w:color="auto"/>
            <w:left w:val="none" w:sz="0" w:space="0" w:color="auto"/>
            <w:bottom w:val="none" w:sz="0" w:space="0" w:color="auto"/>
            <w:right w:val="none" w:sz="0" w:space="0" w:color="auto"/>
          </w:divBdr>
        </w:div>
        <w:div w:id="1764183403">
          <w:marLeft w:val="640"/>
          <w:marRight w:val="0"/>
          <w:marTop w:val="0"/>
          <w:marBottom w:val="0"/>
          <w:divBdr>
            <w:top w:val="none" w:sz="0" w:space="0" w:color="auto"/>
            <w:left w:val="none" w:sz="0" w:space="0" w:color="auto"/>
            <w:bottom w:val="none" w:sz="0" w:space="0" w:color="auto"/>
            <w:right w:val="none" w:sz="0" w:space="0" w:color="auto"/>
          </w:divBdr>
        </w:div>
        <w:div w:id="1578828759">
          <w:marLeft w:val="640"/>
          <w:marRight w:val="0"/>
          <w:marTop w:val="0"/>
          <w:marBottom w:val="0"/>
          <w:divBdr>
            <w:top w:val="none" w:sz="0" w:space="0" w:color="auto"/>
            <w:left w:val="none" w:sz="0" w:space="0" w:color="auto"/>
            <w:bottom w:val="none" w:sz="0" w:space="0" w:color="auto"/>
            <w:right w:val="none" w:sz="0" w:space="0" w:color="auto"/>
          </w:divBdr>
        </w:div>
        <w:div w:id="359009437">
          <w:marLeft w:val="640"/>
          <w:marRight w:val="0"/>
          <w:marTop w:val="0"/>
          <w:marBottom w:val="0"/>
          <w:divBdr>
            <w:top w:val="none" w:sz="0" w:space="0" w:color="auto"/>
            <w:left w:val="none" w:sz="0" w:space="0" w:color="auto"/>
            <w:bottom w:val="none" w:sz="0" w:space="0" w:color="auto"/>
            <w:right w:val="none" w:sz="0" w:space="0" w:color="auto"/>
          </w:divBdr>
        </w:div>
        <w:div w:id="1732146012">
          <w:marLeft w:val="640"/>
          <w:marRight w:val="0"/>
          <w:marTop w:val="0"/>
          <w:marBottom w:val="0"/>
          <w:divBdr>
            <w:top w:val="none" w:sz="0" w:space="0" w:color="auto"/>
            <w:left w:val="none" w:sz="0" w:space="0" w:color="auto"/>
            <w:bottom w:val="none" w:sz="0" w:space="0" w:color="auto"/>
            <w:right w:val="none" w:sz="0" w:space="0" w:color="auto"/>
          </w:divBdr>
        </w:div>
        <w:div w:id="1292596516">
          <w:marLeft w:val="640"/>
          <w:marRight w:val="0"/>
          <w:marTop w:val="0"/>
          <w:marBottom w:val="0"/>
          <w:divBdr>
            <w:top w:val="none" w:sz="0" w:space="0" w:color="auto"/>
            <w:left w:val="none" w:sz="0" w:space="0" w:color="auto"/>
            <w:bottom w:val="none" w:sz="0" w:space="0" w:color="auto"/>
            <w:right w:val="none" w:sz="0" w:space="0" w:color="auto"/>
          </w:divBdr>
        </w:div>
        <w:div w:id="942569040">
          <w:marLeft w:val="640"/>
          <w:marRight w:val="0"/>
          <w:marTop w:val="0"/>
          <w:marBottom w:val="0"/>
          <w:divBdr>
            <w:top w:val="none" w:sz="0" w:space="0" w:color="auto"/>
            <w:left w:val="none" w:sz="0" w:space="0" w:color="auto"/>
            <w:bottom w:val="none" w:sz="0" w:space="0" w:color="auto"/>
            <w:right w:val="none" w:sz="0" w:space="0" w:color="auto"/>
          </w:divBdr>
        </w:div>
        <w:div w:id="580793371">
          <w:marLeft w:val="640"/>
          <w:marRight w:val="0"/>
          <w:marTop w:val="0"/>
          <w:marBottom w:val="0"/>
          <w:divBdr>
            <w:top w:val="none" w:sz="0" w:space="0" w:color="auto"/>
            <w:left w:val="none" w:sz="0" w:space="0" w:color="auto"/>
            <w:bottom w:val="none" w:sz="0" w:space="0" w:color="auto"/>
            <w:right w:val="none" w:sz="0" w:space="0" w:color="auto"/>
          </w:divBdr>
        </w:div>
        <w:div w:id="850802619">
          <w:marLeft w:val="640"/>
          <w:marRight w:val="0"/>
          <w:marTop w:val="0"/>
          <w:marBottom w:val="0"/>
          <w:divBdr>
            <w:top w:val="none" w:sz="0" w:space="0" w:color="auto"/>
            <w:left w:val="none" w:sz="0" w:space="0" w:color="auto"/>
            <w:bottom w:val="none" w:sz="0" w:space="0" w:color="auto"/>
            <w:right w:val="none" w:sz="0" w:space="0" w:color="auto"/>
          </w:divBdr>
        </w:div>
        <w:div w:id="286350634">
          <w:marLeft w:val="640"/>
          <w:marRight w:val="0"/>
          <w:marTop w:val="0"/>
          <w:marBottom w:val="0"/>
          <w:divBdr>
            <w:top w:val="none" w:sz="0" w:space="0" w:color="auto"/>
            <w:left w:val="none" w:sz="0" w:space="0" w:color="auto"/>
            <w:bottom w:val="none" w:sz="0" w:space="0" w:color="auto"/>
            <w:right w:val="none" w:sz="0" w:space="0" w:color="auto"/>
          </w:divBdr>
        </w:div>
        <w:div w:id="1102144571">
          <w:marLeft w:val="640"/>
          <w:marRight w:val="0"/>
          <w:marTop w:val="0"/>
          <w:marBottom w:val="0"/>
          <w:divBdr>
            <w:top w:val="none" w:sz="0" w:space="0" w:color="auto"/>
            <w:left w:val="none" w:sz="0" w:space="0" w:color="auto"/>
            <w:bottom w:val="none" w:sz="0" w:space="0" w:color="auto"/>
            <w:right w:val="none" w:sz="0" w:space="0" w:color="auto"/>
          </w:divBdr>
        </w:div>
        <w:div w:id="1220095725">
          <w:marLeft w:val="640"/>
          <w:marRight w:val="0"/>
          <w:marTop w:val="0"/>
          <w:marBottom w:val="0"/>
          <w:divBdr>
            <w:top w:val="none" w:sz="0" w:space="0" w:color="auto"/>
            <w:left w:val="none" w:sz="0" w:space="0" w:color="auto"/>
            <w:bottom w:val="none" w:sz="0" w:space="0" w:color="auto"/>
            <w:right w:val="none" w:sz="0" w:space="0" w:color="auto"/>
          </w:divBdr>
        </w:div>
        <w:div w:id="934171135">
          <w:marLeft w:val="640"/>
          <w:marRight w:val="0"/>
          <w:marTop w:val="0"/>
          <w:marBottom w:val="0"/>
          <w:divBdr>
            <w:top w:val="none" w:sz="0" w:space="0" w:color="auto"/>
            <w:left w:val="none" w:sz="0" w:space="0" w:color="auto"/>
            <w:bottom w:val="none" w:sz="0" w:space="0" w:color="auto"/>
            <w:right w:val="none" w:sz="0" w:space="0" w:color="auto"/>
          </w:divBdr>
        </w:div>
        <w:div w:id="77871369">
          <w:marLeft w:val="640"/>
          <w:marRight w:val="0"/>
          <w:marTop w:val="0"/>
          <w:marBottom w:val="0"/>
          <w:divBdr>
            <w:top w:val="none" w:sz="0" w:space="0" w:color="auto"/>
            <w:left w:val="none" w:sz="0" w:space="0" w:color="auto"/>
            <w:bottom w:val="none" w:sz="0" w:space="0" w:color="auto"/>
            <w:right w:val="none" w:sz="0" w:space="0" w:color="auto"/>
          </w:divBdr>
        </w:div>
        <w:div w:id="2120224128">
          <w:marLeft w:val="640"/>
          <w:marRight w:val="0"/>
          <w:marTop w:val="0"/>
          <w:marBottom w:val="0"/>
          <w:divBdr>
            <w:top w:val="none" w:sz="0" w:space="0" w:color="auto"/>
            <w:left w:val="none" w:sz="0" w:space="0" w:color="auto"/>
            <w:bottom w:val="none" w:sz="0" w:space="0" w:color="auto"/>
            <w:right w:val="none" w:sz="0" w:space="0" w:color="auto"/>
          </w:divBdr>
        </w:div>
        <w:div w:id="47388129">
          <w:marLeft w:val="640"/>
          <w:marRight w:val="0"/>
          <w:marTop w:val="0"/>
          <w:marBottom w:val="0"/>
          <w:divBdr>
            <w:top w:val="none" w:sz="0" w:space="0" w:color="auto"/>
            <w:left w:val="none" w:sz="0" w:space="0" w:color="auto"/>
            <w:bottom w:val="none" w:sz="0" w:space="0" w:color="auto"/>
            <w:right w:val="none" w:sz="0" w:space="0" w:color="auto"/>
          </w:divBdr>
        </w:div>
        <w:div w:id="1449933679">
          <w:marLeft w:val="640"/>
          <w:marRight w:val="0"/>
          <w:marTop w:val="0"/>
          <w:marBottom w:val="0"/>
          <w:divBdr>
            <w:top w:val="none" w:sz="0" w:space="0" w:color="auto"/>
            <w:left w:val="none" w:sz="0" w:space="0" w:color="auto"/>
            <w:bottom w:val="none" w:sz="0" w:space="0" w:color="auto"/>
            <w:right w:val="none" w:sz="0" w:space="0" w:color="auto"/>
          </w:divBdr>
        </w:div>
        <w:div w:id="1464692558">
          <w:marLeft w:val="640"/>
          <w:marRight w:val="0"/>
          <w:marTop w:val="0"/>
          <w:marBottom w:val="0"/>
          <w:divBdr>
            <w:top w:val="none" w:sz="0" w:space="0" w:color="auto"/>
            <w:left w:val="none" w:sz="0" w:space="0" w:color="auto"/>
            <w:bottom w:val="none" w:sz="0" w:space="0" w:color="auto"/>
            <w:right w:val="none" w:sz="0" w:space="0" w:color="auto"/>
          </w:divBdr>
        </w:div>
        <w:div w:id="351612485">
          <w:marLeft w:val="640"/>
          <w:marRight w:val="0"/>
          <w:marTop w:val="0"/>
          <w:marBottom w:val="0"/>
          <w:divBdr>
            <w:top w:val="none" w:sz="0" w:space="0" w:color="auto"/>
            <w:left w:val="none" w:sz="0" w:space="0" w:color="auto"/>
            <w:bottom w:val="none" w:sz="0" w:space="0" w:color="auto"/>
            <w:right w:val="none" w:sz="0" w:space="0" w:color="auto"/>
          </w:divBdr>
        </w:div>
        <w:div w:id="631792165">
          <w:marLeft w:val="640"/>
          <w:marRight w:val="0"/>
          <w:marTop w:val="0"/>
          <w:marBottom w:val="0"/>
          <w:divBdr>
            <w:top w:val="none" w:sz="0" w:space="0" w:color="auto"/>
            <w:left w:val="none" w:sz="0" w:space="0" w:color="auto"/>
            <w:bottom w:val="none" w:sz="0" w:space="0" w:color="auto"/>
            <w:right w:val="none" w:sz="0" w:space="0" w:color="auto"/>
          </w:divBdr>
        </w:div>
        <w:div w:id="308019885">
          <w:marLeft w:val="640"/>
          <w:marRight w:val="0"/>
          <w:marTop w:val="0"/>
          <w:marBottom w:val="0"/>
          <w:divBdr>
            <w:top w:val="none" w:sz="0" w:space="0" w:color="auto"/>
            <w:left w:val="none" w:sz="0" w:space="0" w:color="auto"/>
            <w:bottom w:val="none" w:sz="0" w:space="0" w:color="auto"/>
            <w:right w:val="none" w:sz="0" w:space="0" w:color="auto"/>
          </w:divBdr>
        </w:div>
        <w:div w:id="1210801122">
          <w:marLeft w:val="640"/>
          <w:marRight w:val="0"/>
          <w:marTop w:val="0"/>
          <w:marBottom w:val="0"/>
          <w:divBdr>
            <w:top w:val="none" w:sz="0" w:space="0" w:color="auto"/>
            <w:left w:val="none" w:sz="0" w:space="0" w:color="auto"/>
            <w:bottom w:val="none" w:sz="0" w:space="0" w:color="auto"/>
            <w:right w:val="none" w:sz="0" w:space="0" w:color="auto"/>
          </w:divBdr>
        </w:div>
        <w:div w:id="765735496">
          <w:marLeft w:val="640"/>
          <w:marRight w:val="0"/>
          <w:marTop w:val="0"/>
          <w:marBottom w:val="0"/>
          <w:divBdr>
            <w:top w:val="none" w:sz="0" w:space="0" w:color="auto"/>
            <w:left w:val="none" w:sz="0" w:space="0" w:color="auto"/>
            <w:bottom w:val="none" w:sz="0" w:space="0" w:color="auto"/>
            <w:right w:val="none" w:sz="0" w:space="0" w:color="auto"/>
          </w:divBdr>
        </w:div>
        <w:div w:id="413629696">
          <w:marLeft w:val="640"/>
          <w:marRight w:val="0"/>
          <w:marTop w:val="0"/>
          <w:marBottom w:val="0"/>
          <w:divBdr>
            <w:top w:val="none" w:sz="0" w:space="0" w:color="auto"/>
            <w:left w:val="none" w:sz="0" w:space="0" w:color="auto"/>
            <w:bottom w:val="none" w:sz="0" w:space="0" w:color="auto"/>
            <w:right w:val="none" w:sz="0" w:space="0" w:color="auto"/>
          </w:divBdr>
        </w:div>
        <w:div w:id="817846051">
          <w:marLeft w:val="640"/>
          <w:marRight w:val="0"/>
          <w:marTop w:val="0"/>
          <w:marBottom w:val="0"/>
          <w:divBdr>
            <w:top w:val="none" w:sz="0" w:space="0" w:color="auto"/>
            <w:left w:val="none" w:sz="0" w:space="0" w:color="auto"/>
            <w:bottom w:val="none" w:sz="0" w:space="0" w:color="auto"/>
            <w:right w:val="none" w:sz="0" w:space="0" w:color="auto"/>
          </w:divBdr>
        </w:div>
        <w:div w:id="488251307">
          <w:marLeft w:val="640"/>
          <w:marRight w:val="0"/>
          <w:marTop w:val="0"/>
          <w:marBottom w:val="0"/>
          <w:divBdr>
            <w:top w:val="none" w:sz="0" w:space="0" w:color="auto"/>
            <w:left w:val="none" w:sz="0" w:space="0" w:color="auto"/>
            <w:bottom w:val="none" w:sz="0" w:space="0" w:color="auto"/>
            <w:right w:val="none" w:sz="0" w:space="0" w:color="auto"/>
          </w:divBdr>
        </w:div>
        <w:div w:id="1456942492">
          <w:marLeft w:val="640"/>
          <w:marRight w:val="0"/>
          <w:marTop w:val="0"/>
          <w:marBottom w:val="0"/>
          <w:divBdr>
            <w:top w:val="none" w:sz="0" w:space="0" w:color="auto"/>
            <w:left w:val="none" w:sz="0" w:space="0" w:color="auto"/>
            <w:bottom w:val="none" w:sz="0" w:space="0" w:color="auto"/>
            <w:right w:val="none" w:sz="0" w:space="0" w:color="auto"/>
          </w:divBdr>
        </w:div>
        <w:div w:id="342323398">
          <w:marLeft w:val="640"/>
          <w:marRight w:val="0"/>
          <w:marTop w:val="0"/>
          <w:marBottom w:val="0"/>
          <w:divBdr>
            <w:top w:val="none" w:sz="0" w:space="0" w:color="auto"/>
            <w:left w:val="none" w:sz="0" w:space="0" w:color="auto"/>
            <w:bottom w:val="none" w:sz="0" w:space="0" w:color="auto"/>
            <w:right w:val="none" w:sz="0" w:space="0" w:color="auto"/>
          </w:divBdr>
        </w:div>
        <w:div w:id="1256743095">
          <w:marLeft w:val="640"/>
          <w:marRight w:val="0"/>
          <w:marTop w:val="0"/>
          <w:marBottom w:val="0"/>
          <w:divBdr>
            <w:top w:val="none" w:sz="0" w:space="0" w:color="auto"/>
            <w:left w:val="none" w:sz="0" w:space="0" w:color="auto"/>
            <w:bottom w:val="none" w:sz="0" w:space="0" w:color="auto"/>
            <w:right w:val="none" w:sz="0" w:space="0" w:color="auto"/>
          </w:divBdr>
        </w:div>
        <w:div w:id="1143742545">
          <w:marLeft w:val="640"/>
          <w:marRight w:val="0"/>
          <w:marTop w:val="0"/>
          <w:marBottom w:val="0"/>
          <w:divBdr>
            <w:top w:val="none" w:sz="0" w:space="0" w:color="auto"/>
            <w:left w:val="none" w:sz="0" w:space="0" w:color="auto"/>
            <w:bottom w:val="none" w:sz="0" w:space="0" w:color="auto"/>
            <w:right w:val="none" w:sz="0" w:space="0" w:color="auto"/>
          </w:divBdr>
        </w:div>
        <w:div w:id="371732361">
          <w:marLeft w:val="640"/>
          <w:marRight w:val="0"/>
          <w:marTop w:val="0"/>
          <w:marBottom w:val="0"/>
          <w:divBdr>
            <w:top w:val="none" w:sz="0" w:space="0" w:color="auto"/>
            <w:left w:val="none" w:sz="0" w:space="0" w:color="auto"/>
            <w:bottom w:val="none" w:sz="0" w:space="0" w:color="auto"/>
            <w:right w:val="none" w:sz="0" w:space="0" w:color="auto"/>
          </w:divBdr>
        </w:div>
        <w:div w:id="946036915">
          <w:marLeft w:val="640"/>
          <w:marRight w:val="0"/>
          <w:marTop w:val="0"/>
          <w:marBottom w:val="0"/>
          <w:divBdr>
            <w:top w:val="none" w:sz="0" w:space="0" w:color="auto"/>
            <w:left w:val="none" w:sz="0" w:space="0" w:color="auto"/>
            <w:bottom w:val="none" w:sz="0" w:space="0" w:color="auto"/>
            <w:right w:val="none" w:sz="0" w:space="0" w:color="auto"/>
          </w:divBdr>
        </w:div>
        <w:div w:id="1147669006">
          <w:marLeft w:val="640"/>
          <w:marRight w:val="0"/>
          <w:marTop w:val="0"/>
          <w:marBottom w:val="0"/>
          <w:divBdr>
            <w:top w:val="none" w:sz="0" w:space="0" w:color="auto"/>
            <w:left w:val="none" w:sz="0" w:space="0" w:color="auto"/>
            <w:bottom w:val="none" w:sz="0" w:space="0" w:color="auto"/>
            <w:right w:val="none" w:sz="0" w:space="0" w:color="auto"/>
          </w:divBdr>
        </w:div>
        <w:div w:id="1941982459">
          <w:marLeft w:val="640"/>
          <w:marRight w:val="0"/>
          <w:marTop w:val="0"/>
          <w:marBottom w:val="0"/>
          <w:divBdr>
            <w:top w:val="none" w:sz="0" w:space="0" w:color="auto"/>
            <w:left w:val="none" w:sz="0" w:space="0" w:color="auto"/>
            <w:bottom w:val="none" w:sz="0" w:space="0" w:color="auto"/>
            <w:right w:val="none" w:sz="0" w:space="0" w:color="auto"/>
          </w:divBdr>
        </w:div>
        <w:div w:id="121382450">
          <w:marLeft w:val="640"/>
          <w:marRight w:val="0"/>
          <w:marTop w:val="0"/>
          <w:marBottom w:val="0"/>
          <w:divBdr>
            <w:top w:val="none" w:sz="0" w:space="0" w:color="auto"/>
            <w:left w:val="none" w:sz="0" w:space="0" w:color="auto"/>
            <w:bottom w:val="none" w:sz="0" w:space="0" w:color="auto"/>
            <w:right w:val="none" w:sz="0" w:space="0" w:color="auto"/>
          </w:divBdr>
        </w:div>
        <w:div w:id="2086798915">
          <w:marLeft w:val="640"/>
          <w:marRight w:val="0"/>
          <w:marTop w:val="0"/>
          <w:marBottom w:val="0"/>
          <w:divBdr>
            <w:top w:val="none" w:sz="0" w:space="0" w:color="auto"/>
            <w:left w:val="none" w:sz="0" w:space="0" w:color="auto"/>
            <w:bottom w:val="none" w:sz="0" w:space="0" w:color="auto"/>
            <w:right w:val="none" w:sz="0" w:space="0" w:color="auto"/>
          </w:divBdr>
        </w:div>
        <w:div w:id="452595262">
          <w:marLeft w:val="640"/>
          <w:marRight w:val="0"/>
          <w:marTop w:val="0"/>
          <w:marBottom w:val="0"/>
          <w:divBdr>
            <w:top w:val="none" w:sz="0" w:space="0" w:color="auto"/>
            <w:left w:val="none" w:sz="0" w:space="0" w:color="auto"/>
            <w:bottom w:val="none" w:sz="0" w:space="0" w:color="auto"/>
            <w:right w:val="none" w:sz="0" w:space="0" w:color="auto"/>
          </w:divBdr>
        </w:div>
        <w:div w:id="38166101">
          <w:marLeft w:val="640"/>
          <w:marRight w:val="0"/>
          <w:marTop w:val="0"/>
          <w:marBottom w:val="0"/>
          <w:divBdr>
            <w:top w:val="none" w:sz="0" w:space="0" w:color="auto"/>
            <w:left w:val="none" w:sz="0" w:space="0" w:color="auto"/>
            <w:bottom w:val="none" w:sz="0" w:space="0" w:color="auto"/>
            <w:right w:val="none" w:sz="0" w:space="0" w:color="auto"/>
          </w:divBdr>
        </w:div>
        <w:div w:id="1200241936">
          <w:marLeft w:val="640"/>
          <w:marRight w:val="0"/>
          <w:marTop w:val="0"/>
          <w:marBottom w:val="0"/>
          <w:divBdr>
            <w:top w:val="none" w:sz="0" w:space="0" w:color="auto"/>
            <w:left w:val="none" w:sz="0" w:space="0" w:color="auto"/>
            <w:bottom w:val="none" w:sz="0" w:space="0" w:color="auto"/>
            <w:right w:val="none" w:sz="0" w:space="0" w:color="auto"/>
          </w:divBdr>
        </w:div>
        <w:div w:id="1250773774">
          <w:marLeft w:val="640"/>
          <w:marRight w:val="0"/>
          <w:marTop w:val="0"/>
          <w:marBottom w:val="0"/>
          <w:divBdr>
            <w:top w:val="none" w:sz="0" w:space="0" w:color="auto"/>
            <w:left w:val="none" w:sz="0" w:space="0" w:color="auto"/>
            <w:bottom w:val="none" w:sz="0" w:space="0" w:color="auto"/>
            <w:right w:val="none" w:sz="0" w:space="0" w:color="auto"/>
          </w:divBdr>
        </w:div>
        <w:div w:id="15355800">
          <w:marLeft w:val="640"/>
          <w:marRight w:val="0"/>
          <w:marTop w:val="0"/>
          <w:marBottom w:val="0"/>
          <w:divBdr>
            <w:top w:val="none" w:sz="0" w:space="0" w:color="auto"/>
            <w:left w:val="none" w:sz="0" w:space="0" w:color="auto"/>
            <w:bottom w:val="none" w:sz="0" w:space="0" w:color="auto"/>
            <w:right w:val="none" w:sz="0" w:space="0" w:color="auto"/>
          </w:divBdr>
        </w:div>
        <w:div w:id="323360904">
          <w:marLeft w:val="640"/>
          <w:marRight w:val="0"/>
          <w:marTop w:val="0"/>
          <w:marBottom w:val="0"/>
          <w:divBdr>
            <w:top w:val="none" w:sz="0" w:space="0" w:color="auto"/>
            <w:left w:val="none" w:sz="0" w:space="0" w:color="auto"/>
            <w:bottom w:val="none" w:sz="0" w:space="0" w:color="auto"/>
            <w:right w:val="none" w:sz="0" w:space="0" w:color="auto"/>
          </w:divBdr>
        </w:div>
        <w:div w:id="814950510">
          <w:marLeft w:val="640"/>
          <w:marRight w:val="0"/>
          <w:marTop w:val="0"/>
          <w:marBottom w:val="0"/>
          <w:divBdr>
            <w:top w:val="none" w:sz="0" w:space="0" w:color="auto"/>
            <w:left w:val="none" w:sz="0" w:space="0" w:color="auto"/>
            <w:bottom w:val="none" w:sz="0" w:space="0" w:color="auto"/>
            <w:right w:val="none" w:sz="0" w:space="0" w:color="auto"/>
          </w:divBdr>
        </w:div>
        <w:div w:id="274943626">
          <w:marLeft w:val="640"/>
          <w:marRight w:val="0"/>
          <w:marTop w:val="0"/>
          <w:marBottom w:val="0"/>
          <w:divBdr>
            <w:top w:val="none" w:sz="0" w:space="0" w:color="auto"/>
            <w:left w:val="none" w:sz="0" w:space="0" w:color="auto"/>
            <w:bottom w:val="none" w:sz="0" w:space="0" w:color="auto"/>
            <w:right w:val="none" w:sz="0" w:space="0" w:color="auto"/>
          </w:divBdr>
        </w:div>
        <w:div w:id="615253645">
          <w:marLeft w:val="640"/>
          <w:marRight w:val="0"/>
          <w:marTop w:val="0"/>
          <w:marBottom w:val="0"/>
          <w:divBdr>
            <w:top w:val="none" w:sz="0" w:space="0" w:color="auto"/>
            <w:left w:val="none" w:sz="0" w:space="0" w:color="auto"/>
            <w:bottom w:val="none" w:sz="0" w:space="0" w:color="auto"/>
            <w:right w:val="none" w:sz="0" w:space="0" w:color="auto"/>
          </w:divBdr>
        </w:div>
        <w:div w:id="1662125303">
          <w:marLeft w:val="640"/>
          <w:marRight w:val="0"/>
          <w:marTop w:val="0"/>
          <w:marBottom w:val="0"/>
          <w:divBdr>
            <w:top w:val="none" w:sz="0" w:space="0" w:color="auto"/>
            <w:left w:val="none" w:sz="0" w:space="0" w:color="auto"/>
            <w:bottom w:val="none" w:sz="0" w:space="0" w:color="auto"/>
            <w:right w:val="none" w:sz="0" w:space="0" w:color="auto"/>
          </w:divBdr>
        </w:div>
        <w:div w:id="388191293">
          <w:marLeft w:val="640"/>
          <w:marRight w:val="0"/>
          <w:marTop w:val="0"/>
          <w:marBottom w:val="0"/>
          <w:divBdr>
            <w:top w:val="none" w:sz="0" w:space="0" w:color="auto"/>
            <w:left w:val="none" w:sz="0" w:space="0" w:color="auto"/>
            <w:bottom w:val="none" w:sz="0" w:space="0" w:color="auto"/>
            <w:right w:val="none" w:sz="0" w:space="0" w:color="auto"/>
          </w:divBdr>
        </w:div>
        <w:div w:id="1082800771">
          <w:marLeft w:val="640"/>
          <w:marRight w:val="0"/>
          <w:marTop w:val="0"/>
          <w:marBottom w:val="0"/>
          <w:divBdr>
            <w:top w:val="none" w:sz="0" w:space="0" w:color="auto"/>
            <w:left w:val="none" w:sz="0" w:space="0" w:color="auto"/>
            <w:bottom w:val="none" w:sz="0" w:space="0" w:color="auto"/>
            <w:right w:val="none" w:sz="0" w:space="0" w:color="auto"/>
          </w:divBdr>
        </w:div>
        <w:div w:id="1094209806">
          <w:marLeft w:val="640"/>
          <w:marRight w:val="0"/>
          <w:marTop w:val="0"/>
          <w:marBottom w:val="0"/>
          <w:divBdr>
            <w:top w:val="none" w:sz="0" w:space="0" w:color="auto"/>
            <w:left w:val="none" w:sz="0" w:space="0" w:color="auto"/>
            <w:bottom w:val="none" w:sz="0" w:space="0" w:color="auto"/>
            <w:right w:val="none" w:sz="0" w:space="0" w:color="auto"/>
          </w:divBdr>
        </w:div>
        <w:div w:id="1980576378">
          <w:marLeft w:val="640"/>
          <w:marRight w:val="0"/>
          <w:marTop w:val="0"/>
          <w:marBottom w:val="0"/>
          <w:divBdr>
            <w:top w:val="none" w:sz="0" w:space="0" w:color="auto"/>
            <w:left w:val="none" w:sz="0" w:space="0" w:color="auto"/>
            <w:bottom w:val="none" w:sz="0" w:space="0" w:color="auto"/>
            <w:right w:val="none" w:sz="0" w:space="0" w:color="auto"/>
          </w:divBdr>
        </w:div>
        <w:div w:id="1211304302">
          <w:marLeft w:val="640"/>
          <w:marRight w:val="0"/>
          <w:marTop w:val="0"/>
          <w:marBottom w:val="0"/>
          <w:divBdr>
            <w:top w:val="none" w:sz="0" w:space="0" w:color="auto"/>
            <w:left w:val="none" w:sz="0" w:space="0" w:color="auto"/>
            <w:bottom w:val="none" w:sz="0" w:space="0" w:color="auto"/>
            <w:right w:val="none" w:sz="0" w:space="0" w:color="auto"/>
          </w:divBdr>
        </w:div>
        <w:div w:id="181554326">
          <w:marLeft w:val="640"/>
          <w:marRight w:val="0"/>
          <w:marTop w:val="0"/>
          <w:marBottom w:val="0"/>
          <w:divBdr>
            <w:top w:val="none" w:sz="0" w:space="0" w:color="auto"/>
            <w:left w:val="none" w:sz="0" w:space="0" w:color="auto"/>
            <w:bottom w:val="none" w:sz="0" w:space="0" w:color="auto"/>
            <w:right w:val="none" w:sz="0" w:space="0" w:color="auto"/>
          </w:divBdr>
        </w:div>
        <w:div w:id="257443044">
          <w:marLeft w:val="640"/>
          <w:marRight w:val="0"/>
          <w:marTop w:val="0"/>
          <w:marBottom w:val="0"/>
          <w:divBdr>
            <w:top w:val="none" w:sz="0" w:space="0" w:color="auto"/>
            <w:left w:val="none" w:sz="0" w:space="0" w:color="auto"/>
            <w:bottom w:val="none" w:sz="0" w:space="0" w:color="auto"/>
            <w:right w:val="none" w:sz="0" w:space="0" w:color="auto"/>
          </w:divBdr>
        </w:div>
        <w:div w:id="170263141">
          <w:marLeft w:val="640"/>
          <w:marRight w:val="0"/>
          <w:marTop w:val="0"/>
          <w:marBottom w:val="0"/>
          <w:divBdr>
            <w:top w:val="none" w:sz="0" w:space="0" w:color="auto"/>
            <w:left w:val="none" w:sz="0" w:space="0" w:color="auto"/>
            <w:bottom w:val="none" w:sz="0" w:space="0" w:color="auto"/>
            <w:right w:val="none" w:sz="0" w:space="0" w:color="auto"/>
          </w:divBdr>
        </w:div>
        <w:div w:id="1544831511">
          <w:marLeft w:val="640"/>
          <w:marRight w:val="0"/>
          <w:marTop w:val="0"/>
          <w:marBottom w:val="0"/>
          <w:divBdr>
            <w:top w:val="none" w:sz="0" w:space="0" w:color="auto"/>
            <w:left w:val="none" w:sz="0" w:space="0" w:color="auto"/>
            <w:bottom w:val="none" w:sz="0" w:space="0" w:color="auto"/>
            <w:right w:val="none" w:sz="0" w:space="0" w:color="auto"/>
          </w:divBdr>
        </w:div>
        <w:div w:id="736561153">
          <w:marLeft w:val="640"/>
          <w:marRight w:val="0"/>
          <w:marTop w:val="0"/>
          <w:marBottom w:val="0"/>
          <w:divBdr>
            <w:top w:val="none" w:sz="0" w:space="0" w:color="auto"/>
            <w:left w:val="none" w:sz="0" w:space="0" w:color="auto"/>
            <w:bottom w:val="none" w:sz="0" w:space="0" w:color="auto"/>
            <w:right w:val="none" w:sz="0" w:space="0" w:color="auto"/>
          </w:divBdr>
        </w:div>
        <w:div w:id="827938173">
          <w:marLeft w:val="640"/>
          <w:marRight w:val="0"/>
          <w:marTop w:val="0"/>
          <w:marBottom w:val="0"/>
          <w:divBdr>
            <w:top w:val="none" w:sz="0" w:space="0" w:color="auto"/>
            <w:left w:val="none" w:sz="0" w:space="0" w:color="auto"/>
            <w:bottom w:val="none" w:sz="0" w:space="0" w:color="auto"/>
            <w:right w:val="none" w:sz="0" w:space="0" w:color="auto"/>
          </w:divBdr>
        </w:div>
        <w:div w:id="784152636">
          <w:marLeft w:val="640"/>
          <w:marRight w:val="0"/>
          <w:marTop w:val="0"/>
          <w:marBottom w:val="0"/>
          <w:divBdr>
            <w:top w:val="none" w:sz="0" w:space="0" w:color="auto"/>
            <w:left w:val="none" w:sz="0" w:space="0" w:color="auto"/>
            <w:bottom w:val="none" w:sz="0" w:space="0" w:color="auto"/>
            <w:right w:val="none" w:sz="0" w:space="0" w:color="auto"/>
          </w:divBdr>
        </w:div>
        <w:div w:id="854537843">
          <w:marLeft w:val="640"/>
          <w:marRight w:val="0"/>
          <w:marTop w:val="0"/>
          <w:marBottom w:val="0"/>
          <w:divBdr>
            <w:top w:val="none" w:sz="0" w:space="0" w:color="auto"/>
            <w:left w:val="none" w:sz="0" w:space="0" w:color="auto"/>
            <w:bottom w:val="none" w:sz="0" w:space="0" w:color="auto"/>
            <w:right w:val="none" w:sz="0" w:space="0" w:color="auto"/>
          </w:divBdr>
        </w:div>
        <w:div w:id="391587458">
          <w:marLeft w:val="640"/>
          <w:marRight w:val="0"/>
          <w:marTop w:val="0"/>
          <w:marBottom w:val="0"/>
          <w:divBdr>
            <w:top w:val="none" w:sz="0" w:space="0" w:color="auto"/>
            <w:left w:val="none" w:sz="0" w:space="0" w:color="auto"/>
            <w:bottom w:val="none" w:sz="0" w:space="0" w:color="auto"/>
            <w:right w:val="none" w:sz="0" w:space="0" w:color="auto"/>
          </w:divBdr>
        </w:div>
        <w:div w:id="307562028">
          <w:marLeft w:val="640"/>
          <w:marRight w:val="0"/>
          <w:marTop w:val="0"/>
          <w:marBottom w:val="0"/>
          <w:divBdr>
            <w:top w:val="none" w:sz="0" w:space="0" w:color="auto"/>
            <w:left w:val="none" w:sz="0" w:space="0" w:color="auto"/>
            <w:bottom w:val="none" w:sz="0" w:space="0" w:color="auto"/>
            <w:right w:val="none" w:sz="0" w:space="0" w:color="auto"/>
          </w:divBdr>
        </w:div>
        <w:div w:id="2122408302">
          <w:marLeft w:val="640"/>
          <w:marRight w:val="0"/>
          <w:marTop w:val="0"/>
          <w:marBottom w:val="0"/>
          <w:divBdr>
            <w:top w:val="none" w:sz="0" w:space="0" w:color="auto"/>
            <w:left w:val="none" w:sz="0" w:space="0" w:color="auto"/>
            <w:bottom w:val="none" w:sz="0" w:space="0" w:color="auto"/>
            <w:right w:val="none" w:sz="0" w:space="0" w:color="auto"/>
          </w:divBdr>
        </w:div>
        <w:div w:id="722410692">
          <w:marLeft w:val="640"/>
          <w:marRight w:val="0"/>
          <w:marTop w:val="0"/>
          <w:marBottom w:val="0"/>
          <w:divBdr>
            <w:top w:val="none" w:sz="0" w:space="0" w:color="auto"/>
            <w:left w:val="none" w:sz="0" w:space="0" w:color="auto"/>
            <w:bottom w:val="none" w:sz="0" w:space="0" w:color="auto"/>
            <w:right w:val="none" w:sz="0" w:space="0" w:color="auto"/>
          </w:divBdr>
        </w:div>
      </w:divsChild>
    </w:div>
    <w:div w:id="1518881900">
      <w:bodyDiv w:val="1"/>
      <w:marLeft w:val="0"/>
      <w:marRight w:val="0"/>
      <w:marTop w:val="0"/>
      <w:marBottom w:val="0"/>
      <w:divBdr>
        <w:top w:val="none" w:sz="0" w:space="0" w:color="auto"/>
        <w:left w:val="none" w:sz="0" w:space="0" w:color="auto"/>
        <w:bottom w:val="none" w:sz="0" w:space="0" w:color="auto"/>
        <w:right w:val="none" w:sz="0" w:space="0" w:color="auto"/>
      </w:divBdr>
    </w:div>
    <w:div w:id="1527018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3389">
          <w:marLeft w:val="480"/>
          <w:marRight w:val="0"/>
          <w:marTop w:val="0"/>
          <w:marBottom w:val="0"/>
          <w:divBdr>
            <w:top w:val="none" w:sz="0" w:space="0" w:color="auto"/>
            <w:left w:val="none" w:sz="0" w:space="0" w:color="auto"/>
            <w:bottom w:val="none" w:sz="0" w:space="0" w:color="auto"/>
            <w:right w:val="none" w:sz="0" w:space="0" w:color="auto"/>
          </w:divBdr>
        </w:div>
        <w:div w:id="1694577892">
          <w:marLeft w:val="480"/>
          <w:marRight w:val="0"/>
          <w:marTop w:val="0"/>
          <w:marBottom w:val="0"/>
          <w:divBdr>
            <w:top w:val="none" w:sz="0" w:space="0" w:color="auto"/>
            <w:left w:val="none" w:sz="0" w:space="0" w:color="auto"/>
            <w:bottom w:val="none" w:sz="0" w:space="0" w:color="auto"/>
            <w:right w:val="none" w:sz="0" w:space="0" w:color="auto"/>
          </w:divBdr>
        </w:div>
        <w:div w:id="497501511">
          <w:marLeft w:val="480"/>
          <w:marRight w:val="0"/>
          <w:marTop w:val="0"/>
          <w:marBottom w:val="0"/>
          <w:divBdr>
            <w:top w:val="none" w:sz="0" w:space="0" w:color="auto"/>
            <w:left w:val="none" w:sz="0" w:space="0" w:color="auto"/>
            <w:bottom w:val="none" w:sz="0" w:space="0" w:color="auto"/>
            <w:right w:val="none" w:sz="0" w:space="0" w:color="auto"/>
          </w:divBdr>
        </w:div>
        <w:div w:id="1615088076">
          <w:marLeft w:val="480"/>
          <w:marRight w:val="0"/>
          <w:marTop w:val="0"/>
          <w:marBottom w:val="0"/>
          <w:divBdr>
            <w:top w:val="none" w:sz="0" w:space="0" w:color="auto"/>
            <w:left w:val="none" w:sz="0" w:space="0" w:color="auto"/>
            <w:bottom w:val="none" w:sz="0" w:space="0" w:color="auto"/>
            <w:right w:val="none" w:sz="0" w:space="0" w:color="auto"/>
          </w:divBdr>
        </w:div>
        <w:div w:id="323512764">
          <w:marLeft w:val="480"/>
          <w:marRight w:val="0"/>
          <w:marTop w:val="0"/>
          <w:marBottom w:val="0"/>
          <w:divBdr>
            <w:top w:val="none" w:sz="0" w:space="0" w:color="auto"/>
            <w:left w:val="none" w:sz="0" w:space="0" w:color="auto"/>
            <w:bottom w:val="none" w:sz="0" w:space="0" w:color="auto"/>
            <w:right w:val="none" w:sz="0" w:space="0" w:color="auto"/>
          </w:divBdr>
        </w:div>
        <w:div w:id="1400519359">
          <w:marLeft w:val="480"/>
          <w:marRight w:val="0"/>
          <w:marTop w:val="0"/>
          <w:marBottom w:val="0"/>
          <w:divBdr>
            <w:top w:val="none" w:sz="0" w:space="0" w:color="auto"/>
            <w:left w:val="none" w:sz="0" w:space="0" w:color="auto"/>
            <w:bottom w:val="none" w:sz="0" w:space="0" w:color="auto"/>
            <w:right w:val="none" w:sz="0" w:space="0" w:color="auto"/>
          </w:divBdr>
        </w:div>
        <w:div w:id="1227573931">
          <w:marLeft w:val="480"/>
          <w:marRight w:val="0"/>
          <w:marTop w:val="0"/>
          <w:marBottom w:val="0"/>
          <w:divBdr>
            <w:top w:val="none" w:sz="0" w:space="0" w:color="auto"/>
            <w:left w:val="none" w:sz="0" w:space="0" w:color="auto"/>
            <w:bottom w:val="none" w:sz="0" w:space="0" w:color="auto"/>
            <w:right w:val="none" w:sz="0" w:space="0" w:color="auto"/>
          </w:divBdr>
        </w:div>
        <w:div w:id="157162106">
          <w:marLeft w:val="480"/>
          <w:marRight w:val="0"/>
          <w:marTop w:val="0"/>
          <w:marBottom w:val="0"/>
          <w:divBdr>
            <w:top w:val="none" w:sz="0" w:space="0" w:color="auto"/>
            <w:left w:val="none" w:sz="0" w:space="0" w:color="auto"/>
            <w:bottom w:val="none" w:sz="0" w:space="0" w:color="auto"/>
            <w:right w:val="none" w:sz="0" w:space="0" w:color="auto"/>
          </w:divBdr>
        </w:div>
        <w:div w:id="1433164420">
          <w:marLeft w:val="480"/>
          <w:marRight w:val="0"/>
          <w:marTop w:val="0"/>
          <w:marBottom w:val="0"/>
          <w:divBdr>
            <w:top w:val="none" w:sz="0" w:space="0" w:color="auto"/>
            <w:left w:val="none" w:sz="0" w:space="0" w:color="auto"/>
            <w:bottom w:val="none" w:sz="0" w:space="0" w:color="auto"/>
            <w:right w:val="none" w:sz="0" w:space="0" w:color="auto"/>
          </w:divBdr>
        </w:div>
        <w:div w:id="381757706">
          <w:marLeft w:val="480"/>
          <w:marRight w:val="0"/>
          <w:marTop w:val="0"/>
          <w:marBottom w:val="0"/>
          <w:divBdr>
            <w:top w:val="none" w:sz="0" w:space="0" w:color="auto"/>
            <w:left w:val="none" w:sz="0" w:space="0" w:color="auto"/>
            <w:bottom w:val="none" w:sz="0" w:space="0" w:color="auto"/>
            <w:right w:val="none" w:sz="0" w:space="0" w:color="auto"/>
          </w:divBdr>
        </w:div>
        <w:div w:id="26029138">
          <w:marLeft w:val="480"/>
          <w:marRight w:val="0"/>
          <w:marTop w:val="0"/>
          <w:marBottom w:val="0"/>
          <w:divBdr>
            <w:top w:val="none" w:sz="0" w:space="0" w:color="auto"/>
            <w:left w:val="none" w:sz="0" w:space="0" w:color="auto"/>
            <w:bottom w:val="none" w:sz="0" w:space="0" w:color="auto"/>
            <w:right w:val="none" w:sz="0" w:space="0" w:color="auto"/>
          </w:divBdr>
        </w:div>
        <w:div w:id="412356899">
          <w:marLeft w:val="480"/>
          <w:marRight w:val="0"/>
          <w:marTop w:val="0"/>
          <w:marBottom w:val="0"/>
          <w:divBdr>
            <w:top w:val="none" w:sz="0" w:space="0" w:color="auto"/>
            <w:left w:val="none" w:sz="0" w:space="0" w:color="auto"/>
            <w:bottom w:val="none" w:sz="0" w:space="0" w:color="auto"/>
            <w:right w:val="none" w:sz="0" w:space="0" w:color="auto"/>
          </w:divBdr>
        </w:div>
        <w:div w:id="159856473">
          <w:marLeft w:val="480"/>
          <w:marRight w:val="0"/>
          <w:marTop w:val="0"/>
          <w:marBottom w:val="0"/>
          <w:divBdr>
            <w:top w:val="none" w:sz="0" w:space="0" w:color="auto"/>
            <w:left w:val="none" w:sz="0" w:space="0" w:color="auto"/>
            <w:bottom w:val="none" w:sz="0" w:space="0" w:color="auto"/>
            <w:right w:val="none" w:sz="0" w:space="0" w:color="auto"/>
          </w:divBdr>
        </w:div>
        <w:div w:id="602229694">
          <w:marLeft w:val="480"/>
          <w:marRight w:val="0"/>
          <w:marTop w:val="0"/>
          <w:marBottom w:val="0"/>
          <w:divBdr>
            <w:top w:val="none" w:sz="0" w:space="0" w:color="auto"/>
            <w:left w:val="none" w:sz="0" w:space="0" w:color="auto"/>
            <w:bottom w:val="none" w:sz="0" w:space="0" w:color="auto"/>
            <w:right w:val="none" w:sz="0" w:space="0" w:color="auto"/>
          </w:divBdr>
        </w:div>
        <w:div w:id="2146579905">
          <w:marLeft w:val="480"/>
          <w:marRight w:val="0"/>
          <w:marTop w:val="0"/>
          <w:marBottom w:val="0"/>
          <w:divBdr>
            <w:top w:val="none" w:sz="0" w:space="0" w:color="auto"/>
            <w:left w:val="none" w:sz="0" w:space="0" w:color="auto"/>
            <w:bottom w:val="none" w:sz="0" w:space="0" w:color="auto"/>
            <w:right w:val="none" w:sz="0" w:space="0" w:color="auto"/>
          </w:divBdr>
        </w:div>
        <w:div w:id="1530219046">
          <w:marLeft w:val="480"/>
          <w:marRight w:val="0"/>
          <w:marTop w:val="0"/>
          <w:marBottom w:val="0"/>
          <w:divBdr>
            <w:top w:val="none" w:sz="0" w:space="0" w:color="auto"/>
            <w:left w:val="none" w:sz="0" w:space="0" w:color="auto"/>
            <w:bottom w:val="none" w:sz="0" w:space="0" w:color="auto"/>
            <w:right w:val="none" w:sz="0" w:space="0" w:color="auto"/>
          </w:divBdr>
        </w:div>
        <w:div w:id="628173992">
          <w:marLeft w:val="480"/>
          <w:marRight w:val="0"/>
          <w:marTop w:val="0"/>
          <w:marBottom w:val="0"/>
          <w:divBdr>
            <w:top w:val="none" w:sz="0" w:space="0" w:color="auto"/>
            <w:left w:val="none" w:sz="0" w:space="0" w:color="auto"/>
            <w:bottom w:val="none" w:sz="0" w:space="0" w:color="auto"/>
            <w:right w:val="none" w:sz="0" w:space="0" w:color="auto"/>
          </w:divBdr>
        </w:div>
        <w:div w:id="1879586707">
          <w:marLeft w:val="480"/>
          <w:marRight w:val="0"/>
          <w:marTop w:val="0"/>
          <w:marBottom w:val="0"/>
          <w:divBdr>
            <w:top w:val="none" w:sz="0" w:space="0" w:color="auto"/>
            <w:left w:val="none" w:sz="0" w:space="0" w:color="auto"/>
            <w:bottom w:val="none" w:sz="0" w:space="0" w:color="auto"/>
            <w:right w:val="none" w:sz="0" w:space="0" w:color="auto"/>
          </w:divBdr>
        </w:div>
        <w:div w:id="1746340085">
          <w:marLeft w:val="480"/>
          <w:marRight w:val="0"/>
          <w:marTop w:val="0"/>
          <w:marBottom w:val="0"/>
          <w:divBdr>
            <w:top w:val="none" w:sz="0" w:space="0" w:color="auto"/>
            <w:left w:val="none" w:sz="0" w:space="0" w:color="auto"/>
            <w:bottom w:val="none" w:sz="0" w:space="0" w:color="auto"/>
            <w:right w:val="none" w:sz="0" w:space="0" w:color="auto"/>
          </w:divBdr>
        </w:div>
        <w:div w:id="1662344439">
          <w:marLeft w:val="480"/>
          <w:marRight w:val="0"/>
          <w:marTop w:val="0"/>
          <w:marBottom w:val="0"/>
          <w:divBdr>
            <w:top w:val="none" w:sz="0" w:space="0" w:color="auto"/>
            <w:left w:val="none" w:sz="0" w:space="0" w:color="auto"/>
            <w:bottom w:val="none" w:sz="0" w:space="0" w:color="auto"/>
            <w:right w:val="none" w:sz="0" w:space="0" w:color="auto"/>
          </w:divBdr>
        </w:div>
        <w:div w:id="756023969">
          <w:marLeft w:val="480"/>
          <w:marRight w:val="0"/>
          <w:marTop w:val="0"/>
          <w:marBottom w:val="0"/>
          <w:divBdr>
            <w:top w:val="none" w:sz="0" w:space="0" w:color="auto"/>
            <w:left w:val="none" w:sz="0" w:space="0" w:color="auto"/>
            <w:bottom w:val="none" w:sz="0" w:space="0" w:color="auto"/>
            <w:right w:val="none" w:sz="0" w:space="0" w:color="auto"/>
          </w:divBdr>
        </w:div>
        <w:div w:id="644315073">
          <w:marLeft w:val="480"/>
          <w:marRight w:val="0"/>
          <w:marTop w:val="0"/>
          <w:marBottom w:val="0"/>
          <w:divBdr>
            <w:top w:val="none" w:sz="0" w:space="0" w:color="auto"/>
            <w:left w:val="none" w:sz="0" w:space="0" w:color="auto"/>
            <w:bottom w:val="none" w:sz="0" w:space="0" w:color="auto"/>
            <w:right w:val="none" w:sz="0" w:space="0" w:color="auto"/>
          </w:divBdr>
        </w:div>
        <w:div w:id="1924148639">
          <w:marLeft w:val="480"/>
          <w:marRight w:val="0"/>
          <w:marTop w:val="0"/>
          <w:marBottom w:val="0"/>
          <w:divBdr>
            <w:top w:val="none" w:sz="0" w:space="0" w:color="auto"/>
            <w:left w:val="none" w:sz="0" w:space="0" w:color="auto"/>
            <w:bottom w:val="none" w:sz="0" w:space="0" w:color="auto"/>
            <w:right w:val="none" w:sz="0" w:space="0" w:color="auto"/>
          </w:divBdr>
        </w:div>
        <w:div w:id="1828477868">
          <w:marLeft w:val="480"/>
          <w:marRight w:val="0"/>
          <w:marTop w:val="0"/>
          <w:marBottom w:val="0"/>
          <w:divBdr>
            <w:top w:val="none" w:sz="0" w:space="0" w:color="auto"/>
            <w:left w:val="none" w:sz="0" w:space="0" w:color="auto"/>
            <w:bottom w:val="none" w:sz="0" w:space="0" w:color="auto"/>
            <w:right w:val="none" w:sz="0" w:space="0" w:color="auto"/>
          </w:divBdr>
        </w:div>
        <w:div w:id="1098137297">
          <w:marLeft w:val="480"/>
          <w:marRight w:val="0"/>
          <w:marTop w:val="0"/>
          <w:marBottom w:val="0"/>
          <w:divBdr>
            <w:top w:val="none" w:sz="0" w:space="0" w:color="auto"/>
            <w:left w:val="none" w:sz="0" w:space="0" w:color="auto"/>
            <w:bottom w:val="none" w:sz="0" w:space="0" w:color="auto"/>
            <w:right w:val="none" w:sz="0" w:space="0" w:color="auto"/>
          </w:divBdr>
        </w:div>
        <w:div w:id="1587373951">
          <w:marLeft w:val="480"/>
          <w:marRight w:val="0"/>
          <w:marTop w:val="0"/>
          <w:marBottom w:val="0"/>
          <w:divBdr>
            <w:top w:val="none" w:sz="0" w:space="0" w:color="auto"/>
            <w:left w:val="none" w:sz="0" w:space="0" w:color="auto"/>
            <w:bottom w:val="none" w:sz="0" w:space="0" w:color="auto"/>
            <w:right w:val="none" w:sz="0" w:space="0" w:color="auto"/>
          </w:divBdr>
        </w:div>
        <w:div w:id="764224553">
          <w:marLeft w:val="480"/>
          <w:marRight w:val="0"/>
          <w:marTop w:val="0"/>
          <w:marBottom w:val="0"/>
          <w:divBdr>
            <w:top w:val="none" w:sz="0" w:space="0" w:color="auto"/>
            <w:left w:val="none" w:sz="0" w:space="0" w:color="auto"/>
            <w:bottom w:val="none" w:sz="0" w:space="0" w:color="auto"/>
            <w:right w:val="none" w:sz="0" w:space="0" w:color="auto"/>
          </w:divBdr>
        </w:div>
        <w:div w:id="519005250">
          <w:marLeft w:val="480"/>
          <w:marRight w:val="0"/>
          <w:marTop w:val="0"/>
          <w:marBottom w:val="0"/>
          <w:divBdr>
            <w:top w:val="none" w:sz="0" w:space="0" w:color="auto"/>
            <w:left w:val="none" w:sz="0" w:space="0" w:color="auto"/>
            <w:bottom w:val="none" w:sz="0" w:space="0" w:color="auto"/>
            <w:right w:val="none" w:sz="0" w:space="0" w:color="auto"/>
          </w:divBdr>
        </w:div>
        <w:div w:id="343286378">
          <w:marLeft w:val="480"/>
          <w:marRight w:val="0"/>
          <w:marTop w:val="0"/>
          <w:marBottom w:val="0"/>
          <w:divBdr>
            <w:top w:val="none" w:sz="0" w:space="0" w:color="auto"/>
            <w:left w:val="none" w:sz="0" w:space="0" w:color="auto"/>
            <w:bottom w:val="none" w:sz="0" w:space="0" w:color="auto"/>
            <w:right w:val="none" w:sz="0" w:space="0" w:color="auto"/>
          </w:divBdr>
        </w:div>
        <w:div w:id="904336505">
          <w:marLeft w:val="480"/>
          <w:marRight w:val="0"/>
          <w:marTop w:val="0"/>
          <w:marBottom w:val="0"/>
          <w:divBdr>
            <w:top w:val="none" w:sz="0" w:space="0" w:color="auto"/>
            <w:left w:val="none" w:sz="0" w:space="0" w:color="auto"/>
            <w:bottom w:val="none" w:sz="0" w:space="0" w:color="auto"/>
            <w:right w:val="none" w:sz="0" w:space="0" w:color="auto"/>
          </w:divBdr>
        </w:div>
        <w:div w:id="417488430">
          <w:marLeft w:val="480"/>
          <w:marRight w:val="0"/>
          <w:marTop w:val="0"/>
          <w:marBottom w:val="0"/>
          <w:divBdr>
            <w:top w:val="none" w:sz="0" w:space="0" w:color="auto"/>
            <w:left w:val="none" w:sz="0" w:space="0" w:color="auto"/>
            <w:bottom w:val="none" w:sz="0" w:space="0" w:color="auto"/>
            <w:right w:val="none" w:sz="0" w:space="0" w:color="auto"/>
          </w:divBdr>
        </w:div>
        <w:div w:id="1350179306">
          <w:marLeft w:val="480"/>
          <w:marRight w:val="0"/>
          <w:marTop w:val="0"/>
          <w:marBottom w:val="0"/>
          <w:divBdr>
            <w:top w:val="none" w:sz="0" w:space="0" w:color="auto"/>
            <w:left w:val="none" w:sz="0" w:space="0" w:color="auto"/>
            <w:bottom w:val="none" w:sz="0" w:space="0" w:color="auto"/>
            <w:right w:val="none" w:sz="0" w:space="0" w:color="auto"/>
          </w:divBdr>
        </w:div>
        <w:div w:id="1872067655">
          <w:marLeft w:val="480"/>
          <w:marRight w:val="0"/>
          <w:marTop w:val="0"/>
          <w:marBottom w:val="0"/>
          <w:divBdr>
            <w:top w:val="none" w:sz="0" w:space="0" w:color="auto"/>
            <w:left w:val="none" w:sz="0" w:space="0" w:color="auto"/>
            <w:bottom w:val="none" w:sz="0" w:space="0" w:color="auto"/>
            <w:right w:val="none" w:sz="0" w:space="0" w:color="auto"/>
          </w:divBdr>
        </w:div>
        <w:div w:id="2018574564">
          <w:marLeft w:val="480"/>
          <w:marRight w:val="0"/>
          <w:marTop w:val="0"/>
          <w:marBottom w:val="0"/>
          <w:divBdr>
            <w:top w:val="none" w:sz="0" w:space="0" w:color="auto"/>
            <w:left w:val="none" w:sz="0" w:space="0" w:color="auto"/>
            <w:bottom w:val="none" w:sz="0" w:space="0" w:color="auto"/>
            <w:right w:val="none" w:sz="0" w:space="0" w:color="auto"/>
          </w:divBdr>
        </w:div>
        <w:div w:id="128330954">
          <w:marLeft w:val="480"/>
          <w:marRight w:val="0"/>
          <w:marTop w:val="0"/>
          <w:marBottom w:val="0"/>
          <w:divBdr>
            <w:top w:val="none" w:sz="0" w:space="0" w:color="auto"/>
            <w:left w:val="none" w:sz="0" w:space="0" w:color="auto"/>
            <w:bottom w:val="none" w:sz="0" w:space="0" w:color="auto"/>
            <w:right w:val="none" w:sz="0" w:space="0" w:color="auto"/>
          </w:divBdr>
        </w:div>
        <w:div w:id="840124243">
          <w:marLeft w:val="480"/>
          <w:marRight w:val="0"/>
          <w:marTop w:val="0"/>
          <w:marBottom w:val="0"/>
          <w:divBdr>
            <w:top w:val="none" w:sz="0" w:space="0" w:color="auto"/>
            <w:left w:val="none" w:sz="0" w:space="0" w:color="auto"/>
            <w:bottom w:val="none" w:sz="0" w:space="0" w:color="auto"/>
            <w:right w:val="none" w:sz="0" w:space="0" w:color="auto"/>
          </w:divBdr>
        </w:div>
        <w:div w:id="1409617874">
          <w:marLeft w:val="480"/>
          <w:marRight w:val="0"/>
          <w:marTop w:val="0"/>
          <w:marBottom w:val="0"/>
          <w:divBdr>
            <w:top w:val="none" w:sz="0" w:space="0" w:color="auto"/>
            <w:left w:val="none" w:sz="0" w:space="0" w:color="auto"/>
            <w:bottom w:val="none" w:sz="0" w:space="0" w:color="auto"/>
            <w:right w:val="none" w:sz="0" w:space="0" w:color="auto"/>
          </w:divBdr>
        </w:div>
        <w:div w:id="1189878223">
          <w:marLeft w:val="480"/>
          <w:marRight w:val="0"/>
          <w:marTop w:val="0"/>
          <w:marBottom w:val="0"/>
          <w:divBdr>
            <w:top w:val="none" w:sz="0" w:space="0" w:color="auto"/>
            <w:left w:val="none" w:sz="0" w:space="0" w:color="auto"/>
            <w:bottom w:val="none" w:sz="0" w:space="0" w:color="auto"/>
            <w:right w:val="none" w:sz="0" w:space="0" w:color="auto"/>
          </w:divBdr>
        </w:div>
        <w:div w:id="1438061880">
          <w:marLeft w:val="480"/>
          <w:marRight w:val="0"/>
          <w:marTop w:val="0"/>
          <w:marBottom w:val="0"/>
          <w:divBdr>
            <w:top w:val="none" w:sz="0" w:space="0" w:color="auto"/>
            <w:left w:val="none" w:sz="0" w:space="0" w:color="auto"/>
            <w:bottom w:val="none" w:sz="0" w:space="0" w:color="auto"/>
            <w:right w:val="none" w:sz="0" w:space="0" w:color="auto"/>
          </w:divBdr>
        </w:div>
        <w:div w:id="689187132">
          <w:marLeft w:val="480"/>
          <w:marRight w:val="0"/>
          <w:marTop w:val="0"/>
          <w:marBottom w:val="0"/>
          <w:divBdr>
            <w:top w:val="none" w:sz="0" w:space="0" w:color="auto"/>
            <w:left w:val="none" w:sz="0" w:space="0" w:color="auto"/>
            <w:bottom w:val="none" w:sz="0" w:space="0" w:color="auto"/>
            <w:right w:val="none" w:sz="0" w:space="0" w:color="auto"/>
          </w:divBdr>
        </w:div>
        <w:div w:id="1306348196">
          <w:marLeft w:val="480"/>
          <w:marRight w:val="0"/>
          <w:marTop w:val="0"/>
          <w:marBottom w:val="0"/>
          <w:divBdr>
            <w:top w:val="none" w:sz="0" w:space="0" w:color="auto"/>
            <w:left w:val="none" w:sz="0" w:space="0" w:color="auto"/>
            <w:bottom w:val="none" w:sz="0" w:space="0" w:color="auto"/>
            <w:right w:val="none" w:sz="0" w:space="0" w:color="auto"/>
          </w:divBdr>
        </w:div>
        <w:div w:id="1161507337">
          <w:marLeft w:val="480"/>
          <w:marRight w:val="0"/>
          <w:marTop w:val="0"/>
          <w:marBottom w:val="0"/>
          <w:divBdr>
            <w:top w:val="none" w:sz="0" w:space="0" w:color="auto"/>
            <w:left w:val="none" w:sz="0" w:space="0" w:color="auto"/>
            <w:bottom w:val="none" w:sz="0" w:space="0" w:color="auto"/>
            <w:right w:val="none" w:sz="0" w:space="0" w:color="auto"/>
          </w:divBdr>
        </w:div>
        <w:div w:id="1114596580">
          <w:marLeft w:val="480"/>
          <w:marRight w:val="0"/>
          <w:marTop w:val="0"/>
          <w:marBottom w:val="0"/>
          <w:divBdr>
            <w:top w:val="none" w:sz="0" w:space="0" w:color="auto"/>
            <w:left w:val="none" w:sz="0" w:space="0" w:color="auto"/>
            <w:bottom w:val="none" w:sz="0" w:space="0" w:color="auto"/>
            <w:right w:val="none" w:sz="0" w:space="0" w:color="auto"/>
          </w:divBdr>
        </w:div>
        <w:div w:id="105858503">
          <w:marLeft w:val="480"/>
          <w:marRight w:val="0"/>
          <w:marTop w:val="0"/>
          <w:marBottom w:val="0"/>
          <w:divBdr>
            <w:top w:val="none" w:sz="0" w:space="0" w:color="auto"/>
            <w:left w:val="none" w:sz="0" w:space="0" w:color="auto"/>
            <w:bottom w:val="none" w:sz="0" w:space="0" w:color="auto"/>
            <w:right w:val="none" w:sz="0" w:space="0" w:color="auto"/>
          </w:divBdr>
        </w:div>
        <w:div w:id="141042074">
          <w:marLeft w:val="480"/>
          <w:marRight w:val="0"/>
          <w:marTop w:val="0"/>
          <w:marBottom w:val="0"/>
          <w:divBdr>
            <w:top w:val="none" w:sz="0" w:space="0" w:color="auto"/>
            <w:left w:val="none" w:sz="0" w:space="0" w:color="auto"/>
            <w:bottom w:val="none" w:sz="0" w:space="0" w:color="auto"/>
            <w:right w:val="none" w:sz="0" w:space="0" w:color="auto"/>
          </w:divBdr>
        </w:div>
        <w:div w:id="985821469">
          <w:marLeft w:val="480"/>
          <w:marRight w:val="0"/>
          <w:marTop w:val="0"/>
          <w:marBottom w:val="0"/>
          <w:divBdr>
            <w:top w:val="none" w:sz="0" w:space="0" w:color="auto"/>
            <w:left w:val="none" w:sz="0" w:space="0" w:color="auto"/>
            <w:bottom w:val="none" w:sz="0" w:space="0" w:color="auto"/>
            <w:right w:val="none" w:sz="0" w:space="0" w:color="auto"/>
          </w:divBdr>
        </w:div>
        <w:div w:id="1356925540">
          <w:marLeft w:val="480"/>
          <w:marRight w:val="0"/>
          <w:marTop w:val="0"/>
          <w:marBottom w:val="0"/>
          <w:divBdr>
            <w:top w:val="none" w:sz="0" w:space="0" w:color="auto"/>
            <w:left w:val="none" w:sz="0" w:space="0" w:color="auto"/>
            <w:bottom w:val="none" w:sz="0" w:space="0" w:color="auto"/>
            <w:right w:val="none" w:sz="0" w:space="0" w:color="auto"/>
          </w:divBdr>
        </w:div>
        <w:div w:id="14156943">
          <w:marLeft w:val="480"/>
          <w:marRight w:val="0"/>
          <w:marTop w:val="0"/>
          <w:marBottom w:val="0"/>
          <w:divBdr>
            <w:top w:val="none" w:sz="0" w:space="0" w:color="auto"/>
            <w:left w:val="none" w:sz="0" w:space="0" w:color="auto"/>
            <w:bottom w:val="none" w:sz="0" w:space="0" w:color="auto"/>
            <w:right w:val="none" w:sz="0" w:space="0" w:color="auto"/>
          </w:divBdr>
        </w:div>
        <w:div w:id="384064743">
          <w:marLeft w:val="480"/>
          <w:marRight w:val="0"/>
          <w:marTop w:val="0"/>
          <w:marBottom w:val="0"/>
          <w:divBdr>
            <w:top w:val="none" w:sz="0" w:space="0" w:color="auto"/>
            <w:left w:val="none" w:sz="0" w:space="0" w:color="auto"/>
            <w:bottom w:val="none" w:sz="0" w:space="0" w:color="auto"/>
            <w:right w:val="none" w:sz="0" w:space="0" w:color="auto"/>
          </w:divBdr>
        </w:div>
        <w:div w:id="602154071">
          <w:marLeft w:val="480"/>
          <w:marRight w:val="0"/>
          <w:marTop w:val="0"/>
          <w:marBottom w:val="0"/>
          <w:divBdr>
            <w:top w:val="none" w:sz="0" w:space="0" w:color="auto"/>
            <w:left w:val="none" w:sz="0" w:space="0" w:color="auto"/>
            <w:bottom w:val="none" w:sz="0" w:space="0" w:color="auto"/>
            <w:right w:val="none" w:sz="0" w:space="0" w:color="auto"/>
          </w:divBdr>
        </w:div>
        <w:div w:id="1815831572">
          <w:marLeft w:val="480"/>
          <w:marRight w:val="0"/>
          <w:marTop w:val="0"/>
          <w:marBottom w:val="0"/>
          <w:divBdr>
            <w:top w:val="none" w:sz="0" w:space="0" w:color="auto"/>
            <w:left w:val="none" w:sz="0" w:space="0" w:color="auto"/>
            <w:bottom w:val="none" w:sz="0" w:space="0" w:color="auto"/>
            <w:right w:val="none" w:sz="0" w:space="0" w:color="auto"/>
          </w:divBdr>
        </w:div>
        <w:div w:id="467625957">
          <w:marLeft w:val="480"/>
          <w:marRight w:val="0"/>
          <w:marTop w:val="0"/>
          <w:marBottom w:val="0"/>
          <w:divBdr>
            <w:top w:val="none" w:sz="0" w:space="0" w:color="auto"/>
            <w:left w:val="none" w:sz="0" w:space="0" w:color="auto"/>
            <w:bottom w:val="none" w:sz="0" w:space="0" w:color="auto"/>
            <w:right w:val="none" w:sz="0" w:space="0" w:color="auto"/>
          </w:divBdr>
        </w:div>
      </w:divsChild>
    </w:div>
    <w:div w:id="1527645043">
      <w:bodyDiv w:val="1"/>
      <w:marLeft w:val="0"/>
      <w:marRight w:val="0"/>
      <w:marTop w:val="0"/>
      <w:marBottom w:val="0"/>
      <w:divBdr>
        <w:top w:val="none" w:sz="0" w:space="0" w:color="auto"/>
        <w:left w:val="none" w:sz="0" w:space="0" w:color="auto"/>
        <w:bottom w:val="none" w:sz="0" w:space="0" w:color="auto"/>
        <w:right w:val="none" w:sz="0" w:space="0" w:color="auto"/>
      </w:divBdr>
    </w:div>
    <w:div w:id="1528644121">
      <w:bodyDiv w:val="1"/>
      <w:marLeft w:val="0"/>
      <w:marRight w:val="0"/>
      <w:marTop w:val="0"/>
      <w:marBottom w:val="0"/>
      <w:divBdr>
        <w:top w:val="none" w:sz="0" w:space="0" w:color="auto"/>
        <w:left w:val="none" w:sz="0" w:space="0" w:color="auto"/>
        <w:bottom w:val="none" w:sz="0" w:space="0" w:color="auto"/>
        <w:right w:val="none" w:sz="0" w:space="0" w:color="auto"/>
      </w:divBdr>
    </w:div>
    <w:div w:id="1529829205">
      <w:bodyDiv w:val="1"/>
      <w:marLeft w:val="0"/>
      <w:marRight w:val="0"/>
      <w:marTop w:val="0"/>
      <w:marBottom w:val="0"/>
      <w:divBdr>
        <w:top w:val="none" w:sz="0" w:space="0" w:color="auto"/>
        <w:left w:val="none" w:sz="0" w:space="0" w:color="auto"/>
        <w:bottom w:val="none" w:sz="0" w:space="0" w:color="auto"/>
        <w:right w:val="none" w:sz="0" w:space="0" w:color="auto"/>
      </w:divBdr>
      <w:divsChild>
        <w:div w:id="1679773047">
          <w:marLeft w:val="640"/>
          <w:marRight w:val="0"/>
          <w:marTop w:val="0"/>
          <w:marBottom w:val="0"/>
          <w:divBdr>
            <w:top w:val="none" w:sz="0" w:space="0" w:color="auto"/>
            <w:left w:val="none" w:sz="0" w:space="0" w:color="auto"/>
            <w:bottom w:val="none" w:sz="0" w:space="0" w:color="auto"/>
            <w:right w:val="none" w:sz="0" w:space="0" w:color="auto"/>
          </w:divBdr>
        </w:div>
        <w:div w:id="1616594484">
          <w:marLeft w:val="640"/>
          <w:marRight w:val="0"/>
          <w:marTop w:val="0"/>
          <w:marBottom w:val="0"/>
          <w:divBdr>
            <w:top w:val="none" w:sz="0" w:space="0" w:color="auto"/>
            <w:left w:val="none" w:sz="0" w:space="0" w:color="auto"/>
            <w:bottom w:val="none" w:sz="0" w:space="0" w:color="auto"/>
            <w:right w:val="none" w:sz="0" w:space="0" w:color="auto"/>
          </w:divBdr>
        </w:div>
        <w:div w:id="500238692">
          <w:marLeft w:val="640"/>
          <w:marRight w:val="0"/>
          <w:marTop w:val="0"/>
          <w:marBottom w:val="0"/>
          <w:divBdr>
            <w:top w:val="none" w:sz="0" w:space="0" w:color="auto"/>
            <w:left w:val="none" w:sz="0" w:space="0" w:color="auto"/>
            <w:bottom w:val="none" w:sz="0" w:space="0" w:color="auto"/>
            <w:right w:val="none" w:sz="0" w:space="0" w:color="auto"/>
          </w:divBdr>
        </w:div>
        <w:div w:id="669138317">
          <w:marLeft w:val="640"/>
          <w:marRight w:val="0"/>
          <w:marTop w:val="0"/>
          <w:marBottom w:val="0"/>
          <w:divBdr>
            <w:top w:val="none" w:sz="0" w:space="0" w:color="auto"/>
            <w:left w:val="none" w:sz="0" w:space="0" w:color="auto"/>
            <w:bottom w:val="none" w:sz="0" w:space="0" w:color="auto"/>
            <w:right w:val="none" w:sz="0" w:space="0" w:color="auto"/>
          </w:divBdr>
        </w:div>
        <w:div w:id="1613246936">
          <w:marLeft w:val="640"/>
          <w:marRight w:val="0"/>
          <w:marTop w:val="0"/>
          <w:marBottom w:val="0"/>
          <w:divBdr>
            <w:top w:val="none" w:sz="0" w:space="0" w:color="auto"/>
            <w:left w:val="none" w:sz="0" w:space="0" w:color="auto"/>
            <w:bottom w:val="none" w:sz="0" w:space="0" w:color="auto"/>
            <w:right w:val="none" w:sz="0" w:space="0" w:color="auto"/>
          </w:divBdr>
        </w:div>
        <w:div w:id="1123496090">
          <w:marLeft w:val="640"/>
          <w:marRight w:val="0"/>
          <w:marTop w:val="0"/>
          <w:marBottom w:val="0"/>
          <w:divBdr>
            <w:top w:val="none" w:sz="0" w:space="0" w:color="auto"/>
            <w:left w:val="none" w:sz="0" w:space="0" w:color="auto"/>
            <w:bottom w:val="none" w:sz="0" w:space="0" w:color="auto"/>
            <w:right w:val="none" w:sz="0" w:space="0" w:color="auto"/>
          </w:divBdr>
        </w:div>
        <w:div w:id="556087166">
          <w:marLeft w:val="640"/>
          <w:marRight w:val="0"/>
          <w:marTop w:val="0"/>
          <w:marBottom w:val="0"/>
          <w:divBdr>
            <w:top w:val="none" w:sz="0" w:space="0" w:color="auto"/>
            <w:left w:val="none" w:sz="0" w:space="0" w:color="auto"/>
            <w:bottom w:val="none" w:sz="0" w:space="0" w:color="auto"/>
            <w:right w:val="none" w:sz="0" w:space="0" w:color="auto"/>
          </w:divBdr>
        </w:div>
        <w:div w:id="1177421038">
          <w:marLeft w:val="640"/>
          <w:marRight w:val="0"/>
          <w:marTop w:val="0"/>
          <w:marBottom w:val="0"/>
          <w:divBdr>
            <w:top w:val="none" w:sz="0" w:space="0" w:color="auto"/>
            <w:left w:val="none" w:sz="0" w:space="0" w:color="auto"/>
            <w:bottom w:val="none" w:sz="0" w:space="0" w:color="auto"/>
            <w:right w:val="none" w:sz="0" w:space="0" w:color="auto"/>
          </w:divBdr>
        </w:div>
        <w:div w:id="608664260">
          <w:marLeft w:val="640"/>
          <w:marRight w:val="0"/>
          <w:marTop w:val="0"/>
          <w:marBottom w:val="0"/>
          <w:divBdr>
            <w:top w:val="none" w:sz="0" w:space="0" w:color="auto"/>
            <w:left w:val="none" w:sz="0" w:space="0" w:color="auto"/>
            <w:bottom w:val="none" w:sz="0" w:space="0" w:color="auto"/>
            <w:right w:val="none" w:sz="0" w:space="0" w:color="auto"/>
          </w:divBdr>
        </w:div>
        <w:div w:id="226959612">
          <w:marLeft w:val="640"/>
          <w:marRight w:val="0"/>
          <w:marTop w:val="0"/>
          <w:marBottom w:val="0"/>
          <w:divBdr>
            <w:top w:val="none" w:sz="0" w:space="0" w:color="auto"/>
            <w:left w:val="none" w:sz="0" w:space="0" w:color="auto"/>
            <w:bottom w:val="none" w:sz="0" w:space="0" w:color="auto"/>
            <w:right w:val="none" w:sz="0" w:space="0" w:color="auto"/>
          </w:divBdr>
        </w:div>
        <w:div w:id="1628506737">
          <w:marLeft w:val="640"/>
          <w:marRight w:val="0"/>
          <w:marTop w:val="0"/>
          <w:marBottom w:val="0"/>
          <w:divBdr>
            <w:top w:val="none" w:sz="0" w:space="0" w:color="auto"/>
            <w:left w:val="none" w:sz="0" w:space="0" w:color="auto"/>
            <w:bottom w:val="none" w:sz="0" w:space="0" w:color="auto"/>
            <w:right w:val="none" w:sz="0" w:space="0" w:color="auto"/>
          </w:divBdr>
        </w:div>
        <w:div w:id="179516461">
          <w:marLeft w:val="640"/>
          <w:marRight w:val="0"/>
          <w:marTop w:val="0"/>
          <w:marBottom w:val="0"/>
          <w:divBdr>
            <w:top w:val="none" w:sz="0" w:space="0" w:color="auto"/>
            <w:left w:val="none" w:sz="0" w:space="0" w:color="auto"/>
            <w:bottom w:val="none" w:sz="0" w:space="0" w:color="auto"/>
            <w:right w:val="none" w:sz="0" w:space="0" w:color="auto"/>
          </w:divBdr>
        </w:div>
        <w:div w:id="1261716831">
          <w:marLeft w:val="640"/>
          <w:marRight w:val="0"/>
          <w:marTop w:val="0"/>
          <w:marBottom w:val="0"/>
          <w:divBdr>
            <w:top w:val="none" w:sz="0" w:space="0" w:color="auto"/>
            <w:left w:val="none" w:sz="0" w:space="0" w:color="auto"/>
            <w:bottom w:val="none" w:sz="0" w:space="0" w:color="auto"/>
            <w:right w:val="none" w:sz="0" w:space="0" w:color="auto"/>
          </w:divBdr>
        </w:div>
        <w:div w:id="1561094933">
          <w:marLeft w:val="640"/>
          <w:marRight w:val="0"/>
          <w:marTop w:val="0"/>
          <w:marBottom w:val="0"/>
          <w:divBdr>
            <w:top w:val="none" w:sz="0" w:space="0" w:color="auto"/>
            <w:left w:val="none" w:sz="0" w:space="0" w:color="auto"/>
            <w:bottom w:val="none" w:sz="0" w:space="0" w:color="auto"/>
            <w:right w:val="none" w:sz="0" w:space="0" w:color="auto"/>
          </w:divBdr>
        </w:div>
        <w:div w:id="1830948663">
          <w:marLeft w:val="640"/>
          <w:marRight w:val="0"/>
          <w:marTop w:val="0"/>
          <w:marBottom w:val="0"/>
          <w:divBdr>
            <w:top w:val="none" w:sz="0" w:space="0" w:color="auto"/>
            <w:left w:val="none" w:sz="0" w:space="0" w:color="auto"/>
            <w:bottom w:val="none" w:sz="0" w:space="0" w:color="auto"/>
            <w:right w:val="none" w:sz="0" w:space="0" w:color="auto"/>
          </w:divBdr>
        </w:div>
        <w:div w:id="1047530510">
          <w:marLeft w:val="640"/>
          <w:marRight w:val="0"/>
          <w:marTop w:val="0"/>
          <w:marBottom w:val="0"/>
          <w:divBdr>
            <w:top w:val="none" w:sz="0" w:space="0" w:color="auto"/>
            <w:left w:val="none" w:sz="0" w:space="0" w:color="auto"/>
            <w:bottom w:val="none" w:sz="0" w:space="0" w:color="auto"/>
            <w:right w:val="none" w:sz="0" w:space="0" w:color="auto"/>
          </w:divBdr>
        </w:div>
        <w:div w:id="541140963">
          <w:marLeft w:val="640"/>
          <w:marRight w:val="0"/>
          <w:marTop w:val="0"/>
          <w:marBottom w:val="0"/>
          <w:divBdr>
            <w:top w:val="none" w:sz="0" w:space="0" w:color="auto"/>
            <w:left w:val="none" w:sz="0" w:space="0" w:color="auto"/>
            <w:bottom w:val="none" w:sz="0" w:space="0" w:color="auto"/>
            <w:right w:val="none" w:sz="0" w:space="0" w:color="auto"/>
          </w:divBdr>
        </w:div>
        <w:div w:id="1933321188">
          <w:marLeft w:val="640"/>
          <w:marRight w:val="0"/>
          <w:marTop w:val="0"/>
          <w:marBottom w:val="0"/>
          <w:divBdr>
            <w:top w:val="none" w:sz="0" w:space="0" w:color="auto"/>
            <w:left w:val="none" w:sz="0" w:space="0" w:color="auto"/>
            <w:bottom w:val="none" w:sz="0" w:space="0" w:color="auto"/>
            <w:right w:val="none" w:sz="0" w:space="0" w:color="auto"/>
          </w:divBdr>
        </w:div>
        <w:div w:id="1165585114">
          <w:marLeft w:val="640"/>
          <w:marRight w:val="0"/>
          <w:marTop w:val="0"/>
          <w:marBottom w:val="0"/>
          <w:divBdr>
            <w:top w:val="none" w:sz="0" w:space="0" w:color="auto"/>
            <w:left w:val="none" w:sz="0" w:space="0" w:color="auto"/>
            <w:bottom w:val="none" w:sz="0" w:space="0" w:color="auto"/>
            <w:right w:val="none" w:sz="0" w:space="0" w:color="auto"/>
          </w:divBdr>
        </w:div>
        <w:div w:id="584261630">
          <w:marLeft w:val="640"/>
          <w:marRight w:val="0"/>
          <w:marTop w:val="0"/>
          <w:marBottom w:val="0"/>
          <w:divBdr>
            <w:top w:val="none" w:sz="0" w:space="0" w:color="auto"/>
            <w:left w:val="none" w:sz="0" w:space="0" w:color="auto"/>
            <w:bottom w:val="none" w:sz="0" w:space="0" w:color="auto"/>
            <w:right w:val="none" w:sz="0" w:space="0" w:color="auto"/>
          </w:divBdr>
        </w:div>
        <w:div w:id="1190291078">
          <w:marLeft w:val="640"/>
          <w:marRight w:val="0"/>
          <w:marTop w:val="0"/>
          <w:marBottom w:val="0"/>
          <w:divBdr>
            <w:top w:val="none" w:sz="0" w:space="0" w:color="auto"/>
            <w:left w:val="none" w:sz="0" w:space="0" w:color="auto"/>
            <w:bottom w:val="none" w:sz="0" w:space="0" w:color="auto"/>
            <w:right w:val="none" w:sz="0" w:space="0" w:color="auto"/>
          </w:divBdr>
        </w:div>
        <w:div w:id="1502700503">
          <w:marLeft w:val="640"/>
          <w:marRight w:val="0"/>
          <w:marTop w:val="0"/>
          <w:marBottom w:val="0"/>
          <w:divBdr>
            <w:top w:val="none" w:sz="0" w:space="0" w:color="auto"/>
            <w:left w:val="none" w:sz="0" w:space="0" w:color="auto"/>
            <w:bottom w:val="none" w:sz="0" w:space="0" w:color="auto"/>
            <w:right w:val="none" w:sz="0" w:space="0" w:color="auto"/>
          </w:divBdr>
        </w:div>
        <w:div w:id="61176099">
          <w:marLeft w:val="640"/>
          <w:marRight w:val="0"/>
          <w:marTop w:val="0"/>
          <w:marBottom w:val="0"/>
          <w:divBdr>
            <w:top w:val="none" w:sz="0" w:space="0" w:color="auto"/>
            <w:left w:val="none" w:sz="0" w:space="0" w:color="auto"/>
            <w:bottom w:val="none" w:sz="0" w:space="0" w:color="auto"/>
            <w:right w:val="none" w:sz="0" w:space="0" w:color="auto"/>
          </w:divBdr>
        </w:div>
        <w:div w:id="521817572">
          <w:marLeft w:val="640"/>
          <w:marRight w:val="0"/>
          <w:marTop w:val="0"/>
          <w:marBottom w:val="0"/>
          <w:divBdr>
            <w:top w:val="none" w:sz="0" w:space="0" w:color="auto"/>
            <w:left w:val="none" w:sz="0" w:space="0" w:color="auto"/>
            <w:bottom w:val="none" w:sz="0" w:space="0" w:color="auto"/>
            <w:right w:val="none" w:sz="0" w:space="0" w:color="auto"/>
          </w:divBdr>
        </w:div>
        <w:div w:id="1480801935">
          <w:marLeft w:val="640"/>
          <w:marRight w:val="0"/>
          <w:marTop w:val="0"/>
          <w:marBottom w:val="0"/>
          <w:divBdr>
            <w:top w:val="none" w:sz="0" w:space="0" w:color="auto"/>
            <w:left w:val="none" w:sz="0" w:space="0" w:color="auto"/>
            <w:bottom w:val="none" w:sz="0" w:space="0" w:color="auto"/>
            <w:right w:val="none" w:sz="0" w:space="0" w:color="auto"/>
          </w:divBdr>
        </w:div>
        <w:div w:id="914240967">
          <w:marLeft w:val="640"/>
          <w:marRight w:val="0"/>
          <w:marTop w:val="0"/>
          <w:marBottom w:val="0"/>
          <w:divBdr>
            <w:top w:val="none" w:sz="0" w:space="0" w:color="auto"/>
            <w:left w:val="none" w:sz="0" w:space="0" w:color="auto"/>
            <w:bottom w:val="none" w:sz="0" w:space="0" w:color="auto"/>
            <w:right w:val="none" w:sz="0" w:space="0" w:color="auto"/>
          </w:divBdr>
        </w:div>
        <w:div w:id="644554207">
          <w:marLeft w:val="640"/>
          <w:marRight w:val="0"/>
          <w:marTop w:val="0"/>
          <w:marBottom w:val="0"/>
          <w:divBdr>
            <w:top w:val="none" w:sz="0" w:space="0" w:color="auto"/>
            <w:left w:val="none" w:sz="0" w:space="0" w:color="auto"/>
            <w:bottom w:val="none" w:sz="0" w:space="0" w:color="auto"/>
            <w:right w:val="none" w:sz="0" w:space="0" w:color="auto"/>
          </w:divBdr>
        </w:div>
        <w:div w:id="830869738">
          <w:marLeft w:val="640"/>
          <w:marRight w:val="0"/>
          <w:marTop w:val="0"/>
          <w:marBottom w:val="0"/>
          <w:divBdr>
            <w:top w:val="none" w:sz="0" w:space="0" w:color="auto"/>
            <w:left w:val="none" w:sz="0" w:space="0" w:color="auto"/>
            <w:bottom w:val="none" w:sz="0" w:space="0" w:color="auto"/>
            <w:right w:val="none" w:sz="0" w:space="0" w:color="auto"/>
          </w:divBdr>
        </w:div>
        <w:div w:id="2136635952">
          <w:marLeft w:val="640"/>
          <w:marRight w:val="0"/>
          <w:marTop w:val="0"/>
          <w:marBottom w:val="0"/>
          <w:divBdr>
            <w:top w:val="none" w:sz="0" w:space="0" w:color="auto"/>
            <w:left w:val="none" w:sz="0" w:space="0" w:color="auto"/>
            <w:bottom w:val="none" w:sz="0" w:space="0" w:color="auto"/>
            <w:right w:val="none" w:sz="0" w:space="0" w:color="auto"/>
          </w:divBdr>
        </w:div>
        <w:div w:id="1997764657">
          <w:marLeft w:val="640"/>
          <w:marRight w:val="0"/>
          <w:marTop w:val="0"/>
          <w:marBottom w:val="0"/>
          <w:divBdr>
            <w:top w:val="none" w:sz="0" w:space="0" w:color="auto"/>
            <w:left w:val="none" w:sz="0" w:space="0" w:color="auto"/>
            <w:bottom w:val="none" w:sz="0" w:space="0" w:color="auto"/>
            <w:right w:val="none" w:sz="0" w:space="0" w:color="auto"/>
          </w:divBdr>
        </w:div>
        <w:div w:id="1010989817">
          <w:marLeft w:val="640"/>
          <w:marRight w:val="0"/>
          <w:marTop w:val="0"/>
          <w:marBottom w:val="0"/>
          <w:divBdr>
            <w:top w:val="none" w:sz="0" w:space="0" w:color="auto"/>
            <w:left w:val="none" w:sz="0" w:space="0" w:color="auto"/>
            <w:bottom w:val="none" w:sz="0" w:space="0" w:color="auto"/>
            <w:right w:val="none" w:sz="0" w:space="0" w:color="auto"/>
          </w:divBdr>
        </w:div>
        <w:div w:id="1232043242">
          <w:marLeft w:val="640"/>
          <w:marRight w:val="0"/>
          <w:marTop w:val="0"/>
          <w:marBottom w:val="0"/>
          <w:divBdr>
            <w:top w:val="none" w:sz="0" w:space="0" w:color="auto"/>
            <w:left w:val="none" w:sz="0" w:space="0" w:color="auto"/>
            <w:bottom w:val="none" w:sz="0" w:space="0" w:color="auto"/>
            <w:right w:val="none" w:sz="0" w:space="0" w:color="auto"/>
          </w:divBdr>
        </w:div>
        <w:div w:id="1365666841">
          <w:marLeft w:val="640"/>
          <w:marRight w:val="0"/>
          <w:marTop w:val="0"/>
          <w:marBottom w:val="0"/>
          <w:divBdr>
            <w:top w:val="none" w:sz="0" w:space="0" w:color="auto"/>
            <w:left w:val="none" w:sz="0" w:space="0" w:color="auto"/>
            <w:bottom w:val="none" w:sz="0" w:space="0" w:color="auto"/>
            <w:right w:val="none" w:sz="0" w:space="0" w:color="auto"/>
          </w:divBdr>
        </w:div>
        <w:div w:id="1841895425">
          <w:marLeft w:val="640"/>
          <w:marRight w:val="0"/>
          <w:marTop w:val="0"/>
          <w:marBottom w:val="0"/>
          <w:divBdr>
            <w:top w:val="none" w:sz="0" w:space="0" w:color="auto"/>
            <w:left w:val="none" w:sz="0" w:space="0" w:color="auto"/>
            <w:bottom w:val="none" w:sz="0" w:space="0" w:color="auto"/>
            <w:right w:val="none" w:sz="0" w:space="0" w:color="auto"/>
          </w:divBdr>
        </w:div>
        <w:div w:id="1932737623">
          <w:marLeft w:val="640"/>
          <w:marRight w:val="0"/>
          <w:marTop w:val="0"/>
          <w:marBottom w:val="0"/>
          <w:divBdr>
            <w:top w:val="none" w:sz="0" w:space="0" w:color="auto"/>
            <w:left w:val="none" w:sz="0" w:space="0" w:color="auto"/>
            <w:bottom w:val="none" w:sz="0" w:space="0" w:color="auto"/>
            <w:right w:val="none" w:sz="0" w:space="0" w:color="auto"/>
          </w:divBdr>
        </w:div>
        <w:div w:id="629019580">
          <w:marLeft w:val="640"/>
          <w:marRight w:val="0"/>
          <w:marTop w:val="0"/>
          <w:marBottom w:val="0"/>
          <w:divBdr>
            <w:top w:val="none" w:sz="0" w:space="0" w:color="auto"/>
            <w:left w:val="none" w:sz="0" w:space="0" w:color="auto"/>
            <w:bottom w:val="none" w:sz="0" w:space="0" w:color="auto"/>
            <w:right w:val="none" w:sz="0" w:space="0" w:color="auto"/>
          </w:divBdr>
        </w:div>
        <w:div w:id="734161418">
          <w:marLeft w:val="640"/>
          <w:marRight w:val="0"/>
          <w:marTop w:val="0"/>
          <w:marBottom w:val="0"/>
          <w:divBdr>
            <w:top w:val="none" w:sz="0" w:space="0" w:color="auto"/>
            <w:left w:val="none" w:sz="0" w:space="0" w:color="auto"/>
            <w:bottom w:val="none" w:sz="0" w:space="0" w:color="auto"/>
            <w:right w:val="none" w:sz="0" w:space="0" w:color="auto"/>
          </w:divBdr>
        </w:div>
        <w:div w:id="935944883">
          <w:marLeft w:val="640"/>
          <w:marRight w:val="0"/>
          <w:marTop w:val="0"/>
          <w:marBottom w:val="0"/>
          <w:divBdr>
            <w:top w:val="none" w:sz="0" w:space="0" w:color="auto"/>
            <w:left w:val="none" w:sz="0" w:space="0" w:color="auto"/>
            <w:bottom w:val="none" w:sz="0" w:space="0" w:color="auto"/>
            <w:right w:val="none" w:sz="0" w:space="0" w:color="auto"/>
          </w:divBdr>
        </w:div>
        <w:div w:id="1837913424">
          <w:marLeft w:val="640"/>
          <w:marRight w:val="0"/>
          <w:marTop w:val="0"/>
          <w:marBottom w:val="0"/>
          <w:divBdr>
            <w:top w:val="none" w:sz="0" w:space="0" w:color="auto"/>
            <w:left w:val="none" w:sz="0" w:space="0" w:color="auto"/>
            <w:bottom w:val="none" w:sz="0" w:space="0" w:color="auto"/>
            <w:right w:val="none" w:sz="0" w:space="0" w:color="auto"/>
          </w:divBdr>
        </w:div>
        <w:div w:id="1649281991">
          <w:marLeft w:val="640"/>
          <w:marRight w:val="0"/>
          <w:marTop w:val="0"/>
          <w:marBottom w:val="0"/>
          <w:divBdr>
            <w:top w:val="none" w:sz="0" w:space="0" w:color="auto"/>
            <w:left w:val="none" w:sz="0" w:space="0" w:color="auto"/>
            <w:bottom w:val="none" w:sz="0" w:space="0" w:color="auto"/>
            <w:right w:val="none" w:sz="0" w:space="0" w:color="auto"/>
          </w:divBdr>
        </w:div>
        <w:div w:id="1982809521">
          <w:marLeft w:val="640"/>
          <w:marRight w:val="0"/>
          <w:marTop w:val="0"/>
          <w:marBottom w:val="0"/>
          <w:divBdr>
            <w:top w:val="none" w:sz="0" w:space="0" w:color="auto"/>
            <w:left w:val="none" w:sz="0" w:space="0" w:color="auto"/>
            <w:bottom w:val="none" w:sz="0" w:space="0" w:color="auto"/>
            <w:right w:val="none" w:sz="0" w:space="0" w:color="auto"/>
          </w:divBdr>
        </w:div>
        <w:div w:id="1606844160">
          <w:marLeft w:val="640"/>
          <w:marRight w:val="0"/>
          <w:marTop w:val="0"/>
          <w:marBottom w:val="0"/>
          <w:divBdr>
            <w:top w:val="none" w:sz="0" w:space="0" w:color="auto"/>
            <w:left w:val="none" w:sz="0" w:space="0" w:color="auto"/>
            <w:bottom w:val="none" w:sz="0" w:space="0" w:color="auto"/>
            <w:right w:val="none" w:sz="0" w:space="0" w:color="auto"/>
          </w:divBdr>
        </w:div>
        <w:div w:id="1766883157">
          <w:marLeft w:val="640"/>
          <w:marRight w:val="0"/>
          <w:marTop w:val="0"/>
          <w:marBottom w:val="0"/>
          <w:divBdr>
            <w:top w:val="none" w:sz="0" w:space="0" w:color="auto"/>
            <w:left w:val="none" w:sz="0" w:space="0" w:color="auto"/>
            <w:bottom w:val="none" w:sz="0" w:space="0" w:color="auto"/>
            <w:right w:val="none" w:sz="0" w:space="0" w:color="auto"/>
          </w:divBdr>
        </w:div>
        <w:div w:id="1243218949">
          <w:marLeft w:val="640"/>
          <w:marRight w:val="0"/>
          <w:marTop w:val="0"/>
          <w:marBottom w:val="0"/>
          <w:divBdr>
            <w:top w:val="none" w:sz="0" w:space="0" w:color="auto"/>
            <w:left w:val="none" w:sz="0" w:space="0" w:color="auto"/>
            <w:bottom w:val="none" w:sz="0" w:space="0" w:color="auto"/>
            <w:right w:val="none" w:sz="0" w:space="0" w:color="auto"/>
          </w:divBdr>
        </w:div>
        <w:div w:id="1749107242">
          <w:marLeft w:val="640"/>
          <w:marRight w:val="0"/>
          <w:marTop w:val="0"/>
          <w:marBottom w:val="0"/>
          <w:divBdr>
            <w:top w:val="none" w:sz="0" w:space="0" w:color="auto"/>
            <w:left w:val="none" w:sz="0" w:space="0" w:color="auto"/>
            <w:bottom w:val="none" w:sz="0" w:space="0" w:color="auto"/>
            <w:right w:val="none" w:sz="0" w:space="0" w:color="auto"/>
          </w:divBdr>
        </w:div>
        <w:div w:id="1029381028">
          <w:marLeft w:val="640"/>
          <w:marRight w:val="0"/>
          <w:marTop w:val="0"/>
          <w:marBottom w:val="0"/>
          <w:divBdr>
            <w:top w:val="none" w:sz="0" w:space="0" w:color="auto"/>
            <w:left w:val="none" w:sz="0" w:space="0" w:color="auto"/>
            <w:bottom w:val="none" w:sz="0" w:space="0" w:color="auto"/>
            <w:right w:val="none" w:sz="0" w:space="0" w:color="auto"/>
          </w:divBdr>
        </w:div>
        <w:div w:id="758601307">
          <w:marLeft w:val="640"/>
          <w:marRight w:val="0"/>
          <w:marTop w:val="0"/>
          <w:marBottom w:val="0"/>
          <w:divBdr>
            <w:top w:val="none" w:sz="0" w:space="0" w:color="auto"/>
            <w:left w:val="none" w:sz="0" w:space="0" w:color="auto"/>
            <w:bottom w:val="none" w:sz="0" w:space="0" w:color="auto"/>
            <w:right w:val="none" w:sz="0" w:space="0" w:color="auto"/>
          </w:divBdr>
        </w:div>
        <w:div w:id="1731420888">
          <w:marLeft w:val="640"/>
          <w:marRight w:val="0"/>
          <w:marTop w:val="0"/>
          <w:marBottom w:val="0"/>
          <w:divBdr>
            <w:top w:val="none" w:sz="0" w:space="0" w:color="auto"/>
            <w:left w:val="none" w:sz="0" w:space="0" w:color="auto"/>
            <w:bottom w:val="none" w:sz="0" w:space="0" w:color="auto"/>
            <w:right w:val="none" w:sz="0" w:space="0" w:color="auto"/>
          </w:divBdr>
        </w:div>
        <w:div w:id="1692367602">
          <w:marLeft w:val="640"/>
          <w:marRight w:val="0"/>
          <w:marTop w:val="0"/>
          <w:marBottom w:val="0"/>
          <w:divBdr>
            <w:top w:val="none" w:sz="0" w:space="0" w:color="auto"/>
            <w:left w:val="none" w:sz="0" w:space="0" w:color="auto"/>
            <w:bottom w:val="none" w:sz="0" w:space="0" w:color="auto"/>
            <w:right w:val="none" w:sz="0" w:space="0" w:color="auto"/>
          </w:divBdr>
        </w:div>
        <w:div w:id="1671827772">
          <w:marLeft w:val="640"/>
          <w:marRight w:val="0"/>
          <w:marTop w:val="0"/>
          <w:marBottom w:val="0"/>
          <w:divBdr>
            <w:top w:val="none" w:sz="0" w:space="0" w:color="auto"/>
            <w:left w:val="none" w:sz="0" w:space="0" w:color="auto"/>
            <w:bottom w:val="none" w:sz="0" w:space="0" w:color="auto"/>
            <w:right w:val="none" w:sz="0" w:space="0" w:color="auto"/>
          </w:divBdr>
        </w:div>
        <w:div w:id="1048913926">
          <w:marLeft w:val="640"/>
          <w:marRight w:val="0"/>
          <w:marTop w:val="0"/>
          <w:marBottom w:val="0"/>
          <w:divBdr>
            <w:top w:val="none" w:sz="0" w:space="0" w:color="auto"/>
            <w:left w:val="none" w:sz="0" w:space="0" w:color="auto"/>
            <w:bottom w:val="none" w:sz="0" w:space="0" w:color="auto"/>
            <w:right w:val="none" w:sz="0" w:space="0" w:color="auto"/>
          </w:divBdr>
        </w:div>
        <w:div w:id="561143130">
          <w:marLeft w:val="640"/>
          <w:marRight w:val="0"/>
          <w:marTop w:val="0"/>
          <w:marBottom w:val="0"/>
          <w:divBdr>
            <w:top w:val="none" w:sz="0" w:space="0" w:color="auto"/>
            <w:left w:val="none" w:sz="0" w:space="0" w:color="auto"/>
            <w:bottom w:val="none" w:sz="0" w:space="0" w:color="auto"/>
            <w:right w:val="none" w:sz="0" w:space="0" w:color="auto"/>
          </w:divBdr>
        </w:div>
        <w:div w:id="1768036756">
          <w:marLeft w:val="640"/>
          <w:marRight w:val="0"/>
          <w:marTop w:val="0"/>
          <w:marBottom w:val="0"/>
          <w:divBdr>
            <w:top w:val="none" w:sz="0" w:space="0" w:color="auto"/>
            <w:left w:val="none" w:sz="0" w:space="0" w:color="auto"/>
            <w:bottom w:val="none" w:sz="0" w:space="0" w:color="auto"/>
            <w:right w:val="none" w:sz="0" w:space="0" w:color="auto"/>
          </w:divBdr>
        </w:div>
        <w:div w:id="1894585674">
          <w:marLeft w:val="640"/>
          <w:marRight w:val="0"/>
          <w:marTop w:val="0"/>
          <w:marBottom w:val="0"/>
          <w:divBdr>
            <w:top w:val="none" w:sz="0" w:space="0" w:color="auto"/>
            <w:left w:val="none" w:sz="0" w:space="0" w:color="auto"/>
            <w:bottom w:val="none" w:sz="0" w:space="0" w:color="auto"/>
            <w:right w:val="none" w:sz="0" w:space="0" w:color="auto"/>
          </w:divBdr>
        </w:div>
        <w:div w:id="1300065207">
          <w:marLeft w:val="640"/>
          <w:marRight w:val="0"/>
          <w:marTop w:val="0"/>
          <w:marBottom w:val="0"/>
          <w:divBdr>
            <w:top w:val="none" w:sz="0" w:space="0" w:color="auto"/>
            <w:left w:val="none" w:sz="0" w:space="0" w:color="auto"/>
            <w:bottom w:val="none" w:sz="0" w:space="0" w:color="auto"/>
            <w:right w:val="none" w:sz="0" w:space="0" w:color="auto"/>
          </w:divBdr>
        </w:div>
        <w:div w:id="1210530136">
          <w:marLeft w:val="640"/>
          <w:marRight w:val="0"/>
          <w:marTop w:val="0"/>
          <w:marBottom w:val="0"/>
          <w:divBdr>
            <w:top w:val="none" w:sz="0" w:space="0" w:color="auto"/>
            <w:left w:val="none" w:sz="0" w:space="0" w:color="auto"/>
            <w:bottom w:val="none" w:sz="0" w:space="0" w:color="auto"/>
            <w:right w:val="none" w:sz="0" w:space="0" w:color="auto"/>
          </w:divBdr>
        </w:div>
        <w:div w:id="1984041996">
          <w:marLeft w:val="640"/>
          <w:marRight w:val="0"/>
          <w:marTop w:val="0"/>
          <w:marBottom w:val="0"/>
          <w:divBdr>
            <w:top w:val="none" w:sz="0" w:space="0" w:color="auto"/>
            <w:left w:val="none" w:sz="0" w:space="0" w:color="auto"/>
            <w:bottom w:val="none" w:sz="0" w:space="0" w:color="auto"/>
            <w:right w:val="none" w:sz="0" w:space="0" w:color="auto"/>
          </w:divBdr>
        </w:div>
        <w:div w:id="564488137">
          <w:marLeft w:val="640"/>
          <w:marRight w:val="0"/>
          <w:marTop w:val="0"/>
          <w:marBottom w:val="0"/>
          <w:divBdr>
            <w:top w:val="none" w:sz="0" w:space="0" w:color="auto"/>
            <w:left w:val="none" w:sz="0" w:space="0" w:color="auto"/>
            <w:bottom w:val="none" w:sz="0" w:space="0" w:color="auto"/>
            <w:right w:val="none" w:sz="0" w:space="0" w:color="auto"/>
          </w:divBdr>
        </w:div>
        <w:div w:id="1125543115">
          <w:marLeft w:val="640"/>
          <w:marRight w:val="0"/>
          <w:marTop w:val="0"/>
          <w:marBottom w:val="0"/>
          <w:divBdr>
            <w:top w:val="none" w:sz="0" w:space="0" w:color="auto"/>
            <w:left w:val="none" w:sz="0" w:space="0" w:color="auto"/>
            <w:bottom w:val="none" w:sz="0" w:space="0" w:color="auto"/>
            <w:right w:val="none" w:sz="0" w:space="0" w:color="auto"/>
          </w:divBdr>
        </w:div>
        <w:div w:id="89007525">
          <w:marLeft w:val="640"/>
          <w:marRight w:val="0"/>
          <w:marTop w:val="0"/>
          <w:marBottom w:val="0"/>
          <w:divBdr>
            <w:top w:val="none" w:sz="0" w:space="0" w:color="auto"/>
            <w:left w:val="none" w:sz="0" w:space="0" w:color="auto"/>
            <w:bottom w:val="none" w:sz="0" w:space="0" w:color="auto"/>
            <w:right w:val="none" w:sz="0" w:space="0" w:color="auto"/>
          </w:divBdr>
        </w:div>
        <w:div w:id="1398935275">
          <w:marLeft w:val="640"/>
          <w:marRight w:val="0"/>
          <w:marTop w:val="0"/>
          <w:marBottom w:val="0"/>
          <w:divBdr>
            <w:top w:val="none" w:sz="0" w:space="0" w:color="auto"/>
            <w:left w:val="none" w:sz="0" w:space="0" w:color="auto"/>
            <w:bottom w:val="none" w:sz="0" w:space="0" w:color="auto"/>
            <w:right w:val="none" w:sz="0" w:space="0" w:color="auto"/>
          </w:divBdr>
        </w:div>
        <w:div w:id="1445689168">
          <w:marLeft w:val="640"/>
          <w:marRight w:val="0"/>
          <w:marTop w:val="0"/>
          <w:marBottom w:val="0"/>
          <w:divBdr>
            <w:top w:val="none" w:sz="0" w:space="0" w:color="auto"/>
            <w:left w:val="none" w:sz="0" w:space="0" w:color="auto"/>
            <w:bottom w:val="none" w:sz="0" w:space="0" w:color="auto"/>
            <w:right w:val="none" w:sz="0" w:space="0" w:color="auto"/>
          </w:divBdr>
        </w:div>
        <w:div w:id="1978877524">
          <w:marLeft w:val="640"/>
          <w:marRight w:val="0"/>
          <w:marTop w:val="0"/>
          <w:marBottom w:val="0"/>
          <w:divBdr>
            <w:top w:val="none" w:sz="0" w:space="0" w:color="auto"/>
            <w:left w:val="none" w:sz="0" w:space="0" w:color="auto"/>
            <w:bottom w:val="none" w:sz="0" w:space="0" w:color="auto"/>
            <w:right w:val="none" w:sz="0" w:space="0" w:color="auto"/>
          </w:divBdr>
        </w:div>
        <w:div w:id="248853633">
          <w:marLeft w:val="640"/>
          <w:marRight w:val="0"/>
          <w:marTop w:val="0"/>
          <w:marBottom w:val="0"/>
          <w:divBdr>
            <w:top w:val="none" w:sz="0" w:space="0" w:color="auto"/>
            <w:left w:val="none" w:sz="0" w:space="0" w:color="auto"/>
            <w:bottom w:val="none" w:sz="0" w:space="0" w:color="auto"/>
            <w:right w:val="none" w:sz="0" w:space="0" w:color="auto"/>
          </w:divBdr>
        </w:div>
        <w:div w:id="120852563">
          <w:marLeft w:val="640"/>
          <w:marRight w:val="0"/>
          <w:marTop w:val="0"/>
          <w:marBottom w:val="0"/>
          <w:divBdr>
            <w:top w:val="none" w:sz="0" w:space="0" w:color="auto"/>
            <w:left w:val="none" w:sz="0" w:space="0" w:color="auto"/>
            <w:bottom w:val="none" w:sz="0" w:space="0" w:color="auto"/>
            <w:right w:val="none" w:sz="0" w:space="0" w:color="auto"/>
          </w:divBdr>
        </w:div>
        <w:div w:id="1479299739">
          <w:marLeft w:val="640"/>
          <w:marRight w:val="0"/>
          <w:marTop w:val="0"/>
          <w:marBottom w:val="0"/>
          <w:divBdr>
            <w:top w:val="none" w:sz="0" w:space="0" w:color="auto"/>
            <w:left w:val="none" w:sz="0" w:space="0" w:color="auto"/>
            <w:bottom w:val="none" w:sz="0" w:space="0" w:color="auto"/>
            <w:right w:val="none" w:sz="0" w:space="0" w:color="auto"/>
          </w:divBdr>
        </w:div>
        <w:div w:id="1738698625">
          <w:marLeft w:val="640"/>
          <w:marRight w:val="0"/>
          <w:marTop w:val="0"/>
          <w:marBottom w:val="0"/>
          <w:divBdr>
            <w:top w:val="none" w:sz="0" w:space="0" w:color="auto"/>
            <w:left w:val="none" w:sz="0" w:space="0" w:color="auto"/>
            <w:bottom w:val="none" w:sz="0" w:space="0" w:color="auto"/>
            <w:right w:val="none" w:sz="0" w:space="0" w:color="auto"/>
          </w:divBdr>
        </w:div>
        <w:div w:id="497841352">
          <w:marLeft w:val="640"/>
          <w:marRight w:val="0"/>
          <w:marTop w:val="0"/>
          <w:marBottom w:val="0"/>
          <w:divBdr>
            <w:top w:val="none" w:sz="0" w:space="0" w:color="auto"/>
            <w:left w:val="none" w:sz="0" w:space="0" w:color="auto"/>
            <w:bottom w:val="none" w:sz="0" w:space="0" w:color="auto"/>
            <w:right w:val="none" w:sz="0" w:space="0" w:color="auto"/>
          </w:divBdr>
        </w:div>
        <w:div w:id="730885670">
          <w:marLeft w:val="640"/>
          <w:marRight w:val="0"/>
          <w:marTop w:val="0"/>
          <w:marBottom w:val="0"/>
          <w:divBdr>
            <w:top w:val="none" w:sz="0" w:space="0" w:color="auto"/>
            <w:left w:val="none" w:sz="0" w:space="0" w:color="auto"/>
            <w:bottom w:val="none" w:sz="0" w:space="0" w:color="auto"/>
            <w:right w:val="none" w:sz="0" w:space="0" w:color="auto"/>
          </w:divBdr>
        </w:div>
        <w:div w:id="624195176">
          <w:marLeft w:val="640"/>
          <w:marRight w:val="0"/>
          <w:marTop w:val="0"/>
          <w:marBottom w:val="0"/>
          <w:divBdr>
            <w:top w:val="none" w:sz="0" w:space="0" w:color="auto"/>
            <w:left w:val="none" w:sz="0" w:space="0" w:color="auto"/>
            <w:bottom w:val="none" w:sz="0" w:space="0" w:color="auto"/>
            <w:right w:val="none" w:sz="0" w:space="0" w:color="auto"/>
          </w:divBdr>
        </w:div>
        <w:div w:id="933440085">
          <w:marLeft w:val="640"/>
          <w:marRight w:val="0"/>
          <w:marTop w:val="0"/>
          <w:marBottom w:val="0"/>
          <w:divBdr>
            <w:top w:val="none" w:sz="0" w:space="0" w:color="auto"/>
            <w:left w:val="none" w:sz="0" w:space="0" w:color="auto"/>
            <w:bottom w:val="none" w:sz="0" w:space="0" w:color="auto"/>
            <w:right w:val="none" w:sz="0" w:space="0" w:color="auto"/>
          </w:divBdr>
        </w:div>
        <w:div w:id="1318218985">
          <w:marLeft w:val="640"/>
          <w:marRight w:val="0"/>
          <w:marTop w:val="0"/>
          <w:marBottom w:val="0"/>
          <w:divBdr>
            <w:top w:val="none" w:sz="0" w:space="0" w:color="auto"/>
            <w:left w:val="none" w:sz="0" w:space="0" w:color="auto"/>
            <w:bottom w:val="none" w:sz="0" w:space="0" w:color="auto"/>
            <w:right w:val="none" w:sz="0" w:space="0" w:color="auto"/>
          </w:divBdr>
        </w:div>
        <w:div w:id="1652366722">
          <w:marLeft w:val="640"/>
          <w:marRight w:val="0"/>
          <w:marTop w:val="0"/>
          <w:marBottom w:val="0"/>
          <w:divBdr>
            <w:top w:val="none" w:sz="0" w:space="0" w:color="auto"/>
            <w:left w:val="none" w:sz="0" w:space="0" w:color="auto"/>
            <w:bottom w:val="none" w:sz="0" w:space="0" w:color="auto"/>
            <w:right w:val="none" w:sz="0" w:space="0" w:color="auto"/>
          </w:divBdr>
        </w:div>
        <w:div w:id="1113131130">
          <w:marLeft w:val="640"/>
          <w:marRight w:val="0"/>
          <w:marTop w:val="0"/>
          <w:marBottom w:val="0"/>
          <w:divBdr>
            <w:top w:val="none" w:sz="0" w:space="0" w:color="auto"/>
            <w:left w:val="none" w:sz="0" w:space="0" w:color="auto"/>
            <w:bottom w:val="none" w:sz="0" w:space="0" w:color="auto"/>
            <w:right w:val="none" w:sz="0" w:space="0" w:color="auto"/>
          </w:divBdr>
        </w:div>
        <w:div w:id="221647685">
          <w:marLeft w:val="640"/>
          <w:marRight w:val="0"/>
          <w:marTop w:val="0"/>
          <w:marBottom w:val="0"/>
          <w:divBdr>
            <w:top w:val="none" w:sz="0" w:space="0" w:color="auto"/>
            <w:left w:val="none" w:sz="0" w:space="0" w:color="auto"/>
            <w:bottom w:val="none" w:sz="0" w:space="0" w:color="auto"/>
            <w:right w:val="none" w:sz="0" w:space="0" w:color="auto"/>
          </w:divBdr>
        </w:div>
        <w:div w:id="274869470">
          <w:marLeft w:val="640"/>
          <w:marRight w:val="0"/>
          <w:marTop w:val="0"/>
          <w:marBottom w:val="0"/>
          <w:divBdr>
            <w:top w:val="none" w:sz="0" w:space="0" w:color="auto"/>
            <w:left w:val="none" w:sz="0" w:space="0" w:color="auto"/>
            <w:bottom w:val="none" w:sz="0" w:space="0" w:color="auto"/>
            <w:right w:val="none" w:sz="0" w:space="0" w:color="auto"/>
          </w:divBdr>
        </w:div>
        <w:div w:id="1966736310">
          <w:marLeft w:val="640"/>
          <w:marRight w:val="0"/>
          <w:marTop w:val="0"/>
          <w:marBottom w:val="0"/>
          <w:divBdr>
            <w:top w:val="none" w:sz="0" w:space="0" w:color="auto"/>
            <w:left w:val="none" w:sz="0" w:space="0" w:color="auto"/>
            <w:bottom w:val="none" w:sz="0" w:space="0" w:color="auto"/>
            <w:right w:val="none" w:sz="0" w:space="0" w:color="auto"/>
          </w:divBdr>
        </w:div>
        <w:div w:id="1321885924">
          <w:marLeft w:val="640"/>
          <w:marRight w:val="0"/>
          <w:marTop w:val="0"/>
          <w:marBottom w:val="0"/>
          <w:divBdr>
            <w:top w:val="none" w:sz="0" w:space="0" w:color="auto"/>
            <w:left w:val="none" w:sz="0" w:space="0" w:color="auto"/>
            <w:bottom w:val="none" w:sz="0" w:space="0" w:color="auto"/>
            <w:right w:val="none" w:sz="0" w:space="0" w:color="auto"/>
          </w:divBdr>
        </w:div>
        <w:div w:id="2138066446">
          <w:marLeft w:val="640"/>
          <w:marRight w:val="0"/>
          <w:marTop w:val="0"/>
          <w:marBottom w:val="0"/>
          <w:divBdr>
            <w:top w:val="none" w:sz="0" w:space="0" w:color="auto"/>
            <w:left w:val="none" w:sz="0" w:space="0" w:color="auto"/>
            <w:bottom w:val="none" w:sz="0" w:space="0" w:color="auto"/>
            <w:right w:val="none" w:sz="0" w:space="0" w:color="auto"/>
          </w:divBdr>
        </w:div>
        <w:div w:id="283463500">
          <w:marLeft w:val="640"/>
          <w:marRight w:val="0"/>
          <w:marTop w:val="0"/>
          <w:marBottom w:val="0"/>
          <w:divBdr>
            <w:top w:val="none" w:sz="0" w:space="0" w:color="auto"/>
            <w:left w:val="none" w:sz="0" w:space="0" w:color="auto"/>
            <w:bottom w:val="none" w:sz="0" w:space="0" w:color="auto"/>
            <w:right w:val="none" w:sz="0" w:space="0" w:color="auto"/>
          </w:divBdr>
        </w:div>
        <w:div w:id="441610786">
          <w:marLeft w:val="640"/>
          <w:marRight w:val="0"/>
          <w:marTop w:val="0"/>
          <w:marBottom w:val="0"/>
          <w:divBdr>
            <w:top w:val="none" w:sz="0" w:space="0" w:color="auto"/>
            <w:left w:val="none" w:sz="0" w:space="0" w:color="auto"/>
            <w:bottom w:val="none" w:sz="0" w:space="0" w:color="auto"/>
            <w:right w:val="none" w:sz="0" w:space="0" w:color="auto"/>
          </w:divBdr>
        </w:div>
        <w:div w:id="661012186">
          <w:marLeft w:val="640"/>
          <w:marRight w:val="0"/>
          <w:marTop w:val="0"/>
          <w:marBottom w:val="0"/>
          <w:divBdr>
            <w:top w:val="none" w:sz="0" w:space="0" w:color="auto"/>
            <w:left w:val="none" w:sz="0" w:space="0" w:color="auto"/>
            <w:bottom w:val="none" w:sz="0" w:space="0" w:color="auto"/>
            <w:right w:val="none" w:sz="0" w:space="0" w:color="auto"/>
          </w:divBdr>
        </w:div>
        <w:div w:id="979652819">
          <w:marLeft w:val="640"/>
          <w:marRight w:val="0"/>
          <w:marTop w:val="0"/>
          <w:marBottom w:val="0"/>
          <w:divBdr>
            <w:top w:val="none" w:sz="0" w:space="0" w:color="auto"/>
            <w:left w:val="none" w:sz="0" w:space="0" w:color="auto"/>
            <w:bottom w:val="none" w:sz="0" w:space="0" w:color="auto"/>
            <w:right w:val="none" w:sz="0" w:space="0" w:color="auto"/>
          </w:divBdr>
        </w:div>
        <w:div w:id="101190249">
          <w:marLeft w:val="640"/>
          <w:marRight w:val="0"/>
          <w:marTop w:val="0"/>
          <w:marBottom w:val="0"/>
          <w:divBdr>
            <w:top w:val="none" w:sz="0" w:space="0" w:color="auto"/>
            <w:left w:val="none" w:sz="0" w:space="0" w:color="auto"/>
            <w:bottom w:val="none" w:sz="0" w:space="0" w:color="auto"/>
            <w:right w:val="none" w:sz="0" w:space="0" w:color="auto"/>
          </w:divBdr>
        </w:div>
        <w:div w:id="1359506712">
          <w:marLeft w:val="640"/>
          <w:marRight w:val="0"/>
          <w:marTop w:val="0"/>
          <w:marBottom w:val="0"/>
          <w:divBdr>
            <w:top w:val="none" w:sz="0" w:space="0" w:color="auto"/>
            <w:left w:val="none" w:sz="0" w:space="0" w:color="auto"/>
            <w:bottom w:val="none" w:sz="0" w:space="0" w:color="auto"/>
            <w:right w:val="none" w:sz="0" w:space="0" w:color="auto"/>
          </w:divBdr>
        </w:div>
      </w:divsChild>
    </w:div>
    <w:div w:id="1534078063">
      <w:bodyDiv w:val="1"/>
      <w:marLeft w:val="0"/>
      <w:marRight w:val="0"/>
      <w:marTop w:val="0"/>
      <w:marBottom w:val="0"/>
      <w:divBdr>
        <w:top w:val="none" w:sz="0" w:space="0" w:color="auto"/>
        <w:left w:val="none" w:sz="0" w:space="0" w:color="auto"/>
        <w:bottom w:val="none" w:sz="0" w:space="0" w:color="auto"/>
        <w:right w:val="none" w:sz="0" w:space="0" w:color="auto"/>
      </w:divBdr>
    </w:div>
    <w:div w:id="1534801376">
      <w:bodyDiv w:val="1"/>
      <w:marLeft w:val="0"/>
      <w:marRight w:val="0"/>
      <w:marTop w:val="0"/>
      <w:marBottom w:val="0"/>
      <w:divBdr>
        <w:top w:val="none" w:sz="0" w:space="0" w:color="auto"/>
        <w:left w:val="none" w:sz="0" w:space="0" w:color="auto"/>
        <w:bottom w:val="none" w:sz="0" w:space="0" w:color="auto"/>
        <w:right w:val="none" w:sz="0" w:space="0" w:color="auto"/>
      </w:divBdr>
      <w:divsChild>
        <w:div w:id="1769764440">
          <w:marLeft w:val="480"/>
          <w:marRight w:val="0"/>
          <w:marTop w:val="0"/>
          <w:marBottom w:val="0"/>
          <w:divBdr>
            <w:top w:val="none" w:sz="0" w:space="0" w:color="auto"/>
            <w:left w:val="none" w:sz="0" w:space="0" w:color="auto"/>
            <w:bottom w:val="none" w:sz="0" w:space="0" w:color="auto"/>
            <w:right w:val="none" w:sz="0" w:space="0" w:color="auto"/>
          </w:divBdr>
        </w:div>
        <w:div w:id="296642527">
          <w:marLeft w:val="480"/>
          <w:marRight w:val="0"/>
          <w:marTop w:val="0"/>
          <w:marBottom w:val="0"/>
          <w:divBdr>
            <w:top w:val="none" w:sz="0" w:space="0" w:color="auto"/>
            <w:left w:val="none" w:sz="0" w:space="0" w:color="auto"/>
            <w:bottom w:val="none" w:sz="0" w:space="0" w:color="auto"/>
            <w:right w:val="none" w:sz="0" w:space="0" w:color="auto"/>
          </w:divBdr>
        </w:div>
        <w:div w:id="100687151">
          <w:marLeft w:val="480"/>
          <w:marRight w:val="0"/>
          <w:marTop w:val="0"/>
          <w:marBottom w:val="0"/>
          <w:divBdr>
            <w:top w:val="none" w:sz="0" w:space="0" w:color="auto"/>
            <w:left w:val="none" w:sz="0" w:space="0" w:color="auto"/>
            <w:bottom w:val="none" w:sz="0" w:space="0" w:color="auto"/>
            <w:right w:val="none" w:sz="0" w:space="0" w:color="auto"/>
          </w:divBdr>
        </w:div>
        <w:div w:id="1006905962">
          <w:marLeft w:val="480"/>
          <w:marRight w:val="0"/>
          <w:marTop w:val="0"/>
          <w:marBottom w:val="0"/>
          <w:divBdr>
            <w:top w:val="none" w:sz="0" w:space="0" w:color="auto"/>
            <w:left w:val="none" w:sz="0" w:space="0" w:color="auto"/>
            <w:bottom w:val="none" w:sz="0" w:space="0" w:color="auto"/>
            <w:right w:val="none" w:sz="0" w:space="0" w:color="auto"/>
          </w:divBdr>
        </w:div>
        <w:div w:id="234972242">
          <w:marLeft w:val="480"/>
          <w:marRight w:val="0"/>
          <w:marTop w:val="0"/>
          <w:marBottom w:val="0"/>
          <w:divBdr>
            <w:top w:val="none" w:sz="0" w:space="0" w:color="auto"/>
            <w:left w:val="none" w:sz="0" w:space="0" w:color="auto"/>
            <w:bottom w:val="none" w:sz="0" w:space="0" w:color="auto"/>
            <w:right w:val="none" w:sz="0" w:space="0" w:color="auto"/>
          </w:divBdr>
        </w:div>
        <w:div w:id="1467044553">
          <w:marLeft w:val="480"/>
          <w:marRight w:val="0"/>
          <w:marTop w:val="0"/>
          <w:marBottom w:val="0"/>
          <w:divBdr>
            <w:top w:val="none" w:sz="0" w:space="0" w:color="auto"/>
            <w:left w:val="none" w:sz="0" w:space="0" w:color="auto"/>
            <w:bottom w:val="none" w:sz="0" w:space="0" w:color="auto"/>
            <w:right w:val="none" w:sz="0" w:space="0" w:color="auto"/>
          </w:divBdr>
        </w:div>
        <w:div w:id="861431620">
          <w:marLeft w:val="480"/>
          <w:marRight w:val="0"/>
          <w:marTop w:val="0"/>
          <w:marBottom w:val="0"/>
          <w:divBdr>
            <w:top w:val="none" w:sz="0" w:space="0" w:color="auto"/>
            <w:left w:val="none" w:sz="0" w:space="0" w:color="auto"/>
            <w:bottom w:val="none" w:sz="0" w:space="0" w:color="auto"/>
            <w:right w:val="none" w:sz="0" w:space="0" w:color="auto"/>
          </w:divBdr>
        </w:div>
        <w:div w:id="1178542311">
          <w:marLeft w:val="480"/>
          <w:marRight w:val="0"/>
          <w:marTop w:val="0"/>
          <w:marBottom w:val="0"/>
          <w:divBdr>
            <w:top w:val="none" w:sz="0" w:space="0" w:color="auto"/>
            <w:left w:val="none" w:sz="0" w:space="0" w:color="auto"/>
            <w:bottom w:val="none" w:sz="0" w:space="0" w:color="auto"/>
            <w:right w:val="none" w:sz="0" w:space="0" w:color="auto"/>
          </w:divBdr>
        </w:div>
        <w:div w:id="625887778">
          <w:marLeft w:val="480"/>
          <w:marRight w:val="0"/>
          <w:marTop w:val="0"/>
          <w:marBottom w:val="0"/>
          <w:divBdr>
            <w:top w:val="none" w:sz="0" w:space="0" w:color="auto"/>
            <w:left w:val="none" w:sz="0" w:space="0" w:color="auto"/>
            <w:bottom w:val="none" w:sz="0" w:space="0" w:color="auto"/>
            <w:right w:val="none" w:sz="0" w:space="0" w:color="auto"/>
          </w:divBdr>
        </w:div>
        <w:div w:id="895777977">
          <w:marLeft w:val="480"/>
          <w:marRight w:val="0"/>
          <w:marTop w:val="0"/>
          <w:marBottom w:val="0"/>
          <w:divBdr>
            <w:top w:val="none" w:sz="0" w:space="0" w:color="auto"/>
            <w:left w:val="none" w:sz="0" w:space="0" w:color="auto"/>
            <w:bottom w:val="none" w:sz="0" w:space="0" w:color="auto"/>
            <w:right w:val="none" w:sz="0" w:space="0" w:color="auto"/>
          </w:divBdr>
        </w:div>
        <w:div w:id="1481073494">
          <w:marLeft w:val="480"/>
          <w:marRight w:val="0"/>
          <w:marTop w:val="0"/>
          <w:marBottom w:val="0"/>
          <w:divBdr>
            <w:top w:val="none" w:sz="0" w:space="0" w:color="auto"/>
            <w:left w:val="none" w:sz="0" w:space="0" w:color="auto"/>
            <w:bottom w:val="none" w:sz="0" w:space="0" w:color="auto"/>
            <w:right w:val="none" w:sz="0" w:space="0" w:color="auto"/>
          </w:divBdr>
        </w:div>
        <w:div w:id="1360816085">
          <w:marLeft w:val="480"/>
          <w:marRight w:val="0"/>
          <w:marTop w:val="0"/>
          <w:marBottom w:val="0"/>
          <w:divBdr>
            <w:top w:val="none" w:sz="0" w:space="0" w:color="auto"/>
            <w:left w:val="none" w:sz="0" w:space="0" w:color="auto"/>
            <w:bottom w:val="none" w:sz="0" w:space="0" w:color="auto"/>
            <w:right w:val="none" w:sz="0" w:space="0" w:color="auto"/>
          </w:divBdr>
        </w:div>
        <w:div w:id="1457334274">
          <w:marLeft w:val="480"/>
          <w:marRight w:val="0"/>
          <w:marTop w:val="0"/>
          <w:marBottom w:val="0"/>
          <w:divBdr>
            <w:top w:val="none" w:sz="0" w:space="0" w:color="auto"/>
            <w:left w:val="none" w:sz="0" w:space="0" w:color="auto"/>
            <w:bottom w:val="none" w:sz="0" w:space="0" w:color="auto"/>
            <w:right w:val="none" w:sz="0" w:space="0" w:color="auto"/>
          </w:divBdr>
        </w:div>
        <w:div w:id="1579632999">
          <w:marLeft w:val="480"/>
          <w:marRight w:val="0"/>
          <w:marTop w:val="0"/>
          <w:marBottom w:val="0"/>
          <w:divBdr>
            <w:top w:val="none" w:sz="0" w:space="0" w:color="auto"/>
            <w:left w:val="none" w:sz="0" w:space="0" w:color="auto"/>
            <w:bottom w:val="none" w:sz="0" w:space="0" w:color="auto"/>
            <w:right w:val="none" w:sz="0" w:space="0" w:color="auto"/>
          </w:divBdr>
        </w:div>
        <w:div w:id="1837652899">
          <w:marLeft w:val="480"/>
          <w:marRight w:val="0"/>
          <w:marTop w:val="0"/>
          <w:marBottom w:val="0"/>
          <w:divBdr>
            <w:top w:val="none" w:sz="0" w:space="0" w:color="auto"/>
            <w:left w:val="none" w:sz="0" w:space="0" w:color="auto"/>
            <w:bottom w:val="none" w:sz="0" w:space="0" w:color="auto"/>
            <w:right w:val="none" w:sz="0" w:space="0" w:color="auto"/>
          </w:divBdr>
        </w:div>
        <w:div w:id="1989700066">
          <w:marLeft w:val="480"/>
          <w:marRight w:val="0"/>
          <w:marTop w:val="0"/>
          <w:marBottom w:val="0"/>
          <w:divBdr>
            <w:top w:val="none" w:sz="0" w:space="0" w:color="auto"/>
            <w:left w:val="none" w:sz="0" w:space="0" w:color="auto"/>
            <w:bottom w:val="none" w:sz="0" w:space="0" w:color="auto"/>
            <w:right w:val="none" w:sz="0" w:space="0" w:color="auto"/>
          </w:divBdr>
        </w:div>
        <w:div w:id="838037017">
          <w:marLeft w:val="480"/>
          <w:marRight w:val="0"/>
          <w:marTop w:val="0"/>
          <w:marBottom w:val="0"/>
          <w:divBdr>
            <w:top w:val="none" w:sz="0" w:space="0" w:color="auto"/>
            <w:left w:val="none" w:sz="0" w:space="0" w:color="auto"/>
            <w:bottom w:val="none" w:sz="0" w:space="0" w:color="auto"/>
            <w:right w:val="none" w:sz="0" w:space="0" w:color="auto"/>
          </w:divBdr>
        </w:div>
        <w:div w:id="1184245458">
          <w:marLeft w:val="480"/>
          <w:marRight w:val="0"/>
          <w:marTop w:val="0"/>
          <w:marBottom w:val="0"/>
          <w:divBdr>
            <w:top w:val="none" w:sz="0" w:space="0" w:color="auto"/>
            <w:left w:val="none" w:sz="0" w:space="0" w:color="auto"/>
            <w:bottom w:val="none" w:sz="0" w:space="0" w:color="auto"/>
            <w:right w:val="none" w:sz="0" w:space="0" w:color="auto"/>
          </w:divBdr>
        </w:div>
        <w:div w:id="77556979">
          <w:marLeft w:val="480"/>
          <w:marRight w:val="0"/>
          <w:marTop w:val="0"/>
          <w:marBottom w:val="0"/>
          <w:divBdr>
            <w:top w:val="none" w:sz="0" w:space="0" w:color="auto"/>
            <w:left w:val="none" w:sz="0" w:space="0" w:color="auto"/>
            <w:bottom w:val="none" w:sz="0" w:space="0" w:color="auto"/>
            <w:right w:val="none" w:sz="0" w:space="0" w:color="auto"/>
          </w:divBdr>
        </w:div>
        <w:div w:id="346447406">
          <w:marLeft w:val="480"/>
          <w:marRight w:val="0"/>
          <w:marTop w:val="0"/>
          <w:marBottom w:val="0"/>
          <w:divBdr>
            <w:top w:val="none" w:sz="0" w:space="0" w:color="auto"/>
            <w:left w:val="none" w:sz="0" w:space="0" w:color="auto"/>
            <w:bottom w:val="none" w:sz="0" w:space="0" w:color="auto"/>
            <w:right w:val="none" w:sz="0" w:space="0" w:color="auto"/>
          </w:divBdr>
        </w:div>
        <w:div w:id="1878856762">
          <w:marLeft w:val="480"/>
          <w:marRight w:val="0"/>
          <w:marTop w:val="0"/>
          <w:marBottom w:val="0"/>
          <w:divBdr>
            <w:top w:val="none" w:sz="0" w:space="0" w:color="auto"/>
            <w:left w:val="none" w:sz="0" w:space="0" w:color="auto"/>
            <w:bottom w:val="none" w:sz="0" w:space="0" w:color="auto"/>
            <w:right w:val="none" w:sz="0" w:space="0" w:color="auto"/>
          </w:divBdr>
        </w:div>
        <w:div w:id="1208177373">
          <w:marLeft w:val="480"/>
          <w:marRight w:val="0"/>
          <w:marTop w:val="0"/>
          <w:marBottom w:val="0"/>
          <w:divBdr>
            <w:top w:val="none" w:sz="0" w:space="0" w:color="auto"/>
            <w:left w:val="none" w:sz="0" w:space="0" w:color="auto"/>
            <w:bottom w:val="none" w:sz="0" w:space="0" w:color="auto"/>
            <w:right w:val="none" w:sz="0" w:space="0" w:color="auto"/>
          </w:divBdr>
        </w:div>
        <w:div w:id="187910058">
          <w:marLeft w:val="480"/>
          <w:marRight w:val="0"/>
          <w:marTop w:val="0"/>
          <w:marBottom w:val="0"/>
          <w:divBdr>
            <w:top w:val="none" w:sz="0" w:space="0" w:color="auto"/>
            <w:left w:val="none" w:sz="0" w:space="0" w:color="auto"/>
            <w:bottom w:val="none" w:sz="0" w:space="0" w:color="auto"/>
            <w:right w:val="none" w:sz="0" w:space="0" w:color="auto"/>
          </w:divBdr>
        </w:div>
        <w:div w:id="1978073371">
          <w:marLeft w:val="480"/>
          <w:marRight w:val="0"/>
          <w:marTop w:val="0"/>
          <w:marBottom w:val="0"/>
          <w:divBdr>
            <w:top w:val="none" w:sz="0" w:space="0" w:color="auto"/>
            <w:left w:val="none" w:sz="0" w:space="0" w:color="auto"/>
            <w:bottom w:val="none" w:sz="0" w:space="0" w:color="auto"/>
            <w:right w:val="none" w:sz="0" w:space="0" w:color="auto"/>
          </w:divBdr>
        </w:div>
        <w:div w:id="2132091743">
          <w:marLeft w:val="480"/>
          <w:marRight w:val="0"/>
          <w:marTop w:val="0"/>
          <w:marBottom w:val="0"/>
          <w:divBdr>
            <w:top w:val="none" w:sz="0" w:space="0" w:color="auto"/>
            <w:left w:val="none" w:sz="0" w:space="0" w:color="auto"/>
            <w:bottom w:val="none" w:sz="0" w:space="0" w:color="auto"/>
            <w:right w:val="none" w:sz="0" w:space="0" w:color="auto"/>
          </w:divBdr>
        </w:div>
        <w:div w:id="1838691235">
          <w:marLeft w:val="480"/>
          <w:marRight w:val="0"/>
          <w:marTop w:val="0"/>
          <w:marBottom w:val="0"/>
          <w:divBdr>
            <w:top w:val="none" w:sz="0" w:space="0" w:color="auto"/>
            <w:left w:val="none" w:sz="0" w:space="0" w:color="auto"/>
            <w:bottom w:val="none" w:sz="0" w:space="0" w:color="auto"/>
            <w:right w:val="none" w:sz="0" w:space="0" w:color="auto"/>
          </w:divBdr>
        </w:div>
        <w:div w:id="2118601488">
          <w:marLeft w:val="480"/>
          <w:marRight w:val="0"/>
          <w:marTop w:val="0"/>
          <w:marBottom w:val="0"/>
          <w:divBdr>
            <w:top w:val="none" w:sz="0" w:space="0" w:color="auto"/>
            <w:left w:val="none" w:sz="0" w:space="0" w:color="auto"/>
            <w:bottom w:val="none" w:sz="0" w:space="0" w:color="auto"/>
            <w:right w:val="none" w:sz="0" w:space="0" w:color="auto"/>
          </w:divBdr>
        </w:div>
        <w:div w:id="1744716953">
          <w:marLeft w:val="480"/>
          <w:marRight w:val="0"/>
          <w:marTop w:val="0"/>
          <w:marBottom w:val="0"/>
          <w:divBdr>
            <w:top w:val="none" w:sz="0" w:space="0" w:color="auto"/>
            <w:left w:val="none" w:sz="0" w:space="0" w:color="auto"/>
            <w:bottom w:val="none" w:sz="0" w:space="0" w:color="auto"/>
            <w:right w:val="none" w:sz="0" w:space="0" w:color="auto"/>
          </w:divBdr>
        </w:div>
        <w:div w:id="743726503">
          <w:marLeft w:val="480"/>
          <w:marRight w:val="0"/>
          <w:marTop w:val="0"/>
          <w:marBottom w:val="0"/>
          <w:divBdr>
            <w:top w:val="none" w:sz="0" w:space="0" w:color="auto"/>
            <w:left w:val="none" w:sz="0" w:space="0" w:color="auto"/>
            <w:bottom w:val="none" w:sz="0" w:space="0" w:color="auto"/>
            <w:right w:val="none" w:sz="0" w:space="0" w:color="auto"/>
          </w:divBdr>
        </w:div>
        <w:div w:id="1217933233">
          <w:marLeft w:val="480"/>
          <w:marRight w:val="0"/>
          <w:marTop w:val="0"/>
          <w:marBottom w:val="0"/>
          <w:divBdr>
            <w:top w:val="none" w:sz="0" w:space="0" w:color="auto"/>
            <w:left w:val="none" w:sz="0" w:space="0" w:color="auto"/>
            <w:bottom w:val="none" w:sz="0" w:space="0" w:color="auto"/>
            <w:right w:val="none" w:sz="0" w:space="0" w:color="auto"/>
          </w:divBdr>
        </w:div>
        <w:div w:id="823007016">
          <w:marLeft w:val="480"/>
          <w:marRight w:val="0"/>
          <w:marTop w:val="0"/>
          <w:marBottom w:val="0"/>
          <w:divBdr>
            <w:top w:val="none" w:sz="0" w:space="0" w:color="auto"/>
            <w:left w:val="none" w:sz="0" w:space="0" w:color="auto"/>
            <w:bottom w:val="none" w:sz="0" w:space="0" w:color="auto"/>
            <w:right w:val="none" w:sz="0" w:space="0" w:color="auto"/>
          </w:divBdr>
        </w:div>
        <w:div w:id="1062411932">
          <w:marLeft w:val="480"/>
          <w:marRight w:val="0"/>
          <w:marTop w:val="0"/>
          <w:marBottom w:val="0"/>
          <w:divBdr>
            <w:top w:val="none" w:sz="0" w:space="0" w:color="auto"/>
            <w:left w:val="none" w:sz="0" w:space="0" w:color="auto"/>
            <w:bottom w:val="none" w:sz="0" w:space="0" w:color="auto"/>
            <w:right w:val="none" w:sz="0" w:space="0" w:color="auto"/>
          </w:divBdr>
        </w:div>
        <w:div w:id="1443763817">
          <w:marLeft w:val="480"/>
          <w:marRight w:val="0"/>
          <w:marTop w:val="0"/>
          <w:marBottom w:val="0"/>
          <w:divBdr>
            <w:top w:val="none" w:sz="0" w:space="0" w:color="auto"/>
            <w:left w:val="none" w:sz="0" w:space="0" w:color="auto"/>
            <w:bottom w:val="none" w:sz="0" w:space="0" w:color="auto"/>
            <w:right w:val="none" w:sz="0" w:space="0" w:color="auto"/>
          </w:divBdr>
        </w:div>
        <w:div w:id="537864819">
          <w:marLeft w:val="480"/>
          <w:marRight w:val="0"/>
          <w:marTop w:val="0"/>
          <w:marBottom w:val="0"/>
          <w:divBdr>
            <w:top w:val="none" w:sz="0" w:space="0" w:color="auto"/>
            <w:left w:val="none" w:sz="0" w:space="0" w:color="auto"/>
            <w:bottom w:val="none" w:sz="0" w:space="0" w:color="auto"/>
            <w:right w:val="none" w:sz="0" w:space="0" w:color="auto"/>
          </w:divBdr>
        </w:div>
        <w:div w:id="554467120">
          <w:marLeft w:val="480"/>
          <w:marRight w:val="0"/>
          <w:marTop w:val="0"/>
          <w:marBottom w:val="0"/>
          <w:divBdr>
            <w:top w:val="none" w:sz="0" w:space="0" w:color="auto"/>
            <w:left w:val="none" w:sz="0" w:space="0" w:color="auto"/>
            <w:bottom w:val="none" w:sz="0" w:space="0" w:color="auto"/>
            <w:right w:val="none" w:sz="0" w:space="0" w:color="auto"/>
          </w:divBdr>
        </w:div>
        <w:div w:id="897744633">
          <w:marLeft w:val="480"/>
          <w:marRight w:val="0"/>
          <w:marTop w:val="0"/>
          <w:marBottom w:val="0"/>
          <w:divBdr>
            <w:top w:val="none" w:sz="0" w:space="0" w:color="auto"/>
            <w:left w:val="none" w:sz="0" w:space="0" w:color="auto"/>
            <w:bottom w:val="none" w:sz="0" w:space="0" w:color="auto"/>
            <w:right w:val="none" w:sz="0" w:space="0" w:color="auto"/>
          </w:divBdr>
        </w:div>
        <w:div w:id="1539003001">
          <w:marLeft w:val="480"/>
          <w:marRight w:val="0"/>
          <w:marTop w:val="0"/>
          <w:marBottom w:val="0"/>
          <w:divBdr>
            <w:top w:val="none" w:sz="0" w:space="0" w:color="auto"/>
            <w:left w:val="none" w:sz="0" w:space="0" w:color="auto"/>
            <w:bottom w:val="none" w:sz="0" w:space="0" w:color="auto"/>
            <w:right w:val="none" w:sz="0" w:space="0" w:color="auto"/>
          </w:divBdr>
        </w:div>
        <w:div w:id="409157929">
          <w:marLeft w:val="480"/>
          <w:marRight w:val="0"/>
          <w:marTop w:val="0"/>
          <w:marBottom w:val="0"/>
          <w:divBdr>
            <w:top w:val="none" w:sz="0" w:space="0" w:color="auto"/>
            <w:left w:val="none" w:sz="0" w:space="0" w:color="auto"/>
            <w:bottom w:val="none" w:sz="0" w:space="0" w:color="auto"/>
            <w:right w:val="none" w:sz="0" w:space="0" w:color="auto"/>
          </w:divBdr>
        </w:div>
        <w:div w:id="464856842">
          <w:marLeft w:val="480"/>
          <w:marRight w:val="0"/>
          <w:marTop w:val="0"/>
          <w:marBottom w:val="0"/>
          <w:divBdr>
            <w:top w:val="none" w:sz="0" w:space="0" w:color="auto"/>
            <w:left w:val="none" w:sz="0" w:space="0" w:color="auto"/>
            <w:bottom w:val="none" w:sz="0" w:space="0" w:color="auto"/>
            <w:right w:val="none" w:sz="0" w:space="0" w:color="auto"/>
          </w:divBdr>
        </w:div>
        <w:div w:id="1681082824">
          <w:marLeft w:val="480"/>
          <w:marRight w:val="0"/>
          <w:marTop w:val="0"/>
          <w:marBottom w:val="0"/>
          <w:divBdr>
            <w:top w:val="none" w:sz="0" w:space="0" w:color="auto"/>
            <w:left w:val="none" w:sz="0" w:space="0" w:color="auto"/>
            <w:bottom w:val="none" w:sz="0" w:space="0" w:color="auto"/>
            <w:right w:val="none" w:sz="0" w:space="0" w:color="auto"/>
          </w:divBdr>
        </w:div>
        <w:div w:id="1664357576">
          <w:marLeft w:val="480"/>
          <w:marRight w:val="0"/>
          <w:marTop w:val="0"/>
          <w:marBottom w:val="0"/>
          <w:divBdr>
            <w:top w:val="none" w:sz="0" w:space="0" w:color="auto"/>
            <w:left w:val="none" w:sz="0" w:space="0" w:color="auto"/>
            <w:bottom w:val="none" w:sz="0" w:space="0" w:color="auto"/>
            <w:right w:val="none" w:sz="0" w:space="0" w:color="auto"/>
          </w:divBdr>
        </w:div>
        <w:div w:id="1094548650">
          <w:marLeft w:val="480"/>
          <w:marRight w:val="0"/>
          <w:marTop w:val="0"/>
          <w:marBottom w:val="0"/>
          <w:divBdr>
            <w:top w:val="none" w:sz="0" w:space="0" w:color="auto"/>
            <w:left w:val="none" w:sz="0" w:space="0" w:color="auto"/>
            <w:bottom w:val="none" w:sz="0" w:space="0" w:color="auto"/>
            <w:right w:val="none" w:sz="0" w:space="0" w:color="auto"/>
          </w:divBdr>
        </w:div>
        <w:div w:id="2096200193">
          <w:marLeft w:val="480"/>
          <w:marRight w:val="0"/>
          <w:marTop w:val="0"/>
          <w:marBottom w:val="0"/>
          <w:divBdr>
            <w:top w:val="none" w:sz="0" w:space="0" w:color="auto"/>
            <w:left w:val="none" w:sz="0" w:space="0" w:color="auto"/>
            <w:bottom w:val="none" w:sz="0" w:space="0" w:color="auto"/>
            <w:right w:val="none" w:sz="0" w:space="0" w:color="auto"/>
          </w:divBdr>
        </w:div>
        <w:div w:id="1325208742">
          <w:marLeft w:val="480"/>
          <w:marRight w:val="0"/>
          <w:marTop w:val="0"/>
          <w:marBottom w:val="0"/>
          <w:divBdr>
            <w:top w:val="none" w:sz="0" w:space="0" w:color="auto"/>
            <w:left w:val="none" w:sz="0" w:space="0" w:color="auto"/>
            <w:bottom w:val="none" w:sz="0" w:space="0" w:color="auto"/>
            <w:right w:val="none" w:sz="0" w:space="0" w:color="auto"/>
          </w:divBdr>
        </w:div>
        <w:div w:id="503395858">
          <w:marLeft w:val="480"/>
          <w:marRight w:val="0"/>
          <w:marTop w:val="0"/>
          <w:marBottom w:val="0"/>
          <w:divBdr>
            <w:top w:val="none" w:sz="0" w:space="0" w:color="auto"/>
            <w:left w:val="none" w:sz="0" w:space="0" w:color="auto"/>
            <w:bottom w:val="none" w:sz="0" w:space="0" w:color="auto"/>
            <w:right w:val="none" w:sz="0" w:space="0" w:color="auto"/>
          </w:divBdr>
        </w:div>
        <w:div w:id="1371030757">
          <w:marLeft w:val="480"/>
          <w:marRight w:val="0"/>
          <w:marTop w:val="0"/>
          <w:marBottom w:val="0"/>
          <w:divBdr>
            <w:top w:val="none" w:sz="0" w:space="0" w:color="auto"/>
            <w:left w:val="none" w:sz="0" w:space="0" w:color="auto"/>
            <w:bottom w:val="none" w:sz="0" w:space="0" w:color="auto"/>
            <w:right w:val="none" w:sz="0" w:space="0" w:color="auto"/>
          </w:divBdr>
        </w:div>
        <w:div w:id="677269501">
          <w:marLeft w:val="480"/>
          <w:marRight w:val="0"/>
          <w:marTop w:val="0"/>
          <w:marBottom w:val="0"/>
          <w:divBdr>
            <w:top w:val="none" w:sz="0" w:space="0" w:color="auto"/>
            <w:left w:val="none" w:sz="0" w:space="0" w:color="auto"/>
            <w:bottom w:val="none" w:sz="0" w:space="0" w:color="auto"/>
            <w:right w:val="none" w:sz="0" w:space="0" w:color="auto"/>
          </w:divBdr>
        </w:div>
        <w:div w:id="1982885617">
          <w:marLeft w:val="480"/>
          <w:marRight w:val="0"/>
          <w:marTop w:val="0"/>
          <w:marBottom w:val="0"/>
          <w:divBdr>
            <w:top w:val="none" w:sz="0" w:space="0" w:color="auto"/>
            <w:left w:val="none" w:sz="0" w:space="0" w:color="auto"/>
            <w:bottom w:val="none" w:sz="0" w:space="0" w:color="auto"/>
            <w:right w:val="none" w:sz="0" w:space="0" w:color="auto"/>
          </w:divBdr>
        </w:div>
        <w:div w:id="50272187">
          <w:marLeft w:val="480"/>
          <w:marRight w:val="0"/>
          <w:marTop w:val="0"/>
          <w:marBottom w:val="0"/>
          <w:divBdr>
            <w:top w:val="none" w:sz="0" w:space="0" w:color="auto"/>
            <w:left w:val="none" w:sz="0" w:space="0" w:color="auto"/>
            <w:bottom w:val="none" w:sz="0" w:space="0" w:color="auto"/>
            <w:right w:val="none" w:sz="0" w:space="0" w:color="auto"/>
          </w:divBdr>
        </w:div>
      </w:divsChild>
    </w:div>
    <w:div w:id="1543907492">
      <w:bodyDiv w:val="1"/>
      <w:marLeft w:val="0"/>
      <w:marRight w:val="0"/>
      <w:marTop w:val="0"/>
      <w:marBottom w:val="0"/>
      <w:divBdr>
        <w:top w:val="none" w:sz="0" w:space="0" w:color="auto"/>
        <w:left w:val="none" w:sz="0" w:space="0" w:color="auto"/>
        <w:bottom w:val="none" w:sz="0" w:space="0" w:color="auto"/>
        <w:right w:val="none" w:sz="0" w:space="0" w:color="auto"/>
      </w:divBdr>
    </w:div>
    <w:div w:id="1549563776">
      <w:bodyDiv w:val="1"/>
      <w:marLeft w:val="0"/>
      <w:marRight w:val="0"/>
      <w:marTop w:val="0"/>
      <w:marBottom w:val="0"/>
      <w:divBdr>
        <w:top w:val="none" w:sz="0" w:space="0" w:color="auto"/>
        <w:left w:val="none" w:sz="0" w:space="0" w:color="auto"/>
        <w:bottom w:val="none" w:sz="0" w:space="0" w:color="auto"/>
        <w:right w:val="none" w:sz="0" w:space="0" w:color="auto"/>
      </w:divBdr>
      <w:divsChild>
        <w:div w:id="1174419022">
          <w:marLeft w:val="640"/>
          <w:marRight w:val="0"/>
          <w:marTop w:val="0"/>
          <w:marBottom w:val="0"/>
          <w:divBdr>
            <w:top w:val="none" w:sz="0" w:space="0" w:color="auto"/>
            <w:left w:val="none" w:sz="0" w:space="0" w:color="auto"/>
            <w:bottom w:val="none" w:sz="0" w:space="0" w:color="auto"/>
            <w:right w:val="none" w:sz="0" w:space="0" w:color="auto"/>
          </w:divBdr>
        </w:div>
        <w:div w:id="247007475">
          <w:marLeft w:val="640"/>
          <w:marRight w:val="0"/>
          <w:marTop w:val="0"/>
          <w:marBottom w:val="0"/>
          <w:divBdr>
            <w:top w:val="none" w:sz="0" w:space="0" w:color="auto"/>
            <w:left w:val="none" w:sz="0" w:space="0" w:color="auto"/>
            <w:bottom w:val="none" w:sz="0" w:space="0" w:color="auto"/>
            <w:right w:val="none" w:sz="0" w:space="0" w:color="auto"/>
          </w:divBdr>
        </w:div>
        <w:div w:id="1346403287">
          <w:marLeft w:val="640"/>
          <w:marRight w:val="0"/>
          <w:marTop w:val="0"/>
          <w:marBottom w:val="0"/>
          <w:divBdr>
            <w:top w:val="none" w:sz="0" w:space="0" w:color="auto"/>
            <w:left w:val="none" w:sz="0" w:space="0" w:color="auto"/>
            <w:bottom w:val="none" w:sz="0" w:space="0" w:color="auto"/>
            <w:right w:val="none" w:sz="0" w:space="0" w:color="auto"/>
          </w:divBdr>
        </w:div>
        <w:div w:id="2031682785">
          <w:marLeft w:val="640"/>
          <w:marRight w:val="0"/>
          <w:marTop w:val="0"/>
          <w:marBottom w:val="0"/>
          <w:divBdr>
            <w:top w:val="none" w:sz="0" w:space="0" w:color="auto"/>
            <w:left w:val="none" w:sz="0" w:space="0" w:color="auto"/>
            <w:bottom w:val="none" w:sz="0" w:space="0" w:color="auto"/>
            <w:right w:val="none" w:sz="0" w:space="0" w:color="auto"/>
          </w:divBdr>
        </w:div>
        <w:div w:id="1055930694">
          <w:marLeft w:val="640"/>
          <w:marRight w:val="0"/>
          <w:marTop w:val="0"/>
          <w:marBottom w:val="0"/>
          <w:divBdr>
            <w:top w:val="none" w:sz="0" w:space="0" w:color="auto"/>
            <w:left w:val="none" w:sz="0" w:space="0" w:color="auto"/>
            <w:bottom w:val="none" w:sz="0" w:space="0" w:color="auto"/>
            <w:right w:val="none" w:sz="0" w:space="0" w:color="auto"/>
          </w:divBdr>
        </w:div>
        <w:div w:id="2114590345">
          <w:marLeft w:val="640"/>
          <w:marRight w:val="0"/>
          <w:marTop w:val="0"/>
          <w:marBottom w:val="0"/>
          <w:divBdr>
            <w:top w:val="none" w:sz="0" w:space="0" w:color="auto"/>
            <w:left w:val="none" w:sz="0" w:space="0" w:color="auto"/>
            <w:bottom w:val="none" w:sz="0" w:space="0" w:color="auto"/>
            <w:right w:val="none" w:sz="0" w:space="0" w:color="auto"/>
          </w:divBdr>
        </w:div>
        <w:div w:id="725181610">
          <w:marLeft w:val="640"/>
          <w:marRight w:val="0"/>
          <w:marTop w:val="0"/>
          <w:marBottom w:val="0"/>
          <w:divBdr>
            <w:top w:val="none" w:sz="0" w:space="0" w:color="auto"/>
            <w:left w:val="none" w:sz="0" w:space="0" w:color="auto"/>
            <w:bottom w:val="none" w:sz="0" w:space="0" w:color="auto"/>
            <w:right w:val="none" w:sz="0" w:space="0" w:color="auto"/>
          </w:divBdr>
        </w:div>
        <w:div w:id="567955382">
          <w:marLeft w:val="640"/>
          <w:marRight w:val="0"/>
          <w:marTop w:val="0"/>
          <w:marBottom w:val="0"/>
          <w:divBdr>
            <w:top w:val="none" w:sz="0" w:space="0" w:color="auto"/>
            <w:left w:val="none" w:sz="0" w:space="0" w:color="auto"/>
            <w:bottom w:val="none" w:sz="0" w:space="0" w:color="auto"/>
            <w:right w:val="none" w:sz="0" w:space="0" w:color="auto"/>
          </w:divBdr>
        </w:div>
        <w:div w:id="265425211">
          <w:marLeft w:val="640"/>
          <w:marRight w:val="0"/>
          <w:marTop w:val="0"/>
          <w:marBottom w:val="0"/>
          <w:divBdr>
            <w:top w:val="none" w:sz="0" w:space="0" w:color="auto"/>
            <w:left w:val="none" w:sz="0" w:space="0" w:color="auto"/>
            <w:bottom w:val="none" w:sz="0" w:space="0" w:color="auto"/>
            <w:right w:val="none" w:sz="0" w:space="0" w:color="auto"/>
          </w:divBdr>
        </w:div>
        <w:div w:id="443159537">
          <w:marLeft w:val="640"/>
          <w:marRight w:val="0"/>
          <w:marTop w:val="0"/>
          <w:marBottom w:val="0"/>
          <w:divBdr>
            <w:top w:val="none" w:sz="0" w:space="0" w:color="auto"/>
            <w:left w:val="none" w:sz="0" w:space="0" w:color="auto"/>
            <w:bottom w:val="none" w:sz="0" w:space="0" w:color="auto"/>
            <w:right w:val="none" w:sz="0" w:space="0" w:color="auto"/>
          </w:divBdr>
        </w:div>
        <w:div w:id="1606689251">
          <w:marLeft w:val="640"/>
          <w:marRight w:val="0"/>
          <w:marTop w:val="0"/>
          <w:marBottom w:val="0"/>
          <w:divBdr>
            <w:top w:val="none" w:sz="0" w:space="0" w:color="auto"/>
            <w:left w:val="none" w:sz="0" w:space="0" w:color="auto"/>
            <w:bottom w:val="none" w:sz="0" w:space="0" w:color="auto"/>
            <w:right w:val="none" w:sz="0" w:space="0" w:color="auto"/>
          </w:divBdr>
        </w:div>
        <w:div w:id="1376656639">
          <w:marLeft w:val="640"/>
          <w:marRight w:val="0"/>
          <w:marTop w:val="0"/>
          <w:marBottom w:val="0"/>
          <w:divBdr>
            <w:top w:val="none" w:sz="0" w:space="0" w:color="auto"/>
            <w:left w:val="none" w:sz="0" w:space="0" w:color="auto"/>
            <w:bottom w:val="none" w:sz="0" w:space="0" w:color="auto"/>
            <w:right w:val="none" w:sz="0" w:space="0" w:color="auto"/>
          </w:divBdr>
        </w:div>
        <w:div w:id="301812394">
          <w:marLeft w:val="640"/>
          <w:marRight w:val="0"/>
          <w:marTop w:val="0"/>
          <w:marBottom w:val="0"/>
          <w:divBdr>
            <w:top w:val="none" w:sz="0" w:space="0" w:color="auto"/>
            <w:left w:val="none" w:sz="0" w:space="0" w:color="auto"/>
            <w:bottom w:val="none" w:sz="0" w:space="0" w:color="auto"/>
            <w:right w:val="none" w:sz="0" w:space="0" w:color="auto"/>
          </w:divBdr>
        </w:div>
        <w:div w:id="180776618">
          <w:marLeft w:val="640"/>
          <w:marRight w:val="0"/>
          <w:marTop w:val="0"/>
          <w:marBottom w:val="0"/>
          <w:divBdr>
            <w:top w:val="none" w:sz="0" w:space="0" w:color="auto"/>
            <w:left w:val="none" w:sz="0" w:space="0" w:color="auto"/>
            <w:bottom w:val="none" w:sz="0" w:space="0" w:color="auto"/>
            <w:right w:val="none" w:sz="0" w:space="0" w:color="auto"/>
          </w:divBdr>
        </w:div>
        <w:div w:id="1477451827">
          <w:marLeft w:val="640"/>
          <w:marRight w:val="0"/>
          <w:marTop w:val="0"/>
          <w:marBottom w:val="0"/>
          <w:divBdr>
            <w:top w:val="none" w:sz="0" w:space="0" w:color="auto"/>
            <w:left w:val="none" w:sz="0" w:space="0" w:color="auto"/>
            <w:bottom w:val="none" w:sz="0" w:space="0" w:color="auto"/>
            <w:right w:val="none" w:sz="0" w:space="0" w:color="auto"/>
          </w:divBdr>
        </w:div>
        <w:div w:id="1575775451">
          <w:marLeft w:val="640"/>
          <w:marRight w:val="0"/>
          <w:marTop w:val="0"/>
          <w:marBottom w:val="0"/>
          <w:divBdr>
            <w:top w:val="none" w:sz="0" w:space="0" w:color="auto"/>
            <w:left w:val="none" w:sz="0" w:space="0" w:color="auto"/>
            <w:bottom w:val="none" w:sz="0" w:space="0" w:color="auto"/>
            <w:right w:val="none" w:sz="0" w:space="0" w:color="auto"/>
          </w:divBdr>
        </w:div>
        <w:div w:id="1763063713">
          <w:marLeft w:val="640"/>
          <w:marRight w:val="0"/>
          <w:marTop w:val="0"/>
          <w:marBottom w:val="0"/>
          <w:divBdr>
            <w:top w:val="none" w:sz="0" w:space="0" w:color="auto"/>
            <w:left w:val="none" w:sz="0" w:space="0" w:color="auto"/>
            <w:bottom w:val="none" w:sz="0" w:space="0" w:color="auto"/>
            <w:right w:val="none" w:sz="0" w:space="0" w:color="auto"/>
          </w:divBdr>
        </w:div>
        <w:div w:id="1850287558">
          <w:marLeft w:val="640"/>
          <w:marRight w:val="0"/>
          <w:marTop w:val="0"/>
          <w:marBottom w:val="0"/>
          <w:divBdr>
            <w:top w:val="none" w:sz="0" w:space="0" w:color="auto"/>
            <w:left w:val="none" w:sz="0" w:space="0" w:color="auto"/>
            <w:bottom w:val="none" w:sz="0" w:space="0" w:color="auto"/>
            <w:right w:val="none" w:sz="0" w:space="0" w:color="auto"/>
          </w:divBdr>
        </w:div>
        <w:div w:id="971519956">
          <w:marLeft w:val="640"/>
          <w:marRight w:val="0"/>
          <w:marTop w:val="0"/>
          <w:marBottom w:val="0"/>
          <w:divBdr>
            <w:top w:val="none" w:sz="0" w:space="0" w:color="auto"/>
            <w:left w:val="none" w:sz="0" w:space="0" w:color="auto"/>
            <w:bottom w:val="none" w:sz="0" w:space="0" w:color="auto"/>
            <w:right w:val="none" w:sz="0" w:space="0" w:color="auto"/>
          </w:divBdr>
        </w:div>
        <w:div w:id="1034502438">
          <w:marLeft w:val="640"/>
          <w:marRight w:val="0"/>
          <w:marTop w:val="0"/>
          <w:marBottom w:val="0"/>
          <w:divBdr>
            <w:top w:val="none" w:sz="0" w:space="0" w:color="auto"/>
            <w:left w:val="none" w:sz="0" w:space="0" w:color="auto"/>
            <w:bottom w:val="none" w:sz="0" w:space="0" w:color="auto"/>
            <w:right w:val="none" w:sz="0" w:space="0" w:color="auto"/>
          </w:divBdr>
        </w:div>
        <w:div w:id="313873599">
          <w:marLeft w:val="640"/>
          <w:marRight w:val="0"/>
          <w:marTop w:val="0"/>
          <w:marBottom w:val="0"/>
          <w:divBdr>
            <w:top w:val="none" w:sz="0" w:space="0" w:color="auto"/>
            <w:left w:val="none" w:sz="0" w:space="0" w:color="auto"/>
            <w:bottom w:val="none" w:sz="0" w:space="0" w:color="auto"/>
            <w:right w:val="none" w:sz="0" w:space="0" w:color="auto"/>
          </w:divBdr>
        </w:div>
        <w:div w:id="614481644">
          <w:marLeft w:val="640"/>
          <w:marRight w:val="0"/>
          <w:marTop w:val="0"/>
          <w:marBottom w:val="0"/>
          <w:divBdr>
            <w:top w:val="none" w:sz="0" w:space="0" w:color="auto"/>
            <w:left w:val="none" w:sz="0" w:space="0" w:color="auto"/>
            <w:bottom w:val="none" w:sz="0" w:space="0" w:color="auto"/>
            <w:right w:val="none" w:sz="0" w:space="0" w:color="auto"/>
          </w:divBdr>
        </w:div>
        <w:div w:id="607389098">
          <w:marLeft w:val="640"/>
          <w:marRight w:val="0"/>
          <w:marTop w:val="0"/>
          <w:marBottom w:val="0"/>
          <w:divBdr>
            <w:top w:val="none" w:sz="0" w:space="0" w:color="auto"/>
            <w:left w:val="none" w:sz="0" w:space="0" w:color="auto"/>
            <w:bottom w:val="none" w:sz="0" w:space="0" w:color="auto"/>
            <w:right w:val="none" w:sz="0" w:space="0" w:color="auto"/>
          </w:divBdr>
        </w:div>
        <w:div w:id="273027391">
          <w:marLeft w:val="640"/>
          <w:marRight w:val="0"/>
          <w:marTop w:val="0"/>
          <w:marBottom w:val="0"/>
          <w:divBdr>
            <w:top w:val="none" w:sz="0" w:space="0" w:color="auto"/>
            <w:left w:val="none" w:sz="0" w:space="0" w:color="auto"/>
            <w:bottom w:val="none" w:sz="0" w:space="0" w:color="auto"/>
            <w:right w:val="none" w:sz="0" w:space="0" w:color="auto"/>
          </w:divBdr>
        </w:div>
        <w:div w:id="641808684">
          <w:marLeft w:val="640"/>
          <w:marRight w:val="0"/>
          <w:marTop w:val="0"/>
          <w:marBottom w:val="0"/>
          <w:divBdr>
            <w:top w:val="none" w:sz="0" w:space="0" w:color="auto"/>
            <w:left w:val="none" w:sz="0" w:space="0" w:color="auto"/>
            <w:bottom w:val="none" w:sz="0" w:space="0" w:color="auto"/>
            <w:right w:val="none" w:sz="0" w:space="0" w:color="auto"/>
          </w:divBdr>
        </w:div>
        <w:div w:id="2118714471">
          <w:marLeft w:val="640"/>
          <w:marRight w:val="0"/>
          <w:marTop w:val="0"/>
          <w:marBottom w:val="0"/>
          <w:divBdr>
            <w:top w:val="none" w:sz="0" w:space="0" w:color="auto"/>
            <w:left w:val="none" w:sz="0" w:space="0" w:color="auto"/>
            <w:bottom w:val="none" w:sz="0" w:space="0" w:color="auto"/>
            <w:right w:val="none" w:sz="0" w:space="0" w:color="auto"/>
          </w:divBdr>
        </w:div>
        <w:div w:id="1237781446">
          <w:marLeft w:val="640"/>
          <w:marRight w:val="0"/>
          <w:marTop w:val="0"/>
          <w:marBottom w:val="0"/>
          <w:divBdr>
            <w:top w:val="none" w:sz="0" w:space="0" w:color="auto"/>
            <w:left w:val="none" w:sz="0" w:space="0" w:color="auto"/>
            <w:bottom w:val="none" w:sz="0" w:space="0" w:color="auto"/>
            <w:right w:val="none" w:sz="0" w:space="0" w:color="auto"/>
          </w:divBdr>
        </w:div>
        <w:div w:id="38747168">
          <w:marLeft w:val="640"/>
          <w:marRight w:val="0"/>
          <w:marTop w:val="0"/>
          <w:marBottom w:val="0"/>
          <w:divBdr>
            <w:top w:val="none" w:sz="0" w:space="0" w:color="auto"/>
            <w:left w:val="none" w:sz="0" w:space="0" w:color="auto"/>
            <w:bottom w:val="none" w:sz="0" w:space="0" w:color="auto"/>
            <w:right w:val="none" w:sz="0" w:space="0" w:color="auto"/>
          </w:divBdr>
        </w:div>
        <w:div w:id="1572692441">
          <w:marLeft w:val="640"/>
          <w:marRight w:val="0"/>
          <w:marTop w:val="0"/>
          <w:marBottom w:val="0"/>
          <w:divBdr>
            <w:top w:val="none" w:sz="0" w:space="0" w:color="auto"/>
            <w:left w:val="none" w:sz="0" w:space="0" w:color="auto"/>
            <w:bottom w:val="none" w:sz="0" w:space="0" w:color="auto"/>
            <w:right w:val="none" w:sz="0" w:space="0" w:color="auto"/>
          </w:divBdr>
        </w:div>
        <w:div w:id="1096756239">
          <w:marLeft w:val="640"/>
          <w:marRight w:val="0"/>
          <w:marTop w:val="0"/>
          <w:marBottom w:val="0"/>
          <w:divBdr>
            <w:top w:val="none" w:sz="0" w:space="0" w:color="auto"/>
            <w:left w:val="none" w:sz="0" w:space="0" w:color="auto"/>
            <w:bottom w:val="none" w:sz="0" w:space="0" w:color="auto"/>
            <w:right w:val="none" w:sz="0" w:space="0" w:color="auto"/>
          </w:divBdr>
        </w:div>
        <w:div w:id="1651053593">
          <w:marLeft w:val="640"/>
          <w:marRight w:val="0"/>
          <w:marTop w:val="0"/>
          <w:marBottom w:val="0"/>
          <w:divBdr>
            <w:top w:val="none" w:sz="0" w:space="0" w:color="auto"/>
            <w:left w:val="none" w:sz="0" w:space="0" w:color="auto"/>
            <w:bottom w:val="none" w:sz="0" w:space="0" w:color="auto"/>
            <w:right w:val="none" w:sz="0" w:space="0" w:color="auto"/>
          </w:divBdr>
        </w:div>
        <w:div w:id="503474214">
          <w:marLeft w:val="640"/>
          <w:marRight w:val="0"/>
          <w:marTop w:val="0"/>
          <w:marBottom w:val="0"/>
          <w:divBdr>
            <w:top w:val="none" w:sz="0" w:space="0" w:color="auto"/>
            <w:left w:val="none" w:sz="0" w:space="0" w:color="auto"/>
            <w:bottom w:val="none" w:sz="0" w:space="0" w:color="auto"/>
            <w:right w:val="none" w:sz="0" w:space="0" w:color="auto"/>
          </w:divBdr>
        </w:div>
        <w:div w:id="970017884">
          <w:marLeft w:val="640"/>
          <w:marRight w:val="0"/>
          <w:marTop w:val="0"/>
          <w:marBottom w:val="0"/>
          <w:divBdr>
            <w:top w:val="none" w:sz="0" w:space="0" w:color="auto"/>
            <w:left w:val="none" w:sz="0" w:space="0" w:color="auto"/>
            <w:bottom w:val="none" w:sz="0" w:space="0" w:color="auto"/>
            <w:right w:val="none" w:sz="0" w:space="0" w:color="auto"/>
          </w:divBdr>
        </w:div>
        <w:div w:id="976299840">
          <w:marLeft w:val="640"/>
          <w:marRight w:val="0"/>
          <w:marTop w:val="0"/>
          <w:marBottom w:val="0"/>
          <w:divBdr>
            <w:top w:val="none" w:sz="0" w:space="0" w:color="auto"/>
            <w:left w:val="none" w:sz="0" w:space="0" w:color="auto"/>
            <w:bottom w:val="none" w:sz="0" w:space="0" w:color="auto"/>
            <w:right w:val="none" w:sz="0" w:space="0" w:color="auto"/>
          </w:divBdr>
        </w:div>
        <w:div w:id="1582057591">
          <w:marLeft w:val="640"/>
          <w:marRight w:val="0"/>
          <w:marTop w:val="0"/>
          <w:marBottom w:val="0"/>
          <w:divBdr>
            <w:top w:val="none" w:sz="0" w:space="0" w:color="auto"/>
            <w:left w:val="none" w:sz="0" w:space="0" w:color="auto"/>
            <w:bottom w:val="none" w:sz="0" w:space="0" w:color="auto"/>
            <w:right w:val="none" w:sz="0" w:space="0" w:color="auto"/>
          </w:divBdr>
        </w:div>
        <w:div w:id="1693720364">
          <w:marLeft w:val="640"/>
          <w:marRight w:val="0"/>
          <w:marTop w:val="0"/>
          <w:marBottom w:val="0"/>
          <w:divBdr>
            <w:top w:val="none" w:sz="0" w:space="0" w:color="auto"/>
            <w:left w:val="none" w:sz="0" w:space="0" w:color="auto"/>
            <w:bottom w:val="none" w:sz="0" w:space="0" w:color="auto"/>
            <w:right w:val="none" w:sz="0" w:space="0" w:color="auto"/>
          </w:divBdr>
        </w:div>
        <w:div w:id="1137261129">
          <w:marLeft w:val="640"/>
          <w:marRight w:val="0"/>
          <w:marTop w:val="0"/>
          <w:marBottom w:val="0"/>
          <w:divBdr>
            <w:top w:val="none" w:sz="0" w:space="0" w:color="auto"/>
            <w:left w:val="none" w:sz="0" w:space="0" w:color="auto"/>
            <w:bottom w:val="none" w:sz="0" w:space="0" w:color="auto"/>
            <w:right w:val="none" w:sz="0" w:space="0" w:color="auto"/>
          </w:divBdr>
        </w:div>
        <w:div w:id="1751191419">
          <w:marLeft w:val="640"/>
          <w:marRight w:val="0"/>
          <w:marTop w:val="0"/>
          <w:marBottom w:val="0"/>
          <w:divBdr>
            <w:top w:val="none" w:sz="0" w:space="0" w:color="auto"/>
            <w:left w:val="none" w:sz="0" w:space="0" w:color="auto"/>
            <w:bottom w:val="none" w:sz="0" w:space="0" w:color="auto"/>
            <w:right w:val="none" w:sz="0" w:space="0" w:color="auto"/>
          </w:divBdr>
        </w:div>
        <w:div w:id="1145706671">
          <w:marLeft w:val="640"/>
          <w:marRight w:val="0"/>
          <w:marTop w:val="0"/>
          <w:marBottom w:val="0"/>
          <w:divBdr>
            <w:top w:val="none" w:sz="0" w:space="0" w:color="auto"/>
            <w:left w:val="none" w:sz="0" w:space="0" w:color="auto"/>
            <w:bottom w:val="none" w:sz="0" w:space="0" w:color="auto"/>
            <w:right w:val="none" w:sz="0" w:space="0" w:color="auto"/>
          </w:divBdr>
        </w:div>
        <w:div w:id="1283489265">
          <w:marLeft w:val="640"/>
          <w:marRight w:val="0"/>
          <w:marTop w:val="0"/>
          <w:marBottom w:val="0"/>
          <w:divBdr>
            <w:top w:val="none" w:sz="0" w:space="0" w:color="auto"/>
            <w:left w:val="none" w:sz="0" w:space="0" w:color="auto"/>
            <w:bottom w:val="none" w:sz="0" w:space="0" w:color="auto"/>
            <w:right w:val="none" w:sz="0" w:space="0" w:color="auto"/>
          </w:divBdr>
        </w:div>
        <w:div w:id="1964998618">
          <w:marLeft w:val="640"/>
          <w:marRight w:val="0"/>
          <w:marTop w:val="0"/>
          <w:marBottom w:val="0"/>
          <w:divBdr>
            <w:top w:val="none" w:sz="0" w:space="0" w:color="auto"/>
            <w:left w:val="none" w:sz="0" w:space="0" w:color="auto"/>
            <w:bottom w:val="none" w:sz="0" w:space="0" w:color="auto"/>
            <w:right w:val="none" w:sz="0" w:space="0" w:color="auto"/>
          </w:divBdr>
        </w:div>
        <w:div w:id="369191196">
          <w:marLeft w:val="640"/>
          <w:marRight w:val="0"/>
          <w:marTop w:val="0"/>
          <w:marBottom w:val="0"/>
          <w:divBdr>
            <w:top w:val="none" w:sz="0" w:space="0" w:color="auto"/>
            <w:left w:val="none" w:sz="0" w:space="0" w:color="auto"/>
            <w:bottom w:val="none" w:sz="0" w:space="0" w:color="auto"/>
            <w:right w:val="none" w:sz="0" w:space="0" w:color="auto"/>
          </w:divBdr>
        </w:div>
        <w:div w:id="490022571">
          <w:marLeft w:val="640"/>
          <w:marRight w:val="0"/>
          <w:marTop w:val="0"/>
          <w:marBottom w:val="0"/>
          <w:divBdr>
            <w:top w:val="none" w:sz="0" w:space="0" w:color="auto"/>
            <w:left w:val="none" w:sz="0" w:space="0" w:color="auto"/>
            <w:bottom w:val="none" w:sz="0" w:space="0" w:color="auto"/>
            <w:right w:val="none" w:sz="0" w:space="0" w:color="auto"/>
          </w:divBdr>
        </w:div>
        <w:div w:id="1993220463">
          <w:marLeft w:val="640"/>
          <w:marRight w:val="0"/>
          <w:marTop w:val="0"/>
          <w:marBottom w:val="0"/>
          <w:divBdr>
            <w:top w:val="none" w:sz="0" w:space="0" w:color="auto"/>
            <w:left w:val="none" w:sz="0" w:space="0" w:color="auto"/>
            <w:bottom w:val="none" w:sz="0" w:space="0" w:color="auto"/>
            <w:right w:val="none" w:sz="0" w:space="0" w:color="auto"/>
          </w:divBdr>
        </w:div>
        <w:div w:id="805243563">
          <w:marLeft w:val="640"/>
          <w:marRight w:val="0"/>
          <w:marTop w:val="0"/>
          <w:marBottom w:val="0"/>
          <w:divBdr>
            <w:top w:val="none" w:sz="0" w:space="0" w:color="auto"/>
            <w:left w:val="none" w:sz="0" w:space="0" w:color="auto"/>
            <w:bottom w:val="none" w:sz="0" w:space="0" w:color="auto"/>
            <w:right w:val="none" w:sz="0" w:space="0" w:color="auto"/>
          </w:divBdr>
        </w:div>
        <w:div w:id="2146073752">
          <w:marLeft w:val="640"/>
          <w:marRight w:val="0"/>
          <w:marTop w:val="0"/>
          <w:marBottom w:val="0"/>
          <w:divBdr>
            <w:top w:val="none" w:sz="0" w:space="0" w:color="auto"/>
            <w:left w:val="none" w:sz="0" w:space="0" w:color="auto"/>
            <w:bottom w:val="none" w:sz="0" w:space="0" w:color="auto"/>
            <w:right w:val="none" w:sz="0" w:space="0" w:color="auto"/>
          </w:divBdr>
        </w:div>
        <w:div w:id="275529986">
          <w:marLeft w:val="640"/>
          <w:marRight w:val="0"/>
          <w:marTop w:val="0"/>
          <w:marBottom w:val="0"/>
          <w:divBdr>
            <w:top w:val="none" w:sz="0" w:space="0" w:color="auto"/>
            <w:left w:val="none" w:sz="0" w:space="0" w:color="auto"/>
            <w:bottom w:val="none" w:sz="0" w:space="0" w:color="auto"/>
            <w:right w:val="none" w:sz="0" w:space="0" w:color="auto"/>
          </w:divBdr>
        </w:div>
        <w:div w:id="314191748">
          <w:marLeft w:val="640"/>
          <w:marRight w:val="0"/>
          <w:marTop w:val="0"/>
          <w:marBottom w:val="0"/>
          <w:divBdr>
            <w:top w:val="none" w:sz="0" w:space="0" w:color="auto"/>
            <w:left w:val="none" w:sz="0" w:space="0" w:color="auto"/>
            <w:bottom w:val="none" w:sz="0" w:space="0" w:color="auto"/>
            <w:right w:val="none" w:sz="0" w:space="0" w:color="auto"/>
          </w:divBdr>
        </w:div>
        <w:div w:id="2066761383">
          <w:marLeft w:val="640"/>
          <w:marRight w:val="0"/>
          <w:marTop w:val="0"/>
          <w:marBottom w:val="0"/>
          <w:divBdr>
            <w:top w:val="none" w:sz="0" w:space="0" w:color="auto"/>
            <w:left w:val="none" w:sz="0" w:space="0" w:color="auto"/>
            <w:bottom w:val="none" w:sz="0" w:space="0" w:color="auto"/>
            <w:right w:val="none" w:sz="0" w:space="0" w:color="auto"/>
          </w:divBdr>
        </w:div>
        <w:div w:id="2024699357">
          <w:marLeft w:val="640"/>
          <w:marRight w:val="0"/>
          <w:marTop w:val="0"/>
          <w:marBottom w:val="0"/>
          <w:divBdr>
            <w:top w:val="none" w:sz="0" w:space="0" w:color="auto"/>
            <w:left w:val="none" w:sz="0" w:space="0" w:color="auto"/>
            <w:bottom w:val="none" w:sz="0" w:space="0" w:color="auto"/>
            <w:right w:val="none" w:sz="0" w:space="0" w:color="auto"/>
          </w:divBdr>
        </w:div>
        <w:div w:id="133641287">
          <w:marLeft w:val="640"/>
          <w:marRight w:val="0"/>
          <w:marTop w:val="0"/>
          <w:marBottom w:val="0"/>
          <w:divBdr>
            <w:top w:val="none" w:sz="0" w:space="0" w:color="auto"/>
            <w:left w:val="none" w:sz="0" w:space="0" w:color="auto"/>
            <w:bottom w:val="none" w:sz="0" w:space="0" w:color="auto"/>
            <w:right w:val="none" w:sz="0" w:space="0" w:color="auto"/>
          </w:divBdr>
        </w:div>
        <w:div w:id="607660928">
          <w:marLeft w:val="640"/>
          <w:marRight w:val="0"/>
          <w:marTop w:val="0"/>
          <w:marBottom w:val="0"/>
          <w:divBdr>
            <w:top w:val="none" w:sz="0" w:space="0" w:color="auto"/>
            <w:left w:val="none" w:sz="0" w:space="0" w:color="auto"/>
            <w:bottom w:val="none" w:sz="0" w:space="0" w:color="auto"/>
            <w:right w:val="none" w:sz="0" w:space="0" w:color="auto"/>
          </w:divBdr>
        </w:div>
        <w:div w:id="88474274">
          <w:marLeft w:val="640"/>
          <w:marRight w:val="0"/>
          <w:marTop w:val="0"/>
          <w:marBottom w:val="0"/>
          <w:divBdr>
            <w:top w:val="none" w:sz="0" w:space="0" w:color="auto"/>
            <w:left w:val="none" w:sz="0" w:space="0" w:color="auto"/>
            <w:bottom w:val="none" w:sz="0" w:space="0" w:color="auto"/>
            <w:right w:val="none" w:sz="0" w:space="0" w:color="auto"/>
          </w:divBdr>
        </w:div>
        <w:div w:id="1503276478">
          <w:marLeft w:val="640"/>
          <w:marRight w:val="0"/>
          <w:marTop w:val="0"/>
          <w:marBottom w:val="0"/>
          <w:divBdr>
            <w:top w:val="none" w:sz="0" w:space="0" w:color="auto"/>
            <w:left w:val="none" w:sz="0" w:space="0" w:color="auto"/>
            <w:bottom w:val="none" w:sz="0" w:space="0" w:color="auto"/>
            <w:right w:val="none" w:sz="0" w:space="0" w:color="auto"/>
          </w:divBdr>
        </w:div>
        <w:div w:id="2066027855">
          <w:marLeft w:val="640"/>
          <w:marRight w:val="0"/>
          <w:marTop w:val="0"/>
          <w:marBottom w:val="0"/>
          <w:divBdr>
            <w:top w:val="none" w:sz="0" w:space="0" w:color="auto"/>
            <w:left w:val="none" w:sz="0" w:space="0" w:color="auto"/>
            <w:bottom w:val="none" w:sz="0" w:space="0" w:color="auto"/>
            <w:right w:val="none" w:sz="0" w:space="0" w:color="auto"/>
          </w:divBdr>
        </w:div>
        <w:div w:id="330183643">
          <w:marLeft w:val="640"/>
          <w:marRight w:val="0"/>
          <w:marTop w:val="0"/>
          <w:marBottom w:val="0"/>
          <w:divBdr>
            <w:top w:val="none" w:sz="0" w:space="0" w:color="auto"/>
            <w:left w:val="none" w:sz="0" w:space="0" w:color="auto"/>
            <w:bottom w:val="none" w:sz="0" w:space="0" w:color="auto"/>
            <w:right w:val="none" w:sz="0" w:space="0" w:color="auto"/>
          </w:divBdr>
        </w:div>
        <w:div w:id="1330909071">
          <w:marLeft w:val="640"/>
          <w:marRight w:val="0"/>
          <w:marTop w:val="0"/>
          <w:marBottom w:val="0"/>
          <w:divBdr>
            <w:top w:val="none" w:sz="0" w:space="0" w:color="auto"/>
            <w:left w:val="none" w:sz="0" w:space="0" w:color="auto"/>
            <w:bottom w:val="none" w:sz="0" w:space="0" w:color="auto"/>
            <w:right w:val="none" w:sz="0" w:space="0" w:color="auto"/>
          </w:divBdr>
        </w:div>
        <w:div w:id="1784836623">
          <w:marLeft w:val="640"/>
          <w:marRight w:val="0"/>
          <w:marTop w:val="0"/>
          <w:marBottom w:val="0"/>
          <w:divBdr>
            <w:top w:val="none" w:sz="0" w:space="0" w:color="auto"/>
            <w:left w:val="none" w:sz="0" w:space="0" w:color="auto"/>
            <w:bottom w:val="none" w:sz="0" w:space="0" w:color="auto"/>
            <w:right w:val="none" w:sz="0" w:space="0" w:color="auto"/>
          </w:divBdr>
        </w:div>
        <w:div w:id="1052656022">
          <w:marLeft w:val="640"/>
          <w:marRight w:val="0"/>
          <w:marTop w:val="0"/>
          <w:marBottom w:val="0"/>
          <w:divBdr>
            <w:top w:val="none" w:sz="0" w:space="0" w:color="auto"/>
            <w:left w:val="none" w:sz="0" w:space="0" w:color="auto"/>
            <w:bottom w:val="none" w:sz="0" w:space="0" w:color="auto"/>
            <w:right w:val="none" w:sz="0" w:space="0" w:color="auto"/>
          </w:divBdr>
        </w:div>
        <w:div w:id="587271251">
          <w:marLeft w:val="640"/>
          <w:marRight w:val="0"/>
          <w:marTop w:val="0"/>
          <w:marBottom w:val="0"/>
          <w:divBdr>
            <w:top w:val="none" w:sz="0" w:space="0" w:color="auto"/>
            <w:left w:val="none" w:sz="0" w:space="0" w:color="auto"/>
            <w:bottom w:val="none" w:sz="0" w:space="0" w:color="auto"/>
            <w:right w:val="none" w:sz="0" w:space="0" w:color="auto"/>
          </w:divBdr>
        </w:div>
        <w:div w:id="613562997">
          <w:marLeft w:val="640"/>
          <w:marRight w:val="0"/>
          <w:marTop w:val="0"/>
          <w:marBottom w:val="0"/>
          <w:divBdr>
            <w:top w:val="none" w:sz="0" w:space="0" w:color="auto"/>
            <w:left w:val="none" w:sz="0" w:space="0" w:color="auto"/>
            <w:bottom w:val="none" w:sz="0" w:space="0" w:color="auto"/>
            <w:right w:val="none" w:sz="0" w:space="0" w:color="auto"/>
          </w:divBdr>
        </w:div>
        <w:div w:id="1235042732">
          <w:marLeft w:val="640"/>
          <w:marRight w:val="0"/>
          <w:marTop w:val="0"/>
          <w:marBottom w:val="0"/>
          <w:divBdr>
            <w:top w:val="none" w:sz="0" w:space="0" w:color="auto"/>
            <w:left w:val="none" w:sz="0" w:space="0" w:color="auto"/>
            <w:bottom w:val="none" w:sz="0" w:space="0" w:color="auto"/>
            <w:right w:val="none" w:sz="0" w:space="0" w:color="auto"/>
          </w:divBdr>
        </w:div>
        <w:div w:id="951324501">
          <w:marLeft w:val="640"/>
          <w:marRight w:val="0"/>
          <w:marTop w:val="0"/>
          <w:marBottom w:val="0"/>
          <w:divBdr>
            <w:top w:val="none" w:sz="0" w:space="0" w:color="auto"/>
            <w:left w:val="none" w:sz="0" w:space="0" w:color="auto"/>
            <w:bottom w:val="none" w:sz="0" w:space="0" w:color="auto"/>
            <w:right w:val="none" w:sz="0" w:space="0" w:color="auto"/>
          </w:divBdr>
        </w:div>
        <w:div w:id="1194197388">
          <w:marLeft w:val="640"/>
          <w:marRight w:val="0"/>
          <w:marTop w:val="0"/>
          <w:marBottom w:val="0"/>
          <w:divBdr>
            <w:top w:val="none" w:sz="0" w:space="0" w:color="auto"/>
            <w:left w:val="none" w:sz="0" w:space="0" w:color="auto"/>
            <w:bottom w:val="none" w:sz="0" w:space="0" w:color="auto"/>
            <w:right w:val="none" w:sz="0" w:space="0" w:color="auto"/>
          </w:divBdr>
        </w:div>
        <w:div w:id="1755323081">
          <w:marLeft w:val="640"/>
          <w:marRight w:val="0"/>
          <w:marTop w:val="0"/>
          <w:marBottom w:val="0"/>
          <w:divBdr>
            <w:top w:val="none" w:sz="0" w:space="0" w:color="auto"/>
            <w:left w:val="none" w:sz="0" w:space="0" w:color="auto"/>
            <w:bottom w:val="none" w:sz="0" w:space="0" w:color="auto"/>
            <w:right w:val="none" w:sz="0" w:space="0" w:color="auto"/>
          </w:divBdr>
        </w:div>
        <w:div w:id="1462919137">
          <w:marLeft w:val="640"/>
          <w:marRight w:val="0"/>
          <w:marTop w:val="0"/>
          <w:marBottom w:val="0"/>
          <w:divBdr>
            <w:top w:val="none" w:sz="0" w:space="0" w:color="auto"/>
            <w:left w:val="none" w:sz="0" w:space="0" w:color="auto"/>
            <w:bottom w:val="none" w:sz="0" w:space="0" w:color="auto"/>
            <w:right w:val="none" w:sz="0" w:space="0" w:color="auto"/>
          </w:divBdr>
        </w:div>
        <w:div w:id="1614557553">
          <w:marLeft w:val="640"/>
          <w:marRight w:val="0"/>
          <w:marTop w:val="0"/>
          <w:marBottom w:val="0"/>
          <w:divBdr>
            <w:top w:val="none" w:sz="0" w:space="0" w:color="auto"/>
            <w:left w:val="none" w:sz="0" w:space="0" w:color="auto"/>
            <w:bottom w:val="none" w:sz="0" w:space="0" w:color="auto"/>
            <w:right w:val="none" w:sz="0" w:space="0" w:color="auto"/>
          </w:divBdr>
        </w:div>
        <w:div w:id="1125808427">
          <w:marLeft w:val="640"/>
          <w:marRight w:val="0"/>
          <w:marTop w:val="0"/>
          <w:marBottom w:val="0"/>
          <w:divBdr>
            <w:top w:val="none" w:sz="0" w:space="0" w:color="auto"/>
            <w:left w:val="none" w:sz="0" w:space="0" w:color="auto"/>
            <w:bottom w:val="none" w:sz="0" w:space="0" w:color="auto"/>
            <w:right w:val="none" w:sz="0" w:space="0" w:color="auto"/>
          </w:divBdr>
        </w:div>
        <w:div w:id="1550610920">
          <w:marLeft w:val="640"/>
          <w:marRight w:val="0"/>
          <w:marTop w:val="0"/>
          <w:marBottom w:val="0"/>
          <w:divBdr>
            <w:top w:val="none" w:sz="0" w:space="0" w:color="auto"/>
            <w:left w:val="none" w:sz="0" w:space="0" w:color="auto"/>
            <w:bottom w:val="none" w:sz="0" w:space="0" w:color="auto"/>
            <w:right w:val="none" w:sz="0" w:space="0" w:color="auto"/>
          </w:divBdr>
        </w:div>
        <w:div w:id="1177233283">
          <w:marLeft w:val="640"/>
          <w:marRight w:val="0"/>
          <w:marTop w:val="0"/>
          <w:marBottom w:val="0"/>
          <w:divBdr>
            <w:top w:val="none" w:sz="0" w:space="0" w:color="auto"/>
            <w:left w:val="none" w:sz="0" w:space="0" w:color="auto"/>
            <w:bottom w:val="none" w:sz="0" w:space="0" w:color="auto"/>
            <w:right w:val="none" w:sz="0" w:space="0" w:color="auto"/>
          </w:divBdr>
        </w:div>
        <w:div w:id="1411389496">
          <w:marLeft w:val="640"/>
          <w:marRight w:val="0"/>
          <w:marTop w:val="0"/>
          <w:marBottom w:val="0"/>
          <w:divBdr>
            <w:top w:val="none" w:sz="0" w:space="0" w:color="auto"/>
            <w:left w:val="none" w:sz="0" w:space="0" w:color="auto"/>
            <w:bottom w:val="none" w:sz="0" w:space="0" w:color="auto"/>
            <w:right w:val="none" w:sz="0" w:space="0" w:color="auto"/>
          </w:divBdr>
        </w:div>
        <w:div w:id="1811315378">
          <w:marLeft w:val="640"/>
          <w:marRight w:val="0"/>
          <w:marTop w:val="0"/>
          <w:marBottom w:val="0"/>
          <w:divBdr>
            <w:top w:val="none" w:sz="0" w:space="0" w:color="auto"/>
            <w:left w:val="none" w:sz="0" w:space="0" w:color="auto"/>
            <w:bottom w:val="none" w:sz="0" w:space="0" w:color="auto"/>
            <w:right w:val="none" w:sz="0" w:space="0" w:color="auto"/>
          </w:divBdr>
        </w:div>
        <w:div w:id="2086678727">
          <w:marLeft w:val="640"/>
          <w:marRight w:val="0"/>
          <w:marTop w:val="0"/>
          <w:marBottom w:val="0"/>
          <w:divBdr>
            <w:top w:val="none" w:sz="0" w:space="0" w:color="auto"/>
            <w:left w:val="none" w:sz="0" w:space="0" w:color="auto"/>
            <w:bottom w:val="none" w:sz="0" w:space="0" w:color="auto"/>
            <w:right w:val="none" w:sz="0" w:space="0" w:color="auto"/>
          </w:divBdr>
        </w:div>
        <w:div w:id="1657950686">
          <w:marLeft w:val="640"/>
          <w:marRight w:val="0"/>
          <w:marTop w:val="0"/>
          <w:marBottom w:val="0"/>
          <w:divBdr>
            <w:top w:val="none" w:sz="0" w:space="0" w:color="auto"/>
            <w:left w:val="none" w:sz="0" w:space="0" w:color="auto"/>
            <w:bottom w:val="none" w:sz="0" w:space="0" w:color="auto"/>
            <w:right w:val="none" w:sz="0" w:space="0" w:color="auto"/>
          </w:divBdr>
        </w:div>
        <w:div w:id="1833913943">
          <w:marLeft w:val="640"/>
          <w:marRight w:val="0"/>
          <w:marTop w:val="0"/>
          <w:marBottom w:val="0"/>
          <w:divBdr>
            <w:top w:val="none" w:sz="0" w:space="0" w:color="auto"/>
            <w:left w:val="none" w:sz="0" w:space="0" w:color="auto"/>
            <w:bottom w:val="none" w:sz="0" w:space="0" w:color="auto"/>
            <w:right w:val="none" w:sz="0" w:space="0" w:color="auto"/>
          </w:divBdr>
        </w:div>
        <w:div w:id="1107848974">
          <w:marLeft w:val="640"/>
          <w:marRight w:val="0"/>
          <w:marTop w:val="0"/>
          <w:marBottom w:val="0"/>
          <w:divBdr>
            <w:top w:val="none" w:sz="0" w:space="0" w:color="auto"/>
            <w:left w:val="none" w:sz="0" w:space="0" w:color="auto"/>
            <w:bottom w:val="none" w:sz="0" w:space="0" w:color="auto"/>
            <w:right w:val="none" w:sz="0" w:space="0" w:color="auto"/>
          </w:divBdr>
        </w:div>
        <w:div w:id="1608543264">
          <w:marLeft w:val="640"/>
          <w:marRight w:val="0"/>
          <w:marTop w:val="0"/>
          <w:marBottom w:val="0"/>
          <w:divBdr>
            <w:top w:val="none" w:sz="0" w:space="0" w:color="auto"/>
            <w:left w:val="none" w:sz="0" w:space="0" w:color="auto"/>
            <w:bottom w:val="none" w:sz="0" w:space="0" w:color="auto"/>
            <w:right w:val="none" w:sz="0" w:space="0" w:color="auto"/>
          </w:divBdr>
        </w:div>
        <w:div w:id="57359665">
          <w:marLeft w:val="640"/>
          <w:marRight w:val="0"/>
          <w:marTop w:val="0"/>
          <w:marBottom w:val="0"/>
          <w:divBdr>
            <w:top w:val="none" w:sz="0" w:space="0" w:color="auto"/>
            <w:left w:val="none" w:sz="0" w:space="0" w:color="auto"/>
            <w:bottom w:val="none" w:sz="0" w:space="0" w:color="auto"/>
            <w:right w:val="none" w:sz="0" w:space="0" w:color="auto"/>
          </w:divBdr>
        </w:div>
        <w:div w:id="69348516">
          <w:marLeft w:val="640"/>
          <w:marRight w:val="0"/>
          <w:marTop w:val="0"/>
          <w:marBottom w:val="0"/>
          <w:divBdr>
            <w:top w:val="none" w:sz="0" w:space="0" w:color="auto"/>
            <w:left w:val="none" w:sz="0" w:space="0" w:color="auto"/>
            <w:bottom w:val="none" w:sz="0" w:space="0" w:color="auto"/>
            <w:right w:val="none" w:sz="0" w:space="0" w:color="auto"/>
          </w:divBdr>
        </w:div>
        <w:div w:id="299384866">
          <w:marLeft w:val="640"/>
          <w:marRight w:val="0"/>
          <w:marTop w:val="0"/>
          <w:marBottom w:val="0"/>
          <w:divBdr>
            <w:top w:val="none" w:sz="0" w:space="0" w:color="auto"/>
            <w:left w:val="none" w:sz="0" w:space="0" w:color="auto"/>
            <w:bottom w:val="none" w:sz="0" w:space="0" w:color="auto"/>
            <w:right w:val="none" w:sz="0" w:space="0" w:color="auto"/>
          </w:divBdr>
        </w:div>
        <w:div w:id="1362363801">
          <w:marLeft w:val="640"/>
          <w:marRight w:val="0"/>
          <w:marTop w:val="0"/>
          <w:marBottom w:val="0"/>
          <w:divBdr>
            <w:top w:val="none" w:sz="0" w:space="0" w:color="auto"/>
            <w:left w:val="none" w:sz="0" w:space="0" w:color="auto"/>
            <w:bottom w:val="none" w:sz="0" w:space="0" w:color="auto"/>
            <w:right w:val="none" w:sz="0" w:space="0" w:color="auto"/>
          </w:divBdr>
        </w:div>
        <w:div w:id="1974628218">
          <w:marLeft w:val="640"/>
          <w:marRight w:val="0"/>
          <w:marTop w:val="0"/>
          <w:marBottom w:val="0"/>
          <w:divBdr>
            <w:top w:val="none" w:sz="0" w:space="0" w:color="auto"/>
            <w:left w:val="none" w:sz="0" w:space="0" w:color="auto"/>
            <w:bottom w:val="none" w:sz="0" w:space="0" w:color="auto"/>
            <w:right w:val="none" w:sz="0" w:space="0" w:color="auto"/>
          </w:divBdr>
        </w:div>
        <w:div w:id="2048943287">
          <w:marLeft w:val="640"/>
          <w:marRight w:val="0"/>
          <w:marTop w:val="0"/>
          <w:marBottom w:val="0"/>
          <w:divBdr>
            <w:top w:val="none" w:sz="0" w:space="0" w:color="auto"/>
            <w:left w:val="none" w:sz="0" w:space="0" w:color="auto"/>
            <w:bottom w:val="none" w:sz="0" w:space="0" w:color="auto"/>
            <w:right w:val="none" w:sz="0" w:space="0" w:color="auto"/>
          </w:divBdr>
        </w:div>
        <w:div w:id="708577404">
          <w:marLeft w:val="640"/>
          <w:marRight w:val="0"/>
          <w:marTop w:val="0"/>
          <w:marBottom w:val="0"/>
          <w:divBdr>
            <w:top w:val="none" w:sz="0" w:space="0" w:color="auto"/>
            <w:left w:val="none" w:sz="0" w:space="0" w:color="auto"/>
            <w:bottom w:val="none" w:sz="0" w:space="0" w:color="auto"/>
            <w:right w:val="none" w:sz="0" w:space="0" w:color="auto"/>
          </w:divBdr>
        </w:div>
        <w:div w:id="974332259">
          <w:marLeft w:val="640"/>
          <w:marRight w:val="0"/>
          <w:marTop w:val="0"/>
          <w:marBottom w:val="0"/>
          <w:divBdr>
            <w:top w:val="none" w:sz="0" w:space="0" w:color="auto"/>
            <w:left w:val="none" w:sz="0" w:space="0" w:color="auto"/>
            <w:bottom w:val="none" w:sz="0" w:space="0" w:color="auto"/>
            <w:right w:val="none" w:sz="0" w:space="0" w:color="auto"/>
          </w:divBdr>
        </w:div>
      </w:divsChild>
    </w:div>
    <w:div w:id="1571698573">
      <w:bodyDiv w:val="1"/>
      <w:marLeft w:val="0"/>
      <w:marRight w:val="0"/>
      <w:marTop w:val="0"/>
      <w:marBottom w:val="0"/>
      <w:divBdr>
        <w:top w:val="none" w:sz="0" w:space="0" w:color="auto"/>
        <w:left w:val="none" w:sz="0" w:space="0" w:color="auto"/>
        <w:bottom w:val="none" w:sz="0" w:space="0" w:color="auto"/>
        <w:right w:val="none" w:sz="0" w:space="0" w:color="auto"/>
      </w:divBdr>
    </w:div>
    <w:div w:id="1579511850">
      <w:bodyDiv w:val="1"/>
      <w:marLeft w:val="0"/>
      <w:marRight w:val="0"/>
      <w:marTop w:val="0"/>
      <w:marBottom w:val="0"/>
      <w:divBdr>
        <w:top w:val="none" w:sz="0" w:space="0" w:color="auto"/>
        <w:left w:val="none" w:sz="0" w:space="0" w:color="auto"/>
        <w:bottom w:val="none" w:sz="0" w:space="0" w:color="auto"/>
        <w:right w:val="none" w:sz="0" w:space="0" w:color="auto"/>
      </w:divBdr>
    </w:div>
    <w:div w:id="1581207466">
      <w:bodyDiv w:val="1"/>
      <w:marLeft w:val="0"/>
      <w:marRight w:val="0"/>
      <w:marTop w:val="0"/>
      <w:marBottom w:val="0"/>
      <w:divBdr>
        <w:top w:val="none" w:sz="0" w:space="0" w:color="auto"/>
        <w:left w:val="none" w:sz="0" w:space="0" w:color="auto"/>
        <w:bottom w:val="none" w:sz="0" w:space="0" w:color="auto"/>
        <w:right w:val="none" w:sz="0" w:space="0" w:color="auto"/>
      </w:divBdr>
      <w:divsChild>
        <w:div w:id="2021156243">
          <w:marLeft w:val="640"/>
          <w:marRight w:val="0"/>
          <w:marTop w:val="0"/>
          <w:marBottom w:val="0"/>
          <w:divBdr>
            <w:top w:val="none" w:sz="0" w:space="0" w:color="auto"/>
            <w:left w:val="none" w:sz="0" w:space="0" w:color="auto"/>
            <w:bottom w:val="none" w:sz="0" w:space="0" w:color="auto"/>
            <w:right w:val="none" w:sz="0" w:space="0" w:color="auto"/>
          </w:divBdr>
        </w:div>
        <w:div w:id="811561052">
          <w:marLeft w:val="640"/>
          <w:marRight w:val="0"/>
          <w:marTop w:val="0"/>
          <w:marBottom w:val="0"/>
          <w:divBdr>
            <w:top w:val="none" w:sz="0" w:space="0" w:color="auto"/>
            <w:left w:val="none" w:sz="0" w:space="0" w:color="auto"/>
            <w:bottom w:val="none" w:sz="0" w:space="0" w:color="auto"/>
            <w:right w:val="none" w:sz="0" w:space="0" w:color="auto"/>
          </w:divBdr>
        </w:div>
        <w:div w:id="1099105186">
          <w:marLeft w:val="640"/>
          <w:marRight w:val="0"/>
          <w:marTop w:val="0"/>
          <w:marBottom w:val="0"/>
          <w:divBdr>
            <w:top w:val="none" w:sz="0" w:space="0" w:color="auto"/>
            <w:left w:val="none" w:sz="0" w:space="0" w:color="auto"/>
            <w:bottom w:val="none" w:sz="0" w:space="0" w:color="auto"/>
            <w:right w:val="none" w:sz="0" w:space="0" w:color="auto"/>
          </w:divBdr>
        </w:div>
        <w:div w:id="1212229343">
          <w:marLeft w:val="640"/>
          <w:marRight w:val="0"/>
          <w:marTop w:val="0"/>
          <w:marBottom w:val="0"/>
          <w:divBdr>
            <w:top w:val="none" w:sz="0" w:space="0" w:color="auto"/>
            <w:left w:val="none" w:sz="0" w:space="0" w:color="auto"/>
            <w:bottom w:val="none" w:sz="0" w:space="0" w:color="auto"/>
            <w:right w:val="none" w:sz="0" w:space="0" w:color="auto"/>
          </w:divBdr>
        </w:div>
        <w:div w:id="1709379517">
          <w:marLeft w:val="640"/>
          <w:marRight w:val="0"/>
          <w:marTop w:val="0"/>
          <w:marBottom w:val="0"/>
          <w:divBdr>
            <w:top w:val="none" w:sz="0" w:space="0" w:color="auto"/>
            <w:left w:val="none" w:sz="0" w:space="0" w:color="auto"/>
            <w:bottom w:val="none" w:sz="0" w:space="0" w:color="auto"/>
            <w:right w:val="none" w:sz="0" w:space="0" w:color="auto"/>
          </w:divBdr>
        </w:div>
        <w:div w:id="1484659592">
          <w:marLeft w:val="640"/>
          <w:marRight w:val="0"/>
          <w:marTop w:val="0"/>
          <w:marBottom w:val="0"/>
          <w:divBdr>
            <w:top w:val="none" w:sz="0" w:space="0" w:color="auto"/>
            <w:left w:val="none" w:sz="0" w:space="0" w:color="auto"/>
            <w:bottom w:val="none" w:sz="0" w:space="0" w:color="auto"/>
            <w:right w:val="none" w:sz="0" w:space="0" w:color="auto"/>
          </w:divBdr>
        </w:div>
        <w:div w:id="1656447859">
          <w:marLeft w:val="640"/>
          <w:marRight w:val="0"/>
          <w:marTop w:val="0"/>
          <w:marBottom w:val="0"/>
          <w:divBdr>
            <w:top w:val="none" w:sz="0" w:space="0" w:color="auto"/>
            <w:left w:val="none" w:sz="0" w:space="0" w:color="auto"/>
            <w:bottom w:val="none" w:sz="0" w:space="0" w:color="auto"/>
            <w:right w:val="none" w:sz="0" w:space="0" w:color="auto"/>
          </w:divBdr>
        </w:div>
        <w:div w:id="8266208">
          <w:marLeft w:val="640"/>
          <w:marRight w:val="0"/>
          <w:marTop w:val="0"/>
          <w:marBottom w:val="0"/>
          <w:divBdr>
            <w:top w:val="none" w:sz="0" w:space="0" w:color="auto"/>
            <w:left w:val="none" w:sz="0" w:space="0" w:color="auto"/>
            <w:bottom w:val="none" w:sz="0" w:space="0" w:color="auto"/>
            <w:right w:val="none" w:sz="0" w:space="0" w:color="auto"/>
          </w:divBdr>
        </w:div>
        <w:div w:id="1429546727">
          <w:marLeft w:val="640"/>
          <w:marRight w:val="0"/>
          <w:marTop w:val="0"/>
          <w:marBottom w:val="0"/>
          <w:divBdr>
            <w:top w:val="none" w:sz="0" w:space="0" w:color="auto"/>
            <w:left w:val="none" w:sz="0" w:space="0" w:color="auto"/>
            <w:bottom w:val="none" w:sz="0" w:space="0" w:color="auto"/>
            <w:right w:val="none" w:sz="0" w:space="0" w:color="auto"/>
          </w:divBdr>
        </w:div>
        <w:div w:id="1407992720">
          <w:marLeft w:val="640"/>
          <w:marRight w:val="0"/>
          <w:marTop w:val="0"/>
          <w:marBottom w:val="0"/>
          <w:divBdr>
            <w:top w:val="none" w:sz="0" w:space="0" w:color="auto"/>
            <w:left w:val="none" w:sz="0" w:space="0" w:color="auto"/>
            <w:bottom w:val="none" w:sz="0" w:space="0" w:color="auto"/>
            <w:right w:val="none" w:sz="0" w:space="0" w:color="auto"/>
          </w:divBdr>
        </w:div>
        <w:div w:id="1222591810">
          <w:marLeft w:val="640"/>
          <w:marRight w:val="0"/>
          <w:marTop w:val="0"/>
          <w:marBottom w:val="0"/>
          <w:divBdr>
            <w:top w:val="none" w:sz="0" w:space="0" w:color="auto"/>
            <w:left w:val="none" w:sz="0" w:space="0" w:color="auto"/>
            <w:bottom w:val="none" w:sz="0" w:space="0" w:color="auto"/>
            <w:right w:val="none" w:sz="0" w:space="0" w:color="auto"/>
          </w:divBdr>
        </w:div>
        <w:div w:id="1110466646">
          <w:marLeft w:val="640"/>
          <w:marRight w:val="0"/>
          <w:marTop w:val="0"/>
          <w:marBottom w:val="0"/>
          <w:divBdr>
            <w:top w:val="none" w:sz="0" w:space="0" w:color="auto"/>
            <w:left w:val="none" w:sz="0" w:space="0" w:color="auto"/>
            <w:bottom w:val="none" w:sz="0" w:space="0" w:color="auto"/>
            <w:right w:val="none" w:sz="0" w:space="0" w:color="auto"/>
          </w:divBdr>
        </w:div>
        <w:div w:id="255402971">
          <w:marLeft w:val="640"/>
          <w:marRight w:val="0"/>
          <w:marTop w:val="0"/>
          <w:marBottom w:val="0"/>
          <w:divBdr>
            <w:top w:val="none" w:sz="0" w:space="0" w:color="auto"/>
            <w:left w:val="none" w:sz="0" w:space="0" w:color="auto"/>
            <w:bottom w:val="none" w:sz="0" w:space="0" w:color="auto"/>
            <w:right w:val="none" w:sz="0" w:space="0" w:color="auto"/>
          </w:divBdr>
        </w:div>
        <w:div w:id="875697397">
          <w:marLeft w:val="640"/>
          <w:marRight w:val="0"/>
          <w:marTop w:val="0"/>
          <w:marBottom w:val="0"/>
          <w:divBdr>
            <w:top w:val="none" w:sz="0" w:space="0" w:color="auto"/>
            <w:left w:val="none" w:sz="0" w:space="0" w:color="auto"/>
            <w:bottom w:val="none" w:sz="0" w:space="0" w:color="auto"/>
            <w:right w:val="none" w:sz="0" w:space="0" w:color="auto"/>
          </w:divBdr>
        </w:div>
        <w:div w:id="281545001">
          <w:marLeft w:val="640"/>
          <w:marRight w:val="0"/>
          <w:marTop w:val="0"/>
          <w:marBottom w:val="0"/>
          <w:divBdr>
            <w:top w:val="none" w:sz="0" w:space="0" w:color="auto"/>
            <w:left w:val="none" w:sz="0" w:space="0" w:color="auto"/>
            <w:bottom w:val="none" w:sz="0" w:space="0" w:color="auto"/>
            <w:right w:val="none" w:sz="0" w:space="0" w:color="auto"/>
          </w:divBdr>
        </w:div>
        <w:div w:id="128015728">
          <w:marLeft w:val="640"/>
          <w:marRight w:val="0"/>
          <w:marTop w:val="0"/>
          <w:marBottom w:val="0"/>
          <w:divBdr>
            <w:top w:val="none" w:sz="0" w:space="0" w:color="auto"/>
            <w:left w:val="none" w:sz="0" w:space="0" w:color="auto"/>
            <w:bottom w:val="none" w:sz="0" w:space="0" w:color="auto"/>
            <w:right w:val="none" w:sz="0" w:space="0" w:color="auto"/>
          </w:divBdr>
        </w:div>
        <w:div w:id="1370379222">
          <w:marLeft w:val="640"/>
          <w:marRight w:val="0"/>
          <w:marTop w:val="0"/>
          <w:marBottom w:val="0"/>
          <w:divBdr>
            <w:top w:val="none" w:sz="0" w:space="0" w:color="auto"/>
            <w:left w:val="none" w:sz="0" w:space="0" w:color="auto"/>
            <w:bottom w:val="none" w:sz="0" w:space="0" w:color="auto"/>
            <w:right w:val="none" w:sz="0" w:space="0" w:color="auto"/>
          </w:divBdr>
        </w:div>
        <w:div w:id="1969358053">
          <w:marLeft w:val="640"/>
          <w:marRight w:val="0"/>
          <w:marTop w:val="0"/>
          <w:marBottom w:val="0"/>
          <w:divBdr>
            <w:top w:val="none" w:sz="0" w:space="0" w:color="auto"/>
            <w:left w:val="none" w:sz="0" w:space="0" w:color="auto"/>
            <w:bottom w:val="none" w:sz="0" w:space="0" w:color="auto"/>
            <w:right w:val="none" w:sz="0" w:space="0" w:color="auto"/>
          </w:divBdr>
        </w:div>
        <w:div w:id="1105616707">
          <w:marLeft w:val="640"/>
          <w:marRight w:val="0"/>
          <w:marTop w:val="0"/>
          <w:marBottom w:val="0"/>
          <w:divBdr>
            <w:top w:val="none" w:sz="0" w:space="0" w:color="auto"/>
            <w:left w:val="none" w:sz="0" w:space="0" w:color="auto"/>
            <w:bottom w:val="none" w:sz="0" w:space="0" w:color="auto"/>
            <w:right w:val="none" w:sz="0" w:space="0" w:color="auto"/>
          </w:divBdr>
        </w:div>
        <w:div w:id="1700352482">
          <w:marLeft w:val="640"/>
          <w:marRight w:val="0"/>
          <w:marTop w:val="0"/>
          <w:marBottom w:val="0"/>
          <w:divBdr>
            <w:top w:val="none" w:sz="0" w:space="0" w:color="auto"/>
            <w:left w:val="none" w:sz="0" w:space="0" w:color="auto"/>
            <w:bottom w:val="none" w:sz="0" w:space="0" w:color="auto"/>
            <w:right w:val="none" w:sz="0" w:space="0" w:color="auto"/>
          </w:divBdr>
        </w:div>
        <w:div w:id="1877812256">
          <w:marLeft w:val="640"/>
          <w:marRight w:val="0"/>
          <w:marTop w:val="0"/>
          <w:marBottom w:val="0"/>
          <w:divBdr>
            <w:top w:val="none" w:sz="0" w:space="0" w:color="auto"/>
            <w:left w:val="none" w:sz="0" w:space="0" w:color="auto"/>
            <w:bottom w:val="none" w:sz="0" w:space="0" w:color="auto"/>
            <w:right w:val="none" w:sz="0" w:space="0" w:color="auto"/>
          </w:divBdr>
        </w:div>
        <w:div w:id="627854545">
          <w:marLeft w:val="640"/>
          <w:marRight w:val="0"/>
          <w:marTop w:val="0"/>
          <w:marBottom w:val="0"/>
          <w:divBdr>
            <w:top w:val="none" w:sz="0" w:space="0" w:color="auto"/>
            <w:left w:val="none" w:sz="0" w:space="0" w:color="auto"/>
            <w:bottom w:val="none" w:sz="0" w:space="0" w:color="auto"/>
            <w:right w:val="none" w:sz="0" w:space="0" w:color="auto"/>
          </w:divBdr>
        </w:div>
        <w:div w:id="131295073">
          <w:marLeft w:val="640"/>
          <w:marRight w:val="0"/>
          <w:marTop w:val="0"/>
          <w:marBottom w:val="0"/>
          <w:divBdr>
            <w:top w:val="none" w:sz="0" w:space="0" w:color="auto"/>
            <w:left w:val="none" w:sz="0" w:space="0" w:color="auto"/>
            <w:bottom w:val="none" w:sz="0" w:space="0" w:color="auto"/>
            <w:right w:val="none" w:sz="0" w:space="0" w:color="auto"/>
          </w:divBdr>
        </w:div>
        <w:div w:id="655111232">
          <w:marLeft w:val="640"/>
          <w:marRight w:val="0"/>
          <w:marTop w:val="0"/>
          <w:marBottom w:val="0"/>
          <w:divBdr>
            <w:top w:val="none" w:sz="0" w:space="0" w:color="auto"/>
            <w:left w:val="none" w:sz="0" w:space="0" w:color="auto"/>
            <w:bottom w:val="none" w:sz="0" w:space="0" w:color="auto"/>
            <w:right w:val="none" w:sz="0" w:space="0" w:color="auto"/>
          </w:divBdr>
        </w:div>
        <w:div w:id="1374690376">
          <w:marLeft w:val="640"/>
          <w:marRight w:val="0"/>
          <w:marTop w:val="0"/>
          <w:marBottom w:val="0"/>
          <w:divBdr>
            <w:top w:val="none" w:sz="0" w:space="0" w:color="auto"/>
            <w:left w:val="none" w:sz="0" w:space="0" w:color="auto"/>
            <w:bottom w:val="none" w:sz="0" w:space="0" w:color="auto"/>
            <w:right w:val="none" w:sz="0" w:space="0" w:color="auto"/>
          </w:divBdr>
        </w:div>
        <w:div w:id="219024483">
          <w:marLeft w:val="640"/>
          <w:marRight w:val="0"/>
          <w:marTop w:val="0"/>
          <w:marBottom w:val="0"/>
          <w:divBdr>
            <w:top w:val="none" w:sz="0" w:space="0" w:color="auto"/>
            <w:left w:val="none" w:sz="0" w:space="0" w:color="auto"/>
            <w:bottom w:val="none" w:sz="0" w:space="0" w:color="auto"/>
            <w:right w:val="none" w:sz="0" w:space="0" w:color="auto"/>
          </w:divBdr>
        </w:div>
        <w:div w:id="2105494525">
          <w:marLeft w:val="640"/>
          <w:marRight w:val="0"/>
          <w:marTop w:val="0"/>
          <w:marBottom w:val="0"/>
          <w:divBdr>
            <w:top w:val="none" w:sz="0" w:space="0" w:color="auto"/>
            <w:left w:val="none" w:sz="0" w:space="0" w:color="auto"/>
            <w:bottom w:val="none" w:sz="0" w:space="0" w:color="auto"/>
            <w:right w:val="none" w:sz="0" w:space="0" w:color="auto"/>
          </w:divBdr>
        </w:div>
        <w:div w:id="1394357070">
          <w:marLeft w:val="640"/>
          <w:marRight w:val="0"/>
          <w:marTop w:val="0"/>
          <w:marBottom w:val="0"/>
          <w:divBdr>
            <w:top w:val="none" w:sz="0" w:space="0" w:color="auto"/>
            <w:left w:val="none" w:sz="0" w:space="0" w:color="auto"/>
            <w:bottom w:val="none" w:sz="0" w:space="0" w:color="auto"/>
            <w:right w:val="none" w:sz="0" w:space="0" w:color="auto"/>
          </w:divBdr>
        </w:div>
        <w:div w:id="596330949">
          <w:marLeft w:val="640"/>
          <w:marRight w:val="0"/>
          <w:marTop w:val="0"/>
          <w:marBottom w:val="0"/>
          <w:divBdr>
            <w:top w:val="none" w:sz="0" w:space="0" w:color="auto"/>
            <w:left w:val="none" w:sz="0" w:space="0" w:color="auto"/>
            <w:bottom w:val="none" w:sz="0" w:space="0" w:color="auto"/>
            <w:right w:val="none" w:sz="0" w:space="0" w:color="auto"/>
          </w:divBdr>
        </w:div>
        <w:div w:id="1507019260">
          <w:marLeft w:val="640"/>
          <w:marRight w:val="0"/>
          <w:marTop w:val="0"/>
          <w:marBottom w:val="0"/>
          <w:divBdr>
            <w:top w:val="none" w:sz="0" w:space="0" w:color="auto"/>
            <w:left w:val="none" w:sz="0" w:space="0" w:color="auto"/>
            <w:bottom w:val="none" w:sz="0" w:space="0" w:color="auto"/>
            <w:right w:val="none" w:sz="0" w:space="0" w:color="auto"/>
          </w:divBdr>
        </w:div>
        <w:div w:id="1223517135">
          <w:marLeft w:val="640"/>
          <w:marRight w:val="0"/>
          <w:marTop w:val="0"/>
          <w:marBottom w:val="0"/>
          <w:divBdr>
            <w:top w:val="none" w:sz="0" w:space="0" w:color="auto"/>
            <w:left w:val="none" w:sz="0" w:space="0" w:color="auto"/>
            <w:bottom w:val="none" w:sz="0" w:space="0" w:color="auto"/>
            <w:right w:val="none" w:sz="0" w:space="0" w:color="auto"/>
          </w:divBdr>
        </w:div>
        <w:div w:id="1240749075">
          <w:marLeft w:val="640"/>
          <w:marRight w:val="0"/>
          <w:marTop w:val="0"/>
          <w:marBottom w:val="0"/>
          <w:divBdr>
            <w:top w:val="none" w:sz="0" w:space="0" w:color="auto"/>
            <w:left w:val="none" w:sz="0" w:space="0" w:color="auto"/>
            <w:bottom w:val="none" w:sz="0" w:space="0" w:color="auto"/>
            <w:right w:val="none" w:sz="0" w:space="0" w:color="auto"/>
          </w:divBdr>
        </w:div>
        <w:div w:id="138885839">
          <w:marLeft w:val="640"/>
          <w:marRight w:val="0"/>
          <w:marTop w:val="0"/>
          <w:marBottom w:val="0"/>
          <w:divBdr>
            <w:top w:val="none" w:sz="0" w:space="0" w:color="auto"/>
            <w:left w:val="none" w:sz="0" w:space="0" w:color="auto"/>
            <w:bottom w:val="none" w:sz="0" w:space="0" w:color="auto"/>
            <w:right w:val="none" w:sz="0" w:space="0" w:color="auto"/>
          </w:divBdr>
        </w:div>
        <w:div w:id="1686440291">
          <w:marLeft w:val="640"/>
          <w:marRight w:val="0"/>
          <w:marTop w:val="0"/>
          <w:marBottom w:val="0"/>
          <w:divBdr>
            <w:top w:val="none" w:sz="0" w:space="0" w:color="auto"/>
            <w:left w:val="none" w:sz="0" w:space="0" w:color="auto"/>
            <w:bottom w:val="none" w:sz="0" w:space="0" w:color="auto"/>
            <w:right w:val="none" w:sz="0" w:space="0" w:color="auto"/>
          </w:divBdr>
        </w:div>
        <w:div w:id="22681796">
          <w:marLeft w:val="640"/>
          <w:marRight w:val="0"/>
          <w:marTop w:val="0"/>
          <w:marBottom w:val="0"/>
          <w:divBdr>
            <w:top w:val="none" w:sz="0" w:space="0" w:color="auto"/>
            <w:left w:val="none" w:sz="0" w:space="0" w:color="auto"/>
            <w:bottom w:val="none" w:sz="0" w:space="0" w:color="auto"/>
            <w:right w:val="none" w:sz="0" w:space="0" w:color="auto"/>
          </w:divBdr>
        </w:div>
        <w:div w:id="711461631">
          <w:marLeft w:val="640"/>
          <w:marRight w:val="0"/>
          <w:marTop w:val="0"/>
          <w:marBottom w:val="0"/>
          <w:divBdr>
            <w:top w:val="none" w:sz="0" w:space="0" w:color="auto"/>
            <w:left w:val="none" w:sz="0" w:space="0" w:color="auto"/>
            <w:bottom w:val="none" w:sz="0" w:space="0" w:color="auto"/>
            <w:right w:val="none" w:sz="0" w:space="0" w:color="auto"/>
          </w:divBdr>
        </w:div>
        <w:div w:id="774177685">
          <w:marLeft w:val="640"/>
          <w:marRight w:val="0"/>
          <w:marTop w:val="0"/>
          <w:marBottom w:val="0"/>
          <w:divBdr>
            <w:top w:val="none" w:sz="0" w:space="0" w:color="auto"/>
            <w:left w:val="none" w:sz="0" w:space="0" w:color="auto"/>
            <w:bottom w:val="none" w:sz="0" w:space="0" w:color="auto"/>
            <w:right w:val="none" w:sz="0" w:space="0" w:color="auto"/>
          </w:divBdr>
        </w:div>
        <w:div w:id="721293942">
          <w:marLeft w:val="640"/>
          <w:marRight w:val="0"/>
          <w:marTop w:val="0"/>
          <w:marBottom w:val="0"/>
          <w:divBdr>
            <w:top w:val="none" w:sz="0" w:space="0" w:color="auto"/>
            <w:left w:val="none" w:sz="0" w:space="0" w:color="auto"/>
            <w:bottom w:val="none" w:sz="0" w:space="0" w:color="auto"/>
            <w:right w:val="none" w:sz="0" w:space="0" w:color="auto"/>
          </w:divBdr>
        </w:div>
        <w:div w:id="859046845">
          <w:marLeft w:val="640"/>
          <w:marRight w:val="0"/>
          <w:marTop w:val="0"/>
          <w:marBottom w:val="0"/>
          <w:divBdr>
            <w:top w:val="none" w:sz="0" w:space="0" w:color="auto"/>
            <w:left w:val="none" w:sz="0" w:space="0" w:color="auto"/>
            <w:bottom w:val="none" w:sz="0" w:space="0" w:color="auto"/>
            <w:right w:val="none" w:sz="0" w:space="0" w:color="auto"/>
          </w:divBdr>
        </w:div>
        <w:div w:id="1480731281">
          <w:marLeft w:val="640"/>
          <w:marRight w:val="0"/>
          <w:marTop w:val="0"/>
          <w:marBottom w:val="0"/>
          <w:divBdr>
            <w:top w:val="none" w:sz="0" w:space="0" w:color="auto"/>
            <w:left w:val="none" w:sz="0" w:space="0" w:color="auto"/>
            <w:bottom w:val="none" w:sz="0" w:space="0" w:color="auto"/>
            <w:right w:val="none" w:sz="0" w:space="0" w:color="auto"/>
          </w:divBdr>
        </w:div>
        <w:div w:id="1660965968">
          <w:marLeft w:val="640"/>
          <w:marRight w:val="0"/>
          <w:marTop w:val="0"/>
          <w:marBottom w:val="0"/>
          <w:divBdr>
            <w:top w:val="none" w:sz="0" w:space="0" w:color="auto"/>
            <w:left w:val="none" w:sz="0" w:space="0" w:color="auto"/>
            <w:bottom w:val="none" w:sz="0" w:space="0" w:color="auto"/>
            <w:right w:val="none" w:sz="0" w:space="0" w:color="auto"/>
          </w:divBdr>
        </w:div>
        <w:div w:id="1830946563">
          <w:marLeft w:val="640"/>
          <w:marRight w:val="0"/>
          <w:marTop w:val="0"/>
          <w:marBottom w:val="0"/>
          <w:divBdr>
            <w:top w:val="none" w:sz="0" w:space="0" w:color="auto"/>
            <w:left w:val="none" w:sz="0" w:space="0" w:color="auto"/>
            <w:bottom w:val="none" w:sz="0" w:space="0" w:color="auto"/>
            <w:right w:val="none" w:sz="0" w:space="0" w:color="auto"/>
          </w:divBdr>
        </w:div>
        <w:div w:id="1110590019">
          <w:marLeft w:val="640"/>
          <w:marRight w:val="0"/>
          <w:marTop w:val="0"/>
          <w:marBottom w:val="0"/>
          <w:divBdr>
            <w:top w:val="none" w:sz="0" w:space="0" w:color="auto"/>
            <w:left w:val="none" w:sz="0" w:space="0" w:color="auto"/>
            <w:bottom w:val="none" w:sz="0" w:space="0" w:color="auto"/>
            <w:right w:val="none" w:sz="0" w:space="0" w:color="auto"/>
          </w:divBdr>
        </w:div>
        <w:div w:id="1178303304">
          <w:marLeft w:val="640"/>
          <w:marRight w:val="0"/>
          <w:marTop w:val="0"/>
          <w:marBottom w:val="0"/>
          <w:divBdr>
            <w:top w:val="none" w:sz="0" w:space="0" w:color="auto"/>
            <w:left w:val="none" w:sz="0" w:space="0" w:color="auto"/>
            <w:bottom w:val="none" w:sz="0" w:space="0" w:color="auto"/>
            <w:right w:val="none" w:sz="0" w:space="0" w:color="auto"/>
          </w:divBdr>
        </w:div>
        <w:div w:id="1848590445">
          <w:marLeft w:val="640"/>
          <w:marRight w:val="0"/>
          <w:marTop w:val="0"/>
          <w:marBottom w:val="0"/>
          <w:divBdr>
            <w:top w:val="none" w:sz="0" w:space="0" w:color="auto"/>
            <w:left w:val="none" w:sz="0" w:space="0" w:color="auto"/>
            <w:bottom w:val="none" w:sz="0" w:space="0" w:color="auto"/>
            <w:right w:val="none" w:sz="0" w:space="0" w:color="auto"/>
          </w:divBdr>
        </w:div>
        <w:div w:id="1713579948">
          <w:marLeft w:val="640"/>
          <w:marRight w:val="0"/>
          <w:marTop w:val="0"/>
          <w:marBottom w:val="0"/>
          <w:divBdr>
            <w:top w:val="none" w:sz="0" w:space="0" w:color="auto"/>
            <w:left w:val="none" w:sz="0" w:space="0" w:color="auto"/>
            <w:bottom w:val="none" w:sz="0" w:space="0" w:color="auto"/>
            <w:right w:val="none" w:sz="0" w:space="0" w:color="auto"/>
          </w:divBdr>
        </w:div>
        <w:div w:id="283391949">
          <w:marLeft w:val="640"/>
          <w:marRight w:val="0"/>
          <w:marTop w:val="0"/>
          <w:marBottom w:val="0"/>
          <w:divBdr>
            <w:top w:val="none" w:sz="0" w:space="0" w:color="auto"/>
            <w:left w:val="none" w:sz="0" w:space="0" w:color="auto"/>
            <w:bottom w:val="none" w:sz="0" w:space="0" w:color="auto"/>
            <w:right w:val="none" w:sz="0" w:space="0" w:color="auto"/>
          </w:divBdr>
        </w:div>
        <w:div w:id="1839223805">
          <w:marLeft w:val="640"/>
          <w:marRight w:val="0"/>
          <w:marTop w:val="0"/>
          <w:marBottom w:val="0"/>
          <w:divBdr>
            <w:top w:val="none" w:sz="0" w:space="0" w:color="auto"/>
            <w:left w:val="none" w:sz="0" w:space="0" w:color="auto"/>
            <w:bottom w:val="none" w:sz="0" w:space="0" w:color="auto"/>
            <w:right w:val="none" w:sz="0" w:space="0" w:color="auto"/>
          </w:divBdr>
        </w:div>
        <w:div w:id="910694406">
          <w:marLeft w:val="640"/>
          <w:marRight w:val="0"/>
          <w:marTop w:val="0"/>
          <w:marBottom w:val="0"/>
          <w:divBdr>
            <w:top w:val="none" w:sz="0" w:space="0" w:color="auto"/>
            <w:left w:val="none" w:sz="0" w:space="0" w:color="auto"/>
            <w:bottom w:val="none" w:sz="0" w:space="0" w:color="auto"/>
            <w:right w:val="none" w:sz="0" w:space="0" w:color="auto"/>
          </w:divBdr>
        </w:div>
        <w:div w:id="1497109344">
          <w:marLeft w:val="640"/>
          <w:marRight w:val="0"/>
          <w:marTop w:val="0"/>
          <w:marBottom w:val="0"/>
          <w:divBdr>
            <w:top w:val="none" w:sz="0" w:space="0" w:color="auto"/>
            <w:left w:val="none" w:sz="0" w:space="0" w:color="auto"/>
            <w:bottom w:val="none" w:sz="0" w:space="0" w:color="auto"/>
            <w:right w:val="none" w:sz="0" w:space="0" w:color="auto"/>
          </w:divBdr>
        </w:div>
        <w:div w:id="2122068401">
          <w:marLeft w:val="640"/>
          <w:marRight w:val="0"/>
          <w:marTop w:val="0"/>
          <w:marBottom w:val="0"/>
          <w:divBdr>
            <w:top w:val="none" w:sz="0" w:space="0" w:color="auto"/>
            <w:left w:val="none" w:sz="0" w:space="0" w:color="auto"/>
            <w:bottom w:val="none" w:sz="0" w:space="0" w:color="auto"/>
            <w:right w:val="none" w:sz="0" w:space="0" w:color="auto"/>
          </w:divBdr>
        </w:div>
        <w:div w:id="1133714920">
          <w:marLeft w:val="640"/>
          <w:marRight w:val="0"/>
          <w:marTop w:val="0"/>
          <w:marBottom w:val="0"/>
          <w:divBdr>
            <w:top w:val="none" w:sz="0" w:space="0" w:color="auto"/>
            <w:left w:val="none" w:sz="0" w:space="0" w:color="auto"/>
            <w:bottom w:val="none" w:sz="0" w:space="0" w:color="auto"/>
            <w:right w:val="none" w:sz="0" w:space="0" w:color="auto"/>
          </w:divBdr>
        </w:div>
        <w:div w:id="322394377">
          <w:marLeft w:val="640"/>
          <w:marRight w:val="0"/>
          <w:marTop w:val="0"/>
          <w:marBottom w:val="0"/>
          <w:divBdr>
            <w:top w:val="none" w:sz="0" w:space="0" w:color="auto"/>
            <w:left w:val="none" w:sz="0" w:space="0" w:color="auto"/>
            <w:bottom w:val="none" w:sz="0" w:space="0" w:color="auto"/>
            <w:right w:val="none" w:sz="0" w:space="0" w:color="auto"/>
          </w:divBdr>
        </w:div>
        <w:div w:id="1647972080">
          <w:marLeft w:val="640"/>
          <w:marRight w:val="0"/>
          <w:marTop w:val="0"/>
          <w:marBottom w:val="0"/>
          <w:divBdr>
            <w:top w:val="none" w:sz="0" w:space="0" w:color="auto"/>
            <w:left w:val="none" w:sz="0" w:space="0" w:color="auto"/>
            <w:bottom w:val="none" w:sz="0" w:space="0" w:color="auto"/>
            <w:right w:val="none" w:sz="0" w:space="0" w:color="auto"/>
          </w:divBdr>
        </w:div>
        <w:div w:id="1291207167">
          <w:marLeft w:val="640"/>
          <w:marRight w:val="0"/>
          <w:marTop w:val="0"/>
          <w:marBottom w:val="0"/>
          <w:divBdr>
            <w:top w:val="none" w:sz="0" w:space="0" w:color="auto"/>
            <w:left w:val="none" w:sz="0" w:space="0" w:color="auto"/>
            <w:bottom w:val="none" w:sz="0" w:space="0" w:color="auto"/>
            <w:right w:val="none" w:sz="0" w:space="0" w:color="auto"/>
          </w:divBdr>
        </w:div>
        <w:div w:id="475726040">
          <w:marLeft w:val="640"/>
          <w:marRight w:val="0"/>
          <w:marTop w:val="0"/>
          <w:marBottom w:val="0"/>
          <w:divBdr>
            <w:top w:val="none" w:sz="0" w:space="0" w:color="auto"/>
            <w:left w:val="none" w:sz="0" w:space="0" w:color="auto"/>
            <w:bottom w:val="none" w:sz="0" w:space="0" w:color="auto"/>
            <w:right w:val="none" w:sz="0" w:space="0" w:color="auto"/>
          </w:divBdr>
        </w:div>
        <w:div w:id="1151020677">
          <w:marLeft w:val="640"/>
          <w:marRight w:val="0"/>
          <w:marTop w:val="0"/>
          <w:marBottom w:val="0"/>
          <w:divBdr>
            <w:top w:val="none" w:sz="0" w:space="0" w:color="auto"/>
            <w:left w:val="none" w:sz="0" w:space="0" w:color="auto"/>
            <w:bottom w:val="none" w:sz="0" w:space="0" w:color="auto"/>
            <w:right w:val="none" w:sz="0" w:space="0" w:color="auto"/>
          </w:divBdr>
        </w:div>
        <w:div w:id="437256397">
          <w:marLeft w:val="640"/>
          <w:marRight w:val="0"/>
          <w:marTop w:val="0"/>
          <w:marBottom w:val="0"/>
          <w:divBdr>
            <w:top w:val="none" w:sz="0" w:space="0" w:color="auto"/>
            <w:left w:val="none" w:sz="0" w:space="0" w:color="auto"/>
            <w:bottom w:val="none" w:sz="0" w:space="0" w:color="auto"/>
            <w:right w:val="none" w:sz="0" w:space="0" w:color="auto"/>
          </w:divBdr>
        </w:div>
        <w:div w:id="1764108235">
          <w:marLeft w:val="640"/>
          <w:marRight w:val="0"/>
          <w:marTop w:val="0"/>
          <w:marBottom w:val="0"/>
          <w:divBdr>
            <w:top w:val="none" w:sz="0" w:space="0" w:color="auto"/>
            <w:left w:val="none" w:sz="0" w:space="0" w:color="auto"/>
            <w:bottom w:val="none" w:sz="0" w:space="0" w:color="auto"/>
            <w:right w:val="none" w:sz="0" w:space="0" w:color="auto"/>
          </w:divBdr>
        </w:div>
        <w:div w:id="1655067623">
          <w:marLeft w:val="640"/>
          <w:marRight w:val="0"/>
          <w:marTop w:val="0"/>
          <w:marBottom w:val="0"/>
          <w:divBdr>
            <w:top w:val="none" w:sz="0" w:space="0" w:color="auto"/>
            <w:left w:val="none" w:sz="0" w:space="0" w:color="auto"/>
            <w:bottom w:val="none" w:sz="0" w:space="0" w:color="auto"/>
            <w:right w:val="none" w:sz="0" w:space="0" w:color="auto"/>
          </w:divBdr>
        </w:div>
        <w:div w:id="1515683839">
          <w:marLeft w:val="640"/>
          <w:marRight w:val="0"/>
          <w:marTop w:val="0"/>
          <w:marBottom w:val="0"/>
          <w:divBdr>
            <w:top w:val="none" w:sz="0" w:space="0" w:color="auto"/>
            <w:left w:val="none" w:sz="0" w:space="0" w:color="auto"/>
            <w:bottom w:val="none" w:sz="0" w:space="0" w:color="auto"/>
            <w:right w:val="none" w:sz="0" w:space="0" w:color="auto"/>
          </w:divBdr>
        </w:div>
        <w:div w:id="106119696">
          <w:marLeft w:val="640"/>
          <w:marRight w:val="0"/>
          <w:marTop w:val="0"/>
          <w:marBottom w:val="0"/>
          <w:divBdr>
            <w:top w:val="none" w:sz="0" w:space="0" w:color="auto"/>
            <w:left w:val="none" w:sz="0" w:space="0" w:color="auto"/>
            <w:bottom w:val="none" w:sz="0" w:space="0" w:color="auto"/>
            <w:right w:val="none" w:sz="0" w:space="0" w:color="auto"/>
          </w:divBdr>
        </w:div>
        <w:div w:id="1692144042">
          <w:marLeft w:val="640"/>
          <w:marRight w:val="0"/>
          <w:marTop w:val="0"/>
          <w:marBottom w:val="0"/>
          <w:divBdr>
            <w:top w:val="none" w:sz="0" w:space="0" w:color="auto"/>
            <w:left w:val="none" w:sz="0" w:space="0" w:color="auto"/>
            <w:bottom w:val="none" w:sz="0" w:space="0" w:color="auto"/>
            <w:right w:val="none" w:sz="0" w:space="0" w:color="auto"/>
          </w:divBdr>
        </w:div>
        <w:div w:id="236480668">
          <w:marLeft w:val="640"/>
          <w:marRight w:val="0"/>
          <w:marTop w:val="0"/>
          <w:marBottom w:val="0"/>
          <w:divBdr>
            <w:top w:val="none" w:sz="0" w:space="0" w:color="auto"/>
            <w:left w:val="none" w:sz="0" w:space="0" w:color="auto"/>
            <w:bottom w:val="none" w:sz="0" w:space="0" w:color="auto"/>
            <w:right w:val="none" w:sz="0" w:space="0" w:color="auto"/>
          </w:divBdr>
        </w:div>
        <w:div w:id="944575128">
          <w:marLeft w:val="640"/>
          <w:marRight w:val="0"/>
          <w:marTop w:val="0"/>
          <w:marBottom w:val="0"/>
          <w:divBdr>
            <w:top w:val="none" w:sz="0" w:space="0" w:color="auto"/>
            <w:left w:val="none" w:sz="0" w:space="0" w:color="auto"/>
            <w:bottom w:val="none" w:sz="0" w:space="0" w:color="auto"/>
            <w:right w:val="none" w:sz="0" w:space="0" w:color="auto"/>
          </w:divBdr>
        </w:div>
        <w:div w:id="2142380777">
          <w:marLeft w:val="640"/>
          <w:marRight w:val="0"/>
          <w:marTop w:val="0"/>
          <w:marBottom w:val="0"/>
          <w:divBdr>
            <w:top w:val="none" w:sz="0" w:space="0" w:color="auto"/>
            <w:left w:val="none" w:sz="0" w:space="0" w:color="auto"/>
            <w:bottom w:val="none" w:sz="0" w:space="0" w:color="auto"/>
            <w:right w:val="none" w:sz="0" w:space="0" w:color="auto"/>
          </w:divBdr>
        </w:div>
        <w:div w:id="623117613">
          <w:marLeft w:val="640"/>
          <w:marRight w:val="0"/>
          <w:marTop w:val="0"/>
          <w:marBottom w:val="0"/>
          <w:divBdr>
            <w:top w:val="none" w:sz="0" w:space="0" w:color="auto"/>
            <w:left w:val="none" w:sz="0" w:space="0" w:color="auto"/>
            <w:bottom w:val="none" w:sz="0" w:space="0" w:color="auto"/>
            <w:right w:val="none" w:sz="0" w:space="0" w:color="auto"/>
          </w:divBdr>
        </w:div>
        <w:div w:id="460806852">
          <w:marLeft w:val="640"/>
          <w:marRight w:val="0"/>
          <w:marTop w:val="0"/>
          <w:marBottom w:val="0"/>
          <w:divBdr>
            <w:top w:val="none" w:sz="0" w:space="0" w:color="auto"/>
            <w:left w:val="none" w:sz="0" w:space="0" w:color="auto"/>
            <w:bottom w:val="none" w:sz="0" w:space="0" w:color="auto"/>
            <w:right w:val="none" w:sz="0" w:space="0" w:color="auto"/>
          </w:divBdr>
        </w:div>
        <w:div w:id="1214464587">
          <w:marLeft w:val="640"/>
          <w:marRight w:val="0"/>
          <w:marTop w:val="0"/>
          <w:marBottom w:val="0"/>
          <w:divBdr>
            <w:top w:val="none" w:sz="0" w:space="0" w:color="auto"/>
            <w:left w:val="none" w:sz="0" w:space="0" w:color="auto"/>
            <w:bottom w:val="none" w:sz="0" w:space="0" w:color="auto"/>
            <w:right w:val="none" w:sz="0" w:space="0" w:color="auto"/>
          </w:divBdr>
        </w:div>
        <w:div w:id="1891068972">
          <w:marLeft w:val="640"/>
          <w:marRight w:val="0"/>
          <w:marTop w:val="0"/>
          <w:marBottom w:val="0"/>
          <w:divBdr>
            <w:top w:val="none" w:sz="0" w:space="0" w:color="auto"/>
            <w:left w:val="none" w:sz="0" w:space="0" w:color="auto"/>
            <w:bottom w:val="none" w:sz="0" w:space="0" w:color="auto"/>
            <w:right w:val="none" w:sz="0" w:space="0" w:color="auto"/>
          </w:divBdr>
        </w:div>
        <w:div w:id="316767547">
          <w:marLeft w:val="640"/>
          <w:marRight w:val="0"/>
          <w:marTop w:val="0"/>
          <w:marBottom w:val="0"/>
          <w:divBdr>
            <w:top w:val="none" w:sz="0" w:space="0" w:color="auto"/>
            <w:left w:val="none" w:sz="0" w:space="0" w:color="auto"/>
            <w:bottom w:val="none" w:sz="0" w:space="0" w:color="auto"/>
            <w:right w:val="none" w:sz="0" w:space="0" w:color="auto"/>
          </w:divBdr>
        </w:div>
        <w:div w:id="848762822">
          <w:marLeft w:val="640"/>
          <w:marRight w:val="0"/>
          <w:marTop w:val="0"/>
          <w:marBottom w:val="0"/>
          <w:divBdr>
            <w:top w:val="none" w:sz="0" w:space="0" w:color="auto"/>
            <w:left w:val="none" w:sz="0" w:space="0" w:color="auto"/>
            <w:bottom w:val="none" w:sz="0" w:space="0" w:color="auto"/>
            <w:right w:val="none" w:sz="0" w:space="0" w:color="auto"/>
          </w:divBdr>
        </w:div>
        <w:div w:id="1741831566">
          <w:marLeft w:val="640"/>
          <w:marRight w:val="0"/>
          <w:marTop w:val="0"/>
          <w:marBottom w:val="0"/>
          <w:divBdr>
            <w:top w:val="none" w:sz="0" w:space="0" w:color="auto"/>
            <w:left w:val="none" w:sz="0" w:space="0" w:color="auto"/>
            <w:bottom w:val="none" w:sz="0" w:space="0" w:color="auto"/>
            <w:right w:val="none" w:sz="0" w:space="0" w:color="auto"/>
          </w:divBdr>
        </w:div>
        <w:div w:id="862862472">
          <w:marLeft w:val="640"/>
          <w:marRight w:val="0"/>
          <w:marTop w:val="0"/>
          <w:marBottom w:val="0"/>
          <w:divBdr>
            <w:top w:val="none" w:sz="0" w:space="0" w:color="auto"/>
            <w:left w:val="none" w:sz="0" w:space="0" w:color="auto"/>
            <w:bottom w:val="none" w:sz="0" w:space="0" w:color="auto"/>
            <w:right w:val="none" w:sz="0" w:space="0" w:color="auto"/>
          </w:divBdr>
        </w:div>
        <w:div w:id="1532958151">
          <w:marLeft w:val="640"/>
          <w:marRight w:val="0"/>
          <w:marTop w:val="0"/>
          <w:marBottom w:val="0"/>
          <w:divBdr>
            <w:top w:val="none" w:sz="0" w:space="0" w:color="auto"/>
            <w:left w:val="none" w:sz="0" w:space="0" w:color="auto"/>
            <w:bottom w:val="none" w:sz="0" w:space="0" w:color="auto"/>
            <w:right w:val="none" w:sz="0" w:space="0" w:color="auto"/>
          </w:divBdr>
        </w:div>
        <w:div w:id="391120306">
          <w:marLeft w:val="640"/>
          <w:marRight w:val="0"/>
          <w:marTop w:val="0"/>
          <w:marBottom w:val="0"/>
          <w:divBdr>
            <w:top w:val="none" w:sz="0" w:space="0" w:color="auto"/>
            <w:left w:val="none" w:sz="0" w:space="0" w:color="auto"/>
            <w:bottom w:val="none" w:sz="0" w:space="0" w:color="auto"/>
            <w:right w:val="none" w:sz="0" w:space="0" w:color="auto"/>
          </w:divBdr>
        </w:div>
        <w:div w:id="1028601669">
          <w:marLeft w:val="640"/>
          <w:marRight w:val="0"/>
          <w:marTop w:val="0"/>
          <w:marBottom w:val="0"/>
          <w:divBdr>
            <w:top w:val="none" w:sz="0" w:space="0" w:color="auto"/>
            <w:left w:val="none" w:sz="0" w:space="0" w:color="auto"/>
            <w:bottom w:val="none" w:sz="0" w:space="0" w:color="auto"/>
            <w:right w:val="none" w:sz="0" w:space="0" w:color="auto"/>
          </w:divBdr>
        </w:div>
        <w:div w:id="953053012">
          <w:marLeft w:val="640"/>
          <w:marRight w:val="0"/>
          <w:marTop w:val="0"/>
          <w:marBottom w:val="0"/>
          <w:divBdr>
            <w:top w:val="none" w:sz="0" w:space="0" w:color="auto"/>
            <w:left w:val="none" w:sz="0" w:space="0" w:color="auto"/>
            <w:bottom w:val="none" w:sz="0" w:space="0" w:color="auto"/>
            <w:right w:val="none" w:sz="0" w:space="0" w:color="auto"/>
          </w:divBdr>
        </w:div>
        <w:div w:id="1988125476">
          <w:marLeft w:val="640"/>
          <w:marRight w:val="0"/>
          <w:marTop w:val="0"/>
          <w:marBottom w:val="0"/>
          <w:divBdr>
            <w:top w:val="none" w:sz="0" w:space="0" w:color="auto"/>
            <w:left w:val="none" w:sz="0" w:space="0" w:color="auto"/>
            <w:bottom w:val="none" w:sz="0" w:space="0" w:color="auto"/>
            <w:right w:val="none" w:sz="0" w:space="0" w:color="auto"/>
          </w:divBdr>
        </w:div>
        <w:div w:id="281612607">
          <w:marLeft w:val="640"/>
          <w:marRight w:val="0"/>
          <w:marTop w:val="0"/>
          <w:marBottom w:val="0"/>
          <w:divBdr>
            <w:top w:val="none" w:sz="0" w:space="0" w:color="auto"/>
            <w:left w:val="none" w:sz="0" w:space="0" w:color="auto"/>
            <w:bottom w:val="none" w:sz="0" w:space="0" w:color="auto"/>
            <w:right w:val="none" w:sz="0" w:space="0" w:color="auto"/>
          </w:divBdr>
        </w:div>
        <w:div w:id="1827475678">
          <w:marLeft w:val="640"/>
          <w:marRight w:val="0"/>
          <w:marTop w:val="0"/>
          <w:marBottom w:val="0"/>
          <w:divBdr>
            <w:top w:val="none" w:sz="0" w:space="0" w:color="auto"/>
            <w:left w:val="none" w:sz="0" w:space="0" w:color="auto"/>
            <w:bottom w:val="none" w:sz="0" w:space="0" w:color="auto"/>
            <w:right w:val="none" w:sz="0" w:space="0" w:color="auto"/>
          </w:divBdr>
        </w:div>
        <w:div w:id="1360886132">
          <w:marLeft w:val="640"/>
          <w:marRight w:val="0"/>
          <w:marTop w:val="0"/>
          <w:marBottom w:val="0"/>
          <w:divBdr>
            <w:top w:val="none" w:sz="0" w:space="0" w:color="auto"/>
            <w:left w:val="none" w:sz="0" w:space="0" w:color="auto"/>
            <w:bottom w:val="none" w:sz="0" w:space="0" w:color="auto"/>
            <w:right w:val="none" w:sz="0" w:space="0" w:color="auto"/>
          </w:divBdr>
        </w:div>
        <w:div w:id="2045012763">
          <w:marLeft w:val="640"/>
          <w:marRight w:val="0"/>
          <w:marTop w:val="0"/>
          <w:marBottom w:val="0"/>
          <w:divBdr>
            <w:top w:val="none" w:sz="0" w:space="0" w:color="auto"/>
            <w:left w:val="none" w:sz="0" w:space="0" w:color="auto"/>
            <w:bottom w:val="none" w:sz="0" w:space="0" w:color="auto"/>
            <w:right w:val="none" w:sz="0" w:space="0" w:color="auto"/>
          </w:divBdr>
        </w:div>
        <w:div w:id="962807572">
          <w:marLeft w:val="640"/>
          <w:marRight w:val="0"/>
          <w:marTop w:val="0"/>
          <w:marBottom w:val="0"/>
          <w:divBdr>
            <w:top w:val="none" w:sz="0" w:space="0" w:color="auto"/>
            <w:left w:val="none" w:sz="0" w:space="0" w:color="auto"/>
            <w:bottom w:val="none" w:sz="0" w:space="0" w:color="auto"/>
            <w:right w:val="none" w:sz="0" w:space="0" w:color="auto"/>
          </w:divBdr>
        </w:div>
        <w:div w:id="290287782">
          <w:marLeft w:val="640"/>
          <w:marRight w:val="0"/>
          <w:marTop w:val="0"/>
          <w:marBottom w:val="0"/>
          <w:divBdr>
            <w:top w:val="none" w:sz="0" w:space="0" w:color="auto"/>
            <w:left w:val="none" w:sz="0" w:space="0" w:color="auto"/>
            <w:bottom w:val="none" w:sz="0" w:space="0" w:color="auto"/>
            <w:right w:val="none" w:sz="0" w:space="0" w:color="auto"/>
          </w:divBdr>
        </w:div>
      </w:divsChild>
    </w:div>
    <w:div w:id="1585072649">
      <w:bodyDiv w:val="1"/>
      <w:marLeft w:val="0"/>
      <w:marRight w:val="0"/>
      <w:marTop w:val="0"/>
      <w:marBottom w:val="0"/>
      <w:divBdr>
        <w:top w:val="none" w:sz="0" w:space="0" w:color="auto"/>
        <w:left w:val="none" w:sz="0" w:space="0" w:color="auto"/>
        <w:bottom w:val="none" w:sz="0" w:space="0" w:color="auto"/>
        <w:right w:val="none" w:sz="0" w:space="0" w:color="auto"/>
      </w:divBdr>
    </w:div>
    <w:div w:id="1586573749">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1">
          <w:marLeft w:val="640"/>
          <w:marRight w:val="0"/>
          <w:marTop w:val="0"/>
          <w:marBottom w:val="0"/>
          <w:divBdr>
            <w:top w:val="none" w:sz="0" w:space="0" w:color="auto"/>
            <w:left w:val="none" w:sz="0" w:space="0" w:color="auto"/>
            <w:bottom w:val="none" w:sz="0" w:space="0" w:color="auto"/>
            <w:right w:val="none" w:sz="0" w:space="0" w:color="auto"/>
          </w:divBdr>
        </w:div>
        <w:div w:id="559950181">
          <w:marLeft w:val="640"/>
          <w:marRight w:val="0"/>
          <w:marTop w:val="0"/>
          <w:marBottom w:val="0"/>
          <w:divBdr>
            <w:top w:val="none" w:sz="0" w:space="0" w:color="auto"/>
            <w:left w:val="none" w:sz="0" w:space="0" w:color="auto"/>
            <w:bottom w:val="none" w:sz="0" w:space="0" w:color="auto"/>
            <w:right w:val="none" w:sz="0" w:space="0" w:color="auto"/>
          </w:divBdr>
        </w:div>
        <w:div w:id="955021132">
          <w:marLeft w:val="640"/>
          <w:marRight w:val="0"/>
          <w:marTop w:val="0"/>
          <w:marBottom w:val="0"/>
          <w:divBdr>
            <w:top w:val="none" w:sz="0" w:space="0" w:color="auto"/>
            <w:left w:val="none" w:sz="0" w:space="0" w:color="auto"/>
            <w:bottom w:val="none" w:sz="0" w:space="0" w:color="auto"/>
            <w:right w:val="none" w:sz="0" w:space="0" w:color="auto"/>
          </w:divBdr>
        </w:div>
        <w:div w:id="559822902">
          <w:marLeft w:val="640"/>
          <w:marRight w:val="0"/>
          <w:marTop w:val="0"/>
          <w:marBottom w:val="0"/>
          <w:divBdr>
            <w:top w:val="none" w:sz="0" w:space="0" w:color="auto"/>
            <w:left w:val="none" w:sz="0" w:space="0" w:color="auto"/>
            <w:bottom w:val="none" w:sz="0" w:space="0" w:color="auto"/>
            <w:right w:val="none" w:sz="0" w:space="0" w:color="auto"/>
          </w:divBdr>
        </w:div>
        <w:div w:id="2053847023">
          <w:marLeft w:val="640"/>
          <w:marRight w:val="0"/>
          <w:marTop w:val="0"/>
          <w:marBottom w:val="0"/>
          <w:divBdr>
            <w:top w:val="none" w:sz="0" w:space="0" w:color="auto"/>
            <w:left w:val="none" w:sz="0" w:space="0" w:color="auto"/>
            <w:bottom w:val="none" w:sz="0" w:space="0" w:color="auto"/>
            <w:right w:val="none" w:sz="0" w:space="0" w:color="auto"/>
          </w:divBdr>
        </w:div>
        <w:div w:id="2062358578">
          <w:marLeft w:val="640"/>
          <w:marRight w:val="0"/>
          <w:marTop w:val="0"/>
          <w:marBottom w:val="0"/>
          <w:divBdr>
            <w:top w:val="none" w:sz="0" w:space="0" w:color="auto"/>
            <w:left w:val="none" w:sz="0" w:space="0" w:color="auto"/>
            <w:bottom w:val="none" w:sz="0" w:space="0" w:color="auto"/>
            <w:right w:val="none" w:sz="0" w:space="0" w:color="auto"/>
          </w:divBdr>
        </w:div>
        <w:div w:id="1280182394">
          <w:marLeft w:val="640"/>
          <w:marRight w:val="0"/>
          <w:marTop w:val="0"/>
          <w:marBottom w:val="0"/>
          <w:divBdr>
            <w:top w:val="none" w:sz="0" w:space="0" w:color="auto"/>
            <w:left w:val="none" w:sz="0" w:space="0" w:color="auto"/>
            <w:bottom w:val="none" w:sz="0" w:space="0" w:color="auto"/>
            <w:right w:val="none" w:sz="0" w:space="0" w:color="auto"/>
          </w:divBdr>
        </w:div>
        <w:div w:id="766313672">
          <w:marLeft w:val="640"/>
          <w:marRight w:val="0"/>
          <w:marTop w:val="0"/>
          <w:marBottom w:val="0"/>
          <w:divBdr>
            <w:top w:val="none" w:sz="0" w:space="0" w:color="auto"/>
            <w:left w:val="none" w:sz="0" w:space="0" w:color="auto"/>
            <w:bottom w:val="none" w:sz="0" w:space="0" w:color="auto"/>
            <w:right w:val="none" w:sz="0" w:space="0" w:color="auto"/>
          </w:divBdr>
        </w:div>
        <w:div w:id="1725255456">
          <w:marLeft w:val="640"/>
          <w:marRight w:val="0"/>
          <w:marTop w:val="0"/>
          <w:marBottom w:val="0"/>
          <w:divBdr>
            <w:top w:val="none" w:sz="0" w:space="0" w:color="auto"/>
            <w:left w:val="none" w:sz="0" w:space="0" w:color="auto"/>
            <w:bottom w:val="none" w:sz="0" w:space="0" w:color="auto"/>
            <w:right w:val="none" w:sz="0" w:space="0" w:color="auto"/>
          </w:divBdr>
        </w:div>
        <w:div w:id="274598573">
          <w:marLeft w:val="640"/>
          <w:marRight w:val="0"/>
          <w:marTop w:val="0"/>
          <w:marBottom w:val="0"/>
          <w:divBdr>
            <w:top w:val="none" w:sz="0" w:space="0" w:color="auto"/>
            <w:left w:val="none" w:sz="0" w:space="0" w:color="auto"/>
            <w:bottom w:val="none" w:sz="0" w:space="0" w:color="auto"/>
            <w:right w:val="none" w:sz="0" w:space="0" w:color="auto"/>
          </w:divBdr>
        </w:div>
        <w:div w:id="144664155">
          <w:marLeft w:val="640"/>
          <w:marRight w:val="0"/>
          <w:marTop w:val="0"/>
          <w:marBottom w:val="0"/>
          <w:divBdr>
            <w:top w:val="none" w:sz="0" w:space="0" w:color="auto"/>
            <w:left w:val="none" w:sz="0" w:space="0" w:color="auto"/>
            <w:bottom w:val="none" w:sz="0" w:space="0" w:color="auto"/>
            <w:right w:val="none" w:sz="0" w:space="0" w:color="auto"/>
          </w:divBdr>
        </w:div>
        <w:div w:id="134684874">
          <w:marLeft w:val="640"/>
          <w:marRight w:val="0"/>
          <w:marTop w:val="0"/>
          <w:marBottom w:val="0"/>
          <w:divBdr>
            <w:top w:val="none" w:sz="0" w:space="0" w:color="auto"/>
            <w:left w:val="none" w:sz="0" w:space="0" w:color="auto"/>
            <w:bottom w:val="none" w:sz="0" w:space="0" w:color="auto"/>
            <w:right w:val="none" w:sz="0" w:space="0" w:color="auto"/>
          </w:divBdr>
        </w:div>
        <w:div w:id="676542862">
          <w:marLeft w:val="640"/>
          <w:marRight w:val="0"/>
          <w:marTop w:val="0"/>
          <w:marBottom w:val="0"/>
          <w:divBdr>
            <w:top w:val="none" w:sz="0" w:space="0" w:color="auto"/>
            <w:left w:val="none" w:sz="0" w:space="0" w:color="auto"/>
            <w:bottom w:val="none" w:sz="0" w:space="0" w:color="auto"/>
            <w:right w:val="none" w:sz="0" w:space="0" w:color="auto"/>
          </w:divBdr>
        </w:div>
        <w:div w:id="2021277018">
          <w:marLeft w:val="640"/>
          <w:marRight w:val="0"/>
          <w:marTop w:val="0"/>
          <w:marBottom w:val="0"/>
          <w:divBdr>
            <w:top w:val="none" w:sz="0" w:space="0" w:color="auto"/>
            <w:left w:val="none" w:sz="0" w:space="0" w:color="auto"/>
            <w:bottom w:val="none" w:sz="0" w:space="0" w:color="auto"/>
            <w:right w:val="none" w:sz="0" w:space="0" w:color="auto"/>
          </w:divBdr>
        </w:div>
        <w:div w:id="1881433535">
          <w:marLeft w:val="640"/>
          <w:marRight w:val="0"/>
          <w:marTop w:val="0"/>
          <w:marBottom w:val="0"/>
          <w:divBdr>
            <w:top w:val="none" w:sz="0" w:space="0" w:color="auto"/>
            <w:left w:val="none" w:sz="0" w:space="0" w:color="auto"/>
            <w:bottom w:val="none" w:sz="0" w:space="0" w:color="auto"/>
            <w:right w:val="none" w:sz="0" w:space="0" w:color="auto"/>
          </w:divBdr>
        </w:div>
        <w:div w:id="1979458496">
          <w:marLeft w:val="640"/>
          <w:marRight w:val="0"/>
          <w:marTop w:val="0"/>
          <w:marBottom w:val="0"/>
          <w:divBdr>
            <w:top w:val="none" w:sz="0" w:space="0" w:color="auto"/>
            <w:left w:val="none" w:sz="0" w:space="0" w:color="auto"/>
            <w:bottom w:val="none" w:sz="0" w:space="0" w:color="auto"/>
            <w:right w:val="none" w:sz="0" w:space="0" w:color="auto"/>
          </w:divBdr>
        </w:div>
        <w:div w:id="1880899956">
          <w:marLeft w:val="640"/>
          <w:marRight w:val="0"/>
          <w:marTop w:val="0"/>
          <w:marBottom w:val="0"/>
          <w:divBdr>
            <w:top w:val="none" w:sz="0" w:space="0" w:color="auto"/>
            <w:left w:val="none" w:sz="0" w:space="0" w:color="auto"/>
            <w:bottom w:val="none" w:sz="0" w:space="0" w:color="auto"/>
            <w:right w:val="none" w:sz="0" w:space="0" w:color="auto"/>
          </w:divBdr>
        </w:div>
        <w:div w:id="158692699">
          <w:marLeft w:val="640"/>
          <w:marRight w:val="0"/>
          <w:marTop w:val="0"/>
          <w:marBottom w:val="0"/>
          <w:divBdr>
            <w:top w:val="none" w:sz="0" w:space="0" w:color="auto"/>
            <w:left w:val="none" w:sz="0" w:space="0" w:color="auto"/>
            <w:bottom w:val="none" w:sz="0" w:space="0" w:color="auto"/>
            <w:right w:val="none" w:sz="0" w:space="0" w:color="auto"/>
          </w:divBdr>
        </w:div>
        <w:div w:id="2076735063">
          <w:marLeft w:val="640"/>
          <w:marRight w:val="0"/>
          <w:marTop w:val="0"/>
          <w:marBottom w:val="0"/>
          <w:divBdr>
            <w:top w:val="none" w:sz="0" w:space="0" w:color="auto"/>
            <w:left w:val="none" w:sz="0" w:space="0" w:color="auto"/>
            <w:bottom w:val="none" w:sz="0" w:space="0" w:color="auto"/>
            <w:right w:val="none" w:sz="0" w:space="0" w:color="auto"/>
          </w:divBdr>
        </w:div>
        <w:div w:id="637959125">
          <w:marLeft w:val="640"/>
          <w:marRight w:val="0"/>
          <w:marTop w:val="0"/>
          <w:marBottom w:val="0"/>
          <w:divBdr>
            <w:top w:val="none" w:sz="0" w:space="0" w:color="auto"/>
            <w:left w:val="none" w:sz="0" w:space="0" w:color="auto"/>
            <w:bottom w:val="none" w:sz="0" w:space="0" w:color="auto"/>
            <w:right w:val="none" w:sz="0" w:space="0" w:color="auto"/>
          </w:divBdr>
        </w:div>
        <w:div w:id="1564827141">
          <w:marLeft w:val="640"/>
          <w:marRight w:val="0"/>
          <w:marTop w:val="0"/>
          <w:marBottom w:val="0"/>
          <w:divBdr>
            <w:top w:val="none" w:sz="0" w:space="0" w:color="auto"/>
            <w:left w:val="none" w:sz="0" w:space="0" w:color="auto"/>
            <w:bottom w:val="none" w:sz="0" w:space="0" w:color="auto"/>
            <w:right w:val="none" w:sz="0" w:space="0" w:color="auto"/>
          </w:divBdr>
        </w:div>
        <w:div w:id="1923103359">
          <w:marLeft w:val="640"/>
          <w:marRight w:val="0"/>
          <w:marTop w:val="0"/>
          <w:marBottom w:val="0"/>
          <w:divBdr>
            <w:top w:val="none" w:sz="0" w:space="0" w:color="auto"/>
            <w:left w:val="none" w:sz="0" w:space="0" w:color="auto"/>
            <w:bottom w:val="none" w:sz="0" w:space="0" w:color="auto"/>
            <w:right w:val="none" w:sz="0" w:space="0" w:color="auto"/>
          </w:divBdr>
        </w:div>
        <w:div w:id="260375830">
          <w:marLeft w:val="640"/>
          <w:marRight w:val="0"/>
          <w:marTop w:val="0"/>
          <w:marBottom w:val="0"/>
          <w:divBdr>
            <w:top w:val="none" w:sz="0" w:space="0" w:color="auto"/>
            <w:left w:val="none" w:sz="0" w:space="0" w:color="auto"/>
            <w:bottom w:val="none" w:sz="0" w:space="0" w:color="auto"/>
            <w:right w:val="none" w:sz="0" w:space="0" w:color="auto"/>
          </w:divBdr>
        </w:div>
        <w:div w:id="1007947072">
          <w:marLeft w:val="640"/>
          <w:marRight w:val="0"/>
          <w:marTop w:val="0"/>
          <w:marBottom w:val="0"/>
          <w:divBdr>
            <w:top w:val="none" w:sz="0" w:space="0" w:color="auto"/>
            <w:left w:val="none" w:sz="0" w:space="0" w:color="auto"/>
            <w:bottom w:val="none" w:sz="0" w:space="0" w:color="auto"/>
            <w:right w:val="none" w:sz="0" w:space="0" w:color="auto"/>
          </w:divBdr>
        </w:div>
        <w:div w:id="98449204">
          <w:marLeft w:val="640"/>
          <w:marRight w:val="0"/>
          <w:marTop w:val="0"/>
          <w:marBottom w:val="0"/>
          <w:divBdr>
            <w:top w:val="none" w:sz="0" w:space="0" w:color="auto"/>
            <w:left w:val="none" w:sz="0" w:space="0" w:color="auto"/>
            <w:bottom w:val="none" w:sz="0" w:space="0" w:color="auto"/>
            <w:right w:val="none" w:sz="0" w:space="0" w:color="auto"/>
          </w:divBdr>
        </w:div>
        <w:div w:id="1531719623">
          <w:marLeft w:val="640"/>
          <w:marRight w:val="0"/>
          <w:marTop w:val="0"/>
          <w:marBottom w:val="0"/>
          <w:divBdr>
            <w:top w:val="none" w:sz="0" w:space="0" w:color="auto"/>
            <w:left w:val="none" w:sz="0" w:space="0" w:color="auto"/>
            <w:bottom w:val="none" w:sz="0" w:space="0" w:color="auto"/>
            <w:right w:val="none" w:sz="0" w:space="0" w:color="auto"/>
          </w:divBdr>
        </w:div>
        <w:div w:id="439643241">
          <w:marLeft w:val="640"/>
          <w:marRight w:val="0"/>
          <w:marTop w:val="0"/>
          <w:marBottom w:val="0"/>
          <w:divBdr>
            <w:top w:val="none" w:sz="0" w:space="0" w:color="auto"/>
            <w:left w:val="none" w:sz="0" w:space="0" w:color="auto"/>
            <w:bottom w:val="none" w:sz="0" w:space="0" w:color="auto"/>
            <w:right w:val="none" w:sz="0" w:space="0" w:color="auto"/>
          </w:divBdr>
        </w:div>
        <w:div w:id="33965545">
          <w:marLeft w:val="640"/>
          <w:marRight w:val="0"/>
          <w:marTop w:val="0"/>
          <w:marBottom w:val="0"/>
          <w:divBdr>
            <w:top w:val="none" w:sz="0" w:space="0" w:color="auto"/>
            <w:left w:val="none" w:sz="0" w:space="0" w:color="auto"/>
            <w:bottom w:val="none" w:sz="0" w:space="0" w:color="auto"/>
            <w:right w:val="none" w:sz="0" w:space="0" w:color="auto"/>
          </w:divBdr>
        </w:div>
        <w:div w:id="194277001">
          <w:marLeft w:val="640"/>
          <w:marRight w:val="0"/>
          <w:marTop w:val="0"/>
          <w:marBottom w:val="0"/>
          <w:divBdr>
            <w:top w:val="none" w:sz="0" w:space="0" w:color="auto"/>
            <w:left w:val="none" w:sz="0" w:space="0" w:color="auto"/>
            <w:bottom w:val="none" w:sz="0" w:space="0" w:color="auto"/>
            <w:right w:val="none" w:sz="0" w:space="0" w:color="auto"/>
          </w:divBdr>
        </w:div>
        <w:div w:id="576478380">
          <w:marLeft w:val="640"/>
          <w:marRight w:val="0"/>
          <w:marTop w:val="0"/>
          <w:marBottom w:val="0"/>
          <w:divBdr>
            <w:top w:val="none" w:sz="0" w:space="0" w:color="auto"/>
            <w:left w:val="none" w:sz="0" w:space="0" w:color="auto"/>
            <w:bottom w:val="none" w:sz="0" w:space="0" w:color="auto"/>
            <w:right w:val="none" w:sz="0" w:space="0" w:color="auto"/>
          </w:divBdr>
        </w:div>
        <w:div w:id="1801025311">
          <w:marLeft w:val="640"/>
          <w:marRight w:val="0"/>
          <w:marTop w:val="0"/>
          <w:marBottom w:val="0"/>
          <w:divBdr>
            <w:top w:val="none" w:sz="0" w:space="0" w:color="auto"/>
            <w:left w:val="none" w:sz="0" w:space="0" w:color="auto"/>
            <w:bottom w:val="none" w:sz="0" w:space="0" w:color="auto"/>
            <w:right w:val="none" w:sz="0" w:space="0" w:color="auto"/>
          </w:divBdr>
        </w:div>
        <w:div w:id="1527063618">
          <w:marLeft w:val="640"/>
          <w:marRight w:val="0"/>
          <w:marTop w:val="0"/>
          <w:marBottom w:val="0"/>
          <w:divBdr>
            <w:top w:val="none" w:sz="0" w:space="0" w:color="auto"/>
            <w:left w:val="none" w:sz="0" w:space="0" w:color="auto"/>
            <w:bottom w:val="none" w:sz="0" w:space="0" w:color="auto"/>
            <w:right w:val="none" w:sz="0" w:space="0" w:color="auto"/>
          </w:divBdr>
        </w:div>
        <w:div w:id="1628438859">
          <w:marLeft w:val="640"/>
          <w:marRight w:val="0"/>
          <w:marTop w:val="0"/>
          <w:marBottom w:val="0"/>
          <w:divBdr>
            <w:top w:val="none" w:sz="0" w:space="0" w:color="auto"/>
            <w:left w:val="none" w:sz="0" w:space="0" w:color="auto"/>
            <w:bottom w:val="none" w:sz="0" w:space="0" w:color="auto"/>
            <w:right w:val="none" w:sz="0" w:space="0" w:color="auto"/>
          </w:divBdr>
        </w:div>
        <w:div w:id="469858159">
          <w:marLeft w:val="640"/>
          <w:marRight w:val="0"/>
          <w:marTop w:val="0"/>
          <w:marBottom w:val="0"/>
          <w:divBdr>
            <w:top w:val="none" w:sz="0" w:space="0" w:color="auto"/>
            <w:left w:val="none" w:sz="0" w:space="0" w:color="auto"/>
            <w:bottom w:val="none" w:sz="0" w:space="0" w:color="auto"/>
            <w:right w:val="none" w:sz="0" w:space="0" w:color="auto"/>
          </w:divBdr>
        </w:div>
        <w:div w:id="280695223">
          <w:marLeft w:val="640"/>
          <w:marRight w:val="0"/>
          <w:marTop w:val="0"/>
          <w:marBottom w:val="0"/>
          <w:divBdr>
            <w:top w:val="none" w:sz="0" w:space="0" w:color="auto"/>
            <w:left w:val="none" w:sz="0" w:space="0" w:color="auto"/>
            <w:bottom w:val="none" w:sz="0" w:space="0" w:color="auto"/>
            <w:right w:val="none" w:sz="0" w:space="0" w:color="auto"/>
          </w:divBdr>
        </w:div>
        <w:div w:id="820002207">
          <w:marLeft w:val="640"/>
          <w:marRight w:val="0"/>
          <w:marTop w:val="0"/>
          <w:marBottom w:val="0"/>
          <w:divBdr>
            <w:top w:val="none" w:sz="0" w:space="0" w:color="auto"/>
            <w:left w:val="none" w:sz="0" w:space="0" w:color="auto"/>
            <w:bottom w:val="none" w:sz="0" w:space="0" w:color="auto"/>
            <w:right w:val="none" w:sz="0" w:space="0" w:color="auto"/>
          </w:divBdr>
        </w:div>
        <w:div w:id="1548370246">
          <w:marLeft w:val="640"/>
          <w:marRight w:val="0"/>
          <w:marTop w:val="0"/>
          <w:marBottom w:val="0"/>
          <w:divBdr>
            <w:top w:val="none" w:sz="0" w:space="0" w:color="auto"/>
            <w:left w:val="none" w:sz="0" w:space="0" w:color="auto"/>
            <w:bottom w:val="none" w:sz="0" w:space="0" w:color="auto"/>
            <w:right w:val="none" w:sz="0" w:space="0" w:color="auto"/>
          </w:divBdr>
        </w:div>
        <w:div w:id="1371223973">
          <w:marLeft w:val="640"/>
          <w:marRight w:val="0"/>
          <w:marTop w:val="0"/>
          <w:marBottom w:val="0"/>
          <w:divBdr>
            <w:top w:val="none" w:sz="0" w:space="0" w:color="auto"/>
            <w:left w:val="none" w:sz="0" w:space="0" w:color="auto"/>
            <w:bottom w:val="none" w:sz="0" w:space="0" w:color="auto"/>
            <w:right w:val="none" w:sz="0" w:space="0" w:color="auto"/>
          </w:divBdr>
        </w:div>
        <w:div w:id="1663925501">
          <w:marLeft w:val="640"/>
          <w:marRight w:val="0"/>
          <w:marTop w:val="0"/>
          <w:marBottom w:val="0"/>
          <w:divBdr>
            <w:top w:val="none" w:sz="0" w:space="0" w:color="auto"/>
            <w:left w:val="none" w:sz="0" w:space="0" w:color="auto"/>
            <w:bottom w:val="none" w:sz="0" w:space="0" w:color="auto"/>
            <w:right w:val="none" w:sz="0" w:space="0" w:color="auto"/>
          </w:divBdr>
        </w:div>
        <w:div w:id="1682852677">
          <w:marLeft w:val="640"/>
          <w:marRight w:val="0"/>
          <w:marTop w:val="0"/>
          <w:marBottom w:val="0"/>
          <w:divBdr>
            <w:top w:val="none" w:sz="0" w:space="0" w:color="auto"/>
            <w:left w:val="none" w:sz="0" w:space="0" w:color="auto"/>
            <w:bottom w:val="none" w:sz="0" w:space="0" w:color="auto"/>
            <w:right w:val="none" w:sz="0" w:space="0" w:color="auto"/>
          </w:divBdr>
        </w:div>
        <w:div w:id="1423800672">
          <w:marLeft w:val="640"/>
          <w:marRight w:val="0"/>
          <w:marTop w:val="0"/>
          <w:marBottom w:val="0"/>
          <w:divBdr>
            <w:top w:val="none" w:sz="0" w:space="0" w:color="auto"/>
            <w:left w:val="none" w:sz="0" w:space="0" w:color="auto"/>
            <w:bottom w:val="none" w:sz="0" w:space="0" w:color="auto"/>
            <w:right w:val="none" w:sz="0" w:space="0" w:color="auto"/>
          </w:divBdr>
        </w:div>
        <w:div w:id="359935570">
          <w:marLeft w:val="640"/>
          <w:marRight w:val="0"/>
          <w:marTop w:val="0"/>
          <w:marBottom w:val="0"/>
          <w:divBdr>
            <w:top w:val="none" w:sz="0" w:space="0" w:color="auto"/>
            <w:left w:val="none" w:sz="0" w:space="0" w:color="auto"/>
            <w:bottom w:val="none" w:sz="0" w:space="0" w:color="auto"/>
            <w:right w:val="none" w:sz="0" w:space="0" w:color="auto"/>
          </w:divBdr>
        </w:div>
        <w:div w:id="1667784106">
          <w:marLeft w:val="640"/>
          <w:marRight w:val="0"/>
          <w:marTop w:val="0"/>
          <w:marBottom w:val="0"/>
          <w:divBdr>
            <w:top w:val="none" w:sz="0" w:space="0" w:color="auto"/>
            <w:left w:val="none" w:sz="0" w:space="0" w:color="auto"/>
            <w:bottom w:val="none" w:sz="0" w:space="0" w:color="auto"/>
            <w:right w:val="none" w:sz="0" w:space="0" w:color="auto"/>
          </w:divBdr>
        </w:div>
        <w:div w:id="1682589317">
          <w:marLeft w:val="640"/>
          <w:marRight w:val="0"/>
          <w:marTop w:val="0"/>
          <w:marBottom w:val="0"/>
          <w:divBdr>
            <w:top w:val="none" w:sz="0" w:space="0" w:color="auto"/>
            <w:left w:val="none" w:sz="0" w:space="0" w:color="auto"/>
            <w:bottom w:val="none" w:sz="0" w:space="0" w:color="auto"/>
            <w:right w:val="none" w:sz="0" w:space="0" w:color="auto"/>
          </w:divBdr>
        </w:div>
        <w:div w:id="448747901">
          <w:marLeft w:val="640"/>
          <w:marRight w:val="0"/>
          <w:marTop w:val="0"/>
          <w:marBottom w:val="0"/>
          <w:divBdr>
            <w:top w:val="none" w:sz="0" w:space="0" w:color="auto"/>
            <w:left w:val="none" w:sz="0" w:space="0" w:color="auto"/>
            <w:bottom w:val="none" w:sz="0" w:space="0" w:color="auto"/>
            <w:right w:val="none" w:sz="0" w:space="0" w:color="auto"/>
          </w:divBdr>
        </w:div>
        <w:div w:id="1285038009">
          <w:marLeft w:val="640"/>
          <w:marRight w:val="0"/>
          <w:marTop w:val="0"/>
          <w:marBottom w:val="0"/>
          <w:divBdr>
            <w:top w:val="none" w:sz="0" w:space="0" w:color="auto"/>
            <w:left w:val="none" w:sz="0" w:space="0" w:color="auto"/>
            <w:bottom w:val="none" w:sz="0" w:space="0" w:color="auto"/>
            <w:right w:val="none" w:sz="0" w:space="0" w:color="auto"/>
          </w:divBdr>
        </w:div>
        <w:div w:id="105318317">
          <w:marLeft w:val="640"/>
          <w:marRight w:val="0"/>
          <w:marTop w:val="0"/>
          <w:marBottom w:val="0"/>
          <w:divBdr>
            <w:top w:val="none" w:sz="0" w:space="0" w:color="auto"/>
            <w:left w:val="none" w:sz="0" w:space="0" w:color="auto"/>
            <w:bottom w:val="none" w:sz="0" w:space="0" w:color="auto"/>
            <w:right w:val="none" w:sz="0" w:space="0" w:color="auto"/>
          </w:divBdr>
        </w:div>
        <w:div w:id="1103770441">
          <w:marLeft w:val="640"/>
          <w:marRight w:val="0"/>
          <w:marTop w:val="0"/>
          <w:marBottom w:val="0"/>
          <w:divBdr>
            <w:top w:val="none" w:sz="0" w:space="0" w:color="auto"/>
            <w:left w:val="none" w:sz="0" w:space="0" w:color="auto"/>
            <w:bottom w:val="none" w:sz="0" w:space="0" w:color="auto"/>
            <w:right w:val="none" w:sz="0" w:space="0" w:color="auto"/>
          </w:divBdr>
        </w:div>
        <w:div w:id="1663269105">
          <w:marLeft w:val="640"/>
          <w:marRight w:val="0"/>
          <w:marTop w:val="0"/>
          <w:marBottom w:val="0"/>
          <w:divBdr>
            <w:top w:val="none" w:sz="0" w:space="0" w:color="auto"/>
            <w:left w:val="none" w:sz="0" w:space="0" w:color="auto"/>
            <w:bottom w:val="none" w:sz="0" w:space="0" w:color="auto"/>
            <w:right w:val="none" w:sz="0" w:space="0" w:color="auto"/>
          </w:divBdr>
        </w:div>
        <w:div w:id="1437602742">
          <w:marLeft w:val="640"/>
          <w:marRight w:val="0"/>
          <w:marTop w:val="0"/>
          <w:marBottom w:val="0"/>
          <w:divBdr>
            <w:top w:val="none" w:sz="0" w:space="0" w:color="auto"/>
            <w:left w:val="none" w:sz="0" w:space="0" w:color="auto"/>
            <w:bottom w:val="none" w:sz="0" w:space="0" w:color="auto"/>
            <w:right w:val="none" w:sz="0" w:space="0" w:color="auto"/>
          </w:divBdr>
        </w:div>
        <w:div w:id="1455634221">
          <w:marLeft w:val="640"/>
          <w:marRight w:val="0"/>
          <w:marTop w:val="0"/>
          <w:marBottom w:val="0"/>
          <w:divBdr>
            <w:top w:val="none" w:sz="0" w:space="0" w:color="auto"/>
            <w:left w:val="none" w:sz="0" w:space="0" w:color="auto"/>
            <w:bottom w:val="none" w:sz="0" w:space="0" w:color="auto"/>
            <w:right w:val="none" w:sz="0" w:space="0" w:color="auto"/>
          </w:divBdr>
        </w:div>
        <w:div w:id="1087968662">
          <w:marLeft w:val="640"/>
          <w:marRight w:val="0"/>
          <w:marTop w:val="0"/>
          <w:marBottom w:val="0"/>
          <w:divBdr>
            <w:top w:val="none" w:sz="0" w:space="0" w:color="auto"/>
            <w:left w:val="none" w:sz="0" w:space="0" w:color="auto"/>
            <w:bottom w:val="none" w:sz="0" w:space="0" w:color="auto"/>
            <w:right w:val="none" w:sz="0" w:space="0" w:color="auto"/>
          </w:divBdr>
        </w:div>
        <w:div w:id="1016153010">
          <w:marLeft w:val="640"/>
          <w:marRight w:val="0"/>
          <w:marTop w:val="0"/>
          <w:marBottom w:val="0"/>
          <w:divBdr>
            <w:top w:val="none" w:sz="0" w:space="0" w:color="auto"/>
            <w:left w:val="none" w:sz="0" w:space="0" w:color="auto"/>
            <w:bottom w:val="none" w:sz="0" w:space="0" w:color="auto"/>
            <w:right w:val="none" w:sz="0" w:space="0" w:color="auto"/>
          </w:divBdr>
        </w:div>
        <w:div w:id="1540314615">
          <w:marLeft w:val="640"/>
          <w:marRight w:val="0"/>
          <w:marTop w:val="0"/>
          <w:marBottom w:val="0"/>
          <w:divBdr>
            <w:top w:val="none" w:sz="0" w:space="0" w:color="auto"/>
            <w:left w:val="none" w:sz="0" w:space="0" w:color="auto"/>
            <w:bottom w:val="none" w:sz="0" w:space="0" w:color="auto"/>
            <w:right w:val="none" w:sz="0" w:space="0" w:color="auto"/>
          </w:divBdr>
        </w:div>
        <w:div w:id="835346243">
          <w:marLeft w:val="640"/>
          <w:marRight w:val="0"/>
          <w:marTop w:val="0"/>
          <w:marBottom w:val="0"/>
          <w:divBdr>
            <w:top w:val="none" w:sz="0" w:space="0" w:color="auto"/>
            <w:left w:val="none" w:sz="0" w:space="0" w:color="auto"/>
            <w:bottom w:val="none" w:sz="0" w:space="0" w:color="auto"/>
            <w:right w:val="none" w:sz="0" w:space="0" w:color="auto"/>
          </w:divBdr>
        </w:div>
        <w:div w:id="1829247039">
          <w:marLeft w:val="640"/>
          <w:marRight w:val="0"/>
          <w:marTop w:val="0"/>
          <w:marBottom w:val="0"/>
          <w:divBdr>
            <w:top w:val="none" w:sz="0" w:space="0" w:color="auto"/>
            <w:left w:val="none" w:sz="0" w:space="0" w:color="auto"/>
            <w:bottom w:val="none" w:sz="0" w:space="0" w:color="auto"/>
            <w:right w:val="none" w:sz="0" w:space="0" w:color="auto"/>
          </w:divBdr>
        </w:div>
        <w:div w:id="1475097773">
          <w:marLeft w:val="640"/>
          <w:marRight w:val="0"/>
          <w:marTop w:val="0"/>
          <w:marBottom w:val="0"/>
          <w:divBdr>
            <w:top w:val="none" w:sz="0" w:space="0" w:color="auto"/>
            <w:left w:val="none" w:sz="0" w:space="0" w:color="auto"/>
            <w:bottom w:val="none" w:sz="0" w:space="0" w:color="auto"/>
            <w:right w:val="none" w:sz="0" w:space="0" w:color="auto"/>
          </w:divBdr>
        </w:div>
        <w:div w:id="1896310664">
          <w:marLeft w:val="640"/>
          <w:marRight w:val="0"/>
          <w:marTop w:val="0"/>
          <w:marBottom w:val="0"/>
          <w:divBdr>
            <w:top w:val="none" w:sz="0" w:space="0" w:color="auto"/>
            <w:left w:val="none" w:sz="0" w:space="0" w:color="auto"/>
            <w:bottom w:val="none" w:sz="0" w:space="0" w:color="auto"/>
            <w:right w:val="none" w:sz="0" w:space="0" w:color="auto"/>
          </w:divBdr>
        </w:div>
        <w:div w:id="2516875">
          <w:marLeft w:val="640"/>
          <w:marRight w:val="0"/>
          <w:marTop w:val="0"/>
          <w:marBottom w:val="0"/>
          <w:divBdr>
            <w:top w:val="none" w:sz="0" w:space="0" w:color="auto"/>
            <w:left w:val="none" w:sz="0" w:space="0" w:color="auto"/>
            <w:bottom w:val="none" w:sz="0" w:space="0" w:color="auto"/>
            <w:right w:val="none" w:sz="0" w:space="0" w:color="auto"/>
          </w:divBdr>
        </w:div>
        <w:div w:id="516627533">
          <w:marLeft w:val="640"/>
          <w:marRight w:val="0"/>
          <w:marTop w:val="0"/>
          <w:marBottom w:val="0"/>
          <w:divBdr>
            <w:top w:val="none" w:sz="0" w:space="0" w:color="auto"/>
            <w:left w:val="none" w:sz="0" w:space="0" w:color="auto"/>
            <w:bottom w:val="none" w:sz="0" w:space="0" w:color="auto"/>
            <w:right w:val="none" w:sz="0" w:space="0" w:color="auto"/>
          </w:divBdr>
        </w:div>
        <w:div w:id="259529978">
          <w:marLeft w:val="640"/>
          <w:marRight w:val="0"/>
          <w:marTop w:val="0"/>
          <w:marBottom w:val="0"/>
          <w:divBdr>
            <w:top w:val="none" w:sz="0" w:space="0" w:color="auto"/>
            <w:left w:val="none" w:sz="0" w:space="0" w:color="auto"/>
            <w:bottom w:val="none" w:sz="0" w:space="0" w:color="auto"/>
            <w:right w:val="none" w:sz="0" w:space="0" w:color="auto"/>
          </w:divBdr>
        </w:div>
        <w:div w:id="860633846">
          <w:marLeft w:val="640"/>
          <w:marRight w:val="0"/>
          <w:marTop w:val="0"/>
          <w:marBottom w:val="0"/>
          <w:divBdr>
            <w:top w:val="none" w:sz="0" w:space="0" w:color="auto"/>
            <w:left w:val="none" w:sz="0" w:space="0" w:color="auto"/>
            <w:bottom w:val="none" w:sz="0" w:space="0" w:color="auto"/>
            <w:right w:val="none" w:sz="0" w:space="0" w:color="auto"/>
          </w:divBdr>
        </w:div>
        <w:div w:id="421878879">
          <w:marLeft w:val="640"/>
          <w:marRight w:val="0"/>
          <w:marTop w:val="0"/>
          <w:marBottom w:val="0"/>
          <w:divBdr>
            <w:top w:val="none" w:sz="0" w:space="0" w:color="auto"/>
            <w:left w:val="none" w:sz="0" w:space="0" w:color="auto"/>
            <w:bottom w:val="none" w:sz="0" w:space="0" w:color="auto"/>
            <w:right w:val="none" w:sz="0" w:space="0" w:color="auto"/>
          </w:divBdr>
        </w:div>
        <w:div w:id="2061437802">
          <w:marLeft w:val="640"/>
          <w:marRight w:val="0"/>
          <w:marTop w:val="0"/>
          <w:marBottom w:val="0"/>
          <w:divBdr>
            <w:top w:val="none" w:sz="0" w:space="0" w:color="auto"/>
            <w:left w:val="none" w:sz="0" w:space="0" w:color="auto"/>
            <w:bottom w:val="none" w:sz="0" w:space="0" w:color="auto"/>
            <w:right w:val="none" w:sz="0" w:space="0" w:color="auto"/>
          </w:divBdr>
        </w:div>
        <w:div w:id="1101489047">
          <w:marLeft w:val="640"/>
          <w:marRight w:val="0"/>
          <w:marTop w:val="0"/>
          <w:marBottom w:val="0"/>
          <w:divBdr>
            <w:top w:val="none" w:sz="0" w:space="0" w:color="auto"/>
            <w:left w:val="none" w:sz="0" w:space="0" w:color="auto"/>
            <w:bottom w:val="none" w:sz="0" w:space="0" w:color="auto"/>
            <w:right w:val="none" w:sz="0" w:space="0" w:color="auto"/>
          </w:divBdr>
        </w:div>
        <w:div w:id="1038429478">
          <w:marLeft w:val="640"/>
          <w:marRight w:val="0"/>
          <w:marTop w:val="0"/>
          <w:marBottom w:val="0"/>
          <w:divBdr>
            <w:top w:val="none" w:sz="0" w:space="0" w:color="auto"/>
            <w:left w:val="none" w:sz="0" w:space="0" w:color="auto"/>
            <w:bottom w:val="none" w:sz="0" w:space="0" w:color="auto"/>
            <w:right w:val="none" w:sz="0" w:space="0" w:color="auto"/>
          </w:divBdr>
        </w:div>
        <w:div w:id="396321627">
          <w:marLeft w:val="640"/>
          <w:marRight w:val="0"/>
          <w:marTop w:val="0"/>
          <w:marBottom w:val="0"/>
          <w:divBdr>
            <w:top w:val="none" w:sz="0" w:space="0" w:color="auto"/>
            <w:left w:val="none" w:sz="0" w:space="0" w:color="auto"/>
            <w:bottom w:val="none" w:sz="0" w:space="0" w:color="auto"/>
            <w:right w:val="none" w:sz="0" w:space="0" w:color="auto"/>
          </w:divBdr>
        </w:div>
        <w:div w:id="1993481539">
          <w:marLeft w:val="640"/>
          <w:marRight w:val="0"/>
          <w:marTop w:val="0"/>
          <w:marBottom w:val="0"/>
          <w:divBdr>
            <w:top w:val="none" w:sz="0" w:space="0" w:color="auto"/>
            <w:left w:val="none" w:sz="0" w:space="0" w:color="auto"/>
            <w:bottom w:val="none" w:sz="0" w:space="0" w:color="auto"/>
            <w:right w:val="none" w:sz="0" w:space="0" w:color="auto"/>
          </w:divBdr>
        </w:div>
        <w:div w:id="292904050">
          <w:marLeft w:val="640"/>
          <w:marRight w:val="0"/>
          <w:marTop w:val="0"/>
          <w:marBottom w:val="0"/>
          <w:divBdr>
            <w:top w:val="none" w:sz="0" w:space="0" w:color="auto"/>
            <w:left w:val="none" w:sz="0" w:space="0" w:color="auto"/>
            <w:bottom w:val="none" w:sz="0" w:space="0" w:color="auto"/>
            <w:right w:val="none" w:sz="0" w:space="0" w:color="auto"/>
          </w:divBdr>
        </w:div>
        <w:div w:id="1109278057">
          <w:marLeft w:val="640"/>
          <w:marRight w:val="0"/>
          <w:marTop w:val="0"/>
          <w:marBottom w:val="0"/>
          <w:divBdr>
            <w:top w:val="none" w:sz="0" w:space="0" w:color="auto"/>
            <w:left w:val="none" w:sz="0" w:space="0" w:color="auto"/>
            <w:bottom w:val="none" w:sz="0" w:space="0" w:color="auto"/>
            <w:right w:val="none" w:sz="0" w:space="0" w:color="auto"/>
          </w:divBdr>
        </w:div>
        <w:div w:id="1790050824">
          <w:marLeft w:val="640"/>
          <w:marRight w:val="0"/>
          <w:marTop w:val="0"/>
          <w:marBottom w:val="0"/>
          <w:divBdr>
            <w:top w:val="none" w:sz="0" w:space="0" w:color="auto"/>
            <w:left w:val="none" w:sz="0" w:space="0" w:color="auto"/>
            <w:bottom w:val="none" w:sz="0" w:space="0" w:color="auto"/>
            <w:right w:val="none" w:sz="0" w:space="0" w:color="auto"/>
          </w:divBdr>
        </w:div>
        <w:div w:id="553349796">
          <w:marLeft w:val="640"/>
          <w:marRight w:val="0"/>
          <w:marTop w:val="0"/>
          <w:marBottom w:val="0"/>
          <w:divBdr>
            <w:top w:val="none" w:sz="0" w:space="0" w:color="auto"/>
            <w:left w:val="none" w:sz="0" w:space="0" w:color="auto"/>
            <w:bottom w:val="none" w:sz="0" w:space="0" w:color="auto"/>
            <w:right w:val="none" w:sz="0" w:space="0" w:color="auto"/>
          </w:divBdr>
        </w:div>
        <w:div w:id="58870255">
          <w:marLeft w:val="640"/>
          <w:marRight w:val="0"/>
          <w:marTop w:val="0"/>
          <w:marBottom w:val="0"/>
          <w:divBdr>
            <w:top w:val="none" w:sz="0" w:space="0" w:color="auto"/>
            <w:left w:val="none" w:sz="0" w:space="0" w:color="auto"/>
            <w:bottom w:val="none" w:sz="0" w:space="0" w:color="auto"/>
            <w:right w:val="none" w:sz="0" w:space="0" w:color="auto"/>
          </w:divBdr>
        </w:div>
        <w:div w:id="1041133981">
          <w:marLeft w:val="640"/>
          <w:marRight w:val="0"/>
          <w:marTop w:val="0"/>
          <w:marBottom w:val="0"/>
          <w:divBdr>
            <w:top w:val="none" w:sz="0" w:space="0" w:color="auto"/>
            <w:left w:val="none" w:sz="0" w:space="0" w:color="auto"/>
            <w:bottom w:val="none" w:sz="0" w:space="0" w:color="auto"/>
            <w:right w:val="none" w:sz="0" w:space="0" w:color="auto"/>
          </w:divBdr>
        </w:div>
        <w:div w:id="1567567679">
          <w:marLeft w:val="640"/>
          <w:marRight w:val="0"/>
          <w:marTop w:val="0"/>
          <w:marBottom w:val="0"/>
          <w:divBdr>
            <w:top w:val="none" w:sz="0" w:space="0" w:color="auto"/>
            <w:left w:val="none" w:sz="0" w:space="0" w:color="auto"/>
            <w:bottom w:val="none" w:sz="0" w:space="0" w:color="auto"/>
            <w:right w:val="none" w:sz="0" w:space="0" w:color="auto"/>
          </w:divBdr>
        </w:div>
        <w:div w:id="995843513">
          <w:marLeft w:val="640"/>
          <w:marRight w:val="0"/>
          <w:marTop w:val="0"/>
          <w:marBottom w:val="0"/>
          <w:divBdr>
            <w:top w:val="none" w:sz="0" w:space="0" w:color="auto"/>
            <w:left w:val="none" w:sz="0" w:space="0" w:color="auto"/>
            <w:bottom w:val="none" w:sz="0" w:space="0" w:color="auto"/>
            <w:right w:val="none" w:sz="0" w:space="0" w:color="auto"/>
          </w:divBdr>
        </w:div>
        <w:div w:id="317079060">
          <w:marLeft w:val="640"/>
          <w:marRight w:val="0"/>
          <w:marTop w:val="0"/>
          <w:marBottom w:val="0"/>
          <w:divBdr>
            <w:top w:val="none" w:sz="0" w:space="0" w:color="auto"/>
            <w:left w:val="none" w:sz="0" w:space="0" w:color="auto"/>
            <w:bottom w:val="none" w:sz="0" w:space="0" w:color="auto"/>
            <w:right w:val="none" w:sz="0" w:space="0" w:color="auto"/>
          </w:divBdr>
        </w:div>
        <w:div w:id="880673613">
          <w:marLeft w:val="640"/>
          <w:marRight w:val="0"/>
          <w:marTop w:val="0"/>
          <w:marBottom w:val="0"/>
          <w:divBdr>
            <w:top w:val="none" w:sz="0" w:space="0" w:color="auto"/>
            <w:left w:val="none" w:sz="0" w:space="0" w:color="auto"/>
            <w:bottom w:val="none" w:sz="0" w:space="0" w:color="auto"/>
            <w:right w:val="none" w:sz="0" w:space="0" w:color="auto"/>
          </w:divBdr>
        </w:div>
        <w:div w:id="605429978">
          <w:marLeft w:val="640"/>
          <w:marRight w:val="0"/>
          <w:marTop w:val="0"/>
          <w:marBottom w:val="0"/>
          <w:divBdr>
            <w:top w:val="none" w:sz="0" w:space="0" w:color="auto"/>
            <w:left w:val="none" w:sz="0" w:space="0" w:color="auto"/>
            <w:bottom w:val="none" w:sz="0" w:space="0" w:color="auto"/>
            <w:right w:val="none" w:sz="0" w:space="0" w:color="auto"/>
          </w:divBdr>
        </w:div>
        <w:div w:id="976570831">
          <w:marLeft w:val="640"/>
          <w:marRight w:val="0"/>
          <w:marTop w:val="0"/>
          <w:marBottom w:val="0"/>
          <w:divBdr>
            <w:top w:val="none" w:sz="0" w:space="0" w:color="auto"/>
            <w:left w:val="none" w:sz="0" w:space="0" w:color="auto"/>
            <w:bottom w:val="none" w:sz="0" w:space="0" w:color="auto"/>
            <w:right w:val="none" w:sz="0" w:space="0" w:color="auto"/>
          </w:divBdr>
        </w:div>
      </w:divsChild>
    </w:div>
    <w:div w:id="1590967195">
      <w:bodyDiv w:val="1"/>
      <w:marLeft w:val="0"/>
      <w:marRight w:val="0"/>
      <w:marTop w:val="0"/>
      <w:marBottom w:val="0"/>
      <w:divBdr>
        <w:top w:val="none" w:sz="0" w:space="0" w:color="auto"/>
        <w:left w:val="none" w:sz="0" w:space="0" w:color="auto"/>
        <w:bottom w:val="none" w:sz="0" w:space="0" w:color="auto"/>
        <w:right w:val="none" w:sz="0" w:space="0" w:color="auto"/>
      </w:divBdr>
    </w:div>
    <w:div w:id="1593733642">
      <w:bodyDiv w:val="1"/>
      <w:marLeft w:val="0"/>
      <w:marRight w:val="0"/>
      <w:marTop w:val="0"/>
      <w:marBottom w:val="0"/>
      <w:divBdr>
        <w:top w:val="none" w:sz="0" w:space="0" w:color="auto"/>
        <w:left w:val="none" w:sz="0" w:space="0" w:color="auto"/>
        <w:bottom w:val="none" w:sz="0" w:space="0" w:color="auto"/>
        <w:right w:val="none" w:sz="0" w:space="0" w:color="auto"/>
      </w:divBdr>
    </w:div>
    <w:div w:id="1597397875">
      <w:bodyDiv w:val="1"/>
      <w:marLeft w:val="0"/>
      <w:marRight w:val="0"/>
      <w:marTop w:val="0"/>
      <w:marBottom w:val="0"/>
      <w:divBdr>
        <w:top w:val="none" w:sz="0" w:space="0" w:color="auto"/>
        <w:left w:val="none" w:sz="0" w:space="0" w:color="auto"/>
        <w:bottom w:val="none" w:sz="0" w:space="0" w:color="auto"/>
        <w:right w:val="none" w:sz="0" w:space="0" w:color="auto"/>
      </w:divBdr>
    </w:div>
    <w:div w:id="1599557784">
      <w:bodyDiv w:val="1"/>
      <w:marLeft w:val="0"/>
      <w:marRight w:val="0"/>
      <w:marTop w:val="0"/>
      <w:marBottom w:val="0"/>
      <w:divBdr>
        <w:top w:val="none" w:sz="0" w:space="0" w:color="auto"/>
        <w:left w:val="none" w:sz="0" w:space="0" w:color="auto"/>
        <w:bottom w:val="none" w:sz="0" w:space="0" w:color="auto"/>
        <w:right w:val="none" w:sz="0" w:space="0" w:color="auto"/>
      </w:divBdr>
      <w:divsChild>
        <w:div w:id="1248924490">
          <w:marLeft w:val="480"/>
          <w:marRight w:val="0"/>
          <w:marTop w:val="0"/>
          <w:marBottom w:val="0"/>
          <w:divBdr>
            <w:top w:val="none" w:sz="0" w:space="0" w:color="auto"/>
            <w:left w:val="none" w:sz="0" w:space="0" w:color="auto"/>
            <w:bottom w:val="none" w:sz="0" w:space="0" w:color="auto"/>
            <w:right w:val="none" w:sz="0" w:space="0" w:color="auto"/>
          </w:divBdr>
        </w:div>
        <w:div w:id="678040152">
          <w:marLeft w:val="480"/>
          <w:marRight w:val="0"/>
          <w:marTop w:val="0"/>
          <w:marBottom w:val="0"/>
          <w:divBdr>
            <w:top w:val="none" w:sz="0" w:space="0" w:color="auto"/>
            <w:left w:val="none" w:sz="0" w:space="0" w:color="auto"/>
            <w:bottom w:val="none" w:sz="0" w:space="0" w:color="auto"/>
            <w:right w:val="none" w:sz="0" w:space="0" w:color="auto"/>
          </w:divBdr>
        </w:div>
        <w:div w:id="575360398">
          <w:marLeft w:val="480"/>
          <w:marRight w:val="0"/>
          <w:marTop w:val="0"/>
          <w:marBottom w:val="0"/>
          <w:divBdr>
            <w:top w:val="none" w:sz="0" w:space="0" w:color="auto"/>
            <w:left w:val="none" w:sz="0" w:space="0" w:color="auto"/>
            <w:bottom w:val="none" w:sz="0" w:space="0" w:color="auto"/>
            <w:right w:val="none" w:sz="0" w:space="0" w:color="auto"/>
          </w:divBdr>
        </w:div>
        <w:div w:id="66147267">
          <w:marLeft w:val="480"/>
          <w:marRight w:val="0"/>
          <w:marTop w:val="0"/>
          <w:marBottom w:val="0"/>
          <w:divBdr>
            <w:top w:val="none" w:sz="0" w:space="0" w:color="auto"/>
            <w:left w:val="none" w:sz="0" w:space="0" w:color="auto"/>
            <w:bottom w:val="none" w:sz="0" w:space="0" w:color="auto"/>
            <w:right w:val="none" w:sz="0" w:space="0" w:color="auto"/>
          </w:divBdr>
        </w:div>
        <w:div w:id="1798068057">
          <w:marLeft w:val="480"/>
          <w:marRight w:val="0"/>
          <w:marTop w:val="0"/>
          <w:marBottom w:val="0"/>
          <w:divBdr>
            <w:top w:val="none" w:sz="0" w:space="0" w:color="auto"/>
            <w:left w:val="none" w:sz="0" w:space="0" w:color="auto"/>
            <w:bottom w:val="none" w:sz="0" w:space="0" w:color="auto"/>
            <w:right w:val="none" w:sz="0" w:space="0" w:color="auto"/>
          </w:divBdr>
        </w:div>
        <w:div w:id="731275380">
          <w:marLeft w:val="480"/>
          <w:marRight w:val="0"/>
          <w:marTop w:val="0"/>
          <w:marBottom w:val="0"/>
          <w:divBdr>
            <w:top w:val="none" w:sz="0" w:space="0" w:color="auto"/>
            <w:left w:val="none" w:sz="0" w:space="0" w:color="auto"/>
            <w:bottom w:val="none" w:sz="0" w:space="0" w:color="auto"/>
            <w:right w:val="none" w:sz="0" w:space="0" w:color="auto"/>
          </w:divBdr>
        </w:div>
        <w:div w:id="2031486341">
          <w:marLeft w:val="480"/>
          <w:marRight w:val="0"/>
          <w:marTop w:val="0"/>
          <w:marBottom w:val="0"/>
          <w:divBdr>
            <w:top w:val="none" w:sz="0" w:space="0" w:color="auto"/>
            <w:left w:val="none" w:sz="0" w:space="0" w:color="auto"/>
            <w:bottom w:val="none" w:sz="0" w:space="0" w:color="auto"/>
            <w:right w:val="none" w:sz="0" w:space="0" w:color="auto"/>
          </w:divBdr>
        </w:div>
        <w:div w:id="1332416865">
          <w:marLeft w:val="480"/>
          <w:marRight w:val="0"/>
          <w:marTop w:val="0"/>
          <w:marBottom w:val="0"/>
          <w:divBdr>
            <w:top w:val="none" w:sz="0" w:space="0" w:color="auto"/>
            <w:left w:val="none" w:sz="0" w:space="0" w:color="auto"/>
            <w:bottom w:val="none" w:sz="0" w:space="0" w:color="auto"/>
            <w:right w:val="none" w:sz="0" w:space="0" w:color="auto"/>
          </w:divBdr>
        </w:div>
        <w:div w:id="1874997510">
          <w:marLeft w:val="480"/>
          <w:marRight w:val="0"/>
          <w:marTop w:val="0"/>
          <w:marBottom w:val="0"/>
          <w:divBdr>
            <w:top w:val="none" w:sz="0" w:space="0" w:color="auto"/>
            <w:left w:val="none" w:sz="0" w:space="0" w:color="auto"/>
            <w:bottom w:val="none" w:sz="0" w:space="0" w:color="auto"/>
            <w:right w:val="none" w:sz="0" w:space="0" w:color="auto"/>
          </w:divBdr>
        </w:div>
        <w:div w:id="1408574116">
          <w:marLeft w:val="480"/>
          <w:marRight w:val="0"/>
          <w:marTop w:val="0"/>
          <w:marBottom w:val="0"/>
          <w:divBdr>
            <w:top w:val="none" w:sz="0" w:space="0" w:color="auto"/>
            <w:left w:val="none" w:sz="0" w:space="0" w:color="auto"/>
            <w:bottom w:val="none" w:sz="0" w:space="0" w:color="auto"/>
            <w:right w:val="none" w:sz="0" w:space="0" w:color="auto"/>
          </w:divBdr>
        </w:div>
        <w:div w:id="1973750386">
          <w:marLeft w:val="480"/>
          <w:marRight w:val="0"/>
          <w:marTop w:val="0"/>
          <w:marBottom w:val="0"/>
          <w:divBdr>
            <w:top w:val="none" w:sz="0" w:space="0" w:color="auto"/>
            <w:left w:val="none" w:sz="0" w:space="0" w:color="auto"/>
            <w:bottom w:val="none" w:sz="0" w:space="0" w:color="auto"/>
            <w:right w:val="none" w:sz="0" w:space="0" w:color="auto"/>
          </w:divBdr>
        </w:div>
        <w:div w:id="1202212527">
          <w:marLeft w:val="480"/>
          <w:marRight w:val="0"/>
          <w:marTop w:val="0"/>
          <w:marBottom w:val="0"/>
          <w:divBdr>
            <w:top w:val="none" w:sz="0" w:space="0" w:color="auto"/>
            <w:left w:val="none" w:sz="0" w:space="0" w:color="auto"/>
            <w:bottom w:val="none" w:sz="0" w:space="0" w:color="auto"/>
            <w:right w:val="none" w:sz="0" w:space="0" w:color="auto"/>
          </w:divBdr>
        </w:div>
        <w:div w:id="712533592">
          <w:marLeft w:val="480"/>
          <w:marRight w:val="0"/>
          <w:marTop w:val="0"/>
          <w:marBottom w:val="0"/>
          <w:divBdr>
            <w:top w:val="none" w:sz="0" w:space="0" w:color="auto"/>
            <w:left w:val="none" w:sz="0" w:space="0" w:color="auto"/>
            <w:bottom w:val="none" w:sz="0" w:space="0" w:color="auto"/>
            <w:right w:val="none" w:sz="0" w:space="0" w:color="auto"/>
          </w:divBdr>
        </w:div>
        <w:div w:id="1803814481">
          <w:marLeft w:val="480"/>
          <w:marRight w:val="0"/>
          <w:marTop w:val="0"/>
          <w:marBottom w:val="0"/>
          <w:divBdr>
            <w:top w:val="none" w:sz="0" w:space="0" w:color="auto"/>
            <w:left w:val="none" w:sz="0" w:space="0" w:color="auto"/>
            <w:bottom w:val="none" w:sz="0" w:space="0" w:color="auto"/>
            <w:right w:val="none" w:sz="0" w:space="0" w:color="auto"/>
          </w:divBdr>
        </w:div>
        <w:div w:id="537209145">
          <w:marLeft w:val="480"/>
          <w:marRight w:val="0"/>
          <w:marTop w:val="0"/>
          <w:marBottom w:val="0"/>
          <w:divBdr>
            <w:top w:val="none" w:sz="0" w:space="0" w:color="auto"/>
            <w:left w:val="none" w:sz="0" w:space="0" w:color="auto"/>
            <w:bottom w:val="none" w:sz="0" w:space="0" w:color="auto"/>
            <w:right w:val="none" w:sz="0" w:space="0" w:color="auto"/>
          </w:divBdr>
        </w:div>
        <w:div w:id="1359432813">
          <w:marLeft w:val="480"/>
          <w:marRight w:val="0"/>
          <w:marTop w:val="0"/>
          <w:marBottom w:val="0"/>
          <w:divBdr>
            <w:top w:val="none" w:sz="0" w:space="0" w:color="auto"/>
            <w:left w:val="none" w:sz="0" w:space="0" w:color="auto"/>
            <w:bottom w:val="none" w:sz="0" w:space="0" w:color="auto"/>
            <w:right w:val="none" w:sz="0" w:space="0" w:color="auto"/>
          </w:divBdr>
        </w:div>
        <w:div w:id="1527135978">
          <w:marLeft w:val="480"/>
          <w:marRight w:val="0"/>
          <w:marTop w:val="0"/>
          <w:marBottom w:val="0"/>
          <w:divBdr>
            <w:top w:val="none" w:sz="0" w:space="0" w:color="auto"/>
            <w:left w:val="none" w:sz="0" w:space="0" w:color="auto"/>
            <w:bottom w:val="none" w:sz="0" w:space="0" w:color="auto"/>
            <w:right w:val="none" w:sz="0" w:space="0" w:color="auto"/>
          </w:divBdr>
        </w:div>
        <w:div w:id="1926038808">
          <w:marLeft w:val="480"/>
          <w:marRight w:val="0"/>
          <w:marTop w:val="0"/>
          <w:marBottom w:val="0"/>
          <w:divBdr>
            <w:top w:val="none" w:sz="0" w:space="0" w:color="auto"/>
            <w:left w:val="none" w:sz="0" w:space="0" w:color="auto"/>
            <w:bottom w:val="none" w:sz="0" w:space="0" w:color="auto"/>
            <w:right w:val="none" w:sz="0" w:space="0" w:color="auto"/>
          </w:divBdr>
        </w:div>
        <w:div w:id="1080565928">
          <w:marLeft w:val="480"/>
          <w:marRight w:val="0"/>
          <w:marTop w:val="0"/>
          <w:marBottom w:val="0"/>
          <w:divBdr>
            <w:top w:val="none" w:sz="0" w:space="0" w:color="auto"/>
            <w:left w:val="none" w:sz="0" w:space="0" w:color="auto"/>
            <w:bottom w:val="none" w:sz="0" w:space="0" w:color="auto"/>
            <w:right w:val="none" w:sz="0" w:space="0" w:color="auto"/>
          </w:divBdr>
        </w:div>
        <w:div w:id="1390610965">
          <w:marLeft w:val="480"/>
          <w:marRight w:val="0"/>
          <w:marTop w:val="0"/>
          <w:marBottom w:val="0"/>
          <w:divBdr>
            <w:top w:val="none" w:sz="0" w:space="0" w:color="auto"/>
            <w:left w:val="none" w:sz="0" w:space="0" w:color="auto"/>
            <w:bottom w:val="none" w:sz="0" w:space="0" w:color="auto"/>
            <w:right w:val="none" w:sz="0" w:space="0" w:color="auto"/>
          </w:divBdr>
        </w:div>
        <w:div w:id="1572694039">
          <w:marLeft w:val="480"/>
          <w:marRight w:val="0"/>
          <w:marTop w:val="0"/>
          <w:marBottom w:val="0"/>
          <w:divBdr>
            <w:top w:val="none" w:sz="0" w:space="0" w:color="auto"/>
            <w:left w:val="none" w:sz="0" w:space="0" w:color="auto"/>
            <w:bottom w:val="none" w:sz="0" w:space="0" w:color="auto"/>
            <w:right w:val="none" w:sz="0" w:space="0" w:color="auto"/>
          </w:divBdr>
        </w:div>
        <w:div w:id="218519075">
          <w:marLeft w:val="480"/>
          <w:marRight w:val="0"/>
          <w:marTop w:val="0"/>
          <w:marBottom w:val="0"/>
          <w:divBdr>
            <w:top w:val="none" w:sz="0" w:space="0" w:color="auto"/>
            <w:left w:val="none" w:sz="0" w:space="0" w:color="auto"/>
            <w:bottom w:val="none" w:sz="0" w:space="0" w:color="auto"/>
            <w:right w:val="none" w:sz="0" w:space="0" w:color="auto"/>
          </w:divBdr>
        </w:div>
        <w:div w:id="2028436107">
          <w:marLeft w:val="480"/>
          <w:marRight w:val="0"/>
          <w:marTop w:val="0"/>
          <w:marBottom w:val="0"/>
          <w:divBdr>
            <w:top w:val="none" w:sz="0" w:space="0" w:color="auto"/>
            <w:left w:val="none" w:sz="0" w:space="0" w:color="auto"/>
            <w:bottom w:val="none" w:sz="0" w:space="0" w:color="auto"/>
            <w:right w:val="none" w:sz="0" w:space="0" w:color="auto"/>
          </w:divBdr>
        </w:div>
        <w:div w:id="41485383">
          <w:marLeft w:val="480"/>
          <w:marRight w:val="0"/>
          <w:marTop w:val="0"/>
          <w:marBottom w:val="0"/>
          <w:divBdr>
            <w:top w:val="none" w:sz="0" w:space="0" w:color="auto"/>
            <w:left w:val="none" w:sz="0" w:space="0" w:color="auto"/>
            <w:bottom w:val="none" w:sz="0" w:space="0" w:color="auto"/>
            <w:right w:val="none" w:sz="0" w:space="0" w:color="auto"/>
          </w:divBdr>
        </w:div>
        <w:div w:id="35351173">
          <w:marLeft w:val="480"/>
          <w:marRight w:val="0"/>
          <w:marTop w:val="0"/>
          <w:marBottom w:val="0"/>
          <w:divBdr>
            <w:top w:val="none" w:sz="0" w:space="0" w:color="auto"/>
            <w:left w:val="none" w:sz="0" w:space="0" w:color="auto"/>
            <w:bottom w:val="none" w:sz="0" w:space="0" w:color="auto"/>
            <w:right w:val="none" w:sz="0" w:space="0" w:color="auto"/>
          </w:divBdr>
        </w:div>
        <w:div w:id="803543924">
          <w:marLeft w:val="480"/>
          <w:marRight w:val="0"/>
          <w:marTop w:val="0"/>
          <w:marBottom w:val="0"/>
          <w:divBdr>
            <w:top w:val="none" w:sz="0" w:space="0" w:color="auto"/>
            <w:left w:val="none" w:sz="0" w:space="0" w:color="auto"/>
            <w:bottom w:val="none" w:sz="0" w:space="0" w:color="auto"/>
            <w:right w:val="none" w:sz="0" w:space="0" w:color="auto"/>
          </w:divBdr>
        </w:div>
        <w:div w:id="1340356217">
          <w:marLeft w:val="480"/>
          <w:marRight w:val="0"/>
          <w:marTop w:val="0"/>
          <w:marBottom w:val="0"/>
          <w:divBdr>
            <w:top w:val="none" w:sz="0" w:space="0" w:color="auto"/>
            <w:left w:val="none" w:sz="0" w:space="0" w:color="auto"/>
            <w:bottom w:val="none" w:sz="0" w:space="0" w:color="auto"/>
            <w:right w:val="none" w:sz="0" w:space="0" w:color="auto"/>
          </w:divBdr>
        </w:div>
        <w:div w:id="1079981154">
          <w:marLeft w:val="480"/>
          <w:marRight w:val="0"/>
          <w:marTop w:val="0"/>
          <w:marBottom w:val="0"/>
          <w:divBdr>
            <w:top w:val="none" w:sz="0" w:space="0" w:color="auto"/>
            <w:left w:val="none" w:sz="0" w:space="0" w:color="auto"/>
            <w:bottom w:val="none" w:sz="0" w:space="0" w:color="auto"/>
            <w:right w:val="none" w:sz="0" w:space="0" w:color="auto"/>
          </w:divBdr>
        </w:div>
        <w:div w:id="149323209">
          <w:marLeft w:val="480"/>
          <w:marRight w:val="0"/>
          <w:marTop w:val="0"/>
          <w:marBottom w:val="0"/>
          <w:divBdr>
            <w:top w:val="none" w:sz="0" w:space="0" w:color="auto"/>
            <w:left w:val="none" w:sz="0" w:space="0" w:color="auto"/>
            <w:bottom w:val="none" w:sz="0" w:space="0" w:color="auto"/>
            <w:right w:val="none" w:sz="0" w:space="0" w:color="auto"/>
          </w:divBdr>
        </w:div>
        <w:div w:id="458189353">
          <w:marLeft w:val="480"/>
          <w:marRight w:val="0"/>
          <w:marTop w:val="0"/>
          <w:marBottom w:val="0"/>
          <w:divBdr>
            <w:top w:val="none" w:sz="0" w:space="0" w:color="auto"/>
            <w:left w:val="none" w:sz="0" w:space="0" w:color="auto"/>
            <w:bottom w:val="none" w:sz="0" w:space="0" w:color="auto"/>
            <w:right w:val="none" w:sz="0" w:space="0" w:color="auto"/>
          </w:divBdr>
        </w:div>
        <w:div w:id="1915965405">
          <w:marLeft w:val="480"/>
          <w:marRight w:val="0"/>
          <w:marTop w:val="0"/>
          <w:marBottom w:val="0"/>
          <w:divBdr>
            <w:top w:val="none" w:sz="0" w:space="0" w:color="auto"/>
            <w:left w:val="none" w:sz="0" w:space="0" w:color="auto"/>
            <w:bottom w:val="none" w:sz="0" w:space="0" w:color="auto"/>
            <w:right w:val="none" w:sz="0" w:space="0" w:color="auto"/>
          </w:divBdr>
        </w:div>
        <w:div w:id="1994678253">
          <w:marLeft w:val="480"/>
          <w:marRight w:val="0"/>
          <w:marTop w:val="0"/>
          <w:marBottom w:val="0"/>
          <w:divBdr>
            <w:top w:val="none" w:sz="0" w:space="0" w:color="auto"/>
            <w:left w:val="none" w:sz="0" w:space="0" w:color="auto"/>
            <w:bottom w:val="none" w:sz="0" w:space="0" w:color="auto"/>
            <w:right w:val="none" w:sz="0" w:space="0" w:color="auto"/>
          </w:divBdr>
        </w:div>
        <w:div w:id="1941839505">
          <w:marLeft w:val="480"/>
          <w:marRight w:val="0"/>
          <w:marTop w:val="0"/>
          <w:marBottom w:val="0"/>
          <w:divBdr>
            <w:top w:val="none" w:sz="0" w:space="0" w:color="auto"/>
            <w:left w:val="none" w:sz="0" w:space="0" w:color="auto"/>
            <w:bottom w:val="none" w:sz="0" w:space="0" w:color="auto"/>
            <w:right w:val="none" w:sz="0" w:space="0" w:color="auto"/>
          </w:divBdr>
        </w:div>
        <w:div w:id="915282373">
          <w:marLeft w:val="480"/>
          <w:marRight w:val="0"/>
          <w:marTop w:val="0"/>
          <w:marBottom w:val="0"/>
          <w:divBdr>
            <w:top w:val="none" w:sz="0" w:space="0" w:color="auto"/>
            <w:left w:val="none" w:sz="0" w:space="0" w:color="auto"/>
            <w:bottom w:val="none" w:sz="0" w:space="0" w:color="auto"/>
            <w:right w:val="none" w:sz="0" w:space="0" w:color="auto"/>
          </w:divBdr>
        </w:div>
        <w:div w:id="988483922">
          <w:marLeft w:val="480"/>
          <w:marRight w:val="0"/>
          <w:marTop w:val="0"/>
          <w:marBottom w:val="0"/>
          <w:divBdr>
            <w:top w:val="none" w:sz="0" w:space="0" w:color="auto"/>
            <w:left w:val="none" w:sz="0" w:space="0" w:color="auto"/>
            <w:bottom w:val="none" w:sz="0" w:space="0" w:color="auto"/>
            <w:right w:val="none" w:sz="0" w:space="0" w:color="auto"/>
          </w:divBdr>
        </w:div>
        <w:div w:id="1219899298">
          <w:marLeft w:val="480"/>
          <w:marRight w:val="0"/>
          <w:marTop w:val="0"/>
          <w:marBottom w:val="0"/>
          <w:divBdr>
            <w:top w:val="none" w:sz="0" w:space="0" w:color="auto"/>
            <w:left w:val="none" w:sz="0" w:space="0" w:color="auto"/>
            <w:bottom w:val="none" w:sz="0" w:space="0" w:color="auto"/>
            <w:right w:val="none" w:sz="0" w:space="0" w:color="auto"/>
          </w:divBdr>
        </w:div>
        <w:div w:id="545605980">
          <w:marLeft w:val="480"/>
          <w:marRight w:val="0"/>
          <w:marTop w:val="0"/>
          <w:marBottom w:val="0"/>
          <w:divBdr>
            <w:top w:val="none" w:sz="0" w:space="0" w:color="auto"/>
            <w:left w:val="none" w:sz="0" w:space="0" w:color="auto"/>
            <w:bottom w:val="none" w:sz="0" w:space="0" w:color="auto"/>
            <w:right w:val="none" w:sz="0" w:space="0" w:color="auto"/>
          </w:divBdr>
        </w:div>
        <w:div w:id="1065489161">
          <w:marLeft w:val="480"/>
          <w:marRight w:val="0"/>
          <w:marTop w:val="0"/>
          <w:marBottom w:val="0"/>
          <w:divBdr>
            <w:top w:val="none" w:sz="0" w:space="0" w:color="auto"/>
            <w:left w:val="none" w:sz="0" w:space="0" w:color="auto"/>
            <w:bottom w:val="none" w:sz="0" w:space="0" w:color="auto"/>
            <w:right w:val="none" w:sz="0" w:space="0" w:color="auto"/>
          </w:divBdr>
        </w:div>
        <w:div w:id="956986666">
          <w:marLeft w:val="480"/>
          <w:marRight w:val="0"/>
          <w:marTop w:val="0"/>
          <w:marBottom w:val="0"/>
          <w:divBdr>
            <w:top w:val="none" w:sz="0" w:space="0" w:color="auto"/>
            <w:left w:val="none" w:sz="0" w:space="0" w:color="auto"/>
            <w:bottom w:val="none" w:sz="0" w:space="0" w:color="auto"/>
            <w:right w:val="none" w:sz="0" w:space="0" w:color="auto"/>
          </w:divBdr>
        </w:div>
        <w:div w:id="1892693962">
          <w:marLeft w:val="480"/>
          <w:marRight w:val="0"/>
          <w:marTop w:val="0"/>
          <w:marBottom w:val="0"/>
          <w:divBdr>
            <w:top w:val="none" w:sz="0" w:space="0" w:color="auto"/>
            <w:left w:val="none" w:sz="0" w:space="0" w:color="auto"/>
            <w:bottom w:val="none" w:sz="0" w:space="0" w:color="auto"/>
            <w:right w:val="none" w:sz="0" w:space="0" w:color="auto"/>
          </w:divBdr>
        </w:div>
        <w:div w:id="2105298634">
          <w:marLeft w:val="480"/>
          <w:marRight w:val="0"/>
          <w:marTop w:val="0"/>
          <w:marBottom w:val="0"/>
          <w:divBdr>
            <w:top w:val="none" w:sz="0" w:space="0" w:color="auto"/>
            <w:left w:val="none" w:sz="0" w:space="0" w:color="auto"/>
            <w:bottom w:val="none" w:sz="0" w:space="0" w:color="auto"/>
            <w:right w:val="none" w:sz="0" w:space="0" w:color="auto"/>
          </w:divBdr>
        </w:div>
        <w:div w:id="1764958355">
          <w:marLeft w:val="480"/>
          <w:marRight w:val="0"/>
          <w:marTop w:val="0"/>
          <w:marBottom w:val="0"/>
          <w:divBdr>
            <w:top w:val="none" w:sz="0" w:space="0" w:color="auto"/>
            <w:left w:val="none" w:sz="0" w:space="0" w:color="auto"/>
            <w:bottom w:val="none" w:sz="0" w:space="0" w:color="auto"/>
            <w:right w:val="none" w:sz="0" w:space="0" w:color="auto"/>
          </w:divBdr>
        </w:div>
        <w:div w:id="662585881">
          <w:marLeft w:val="480"/>
          <w:marRight w:val="0"/>
          <w:marTop w:val="0"/>
          <w:marBottom w:val="0"/>
          <w:divBdr>
            <w:top w:val="none" w:sz="0" w:space="0" w:color="auto"/>
            <w:left w:val="none" w:sz="0" w:space="0" w:color="auto"/>
            <w:bottom w:val="none" w:sz="0" w:space="0" w:color="auto"/>
            <w:right w:val="none" w:sz="0" w:space="0" w:color="auto"/>
          </w:divBdr>
        </w:div>
        <w:div w:id="1782261967">
          <w:marLeft w:val="480"/>
          <w:marRight w:val="0"/>
          <w:marTop w:val="0"/>
          <w:marBottom w:val="0"/>
          <w:divBdr>
            <w:top w:val="none" w:sz="0" w:space="0" w:color="auto"/>
            <w:left w:val="none" w:sz="0" w:space="0" w:color="auto"/>
            <w:bottom w:val="none" w:sz="0" w:space="0" w:color="auto"/>
            <w:right w:val="none" w:sz="0" w:space="0" w:color="auto"/>
          </w:divBdr>
        </w:div>
        <w:div w:id="1839803739">
          <w:marLeft w:val="480"/>
          <w:marRight w:val="0"/>
          <w:marTop w:val="0"/>
          <w:marBottom w:val="0"/>
          <w:divBdr>
            <w:top w:val="none" w:sz="0" w:space="0" w:color="auto"/>
            <w:left w:val="none" w:sz="0" w:space="0" w:color="auto"/>
            <w:bottom w:val="none" w:sz="0" w:space="0" w:color="auto"/>
            <w:right w:val="none" w:sz="0" w:space="0" w:color="auto"/>
          </w:divBdr>
        </w:div>
        <w:div w:id="115954438">
          <w:marLeft w:val="480"/>
          <w:marRight w:val="0"/>
          <w:marTop w:val="0"/>
          <w:marBottom w:val="0"/>
          <w:divBdr>
            <w:top w:val="none" w:sz="0" w:space="0" w:color="auto"/>
            <w:left w:val="none" w:sz="0" w:space="0" w:color="auto"/>
            <w:bottom w:val="none" w:sz="0" w:space="0" w:color="auto"/>
            <w:right w:val="none" w:sz="0" w:space="0" w:color="auto"/>
          </w:divBdr>
        </w:div>
        <w:div w:id="2034184605">
          <w:marLeft w:val="480"/>
          <w:marRight w:val="0"/>
          <w:marTop w:val="0"/>
          <w:marBottom w:val="0"/>
          <w:divBdr>
            <w:top w:val="none" w:sz="0" w:space="0" w:color="auto"/>
            <w:left w:val="none" w:sz="0" w:space="0" w:color="auto"/>
            <w:bottom w:val="none" w:sz="0" w:space="0" w:color="auto"/>
            <w:right w:val="none" w:sz="0" w:space="0" w:color="auto"/>
          </w:divBdr>
        </w:div>
        <w:div w:id="26033965">
          <w:marLeft w:val="480"/>
          <w:marRight w:val="0"/>
          <w:marTop w:val="0"/>
          <w:marBottom w:val="0"/>
          <w:divBdr>
            <w:top w:val="none" w:sz="0" w:space="0" w:color="auto"/>
            <w:left w:val="none" w:sz="0" w:space="0" w:color="auto"/>
            <w:bottom w:val="none" w:sz="0" w:space="0" w:color="auto"/>
            <w:right w:val="none" w:sz="0" w:space="0" w:color="auto"/>
          </w:divBdr>
        </w:div>
        <w:div w:id="297078676">
          <w:marLeft w:val="480"/>
          <w:marRight w:val="0"/>
          <w:marTop w:val="0"/>
          <w:marBottom w:val="0"/>
          <w:divBdr>
            <w:top w:val="none" w:sz="0" w:space="0" w:color="auto"/>
            <w:left w:val="none" w:sz="0" w:space="0" w:color="auto"/>
            <w:bottom w:val="none" w:sz="0" w:space="0" w:color="auto"/>
            <w:right w:val="none" w:sz="0" w:space="0" w:color="auto"/>
          </w:divBdr>
        </w:div>
        <w:div w:id="2125031670">
          <w:marLeft w:val="480"/>
          <w:marRight w:val="0"/>
          <w:marTop w:val="0"/>
          <w:marBottom w:val="0"/>
          <w:divBdr>
            <w:top w:val="none" w:sz="0" w:space="0" w:color="auto"/>
            <w:left w:val="none" w:sz="0" w:space="0" w:color="auto"/>
            <w:bottom w:val="none" w:sz="0" w:space="0" w:color="auto"/>
            <w:right w:val="none" w:sz="0" w:space="0" w:color="auto"/>
          </w:divBdr>
        </w:div>
        <w:div w:id="557665061">
          <w:marLeft w:val="480"/>
          <w:marRight w:val="0"/>
          <w:marTop w:val="0"/>
          <w:marBottom w:val="0"/>
          <w:divBdr>
            <w:top w:val="none" w:sz="0" w:space="0" w:color="auto"/>
            <w:left w:val="none" w:sz="0" w:space="0" w:color="auto"/>
            <w:bottom w:val="none" w:sz="0" w:space="0" w:color="auto"/>
            <w:right w:val="none" w:sz="0" w:space="0" w:color="auto"/>
          </w:divBdr>
        </w:div>
        <w:div w:id="1401974780">
          <w:marLeft w:val="480"/>
          <w:marRight w:val="0"/>
          <w:marTop w:val="0"/>
          <w:marBottom w:val="0"/>
          <w:divBdr>
            <w:top w:val="none" w:sz="0" w:space="0" w:color="auto"/>
            <w:left w:val="none" w:sz="0" w:space="0" w:color="auto"/>
            <w:bottom w:val="none" w:sz="0" w:space="0" w:color="auto"/>
            <w:right w:val="none" w:sz="0" w:space="0" w:color="auto"/>
          </w:divBdr>
        </w:div>
        <w:div w:id="846485813">
          <w:marLeft w:val="480"/>
          <w:marRight w:val="0"/>
          <w:marTop w:val="0"/>
          <w:marBottom w:val="0"/>
          <w:divBdr>
            <w:top w:val="none" w:sz="0" w:space="0" w:color="auto"/>
            <w:left w:val="none" w:sz="0" w:space="0" w:color="auto"/>
            <w:bottom w:val="none" w:sz="0" w:space="0" w:color="auto"/>
            <w:right w:val="none" w:sz="0" w:space="0" w:color="auto"/>
          </w:divBdr>
        </w:div>
        <w:div w:id="1422525557">
          <w:marLeft w:val="480"/>
          <w:marRight w:val="0"/>
          <w:marTop w:val="0"/>
          <w:marBottom w:val="0"/>
          <w:divBdr>
            <w:top w:val="none" w:sz="0" w:space="0" w:color="auto"/>
            <w:left w:val="none" w:sz="0" w:space="0" w:color="auto"/>
            <w:bottom w:val="none" w:sz="0" w:space="0" w:color="auto"/>
            <w:right w:val="none" w:sz="0" w:space="0" w:color="auto"/>
          </w:divBdr>
        </w:div>
        <w:div w:id="785391378">
          <w:marLeft w:val="480"/>
          <w:marRight w:val="0"/>
          <w:marTop w:val="0"/>
          <w:marBottom w:val="0"/>
          <w:divBdr>
            <w:top w:val="none" w:sz="0" w:space="0" w:color="auto"/>
            <w:left w:val="none" w:sz="0" w:space="0" w:color="auto"/>
            <w:bottom w:val="none" w:sz="0" w:space="0" w:color="auto"/>
            <w:right w:val="none" w:sz="0" w:space="0" w:color="auto"/>
          </w:divBdr>
        </w:div>
        <w:div w:id="376249061">
          <w:marLeft w:val="480"/>
          <w:marRight w:val="0"/>
          <w:marTop w:val="0"/>
          <w:marBottom w:val="0"/>
          <w:divBdr>
            <w:top w:val="none" w:sz="0" w:space="0" w:color="auto"/>
            <w:left w:val="none" w:sz="0" w:space="0" w:color="auto"/>
            <w:bottom w:val="none" w:sz="0" w:space="0" w:color="auto"/>
            <w:right w:val="none" w:sz="0" w:space="0" w:color="auto"/>
          </w:divBdr>
        </w:div>
        <w:div w:id="1560632352">
          <w:marLeft w:val="480"/>
          <w:marRight w:val="0"/>
          <w:marTop w:val="0"/>
          <w:marBottom w:val="0"/>
          <w:divBdr>
            <w:top w:val="none" w:sz="0" w:space="0" w:color="auto"/>
            <w:left w:val="none" w:sz="0" w:space="0" w:color="auto"/>
            <w:bottom w:val="none" w:sz="0" w:space="0" w:color="auto"/>
            <w:right w:val="none" w:sz="0" w:space="0" w:color="auto"/>
          </w:divBdr>
        </w:div>
        <w:div w:id="1032420232">
          <w:marLeft w:val="480"/>
          <w:marRight w:val="0"/>
          <w:marTop w:val="0"/>
          <w:marBottom w:val="0"/>
          <w:divBdr>
            <w:top w:val="none" w:sz="0" w:space="0" w:color="auto"/>
            <w:left w:val="none" w:sz="0" w:space="0" w:color="auto"/>
            <w:bottom w:val="none" w:sz="0" w:space="0" w:color="auto"/>
            <w:right w:val="none" w:sz="0" w:space="0" w:color="auto"/>
          </w:divBdr>
        </w:div>
        <w:div w:id="1193613708">
          <w:marLeft w:val="480"/>
          <w:marRight w:val="0"/>
          <w:marTop w:val="0"/>
          <w:marBottom w:val="0"/>
          <w:divBdr>
            <w:top w:val="none" w:sz="0" w:space="0" w:color="auto"/>
            <w:left w:val="none" w:sz="0" w:space="0" w:color="auto"/>
            <w:bottom w:val="none" w:sz="0" w:space="0" w:color="auto"/>
            <w:right w:val="none" w:sz="0" w:space="0" w:color="auto"/>
          </w:divBdr>
        </w:div>
        <w:div w:id="48968059">
          <w:marLeft w:val="480"/>
          <w:marRight w:val="0"/>
          <w:marTop w:val="0"/>
          <w:marBottom w:val="0"/>
          <w:divBdr>
            <w:top w:val="none" w:sz="0" w:space="0" w:color="auto"/>
            <w:left w:val="none" w:sz="0" w:space="0" w:color="auto"/>
            <w:bottom w:val="none" w:sz="0" w:space="0" w:color="auto"/>
            <w:right w:val="none" w:sz="0" w:space="0" w:color="auto"/>
          </w:divBdr>
        </w:div>
        <w:div w:id="905605107">
          <w:marLeft w:val="480"/>
          <w:marRight w:val="0"/>
          <w:marTop w:val="0"/>
          <w:marBottom w:val="0"/>
          <w:divBdr>
            <w:top w:val="none" w:sz="0" w:space="0" w:color="auto"/>
            <w:left w:val="none" w:sz="0" w:space="0" w:color="auto"/>
            <w:bottom w:val="none" w:sz="0" w:space="0" w:color="auto"/>
            <w:right w:val="none" w:sz="0" w:space="0" w:color="auto"/>
          </w:divBdr>
        </w:div>
        <w:div w:id="1739405396">
          <w:marLeft w:val="480"/>
          <w:marRight w:val="0"/>
          <w:marTop w:val="0"/>
          <w:marBottom w:val="0"/>
          <w:divBdr>
            <w:top w:val="none" w:sz="0" w:space="0" w:color="auto"/>
            <w:left w:val="none" w:sz="0" w:space="0" w:color="auto"/>
            <w:bottom w:val="none" w:sz="0" w:space="0" w:color="auto"/>
            <w:right w:val="none" w:sz="0" w:space="0" w:color="auto"/>
          </w:divBdr>
        </w:div>
        <w:div w:id="1218278697">
          <w:marLeft w:val="480"/>
          <w:marRight w:val="0"/>
          <w:marTop w:val="0"/>
          <w:marBottom w:val="0"/>
          <w:divBdr>
            <w:top w:val="none" w:sz="0" w:space="0" w:color="auto"/>
            <w:left w:val="none" w:sz="0" w:space="0" w:color="auto"/>
            <w:bottom w:val="none" w:sz="0" w:space="0" w:color="auto"/>
            <w:right w:val="none" w:sz="0" w:space="0" w:color="auto"/>
          </w:divBdr>
        </w:div>
      </w:divsChild>
    </w:div>
    <w:div w:id="1605266647">
      <w:bodyDiv w:val="1"/>
      <w:marLeft w:val="0"/>
      <w:marRight w:val="0"/>
      <w:marTop w:val="0"/>
      <w:marBottom w:val="0"/>
      <w:divBdr>
        <w:top w:val="none" w:sz="0" w:space="0" w:color="auto"/>
        <w:left w:val="none" w:sz="0" w:space="0" w:color="auto"/>
        <w:bottom w:val="none" w:sz="0" w:space="0" w:color="auto"/>
        <w:right w:val="none" w:sz="0" w:space="0" w:color="auto"/>
      </w:divBdr>
      <w:divsChild>
        <w:div w:id="221987046">
          <w:marLeft w:val="640"/>
          <w:marRight w:val="0"/>
          <w:marTop w:val="0"/>
          <w:marBottom w:val="0"/>
          <w:divBdr>
            <w:top w:val="none" w:sz="0" w:space="0" w:color="auto"/>
            <w:left w:val="none" w:sz="0" w:space="0" w:color="auto"/>
            <w:bottom w:val="none" w:sz="0" w:space="0" w:color="auto"/>
            <w:right w:val="none" w:sz="0" w:space="0" w:color="auto"/>
          </w:divBdr>
        </w:div>
        <w:div w:id="1857650064">
          <w:marLeft w:val="640"/>
          <w:marRight w:val="0"/>
          <w:marTop w:val="0"/>
          <w:marBottom w:val="0"/>
          <w:divBdr>
            <w:top w:val="none" w:sz="0" w:space="0" w:color="auto"/>
            <w:left w:val="none" w:sz="0" w:space="0" w:color="auto"/>
            <w:bottom w:val="none" w:sz="0" w:space="0" w:color="auto"/>
            <w:right w:val="none" w:sz="0" w:space="0" w:color="auto"/>
          </w:divBdr>
        </w:div>
        <w:div w:id="1760828064">
          <w:marLeft w:val="640"/>
          <w:marRight w:val="0"/>
          <w:marTop w:val="0"/>
          <w:marBottom w:val="0"/>
          <w:divBdr>
            <w:top w:val="none" w:sz="0" w:space="0" w:color="auto"/>
            <w:left w:val="none" w:sz="0" w:space="0" w:color="auto"/>
            <w:bottom w:val="none" w:sz="0" w:space="0" w:color="auto"/>
            <w:right w:val="none" w:sz="0" w:space="0" w:color="auto"/>
          </w:divBdr>
        </w:div>
        <w:div w:id="84423369">
          <w:marLeft w:val="640"/>
          <w:marRight w:val="0"/>
          <w:marTop w:val="0"/>
          <w:marBottom w:val="0"/>
          <w:divBdr>
            <w:top w:val="none" w:sz="0" w:space="0" w:color="auto"/>
            <w:left w:val="none" w:sz="0" w:space="0" w:color="auto"/>
            <w:bottom w:val="none" w:sz="0" w:space="0" w:color="auto"/>
            <w:right w:val="none" w:sz="0" w:space="0" w:color="auto"/>
          </w:divBdr>
        </w:div>
        <w:div w:id="703796114">
          <w:marLeft w:val="640"/>
          <w:marRight w:val="0"/>
          <w:marTop w:val="0"/>
          <w:marBottom w:val="0"/>
          <w:divBdr>
            <w:top w:val="none" w:sz="0" w:space="0" w:color="auto"/>
            <w:left w:val="none" w:sz="0" w:space="0" w:color="auto"/>
            <w:bottom w:val="none" w:sz="0" w:space="0" w:color="auto"/>
            <w:right w:val="none" w:sz="0" w:space="0" w:color="auto"/>
          </w:divBdr>
        </w:div>
        <w:div w:id="1612856615">
          <w:marLeft w:val="640"/>
          <w:marRight w:val="0"/>
          <w:marTop w:val="0"/>
          <w:marBottom w:val="0"/>
          <w:divBdr>
            <w:top w:val="none" w:sz="0" w:space="0" w:color="auto"/>
            <w:left w:val="none" w:sz="0" w:space="0" w:color="auto"/>
            <w:bottom w:val="none" w:sz="0" w:space="0" w:color="auto"/>
            <w:right w:val="none" w:sz="0" w:space="0" w:color="auto"/>
          </w:divBdr>
        </w:div>
        <w:div w:id="1589849053">
          <w:marLeft w:val="640"/>
          <w:marRight w:val="0"/>
          <w:marTop w:val="0"/>
          <w:marBottom w:val="0"/>
          <w:divBdr>
            <w:top w:val="none" w:sz="0" w:space="0" w:color="auto"/>
            <w:left w:val="none" w:sz="0" w:space="0" w:color="auto"/>
            <w:bottom w:val="none" w:sz="0" w:space="0" w:color="auto"/>
            <w:right w:val="none" w:sz="0" w:space="0" w:color="auto"/>
          </w:divBdr>
        </w:div>
        <w:div w:id="1655142097">
          <w:marLeft w:val="640"/>
          <w:marRight w:val="0"/>
          <w:marTop w:val="0"/>
          <w:marBottom w:val="0"/>
          <w:divBdr>
            <w:top w:val="none" w:sz="0" w:space="0" w:color="auto"/>
            <w:left w:val="none" w:sz="0" w:space="0" w:color="auto"/>
            <w:bottom w:val="none" w:sz="0" w:space="0" w:color="auto"/>
            <w:right w:val="none" w:sz="0" w:space="0" w:color="auto"/>
          </w:divBdr>
        </w:div>
        <w:div w:id="211843971">
          <w:marLeft w:val="640"/>
          <w:marRight w:val="0"/>
          <w:marTop w:val="0"/>
          <w:marBottom w:val="0"/>
          <w:divBdr>
            <w:top w:val="none" w:sz="0" w:space="0" w:color="auto"/>
            <w:left w:val="none" w:sz="0" w:space="0" w:color="auto"/>
            <w:bottom w:val="none" w:sz="0" w:space="0" w:color="auto"/>
            <w:right w:val="none" w:sz="0" w:space="0" w:color="auto"/>
          </w:divBdr>
        </w:div>
        <w:div w:id="895706849">
          <w:marLeft w:val="640"/>
          <w:marRight w:val="0"/>
          <w:marTop w:val="0"/>
          <w:marBottom w:val="0"/>
          <w:divBdr>
            <w:top w:val="none" w:sz="0" w:space="0" w:color="auto"/>
            <w:left w:val="none" w:sz="0" w:space="0" w:color="auto"/>
            <w:bottom w:val="none" w:sz="0" w:space="0" w:color="auto"/>
            <w:right w:val="none" w:sz="0" w:space="0" w:color="auto"/>
          </w:divBdr>
        </w:div>
        <w:div w:id="619920037">
          <w:marLeft w:val="640"/>
          <w:marRight w:val="0"/>
          <w:marTop w:val="0"/>
          <w:marBottom w:val="0"/>
          <w:divBdr>
            <w:top w:val="none" w:sz="0" w:space="0" w:color="auto"/>
            <w:left w:val="none" w:sz="0" w:space="0" w:color="auto"/>
            <w:bottom w:val="none" w:sz="0" w:space="0" w:color="auto"/>
            <w:right w:val="none" w:sz="0" w:space="0" w:color="auto"/>
          </w:divBdr>
        </w:div>
        <w:div w:id="1698119885">
          <w:marLeft w:val="640"/>
          <w:marRight w:val="0"/>
          <w:marTop w:val="0"/>
          <w:marBottom w:val="0"/>
          <w:divBdr>
            <w:top w:val="none" w:sz="0" w:space="0" w:color="auto"/>
            <w:left w:val="none" w:sz="0" w:space="0" w:color="auto"/>
            <w:bottom w:val="none" w:sz="0" w:space="0" w:color="auto"/>
            <w:right w:val="none" w:sz="0" w:space="0" w:color="auto"/>
          </w:divBdr>
        </w:div>
        <w:div w:id="637730850">
          <w:marLeft w:val="640"/>
          <w:marRight w:val="0"/>
          <w:marTop w:val="0"/>
          <w:marBottom w:val="0"/>
          <w:divBdr>
            <w:top w:val="none" w:sz="0" w:space="0" w:color="auto"/>
            <w:left w:val="none" w:sz="0" w:space="0" w:color="auto"/>
            <w:bottom w:val="none" w:sz="0" w:space="0" w:color="auto"/>
            <w:right w:val="none" w:sz="0" w:space="0" w:color="auto"/>
          </w:divBdr>
        </w:div>
        <w:div w:id="961770937">
          <w:marLeft w:val="640"/>
          <w:marRight w:val="0"/>
          <w:marTop w:val="0"/>
          <w:marBottom w:val="0"/>
          <w:divBdr>
            <w:top w:val="none" w:sz="0" w:space="0" w:color="auto"/>
            <w:left w:val="none" w:sz="0" w:space="0" w:color="auto"/>
            <w:bottom w:val="none" w:sz="0" w:space="0" w:color="auto"/>
            <w:right w:val="none" w:sz="0" w:space="0" w:color="auto"/>
          </w:divBdr>
        </w:div>
        <w:div w:id="1636518517">
          <w:marLeft w:val="640"/>
          <w:marRight w:val="0"/>
          <w:marTop w:val="0"/>
          <w:marBottom w:val="0"/>
          <w:divBdr>
            <w:top w:val="none" w:sz="0" w:space="0" w:color="auto"/>
            <w:left w:val="none" w:sz="0" w:space="0" w:color="auto"/>
            <w:bottom w:val="none" w:sz="0" w:space="0" w:color="auto"/>
            <w:right w:val="none" w:sz="0" w:space="0" w:color="auto"/>
          </w:divBdr>
        </w:div>
        <w:div w:id="1087965417">
          <w:marLeft w:val="640"/>
          <w:marRight w:val="0"/>
          <w:marTop w:val="0"/>
          <w:marBottom w:val="0"/>
          <w:divBdr>
            <w:top w:val="none" w:sz="0" w:space="0" w:color="auto"/>
            <w:left w:val="none" w:sz="0" w:space="0" w:color="auto"/>
            <w:bottom w:val="none" w:sz="0" w:space="0" w:color="auto"/>
            <w:right w:val="none" w:sz="0" w:space="0" w:color="auto"/>
          </w:divBdr>
        </w:div>
        <w:div w:id="1658340250">
          <w:marLeft w:val="640"/>
          <w:marRight w:val="0"/>
          <w:marTop w:val="0"/>
          <w:marBottom w:val="0"/>
          <w:divBdr>
            <w:top w:val="none" w:sz="0" w:space="0" w:color="auto"/>
            <w:left w:val="none" w:sz="0" w:space="0" w:color="auto"/>
            <w:bottom w:val="none" w:sz="0" w:space="0" w:color="auto"/>
            <w:right w:val="none" w:sz="0" w:space="0" w:color="auto"/>
          </w:divBdr>
        </w:div>
        <w:div w:id="835413573">
          <w:marLeft w:val="640"/>
          <w:marRight w:val="0"/>
          <w:marTop w:val="0"/>
          <w:marBottom w:val="0"/>
          <w:divBdr>
            <w:top w:val="none" w:sz="0" w:space="0" w:color="auto"/>
            <w:left w:val="none" w:sz="0" w:space="0" w:color="auto"/>
            <w:bottom w:val="none" w:sz="0" w:space="0" w:color="auto"/>
            <w:right w:val="none" w:sz="0" w:space="0" w:color="auto"/>
          </w:divBdr>
        </w:div>
        <w:div w:id="406152857">
          <w:marLeft w:val="640"/>
          <w:marRight w:val="0"/>
          <w:marTop w:val="0"/>
          <w:marBottom w:val="0"/>
          <w:divBdr>
            <w:top w:val="none" w:sz="0" w:space="0" w:color="auto"/>
            <w:left w:val="none" w:sz="0" w:space="0" w:color="auto"/>
            <w:bottom w:val="none" w:sz="0" w:space="0" w:color="auto"/>
            <w:right w:val="none" w:sz="0" w:space="0" w:color="auto"/>
          </w:divBdr>
        </w:div>
        <w:div w:id="632249404">
          <w:marLeft w:val="640"/>
          <w:marRight w:val="0"/>
          <w:marTop w:val="0"/>
          <w:marBottom w:val="0"/>
          <w:divBdr>
            <w:top w:val="none" w:sz="0" w:space="0" w:color="auto"/>
            <w:left w:val="none" w:sz="0" w:space="0" w:color="auto"/>
            <w:bottom w:val="none" w:sz="0" w:space="0" w:color="auto"/>
            <w:right w:val="none" w:sz="0" w:space="0" w:color="auto"/>
          </w:divBdr>
        </w:div>
        <w:div w:id="1614628378">
          <w:marLeft w:val="640"/>
          <w:marRight w:val="0"/>
          <w:marTop w:val="0"/>
          <w:marBottom w:val="0"/>
          <w:divBdr>
            <w:top w:val="none" w:sz="0" w:space="0" w:color="auto"/>
            <w:left w:val="none" w:sz="0" w:space="0" w:color="auto"/>
            <w:bottom w:val="none" w:sz="0" w:space="0" w:color="auto"/>
            <w:right w:val="none" w:sz="0" w:space="0" w:color="auto"/>
          </w:divBdr>
        </w:div>
        <w:div w:id="1911497614">
          <w:marLeft w:val="640"/>
          <w:marRight w:val="0"/>
          <w:marTop w:val="0"/>
          <w:marBottom w:val="0"/>
          <w:divBdr>
            <w:top w:val="none" w:sz="0" w:space="0" w:color="auto"/>
            <w:left w:val="none" w:sz="0" w:space="0" w:color="auto"/>
            <w:bottom w:val="none" w:sz="0" w:space="0" w:color="auto"/>
            <w:right w:val="none" w:sz="0" w:space="0" w:color="auto"/>
          </w:divBdr>
        </w:div>
        <w:div w:id="1544250975">
          <w:marLeft w:val="640"/>
          <w:marRight w:val="0"/>
          <w:marTop w:val="0"/>
          <w:marBottom w:val="0"/>
          <w:divBdr>
            <w:top w:val="none" w:sz="0" w:space="0" w:color="auto"/>
            <w:left w:val="none" w:sz="0" w:space="0" w:color="auto"/>
            <w:bottom w:val="none" w:sz="0" w:space="0" w:color="auto"/>
            <w:right w:val="none" w:sz="0" w:space="0" w:color="auto"/>
          </w:divBdr>
        </w:div>
        <w:div w:id="1518618876">
          <w:marLeft w:val="640"/>
          <w:marRight w:val="0"/>
          <w:marTop w:val="0"/>
          <w:marBottom w:val="0"/>
          <w:divBdr>
            <w:top w:val="none" w:sz="0" w:space="0" w:color="auto"/>
            <w:left w:val="none" w:sz="0" w:space="0" w:color="auto"/>
            <w:bottom w:val="none" w:sz="0" w:space="0" w:color="auto"/>
            <w:right w:val="none" w:sz="0" w:space="0" w:color="auto"/>
          </w:divBdr>
        </w:div>
        <w:div w:id="844324643">
          <w:marLeft w:val="640"/>
          <w:marRight w:val="0"/>
          <w:marTop w:val="0"/>
          <w:marBottom w:val="0"/>
          <w:divBdr>
            <w:top w:val="none" w:sz="0" w:space="0" w:color="auto"/>
            <w:left w:val="none" w:sz="0" w:space="0" w:color="auto"/>
            <w:bottom w:val="none" w:sz="0" w:space="0" w:color="auto"/>
            <w:right w:val="none" w:sz="0" w:space="0" w:color="auto"/>
          </w:divBdr>
        </w:div>
        <w:div w:id="492261171">
          <w:marLeft w:val="640"/>
          <w:marRight w:val="0"/>
          <w:marTop w:val="0"/>
          <w:marBottom w:val="0"/>
          <w:divBdr>
            <w:top w:val="none" w:sz="0" w:space="0" w:color="auto"/>
            <w:left w:val="none" w:sz="0" w:space="0" w:color="auto"/>
            <w:bottom w:val="none" w:sz="0" w:space="0" w:color="auto"/>
            <w:right w:val="none" w:sz="0" w:space="0" w:color="auto"/>
          </w:divBdr>
        </w:div>
        <w:div w:id="218594205">
          <w:marLeft w:val="640"/>
          <w:marRight w:val="0"/>
          <w:marTop w:val="0"/>
          <w:marBottom w:val="0"/>
          <w:divBdr>
            <w:top w:val="none" w:sz="0" w:space="0" w:color="auto"/>
            <w:left w:val="none" w:sz="0" w:space="0" w:color="auto"/>
            <w:bottom w:val="none" w:sz="0" w:space="0" w:color="auto"/>
            <w:right w:val="none" w:sz="0" w:space="0" w:color="auto"/>
          </w:divBdr>
        </w:div>
        <w:div w:id="1196388018">
          <w:marLeft w:val="640"/>
          <w:marRight w:val="0"/>
          <w:marTop w:val="0"/>
          <w:marBottom w:val="0"/>
          <w:divBdr>
            <w:top w:val="none" w:sz="0" w:space="0" w:color="auto"/>
            <w:left w:val="none" w:sz="0" w:space="0" w:color="auto"/>
            <w:bottom w:val="none" w:sz="0" w:space="0" w:color="auto"/>
            <w:right w:val="none" w:sz="0" w:space="0" w:color="auto"/>
          </w:divBdr>
        </w:div>
        <w:div w:id="786966492">
          <w:marLeft w:val="640"/>
          <w:marRight w:val="0"/>
          <w:marTop w:val="0"/>
          <w:marBottom w:val="0"/>
          <w:divBdr>
            <w:top w:val="none" w:sz="0" w:space="0" w:color="auto"/>
            <w:left w:val="none" w:sz="0" w:space="0" w:color="auto"/>
            <w:bottom w:val="none" w:sz="0" w:space="0" w:color="auto"/>
            <w:right w:val="none" w:sz="0" w:space="0" w:color="auto"/>
          </w:divBdr>
        </w:div>
        <w:div w:id="1616019370">
          <w:marLeft w:val="640"/>
          <w:marRight w:val="0"/>
          <w:marTop w:val="0"/>
          <w:marBottom w:val="0"/>
          <w:divBdr>
            <w:top w:val="none" w:sz="0" w:space="0" w:color="auto"/>
            <w:left w:val="none" w:sz="0" w:space="0" w:color="auto"/>
            <w:bottom w:val="none" w:sz="0" w:space="0" w:color="auto"/>
            <w:right w:val="none" w:sz="0" w:space="0" w:color="auto"/>
          </w:divBdr>
        </w:div>
        <w:div w:id="830097941">
          <w:marLeft w:val="640"/>
          <w:marRight w:val="0"/>
          <w:marTop w:val="0"/>
          <w:marBottom w:val="0"/>
          <w:divBdr>
            <w:top w:val="none" w:sz="0" w:space="0" w:color="auto"/>
            <w:left w:val="none" w:sz="0" w:space="0" w:color="auto"/>
            <w:bottom w:val="none" w:sz="0" w:space="0" w:color="auto"/>
            <w:right w:val="none" w:sz="0" w:space="0" w:color="auto"/>
          </w:divBdr>
        </w:div>
        <w:div w:id="1943755100">
          <w:marLeft w:val="640"/>
          <w:marRight w:val="0"/>
          <w:marTop w:val="0"/>
          <w:marBottom w:val="0"/>
          <w:divBdr>
            <w:top w:val="none" w:sz="0" w:space="0" w:color="auto"/>
            <w:left w:val="none" w:sz="0" w:space="0" w:color="auto"/>
            <w:bottom w:val="none" w:sz="0" w:space="0" w:color="auto"/>
            <w:right w:val="none" w:sz="0" w:space="0" w:color="auto"/>
          </w:divBdr>
        </w:div>
        <w:div w:id="184367922">
          <w:marLeft w:val="640"/>
          <w:marRight w:val="0"/>
          <w:marTop w:val="0"/>
          <w:marBottom w:val="0"/>
          <w:divBdr>
            <w:top w:val="none" w:sz="0" w:space="0" w:color="auto"/>
            <w:left w:val="none" w:sz="0" w:space="0" w:color="auto"/>
            <w:bottom w:val="none" w:sz="0" w:space="0" w:color="auto"/>
            <w:right w:val="none" w:sz="0" w:space="0" w:color="auto"/>
          </w:divBdr>
        </w:div>
        <w:div w:id="1832911598">
          <w:marLeft w:val="640"/>
          <w:marRight w:val="0"/>
          <w:marTop w:val="0"/>
          <w:marBottom w:val="0"/>
          <w:divBdr>
            <w:top w:val="none" w:sz="0" w:space="0" w:color="auto"/>
            <w:left w:val="none" w:sz="0" w:space="0" w:color="auto"/>
            <w:bottom w:val="none" w:sz="0" w:space="0" w:color="auto"/>
            <w:right w:val="none" w:sz="0" w:space="0" w:color="auto"/>
          </w:divBdr>
        </w:div>
        <w:div w:id="2109694039">
          <w:marLeft w:val="640"/>
          <w:marRight w:val="0"/>
          <w:marTop w:val="0"/>
          <w:marBottom w:val="0"/>
          <w:divBdr>
            <w:top w:val="none" w:sz="0" w:space="0" w:color="auto"/>
            <w:left w:val="none" w:sz="0" w:space="0" w:color="auto"/>
            <w:bottom w:val="none" w:sz="0" w:space="0" w:color="auto"/>
            <w:right w:val="none" w:sz="0" w:space="0" w:color="auto"/>
          </w:divBdr>
        </w:div>
        <w:div w:id="934359249">
          <w:marLeft w:val="640"/>
          <w:marRight w:val="0"/>
          <w:marTop w:val="0"/>
          <w:marBottom w:val="0"/>
          <w:divBdr>
            <w:top w:val="none" w:sz="0" w:space="0" w:color="auto"/>
            <w:left w:val="none" w:sz="0" w:space="0" w:color="auto"/>
            <w:bottom w:val="none" w:sz="0" w:space="0" w:color="auto"/>
            <w:right w:val="none" w:sz="0" w:space="0" w:color="auto"/>
          </w:divBdr>
        </w:div>
        <w:div w:id="1584216594">
          <w:marLeft w:val="640"/>
          <w:marRight w:val="0"/>
          <w:marTop w:val="0"/>
          <w:marBottom w:val="0"/>
          <w:divBdr>
            <w:top w:val="none" w:sz="0" w:space="0" w:color="auto"/>
            <w:left w:val="none" w:sz="0" w:space="0" w:color="auto"/>
            <w:bottom w:val="none" w:sz="0" w:space="0" w:color="auto"/>
            <w:right w:val="none" w:sz="0" w:space="0" w:color="auto"/>
          </w:divBdr>
        </w:div>
        <w:div w:id="716204089">
          <w:marLeft w:val="640"/>
          <w:marRight w:val="0"/>
          <w:marTop w:val="0"/>
          <w:marBottom w:val="0"/>
          <w:divBdr>
            <w:top w:val="none" w:sz="0" w:space="0" w:color="auto"/>
            <w:left w:val="none" w:sz="0" w:space="0" w:color="auto"/>
            <w:bottom w:val="none" w:sz="0" w:space="0" w:color="auto"/>
            <w:right w:val="none" w:sz="0" w:space="0" w:color="auto"/>
          </w:divBdr>
        </w:div>
        <w:div w:id="715930148">
          <w:marLeft w:val="640"/>
          <w:marRight w:val="0"/>
          <w:marTop w:val="0"/>
          <w:marBottom w:val="0"/>
          <w:divBdr>
            <w:top w:val="none" w:sz="0" w:space="0" w:color="auto"/>
            <w:left w:val="none" w:sz="0" w:space="0" w:color="auto"/>
            <w:bottom w:val="none" w:sz="0" w:space="0" w:color="auto"/>
            <w:right w:val="none" w:sz="0" w:space="0" w:color="auto"/>
          </w:divBdr>
        </w:div>
        <w:div w:id="1233739301">
          <w:marLeft w:val="640"/>
          <w:marRight w:val="0"/>
          <w:marTop w:val="0"/>
          <w:marBottom w:val="0"/>
          <w:divBdr>
            <w:top w:val="none" w:sz="0" w:space="0" w:color="auto"/>
            <w:left w:val="none" w:sz="0" w:space="0" w:color="auto"/>
            <w:bottom w:val="none" w:sz="0" w:space="0" w:color="auto"/>
            <w:right w:val="none" w:sz="0" w:space="0" w:color="auto"/>
          </w:divBdr>
        </w:div>
        <w:div w:id="395247736">
          <w:marLeft w:val="640"/>
          <w:marRight w:val="0"/>
          <w:marTop w:val="0"/>
          <w:marBottom w:val="0"/>
          <w:divBdr>
            <w:top w:val="none" w:sz="0" w:space="0" w:color="auto"/>
            <w:left w:val="none" w:sz="0" w:space="0" w:color="auto"/>
            <w:bottom w:val="none" w:sz="0" w:space="0" w:color="auto"/>
            <w:right w:val="none" w:sz="0" w:space="0" w:color="auto"/>
          </w:divBdr>
        </w:div>
        <w:div w:id="618731560">
          <w:marLeft w:val="640"/>
          <w:marRight w:val="0"/>
          <w:marTop w:val="0"/>
          <w:marBottom w:val="0"/>
          <w:divBdr>
            <w:top w:val="none" w:sz="0" w:space="0" w:color="auto"/>
            <w:left w:val="none" w:sz="0" w:space="0" w:color="auto"/>
            <w:bottom w:val="none" w:sz="0" w:space="0" w:color="auto"/>
            <w:right w:val="none" w:sz="0" w:space="0" w:color="auto"/>
          </w:divBdr>
        </w:div>
        <w:div w:id="1430735057">
          <w:marLeft w:val="640"/>
          <w:marRight w:val="0"/>
          <w:marTop w:val="0"/>
          <w:marBottom w:val="0"/>
          <w:divBdr>
            <w:top w:val="none" w:sz="0" w:space="0" w:color="auto"/>
            <w:left w:val="none" w:sz="0" w:space="0" w:color="auto"/>
            <w:bottom w:val="none" w:sz="0" w:space="0" w:color="auto"/>
            <w:right w:val="none" w:sz="0" w:space="0" w:color="auto"/>
          </w:divBdr>
        </w:div>
        <w:div w:id="947354789">
          <w:marLeft w:val="640"/>
          <w:marRight w:val="0"/>
          <w:marTop w:val="0"/>
          <w:marBottom w:val="0"/>
          <w:divBdr>
            <w:top w:val="none" w:sz="0" w:space="0" w:color="auto"/>
            <w:left w:val="none" w:sz="0" w:space="0" w:color="auto"/>
            <w:bottom w:val="none" w:sz="0" w:space="0" w:color="auto"/>
            <w:right w:val="none" w:sz="0" w:space="0" w:color="auto"/>
          </w:divBdr>
        </w:div>
        <w:div w:id="2114551463">
          <w:marLeft w:val="640"/>
          <w:marRight w:val="0"/>
          <w:marTop w:val="0"/>
          <w:marBottom w:val="0"/>
          <w:divBdr>
            <w:top w:val="none" w:sz="0" w:space="0" w:color="auto"/>
            <w:left w:val="none" w:sz="0" w:space="0" w:color="auto"/>
            <w:bottom w:val="none" w:sz="0" w:space="0" w:color="auto"/>
            <w:right w:val="none" w:sz="0" w:space="0" w:color="auto"/>
          </w:divBdr>
        </w:div>
        <w:div w:id="1231962981">
          <w:marLeft w:val="640"/>
          <w:marRight w:val="0"/>
          <w:marTop w:val="0"/>
          <w:marBottom w:val="0"/>
          <w:divBdr>
            <w:top w:val="none" w:sz="0" w:space="0" w:color="auto"/>
            <w:left w:val="none" w:sz="0" w:space="0" w:color="auto"/>
            <w:bottom w:val="none" w:sz="0" w:space="0" w:color="auto"/>
            <w:right w:val="none" w:sz="0" w:space="0" w:color="auto"/>
          </w:divBdr>
        </w:div>
        <w:div w:id="610207102">
          <w:marLeft w:val="640"/>
          <w:marRight w:val="0"/>
          <w:marTop w:val="0"/>
          <w:marBottom w:val="0"/>
          <w:divBdr>
            <w:top w:val="none" w:sz="0" w:space="0" w:color="auto"/>
            <w:left w:val="none" w:sz="0" w:space="0" w:color="auto"/>
            <w:bottom w:val="none" w:sz="0" w:space="0" w:color="auto"/>
            <w:right w:val="none" w:sz="0" w:space="0" w:color="auto"/>
          </w:divBdr>
        </w:div>
        <w:div w:id="1666129405">
          <w:marLeft w:val="640"/>
          <w:marRight w:val="0"/>
          <w:marTop w:val="0"/>
          <w:marBottom w:val="0"/>
          <w:divBdr>
            <w:top w:val="none" w:sz="0" w:space="0" w:color="auto"/>
            <w:left w:val="none" w:sz="0" w:space="0" w:color="auto"/>
            <w:bottom w:val="none" w:sz="0" w:space="0" w:color="auto"/>
            <w:right w:val="none" w:sz="0" w:space="0" w:color="auto"/>
          </w:divBdr>
        </w:div>
        <w:div w:id="1372418354">
          <w:marLeft w:val="640"/>
          <w:marRight w:val="0"/>
          <w:marTop w:val="0"/>
          <w:marBottom w:val="0"/>
          <w:divBdr>
            <w:top w:val="none" w:sz="0" w:space="0" w:color="auto"/>
            <w:left w:val="none" w:sz="0" w:space="0" w:color="auto"/>
            <w:bottom w:val="none" w:sz="0" w:space="0" w:color="auto"/>
            <w:right w:val="none" w:sz="0" w:space="0" w:color="auto"/>
          </w:divBdr>
        </w:div>
        <w:div w:id="1329671341">
          <w:marLeft w:val="640"/>
          <w:marRight w:val="0"/>
          <w:marTop w:val="0"/>
          <w:marBottom w:val="0"/>
          <w:divBdr>
            <w:top w:val="none" w:sz="0" w:space="0" w:color="auto"/>
            <w:left w:val="none" w:sz="0" w:space="0" w:color="auto"/>
            <w:bottom w:val="none" w:sz="0" w:space="0" w:color="auto"/>
            <w:right w:val="none" w:sz="0" w:space="0" w:color="auto"/>
          </w:divBdr>
        </w:div>
        <w:div w:id="1947693178">
          <w:marLeft w:val="640"/>
          <w:marRight w:val="0"/>
          <w:marTop w:val="0"/>
          <w:marBottom w:val="0"/>
          <w:divBdr>
            <w:top w:val="none" w:sz="0" w:space="0" w:color="auto"/>
            <w:left w:val="none" w:sz="0" w:space="0" w:color="auto"/>
            <w:bottom w:val="none" w:sz="0" w:space="0" w:color="auto"/>
            <w:right w:val="none" w:sz="0" w:space="0" w:color="auto"/>
          </w:divBdr>
        </w:div>
        <w:div w:id="1289511037">
          <w:marLeft w:val="640"/>
          <w:marRight w:val="0"/>
          <w:marTop w:val="0"/>
          <w:marBottom w:val="0"/>
          <w:divBdr>
            <w:top w:val="none" w:sz="0" w:space="0" w:color="auto"/>
            <w:left w:val="none" w:sz="0" w:space="0" w:color="auto"/>
            <w:bottom w:val="none" w:sz="0" w:space="0" w:color="auto"/>
            <w:right w:val="none" w:sz="0" w:space="0" w:color="auto"/>
          </w:divBdr>
        </w:div>
        <w:div w:id="246891704">
          <w:marLeft w:val="640"/>
          <w:marRight w:val="0"/>
          <w:marTop w:val="0"/>
          <w:marBottom w:val="0"/>
          <w:divBdr>
            <w:top w:val="none" w:sz="0" w:space="0" w:color="auto"/>
            <w:left w:val="none" w:sz="0" w:space="0" w:color="auto"/>
            <w:bottom w:val="none" w:sz="0" w:space="0" w:color="auto"/>
            <w:right w:val="none" w:sz="0" w:space="0" w:color="auto"/>
          </w:divBdr>
        </w:div>
        <w:div w:id="10765848">
          <w:marLeft w:val="640"/>
          <w:marRight w:val="0"/>
          <w:marTop w:val="0"/>
          <w:marBottom w:val="0"/>
          <w:divBdr>
            <w:top w:val="none" w:sz="0" w:space="0" w:color="auto"/>
            <w:left w:val="none" w:sz="0" w:space="0" w:color="auto"/>
            <w:bottom w:val="none" w:sz="0" w:space="0" w:color="auto"/>
            <w:right w:val="none" w:sz="0" w:space="0" w:color="auto"/>
          </w:divBdr>
        </w:div>
        <w:div w:id="1220902263">
          <w:marLeft w:val="640"/>
          <w:marRight w:val="0"/>
          <w:marTop w:val="0"/>
          <w:marBottom w:val="0"/>
          <w:divBdr>
            <w:top w:val="none" w:sz="0" w:space="0" w:color="auto"/>
            <w:left w:val="none" w:sz="0" w:space="0" w:color="auto"/>
            <w:bottom w:val="none" w:sz="0" w:space="0" w:color="auto"/>
            <w:right w:val="none" w:sz="0" w:space="0" w:color="auto"/>
          </w:divBdr>
        </w:div>
        <w:div w:id="1033113182">
          <w:marLeft w:val="640"/>
          <w:marRight w:val="0"/>
          <w:marTop w:val="0"/>
          <w:marBottom w:val="0"/>
          <w:divBdr>
            <w:top w:val="none" w:sz="0" w:space="0" w:color="auto"/>
            <w:left w:val="none" w:sz="0" w:space="0" w:color="auto"/>
            <w:bottom w:val="none" w:sz="0" w:space="0" w:color="auto"/>
            <w:right w:val="none" w:sz="0" w:space="0" w:color="auto"/>
          </w:divBdr>
        </w:div>
        <w:div w:id="1905682049">
          <w:marLeft w:val="640"/>
          <w:marRight w:val="0"/>
          <w:marTop w:val="0"/>
          <w:marBottom w:val="0"/>
          <w:divBdr>
            <w:top w:val="none" w:sz="0" w:space="0" w:color="auto"/>
            <w:left w:val="none" w:sz="0" w:space="0" w:color="auto"/>
            <w:bottom w:val="none" w:sz="0" w:space="0" w:color="auto"/>
            <w:right w:val="none" w:sz="0" w:space="0" w:color="auto"/>
          </w:divBdr>
        </w:div>
        <w:div w:id="1899126908">
          <w:marLeft w:val="640"/>
          <w:marRight w:val="0"/>
          <w:marTop w:val="0"/>
          <w:marBottom w:val="0"/>
          <w:divBdr>
            <w:top w:val="none" w:sz="0" w:space="0" w:color="auto"/>
            <w:left w:val="none" w:sz="0" w:space="0" w:color="auto"/>
            <w:bottom w:val="none" w:sz="0" w:space="0" w:color="auto"/>
            <w:right w:val="none" w:sz="0" w:space="0" w:color="auto"/>
          </w:divBdr>
        </w:div>
        <w:div w:id="1910651091">
          <w:marLeft w:val="640"/>
          <w:marRight w:val="0"/>
          <w:marTop w:val="0"/>
          <w:marBottom w:val="0"/>
          <w:divBdr>
            <w:top w:val="none" w:sz="0" w:space="0" w:color="auto"/>
            <w:left w:val="none" w:sz="0" w:space="0" w:color="auto"/>
            <w:bottom w:val="none" w:sz="0" w:space="0" w:color="auto"/>
            <w:right w:val="none" w:sz="0" w:space="0" w:color="auto"/>
          </w:divBdr>
        </w:div>
        <w:div w:id="833572477">
          <w:marLeft w:val="640"/>
          <w:marRight w:val="0"/>
          <w:marTop w:val="0"/>
          <w:marBottom w:val="0"/>
          <w:divBdr>
            <w:top w:val="none" w:sz="0" w:space="0" w:color="auto"/>
            <w:left w:val="none" w:sz="0" w:space="0" w:color="auto"/>
            <w:bottom w:val="none" w:sz="0" w:space="0" w:color="auto"/>
            <w:right w:val="none" w:sz="0" w:space="0" w:color="auto"/>
          </w:divBdr>
        </w:div>
        <w:div w:id="1871843114">
          <w:marLeft w:val="640"/>
          <w:marRight w:val="0"/>
          <w:marTop w:val="0"/>
          <w:marBottom w:val="0"/>
          <w:divBdr>
            <w:top w:val="none" w:sz="0" w:space="0" w:color="auto"/>
            <w:left w:val="none" w:sz="0" w:space="0" w:color="auto"/>
            <w:bottom w:val="none" w:sz="0" w:space="0" w:color="auto"/>
            <w:right w:val="none" w:sz="0" w:space="0" w:color="auto"/>
          </w:divBdr>
        </w:div>
        <w:div w:id="336613566">
          <w:marLeft w:val="640"/>
          <w:marRight w:val="0"/>
          <w:marTop w:val="0"/>
          <w:marBottom w:val="0"/>
          <w:divBdr>
            <w:top w:val="none" w:sz="0" w:space="0" w:color="auto"/>
            <w:left w:val="none" w:sz="0" w:space="0" w:color="auto"/>
            <w:bottom w:val="none" w:sz="0" w:space="0" w:color="auto"/>
            <w:right w:val="none" w:sz="0" w:space="0" w:color="auto"/>
          </w:divBdr>
        </w:div>
        <w:div w:id="33772110">
          <w:marLeft w:val="640"/>
          <w:marRight w:val="0"/>
          <w:marTop w:val="0"/>
          <w:marBottom w:val="0"/>
          <w:divBdr>
            <w:top w:val="none" w:sz="0" w:space="0" w:color="auto"/>
            <w:left w:val="none" w:sz="0" w:space="0" w:color="auto"/>
            <w:bottom w:val="none" w:sz="0" w:space="0" w:color="auto"/>
            <w:right w:val="none" w:sz="0" w:space="0" w:color="auto"/>
          </w:divBdr>
        </w:div>
        <w:div w:id="1366440047">
          <w:marLeft w:val="640"/>
          <w:marRight w:val="0"/>
          <w:marTop w:val="0"/>
          <w:marBottom w:val="0"/>
          <w:divBdr>
            <w:top w:val="none" w:sz="0" w:space="0" w:color="auto"/>
            <w:left w:val="none" w:sz="0" w:space="0" w:color="auto"/>
            <w:bottom w:val="none" w:sz="0" w:space="0" w:color="auto"/>
            <w:right w:val="none" w:sz="0" w:space="0" w:color="auto"/>
          </w:divBdr>
        </w:div>
        <w:div w:id="1431272506">
          <w:marLeft w:val="640"/>
          <w:marRight w:val="0"/>
          <w:marTop w:val="0"/>
          <w:marBottom w:val="0"/>
          <w:divBdr>
            <w:top w:val="none" w:sz="0" w:space="0" w:color="auto"/>
            <w:left w:val="none" w:sz="0" w:space="0" w:color="auto"/>
            <w:bottom w:val="none" w:sz="0" w:space="0" w:color="auto"/>
            <w:right w:val="none" w:sz="0" w:space="0" w:color="auto"/>
          </w:divBdr>
        </w:div>
        <w:div w:id="1544900589">
          <w:marLeft w:val="640"/>
          <w:marRight w:val="0"/>
          <w:marTop w:val="0"/>
          <w:marBottom w:val="0"/>
          <w:divBdr>
            <w:top w:val="none" w:sz="0" w:space="0" w:color="auto"/>
            <w:left w:val="none" w:sz="0" w:space="0" w:color="auto"/>
            <w:bottom w:val="none" w:sz="0" w:space="0" w:color="auto"/>
            <w:right w:val="none" w:sz="0" w:space="0" w:color="auto"/>
          </w:divBdr>
        </w:div>
        <w:div w:id="268315259">
          <w:marLeft w:val="640"/>
          <w:marRight w:val="0"/>
          <w:marTop w:val="0"/>
          <w:marBottom w:val="0"/>
          <w:divBdr>
            <w:top w:val="none" w:sz="0" w:space="0" w:color="auto"/>
            <w:left w:val="none" w:sz="0" w:space="0" w:color="auto"/>
            <w:bottom w:val="none" w:sz="0" w:space="0" w:color="auto"/>
            <w:right w:val="none" w:sz="0" w:space="0" w:color="auto"/>
          </w:divBdr>
        </w:div>
        <w:div w:id="377095060">
          <w:marLeft w:val="640"/>
          <w:marRight w:val="0"/>
          <w:marTop w:val="0"/>
          <w:marBottom w:val="0"/>
          <w:divBdr>
            <w:top w:val="none" w:sz="0" w:space="0" w:color="auto"/>
            <w:left w:val="none" w:sz="0" w:space="0" w:color="auto"/>
            <w:bottom w:val="none" w:sz="0" w:space="0" w:color="auto"/>
            <w:right w:val="none" w:sz="0" w:space="0" w:color="auto"/>
          </w:divBdr>
        </w:div>
        <w:div w:id="91634876">
          <w:marLeft w:val="640"/>
          <w:marRight w:val="0"/>
          <w:marTop w:val="0"/>
          <w:marBottom w:val="0"/>
          <w:divBdr>
            <w:top w:val="none" w:sz="0" w:space="0" w:color="auto"/>
            <w:left w:val="none" w:sz="0" w:space="0" w:color="auto"/>
            <w:bottom w:val="none" w:sz="0" w:space="0" w:color="auto"/>
            <w:right w:val="none" w:sz="0" w:space="0" w:color="auto"/>
          </w:divBdr>
        </w:div>
        <w:div w:id="938367159">
          <w:marLeft w:val="640"/>
          <w:marRight w:val="0"/>
          <w:marTop w:val="0"/>
          <w:marBottom w:val="0"/>
          <w:divBdr>
            <w:top w:val="none" w:sz="0" w:space="0" w:color="auto"/>
            <w:left w:val="none" w:sz="0" w:space="0" w:color="auto"/>
            <w:bottom w:val="none" w:sz="0" w:space="0" w:color="auto"/>
            <w:right w:val="none" w:sz="0" w:space="0" w:color="auto"/>
          </w:divBdr>
        </w:div>
        <w:div w:id="1023625659">
          <w:marLeft w:val="640"/>
          <w:marRight w:val="0"/>
          <w:marTop w:val="0"/>
          <w:marBottom w:val="0"/>
          <w:divBdr>
            <w:top w:val="none" w:sz="0" w:space="0" w:color="auto"/>
            <w:left w:val="none" w:sz="0" w:space="0" w:color="auto"/>
            <w:bottom w:val="none" w:sz="0" w:space="0" w:color="auto"/>
            <w:right w:val="none" w:sz="0" w:space="0" w:color="auto"/>
          </w:divBdr>
        </w:div>
        <w:div w:id="961109078">
          <w:marLeft w:val="640"/>
          <w:marRight w:val="0"/>
          <w:marTop w:val="0"/>
          <w:marBottom w:val="0"/>
          <w:divBdr>
            <w:top w:val="none" w:sz="0" w:space="0" w:color="auto"/>
            <w:left w:val="none" w:sz="0" w:space="0" w:color="auto"/>
            <w:bottom w:val="none" w:sz="0" w:space="0" w:color="auto"/>
            <w:right w:val="none" w:sz="0" w:space="0" w:color="auto"/>
          </w:divBdr>
        </w:div>
        <w:div w:id="1542479015">
          <w:marLeft w:val="640"/>
          <w:marRight w:val="0"/>
          <w:marTop w:val="0"/>
          <w:marBottom w:val="0"/>
          <w:divBdr>
            <w:top w:val="none" w:sz="0" w:space="0" w:color="auto"/>
            <w:left w:val="none" w:sz="0" w:space="0" w:color="auto"/>
            <w:bottom w:val="none" w:sz="0" w:space="0" w:color="auto"/>
            <w:right w:val="none" w:sz="0" w:space="0" w:color="auto"/>
          </w:divBdr>
        </w:div>
        <w:div w:id="599337976">
          <w:marLeft w:val="640"/>
          <w:marRight w:val="0"/>
          <w:marTop w:val="0"/>
          <w:marBottom w:val="0"/>
          <w:divBdr>
            <w:top w:val="none" w:sz="0" w:space="0" w:color="auto"/>
            <w:left w:val="none" w:sz="0" w:space="0" w:color="auto"/>
            <w:bottom w:val="none" w:sz="0" w:space="0" w:color="auto"/>
            <w:right w:val="none" w:sz="0" w:space="0" w:color="auto"/>
          </w:divBdr>
        </w:div>
        <w:div w:id="50080690">
          <w:marLeft w:val="640"/>
          <w:marRight w:val="0"/>
          <w:marTop w:val="0"/>
          <w:marBottom w:val="0"/>
          <w:divBdr>
            <w:top w:val="none" w:sz="0" w:space="0" w:color="auto"/>
            <w:left w:val="none" w:sz="0" w:space="0" w:color="auto"/>
            <w:bottom w:val="none" w:sz="0" w:space="0" w:color="auto"/>
            <w:right w:val="none" w:sz="0" w:space="0" w:color="auto"/>
          </w:divBdr>
        </w:div>
        <w:div w:id="1550452207">
          <w:marLeft w:val="640"/>
          <w:marRight w:val="0"/>
          <w:marTop w:val="0"/>
          <w:marBottom w:val="0"/>
          <w:divBdr>
            <w:top w:val="none" w:sz="0" w:space="0" w:color="auto"/>
            <w:left w:val="none" w:sz="0" w:space="0" w:color="auto"/>
            <w:bottom w:val="none" w:sz="0" w:space="0" w:color="auto"/>
            <w:right w:val="none" w:sz="0" w:space="0" w:color="auto"/>
          </w:divBdr>
        </w:div>
        <w:div w:id="233200331">
          <w:marLeft w:val="640"/>
          <w:marRight w:val="0"/>
          <w:marTop w:val="0"/>
          <w:marBottom w:val="0"/>
          <w:divBdr>
            <w:top w:val="none" w:sz="0" w:space="0" w:color="auto"/>
            <w:left w:val="none" w:sz="0" w:space="0" w:color="auto"/>
            <w:bottom w:val="none" w:sz="0" w:space="0" w:color="auto"/>
            <w:right w:val="none" w:sz="0" w:space="0" w:color="auto"/>
          </w:divBdr>
        </w:div>
        <w:div w:id="1991131793">
          <w:marLeft w:val="640"/>
          <w:marRight w:val="0"/>
          <w:marTop w:val="0"/>
          <w:marBottom w:val="0"/>
          <w:divBdr>
            <w:top w:val="none" w:sz="0" w:space="0" w:color="auto"/>
            <w:left w:val="none" w:sz="0" w:space="0" w:color="auto"/>
            <w:bottom w:val="none" w:sz="0" w:space="0" w:color="auto"/>
            <w:right w:val="none" w:sz="0" w:space="0" w:color="auto"/>
          </w:divBdr>
        </w:div>
        <w:div w:id="428088933">
          <w:marLeft w:val="640"/>
          <w:marRight w:val="0"/>
          <w:marTop w:val="0"/>
          <w:marBottom w:val="0"/>
          <w:divBdr>
            <w:top w:val="none" w:sz="0" w:space="0" w:color="auto"/>
            <w:left w:val="none" w:sz="0" w:space="0" w:color="auto"/>
            <w:bottom w:val="none" w:sz="0" w:space="0" w:color="auto"/>
            <w:right w:val="none" w:sz="0" w:space="0" w:color="auto"/>
          </w:divBdr>
        </w:div>
        <w:div w:id="1771928977">
          <w:marLeft w:val="640"/>
          <w:marRight w:val="0"/>
          <w:marTop w:val="0"/>
          <w:marBottom w:val="0"/>
          <w:divBdr>
            <w:top w:val="none" w:sz="0" w:space="0" w:color="auto"/>
            <w:left w:val="none" w:sz="0" w:space="0" w:color="auto"/>
            <w:bottom w:val="none" w:sz="0" w:space="0" w:color="auto"/>
            <w:right w:val="none" w:sz="0" w:space="0" w:color="auto"/>
          </w:divBdr>
        </w:div>
        <w:div w:id="1410734577">
          <w:marLeft w:val="640"/>
          <w:marRight w:val="0"/>
          <w:marTop w:val="0"/>
          <w:marBottom w:val="0"/>
          <w:divBdr>
            <w:top w:val="none" w:sz="0" w:space="0" w:color="auto"/>
            <w:left w:val="none" w:sz="0" w:space="0" w:color="auto"/>
            <w:bottom w:val="none" w:sz="0" w:space="0" w:color="auto"/>
            <w:right w:val="none" w:sz="0" w:space="0" w:color="auto"/>
          </w:divBdr>
        </w:div>
        <w:div w:id="1307777241">
          <w:marLeft w:val="640"/>
          <w:marRight w:val="0"/>
          <w:marTop w:val="0"/>
          <w:marBottom w:val="0"/>
          <w:divBdr>
            <w:top w:val="none" w:sz="0" w:space="0" w:color="auto"/>
            <w:left w:val="none" w:sz="0" w:space="0" w:color="auto"/>
            <w:bottom w:val="none" w:sz="0" w:space="0" w:color="auto"/>
            <w:right w:val="none" w:sz="0" w:space="0" w:color="auto"/>
          </w:divBdr>
        </w:div>
        <w:div w:id="1918006556">
          <w:marLeft w:val="640"/>
          <w:marRight w:val="0"/>
          <w:marTop w:val="0"/>
          <w:marBottom w:val="0"/>
          <w:divBdr>
            <w:top w:val="none" w:sz="0" w:space="0" w:color="auto"/>
            <w:left w:val="none" w:sz="0" w:space="0" w:color="auto"/>
            <w:bottom w:val="none" w:sz="0" w:space="0" w:color="auto"/>
            <w:right w:val="none" w:sz="0" w:space="0" w:color="auto"/>
          </w:divBdr>
        </w:div>
        <w:div w:id="52125311">
          <w:marLeft w:val="640"/>
          <w:marRight w:val="0"/>
          <w:marTop w:val="0"/>
          <w:marBottom w:val="0"/>
          <w:divBdr>
            <w:top w:val="none" w:sz="0" w:space="0" w:color="auto"/>
            <w:left w:val="none" w:sz="0" w:space="0" w:color="auto"/>
            <w:bottom w:val="none" w:sz="0" w:space="0" w:color="auto"/>
            <w:right w:val="none" w:sz="0" w:space="0" w:color="auto"/>
          </w:divBdr>
        </w:div>
        <w:div w:id="957567601">
          <w:marLeft w:val="640"/>
          <w:marRight w:val="0"/>
          <w:marTop w:val="0"/>
          <w:marBottom w:val="0"/>
          <w:divBdr>
            <w:top w:val="none" w:sz="0" w:space="0" w:color="auto"/>
            <w:left w:val="none" w:sz="0" w:space="0" w:color="auto"/>
            <w:bottom w:val="none" w:sz="0" w:space="0" w:color="auto"/>
            <w:right w:val="none" w:sz="0" w:space="0" w:color="auto"/>
          </w:divBdr>
        </w:div>
      </w:divsChild>
    </w:div>
    <w:div w:id="1609194816">
      <w:bodyDiv w:val="1"/>
      <w:marLeft w:val="0"/>
      <w:marRight w:val="0"/>
      <w:marTop w:val="0"/>
      <w:marBottom w:val="0"/>
      <w:divBdr>
        <w:top w:val="none" w:sz="0" w:space="0" w:color="auto"/>
        <w:left w:val="none" w:sz="0" w:space="0" w:color="auto"/>
        <w:bottom w:val="none" w:sz="0" w:space="0" w:color="auto"/>
        <w:right w:val="none" w:sz="0" w:space="0" w:color="auto"/>
      </w:divBdr>
      <w:divsChild>
        <w:div w:id="600918407">
          <w:marLeft w:val="640"/>
          <w:marRight w:val="0"/>
          <w:marTop w:val="0"/>
          <w:marBottom w:val="0"/>
          <w:divBdr>
            <w:top w:val="none" w:sz="0" w:space="0" w:color="auto"/>
            <w:left w:val="none" w:sz="0" w:space="0" w:color="auto"/>
            <w:bottom w:val="none" w:sz="0" w:space="0" w:color="auto"/>
            <w:right w:val="none" w:sz="0" w:space="0" w:color="auto"/>
          </w:divBdr>
        </w:div>
        <w:div w:id="1893955080">
          <w:marLeft w:val="640"/>
          <w:marRight w:val="0"/>
          <w:marTop w:val="0"/>
          <w:marBottom w:val="0"/>
          <w:divBdr>
            <w:top w:val="none" w:sz="0" w:space="0" w:color="auto"/>
            <w:left w:val="none" w:sz="0" w:space="0" w:color="auto"/>
            <w:bottom w:val="none" w:sz="0" w:space="0" w:color="auto"/>
            <w:right w:val="none" w:sz="0" w:space="0" w:color="auto"/>
          </w:divBdr>
        </w:div>
        <w:div w:id="1183519775">
          <w:marLeft w:val="640"/>
          <w:marRight w:val="0"/>
          <w:marTop w:val="0"/>
          <w:marBottom w:val="0"/>
          <w:divBdr>
            <w:top w:val="none" w:sz="0" w:space="0" w:color="auto"/>
            <w:left w:val="none" w:sz="0" w:space="0" w:color="auto"/>
            <w:bottom w:val="none" w:sz="0" w:space="0" w:color="auto"/>
            <w:right w:val="none" w:sz="0" w:space="0" w:color="auto"/>
          </w:divBdr>
        </w:div>
        <w:div w:id="46030944">
          <w:marLeft w:val="640"/>
          <w:marRight w:val="0"/>
          <w:marTop w:val="0"/>
          <w:marBottom w:val="0"/>
          <w:divBdr>
            <w:top w:val="none" w:sz="0" w:space="0" w:color="auto"/>
            <w:left w:val="none" w:sz="0" w:space="0" w:color="auto"/>
            <w:bottom w:val="none" w:sz="0" w:space="0" w:color="auto"/>
            <w:right w:val="none" w:sz="0" w:space="0" w:color="auto"/>
          </w:divBdr>
        </w:div>
        <w:div w:id="1712612509">
          <w:marLeft w:val="640"/>
          <w:marRight w:val="0"/>
          <w:marTop w:val="0"/>
          <w:marBottom w:val="0"/>
          <w:divBdr>
            <w:top w:val="none" w:sz="0" w:space="0" w:color="auto"/>
            <w:left w:val="none" w:sz="0" w:space="0" w:color="auto"/>
            <w:bottom w:val="none" w:sz="0" w:space="0" w:color="auto"/>
            <w:right w:val="none" w:sz="0" w:space="0" w:color="auto"/>
          </w:divBdr>
        </w:div>
        <w:div w:id="302854605">
          <w:marLeft w:val="640"/>
          <w:marRight w:val="0"/>
          <w:marTop w:val="0"/>
          <w:marBottom w:val="0"/>
          <w:divBdr>
            <w:top w:val="none" w:sz="0" w:space="0" w:color="auto"/>
            <w:left w:val="none" w:sz="0" w:space="0" w:color="auto"/>
            <w:bottom w:val="none" w:sz="0" w:space="0" w:color="auto"/>
            <w:right w:val="none" w:sz="0" w:space="0" w:color="auto"/>
          </w:divBdr>
        </w:div>
        <w:div w:id="1854227314">
          <w:marLeft w:val="640"/>
          <w:marRight w:val="0"/>
          <w:marTop w:val="0"/>
          <w:marBottom w:val="0"/>
          <w:divBdr>
            <w:top w:val="none" w:sz="0" w:space="0" w:color="auto"/>
            <w:left w:val="none" w:sz="0" w:space="0" w:color="auto"/>
            <w:bottom w:val="none" w:sz="0" w:space="0" w:color="auto"/>
            <w:right w:val="none" w:sz="0" w:space="0" w:color="auto"/>
          </w:divBdr>
        </w:div>
        <w:div w:id="699555114">
          <w:marLeft w:val="640"/>
          <w:marRight w:val="0"/>
          <w:marTop w:val="0"/>
          <w:marBottom w:val="0"/>
          <w:divBdr>
            <w:top w:val="none" w:sz="0" w:space="0" w:color="auto"/>
            <w:left w:val="none" w:sz="0" w:space="0" w:color="auto"/>
            <w:bottom w:val="none" w:sz="0" w:space="0" w:color="auto"/>
            <w:right w:val="none" w:sz="0" w:space="0" w:color="auto"/>
          </w:divBdr>
        </w:div>
        <w:div w:id="1700429173">
          <w:marLeft w:val="640"/>
          <w:marRight w:val="0"/>
          <w:marTop w:val="0"/>
          <w:marBottom w:val="0"/>
          <w:divBdr>
            <w:top w:val="none" w:sz="0" w:space="0" w:color="auto"/>
            <w:left w:val="none" w:sz="0" w:space="0" w:color="auto"/>
            <w:bottom w:val="none" w:sz="0" w:space="0" w:color="auto"/>
            <w:right w:val="none" w:sz="0" w:space="0" w:color="auto"/>
          </w:divBdr>
        </w:div>
        <w:div w:id="1043482181">
          <w:marLeft w:val="640"/>
          <w:marRight w:val="0"/>
          <w:marTop w:val="0"/>
          <w:marBottom w:val="0"/>
          <w:divBdr>
            <w:top w:val="none" w:sz="0" w:space="0" w:color="auto"/>
            <w:left w:val="none" w:sz="0" w:space="0" w:color="auto"/>
            <w:bottom w:val="none" w:sz="0" w:space="0" w:color="auto"/>
            <w:right w:val="none" w:sz="0" w:space="0" w:color="auto"/>
          </w:divBdr>
        </w:div>
        <w:div w:id="480656816">
          <w:marLeft w:val="640"/>
          <w:marRight w:val="0"/>
          <w:marTop w:val="0"/>
          <w:marBottom w:val="0"/>
          <w:divBdr>
            <w:top w:val="none" w:sz="0" w:space="0" w:color="auto"/>
            <w:left w:val="none" w:sz="0" w:space="0" w:color="auto"/>
            <w:bottom w:val="none" w:sz="0" w:space="0" w:color="auto"/>
            <w:right w:val="none" w:sz="0" w:space="0" w:color="auto"/>
          </w:divBdr>
        </w:div>
        <w:div w:id="2005816423">
          <w:marLeft w:val="640"/>
          <w:marRight w:val="0"/>
          <w:marTop w:val="0"/>
          <w:marBottom w:val="0"/>
          <w:divBdr>
            <w:top w:val="none" w:sz="0" w:space="0" w:color="auto"/>
            <w:left w:val="none" w:sz="0" w:space="0" w:color="auto"/>
            <w:bottom w:val="none" w:sz="0" w:space="0" w:color="auto"/>
            <w:right w:val="none" w:sz="0" w:space="0" w:color="auto"/>
          </w:divBdr>
        </w:div>
        <w:div w:id="82653632">
          <w:marLeft w:val="640"/>
          <w:marRight w:val="0"/>
          <w:marTop w:val="0"/>
          <w:marBottom w:val="0"/>
          <w:divBdr>
            <w:top w:val="none" w:sz="0" w:space="0" w:color="auto"/>
            <w:left w:val="none" w:sz="0" w:space="0" w:color="auto"/>
            <w:bottom w:val="none" w:sz="0" w:space="0" w:color="auto"/>
            <w:right w:val="none" w:sz="0" w:space="0" w:color="auto"/>
          </w:divBdr>
        </w:div>
        <w:div w:id="1692099547">
          <w:marLeft w:val="640"/>
          <w:marRight w:val="0"/>
          <w:marTop w:val="0"/>
          <w:marBottom w:val="0"/>
          <w:divBdr>
            <w:top w:val="none" w:sz="0" w:space="0" w:color="auto"/>
            <w:left w:val="none" w:sz="0" w:space="0" w:color="auto"/>
            <w:bottom w:val="none" w:sz="0" w:space="0" w:color="auto"/>
            <w:right w:val="none" w:sz="0" w:space="0" w:color="auto"/>
          </w:divBdr>
        </w:div>
        <w:div w:id="2071423392">
          <w:marLeft w:val="640"/>
          <w:marRight w:val="0"/>
          <w:marTop w:val="0"/>
          <w:marBottom w:val="0"/>
          <w:divBdr>
            <w:top w:val="none" w:sz="0" w:space="0" w:color="auto"/>
            <w:left w:val="none" w:sz="0" w:space="0" w:color="auto"/>
            <w:bottom w:val="none" w:sz="0" w:space="0" w:color="auto"/>
            <w:right w:val="none" w:sz="0" w:space="0" w:color="auto"/>
          </w:divBdr>
        </w:div>
        <w:div w:id="1238246962">
          <w:marLeft w:val="640"/>
          <w:marRight w:val="0"/>
          <w:marTop w:val="0"/>
          <w:marBottom w:val="0"/>
          <w:divBdr>
            <w:top w:val="none" w:sz="0" w:space="0" w:color="auto"/>
            <w:left w:val="none" w:sz="0" w:space="0" w:color="auto"/>
            <w:bottom w:val="none" w:sz="0" w:space="0" w:color="auto"/>
            <w:right w:val="none" w:sz="0" w:space="0" w:color="auto"/>
          </w:divBdr>
        </w:div>
        <w:div w:id="1623225716">
          <w:marLeft w:val="640"/>
          <w:marRight w:val="0"/>
          <w:marTop w:val="0"/>
          <w:marBottom w:val="0"/>
          <w:divBdr>
            <w:top w:val="none" w:sz="0" w:space="0" w:color="auto"/>
            <w:left w:val="none" w:sz="0" w:space="0" w:color="auto"/>
            <w:bottom w:val="none" w:sz="0" w:space="0" w:color="auto"/>
            <w:right w:val="none" w:sz="0" w:space="0" w:color="auto"/>
          </w:divBdr>
        </w:div>
        <w:div w:id="37290263">
          <w:marLeft w:val="640"/>
          <w:marRight w:val="0"/>
          <w:marTop w:val="0"/>
          <w:marBottom w:val="0"/>
          <w:divBdr>
            <w:top w:val="none" w:sz="0" w:space="0" w:color="auto"/>
            <w:left w:val="none" w:sz="0" w:space="0" w:color="auto"/>
            <w:bottom w:val="none" w:sz="0" w:space="0" w:color="auto"/>
            <w:right w:val="none" w:sz="0" w:space="0" w:color="auto"/>
          </w:divBdr>
        </w:div>
        <w:div w:id="94324577">
          <w:marLeft w:val="640"/>
          <w:marRight w:val="0"/>
          <w:marTop w:val="0"/>
          <w:marBottom w:val="0"/>
          <w:divBdr>
            <w:top w:val="none" w:sz="0" w:space="0" w:color="auto"/>
            <w:left w:val="none" w:sz="0" w:space="0" w:color="auto"/>
            <w:bottom w:val="none" w:sz="0" w:space="0" w:color="auto"/>
            <w:right w:val="none" w:sz="0" w:space="0" w:color="auto"/>
          </w:divBdr>
        </w:div>
        <w:div w:id="1432161395">
          <w:marLeft w:val="640"/>
          <w:marRight w:val="0"/>
          <w:marTop w:val="0"/>
          <w:marBottom w:val="0"/>
          <w:divBdr>
            <w:top w:val="none" w:sz="0" w:space="0" w:color="auto"/>
            <w:left w:val="none" w:sz="0" w:space="0" w:color="auto"/>
            <w:bottom w:val="none" w:sz="0" w:space="0" w:color="auto"/>
            <w:right w:val="none" w:sz="0" w:space="0" w:color="auto"/>
          </w:divBdr>
        </w:div>
        <w:div w:id="594439736">
          <w:marLeft w:val="640"/>
          <w:marRight w:val="0"/>
          <w:marTop w:val="0"/>
          <w:marBottom w:val="0"/>
          <w:divBdr>
            <w:top w:val="none" w:sz="0" w:space="0" w:color="auto"/>
            <w:left w:val="none" w:sz="0" w:space="0" w:color="auto"/>
            <w:bottom w:val="none" w:sz="0" w:space="0" w:color="auto"/>
            <w:right w:val="none" w:sz="0" w:space="0" w:color="auto"/>
          </w:divBdr>
        </w:div>
        <w:div w:id="1182283856">
          <w:marLeft w:val="640"/>
          <w:marRight w:val="0"/>
          <w:marTop w:val="0"/>
          <w:marBottom w:val="0"/>
          <w:divBdr>
            <w:top w:val="none" w:sz="0" w:space="0" w:color="auto"/>
            <w:left w:val="none" w:sz="0" w:space="0" w:color="auto"/>
            <w:bottom w:val="none" w:sz="0" w:space="0" w:color="auto"/>
            <w:right w:val="none" w:sz="0" w:space="0" w:color="auto"/>
          </w:divBdr>
        </w:div>
        <w:div w:id="499465067">
          <w:marLeft w:val="640"/>
          <w:marRight w:val="0"/>
          <w:marTop w:val="0"/>
          <w:marBottom w:val="0"/>
          <w:divBdr>
            <w:top w:val="none" w:sz="0" w:space="0" w:color="auto"/>
            <w:left w:val="none" w:sz="0" w:space="0" w:color="auto"/>
            <w:bottom w:val="none" w:sz="0" w:space="0" w:color="auto"/>
            <w:right w:val="none" w:sz="0" w:space="0" w:color="auto"/>
          </w:divBdr>
        </w:div>
        <w:div w:id="1899782004">
          <w:marLeft w:val="640"/>
          <w:marRight w:val="0"/>
          <w:marTop w:val="0"/>
          <w:marBottom w:val="0"/>
          <w:divBdr>
            <w:top w:val="none" w:sz="0" w:space="0" w:color="auto"/>
            <w:left w:val="none" w:sz="0" w:space="0" w:color="auto"/>
            <w:bottom w:val="none" w:sz="0" w:space="0" w:color="auto"/>
            <w:right w:val="none" w:sz="0" w:space="0" w:color="auto"/>
          </w:divBdr>
        </w:div>
        <w:div w:id="1148866251">
          <w:marLeft w:val="640"/>
          <w:marRight w:val="0"/>
          <w:marTop w:val="0"/>
          <w:marBottom w:val="0"/>
          <w:divBdr>
            <w:top w:val="none" w:sz="0" w:space="0" w:color="auto"/>
            <w:left w:val="none" w:sz="0" w:space="0" w:color="auto"/>
            <w:bottom w:val="none" w:sz="0" w:space="0" w:color="auto"/>
            <w:right w:val="none" w:sz="0" w:space="0" w:color="auto"/>
          </w:divBdr>
        </w:div>
        <w:div w:id="292946790">
          <w:marLeft w:val="640"/>
          <w:marRight w:val="0"/>
          <w:marTop w:val="0"/>
          <w:marBottom w:val="0"/>
          <w:divBdr>
            <w:top w:val="none" w:sz="0" w:space="0" w:color="auto"/>
            <w:left w:val="none" w:sz="0" w:space="0" w:color="auto"/>
            <w:bottom w:val="none" w:sz="0" w:space="0" w:color="auto"/>
            <w:right w:val="none" w:sz="0" w:space="0" w:color="auto"/>
          </w:divBdr>
        </w:div>
        <w:div w:id="1197428080">
          <w:marLeft w:val="640"/>
          <w:marRight w:val="0"/>
          <w:marTop w:val="0"/>
          <w:marBottom w:val="0"/>
          <w:divBdr>
            <w:top w:val="none" w:sz="0" w:space="0" w:color="auto"/>
            <w:left w:val="none" w:sz="0" w:space="0" w:color="auto"/>
            <w:bottom w:val="none" w:sz="0" w:space="0" w:color="auto"/>
            <w:right w:val="none" w:sz="0" w:space="0" w:color="auto"/>
          </w:divBdr>
        </w:div>
        <w:div w:id="1124615959">
          <w:marLeft w:val="640"/>
          <w:marRight w:val="0"/>
          <w:marTop w:val="0"/>
          <w:marBottom w:val="0"/>
          <w:divBdr>
            <w:top w:val="none" w:sz="0" w:space="0" w:color="auto"/>
            <w:left w:val="none" w:sz="0" w:space="0" w:color="auto"/>
            <w:bottom w:val="none" w:sz="0" w:space="0" w:color="auto"/>
            <w:right w:val="none" w:sz="0" w:space="0" w:color="auto"/>
          </w:divBdr>
        </w:div>
        <w:div w:id="267082412">
          <w:marLeft w:val="640"/>
          <w:marRight w:val="0"/>
          <w:marTop w:val="0"/>
          <w:marBottom w:val="0"/>
          <w:divBdr>
            <w:top w:val="none" w:sz="0" w:space="0" w:color="auto"/>
            <w:left w:val="none" w:sz="0" w:space="0" w:color="auto"/>
            <w:bottom w:val="none" w:sz="0" w:space="0" w:color="auto"/>
            <w:right w:val="none" w:sz="0" w:space="0" w:color="auto"/>
          </w:divBdr>
        </w:div>
        <w:div w:id="1468663930">
          <w:marLeft w:val="640"/>
          <w:marRight w:val="0"/>
          <w:marTop w:val="0"/>
          <w:marBottom w:val="0"/>
          <w:divBdr>
            <w:top w:val="none" w:sz="0" w:space="0" w:color="auto"/>
            <w:left w:val="none" w:sz="0" w:space="0" w:color="auto"/>
            <w:bottom w:val="none" w:sz="0" w:space="0" w:color="auto"/>
            <w:right w:val="none" w:sz="0" w:space="0" w:color="auto"/>
          </w:divBdr>
        </w:div>
        <w:div w:id="848058883">
          <w:marLeft w:val="640"/>
          <w:marRight w:val="0"/>
          <w:marTop w:val="0"/>
          <w:marBottom w:val="0"/>
          <w:divBdr>
            <w:top w:val="none" w:sz="0" w:space="0" w:color="auto"/>
            <w:left w:val="none" w:sz="0" w:space="0" w:color="auto"/>
            <w:bottom w:val="none" w:sz="0" w:space="0" w:color="auto"/>
            <w:right w:val="none" w:sz="0" w:space="0" w:color="auto"/>
          </w:divBdr>
        </w:div>
        <w:div w:id="1285572690">
          <w:marLeft w:val="640"/>
          <w:marRight w:val="0"/>
          <w:marTop w:val="0"/>
          <w:marBottom w:val="0"/>
          <w:divBdr>
            <w:top w:val="none" w:sz="0" w:space="0" w:color="auto"/>
            <w:left w:val="none" w:sz="0" w:space="0" w:color="auto"/>
            <w:bottom w:val="none" w:sz="0" w:space="0" w:color="auto"/>
            <w:right w:val="none" w:sz="0" w:space="0" w:color="auto"/>
          </w:divBdr>
        </w:div>
        <w:div w:id="1275095123">
          <w:marLeft w:val="640"/>
          <w:marRight w:val="0"/>
          <w:marTop w:val="0"/>
          <w:marBottom w:val="0"/>
          <w:divBdr>
            <w:top w:val="none" w:sz="0" w:space="0" w:color="auto"/>
            <w:left w:val="none" w:sz="0" w:space="0" w:color="auto"/>
            <w:bottom w:val="none" w:sz="0" w:space="0" w:color="auto"/>
            <w:right w:val="none" w:sz="0" w:space="0" w:color="auto"/>
          </w:divBdr>
        </w:div>
        <w:div w:id="13846702">
          <w:marLeft w:val="640"/>
          <w:marRight w:val="0"/>
          <w:marTop w:val="0"/>
          <w:marBottom w:val="0"/>
          <w:divBdr>
            <w:top w:val="none" w:sz="0" w:space="0" w:color="auto"/>
            <w:left w:val="none" w:sz="0" w:space="0" w:color="auto"/>
            <w:bottom w:val="none" w:sz="0" w:space="0" w:color="auto"/>
            <w:right w:val="none" w:sz="0" w:space="0" w:color="auto"/>
          </w:divBdr>
        </w:div>
        <w:div w:id="1905868124">
          <w:marLeft w:val="640"/>
          <w:marRight w:val="0"/>
          <w:marTop w:val="0"/>
          <w:marBottom w:val="0"/>
          <w:divBdr>
            <w:top w:val="none" w:sz="0" w:space="0" w:color="auto"/>
            <w:left w:val="none" w:sz="0" w:space="0" w:color="auto"/>
            <w:bottom w:val="none" w:sz="0" w:space="0" w:color="auto"/>
            <w:right w:val="none" w:sz="0" w:space="0" w:color="auto"/>
          </w:divBdr>
        </w:div>
        <w:div w:id="2043481860">
          <w:marLeft w:val="640"/>
          <w:marRight w:val="0"/>
          <w:marTop w:val="0"/>
          <w:marBottom w:val="0"/>
          <w:divBdr>
            <w:top w:val="none" w:sz="0" w:space="0" w:color="auto"/>
            <w:left w:val="none" w:sz="0" w:space="0" w:color="auto"/>
            <w:bottom w:val="none" w:sz="0" w:space="0" w:color="auto"/>
            <w:right w:val="none" w:sz="0" w:space="0" w:color="auto"/>
          </w:divBdr>
        </w:div>
        <w:div w:id="2018845817">
          <w:marLeft w:val="640"/>
          <w:marRight w:val="0"/>
          <w:marTop w:val="0"/>
          <w:marBottom w:val="0"/>
          <w:divBdr>
            <w:top w:val="none" w:sz="0" w:space="0" w:color="auto"/>
            <w:left w:val="none" w:sz="0" w:space="0" w:color="auto"/>
            <w:bottom w:val="none" w:sz="0" w:space="0" w:color="auto"/>
            <w:right w:val="none" w:sz="0" w:space="0" w:color="auto"/>
          </w:divBdr>
        </w:div>
        <w:div w:id="1431972522">
          <w:marLeft w:val="640"/>
          <w:marRight w:val="0"/>
          <w:marTop w:val="0"/>
          <w:marBottom w:val="0"/>
          <w:divBdr>
            <w:top w:val="none" w:sz="0" w:space="0" w:color="auto"/>
            <w:left w:val="none" w:sz="0" w:space="0" w:color="auto"/>
            <w:bottom w:val="none" w:sz="0" w:space="0" w:color="auto"/>
            <w:right w:val="none" w:sz="0" w:space="0" w:color="auto"/>
          </w:divBdr>
        </w:div>
        <w:div w:id="669211683">
          <w:marLeft w:val="640"/>
          <w:marRight w:val="0"/>
          <w:marTop w:val="0"/>
          <w:marBottom w:val="0"/>
          <w:divBdr>
            <w:top w:val="none" w:sz="0" w:space="0" w:color="auto"/>
            <w:left w:val="none" w:sz="0" w:space="0" w:color="auto"/>
            <w:bottom w:val="none" w:sz="0" w:space="0" w:color="auto"/>
            <w:right w:val="none" w:sz="0" w:space="0" w:color="auto"/>
          </w:divBdr>
        </w:div>
        <w:div w:id="993221034">
          <w:marLeft w:val="640"/>
          <w:marRight w:val="0"/>
          <w:marTop w:val="0"/>
          <w:marBottom w:val="0"/>
          <w:divBdr>
            <w:top w:val="none" w:sz="0" w:space="0" w:color="auto"/>
            <w:left w:val="none" w:sz="0" w:space="0" w:color="auto"/>
            <w:bottom w:val="none" w:sz="0" w:space="0" w:color="auto"/>
            <w:right w:val="none" w:sz="0" w:space="0" w:color="auto"/>
          </w:divBdr>
        </w:div>
        <w:div w:id="1222785198">
          <w:marLeft w:val="640"/>
          <w:marRight w:val="0"/>
          <w:marTop w:val="0"/>
          <w:marBottom w:val="0"/>
          <w:divBdr>
            <w:top w:val="none" w:sz="0" w:space="0" w:color="auto"/>
            <w:left w:val="none" w:sz="0" w:space="0" w:color="auto"/>
            <w:bottom w:val="none" w:sz="0" w:space="0" w:color="auto"/>
            <w:right w:val="none" w:sz="0" w:space="0" w:color="auto"/>
          </w:divBdr>
        </w:div>
        <w:div w:id="1346976899">
          <w:marLeft w:val="640"/>
          <w:marRight w:val="0"/>
          <w:marTop w:val="0"/>
          <w:marBottom w:val="0"/>
          <w:divBdr>
            <w:top w:val="none" w:sz="0" w:space="0" w:color="auto"/>
            <w:left w:val="none" w:sz="0" w:space="0" w:color="auto"/>
            <w:bottom w:val="none" w:sz="0" w:space="0" w:color="auto"/>
            <w:right w:val="none" w:sz="0" w:space="0" w:color="auto"/>
          </w:divBdr>
        </w:div>
        <w:div w:id="1221744692">
          <w:marLeft w:val="640"/>
          <w:marRight w:val="0"/>
          <w:marTop w:val="0"/>
          <w:marBottom w:val="0"/>
          <w:divBdr>
            <w:top w:val="none" w:sz="0" w:space="0" w:color="auto"/>
            <w:left w:val="none" w:sz="0" w:space="0" w:color="auto"/>
            <w:bottom w:val="none" w:sz="0" w:space="0" w:color="auto"/>
            <w:right w:val="none" w:sz="0" w:space="0" w:color="auto"/>
          </w:divBdr>
        </w:div>
        <w:div w:id="1470705260">
          <w:marLeft w:val="640"/>
          <w:marRight w:val="0"/>
          <w:marTop w:val="0"/>
          <w:marBottom w:val="0"/>
          <w:divBdr>
            <w:top w:val="none" w:sz="0" w:space="0" w:color="auto"/>
            <w:left w:val="none" w:sz="0" w:space="0" w:color="auto"/>
            <w:bottom w:val="none" w:sz="0" w:space="0" w:color="auto"/>
            <w:right w:val="none" w:sz="0" w:space="0" w:color="auto"/>
          </w:divBdr>
        </w:div>
        <w:div w:id="237062925">
          <w:marLeft w:val="640"/>
          <w:marRight w:val="0"/>
          <w:marTop w:val="0"/>
          <w:marBottom w:val="0"/>
          <w:divBdr>
            <w:top w:val="none" w:sz="0" w:space="0" w:color="auto"/>
            <w:left w:val="none" w:sz="0" w:space="0" w:color="auto"/>
            <w:bottom w:val="none" w:sz="0" w:space="0" w:color="auto"/>
            <w:right w:val="none" w:sz="0" w:space="0" w:color="auto"/>
          </w:divBdr>
        </w:div>
        <w:div w:id="316615189">
          <w:marLeft w:val="640"/>
          <w:marRight w:val="0"/>
          <w:marTop w:val="0"/>
          <w:marBottom w:val="0"/>
          <w:divBdr>
            <w:top w:val="none" w:sz="0" w:space="0" w:color="auto"/>
            <w:left w:val="none" w:sz="0" w:space="0" w:color="auto"/>
            <w:bottom w:val="none" w:sz="0" w:space="0" w:color="auto"/>
            <w:right w:val="none" w:sz="0" w:space="0" w:color="auto"/>
          </w:divBdr>
        </w:div>
        <w:div w:id="687292519">
          <w:marLeft w:val="640"/>
          <w:marRight w:val="0"/>
          <w:marTop w:val="0"/>
          <w:marBottom w:val="0"/>
          <w:divBdr>
            <w:top w:val="none" w:sz="0" w:space="0" w:color="auto"/>
            <w:left w:val="none" w:sz="0" w:space="0" w:color="auto"/>
            <w:bottom w:val="none" w:sz="0" w:space="0" w:color="auto"/>
            <w:right w:val="none" w:sz="0" w:space="0" w:color="auto"/>
          </w:divBdr>
        </w:div>
        <w:div w:id="1050569331">
          <w:marLeft w:val="640"/>
          <w:marRight w:val="0"/>
          <w:marTop w:val="0"/>
          <w:marBottom w:val="0"/>
          <w:divBdr>
            <w:top w:val="none" w:sz="0" w:space="0" w:color="auto"/>
            <w:left w:val="none" w:sz="0" w:space="0" w:color="auto"/>
            <w:bottom w:val="none" w:sz="0" w:space="0" w:color="auto"/>
            <w:right w:val="none" w:sz="0" w:space="0" w:color="auto"/>
          </w:divBdr>
        </w:div>
        <w:div w:id="394935392">
          <w:marLeft w:val="640"/>
          <w:marRight w:val="0"/>
          <w:marTop w:val="0"/>
          <w:marBottom w:val="0"/>
          <w:divBdr>
            <w:top w:val="none" w:sz="0" w:space="0" w:color="auto"/>
            <w:left w:val="none" w:sz="0" w:space="0" w:color="auto"/>
            <w:bottom w:val="none" w:sz="0" w:space="0" w:color="auto"/>
            <w:right w:val="none" w:sz="0" w:space="0" w:color="auto"/>
          </w:divBdr>
        </w:div>
        <w:div w:id="1948073100">
          <w:marLeft w:val="640"/>
          <w:marRight w:val="0"/>
          <w:marTop w:val="0"/>
          <w:marBottom w:val="0"/>
          <w:divBdr>
            <w:top w:val="none" w:sz="0" w:space="0" w:color="auto"/>
            <w:left w:val="none" w:sz="0" w:space="0" w:color="auto"/>
            <w:bottom w:val="none" w:sz="0" w:space="0" w:color="auto"/>
            <w:right w:val="none" w:sz="0" w:space="0" w:color="auto"/>
          </w:divBdr>
        </w:div>
        <w:div w:id="1928995430">
          <w:marLeft w:val="640"/>
          <w:marRight w:val="0"/>
          <w:marTop w:val="0"/>
          <w:marBottom w:val="0"/>
          <w:divBdr>
            <w:top w:val="none" w:sz="0" w:space="0" w:color="auto"/>
            <w:left w:val="none" w:sz="0" w:space="0" w:color="auto"/>
            <w:bottom w:val="none" w:sz="0" w:space="0" w:color="auto"/>
            <w:right w:val="none" w:sz="0" w:space="0" w:color="auto"/>
          </w:divBdr>
        </w:div>
        <w:div w:id="1426030320">
          <w:marLeft w:val="640"/>
          <w:marRight w:val="0"/>
          <w:marTop w:val="0"/>
          <w:marBottom w:val="0"/>
          <w:divBdr>
            <w:top w:val="none" w:sz="0" w:space="0" w:color="auto"/>
            <w:left w:val="none" w:sz="0" w:space="0" w:color="auto"/>
            <w:bottom w:val="none" w:sz="0" w:space="0" w:color="auto"/>
            <w:right w:val="none" w:sz="0" w:space="0" w:color="auto"/>
          </w:divBdr>
        </w:div>
        <w:div w:id="756948573">
          <w:marLeft w:val="640"/>
          <w:marRight w:val="0"/>
          <w:marTop w:val="0"/>
          <w:marBottom w:val="0"/>
          <w:divBdr>
            <w:top w:val="none" w:sz="0" w:space="0" w:color="auto"/>
            <w:left w:val="none" w:sz="0" w:space="0" w:color="auto"/>
            <w:bottom w:val="none" w:sz="0" w:space="0" w:color="auto"/>
            <w:right w:val="none" w:sz="0" w:space="0" w:color="auto"/>
          </w:divBdr>
        </w:div>
        <w:div w:id="1832141617">
          <w:marLeft w:val="640"/>
          <w:marRight w:val="0"/>
          <w:marTop w:val="0"/>
          <w:marBottom w:val="0"/>
          <w:divBdr>
            <w:top w:val="none" w:sz="0" w:space="0" w:color="auto"/>
            <w:left w:val="none" w:sz="0" w:space="0" w:color="auto"/>
            <w:bottom w:val="none" w:sz="0" w:space="0" w:color="auto"/>
            <w:right w:val="none" w:sz="0" w:space="0" w:color="auto"/>
          </w:divBdr>
        </w:div>
        <w:div w:id="2082287541">
          <w:marLeft w:val="640"/>
          <w:marRight w:val="0"/>
          <w:marTop w:val="0"/>
          <w:marBottom w:val="0"/>
          <w:divBdr>
            <w:top w:val="none" w:sz="0" w:space="0" w:color="auto"/>
            <w:left w:val="none" w:sz="0" w:space="0" w:color="auto"/>
            <w:bottom w:val="none" w:sz="0" w:space="0" w:color="auto"/>
            <w:right w:val="none" w:sz="0" w:space="0" w:color="auto"/>
          </w:divBdr>
        </w:div>
        <w:div w:id="1435905986">
          <w:marLeft w:val="640"/>
          <w:marRight w:val="0"/>
          <w:marTop w:val="0"/>
          <w:marBottom w:val="0"/>
          <w:divBdr>
            <w:top w:val="none" w:sz="0" w:space="0" w:color="auto"/>
            <w:left w:val="none" w:sz="0" w:space="0" w:color="auto"/>
            <w:bottom w:val="none" w:sz="0" w:space="0" w:color="auto"/>
            <w:right w:val="none" w:sz="0" w:space="0" w:color="auto"/>
          </w:divBdr>
        </w:div>
        <w:div w:id="735011350">
          <w:marLeft w:val="640"/>
          <w:marRight w:val="0"/>
          <w:marTop w:val="0"/>
          <w:marBottom w:val="0"/>
          <w:divBdr>
            <w:top w:val="none" w:sz="0" w:space="0" w:color="auto"/>
            <w:left w:val="none" w:sz="0" w:space="0" w:color="auto"/>
            <w:bottom w:val="none" w:sz="0" w:space="0" w:color="auto"/>
            <w:right w:val="none" w:sz="0" w:space="0" w:color="auto"/>
          </w:divBdr>
        </w:div>
        <w:div w:id="1267152281">
          <w:marLeft w:val="640"/>
          <w:marRight w:val="0"/>
          <w:marTop w:val="0"/>
          <w:marBottom w:val="0"/>
          <w:divBdr>
            <w:top w:val="none" w:sz="0" w:space="0" w:color="auto"/>
            <w:left w:val="none" w:sz="0" w:space="0" w:color="auto"/>
            <w:bottom w:val="none" w:sz="0" w:space="0" w:color="auto"/>
            <w:right w:val="none" w:sz="0" w:space="0" w:color="auto"/>
          </w:divBdr>
        </w:div>
        <w:div w:id="1053969961">
          <w:marLeft w:val="640"/>
          <w:marRight w:val="0"/>
          <w:marTop w:val="0"/>
          <w:marBottom w:val="0"/>
          <w:divBdr>
            <w:top w:val="none" w:sz="0" w:space="0" w:color="auto"/>
            <w:left w:val="none" w:sz="0" w:space="0" w:color="auto"/>
            <w:bottom w:val="none" w:sz="0" w:space="0" w:color="auto"/>
            <w:right w:val="none" w:sz="0" w:space="0" w:color="auto"/>
          </w:divBdr>
        </w:div>
        <w:div w:id="122502951">
          <w:marLeft w:val="640"/>
          <w:marRight w:val="0"/>
          <w:marTop w:val="0"/>
          <w:marBottom w:val="0"/>
          <w:divBdr>
            <w:top w:val="none" w:sz="0" w:space="0" w:color="auto"/>
            <w:left w:val="none" w:sz="0" w:space="0" w:color="auto"/>
            <w:bottom w:val="none" w:sz="0" w:space="0" w:color="auto"/>
            <w:right w:val="none" w:sz="0" w:space="0" w:color="auto"/>
          </w:divBdr>
        </w:div>
        <w:div w:id="155074192">
          <w:marLeft w:val="640"/>
          <w:marRight w:val="0"/>
          <w:marTop w:val="0"/>
          <w:marBottom w:val="0"/>
          <w:divBdr>
            <w:top w:val="none" w:sz="0" w:space="0" w:color="auto"/>
            <w:left w:val="none" w:sz="0" w:space="0" w:color="auto"/>
            <w:bottom w:val="none" w:sz="0" w:space="0" w:color="auto"/>
            <w:right w:val="none" w:sz="0" w:space="0" w:color="auto"/>
          </w:divBdr>
        </w:div>
        <w:div w:id="387612207">
          <w:marLeft w:val="640"/>
          <w:marRight w:val="0"/>
          <w:marTop w:val="0"/>
          <w:marBottom w:val="0"/>
          <w:divBdr>
            <w:top w:val="none" w:sz="0" w:space="0" w:color="auto"/>
            <w:left w:val="none" w:sz="0" w:space="0" w:color="auto"/>
            <w:bottom w:val="none" w:sz="0" w:space="0" w:color="auto"/>
            <w:right w:val="none" w:sz="0" w:space="0" w:color="auto"/>
          </w:divBdr>
        </w:div>
        <w:div w:id="50883492">
          <w:marLeft w:val="640"/>
          <w:marRight w:val="0"/>
          <w:marTop w:val="0"/>
          <w:marBottom w:val="0"/>
          <w:divBdr>
            <w:top w:val="none" w:sz="0" w:space="0" w:color="auto"/>
            <w:left w:val="none" w:sz="0" w:space="0" w:color="auto"/>
            <w:bottom w:val="none" w:sz="0" w:space="0" w:color="auto"/>
            <w:right w:val="none" w:sz="0" w:space="0" w:color="auto"/>
          </w:divBdr>
        </w:div>
        <w:div w:id="1842426342">
          <w:marLeft w:val="640"/>
          <w:marRight w:val="0"/>
          <w:marTop w:val="0"/>
          <w:marBottom w:val="0"/>
          <w:divBdr>
            <w:top w:val="none" w:sz="0" w:space="0" w:color="auto"/>
            <w:left w:val="none" w:sz="0" w:space="0" w:color="auto"/>
            <w:bottom w:val="none" w:sz="0" w:space="0" w:color="auto"/>
            <w:right w:val="none" w:sz="0" w:space="0" w:color="auto"/>
          </w:divBdr>
        </w:div>
        <w:div w:id="1638300180">
          <w:marLeft w:val="640"/>
          <w:marRight w:val="0"/>
          <w:marTop w:val="0"/>
          <w:marBottom w:val="0"/>
          <w:divBdr>
            <w:top w:val="none" w:sz="0" w:space="0" w:color="auto"/>
            <w:left w:val="none" w:sz="0" w:space="0" w:color="auto"/>
            <w:bottom w:val="none" w:sz="0" w:space="0" w:color="auto"/>
            <w:right w:val="none" w:sz="0" w:space="0" w:color="auto"/>
          </w:divBdr>
        </w:div>
        <w:div w:id="1138036988">
          <w:marLeft w:val="640"/>
          <w:marRight w:val="0"/>
          <w:marTop w:val="0"/>
          <w:marBottom w:val="0"/>
          <w:divBdr>
            <w:top w:val="none" w:sz="0" w:space="0" w:color="auto"/>
            <w:left w:val="none" w:sz="0" w:space="0" w:color="auto"/>
            <w:bottom w:val="none" w:sz="0" w:space="0" w:color="auto"/>
            <w:right w:val="none" w:sz="0" w:space="0" w:color="auto"/>
          </w:divBdr>
        </w:div>
        <w:div w:id="1202285988">
          <w:marLeft w:val="640"/>
          <w:marRight w:val="0"/>
          <w:marTop w:val="0"/>
          <w:marBottom w:val="0"/>
          <w:divBdr>
            <w:top w:val="none" w:sz="0" w:space="0" w:color="auto"/>
            <w:left w:val="none" w:sz="0" w:space="0" w:color="auto"/>
            <w:bottom w:val="none" w:sz="0" w:space="0" w:color="auto"/>
            <w:right w:val="none" w:sz="0" w:space="0" w:color="auto"/>
          </w:divBdr>
        </w:div>
        <w:div w:id="1815415946">
          <w:marLeft w:val="640"/>
          <w:marRight w:val="0"/>
          <w:marTop w:val="0"/>
          <w:marBottom w:val="0"/>
          <w:divBdr>
            <w:top w:val="none" w:sz="0" w:space="0" w:color="auto"/>
            <w:left w:val="none" w:sz="0" w:space="0" w:color="auto"/>
            <w:bottom w:val="none" w:sz="0" w:space="0" w:color="auto"/>
            <w:right w:val="none" w:sz="0" w:space="0" w:color="auto"/>
          </w:divBdr>
        </w:div>
        <w:div w:id="487094210">
          <w:marLeft w:val="640"/>
          <w:marRight w:val="0"/>
          <w:marTop w:val="0"/>
          <w:marBottom w:val="0"/>
          <w:divBdr>
            <w:top w:val="none" w:sz="0" w:space="0" w:color="auto"/>
            <w:left w:val="none" w:sz="0" w:space="0" w:color="auto"/>
            <w:bottom w:val="none" w:sz="0" w:space="0" w:color="auto"/>
            <w:right w:val="none" w:sz="0" w:space="0" w:color="auto"/>
          </w:divBdr>
        </w:div>
        <w:div w:id="1112897370">
          <w:marLeft w:val="640"/>
          <w:marRight w:val="0"/>
          <w:marTop w:val="0"/>
          <w:marBottom w:val="0"/>
          <w:divBdr>
            <w:top w:val="none" w:sz="0" w:space="0" w:color="auto"/>
            <w:left w:val="none" w:sz="0" w:space="0" w:color="auto"/>
            <w:bottom w:val="none" w:sz="0" w:space="0" w:color="auto"/>
            <w:right w:val="none" w:sz="0" w:space="0" w:color="auto"/>
          </w:divBdr>
        </w:div>
        <w:div w:id="982271624">
          <w:marLeft w:val="640"/>
          <w:marRight w:val="0"/>
          <w:marTop w:val="0"/>
          <w:marBottom w:val="0"/>
          <w:divBdr>
            <w:top w:val="none" w:sz="0" w:space="0" w:color="auto"/>
            <w:left w:val="none" w:sz="0" w:space="0" w:color="auto"/>
            <w:bottom w:val="none" w:sz="0" w:space="0" w:color="auto"/>
            <w:right w:val="none" w:sz="0" w:space="0" w:color="auto"/>
          </w:divBdr>
        </w:div>
        <w:div w:id="2009290603">
          <w:marLeft w:val="640"/>
          <w:marRight w:val="0"/>
          <w:marTop w:val="0"/>
          <w:marBottom w:val="0"/>
          <w:divBdr>
            <w:top w:val="none" w:sz="0" w:space="0" w:color="auto"/>
            <w:left w:val="none" w:sz="0" w:space="0" w:color="auto"/>
            <w:bottom w:val="none" w:sz="0" w:space="0" w:color="auto"/>
            <w:right w:val="none" w:sz="0" w:space="0" w:color="auto"/>
          </w:divBdr>
        </w:div>
        <w:div w:id="183128855">
          <w:marLeft w:val="640"/>
          <w:marRight w:val="0"/>
          <w:marTop w:val="0"/>
          <w:marBottom w:val="0"/>
          <w:divBdr>
            <w:top w:val="none" w:sz="0" w:space="0" w:color="auto"/>
            <w:left w:val="none" w:sz="0" w:space="0" w:color="auto"/>
            <w:bottom w:val="none" w:sz="0" w:space="0" w:color="auto"/>
            <w:right w:val="none" w:sz="0" w:space="0" w:color="auto"/>
          </w:divBdr>
        </w:div>
        <w:div w:id="387387460">
          <w:marLeft w:val="640"/>
          <w:marRight w:val="0"/>
          <w:marTop w:val="0"/>
          <w:marBottom w:val="0"/>
          <w:divBdr>
            <w:top w:val="none" w:sz="0" w:space="0" w:color="auto"/>
            <w:left w:val="none" w:sz="0" w:space="0" w:color="auto"/>
            <w:bottom w:val="none" w:sz="0" w:space="0" w:color="auto"/>
            <w:right w:val="none" w:sz="0" w:space="0" w:color="auto"/>
          </w:divBdr>
        </w:div>
        <w:div w:id="1280186476">
          <w:marLeft w:val="640"/>
          <w:marRight w:val="0"/>
          <w:marTop w:val="0"/>
          <w:marBottom w:val="0"/>
          <w:divBdr>
            <w:top w:val="none" w:sz="0" w:space="0" w:color="auto"/>
            <w:left w:val="none" w:sz="0" w:space="0" w:color="auto"/>
            <w:bottom w:val="none" w:sz="0" w:space="0" w:color="auto"/>
            <w:right w:val="none" w:sz="0" w:space="0" w:color="auto"/>
          </w:divBdr>
        </w:div>
        <w:div w:id="125783984">
          <w:marLeft w:val="640"/>
          <w:marRight w:val="0"/>
          <w:marTop w:val="0"/>
          <w:marBottom w:val="0"/>
          <w:divBdr>
            <w:top w:val="none" w:sz="0" w:space="0" w:color="auto"/>
            <w:left w:val="none" w:sz="0" w:space="0" w:color="auto"/>
            <w:bottom w:val="none" w:sz="0" w:space="0" w:color="auto"/>
            <w:right w:val="none" w:sz="0" w:space="0" w:color="auto"/>
          </w:divBdr>
        </w:div>
        <w:div w:id="1763912661">
          <w:marLeft w:val="640"/>
          <w:marRight w:val="0"/>
          <w:marTop w:val="0"/>
          <w:marBottom w:val="0"/>
          <w:divBdr>
            <w:top w:val="none" w:sz="0" w:space="0" w:color="auto"/>
            <w:left w:val="none" w:sz="0" w:space="0" w:color="auto"/>
            <w:bottom w:val="none" w:sz="0" w:space="0" w:color="auto"/>
            <w:right w:val="none" w:sz="0" w:space="0" w:color="auto"/>
          </w:divBdr>
        </w:div>
        <w:div w:id="2011250608">
          <w:marLeft w:val="640"/>
          <w:marRight w:val="0"/>
          <w:marTop w:val="0"/>
          <w:marBottom w:val="0"/>
          <w:divBdr>
            <w:top w:val="none" w:sz="0" w:space="0" w:color="auto"/>
            <w:left w:val="none" w:sz="0" w:space="0" w:color="auto"/>
            <w:bottom w:val="none" w:sz="0" w:space="0" w:color="auto"/>
            <w:right w:val="none" w:sz="0" w:space="0" w:color="auto"/>
          </w:divBdr>
        </w:div>
        <w:div w:id="1010183258">
          <w:marLeft w:val="640"/>
          <w:marRight w:val="0"/>
          <w:marTop w:val="0"/>
          <w:marBottom w:val="0"/>
          <w:divBdr>
            <w:top w:val="none" w:sz="0" w:space="0" w:color="auto"/>
            <w:left w:val="none" w:sz="0" w:space="0" w:color="auto"/>
            <w:bottom w:val="none" w:sz="0" w:space="0" w:color="auto"/>
            <w:right w:val="none" w:sz="0" w:space="0" w:color="auto"/>
          </w:divBdr>
        </w:div>
        <w:div w:id="1299338912">
          <w:marLeft w:val="640"/>
          <w:marRight w:val="0"/>
          <w:marTop w:val="0"/>
          <w:marBottom w:val="0"/>
          <w:divBdr>
            <w:top w:val="none" w:sz="0" w:space="0" w:color="auto"/>
            <w:left w:val="none" w:sz="0" w:space="0" w:color="auto"/>
            <w:bottom w:val="none" w:sz="0" w:space="0" w:color="auto"/>
            <w:right w:val="none" w:sz="0" w:space="0" w:color="auto"/>
          </w:divBdr>
        </w:div>
        <w:div w:id="306708626">
          <w:marLeft w:val="640"/>
          <w:marRight w:val="0"/>
          <w:marTop w:val="0"/>
          <w:marBottom w:val="0"/>
          <w:divBdr>
            <w:top w:val="none" w:sz="0" w:space="0" w:color="auto"/>
            <w:left w:val="none" w:sz="0" w:space="0" w:color="auto"/>
            <w:bottom w:val="none" w:sz="0" w:space="0" w:color="auto"/>
            <w:right w:val="none" w:sz="0" w:space="0" w:color="auto"/>
          </w:divBdr>
        </w:div>
        <w:div w:id="823084175">
          <w:marLeft w:val="640"/>
          <w:marRight w:val="0"/>
          <w:marTop w:val="0"/>
          <w:marBottom w:val="0"/>
          <w:divBdr>
            <w:top w:val="none" w:sz="0" w:space="0" w:color="auto"/>
            <w:left w:val="none" w:sz="0" w:space="0" w:color="auto"/>
            <w:bottom w:val="none" w:sz="0" w:space="0" w:color="auto"/>
            <w:right w:val="none" w:sz="0" w:space="0" w:color="auto"/>
          </w:divBdr>
        </w:div>
      </w:divsChild>
    </w:div>
    <w:div w:id="1610772661">
      <w:bodyDiv w:val="1"/>
      <w:marLeft w:val="0"/>
      <w:marRight w:val="0"/>
      <w:marTop w:val="0"/>
      <w:marBottom w:val="0"/>
      <w:divBdr>
        <w:top w:val="none" w:sz="0" w:space="0" w:color="auto"/>
        <w:left w:val="none" w:sz="0" w:space="0" w:color="auto"/>
        <w:bottom w:val="none" w:sz="0" w:space="0" w:color="auto"/>
        <w:right w:val="none" w:sz="0" w:space="0" w:color="auto"/>
      </w:divBdr>
    </w:div>
    <w:div w:id="1613781756">
      <w:bodyDiv w:val="1"/>
      <w:marLeft w:val="0"/>
      <w:marRight w:val="0"/>
      <w:marTop w:val="0"/>
      <w:marBottom w:val="0"/>
      <w:divBdr>
        <w:top w:val="none" w:sz="0" w:space="0" w:color="auto"/>
        <w:left w:val="none" w:sz="0" w:space="0" w:color="auto"/>
        <w:bottom w:val="none" w:sz="0" w:space="0" w:color="auto"/>
        <w:right w:val="none" w:sz="0" w:space="0" w:color="auto"/>
      </w:divBdr>
      <w:divsChild>
        <w:div w:id="672998026">
          <w:marLeft w:val="480"/>
          <w:marRight w:val="0"/>
          <w:marTop w:val="0"/>
          <w:marBottom w:val="0"/>
          <w:divBdr>
            <w:top w:val="none" w:sz="0" w:space="0" w:color="auto"/>
            <w:left w:val="none" w:sz="0" w:space="0" w:color="auto"/>
            <w:bottom w:val="none" w:sz="0" w:space="0" w:color="auto"/>
            <w:right w:val="none" w:sz="0" w:space="0" w:color="auto"/>
          </w:divBdr>
        </w:div>
        <w:div w:id="1195267059">
          <w:marLeft w:val="480"/>
          <w:marRight w:val="0"/>
          <w:marTop w:val="0"/>
          <w:marBottom w:val="0"/>
          <w:divBdr>
            <w:top w:val="none" w:sz="0" w:space="0" w:color="auto"/>
            <w:left w:val="none" w:sz="0" w:space="0" w:color="auto"/>
            <w:bottom w:val="none" w:sz="0" w:space="0" w:color="auto"/>
            <w:right w:val="none" w:sz="0" w:space="0" w:color="auto"/>
          </w:divBdr>
        </w:div>
        <w:div w:id="1941571627">
          <w:marLeft w:val="480"/>
          <w:marRight w:val="0"/>
          <w:marTop w:val="0"/>
          <w:marBottom w:val="0"/>
          <w:divBdr>
            <w:top w:val="none" w:sz="0" w:space="0" w:color="auto"/>
            <w:left w:val="none" w:sz="0" w:space="0" w:color="auto"/>
            <w:bottom w:val="none" w:sz="0" w:space="0" w:color="auto"/>
            <w:right w:val="none" w:sz="0" w:space="0" w:color="auto"/>
          </w:divBdr>
        </w:div>
        <w:div w:id="133065185">
          <w:marLeft w:val="480"/>
          <w:marRight w:val="0"/>
          <w:marTop w:val="0"/>
          <w:marBottom w:val="0"/>
          <w:divBdr>
            <w:top w:val="none" w:sz="0" w:space="0" w:color="auto"/>
            <w:left w:val="none" w:sz="0" w:space="0" w:color="auto"/>
            <w:bottom w:val="none" w:sz="0" w:space="0" w:color="auto"/>
            <w:right w:val="none" w:sz="0" w:space="0" w:color="auto"/>
          </w:divBdr>
        </w:div>
        <w:div w:id="245847370">
          <w:marLeft w:val="480"/>
          <w:marRight w:val="0"/>
          <w:marTop w:val="0"/>
          <w:marBottom w:val="0"/>
          <w:divBdr>
            <w:top w:val="none" w:sz="0" w:space="0" w:color="auto"/>
            <w:left w:val="none" w:sz="0" w:space="0" w:color="auto"/>
            <w:bottom w:val="none" w:sz="0" w:space="0" w:color="auto"/>
            <w:right w:val="none" w:sz="0" w:space="0" w:color="auto"/>
          </w:divBdr>
        </w:div>
        <w:div w:id="639185849">
          <w:marLeft w:val="480"/>
          <w:marRight w:val="0"/>
          <w:marTop w:val="0"/>
          <w:marBottom w:val="0"/>
          <w:divBdr>
            <w:top w:val="none" w:sz="0" w:space="0" w:color="auto"/>
            <w:left w:val="none" w:sz="0" w:space="0" w:color="auto"/>
            <w:bottom w:val="none" w:sz="0" w:space="0" w:color="auto"/>
            <w:right w:val="none" w:sz="0" w:space="0" w:color="auto"/>
          </w:divBdr>
        </w:div>
        <w:div w:id="1662730432">
          <w:marLeft w:val="480"/>
          <w:marRight w:val="0"/>
          <w:marTop w:val="0"/>
          <w:marBottom w:val="0"/>
          <w:divBdr>
            <w:top w:val="none" w:sz="0" w:space="0" w:color="auto"/>
            <w:left w:val="none" w:sz="0" w:space="0" w:color="auto"/>
            <w:bottom w:val="none" w:sz="0" w:space="0" w:color="auto"/>
            <w:right w:val="none" w:sz="0" w:space="0" w:color="auto"/>
          </w:divBdr>
        </w:div>
        <w:div w:id="486479332">
          <w:marLeft w:val="480"/>
          <w:marRight w:val="0"/>
          <w:marTop w:val="0"/>
          <w:marBottom w:val="0"/>
          <w:divBdr>
            <w:top w:val="none" w:sz="0" w:space="0" w:color="auto"/>
            <w:left w:val="none" w:sz="0" w:space="0" w:color="auto"/>
            <w:bottom w:val="none" w:sz="0" w:space="0" w:color="auto"/>
            <w:right w:val="none" w:sz="0" w:space="0" w:color="auto"/>
          </w:divBdr>
        </w:div>
        <w:div w:id="184098007">
          <w:marLeft w:val="480"/>
          <w:marRight w:val="0"/>
          <w:marTop w:val="0"/>
          <w:marBottom w:val="0"/>
          <w:divBdr>
            <w:top w:val="none" w:sz="0" w:space="0" w:color="auto"/>
            <w:left w:val="none" w:sz="0" w:space="0" w:color="auto"/>
            <w:bottom w:val="none" w:sz="0" w:space="0" w:color="auto"/>
            <w:right w:val="none" w:sz="0" w:space="0" w:color="auto"/>
          </w:divBdr>
        </w:div>
        <w:div w:id="1583644658">
          <w:marLeft w:val="480"/>
          <w:marRight w:val="0"/>
          <w:marTop w:val="0"/>
          <w:marBottom w:val="0"/>
          <w:divBdr>
            <w:top w:val="none" w:sz="0" w:space="0" w:color="auto"/>
            <w:left w:val="none" w:sz="0" w:space="0" w:color="auto"/>
            <w:bottom w:val="none" w:sz="0" w:space="0" w:color="auto"/>
            <w:right w:val="none" w:sz="0" w:space="0" w:color="auto"/>
          </w:divBdr>
        </w:div>
        <w:div w:id="1062405022">
          <w:marLeft w:val="480"/>
          <w:marRight w:val="0"/>
          <w:marTop w:val="0"/>
          <w:marBottom w:val="0"/>
          <w:divBdr>
            <w:top w:val="none" w:sz="0" w:space="0" w:color="auto"/>
            <w:left w:val="none" w:sz="0" w:space="0" w:color="auto"/>
            <w:bottom w:val="none" w:sz="0" w:space="0" w:color="auto"/>
            <w:right w:val="none" w:sz="0" w:space="0" w:color="auto"/>
          </w:divBdr>
        </w:div>
        <w:div w:id="971406892">
          <w:marLeft w:val="480"/>
          <w:marRight w:val="0"/>
          <w:marTop w:val="0"/>
          <w:marBottom w:val="0"/>
          <w:divBdr>
            <w:top w:val="none" w:sz="0" w:space="0" w:color="auto"/>
            <w:left w:val="none" w:sz="0" w:space="0" w:color="auto"/>
            <w:bottom w:val="none" w:sz="0" w:space="0" w:color="auto"/>
            <w:right w:val="none" w:sz="0" w:space="0" w:color="auto"/>
          </w:divBdr>
        </w:div>
        <w:div w:id="1202207817">
          <w:marLeft w:val="480"/>
          <w:marRight w:val="0"/>
          <w:marTop w:val="0"/>
          <w:marBottom w:val="0"/>
          <w:divBdr>
            <w:top w:val="none" w:sz="0" w:space="0" w:color="auto"/>
            <w:left w:val="none" w:sz="0" w:space="0" w:color="auto"/>
            <w:bottom w:val="none" w:sz="0" w:space="0" w:color="auto"/>
            <w:right w:val="none" w:sz="0" w:space="0" w:color="auto"/>
          </w:divBdr>
        </w:div>
        <w:div w:id="1519730506">
          <w:marLeft w:val="480"/>
          <w:marRight w:val="0"/>
          <w:marTop w:val="0"/>
          <w:marBottom w:val="0"/>
          <w:divBdr>
            <w:top w:val="none" w:sz="0" w:space="0" w:color="auto"/>
            <w:left w:val="none" w:sz="0" w:space="0" w:color="auto"/>
            <w:bottom w:val="none" w:sz="0" w:space="0" w:color="auto"/>
            <w:right w:val="none" w:sz="0" w:space="0" w:color="auto"/>
          </w:divBdr>
        </w:div>
        <w:div w:id="904413002">
          <w:marLeft w:val="480"/>
          <w:marRight w:val="0"/>
          <w:marTop w:val="0"/>
          <w:marBottom w:val="0"/>
          <w:divBdr>
            <w:top w:val="none" w:sz="0" w:space="0" w:color="auto"/>
            <w:left w:val="none" w:sz="0" w:space="0" w:color="auto"/>
            <w:bottom w:val="none" w:sz="0" w:space="0" w:color="auto"/>
            <w:right w:val="none" w:sz="0" w:space="0" w:color="auto"/>
          </w:divBdr>
        </w:div>
        <w:div w:id="710153650">
          <w:marLeft w:val="480"/>
          <w:marRight w:val="0"/>
          <w:marTop w:val="0"/>
          <w:marBottom w:val="0"/>
          <w:divBdr>
            <w:top w:val="none" w:sz="0" w:space="0" w:color="auto"/>
            <w:left w:val="none" w:sz="0" w:space="0" w:color="auto"/>
            <w:bottom w:val="none" w:sz="0" w:space="0" w:color="auto"/>
            <w:right w:val="none" w:sz="0" w:space="0" w:color="auto"/>
          </w:divBdr>
        </w:div>
        <w:div w:id="1692223083">
          <w:marLeft w:val="480"/>
          <w:marRight w:val="0"/>
          <w:marTop w:val="0"/>
          <w:marBottom w:val="0"/>
          <w:divBdr>
            <w:top w:val="none" w:sz="0" w:space="0" w:color="auto"/>
            <w:left w:val="none" w:sz="0" w:space="0" w:color="auto"/>
            <w:bottom w:val="none" w:sz="0" w:space="0" w:color="auto"/>
            <w:right w:val="none" w:sz="0" w:space="0" w:color="auto"/>
          </w:divBdr>
        </w:div>
        <w:div w:id="1171213747">
          <w:marLeft w:val="480"/>
          <w:marRight w:val="0"/>
          <w:marTop w:val="0"/>
          <w:marBottom w:val="0"/>
          <w:divBdr>
            <w:top w:val="none" w:sz="0" w:space="0" w:color="auto"/>
            <w:left w:val="none" w:sz="0" w:space="0" w:color="auto"/>
            <w:bottom w:val="none" w:sz="0" w:space="0" w:color="auto"/>
            <w:right w:val="none" w:sz="0" w:space="0" w:color="auto"/>
          </w:divBdr>
        </w:div>
        <w:div w:id="103113293">
          <w:marLeft w:val="480"/>
          <w:marRight w:val="0"/>
          <w:marTop w:val="0"/>
          <w:marBottom w:val="0"/>
          <w:divBdr>
            <w:top w:val="none" w:sz="0" w:space="0" w:color="auto"/>
            <w:left w:val="none" w:sz="0" w:space="0" w:color="auto"/>
            <w:bottom w:val="none" w:sz="0" w:space="0" w:color="auto"/>
            <w:right w:val="none" w:sz="0" w:space="0" w:color="auto"/>
          </w:divBdr>
        </w:div>
        <w:div w:id="696001303">
          <w:marLeft w:val="480"/>
          <w:marRight w:val="0"/>
          <w:marTop w:val="0"/>
          <w:marBottom w:val="0"/>
          <w:divBdr>
            <w:top w:val="none" w:sz="0" w:space="0" w:color="auto"/>
            <w:left w:val="none" w:sz="0" w:space="0" w:color="auto"/>
            <w:bottom w:val="none" w:sz="0" w:space="0" w:color="auto"/>
            <w:right w:val="none" w:sz="0" w:space="0" w:color="auto"/>
          </w:divBdr>
        </w:div>
        <w:div w:id="246698470">
          <w:marLeft w:val="480"/>
          <w:marRight w:val="0"/>
          <w:marTop w:val="0"/>
          <w:marBottom w:val="0"/>
          <w:divBdr>
            <w:top w:val="none" w:sz="0" w:space="0" w:color="auto"/>
            <w:left w:val="none" w:sz="0" w:space="0" w:color="auto"/>
            <w:bottom w:val="none" w:sz="0" w:space="0" w:color="auto"/>
            <w:right w:val="none" w:sz="0" w:space="0" w:color="auto"/>
          </w:divBdr>
        </w:div>
        <w:div w:id="1988318745">
          <w:marLeft w:val="480"/>
          <w:marRight w:val="0"/>
          <w:marTop w:val="0"/>
          <w:marBottom w:val="0"/>
          <w:divBdr>
            <w:top w:val="none" w:sz="0" w:space="0" w:color="auto"/>
            <w:left w:val="none" w:sz="0" w:space="0" w:color="auto"/>
            <w:bottom w:val="none" w:sz="0" w:space="0" w:color="auto"/>
            <w:right w:val="none" w:sz="0" w:space="0" w:color="auto"/>
          </w:divBdr>
        </w:div>
        <w:div w:id="720634169">
          <w:marLeft w:val="480"/>
          <w:marRight w:val="0"/>
          <w:marTop w:val="0"/>
          <w:marBottom w:val="0"/>
          <w:divBdr>
            <w:top w:val="none" w:sz="0" w:space="0" w:color="auto"/>
            <w:left w:val="none" w:sz="0" w:space="0" w:color="auto"/>
            <w:bottom w:val="none" w:sz="0" w:space="0" w:color="auto"/>
            <w:right w:val="none" w:sz="0" w:space="0" w:color="auto"/>
          </w:divBdr>
        </w:div>
        <w:div w:id="124007256">
          <w:marLeft w:val="480"/>
          <w:marRight w:val="0"/>
          <w:marTop w:val="0"/>
          <w:marBottom w:val="0"/>
          <w:divBdr>
            <w:top w:val="none" w:sz="0" w:space="0" w:color="auto"/>
            <w:left w:val="none" w:sz="0" w:space="0" w:color="auto"/>
            <w:bottom w:val="none" w:sz="0" w:space="0" w:color="auto"/>
            <w:right w:val="none" w:sz="0" w:space="0" w:color="auto"/>
          </w:divBdr>
        </w:div>
        <w:div w:id="1216503596">
          <w:marLeft w:val="480"/>
          <w:marRight w:val="0"/>
          <w:marTop w:val="0"/>
          <w:marBottom w:val="0"/>
          <w:divBdr>
            <w:top w:val="none" w:sz="0" w:space="0" w:color="auto"/>
            <w:left w:val="none" w:sz="0" w:space="0" w:color="auto"/>
            <w:bottom w:val="none" w:sz="0" w:space="0" w:color="auto"/>
            <w:right w:val="none" w:sz="0" w:space="0" w:color="auto"/>
          </w:divBdr>
        </w:div>
        <w:div w:id="1823497115">
          <w:marLeft w:val="480"/>
          <w:marRight w:val="0"/>
          <w:marTop w:val="0"/>
          <w:marBottom w:val="0"/>
          <w:divBdr>
            <w:top w:val="none" w:sz="0" w:space="0" w:color="auto"/>
            <w:left w:val="none" w:sz="0" w:space="0" w:color="auto"/>
            <w:bottom w:val="none" w:sz="0" w:space="0" w:color="auto"/>
            <w:right w:val="none" w:sz="0" w:space="0" w:color="auto"/>
          </w:divBdr>
        </w:div>
        <w:div w:id="1544294616">
          <w:marLeft w:val="480"/>
          <w:marRight w:val="0"/>
          <w:marTop w:val="0"/>
          <w:marBottom w:val="0"/>
          <w:divBdr>
            <w:top w:val="none" w:sz="0" w:space="0" w:color="auto"/>
            <w:left w:val="none" w:sz="0" w:space="0" w:color="auto"/>
            <w:bottom w:val="none" w:sz="0" w:space="0" w:color="auto"/>
            <w:right w:val="none" w:sz="0" w:space="0" w:color="auto"/>
          </w:divBdr>
        </w:div>
        <w:div w:id="32972181">
          <w:marLeft w:val="480"/>
          <w:marRight w:val="0"/>
          <w:marTop w:val="0"/>
          <w:marBottom w:val="0"/>
          <w:divBdr>
            <w:top w:val="none" w:sz="0" w:space="0" w:color="auto"/>
            <w:left w:val="none" w:sz="0" w:space="0" w:color="auto"/>
            <w:bottom w:val="none" w:sz="0" w:space="0" w:color="auto"/>
            <w:right w:val="none" w:sz="0" w:space="0" w:color="auto"/>
          </w:divBdr>
        </w:div>
        <w:div w:id="1930308521">
          <w:marLeft w:val="480"/>
          <w:marRight w:val="0"/>
          <w:marTop w:val="0"/>
          <w:marBottom w:val="0"/>
          <w:divBdr>
            <w:top w:val="none" w:sz="0" w:space="0" w:color="auto"/>
            <w:left w:val="none" w:sz="0" w:space="0" w:color="auto"/>
            <w:bottom w:val="none" w:sz="0" w:space="0" w:color="auto"/>
            <w:right w:val="none" w:sz="0" w:space="0" w:color="auto"/>
          </w:divBdr>
        </w:div>
        <w:div w:id="1207065967">
          <w:marLeft w:val="480"/>
          <w:marRight w:val="0"/>
          <w:marTop w:val="0"/>
          <w:marBottom w:val="0"/>
          <w:divBdr>
            <w:top w:val="none" w:sz="0" w:space="0" w:color="auto"/>
            <w:left w:val="none" w:sz="0" w:space="0" w:color="auto"/>
            <w:bottom w:val="none" w:sz="0" w:space="0" w:color="auto"/>
            <w:right w:val="none" w:sz="0" w:space="0" w:color="auto"/>
          </w:divBdr>
        </w:div>
        <w:div w:id="920677210">
          <w:marLeft w:val="480"/>
          <w:marRight w:val="0"/>
          <w:marTop w:val="0"/>
          <w:marBottom w:val="0"/>
          <w:divBdr>
            <w:top w:val="none" w:sz="0" w:space="0" w:color="auto"/>
            <w:left w:val="none" w:sz="0" w:space="0" w:color="auto"/>
            <w:bottom w:val="none" w:sz="0" w:space="0" w:color="auto"/>
            <w:right w:val="none" w:sz="0" w:space="0" w:color="auto"/>
          </w:divBdr>
        </w:div>
        <w:div w:id="105972620">
          <w:marLeft w:val="480"/>
          <w:marRight w:val="0"/>
          <w:marTop w:val="0"/>
          <w:marBottom w:val="0"/>
          <w:divBdr>
            <w:top w:val="none" w:sz="0" w:space="0" w:color="auto"/>
            <w:left w:val="none" w:sz="0" w:space="0" w:color="auto"/>
            <w:bottom w:val="none" w:sz="0" w:space="0" w:color="auto"/>
            <w:right w:val="none" w:sz="0" w:space="0" w:color="auto"/>
          </w:divBdr>
        </w:div>
        <w:div w:id="262419380">
          <w:marLeft w:val="480"/>
          <w:marRight w:val="0"/>
          <w:marTop w:val="0"/>
          <w:marBottom w:val="0"/>
          <w:divBdr>
            <w:top w:val="none" w:sz="0" w:space="0" w:color="auto"/>
            <w:left w:val="none" w:sz="0" w:space="0" w:color="auto"/>
            <w:bottom w:val="none" w:sz="0" w:space="0" w:color="auto"/>
            <w:right w:val="none" w:sz="0" w:space="0" w:color="auto"/>
          </w:divBdr>
        </w:div>
        <w:div w:id="1455171861">
          <w:marLeft w:val="480"/>
          <w:marRight w:val="0"/>
          <w:marTop w:val="0"/>
          <w:marBottom w:val="0"/>
          <w:divBdr>
            <w:top w:val="none" w:sz="0" w:space="0" w:color="auto"/>
            <w:left w:val="none" w:sz="0" w:space="0" w:color="auto"/>
            <w:bottom w:val="none" w:sz="0" w:space="0" w:color="auto"/>
            <w:right w:val="none" w:sz="0" w:space="0" w:color="auto"/>
          </w:divBdr>
        </w:div>
        <w:div w:id="1998802735">
          <w:marLeft w:val="480"/>
          <w:marRight w:val="0"/>
          <w:marTop w:val="0"/>
          <w:marBottom w:val="0"/>
          <w:divBdr>
            <w:top w:val="none" w:sz="0" w:space="0" w:color="auto"/>
            <w:left w:val="none" w:sz="0" w:space="0" w:color="auto"/>
            <w:bottom w:val="none" w:sz="0" w:space="0" w:color="auto"/>
            <w:right w:val="none" w:sz="0" w:space="0" w:color="auto"/>
          </w:divBdr>
        </w:div>
        <w:div w:id="1621305770">
          <w:marLeft w:val="480"/>
          <w:marRight w:val="0"/>
          <w:marTop w:val="0"/>
          <w:marBottom w:val="0"/>
          <w:divBdr>
            <w:top w:val="none" w:sz="0" w:space="0" w:color="auto"/>
            <w:left w:val="none" w:sz="0" w:space="0" w:color="auto"/>
            <w:bottom w:val="none" w:sz="0" w:space="0" w:color="auto"/>
            <w:right w:val="none" w:sz="0" w:space="0" w:color="auto"/>
          </w:divBdr>
        </w:div>
        <w:div w:id="1046610055">
          <w:marLeft w:val="480"/>
          <w:marRight w:val="0"/>
          <w:marTop w:val="0"/>
          <w:marBottom w:val="0"/>
          <w:divBdr>
            <w:top w:val="none" w:sz="0" w:space="0" w:color="auto"/>
            <w:left w:val="none" w:sz="0" w:space="0" w:color="auto"/>
            <w:bottom w:val="none" w:sz="0" w:space="0" w:color="auto"/>
            <w:right w:val="none" w:sz="0" w:space="0" w:color="auto"/>
          </w:divBdr>
        </w:div>
        <w:div w:id="1498423413">
          <w:marLeft w:val="480"/>
          <w:marRight w:val="0"/>
          <w:marTop w:val="0"/>
          <w:marBottom w:val="0"/>
          <w:divBdr>
            <w:top w:val="none" w:sz="0" w:space="0" w:color="auto"/>
            <w:left w:val="none" w:sz="0" w:space="0" w:color="auto"/>
            <w:bottom w:val="none" w:sz="0" w:space="0" w:color="auto"/>
            <w:right w:val="none" w:sz="0" w:space="0" w:color="auto"/>
          </w:divBdr>
        </w:div>
        <w:div w:id="1504006201">
          <w:marLeft w:val="480"/>
          <w:marRight w:val="0"/>
          <w:marTop w:val="0"/>
          <w:marBottom w:val="0"/>
          <w:divBdr>
            <w:top w:val="none" w:sz="0" w:space="0" w:color="auto"/>
            <w:left w:val="none" w:sz="0" w:space="0" w:color="auto"/>
            <w:bottom w:val="none" w:sz="0" w:space="0" w:color="auto"/>
            <w:right w:val="none" w:sz="0" w:space="0" w:color="auto"/>
          </w:divBdr>
        </w:div>
        <w:div w:id="664742546">
          <w:marLeft w:val="480"/>
          <w:marRight w:val="0"/>
          <w:marTop w:val="0"/>
          <w:marBottom w:val="0"/>
          <w:divBdr>
            <w:top w:val="none" w:sz="0" w:space="0" w:color="auto"/>
            <w:left w:val="none" w:sz="0" w:space="0" w:color="auto"/>
            <w:bottom w:val="none" w:sz="0" w:space="0" w:color="auto"/>
            <w:right w:val="none" w:sz="0" w:space="0" w:color="auto"/>
          </w:divBdr>
        </w:div>
        <w:div w:id="1909536670">
          <w:marLeft w:val="480"/>
          <w:marRight w:val="0"/>
          <w:marTop w:val="0"/>
          <w:marBottom w:val="0"/>
          <w:divBdr>
            <w:top w:val="none" w:sz="0" w:space="0" w:color="auto"/>
            <w:left w:val="none" w:sz="0" w:space="0" w:color="auto"/>
            <w:bottom w:val="none" w:sz="0" w:space="0" w:color="auto"/>
            <w:right w:val="none" w:sz="0" w:space="0" w:color="auto"/>
          </w:divBdr>
        </w:div>
        <w:div w:id="1464687308">
          <w:marLeft w:val="480"/>
          <w:marRight w:val="0"/>
          <w:marTop w:val="0"/>
          <w:marBottom w:val="0"/>
          <w:divBdr>
            <w:top w:val="none" w:sz="0" w:space="0" w:color="auto"/>
            <w:left w:val="none" w:sz="0" w:space="0" w:color="auto"/>
            <w:bottom w:val="none" w:sz="0" w:space="0" w:color="auto"/>
            <w:right w:val="none" w:sz="0" w:space="0" w:color="auto"/>
          </w:divBdr>
        </w:div>
        <w:div w:id="1415787321">
          <w:marLeft w:val="480"/>
          <w:marRight w:val="0"/>
          <w:marTop w:val="0"/>
          <w:marBottom w:val="0"/>
          <w:divBdr>
            <w:top w:val="none" w:sz="0" w:space="0" w:color="auto"/>
            <w:left w:val="none" w:sz="0" w:space="0" w:color="auto"/>
            <w:bottom w:val="none" w:sz="0" w:space="0" w:color="auto"/>
            <w:right w:val="none" w:sz="0" w:space="0" w:color="auto"/>
          </w:divBdr>
        </w:div>
        <w:div w:id="1439830084">
          <w:marLeft w:val="480"/>
          <w:marRight w:val="0"/>
          <w:marTop w:val="0"/>
          <w:marBottom w:val="0"/>
          <w:divBdr>
            <w:top w:val="none" w:sz="0" w:space="0" w:color="auto"/>
            <w:left w:val="none" w:sz="0" w:space="0" w:color="auto"/>
            <w:bottom w:val="none" w:sz="0" w:space="0" w:color="auto"/>
            <w:right w:val="none" w:sz="0" w:space="0" w:color="auto"/>
          </w:divBdr>
        </w:div>
        <w:div w:id="970400986">
          <w:marLeft w:val="480"/>
          <w:marRight w:val="0"/>
          <w:marTop w:val="0"/>
          <w:marBottom w:val="0"/>
          <w:divBdr>
            <w:top w:val="none" w:sz="0" w:space="0" w:color="auto"/>
            <w:left w:val="none" w:sz="0" w:space="0" w:color="auto"/>
            <w:bottom w:val="none" w:sz="0" w:space="0" w:color="auto"/>
            <w:right w:val="none" w:sz="0" w:space="0" w:color="auto"/>
          </w:divBdr>
        </w:div>
        <w:div w:id="880553435">
          <w:marLeft w:val="480"/>
          <w:marRight w:val="0"/>
          <w:marTop w:val="0"/>
          <w:marBottom w:val="0"/>
          <w:divBdr>
            <w:top w:val="none" w:sz="0" w:space="0" w:color="auto"/>
            <w:left w:val="none" w:sz="0" w:space="0" w:color="auto"/>
            <w:bottom w:val="none" w:sz="0" w:space="0" w:color="auto"/>
            <w:right w:val="none" w:sz="0" w:space="0" w:color="auto"/>
          </w:divBdr>
        </w:div>
        <w:div w:id="593708751">
          <w:marLeft w:val="480"/>
          <w:marRight w:val="0"/>
          <w:marTop w:val="0"/>
          <w:marBottom w:val="0"/>
          <w:divBdr>
            <w:top w:val="none" w:sz="0" w:space="0" w:color="auto"/>
            <w:left w:val="none" w:sz="0" w:space="0" w:color="auto"/>
            <w:bottom w:val="none" w:sz="0" w:space="0" w:color="auto"/>
            <w:right w:val="none" w:sz="0" w:space="0" w:color="auto"/>
          </w:divBdr>
        </w:div>
        <w:div w:id="46297797">
          <w:marLeft w:val="480"/>
          <w:marRight w:val="0"/>
          <w:marTop w:val="0"/>
          <w:marBottom w:val="0"/>
          <w:divBdr>
            <w:top w:val="none" w:sz="0" w:space="0" w:color="auto"/>
            <w:left w:val="none" w:sz="0" w:space="0" w:color="auto"/>
            <w:bottom w:val="none" w:sz="0" w:space="0" w:color="auto"/>
            <w:right w:val="none" w:sz="0" w:space="0" w:color="auto"/>
          </w:divBdr>
        </w:div>
        <w:div w:id="519971912">
          <w:marLeft w:val="480"/>
          <w:marRight w:val="0"/>
          <w:marTop w:val="0"/>
          <w:marBottom w:val="0"/>
          <w:divBdr>
            <w:top w:val="none" w:sz="0" w:space="0" w:color="auto"/>
            <w:left w:val="none" w:sz="0" w:space="0" w:color="auto"/>
            <w:bottom w:val="none" w:sz="0" w:space="0" w:color="auto"/>
            <w:right w:val="none" w:sz="0" w:space="0" w:color="auto"/>
          </w:divBdr>
        </w:div>
        <w:div w:id="999621592">
          <w:marLeft w:val="480"/>
          <w:marRight w:val="0"/>
          <w:marTop w:val="0"/>
          <w:marBottom w:val="0"/>
          <w:divBdr>
            <w:top w:val="none" w:sz="0" w:space="0" w:color="auto"/>
            <w:left w:val="none" w:sz="0" w:space="0" w:color="auto"/>
            <w:bottom w:val="none" w:sz="0" w:space="0" w:color="auto"/>
            <w:right w:val="none" w:sz="0" w:space="0" w:color="auto"/>
          </w:divBdr>
        </w:div>
        <w:div w:id="145439418">
          <w:marLeft w:val="480"/>
          <w:marRight w:val="0"/>
          <w:marTop w:val="0"/>
          <w:marBottom w:val="0"/>
          <w:divBdr>
            <w:top w:val="none" w:sz="0" w:space="0" w:color="auto"/>
            <w:left w:val="none" w:sz="0" w:space="0" w:color="auto"/>
            <w:bottom w:val="none" w:sz="0" w:space="0" w:color="auto"/>
            <w:right w:val="none" w:sz="0" w:space="0" w:color="auto"/>
          </w:divBdr>
        </w:div>
        <w:div w:id="830024654">
          <w:marLeft w:val="480"/>
          <w:marRight w:val="0"/>
          <w:marTop w:val="0"/>
          <w:marBottom w:val="0"/>
          <w:divBdr>
            <w:top w:val="none" w:sz="0" w:space="0" w:color="auto"/>
            <w:left w:val="none" w:sz="0" w:space="0" w:color="auto"/>
            <w:bottom w:val="none" w:sz="0" w:space="0" w:color="auto"/>
            <w:right w:val="none" w:sz="0" w:space="0" w:color="auto"/>
          </w:divBdr>
        </w:div>
        <w:div w:id="479537595">
          <w:marLeft w:val="480"/>
          <w:marRight w:val="0"/>
          <w:marTop w:val="0"/>
          <w:marBottom w:val="0"/>
          <w:divBdr>
            <w:top w:val="none" w:sz="0" w:space="0" w:color="auto"/>
            <w:left w:val="none" w:sz="0" w:space="0" w:color="auto"/>
            <w:bottom w:val="none" w:sz="0" w:space="0" w:color="auto"/>
            <w:right w:val="none" w:sz="0" w:space="0" w:color="auto"/>
          </w:divBdr>
        </w:div>
        <w:div w:id="1843159186">
          <w:marLeft w:val="480"/>
          <w:marRight w:val="0"/>
          <w:marTop w:val="0"/>
          <w:marBottom w:val="0"/>
          <w:divBdr>
            <w:top w:val="none" w:sz="0" w:space="0" w:color="auto"/>
            <w:left w:val="none" w:sz="0" w:space="0" w:color="auto"/>
            <w:bottom w:val="none" w:sz="0" w:space="0" w:color="auto"/>
            <w:right w:val="none" w:sz="0" w:space="0" w:color="auto"/>
          </w:divBdr>
        </w:div>
        <w:div w:id="858395200">
          <w:marLeft w:val="480"/>
          <w:marRight w:val="0"/>
          <w:marTop w:val="0"/>
          <w:marBottom w:val="0"/>
          <w:divBdr>
            <w:top w:val="none" w:sz="0" w:space="0" w:color="auto"/>
            <w:left w:val="none" w:sz="0" w:space="0" w:color="auto"/>
            <w:bottom w:val="none" w:sz="0" w:space="0" w:color="auto"/>
            <w:right w:val="none" w:sz="0" w:space="0" w:color="auto"/>
          </w:divBdr>
        </w:div>
        <w:div w:id="1757481431">
          <w:marLeft w:val="480"/>
          <w:marRight w:val="0"/>
          <w:marTop w:val="0"/>
          <w:marBottom w:val="0"/>
          <w:divBdr>
            <w:top w:val="none" w:sz="0" w:space="0" w:color="auto"/>
            <w:left w:val="none" w:sz="0" w:space="0" w:color="auto"/>
            <w:bottom w:val="none" w:sz="0" w:space="0" w:color="auto"/>
            <w:right w:val="none" w:sz="0" w:space="0" w:color="auto"/>
          </w:divBdr>
        </w:div>
        <w:div w:id="1897201997">
          <w:marLeft w:val="480"/>
          <w:marRight w:val="0"/>
          <w:marTop w:val="0"/>
          <w:marBottom w:val="0"/>
          <w:divBdr>
            <w:top w:val="none" w:sz="0" w:space="0" w:color="auto"/>
            <w:left w:val="none" w:sz="0" w:space="0" w:color="auto"/>
            <w:bottom w:val="none" w:sz="0" w:space="0" w:color="auto"/>
            <w:right w:val="none" w:sz="0" w:space="0" w:color="auto"/>
          </w:divBdr>
        </w:div>
        <w:div w:id="87583240">
          <w:marLeft w:val="480"/>
          <w:marRight w:val="0"/>
          <w:marTop w:val="0"/>
          <w:marBottom w:val="0"/>
          <w:divBdr>
            <w:top w:val="none" w:sz="0" w:space="0" w:color="auto"/>
            <w:left w:val="none" w:sz="0" w:space="0" w:color="auto"/>
            <w:bottom w:val="none" w:sz="0" w:space="0" w:color="auto"/>
            <w:right w:val="none" w:sz="0" w:space="0" w:color="auto"/>
          </w:divBdr>
        </w:div>
        <w:div w:id="171847447">
          <w:marLeft w:val="480"/>
          <w:marRight w:val="0"/>
          <w:marTop w:val="0"/>
          <w:marBottom w:val="0"/>
          <w:divBdr>
            <w:top w:val="none" w:sz="0" w:space="0" w:color="auto"/>
            <w:left w:val="none" w:sz="0" w:space="0" w:color="auto"/>
            <w:bottom w:val="none" w:sz="0" w:space="0" w:color="auto"/>
            <w:right w:val="none" w:sz="0" w:space="0" w:color="auto"/>
          </w:divBdr>
        </w:div>
        <w:div w:id="191040389">
          <w:marLeft w:val="480"/>
          <w:marRight w:val="0"/>
          <w:marTop w:val="0"/>
          <w:marBottom w:val="0"/>
          <w:divBdr>
            <w:top w:val="none" w:sz="0" w:space="0" w:color="auto"/>
            <w:left w:val="none" w:sz="0" w:space="0" w:color="auto"/>
            <w:bottom w:val="none" w:sz="0" w:space="0" w:color="auto"/>
            <w:right w:val="none" w:sz="0" w:space="0" w:color="auto"/>
          </w:divBdr>
        </w:div>
        <w:div w:id="1325207727">
          <w:marLeft w:val="480"/>
          <w:marRight w:val="0"/>
          <w:marTop w:val="0"/>
          <w:marBottom w:val="0"/>
          <w:divBdr>
            <w:top w:val="none" w:sz="0" w:space="0" w:color="auto"/>
            <w:left w:val="none" w:sz="0" w:space="0" w:color="auto"/>
            <w:bottom w:val="none" w:sz="0" w:space="0" w:color="auto"/>
            <w:right w:val="none" w:sz="0" w:space="0" w:color="auto"/>
          </w:divBdr>
        </w:div>
        <w:div w:id="1433820177">
          <w:marLeft w:val="480"/>
          <w:marRight w:val="0"/>
          <w:marTop w:val="0"/>
          <w:marBottom w:val="0"/>
          <w:divBdr>
            <w:top w:val="none" w:sz="0" w:space="0" w:color="auto"/>
            <w:left w:val="none" w:sz="0" w:space="0" w:color="auto"/>
            <w:bottom w:val="none" w:sz="0" w:space="0" w:color="auto"/>
            <w:right w:val="none" w:sz="0" w:space="0" w:color="auto"/>
          </w:divBdr>
        </w:div>
        <w:div w:id="361593077">
          <w:marLeft w:val="480"/>
          <w:marRight w:val="0"/>
          <w:marTop w:val="0"/>
          <w:marBottom w:val="0"/>
          <w:divBdr>
            <w:top w:val="none" w:sz="0" w:space="0" w:color="auto"/>
            <w:left w:val="none" w:sz="0" w:space="0" w:color="auto"/>
            <w:bottom w:val="none" w:sz="0" w:space="0" w:color="auto"/>
            <w:right w:val="none" w:sz="0" w:space="0" w:color="auto"/>
          </w:divBdr>
        </w:div>
        <w:div w:id="314726361">
          <w:marLeft w:val="480"/>
          <w:marRight w:val="0"/>
          <w:marTop w:val="0"/>
          <w:marBottom w:val="0"/>
          <w:divBdr>
            <w:top w:val="none" w:sz="0" w:space="0" w:color="auto"/>
            <w:left w:val="none" w:sz="0" w:space="0" w:color="auto"/>
            <w:bottom w:val="none" w:sz="0" w:space="0" w:color="auto"/>
            <w:right w:val="none" w:sz="0" w:space="0" w:color="auto"/>
          </w:divBdr>
        </w:div>
        <w:div w:id="1625230937">
          <w:marLeft w:val="480"/>
          <w:marRight w:val="0"/>
          <w:marTop w:val="0"/>
          <w:marBottom w:val="0"/>
          <w:divBdr>
            <w:top w:val="none" w:sz="0" w:space="0" w:color="auto"/>
            <w:left w:val="none" w:sz="0" w:space="0" w:color="auto"/>
            <w:bottom w:val="none" w:sz="0" w:space="0" w:color="auto"/>
            <w:right w:val="none" w:sz="0" w:space="0" w:color="auto"/>
          </w:divBdr>
        </w:div>
        <w:div w:id="828718389">
          <w:marLeft w:val="480"/>
          <w:marRight w:val="0"/>
          <w:marTop w:val="0"/>
          <w:marBottom w:val="0"/>
          <w:divBdr>
            <w:top w:val="none" w:sz="0" w:space="0" w:color="auto"/>
            <w:left w:val="none" w:sz="0" w:space="0" w:color="auto"/>
            <w:bottom w:val="none" w:sz="0" w:space="0" w:color="auto"/>
            <w:right w:val="none" w:sz="0" w:space="0" w:color="auto"/>
          </w:divBdr>
        </w:div>
        <w:div w:id="1081760720">
          <w:marLeft w:val="480"/>
          <w:marRight w:val="0"/>
          <w:marTop w:val="0"/>
          <w:marBottom w:val="0"/>
          <w:divBdr>
            <w:top w:val="none" w:sz="0" w:space="0" w:color="auto"/>
            <w:left w:val="none" w:sz="0" w:space="0" w:color="auto"/>
            <w:bottom w:val="none" w:sz="0" w:space="0" w:color="auto"/>
            <w:right w:val="none" w:sz="0" w:space="0" w:color="auto"/>
          </w:divBdr>
        </w:div>
      </w:divsChild>
    </w:div>
    <w:div w:id="1616134149">
      <w:bodyDiv w:val="1"/>
      <w:marLeft w:val="0"/>
      <w:marRight w:val="0"/>
      <w:marTop w:val="0"/>
      <w:marBottom w:val="0"/>
      <w:divBdr>
        <w:top w:val="none" w:sz="0" w:space="0" w:color="auto"/>
        <w:left w:val="none" w:sz="0" w:space="0" w:color="auto"/>
        <w:bottom w:val="none" w:sz="0" w:space="0" w:color="auto"/>
        <w:right w:val="none" w:sz="0" w:space="0" w:color="auto"/>
      </w:divBdr>
    </w:div>
    <w:div w:id="1619139206">
      <w:bodyDiv w:val="1"/>
      <w:marLeft w:val="0"/>
      <w:marRight w:val="0"/>
      <w:marTop w:val="0"/>
      <w:marBottom w:val="0"/>
      <w:divBdr>
        <w:top w:val="none" w:sz="0" w:space="0" w:color="auto"/>
        <w:left w:val="none" w:sz="0" w:space="0" w:color="auto"/>
        <w:bottom w:val="none" w:sz="0" w:space="0" w:color="auto"/>
        <w:right w:val="none" w:sz="0" w:space="0" w:color="auto"/>
      </w:divBdr>
      <w:divsChild>
        <w:div w:id="976379210">
          <w:marLeft w:val="640"/>
          <w:marRight w:val="0"/>
          <w:marTop w:val="0"/>
          <w:marBottom w:val="0"/>
          <w:divBdr>
            <w:top w:val="none" w:sz="0" w:space="0" w:color="auto"/>
            <w:left w:val="none" w:sz="0" w:space="0" w:color="auto"/>
            <w:bottom w:val="none" w:sz="0" w:space="0" w:color="auto"/>
            <w:right w:val="none" w:sz="0" w:space="0" w:color="auto"/>
          </w:divBdr>
        </w:div>
        <w:div w:id="252515985">
          <w:marLeft w:val="640"/>
          <w:marRight w:val="0"/>
          <w:marTop w:val="0"/>
          <w:marBottom w:val="0"/>
          <w:divBdr>
            <w:top w:val="none" w:sz="0" w:space="0" w:color="auto"/>
            <w:left w:val="none" w:sz="0" w:space="0" w:color="auto"/>
            <w:bottom w:val="none" w:sz="0" w:space="0" w:color="auto"/>
            <w:right w:val="none" w:sz="0" w:space="0" w:color="auto"/>
          </w:divBdr>
        </w:div>
        <w:div w:id="1002465533">
          <w:marLeft w:val="640"/>
          <w:marRight w:val="0"/>
          <w:marTop w:val="0"/>
          <w:marBottom w:val="0"/>
          <w:divBdr>
            <w:top w:val="none" w:sz="0" w:space="0" w:color="auto"/>
            <w:left w:val="none" w:sz="0" w:space="0" w:color="auto"/>
            <w:bottom w:val="none" w:sz="0" w:space="0" w:color="auto"/>
            <w:right w:val="none" w:sz="0" w:space="0" w:color="auto"/>
          </w:divBdr>
        </w:div>
        <w:div w:id="1454133362">
          <w:marLeft w:val="640"/>
          <w:marRight w:val="0"/>
          <w:marTop w:val="0"/>
          <w:marBottom w:val="0"/>
          <w:divBdr>
            <w:top w:val="none" w:sz="0" w:space="0" w:color="auto"/>
            <w:left w:val="none" w:sz="0" w:space="0" w:color="auto"/>
            <w:bottom w:val="none" w:sz="0" w:space="0" w:color="auto"/>
            <w:right w:val="none" w:sz="0" w:space="0" w:color="auto"/>
          </w:divBdr>
        </w:div>
        <w:div w:id="122963812">
          <w:marLeft w:val="640"/>
          <w:marRight w:val="0"/>
          <w:marTop w:val="0"/>
          <w:marBottom w:val="0"/>
          <w:divBdr>
            <w:top w:val="none" w:sz="0" w:space="0" w:color="auto"/>
            <w:left w:val="none" w:sz="0" w:space="0" w:color="auto"/>
            <w:bottom w:val="none" w:sz="0" w:space="0" w:color="auto"/>
            <w:right w:val="none" w:sz="0" w:space="0" w:color="auto"/>
          </w:divBdr>
        </w:div>
        <w:div w:id="951012030">
          <w:marLeft w:val="640"/>
          <w:marRight w:val="0"/>
          <w:marTop w:val="0"/>
          <w:marBottom w:val="0"/>
          <w:divBdr>
            <w:top w:val="none" w:sz="0" w:space="0" w:color="auto"/>
            <w:left w:val="none" w:sz="0" w:space="0" w:color="auto"/>
            <w:bottom w:val="none" w:sz="0" w:space="0" w:color="auto"/>
            <w:right w:val="none" w:sz="0" w:space="0" w:color="auto"/>
          </w:divBdr>
        </w:div>
        <w:div w:id="543712666">
          <w:marLeft w:val="640"/>
          <w:marRight w:val="0"/>
          <w:marTop w:val="0"/>
          <w:marBottom w:val="0"/>
          <w:divBdr>
            <w:top w:val="none" w:sz="0" w:space="0" w:color="auto"/>
            <w:left w:val="none" w:sz="0" w:space="0" w:color="auto"/>
            <w:bottom w:val="none" w:sz="0" w:space="0" w:color="auto"/>
            <w:right w:val="none" w:sz="0" w:space="0" w:color="auto"/>
          </w:divBdr>
        </w:div>
        <w:div w:id="1638146917">
          <w:marLeft w:val="640"/>
          <w:marRight w:val="0"/>
          <w:marTop w:val="0"/>
          <w:marBottom w:val="0"/>
          <w:divBdr>
            <w:top w:val="none" w:sz="0" w:space="0" w:color="auto"/>
            <w:left w:val="none" w:sz="0" w:space="0" w:color="auto"/>
            <w:bottom w:val="none" w:sz="0" w:space="0" w:color="auto"/>
            <w:right w:val="none" w:sz="0" w:space="0" w:color="auto"/>
          </w:divBdr>
        </w:div>
        <w:div w:id="465047081">
          <w:marLeft w:val="640"/>
          <w:marRight w:val="0"/>
          <w:marTop w:val="0"/>
          <w:marBottom w:val="0"/>
          <w:divBdr>
            <w:top w:val="none" w:sz="0" w:space="0" w:color="auto"/>
            <w:left w:val="none" w:sz="0" w:space="0" w:color="auto"/>
            <w:bottom w:val="none" w:sz="0" w:space="0" w:color="auto"/>
            <w:right w:val="none" w:sz="0" w:space="0" w:color="auto"/>
          </w:divBdr>
        </w:div>
        <w:div w:id="1971133295">
          <w:marLeft w:val="640"/>
          <w:marRight w:val="0"/>
          <w:marTop w:val="0"/>
          <w:marBottom w:val="0"/>
          <w:divBdr>
            <w:top w:val="none" w:sz="0" w:space="0" w:color="auto"/>
            <w:left w:val="none" w:sz="0" w:space="0" w:color="auto"/>
            <w:bottom w:val="none" w:sz="0" w:space="0" w:color="auto"/>
            <w:right w:val="none" w:sz="0" w:space="0" w:color="auto"/>
          </w:divBdr>
        </w:div>
        <w:div w:id="141773812">
          <w:marLeft w:val="640"/>
          <w:marRight w:val="0"/>
          <w:marTop w:val="0"/>
          <w:marBottom w:val="0"/>
          <w:divBdr>
            <w:top w:val="none" w:sz="0" w:space="0" w:color="auto"/>
            <w:left w:val="none" w:sz="0" w:space="0" w:color="auto"/>
            <w:bottom w:val="none" w:sz="0" w:space="0" w:color="auto"/>
            <w:right w:val="none" w:sz="0" w:space="0" w:color="auto"/>
          </w:divBdr>
        </w:div>
        <w:div w:id="410779782">
          <w:marLeft w:val="640"/>
          <w:marRight w:val="0"/>
          <w:marTop w:val="0"/>
          <w:marBottom w:val="0"/>
          <w:divBdr>
            <w:top w:val="none" w:sz="0" w:space="0" w:color="auto"/>
            <w:left w:val="none" w:sz="0" w:space="0" w:color="auto"/>
            <w:bottom w:val="none" w:sz="0" w:space="0" w:color="auto"/>
            <w:right w:val="none" w:sz="0" w:space="0" w:color="auto"/>
          </w:divBdr>
        </w:div>
        <w:div w:id="140269256">
          <w:marLeft w:val="640"/>
          <w:marRight w:val="0"/>
          <w:marTop w:val="0"/>
          <w:marBottom w:val="0"/>
          <w:divBdr>
            <w:top w:val="none" w:sz="0" w:space="0" w:color="auto"/>
            <w:left w:val="none" w:sz="0" w:space="0" w:color="auto"/>
            <w:bottom w:val="none" w:sz="0" w:space="0" w:color="auto"/>
            <w:right w:val="none" w:sz="0" w:space="0" w:color="auto"/>
          </w:divBdr>
        </w:div>
        <w:div w:id="41180069">
          <w:marLeft w:val="640"/>
          <w:marRight w:val="0"/>
          <w:marTop w:val="0"/>
          <w:marBottom w:val="0"/>
          <w:divBdr>
            <w:top w:val="none" w:sz="0" w:space="0" w:color="auto"/>
            <w:left w:val="none" w:sz="0" w:space="0" w:color="auto"/>
            <w:bottom w:val="none" w:sz="0" w:space="0" w:color="auto"/>
            <w:right w:val="none" w:sz="0" w:space="0" w:color="auto"/>
          </w:divBdr>
        </w:div>
        <w:div w:id="1968849336">
          <w:marLeft w:val="640"/>
          <w:marRight w:val="0"/>
          <w:marTop w:val="0"/>
          <w:marBottom w:val="0"/>
          <w:divBdr>
            <w:top w:val="none" w:sz="0" w:space="0" w:color="auto"/>
            <w:left w:val="none" w:sz="0" w:space="0" w:color="auto"/>
            <w:bottom w:val="none" w:sz="0" w:space="0" w:color="auto"/>
            <w:right w:val="none" w:sz="0" w:space="0" w:color="auto"/>
          </w:divBdr>
        </w:div>
        <w:div w:id="1415198825">
          <w:marLeft w:val="640"/>
          <w:marRight w:val="0"/>
          <w:marTop w:val="0"/>
          <w:marBottom w:val="0"/>
          <w:divBdr>
            <w:top w:val="none" w:sz="0" w:space="0" w:color="auto"/>
            <w:left w:val="none" w:sz="0" w:space="0" w:color="auto"/>
            <w:bottom w:val="none" w:sz="0" w:space="0" w:color="auto"/>
            <w:right w:val="none" w:sz="0" w:space="0" w:color="auto"/>
          </w:divBdr>
        </w:div>
        <w:div w:id="1017970851">
          <w:marLeft w:val="640"/>
          <w:marRight w:val="0"/>
          <w:marTop w:val="0"/>
          <w:marBottom w:val="0"/>
          <w:divBdr>
            <w:top w:val="none" w:sz="0" w:space="0" w:color="auto"/>
            <w:left w:val="none" w:sz="0" w:space="0" w:color="auto"/>
            <w:bottom w:val="none" w:sz="0" w:space="0" w:color="auto"/>
            <w:right w:val="none" w:sz="0" w:space="0" w:color="auto"/>
          </w:divBdr>
        </w:div>
        <w:div w:id="767891960">
          <w:marLeft w:val="640"/>
          <w:marRight w:val="0"/>
          <w:marTop w:val="0"/>
          <w:marBottom w:val="0"/>
          <w:divBdr>
            <w:top w:val="none" w:sz="0" w:space="0" w:color="auto"/>
            <w:left w:val="none" w:sz="0" w:space="0" w:color="auto"/>
            <w:bottom w:val="none" w:sz="0" w:space="0" w:color="auto"/>
            <w:right w:val="none" w:sz="0" w:space="0" w:color="auto"/>
          </w:divBdr>
        </w:div>
        <w:div w:id="1987321269">
          <w:marLeft w:val="640"/>
          <w:marRight w:val="0"/>
          <w:marTop w:val="0"/>
          <w:marBottom w:val="0"/>
          <w:divBdr>
            <w:top w:val="none" w:sz="0" w:space="0" w:color="auto"/>
            <w:left w:val="none" w:sz="0" w:space="0" w:color="auto"/>
            <w:bottom w:val="none" w:sz="0" w:space="0" w:color="auto"/>
            <w:right w:val="none" w:sz="0" w:space="0" w:color="auto"/>
          </w:divBdr>
        </w:div>
        <w:div w:id="1055078648">
          <w:marLeft w:val="640"/>
          <w:marRight w:val="0"/>
          <w:marTop w:val="0"/>
          <w:marBottom w:val="0"/>
          <w:divBdr>
            <w:top w:val="none" w:sz="0" w:space="0" w:color="auto"/>
            <w:left w:val="none" w:sz="0" w:space="0" w:color="auto"/>
            <w:bottom w:val="none" w:sz="0" w:space="0" w:color="auto"/>
            <w:right w:val="none" w:sz="0" w:space="0" w:color="auto"/>
          </w:divBdr>
        </w:div>
        <w:div w:id="2074503628">
          <w:marLeft w:val="640"/>
          <w:marRight w:val="0"/>
          <w:marTop w:val="0"/>
          <w:marBottom w:val="0"/>
          <w:divBdr>
            <w:top w:val="none" w:sz="0" w:space="0" w:color="auto"/>
            <w:left w:val="none" w:sz="0" w:space="0" w:color="auto"/>
            <w:bottom w:val="none" w:sz="0" w:space="0" w:color="auto"/>
            <w:right w:val="none" w:sz="0" w:space="0" w:color="auto"/>
          </w:divBdr>
        </w:div>
        <w:div w:id="1083603612">
          <w:marLeft w:val="640"/>
          <w:marRight w:val="0"/>
          <w:marTop w:val="0"/>
          <w:marBottom w:val="0"/>
          <w:divBdr>
            <w:top w:val="none" w:sz="0" w:space="0" w:color="auto"/>
            <w:left w:val="none" w:sz="0" w:space="0" w:color="auto"/>
            <w:bottom w:val="none" w:sz="0" w:space="0" w:color="auto"/>
            <w:right w:val="none" w:sz="0" w:space="0" w:color="auto"/>
          </w:divBdr>
        </w:div>
        <w:div w:id="1111440711">
          <w:marLeft w:val="640"/>
          <w:marRight w:val="0"/>
          <w:marTop w:val="0"/>
          <w:marBottom w:val="0"/>
          <w:divBdr>
            <w:top w:val="none" w:sz="0" w:space="0" w:color="auto"/>
            <w:left w:val="none" w:sz="0" w:space="0" w:color="auto"/>
            <w:bottom w:val="none" w:sz="0" w:space="0" w:color="auto"/>
            <w:right w:val="none" w:sz="0" w:space="0" w:color="auto"/>
          </w:divBdr>
        </w:div>
        <w:div w:id="1473012944">
          <w:marLeft w:val="640"/>
          <w:marRight w:val="0"/>
          <w:marTop w:val="0"/>
          <w:marBottom w:val="0"/>
          <w:divBdr>
            <w:top w:val="none" w:sz="0" w:space="0" w:color="auto"/>
            <w:left w:val="none" w:sz="0" w:space="0" w:color="auto"/>
            <w:bottom w:val="none" w:sz="0" w:space="0" w:color="auto"/>
            <w:right w:val="none" w:sz="0" w:space="0" w:color="auto"/>
          </w:divBdr>
        </w:div>
        <w:div w:id="1326741528">
          <w:marLeft w:val="640"/>
          <w:marRight w:val="0"/>
          <w:marTop w:val="0"/>
          <w:marBottom w:val="0"/>
          <w:divBdr>
            <w:top w:val="none" w:sz="0" w:space="0" w:color="auto"/>
            <w:left w:val="none" w:sz="0" w:space="0" w:color="auto"/>
            <w:bottom w:val="none" w:sz="0" w:space="0" w:color="auto"/>
            <w:right w:val="none" w:sz="0" w:space="0" w:color="auto"/>
          </w:divBdr>
        </w:div>
        <w:div w:id="659963190">
          <w:marLeft w:val="640"/>
          <w:marRight w:val="0"/>
          <w:marTop w:val="0"/>
          <w:marBottom w:val="0"/>
          <w:divBdr>
            <w:top w:val="none" w:sz="0" w:space="0" w:color="auto"/>
            <w:left w:val="none" w:sz="0" w:space="0" w:color="auto"/>
            <w:bottom w:val="none" w:sz="0" w:space="0" w:color="auto"/>
            <w:right w:val="none" w:sz="0" w:space="0" w:color="auto"/>
          </w:divBdr>
        </w:div>
        <w:div w:id="1220364081">
          <w:marLeft w:val="640"/>
          <w:marRight w:val="0"/>
          <w:marTop w:val="0"/>
          <w:marBottom w:val="0"/>
          <w:divBdr>
            <w:top w:val="none" w:sz="0" w:space="0" w:color="auto"/>
            <w:left w:val="none" w:sz="0" w:space="0" w:color="auto"/>
            <w:bottom w:val="none" w:sz="0" w:space="0" w:color="auto"/>
            <w:right w:val="none" w:sz="0" w:space="0" w:color="auto"/>
          </w:divBdr>
        </w:div>
        <w:div w:id="806320996">
          <w:marLeft w:val="640"/>
          <w:marRight w:val="0"/>
          <w:marTop w:val="0"/>
          <w:marBottom w:val="0"/>
          <w:divBdr>
            <w:top w:val="none" w:sz="0" w:space="0" w:color="auto"/>
            <w:left w:val="none" w:sz="0" w:space="0" w:color="auto"/>
            <w:bottom w:val="none" w:sz="0" w:space="0" w:color="auto"/>
            <w:right w:val="none" w:sz="0" w:space="0" w:color="auto"/>
          </w:divBdr>
        </w:div>
        <w:div w:id="1007485804">
          <w:marLeft w:val="640"/>
          <w:marRight w:val="0"/>
          <w:marTop w:val="0"/>
          <w:marBottom w:val="0"/>
          <w:divBdr>
            <w:top w:val="none" w:sz="0" w:space="0" w:color="auto"/>
            <w:left w:val="none" w:sz="0" w:space="0" w:color="auto"/>
            <w:bottom w:val="none" w:sz="0" w:space="0" w:color="auto"/>
            <w:right w:val="none" w:sz="0" w:space="0" w:color="auto"/>
          </w:divBdr>
        </w:div>
        <w:div w:id="1967739922">
          <w:marLeft w:val="640"/>
          <w:marRight w:val="0"/>
          <w:marTop w:val="0"/>
          <w:marBottom w:val="0"/>
          <w:divBdr>
            <w:top w:val="none" w:sz="0" w:space="0" w:color="auto"/>
            <w:left w:val="none" w:sz="0" w:space="0" w:color="auto"/>
            <w:bottom w:val="none" w:sz="0" w:space="0" w:color="auto"/>
            <w:right w:val="none" w:sz="0" w:space="0" w:color="auto"/>
          </w:divBdr>
        </w:div>
        <w:div w:id="1597594763">
          <w:marLeft w:val="640"/>
          <w:marRight w:val="0"/>
          <w:marTop w:val="0"/>
          <w:marBottom w:val="0"/>
          <w:divBdr>
            <w:top w:val="none" w:sz="0" w:space="0" w:color="auto"/>
            <w:left w:val="none" w:sz="0" w:space="0" w:color="auto"/>
            <w:bottom w:val="none" w:sz="0" w:space="0" w:color="auto"/>
            <w:right w:val="none" w:sz="0" w:space="0" w:color="auto"/>
          </w:divBdr>
        </w:div>
        <w:div w:id="370350584">
          <w:marLeft w:val="640"/>
          <w:marRight w:val="0"/>
          <w:marTop w:val="0"/>
          <w:marBottom w:val="0"/>
          <w:divBdr>
            <w:top w:val="none" w:sz="0" w:space="0" w:color="auto"/>
            <w:left w:val="none" w:sz="0" w:space="0" w:color="auto"/>
            <w:bottom w:val="none" w:sz="0" w:space="0" w:color="auto"/>
            <w:right w:val="none" w:sz="0" w:space="0" w:color="auto"/>
          </w:divBdr>
        </w:div>
        <w:div w:id="481846663">
          <w:marLeft w:val="640"/>
          <w:marRight w:val="0"/>
          <w:marTop w:val="0"/>
          <w:marBottom w:val="0"/>
          <w:divBdr>
            <w:top w:val="none" w:sz="0" w:space="0" w:color="auto"/>
            <w:left w:val="none" w:sz="0" w:space="0" w:color="auto"/>
            <w:bottom w:val="none" w:sz="0" w:space="0" w:color="auto"/>
            <w:right w:val="none" w:sz="0" w:space="0" w:color="auto"/>
          </w:divBdr>
        </w:div>
        <w:div w:id="1387337278">
          <w:marLeft w:val="640"/>
          <w:marRight w:val="0"/>
          <w:marTop w:val="0"/>
          <w:marBottom w:val="0"/>
          <w:divBdr>
            <w:top w:val="none" w:sz="0" w:space="0" w:color="auto"/>
            <w:left w:val="none" w:sz="0" w:space="0" w:color="auto"/>
            <w:bottom w:val="none" w:sz="0" w:space="0" w:color="auto"/>
            <w:right w:val="none" w:sz="0" w:space="0" w:color="auto"/>
          </w:divBdr>
        </w:div>
        <w:div w:id="2059159587">
          <w:marLeft w:val="640"/>
          <w:marRight w:val="0"/>
          <w:marTop w:val="0"/>
          <w:marBottom w:val="0"/>
          <w:divBdr>
            <w:top w:val="none" w:sz="0" w:space="0" w:color="auto"/>
            <w:left w:val="none" w:sz="0" w:space="0" w:color="auto"/>
            <w:bottom w:val="none" w:sz="0" w:space="0" w:color="auto"/>
            <w:right w:val="none" w:sz="0" w:space="0" w:color="auto"/>
          </w:divBdr>
        </w:div>
        <w:div w:id="2005939336">
          <w:marLeft w:val="640"/>
          <w:marRight w:val="0"/>
          <w:marTop w:val="0"/>
          <w:marBottom w:val="0"/>
          <w:divBdr>
            <w:top w:val="none" w:sz="0" w:space="0" w:color="auto"/>
            <w:left w:val="none" w:sz="0" w:space="0" w:color="auto"/>
            <w:bottom w:val="none" w:sz="0" w:space="0" w:color="auto"/>
            <w:right w:val="none" w:sz="0" w:space="0" w:color="auto"/>
          </w:divBdr>
        </w:div>
        <w:div w:id="267201193">
          <w:marLeft w:val="640"/>
          <w:marRight w:val="0"/>
          <w:marTop w:val="0"/>
          <w:marBottom w:val="0"/>
          <w:divBdr>
            <w:top w:val="none" w:sz="0" w:space="0" w:color="auto"/>
            <w:left w:val="none" w:sz="0" w:space="0" w:color="auto"/>
            <w:bottom w:val="none" w:sz="0" w:space="0" w:color="auto"/>
            <w:right w:val="none" w:sz="0" w:space="0" w:color="auto"/>
          </w:divBdr>
        </w:div>
        <w:div w:id="1180119131">
          <w:marLeft w:val="640"/>
          <w:marRight w:val="0"/>
          <w:marTop w:val="0"/>
          <w:marBottom w:val="0"/>
          <w:divBdr>
            <w:top w:val="none" w:sz="0" w:space="0" w:color="auto"/>
            <w:left w:val="none" w:sz="0" w:space="0" w:color="auto"/>
            <w:bottom w:val="none" w:sz="0" w:space="0" w:color="auto"/>
            <w:right w:val="none" w:sz="0" w:space="0" w:color="auto"/>
          </w:divBdr>
        </w:div>
        <w:div w:id="2114546223">
          <w:marLeft w:val="640"/>
          <w:marRight w:val="0"/>
          <w:marTop w:val="0"/>
          <w:marBottom w:val="0"/>
          <w:divBdr>
            <w:top w:val="none" w:sz="0" w:space="0" w:color="auto"/>
            <w:left w:val="none" w:sz="0" w:space="0" w:color="auto"/>
            <w:bottom w:val="none" w:sz="0" w:space="0" w:color="auto"/>
            <w:right w:val="none" w:sz="0" w:space="0" w:color="auto"/>
          </w:divBdr>
        </w:div>
        <w:div w:id="2066635883">
          <w:marLeft w:val="640"/>
          <w:marRight w:val="0"/>
          <w:marTop w:val="0"/>
          <w:marBottom w:val="0"/>
          <w:divBdr>
            <w:top w:val="none" w:sz="0" w:space="0" w:color="auto"/>
            <w:left w:val="none" w:sz="0" w:space="0" w:color="auto"/>
            <w:bottom w:val="none" w:sz="0" w:space="0" w:color="auto"/>
            <w:right w:val="none" w:sz="0" w:space="0" w:color="auto"/>
          </w:divBdr>
        </w:div>
        <w:div w:id="390738169">
          <w:marLeft w:val="640"/>
          <w:marRight w:val="0"/>
          <w:marTop w:val="0"/>
          <w:marBottom w:val="0"/>
          <w:divBdr>
            <w:top w:val="none" w:sz="0" w:space="0" w:color="auto"/>
            <w:left w:val="none" w:sz="0" w:space="0" w:color="auto"/>
            <w:bottom w:val="none" w:sz="0" w:space="0" w:color="auto"/>
            <w:right w:val="none" w:sz="0" w:space="0" w:color="auto"/>
          </w:divBdr>
        </w:div>
        <w:div w:id="1153644448">
          <w:marLeft w:val="640"/>
          <w:marRight w:val="0"/>
          <w:marTop w:val="0"/>
          <w:marBottom w:val="0"/>
          <w:divBdr>
            <w:top w:val="none" w:sz="0" w:space="0" w:color="auto"/>
            <w:left w:val="none" w:sz="0" w:space="0" w:color="auto"/>
            <w:bottom w:val="none" w:sz="0" w:space="0" w:color="auto"/>
            <w:right w:val="none" w:sz="0" w:space="0" w:color="auto"/>
          </w:divBdr>
        </w:div>
        <w:div w:id="1850362955">
          <w:marLeft w:val="640"/>
          <w:marRight w:val="0"/>
          <w:marTop w:val="0"/>
          <w:marBottom w:val="0"/>
          <w:divBdr>
            <w:top w:val="none" w:sz="0" w:space="0" w:color="auto"/>
            <w:left w:val="none" w:sz="0" w:space="0" w:color="auto"/>
            <w:bottom w:val="none" w:sz="0" w:space="0" w:color="auto"/>
            <w:right w:val="none" w:sz="0" w:space="0" w:color="auto"/>
          </w:divBdr>
        </w:div>
        <w:div w:id="772631879">
          <w:marLeft w:val="640"/>
          <w:marRight w:val="0"/>
          <w:marTop w:val="0"/>
          <w:marBottom w:val="0"/>
          <w:divBdr>
            <w:top w:val="none" w:sz="0" w:space="0" w:color="auto"/>
            <w:left w:val="none" w:sz="0" w:space="0" w:color="auto"/>
            <w:bottom w:val="none" w:sz="0" w:space="0" w:color="auto"/>
            <w:right w:val="none" w:sz="0" w:space="0" w:color="auto"/>
          </w:divBdr>
        </w:div>
        <w:div w:id="1806508115">
          <w:marLeft w:val="640"/>
          <w:marRight w:val="0"/>
          <w:marTop w:val="0"/>
          <w:marBottom w:val="0"/>
          <w:divBdr>
            <w:top w:val="none" w:sz="0" w:space="0" w:color="auto"/>
            <w:left w:val="none" w:sz="0" w:space="0" w:color="auto"/>
            <w:bottom w:val="none" w:sz="0" w:space="0" w:color="auto"/>
            <w:right w:val="none" w:sz="0" w:space="0" w:color="auto"/>
          </w:divBdr>
        </w:div>
        <w:div w:id="1898855373">
          <w:marLeft w:val="640"/>
          <w:marRight w:val="0"/>
          <w:marTop w:val="0"/>
          <w:marBottom w:val="0"/>
          <w:divBdr>
            <w:top w:val="none" w:sz="0" w:space="0" w:color="auto"/>
            <w:left w:val="none" w:sz="0" w:space="0" w:color="auto"/>
            <w:bottom w:val="none" w:sz="0" w:space="0" w:color="auto"/>
            <w:right w:val="none" w:sz="0" w:space="0" w:color="auto"/>
          </w:divBdr>
        </w:div>
        <w:div w:id="782113903">
          <w:marLeft w:val="640"/>
          <w:marRight w:val="0"/>
          <w:marTop w:val="0"/>
          <w:marBottom w:val="0"/>
          <w:divBdr>
            <w:top w:val="none" w:sz="0" w:space="0" w:color="auto"/>
            <w:left w:val="none" w:sz="0" w:space="0" w:color="auto"/>
            <w:bottom w:val="none" w:sz="0" w:space="0" w:color="auto"/>
            <w:right w:val="none" w:sz="0" w:space="0" w:color="auto"/>
          </w:divBdr>
        </w:div>
        <w:div w:id="1409766392">
          <w:marLeft w:val="640"/>
          <w:marRight w:val="0"/>
          <w:marTop w:val="0"/>
          <w:marBottom w:val="0"/>
          <w:divBdr>
            <w:top w:val="none" w:sz="0" w:space="0" w:color="auto"/>
            <w:left w:val="none" w:sz="0" w:space="0" w:color="auto"/>
            <w:bottom w:val="none" w:sz="0" w:space="0" w:color="auto"/>
            <w:right w:val="none" w:sz="0" w:space="0" w:color="auto"/>
          </w:divBdr>
        </w:div>
        <w:div w:id="1878662179">
          <w:marLeft w:val="640"/>
          <w:marRight w:val="0"/>
          <w:marTop w:val="0"/>
          <w:marBottom w:val="0"/>
          <w:divBdr>
            <w:top w:val="none" w:sz="0" w:space="0" w:color="auto"/>
            <w:left w:val="none" w:sz="0" w:space="0" w:color="auto"/>
            <w:bottom w:val="none" w:sz="0" w:space="0" w:color="auto"/>
            <w:right w:val="none" w:sz="0" w:space="0" w:color="auto"/>
          </w:divBdr>
        </w:div>
        <w:div w:id="1772815414">
          <w:marLeft w:val="640"/>
          <w:marRight w:val="0"/>
          <w:marTop w:val="0"/>
          <w:marBottom w:val="0"/>
          <w:divBdr>
            <w:top w:val="none" w:sz="0" w:space="0" w:color="auto"/>
            <w:left w:val="none" w:sz="0" w:space="0" w:color="auto"/>
            <w:bottom w:val="none" w:sz="0" w:space="0" w:color="auto"/>
            <w:right w:val="none" w:sz="0" w:space="0" w:color="auto"/>
          </w:divBdr>
        </w:div>
        <w:div w:id="711420263">
          <w:marLeft w:val="640"/>
          <w:marRight w:val="0"/>
          <w:marTop w:val="0"/>
          <w:marBottom w:val="0"/>
          <w:divBdr>
            <w:top w:val="none" w:sz="0" w:space="0" w:color="auto"/>
            <w:left w:val="none" w:sz="0" w:space="0" w:color="auto"/>
            <w:bottom w:val="none" w:sz="0" w:space="0" w:color="auto"/>
            <w:right w:val="none" w:sz="0" w:space="0" w:color="auto"/>
          </w:divBdr>
        </w:div>
        <w:div w:id="2146000940">
          <w:marLeft w:val="640"/>
          <w:marRight w:val="0"/>
          <w:marTop w:val="0"/>
          <w:marBottom w:val="0"/>
          <w:divBdr>
            <w:top w:val="none" w:sz="0" w:space="0" w:color="auto"/>
            <w:left w:val="none" w:sz="0" w:space="0" w:color="auto"/>
            <w:bottom w:val="none" w:sz="0" w:space="0" w:color="auto"/>
            <w:right w:val="none" w:sz="0" w:space="0" w:color="auto"/>
          </w:divBdr>
        </w:div>
        <w:div w:id="1162769377">
          <w:marLeft w:val="640"/>
          <w:marRight w:val="0"/>
          <w:marTop w:val="0"/>
          <w:marBottom w:val="0"/>
          <w:divBdr>
            <w:top w:val="none" w:sz="0" w:space="0" w:color="auto"/>
            <w:left w:val="none" w:sz="0" w:space="0" w:color="auto"/>
            <w:bottom w:val="none" w:sz="0" w:space="0" w:color="auto"/>
            <w:right w:val="none" w:sz="0" w:space="0" w:color="auto"/>
          </w:divBdr>
        </w:div>
        <w:div w:id="1762098427">
          <w:marLeft w:val="640"/>
          <w:marRight w:val="0"/>
          <w:marTop w:val="0"/>
          <w:marBottom w:val="0"/>
          <w:divBdr>
            <w:top w:val="none" w:sz="0" w:space="0" w:color="auto"/>
            <w:left w:val="none" w:sz="0" w:space="0" w:color="auto"/>
            <w:bottom w:val="none" w:sz="0" w:space="0" w:color="auto"/>
            <w:right w:val="none" w:sz="0" w:space="0" w:color="auto"/>
          </w:divBdr>
        </w:div>
        <w:div w:id="857155586">
          <w:marLeft w:val="640"/>
          <w:marRight w:val="0"/>
          <w:marTop w:val="0"/>
          <w:marBottom w:val="0"/>
          <w:divBdr>
            <w:top w:val="none" w:sz="0" w:space="0" w:color="auto"/>
            <w:left w:val="none" w:sz="0" w:space="0" w:color="auto"/>
            <w:bottom w:val="none" w:sz="0" w:space="0" w:color="auto"/>
            <w:right w:val="none" w:sz="0" w:space="0" w:color="auto"/>
          </w:divBdr>
        </w:div>
        <w:div w:id="124468507">
          <w:marLeft w:val="640"/>
          <w:marRight w:val="0"/>
          <w:marTop w:val="0"/>
          <w:marBottom w:val="0"/>
          <w:divBdr>
            <w:top w:val="none" w:sz="0" w:space="0" w:color="auto"/>
            <w:left w:val="none" w:sz="0" w:space="0" w:color="auto"/>
            <w:bottom w:val="none" w:sz="0" w:space="0" w:color="auto"/>
            <w:right w:val="none" w:sz="0" w:space="0" w:color="auto"/>
          </w:divBdr>
        </w:div>
        <w:div w:id="289285890">
          <w:marLeft w:val="640"/>
          <w:marRight w:val="0"/>
          <w:marTop w:val="0"/>
          <w:marBottom w:val="0"/>
          <w:divBdr>
            <w:top w:val="none" w:sz="0" w:space="0" w:color="auto"/>
            <w:left w:val="none" w:sz="0" w:space="0" w:color="auto"/>
            <w:bottom w:val="none" w:sz="0" w:space="0" w:color="auto"/>
            <w:right w:val="none" w:sz="0" w:space="0" w:color="auto"/>
          </w:divBdr>
        </w:div>
        <w:div w:id="1625424675">
          <w:marLeft w:val="640"/>
          <w:marRight w:val="0"/>
          <w:marTop w:val="0"/>
          <w:marBottom w:val="0"/>
          <w:divBdr>
            <w:top w:val="none" w:sz="0" w:space="0" w:color="auto"/>
            <w:left w:val="none" w:sz="0" w:space="0" w:color="auto"/>
            <w:bottom w:val="none" w:sz="0" w:space="0" w:color="auto"/>
            <w:right w:val="none" w:sz="0" w:space="0" w:color="auto"/>
          </w:divBdr>
        </w:div>
        <w:div w:id="1165897493">
          <w:marLeft w:val="640"/>
          <w:marRight w:val="0"/>
          <w:marTop w:val="0"/>
          <w:marBottom w:val="0"/>
          <w:divBdr>
            <w:top w:val="none" w:sz="0" w:space="0" w:color="auto"/>
            <w:left w:val="none" w:sz="0" w:space="0" w:color="auto"/>
            <w:bottom w:val="none" w:sz="0" w:space="0" w:color="auto"/>
            <w:right w:val="none" w:sz="0" w:space="0" w:color="auto"/>
          </w:divBdr>
        </w:div>
        <w:div w:id="375203328">
          <w:marLeft w:val="640"/>
          <w:marRight w:val="0"/>
          <w:marTop w:val="0"/>
          <w:marBottom w:val="0"/>
          <w:divBdr>
            <w:top w:val="none" w:sz="0" w:space="0" w:color="auto"/>
            <w:left w:val="none" w:sz="0" w:space="0" w:color="auto"/>
            <w:bottom w:val="none" w:sz="0" w:space="0" w:color="auto"/>
            <w:right w:val="none" w:sz="0" w:space="0" w:color="auto"/>
          </w:divBdr>
        </w:div>
        <w:div w:id="1384138810">
          <w:marLeft w:val="640"/>
          <w:marRight w:val="0"/>
          <w:marTop w:val="0"/>
          <w:marBottom w:val="0"/>
          <w:divBdr>
            <w:top w:val="none" w:sz="0" w:space="0" w:color="auto"/>
            <w:left w:val="none" w:sz="0" w:space="0" w:color="auto"/>
            <w:bottom w:val="none" w:sz="0" w:space="0" w:color="auto"/>
            <w:right w:val="none" w:sz="0" w:space="0" w:color="auto"/>
          </w:divBdr>
        </w:div>
        <w:div w:id="324749250">
          <w:marLeft w:val="640"/>
          <w:marRight w:val="0"/>
          <w:marTop w:val="0"/>
          <w:marBottom w:val="0"/>
          <w:divBdr>
            <w:top w:val="none" w:sz="0" w:space="0" w:color="auto"/>
            <w:left w:val="none" w:sz="0" w:space="0" w:color="auto"/>
            <w:bottom w:val="none" w:sz="0" w:space="0" w:color="auto"/>
            <w:right w:val="none" w:sz="0" w:space="0" w:color="auto"/>
          </w:divBdr>
        </w:div>
        <w:div w:id="1735349699">
          <w:marLeft w:val="640"/>
          <w:marRight w:val="0"/>
          <w:marTop w:val="0"/>
          <w:marBottom w:val="0"/>
          <w:divBdr>
            <w:top w:val="none" w:sz="0" w:space="0" w:color="auto"/>
            <w:left w:val="none" w:sz="0" w:space="0" w:color="auto"/>
            <w:bottom w:val="none" w:sz="0" w:space="0" w:color="auto"/>
            <w:right w:val="none" w:sz="0" w:space="0" w:color="auto"/>
          </w:divBdr>
        </w:div>
        <w:div w:id="1600336502">
          <w:marLeft w:val="640"/>
          <w:marRight w:val="0"/>
          <w:marTop w:val="0"/>
          <w:marBottom w:val="0"/>
          <w:divBdr>
            <w:top w:val="none" w:sz="0" w:space="0" w:color="auto"/>
            <w:left w:val="none" w:sz="0" w:space="0" w:color="auto"/>
            <w:bottom w:val="none" w:sz="0" w:space="0" w:color="auto"/>
            <w:right w:val="none" w:sz="0" w:space="0" w:color="auto"/>
          </w:divBdr>
        </w:div>
        <w:div w:id="1254125555">
          <w:marLeft w:val="640"/>
          <w:marRight w:val="0"/>
          <w:marTop w:val="0"/>
          <w:marBottom w:val="0"/>
          <w:divBdr>
            <w:top w:val="none" w:sz="0" w:space="0" w:color="auto"/>
            <w:left w:val="none" w:sz="0" w:space="0" w:color="auto"/>
            <w:bottom w:val="none" w:sz="0" w:space="0" w:color="auto"/>
            <w:right w:val="none" w:sz="0" w:space="0" w:color="auto"/>
          </w:divBdr>
        </w:div>
        <w:div w:id="654139537">
          <w:marLeft w:val="640"/>
          <w:marRight w:val="0"/>
          <w:marTop w:val="0"/>
          <w:marBottom w:val="0"/>
          <w:divBdr>
            <w:top w:val="none" w:sz="0" w:space="0" w:color="auto"/>
            <w:left w:val="none" w:sz="0" w:space="0" w:color="auto"/>
            <w:bottom w:val="none" w:sz="0" w:space="0" w:color="auto"/>
            <w:right w:val="none" w:sz="0" w:space="0" w:color="auto"/>
          </w:divBdr>
        </w:div>
        <w:div w:id="989284868">
          <w:marLeft w:val="640"/>
          <w:marRight w:val="0"/>
          <w:marTop w:val="0"/>
          <w:marBottom w:val="0"/>
          <w:divBdr>
            <w:top w:val="none" w:sz="0" w:space="0" w:color="auto"/>
            <w:left w:val="none" w:sz="0" w:space="0" w:color="auto"/>
            <w:bottom w:val="none" w:sz="0" w:space="0" w:color="auto"/>
            <w:right w:val="none" w:sz="0" w:space="0" w:color="auto"/>
          </w:divBdr>
        </w:div>
        <w:div w:id="575481724">
          <w:marLeft w:val="640"/>
          <w:marRight w:val="0"/>
          <w:marTop w:val="0"/>
          <w:marBottom w:val="0"/>
          <w:divBdr>
            <w:top w:val="none" w:sz="0" w:space="0" w:color="auto"/>
            <w:left w:val="none" w:sz="0" w:space="0" w:color="auto"/>
            <w:bottom w:val="none" w:sz="0" w:space="0" w:color="auto"/>
            <w:right w:val="none" w:sz="0" w:space="0" w:color="auto"/>
          </w:divBdr>
        </w:div>
        <w:div w:id="998338792">
          <w:marLeft w:val="640"/>
          <w:marRight w:val="0"/>
          <w:marTop w:val="0"/>
          <w:marBottom w:val="0"/>
          <w:divBdr>
            <w:top w:val="none" w:sz="0" w:space="0" w:color="auto"/>
            <w:left w:val="none" w:sz="0" w:space="0" w:color="auto"/>
            <w:bottom w:val="none" w:sz="0" w:space="0" w:color="auto"/>
            <w:right w:val="none" w:sz="0" w:space="0" w:color="auto"/>
          </w:divBdr>
        </w:div>
        <w:div w:id="1076632915">
          <w:marLeft w:val="640"/>
          <w:marRight w:val="0"/>
          <w:marTop w:val="0"/>
          <w:marBottom w:val="0"/>
          <w:divBdr>
            <w:top w:val="none" w:sz="0" w:space="0" w:color="auto"/>
            <w:left w:val="none" w:sz="0" w:space="0" w:color="auto"/>
            <w:bottom w:val="none" w:sz="0" w:space="0" w:color="auto"/>
            <w:right w:val="none" w:sz="0" w:space="0" w:color="auto"/>
          </w:divBdr>
        </w:div>
        <w:div w:id="1931624193">
          <w:marLeft w:val="640"/>
          <w:marRight w:val="0"/>
          <w:marTop w:val="0"/>
          <w:marBottom w:val="0"/>
          <w:divBdr>
            <w:top w:val="none" w:sz="0" w:space="0" w:color="auto"/>
            <w:left w:val="none" w:sz="0" w:space="0" w:color="auto"/>
            <w:bottom w:val="none" w:sz="0" w:space="0" w:color="auto"/>
            <w:right w:val="none" w:sz="0" w:space="0" w:color="auto"/>
          </w:divBdr>
        </w:div>
        <w:div w:id="101413921">
          <w:marLeft w:val="640"/>
          <w:marRight w:val="0"/>
          <w:marTop w:val="0"/>
          <w:marBottom w:val="0"/>
          <w:divBdr>
            <w:top w:val="none" w:sz="0" w:space="0" w:color="auto"/>
            <w:left w:val="none" w:sz="0" w:space="0" w:color="auto"/>
            <w:bottom w:val="none" w:sz="0" w:space="0" w:color="auto"/>
            <w:right w:val="none" w:sz="0" w:space="0" w:color="auto"/>
          </w:divBdr>
        </w:div>
        <w:div w:id="1030885481">
          <w:marLeft w:val="640"/>
          <w:marRight w:val="0"/>
          <w:marTop w:val="0"/>
          <w:marBottom w:val="0"/>
          <w:divBdr>
            <w:top w:val="none" w:sz="0" w:space="0" w:color="auto"/>
            <w:left w:val="none" w:sz="0" w:space="0" w:color="auto"/>
            <w:bottom w:val="none" w:sz="0" w:space="0" w:color="auto"/>
            <w:right w:val="none" w:sz="0" w:space="0" w:color="auto"/>
          </w:divBdr>
        </w:div>
        <w:div w:id="1025179879">
          <w:marLeft w:val="640"/>
          <w:marRight w:val="0"/>
          <w:marTop w:val="0"/>
          <w:marBottom w:val="0"/>
          <w:divBdr>
            <w:top w:val="none" w:sz="0" w:space="0" w:color="auto"/>
            <w:left w:val="none" w:sz="0" w:space="0" w:color="auto"/>
            <w:bottom w:val="none" w:sz="0" w:space="0" w:color="auto"/>
            <w:right w:val="none" w:sz="0" w:space="0" w:color="auto"/>
          </w:divBdr>
        </w:div>
        <w:div w:id="1087725443">
          <w:marLeft w:val="640"/>
          <w:marRight w:val="0"/>
          <w:marTop w:val="0"/>
          <w:marBottom w:val="0"/>
          <w:divBdr>
            <w:top w:val="none" w:sz="0" w:space="0" w:color="auto"/>
            <w:left w:val="none" w:sz="0" w:space="0" w:color="auto"/>
            <w:bottom w:val="none" w:sz="0" w:space="0" w:color="auto"/>
            <w:right w:val="none" w:sz="0" w:space="0" w:color="auto"/>
          </w:divBdr>
        </w:div>
        <w:div w:id="823082982">
          <w:marLeft w:val="640"/>
          <w:marRight w:val="0"/>
          <w:marTop w:val="0"/>
          <w:marBottom w:val="0"/>
          <w:divBdr>
            <w:top w:val="none" w:sz="0" w:space="0" w:color="auto"/>
            <w:left w:val="none" w:sz="0" w:space="0" w:color="auto"/>
            <w:bottom w:val="none" w:sz="0" w:space="0" w:color="auto"/>
            <w:right w:val="none" w:sz="0" w:space="0" w:color="auto"/>
          </w:divBdr>
        </w:div>
        <w:div w:id="363405232">
          <w:marLeft w:val="640"/>
          <w:marRight w:val="0"/>
          <w:marTop w:val="0"/>
          <w:marBottom w:val="0"/>
          <w:divBdr>
            <w:top w:val="none" w:sz="0" w:space="0" w:color="auto"/>
            <w:left w:val="none" w:sz="0" w:space="0" w:color="auto"/>
            <w:bottom w:val="none" w:sz="0" w:space="0" w:color="auto"/>
            <w:right w:val="none" w:sz="0" w:space="0" w:color="auto"/>
          </w:divBdr>
        </w:div>
        <w:div w:id="1879468638">
          <w:marLeft w:val="640"/>
          <w:marRight w:val="0"/>
          <w:marTop w:val="0"/>
          <w:marBottom w:val="0"/>
          <w:divBdr>
            <w:top w:val="none" w:sz="0" w:space="0" w:color="auto"/>
            <w:left w:val="none" w:sz="0" w:space="0" w:color="auto"/>
            <w:bottom w:val="none" w:sz="0" w:space="0" w:color="auto"/>
            <w:right w:val="none" w:sz="0" w:space="0" w:color="auto"/>
          </w:divBdr>
        </w:div>
        <w:div w:id="588662904">
          <w:marLeft w:val="640"/>
          <w:marRight w:val="0"/>
          <w:marTop w:val="0"/>
          <w:marBottom w:val="0"/>
          <w:divBdr>
            <w:top w:val="none" w:sz="0" w:space="0" w:color="auto"/>
            <w:left w:val="none" w:sz="0" w:space="0" w:color="auto"/>
            <w:bottom w:val="none" w:sz="0" w:space="0" w:color="auto"/>
            <w:right w:val="none" w:sz="0" w:space="0" w:color="auto"/>
          </w:divBdr>
        </w:div>
        <w:div w:id="217204334">
          <w:marLeft w:val="640"/>
          <w:marRight w:val="0"/>
          <w:marTop w:val="0"/>
          <w:marBottom w:val="0"/>
          <w:divBdr>
            <w:top w:val="none" w:sz="0" w:space="0" w:color="auto"/>
            <w:left w:val="none" w:sz="0" w:space="0" w:color="auto"/>
            <w:bottom w:val="none" w:sz="0" w:space="0" w:color="auto"/>
            <w:right w:val="none" w:sz="0" w:space="0" w:color="auto"/>
          </w:divBdr>
        </w:div>
        <w:div w:id="1229652317">
          <w:marLeft w:val="640"/>
          <w:marRight w:val="0"/>
          <w:marTop w:val="0"/>
          <w:marBottom w:val="0"/>
          <w:divBdr>
            <w:top w:val="none" w:sz="0" w:space="0" w:color="auto"/>
            <w:left w:val="none" w:sz="0" w:space="0" w:color="auto"/>
            <w:bottom w:val="none" w:sz="0" w:space="0" w:color="auto"/>
            <w:right w:val="none" w:sz="0" w:space="0" w:color="auto"/>
          </w:divBdr>
        </w:div>
        <w:div w:id="1149595386">
          <w:marLeft w:val="640"/>
          <w:marRight w:val="0"/>
          <w:marTop w:val="0"/>
          <w:marBottom w:val="0"/>
          <w:divBdr>
            <w:top w:val="none" w:sz="0" w:space="0" w:color="auto"/>
            <w:left w:val="none" w:sz="0" w:space="0" w:color="auto"/>
            <w:bottom w:val="none" w:sz="0" w:space="0" w:color="auto"/>
            <w:right w:val="none" w:sz="0" w:space="0" w:color="auto"/>
          </w:divBdr>
        </w:div>
        <w:div w:id="1078556249">
          <w:marLeft w:val="640"/>
          <w:marRight w:val="0"/>
          <w:marTop w:val="0"/>
          <w:marBottom w:val="0"/>
          <w:divBdr>
            <w:top w:val="none" w:sz="0" w:space="0" w:color="auto"/>
            <w:left w:val="none" w:sz="0" w:space="0" w:color="auto"/>
            <w:bottom w:val="none" w:sz="0" w:space="0" w:color="auto"/>
            <w:right w:val="none" w:sz="0" w:space="0" w:color="auto"/>
          </w:divBdr>
        </w:div>
        <w:div w:id="1838302945">
          <w:marLeft w:val="640"/>
          <w:marRight w:val="0"/>
          <w:marTop w:val="0"/>
          <w:marBottom w:val="0"/>
          <w:divBdr>
            <w:top w:val="none" w:sz="0" w:space="0" w:color="auto"/>
            <w:left w:val="none" w:sz="0" w:space="0" w:color="auto"/>
            <w:bottom w:val="none" w:sz="0" w:space="0" w:color="auto"/>
            <w:right w:val="none" w:sz="0" w:space="0" w:color="auto"/>
          </w:divBdr>
        </w:div>
        <w:div w:id="1383865818">
          <w:marLeft w:val="640"/>
          <w:marRight w:val="0"/>
          <w:marTop w:val="0"/>
          <w:marBottom w:val="0"/>
          <w:divBdr>
            <w:top w:val="none" w:sz="0" w:space="0" w:color="auto"/>
            <w:left w:val="none" w:sz="0" w:space="0" w:color="auto"/>
            <w:bottom w:val="none" w:sz="0" w:space="0" w:color="auto"/>
            <w:right w:val="none" w:sz="0" w:space="0" w:color="auto"/>
          </w:divBdr>
        </w:div>
      </w:divsChild>
    </w:div>
    <w:div w:id="1625963286">
      <w:bodyDiv w:val="1"/>
      <w:marLeft w:val="0"/>
      <w:marRight w:val="0"/>
      <w:marTop w:val="0"/>
      <w:marBottom w:val="0"/>
      <w:divBdr>
        <w:top w:val="none" w:sz="0" w:space="0" w:color="auto"/>
        <w:left w:val="none" w:sz="0" w:space="0" w:color="auto"/>
        <w:bottom w:val="none" w:sz="0" w:space="0" w:color="auto"/>
        <w:right w:val="none" w:sz="0" w:space="0" w:color="auto"/>
      </w:divBdr>
      <w:divsChild>
        <w:div w:id="1884095063">
          <w:marLeft w:val="480"/>
          <w:marRight w:val="0"/>
          <w:marTop w:val="0"/>
          <w:marBottom w:val="0"/>
          <w:divBdr>
            <w:top w:val="none" w:sz="0" w:space="0" w:color="auto"/>
            <w:left w:val="none" w:sz="0" w:space="0" w:color="auto"/>
            <w:bottom w:val="none" w:sz="0" w:space="0" w:color="auto"/>
            <w:right w:val="none" w:sz="0" w:space="0" w:color="auto"/>
          </w:divBdr>
        </w:div>
        <w:div w:id="1961766397">
          <w:marLeft w:val="480"/>
          <w:marRight w:val="0"/>
          <w:marTop w:val="0"/>
          <w:marBottom w:val="0"/>
          <w:divBdr>
            <w:top w:val="none" w:sz="0" w:space="0" w:color="auto"/>
            <w:left w:val="none" w:sz="0" w:space="0" w:color="auto"/>
            <w:bottom w:val="none" w:sz="0" w:space="0" w:color="auto"/>
            <w:right w:val="none" w:sz="0" w:space="0" w:color="auto"/>
          </w:divBdr>
        </w:div>
        <w:div w:id="1822651193">
          <w:marLeft w:val="480"/>
          <w:marRight w:val="0"/>
          <w:marTop w:val="0"/>
          <w:marBottom w:val="0"/>
          <w:divBdr>
            <w:top w:val="none" w:sz="0" w:space="0" w:color="auto"/>
            <w:left w:val="none" w:sz="0" w:space="0" w:color="auto"/>
            <w:bottom w:val="none" w:sz="0" w:space="0" w:color="auto"/>
            <w:right w:val="none" w:sz="0" w:space="0" w:color="auto"/>
          </w:divBdr>
        </w:div>
        <w:div w:id="1113745550">
          <w:marLeft w:val="480"/>
          <w:marRight w:val="0"/>
          <w:marTop w:val="0"/>
          <w:marBottom w:val="0"/>
          <w:divBdr>
            <w:top w:val="none" w:sz="0" w:space="0" w:color="auto"/>
            <w:left w:val="none" w:sz="0" w:space="0" w:color="auto"/>
            <w:bottom w:val="none" w:sz="0" w:space="0" w:color="auto"/>
            <w:right w:val="none" w:sz="0" w:space="0" w:color="auto"/>
          </w:divBdr>
        </w:div>
        <w:div w:id="301929903">
          <w:marLeft w:val="480"/>
          <w:marRight w:val="0"/>
          <w:marTop w:val="0"/>
          <w:marBottom w:val="0"/>
          <w:divBdr>
            <w:top w:val="none" w:sz="0" w:space="0" w:color="auto"/>
            <w:left w:val="none" w:sz="0" w:space="0" w:color="auto"/>
            <w:bottom w:val="none" w:sz="0" w:space="0" w:color="auto"/>
            <w:right w:val="none" w:sz="0" w:space="0" w:color="auto"/>
          </w:divBdr>
        </w:div>
        <w:div w:id="875389528">
          <w:marLeft w:val="480"/>
          <w:marRight w:val="0"/>
          <w:marTop w:val="0"/>
          <w:marBottom w:val="0"/>
          <w:divBdr>
            <w:top w:val="none" w:sz="0" w:space="0" w:color="auto"/>
            <w:left w:val="none" w:sz="0" w:space="0" w:color="auto"/>
            <w:bottom w:val="none" w:sz="0" w:space="0" w:color="auto"/>
            <w:right w:val="none" w:sz="0" w:space="0" w:color="auto"/>
          </w:divBdr>
        </w:div>
        <w:div w:id="2023508304">
          <w:marLeft w:val="480"/>
          <w:marRight w:val="0"/>
          <w:marTop w:val="0"/>
          <w:marBottom w:val="0"/>
          <w:divBdr>
            <w:top w:val="none" w:sz="0" w:space="0" w:color="auto"/>
            <w:left w:val="none" w:sz="0" w:space="0" w:color="auto"/>
            <w:bottom w:val="none" w:sz="0" w:space="0" w:color="auto"/>
            <w:right w:val="none" w:sz="0" w:space="0" w:color="auto"/>
          </w:divBdr>
        </w:div>
        <w:div w:id="1089543076">
          <w:marLeft w:val="480"/>
          <w:marRight w:val="0"/>
          <w:marTop w:val="0"/>
          <w:marBottom w:val="0"/>
          <w:divBdr>
            <w:top w:val="none" w:sz="0" w:space="0" w:color="auto"/>
            <w:left w:val="none" w:sz="0" w:space="0" w:color="auto"/>
            <w:bottom w:val="none" w:sz="0" w:space="0" w:color="auto"/>
            <w:right w:val="none" w:sz="0" w:space="0" w:color="auto"/>
          </w:divBdr>
        </w:div>
        <w:div w:id="1298607316">
          <w:marLeft w:val="480"/>
          <w:marRight w:val="0"/>
          <w:marTop w:val="0"/>
          <w:marBottom w:val="0"/>
          <w:divBdr>
            <w:top w:val="none" w:sz="0" w:space="0" w:color="auto"/>
            <w:left w:val="none" w:sz="0" w:space="0" w:color="auto"/>
            <w:bottom w:val="none" w:sz="0" w:space="0" w:color="auto"/>
            <w:right w:val="none" w:sz="0" w:space="0" w:color="auto"/>
          </w:divBdr>
        </w:div>
        <w:div w:id="146945588">
          <w:marLeft w:val="480"/>
          <w:marRight w:val="0"/>
          <w:marTop w:val="0"/>
          <w:marBottom w:val="0"/>
          <w:divBdr>
            <w:top w:val="none" w:sz="0" w:space="0" w:color="auto"/>
            <w:left w:val="none" w:sz="0" w:space="0" w:color="auto"/>
            <w:bottom w:val="none" w:sz="0" w:space="0" w:color="auto"/>
            <w:right w:val="none" w:sz="0" w:space="0" w:color="auto"/>
          </w:divBdr>
        </w:div>
        <w:div w:id="804734821">
          <w:marLeft w:val="480"/>
          <w:marRight w:val="0"/>
          <w:marTop w:val="0"/>
          <w:marBottom w:val="0"/>
          <w:divBdr>
            <w:top w:val="none" w:sz="0" w:space="0" w:color="auto"/>
            <w:left w:val="none" w:sz="0" w:space="0" w:color="auto"/>
            <w:bottom w:val="none" w:sz="0" w:space="0" w:color="auto"/>
            <w:right w:val="none" w:sz="0" w:space="0" w:color="auto"/>
          </w:divBdr>
        </w:div>
        <w:div w:id="1638759870">
          <w:marLeft w:val="480"/>
          <w:marRight w:val="0"/>
          <w:marTop w:val="0"/>
          <w:marBottom w:val="0"/>
          <w:divBdr>
            <w:top w:val="none" w:sz="0" w:space="0" w:color="auto"/>
            <w:left w:val="none" w:sz="0" w:space="0" w:color="auto"/>
            <w:bottom w:val="none" w:sz="0" w:space="0" w:color="auto"/>
            <w:right w:val="none" w:sz="0" w:space="0" w:color="auto"/>
          </w:divBdr>
        </w:div>
        <w:div w:id="678699617">
          <w:marLeft w:val="480"/>
          <w:marRight w:val="0"/>
          <w:marTop w:val="0"/>
          <w:marBottom w:val="0"/>
          <w:divBdr>
            <w:top w:val="none" w:sz="0" w:space="0" w:color="auto"/>
            <w:left w:val="none" w:sz="0" w:space="0" w:color="auto"/>
            <w:bottom w:val="none" w:sz="0" w:space="0" w:color="auto"/>
            <w:right w:val="none" w:sz="0" w:space="0" w:color="auto"/>
          </w:divBdr>
        </w:div>
        <w:div w:id="495414644">
          <w:marLeft w:val="480"/>
          <w:marRight w:val="0"/>
          <w:marTop w:val="0"/>
          <w:marBottom w:val="0"/>
          <w:divBdr>
            <w:top w:val="none" w:sz="0" w:space="0" w:color="auto"/>
            <w:left w:val="none" w:sz="0" w:space="0" w:color="auto"/>
            <w:bottom w:val="none" w:sz="0" w:space="0" w:color="auto"/>
            <w:right w:val="none" w:sz="0" w:space="0" w:color="auto"/>
          </w:divBdr>
        </w:div>
        <w:div w:id="50925247">
          <w:marLeft w:val="480"/>
          <w:marRight w:val="0"/>
          <w:marTop w:val="0"/>
          <w:marBottom w:val="0"/>
          <w:divBdr>
            <w:top w:val="none" w:sz="0" w:space="0" w:color="auto"/>
            <w:left w:val="none" w:sz="0" w:space="0" w:color="auto"/>
            <w:bottom w:val="none" w:sz="0" w:space="0" w:color="auto"/>
            <w:right w:val="none" w:sz="0" w:space="0" w:color="auto"/>
          </w:divBdr>
        </w:div>
        <w:div w:id="1208033004">
          <w:marLeft w:val="480"/>
          <w:marRight w:val="0"/>
          <w:marTop w:val="0"/>
          <w:marBottom w:val="0"/>
          <w:divBdr>
            <w:top w:val="none" w:sz="0" w:space="0" w:color="auto"/>
            <w:left w:val="none" w:sz="0" w:space="0" w:color="auto"/>
            <w:bottom w:val="none" w:sz="0" w:space="0" w:color="auto"/>
            <w:right w:val="none" w:sz="0" w:space="0" w:color="auto"/>
          </w:divBdr>
        </w:div>
        <w:div w:id="2002855633">
          <w:marLeft w:val="480"/>
          <w:marRight w:val="0"/>
          <w:marTop w:val="0"/>
          <w:marBottom w:val="0"/>
          <w:divBdr>
            <w:top w:val="none" w:sz="0" w:space="0" w:color="auto"/>
            <w:left w:val="none" w:sz="0" w:space="0" w:color="auto"/>
            <w:bottom w:val="none" w:sz="0" w:space="0" w:color="auto"/>
            <w:right w:val="none" w:sz="0" w:space="0" w:color="auto"/>
          </w:divBdr>
        </w:div>
        <w:div w:id="589629273">
          <w:marLeft w:val="480"/>
          <w:marRight w:val="0"/>
          <w:marTop w:val="0"/>
          <w:marBottom w:val="0"/>
          <w:divBdr>
            <w:top w:val="none" w:sz="0" w:space="0" w:color="auto"/>
            <w:left w:val="none" w:sz="0" w:space="0" w:color="auto"/>
            <w:bottom w:val="none" w:sz="0" w:space="0" w:color="auto"/>
            <w:right w:val="none" w:sz="0" w:space="0" w:color="auto"/>
          </w:divBdr>
        </w:div>
        <w:div w:id="1124151795">
          <w:marLeft w:val="480"/>
          <w:marRight w:val="0"/>
          <w:marTop w:val="0"/>
          <w:marBottom w:val="0"/>
          <w:divBdr>
            <w:top w:val="none" w:sz="0" w:space="0" w:color="auto"/>
            <w:left w:val="none" w:sz="0" w:space="0" w:color="auto"/>
            <w:bottom w:val="none" w:sz="0" w:space="0" w:color="auto"/>
            <w:right w:val="none" w:sz="0" w:space="0" w:color="auto"/>
          </w:divBdr>
        </w:div>
        <w:div w:id="1717587363">
          <w:marLeft w:val="480"/>
          <w:marRight w:val="0"/>
          <w:marTop w:val="0"/>
          <w:marBottom w:val="0"/>
          <w:divBdr>
            <w:top w:val="none" w:sz="0" w:space="0" w:color="auto"/>
            <w:left w:val="none" w:sz="0" w:space="0" w:color="auto"/>
            <w:bottom w:val="none" w:sz="0" w:space="0" w:color="auto"/>
            <w:right w:val="none" w:sz="0" w:space="0" w:color="auto"/>
          </w:divBdr>
        </w:div>
        <w:div w:id="318466954">
          <w:marLeft w:val="480"/>
          <w:marRight w:val="0"/>
          <w:marTop w:val="0"/>
          <w:marBottom w:val="0"/>
          <w:divBdr>
            <w:top w:val="none" w:sz="0" w:space="0" w:color="auto"/>
            <w:left w:val="none" w:sz="0" w:space="0" w:color="auto"/>
            <w:bottom w:val="none" w:sz="0" w:space="0" w:color="auto"/>
            <w:right w:val="none" w:sz="0" w:space="0" w:color="auto"/>
          </w:divBdr>
        </w:div>
        <w:div w:id="194928643">
          <w:marLeft w:val="480"/>
          <w:marRight w:val="0"/>
          <w:marTop w:val="0"/>
          <w:marBottom w:val="0"/>
          <w:divBdr>
            <w:top w:val="none" w:sz="0" w:space="0" w:color="auto"/>
            <w:left w:val="none" w:sz="0" w:space="0" w:color="auto"/>
            <w:bottom w:val="none" w:sz="0" w:space="0" w:color="auto"/>
            <w:right w:val="none" w:sz="0" w:space="0" w:color="auto"/>
          </w:divBdr>
        </w:div>
        <w:div w:id="319115582">
          <w:marLeft w:val="480"/>
          <w:marRight w:val="0"/>
          <w:marTop w:val="0"/>
          <w:marBottom w:val="0"/>
          <w:divBdr>
            <w:top w:val="none" w:sz="0" w:space="0" w:color="auto"/>
            <w:left w:val="none" w:sz="0" w:space="0" w:color="auto"/>
            <w:bottom w:val="none" w:sz="0" w:space="0" w:color="auto"/>
            <w:right w:val="none" w:sz="0" w:space="0" w:color="auto"/>
          </w:divBdr>
        </w:div>
        <w:div w:id="117534189">
          <w:marLeft w:val="480"/>
          <w:marRight w:val="0"/>
          <w:marTop w:val="0"/>
          <w:marBottom w:val="0"/>
          <w:divBdr>
            <w:top w:val="none" w:sz="0" w:space="0" w:color="auto"/>
            <w:left w:val="none" w:sz="0" w:space="0" w:color="auto"/>
            <w:bottom w:val="none" w:sz="0" w:space="0" w:color="auto"/>
            <w:right w:val="none" w:sz="0" w:space="0" w:color="auto"/>
          </w:divBdr>
        </w:div>
        <w:div w:id="248739650">
          <w:marLeft w:val="480"/>
          <w:marRight w:val="0"/>
          <w:marTop w:val="0"/>
          <w:marBottom w:val="0"/>
          <w:divBdr>
            <w:top w:val="none" w:sz="0" w:space="0" w:color="auto"/>
            <w:left w:val="none" w:sz="0" w:space="0" w:color="auto"/>
            <w:bottom w:val="none" w:sz="0" w:space="0" w:color="auto"/>
            <w:right w:val="none" w:sz="0" w:space="0" w:color="auto"/>
          </w:divBdr>
        </w:div>
        <w:div w:id="1928994562">
          <w:marLeft w:val="480"/>
          <w:marRight w:val="0"/>
          <w:marTop w:val="0"/>
          <w:marBottom w:val="0"/>
          <w:divBdr>
            <w:top w:val="none" w:sz="0" w:space="0" w:color="auto"/>
            <w:left w:val="none" w:sz="0" w:space="0" w:color="auto"/>
            <w:bottom w:val="none" w:sz="0" w:space="0" w:color="auto"/>
            <w:right w:val="none" w:sz="0" w:space="0" w:color="auto"/>
          </w:divBdr>
        </w:div>
        <w:div w:id="271740541">
          <w:marLeft w:val="480"/>
          <w:marRight w:val="0"/>
          <w:marTop w:val="0"/>
          <w:marBottom w:val="0"/>
          <w:divBdr>
            <w:top w:val="none" w:sz="0" w:space="0" w:color="auto"/>
            <w:left w:val="none" w:sz="0" w:space="0" w:color="auto"/>
            <w:bottom w:val="none" w:sz="0" w:space="0" w:color="auto"/>
            <w:right w:val="none" w:sz="0" w:space="0" w:color="auto"/>
          </w:divBdr>
        </w:div>
        <w:div w:id="51124986">
          <w:marLeft w:val="480"/>
          <w:marRight w:val="0"/>
          <w:marTop w:val="0"/>
          <w:marBottom w:val="0"/>
          <w:divBdr>
            <w:top w:val="none" w:sz="0" w:space="0" w:color="auto"/>
            <w:left w:val="none" w:sz="0" w:space="0" w:color="auto"/>
            <w:bottom w:val="none" w:sz="0" w:space="0" w:color="auto"/>
            <w:right w:val="none" w:sz="0" w:space="0" w:color="auto"/>
          </w:divBdr>
        </w:div>
        <w:div w:id="414983911">
          <w:marLeft w:val="480"/>
          <w:marRight w:val="0"/>
          <w:marTop w:val="0"/>
          <w:marBottom w:val="0"/>
          <w:divBdr>
            <w:top w:val="none" w:sz="0" w:space="0" w:color="auto"/>
            <w:left w:val="none" w:sz="0" w:space="0" w:color="auto"/>
            <w:bottom w:val="none" w:sz="0" w:space="0" w:color="auto"/>
            <w:right w:val="none" w:sz="0" w:space="0" w:color="auto"/>
          </w:divBdr>
        </w:div>
        <w:div w:id="839541752">
          <w:marLeft w:val="480"/>
          <w:marRight w:val="0"/>
          <w:marTop w:val="0"/>
          <w:marBottom w:val="0"/>
          <w:divBdr>
            <w:top w:val="none" w:sz="0" w:space="0" w:color="auto"/>
            <w:left w:val="none" w:sz="0" w:space="0" w:color="auto"/>
            <w:bottom w:val="none" w:sz="0" w:space="0" w:color="auto"/>
            <w:right w:val="none" w:sz="0" w:space="0" w:color="auto"/>
          </w:divBdr>
        </w:div>
        <w:div w:id="1441682184">
          <w:marLeft w:val="480"/>
          <w:marRight w:val="0"/>
          <w:marTop w:val="0"/>
          <w:marBottom w:val="0"/>
          <w:divBdr>
            <w:top w:val="none" w:sz="0" w:space="0" w:color="auto"/>
            <w:left w:val="none" w:sz="0" w:space="0" w:color="auto"/>
            <w:bottom w:val="none" w:sz="0" w:space="0" w:color="auto"/>
            <w:right w:val="none" w:sz="0" w:space="0" w:color="auto"/>
          </w:divBdr>
        </w:div>
        <w:div w:id="96023069">
          <w:marLeft w:val="480"/>
          <w:marRight w:val="0"/>
          <w:marTop w:val="0"/>
          <w:marBottom w:val="0"/>
          <w:divBdr>
            <w:top w:val="none" w:sz="0" w:space="0" w:color="auto"/>
            <w:left w:val="none" w:sz="0" w:space="0" w:color="auto"/>
            <w:bottom w:val="none" w:sz="0" w:space="0" w:color="auto"/>
            <w:right w:val="none" w:sz="0" w:space="0" w:color="auto"/>
          </w:divBdr>
        </w:div>
        <w:div w:id="1723601834">
          <w:marLeft w:val="480"/>
          <w:marRight w:val="0"/>
          <w:marTop w:val="0"/>
          <w:marBottom w:val="0"/>
          <w:divBdr>
            <w:top w:val="none" w:sz="0" w:space="0" w:color="auto"/>
            <w:left w:val="none" w:sz="0" w:space="0" w:color="auto"/>
            <w:bottom w:val="none" w:sz="0" w:space="0" w:color="auto"/>
            <w:right w:val="none" w:sz="0" w:space="0" w:color="auto"/>
          </w:divBdr>
        </w:div>
        <w:div w:id="594093057">
          <w:marLeft w:val="480"/>
          <w:marRight w:val="0"/>
          <w:marTop w:val="0"/>
          <w:marBottom w:val="0"/>
          <w:divBdr>
            <w:top w:val="none" w:sz="0" w:space="0" w:color="auto"/>
            <w:left w:val="none" w:sz="0" w:space="0" w:color="auto"/>
            <w:bottom w:val="none" w:sz="0" w:space="0" w:color="auto"/>
            <w:right w:val="none" w:sz="0" w:space="0" w:color="auto"/>
          </w:divBdr>
        </w:div>
        <w:div w:id="1022124922">
          <w:marLeft w:val="480"/>
          <w:marRight w:val="0"/>
          <w:marTop w:val="0"/>
          <w:marBottom w:val="0"/>
          <w:divBdr>
            <w:top w:val="none" w:sz="0" w:space="0" w:color="auto"/>
            <w:left w:val="none" w:sz="0" w:space="0" w:color="auto"/>
            <w:bottom w:val="none" w:sz="0" w:space="0" w:color="auto"/>
            <w:right w:val="none" w:sz="0" w:space="0" w:color="auto"/>
          </w:divBdr>
        </w:div>
        <w:div w:id="1894197108">
          <w:marLeft w:val="480"/>
          <w:marRight w:val="0"/>
          <w:marTop w:val="0"/>
          <w:marBottom w:val="0"/>
          <w:divBdr>
            <w:top w:val="none" w:sz="0" w:space="0" w:color="auto"/>
            <w:left w:val="none" w:sz="0" w:space="0" w:color="auto"/>
            <w:bottom w:val="none" w:sz="0" w:space="0" w:color="auto"/>
            <w:right w:val="none" w:sz="0" w:space="0" w:color="auto"/>
          </w:divBdr>
        </w:div>
        <w:div w:id="49504106">
          <w:marLeft w:val="480"/>
          <w:marRight w:val="0"/>
          <w:marTop w:val="0"/>
          <w:marBottom w:val="0"/>
          <w:divBdr>
            <w:top w:val="none" w:sz="0" w:space="0" w:color="auto"/>
            <w:left w:val="none" w:sz="0" w:space="0" w:color="auto"/>
            <w:bottom w:val="none" w:sz="0" w:space="0" w:color="auto"/>
            <w:right w:val="none" w:sz="0" w:space="0" w:color="auto"/>
          </w:divBdr>
        </w:div>
        <w:div w:id="78066403">
          <w:marLeft w:val="480"/>
          <w:marRight w:val="0"/>
          <w:marTop w:val="0"/>
          <w:marBottom w:val="0"/>
          <w:divBdr>
            <w:top w:val="none" w:sz="0" w:space="0" w:color="auto"/>
            <w:left w:val="none" w:sz="0" w:space="0" w:color="auto"/>
            <w:bottom w:val="none" w:sz="0" w:space="0" w:color="auto"/>
            <w:right w:val="none" w:sz="0" w:space="0" w:color="auto"/>
          </w:divBdr>
        </w:div>
        <w:div w:id="950161713">
          <w:marLeft w:val="480"/>
          <w:marRight w:val="0"/>
          <w:marTop w:val="0"/>
          <w:marBottom w:val="0"/>
          <w:divBdr>
            <w:top w:val="none" w:sz="0" w:space="0" w:color="auto"/>
            <w:left w:val="none" w:sz="0" w:space="0" w:color="auto"/>
            <w:bottom w:val="none" w:sz="0" w:space="0" w:color="auto"/>
            <w:right w:val="none" w:sz="0" w:space="0" w:color="auto"/>
          </w:divBdr>
        </w:div>
        <w:div w:id="140008311">
          <w:marLeft w:val="480"/>
          <w:marRight w:val="0"/>
          <w:marTop w:val="0"/>
          <w:marBottom w:val="0"/>
          <w:divBdr>
            <w:top w:val="none" w:sz="0" w:space="0" w:color="auto"/>
            <w:left w:val="none" w:sz="0" w:space="0" w:color="auto"/>
            <w:bottom w:val="none" w:sz="0" w:space="0" w:color="auto"/>
            <w:right w:val="none" w:sz="0" w:space="0" w:color="auto"/>
          </w:divBdr>
        </w:div>
        <w:div w:id="2026781370">
          <w:marLeft w:val="480"/>
          <w:marRight w:val="0"/>
          <w:marTop w:val="0"/>
          <w:marBottom w:val="0"/>
          <w:divBdr>
            <w:top w:val="none" w:sz="0" w:space="0" w:color="auto"/>
            <w:left w:val="none" w:sz="0" w:space="0" w:color="auto"/>
            <w:bottom w:val="none" w:sz="0" w:space="0" w:color="auto"/>
            <w:right w:val="none" w:sz="0" w:space="0" w:color="auto"/>
          </w:divBdr>
        </w:div>
        <w:div w:id="1131828467">
          <w:marLeft w:val="480"/>
          <w:marRight w:val="0"/>
          <w:marTop w:val="0"/>
          <w:marBottom w:val="0"/>
          <w:divBdr>
            <w:top w:val="none" w:sz="0" w:space="0" w:color="auto"/>
            <w:left w:val="none" w:sz="0" w:space="0" w:color="auto"/>
            <w:bottom w:val="none" w:sz="0" w:space="0" w:color="auto"/>
            <w:right w:val="none" w:sz="0" w:space="0" w:color="auto"/>
          </w:divBdr>
        </w:div>
        <w:div w:id="99183942">
          <w:marLeft w:val="480"/>
          <w:marRight w:val="0"/>
          <w:marTop w:val="0"/>
          <w:marBottom w:val="0"/>
          <w:divBdr>
            <w:top w:val="none" w:sz="0" w:space="0" w:color="auto"/>
            <w:left w:val="none" w:sz="0" w:space="0" w:color="auto"/>
            <w:bottom w:val="none" w:sz="0" w:space="0" w:color="auto"/>
            <w:right w:val="none" w:sz="0" w:space="0" w:color="auto"/>
          </w:divBdr>
        </w:div>
        <w:div w:id="739407332">
          <w:marLeft w:val="480"/>
          <w:marRight w:val="0"/>
          <w:marTop w:val="0"/>
          <w:marBottom w:val="0"/>
          <w:divBdr>
            <w:top w:val="none" w:sz="0" w:space="0" w:color="auto"/>
            <w:left w:val="none" w:sz="0" w:space="0" w:color="auto"/>
            <w:bottom w:val="none" w:sz="0" w:space="0" w:color="auto"/>
            <w:right w:val="none" w:sz="0" w:space="0" w:color="auto"/>
          </w:divBdr>
        </w:div>
        <w:div w:id="341902892">
          <w:marLeft w:val="480"/>
          <w:marRight w:val="0"/>
          <w:marTop w:val="0"/>
          <w:marBottom w:val="0"/>
          <w:divBdr>
            <w:top w:val="none" w:sz="0" w:space="0" w:color="auto"/>
            <w:left w:val="none" w:sz="0" w:space="0" w:color="auto"/>
            <w:bottom w:val="none" w:sz="0" w:space="0" w:color="auto"/>
            <w:right w:val="none" w:sz="0" w:space="0" w:color="auto"/>
          </w:divBdr>
        </w:div>
      </w:divsChild>
    </w:div>
    <w:div w:id="1627160565">
      <w:bodyDiv w:val="1"/>
      <w:marLeft w:val="0"/>
      <w:marRight w:val="0"/>
      <w:marTop w:val="0"/>
      <w:marBottom w:val="0"/>
      <w:divBdr>
        <w:top w:val="none" w:sz="0" w:space="0" w:color="auto"/>
        <w:left w:val="none" w:sz="0" w:space="0" w:color="auto"/>
        <w:bottom w:val="none" w:sz="0" w:space="0" w:color="auto"/>
        <w:right w:val="none" w:sz="0" w:space="0" w:color="auto"/>
      </w:divBdr>
    </w:div>
    <w:div w:id="1633633112">
      <w:bodyDiv w:val="1"/>
      <w:marLeft w:val="0"/>
      <w:marRight w:val="0"/>
      <w:marTop w:val="0"/>
      <w:marBottom w:val="0"/>
      <w:divBdr>
        <w:top w:val="none" w:sz="0" w:space="0" w:color="auto"/>
        <w:left w:val="none" w:sz="0" w:space="0" w:color="auto"/>
        <w:bottom w:val="none" w:sz="0" w:space="0" w:color="auto"/>
        <w:right w:val="none" w:sz="0" w:space="0" w:color="auto"/>
      </w:divBdr>
      <w:divsChild>
        <w:div w:id="1851406405">
          <w:marLeft w:val="480"/>
          <w:marRight w:val="0"/>
          <w:marTop w:val="0"/>
          <w:marBottom w:val="0"/>
          <w:divBdr>
            <w:top w:val="none" w:sz="0" w:space="0" w:color="auto"/>
            <w:left w:val="none" w:sz="0" w:space="0" w:color="auto"/>
            <w:bottom w:val="none" w:sz="0" w:space="0" w:color="auto"/>
            <w:right w:val="none" w:sz="0" w:space="0" w:color="auto"/>
          </w:divBdr>
        </w:div>
        <w:div w:id="67895800">
          <w:marLeft w:val="480"/>
          <w:marRight w:val="0"/>
          <w:marTop w:val="0"/>
          <w:marBottom w:val="0"/>
          <w:divBdr>
            <w:top w:val="none" w:sz="0" w:space="0" w:color="auto"/>
            <w:left w:val="none" w:sz="0" w:space="0" w:color="auto"/>
            <w:bottom w:val="none" w:sz="0" w:space="0" w:color="auto"/>
            <w:right w:val="none" w:sz="0" w:space="0" w:color="auto"/>
          </w:divBdr>
        </w:div>
        <w:div w:id="1408648654">
          <w:marLeft w:val="480"/>
          <w:marRight w:val="0"/>
          <w:marTop w:val="0"/>
          <w:marBottom w:val="0"/>
          <w:divBdr>
            <w:top w:val="none" w:sz="0" w:space="0" w:color="auto"/>
            <w:left w:val="none" w:sz="0" w:space="0" w:color="auto"/>
            <w:bottom w:val="none" w:sz="0" w:space="0" w:color="auto"/>
            <w:right w:val="none" w:sz="0" w:space="0" w:color="auto"/>
          </w:divBdr>
        </w:div>
        <w:div w:id="1571228398">
          <w:marLeft w:val="480"/>
          <w:marRight w:val="0"/>
          <w:marTop w:val="0"/>
          <w:marBottom w:val="0"/>
          <w:divBdr>
            <w:top w:val="none" w:sz="0" w:space="0" w:color="auto"/>
            <w:left w:val="none" w:sz="0" w:space="0" w:color="auto"/>
            <w:bottom w:val="none" w:sz="0" w:space="0" w:color="auto"/>
            <w:right w:val="none" w:sz="0" w:space="0" w:color="auto"/>
          </w:divBdr>
        </w:div>
        <w:div w:id="64884944">
          <w:marLeft w:val="480"/>
          <w:marRight w:val="0"/>
          <w:marTop w:val="0"/>
          <w:marBottom w:val="0"/>
          <w:divBdr>
            <w:top w:val="none" w:sz="0" w:space="0" w:color="auto"/>
            <w:left w:val="none" w:sz="0" w:space="0" w:color="auto"/>
            <w:bottom w:val="none" w:sz="0" w:space="0" w:color="auto"/>
            <w:right w:val="none" w:sz="0" w:space="0" w:color="auto"/>
          </w:divBdr>
        </w:div>
        <w:div w:id="612326324">
          <w:marLeft w:val="480"/>
          <w:marRight w:val="0"/>
          <w:marTop w:val="0"/>
          <w:marBottom w:val="0"/>
          <w:divBdr>
            <w:top w:val="none" w:sz="0" w:space="0" w:color="auto"/>
            <w:left w:val="none" w:sz="0" w:space="0" w:color="auto"/>
            <w:bottom w:val="none" w:sz="0" w:space="0" w:color="auto"/>
            <w:right w:val="none" w:sz="0" w:space="0" w:color="auto"/>
          </w:divBdr>
        </w:div>
        <w:div w:id="244808512">
          <w:marLeft w:val="480"/>
          <w:marRight w:val="0"/>
          <w:marTop w:val="0"/>
          <w:marBottom w:val="0"/>
          <w:divBdr>
            <w:top w:val="none" w:sz="0" w:space="0" w:color="auto"/>
            <w:left w:val="none" w:sz="0" w:space="0" w:color="auto"/>
            <w:bottom w:val="none" w:sz="0" w:space="0" w:color="auto"/>
            <w:right w:val="none" w:sz="0" w:space="0" w:color="auto"/>
          </w:divBdr>
        </w:div>
        <w:div w:id="2006476240">
          <w:marLeft w:val="480"/>
          <w:marRight w:val="0"/>
          <w:marTop w:val="0"/>
          <w:marBottom w:val="0"/>
          <w:divBdr>
            <w:top w:val="none" w:sz="0" w:space="0" w:color="auto"/>
            <w:left w:val="none" w:sz="0" w:space="0" w:color="auto"/>
            <w:bottom w:val="none" w:sz="0" w:space="0" w:color="auto"/>
            <w:right w:val="none" w:sz="0" w:space="0" w:color="auto"/>
          </w:divBdr>
        </w:div>
        <w:div w:id="1570463207">
          <w:marLeft w:val="480"/>
          <w:marRight w:val="0"/>
          <w:marTop w:val="0"/>
          <w:marBottom w:val="0"/>
          <w:divBdr>
            <w:top w:val="none" w:sz="0" w:space="0" w:color="auto"/>
            <w:left w:val="none" w:sz="0" w:space="0" w:color="auto"/>
            <w:bottom w:val="none" w:sz="0" w:space="0" w:color="auto"/>
            <w:right w:val="none" w:sz="0" w:space="0" w:color="auto"/>
          </w:divBdr>
        </w:div>
        <w:div w:id="1009916853">
          <w:marLeft w:val="480"/>
          <w:marRight w:val="0"/>
          <w:marTop w:val="0"/>
          <w:marBottom w:val="0"/>
          <w:divBdr>
            <w:top w:val="none" w:sz="0" w:space="0" w:color="auto"/>
            <w:left w:val="none" w:sz="0" w:space="0" w:color="auto"/>
            <w:bottom w:val="none" w:sz="0" w:space="0" w:color="auto"/>
            <w:right w:val="none" w:sz="0" w:space="0" w:color="auto"/>
          </w:divBdr>
        </w:div>
        <w:div w:id="41760023">
          <w:marLeft w:val="480"/>
          <w:marRight w:val="0"/>
          <w:marTop w:val="0"/>
          <w:marBottom w:val="0"/>
          <w:divBdr>
            <w:top w:val="none" w:sz="0" w:space="0" w:color="auto"/>
            <w:left w:val="none" w:sz="0" w:space="0" w:color="auto"/>
            <w:bottom w:val="none" w:sz="0" w:space="0" w:color="auto"/>
            <w:right w:val="none" w:sz="0" w:space="0" w:color="auto"/>
          </w:divBdr>
        </w:div>
        <w:div w:id="1054161865">
          <w:marLeft w:val="480"/>
          <w:marRight w:val="0"/>
          <w:marTop w:val="0"/>
          <w:marBottom w:val="0"/>
          <w:divBdr>
            <w:top w:val="none" w:sz="0" w:space="0" w:color="auto"/>
            <w:left w:val="none" w:sz="0" w:space="0" w:color="auto"/>
            <w:bottom w:val="none" w:sz="0" w:space="0" w:color="auto"/>
            <w:right w:val="none" w:sz="0" w:space="0" w:color="auto"/>
          </w:divBdr>
        </w:div>
        <w:div w:id="1777555163">
          <w:marLeft w:val="480"/>
          <w:marRight w:val="0"/>
          <w:marTop w:val="0"/>
          <w:marBottom w:val="0"/>
          <w:divBdr>
            <w:top w:val="none" w:sz="0" w:space="0" w:color="auto"/>
            <w:left w:val="none" w:sz="0" w:space="0" w:color="auto"/>
            <w:bottom w:val="none" w:sz="0" w:space="0" w:color="auto"/>
            <w:right w:val="none" w:sz="0" w:space="0" w:color="auto"/>
          </w:divBdr>
        </w:div>
        <w:div w:id="1584994747">
          <w:marLeft w:val="480"/>
          <w:marRight w:val="0"/>
          <w:marTop w:val="0"/>
          <w:marBottom w:val="0"/>
          <w:divBdr>
            <w:top w:val="none" w:sz="0" w:space="0" w:color="auto"/>
            <w:left w:val="none" w:sz="0" w:space="0" w:color="auto"/>
            <w:bottom w:val="none" w:sz="0" w:space="0" w:color="auto"/>
            <w:right w:val="none" w:sz="0" w:space="0" w:color="auto"/>
          </w:divBdr>
        </w:div>
        <w:div w:id="402264328">
          <w:marLeft w:val="480"/>
          <w:marRight w:val="0"/>
          <w:marTop w:val="0"/>
          <w:marBottom w:val="0"/>
          <w:divBdr>
            <w:top w:val="none" w:sz="0" w:space="0" w:color="auto"/>
            <w:left w:val="none" w:sz="0" w:space="0" w:color="auto"/>
            <w:bottom w:val="none" w:sz="0" w:space="0" w:color="auto"/>
            <w:right w:val="none" w:sz="0" w:space="0" w:color="auto"/>
          </w:divBdr>
        </w:div>
        <w:div w:id="1844853116">
          <w:marLeft w:val="480"/>
          <w:marRight w:val="0"/>
          <w:marTop w:val="0"/>
          <w:marBottom w:val="0"/>
          <w:divBdr>
            <w:top w:val="none" w:sz="0" w:space="0" w:color="auto"/>
            <w:left w:val="none" w:sz="0" w:space="0" w:color="auto"/>
            <w:bottom w:val="none" w:sz="0" w:space="0" w:color="auto"/>
            <w:right w:val="none" w:sz="0" w:space="0" w:color="auto"/>
          </w:divBdr>
        </w:div>
        <w:div w:id="1153109768">
          <w:marLeft w:val="480"/>
          <w:marRight w:val="0"/>
          <w:marTop w:val="0"/>
          <w:marBottom w:val="0"/>
          <w:divBdr>
            <w:top w:val="none" w:sz="0" w:space="0" w:color="auto"/>
            <w:left w:val="none" w:sz="0" w:space="0" w:color="auto"/>
            <w:bottom w:val="none" w:sz="0" w:space="0" w:color="auto"/>
            <w:right w:val="none" w:sz="0" w:space="0" w:color="auto"/>
          </w:divBdr>
        </w:div>
        <w:div w:id="320550115">
          <w:marLeft w:val="480"/>
          <w:marRight w:val="0"/>
          <w:marTop w:val="0"/>
          <w:marBottom w:val="0"/>
          <w:divBdr>
            <w:top w:val="none" w:sz="0" w:space="0" w:color="auto"/>
            <w:left w:val="none" w:sz="0" w:space="0" w:color="auto"/>
            <w:bottom w:val="none" w:sz="0" w:space="0" w:color="auto"/>
            <w:right w:val="none" w:sz="0" w:space="0" w:color="auto"/>
          </w:divBdr>
        </w:div>
        <w:div w:id="1749039717">
          <w:marLeft w:val="480"/>
          <w:marRight w:val="0"/>
          <w:marTop w:val="0"/>
          <w:marBottom w:val="0"/>
          <w:divBdr>
            <w:top w:val="none" w:sz="0" w:space="0" w:color="auto"/>
            <w:left w:val="none" w:sz="0" w:space="0" w:color="auto"/>
            <w:bottom w:val="none" w:sz="0" w:space="0" w:color="auto"/>
            <w:right w:val="none" w:sz="0" w:space="0" w:color="auto"/>
          </w:divBdr>
        </w:div>
        <w:div w:id="1975021807">
          <w:marLeft w:val="480"/>
          <w:marRight w:val="0"/>
          <w:marTop w:val="0"/>
          <w:marBottom w:val="0"/>
          <w:divBdr>
            <w:top w:val="none" w:sz="0" w:space="0" w:color="auto"/>
            <w:left w:val="none" w:sz="0" w:space="0" w:color="auto"/>
            <w:bottom w:val="none" w:sz="0" w:space="0" w:color="auto"/>
            <w:right w:val="none" w:sz="0" w:space="0" w:color="auto"/>
          </w:divBdr>
        </w:div>
        <w:div w:id="1919439110">
          <w:marLeft w:val="480"/>
          <w:marRight w:val="0"/>
          <w:marTop w:val="0"/>
          <w:marBottom w:val="0"/>
          <w:divBdr>
            <w:top w:val="none" w:sz="0" w:space="0" w:color="auto"/>
            <w:left w:val="none" w:sz="0" w:space="0" w:color="auto"/>
            <w:bottom w:val="none" w:sz="0" w:space="0" w:color="auto"/>
            <w:right w:val="none" w:sz="0" w:space="0" w:color="auto"/>
          </w:divBdr>
        </w:div>
        <w:div w:id="418867734">
          <w:marLeft w:val="480"/>
          <w:marRight w:val="0"/>
          <w:marTop w:val="0"/>
          <w:marBottom w:val="0"/>
          <w:divBdr>
            <w:top w:val="none" w:sz="0" w:space="0" w:color="auto"/>
            <w:left w:val="none" w:sz="0" w:space="0" w:color="auto"/>
            <w:bottom w:val="none" w:sz="0" w:space="0" w:color="auto"/>
            <w:right w:val="none" w:sz="0" w:space="0" w:color="auto"/>
          </w:divBdr>
        </w:div>
        <w:div w:id="1535073165">
          <w:marLeft w:val="480"/>
          <w:marRight w:val="0"/>
          <w:marTop w:val="0"/>
          <w:marBottom w:val="0"/>
          <w:divBdr>
            <w:top w:val="none" w:sz="0" w:space="0" w:color="auto"/>
            <w:left w:val="none" w:sz="0" w:space="0" w:color="auto"/>
            <w:bottom w:val="none" w:sz="0" w:space="0" w:color="auto"/>
            <w:right w:val="none" w:sz="0" w:space="0" w:color="auto"/>
          </w:divBdr>
        </w:div>
        <w:div w:id="1437556352">
          <w:marLeft w:val="480"/>
          <w:marRight w:val="0"/>
          <w:marTop w:val="0"/>
          <w:marBottom w:val="0"/>
          <w:divBdr>
            <w:top w:val="none" w:sz="0" w:space="0" w:color="auto"/>
            <w:left w:val="none" w:sz="0" w:space="0" w:color="auto"/>
            <w:bottom w:val="none" w:sz="0" w:space="0" w:color="auto"/>
            <w:right w:val="none" w:sz="0" w:space="0" w:color="auto"/>
          </w:divBdr>
        </w:div>
        <w:div w:id="1264538205">
          <w:marLeft w:val="480"/>
          <w:marRight w:val="0"/>
          <w:marTop w:val="0"/>
          <w:marBottom w:val="0"/>
          <w:divBdr>
            <w:top w:val="none" w:sz="0" w:space="0" w:color="auto"/>
            <w:left w:val="none" w:sz="0" w:space="0" w:color="auto"/>
            <w:bottom w:val="none" w:sz="0" w:space="0" w:color="auto"/>
            <w:right w:val="none" w:sz="0" w:space="0" w:color="auto"/>
          </w:divBdr>
        </w:div>
        <w:div w:id="1288967259">
          <w:marLeft w:val="480"/>
          <w:marRight w:val="0"/>
          <w:marTop w:val="0"/>
          <w:marBottom w:val="0"/>
          <w:divBdr>
            <w:top w:val="none" w:sz="0" w:space="0" w:color="auto"/>
            <w:left w:val="none" w:sz="0" w:space="0" w:color="auto"/>
            <w:bottom w:val="none" w:sz="0" w:space="0" w:color="auto"/>
            <w:right w:val="none" w:sz="0" w:space="0" w:color="auto"/>
          </w:divBdr>
        </w:div>
        <w:div w:id="1680237040">
          <w:marLeft w:val="480"/>
          <w:marRight w:val="0"/>
          <w:marTop w:val="0"/>
          <w:marBottom w:val="0"/>
          <w:divBdr>
            <w:top w:val="none" w:sz="0" w:space="0" w:color="auto"/>
            <w:left w:val="none" w:sz="0" w:space="0" w:color="auto"/>
            <w:bottom w:val="none" w:sz="0" w:space="0" w:color="auto"/>
            <w:right w:val="none" w:sz="0" w:space="0" w:color="auto"/>
          </w:divBdr>
        </w:div>
        <w:div w:id="900020262">
          <w:marLeft w:val="480"/>
          <w:marRight w:val="0"/>
          <w:marTop w:val="0"/>
          <w:marBottom w:val="0"/>
          <w:divBdr>
            <w:top w:val="none" w:sz="0" w:space="0" w:color="auto"/>
            <w:left w:val="none" w:sz="0" w:space="0" w:color="auto"/>
            <w:bottom w:val="none" w:sz="0" w:space="0" w:color="auto"/>
            <w:right w:val="none" w:sz="0" w:space="0" w:color="auto"/>
          </w:divBdr>
        </w:div>
        <w:div w:id="394428369">
          <w:marLeft w:val="480"/>
          <w:marRight w:val="0"/>
          <w:marTop w:val="0"/>
          <w:marBottom w:val="0"/>
          <w:divBdr>
            <w:top w:val="none" w:sz="0" w:space="0" w:color="auto"/>
            <w:left w:val="none" w:sz="0" w:space="0" w:color="auto"/>
            <w:bottom w:val="none" w:sz="0" w:space="0" w:color="auto"/>
            <w:right w:val="none" w:sz="0" w:space="0" w:color="auto"/>
          </w:divBdr>
        </w:div>
        <w:div w:id="614677354">
          <w:marLeft w:val="480"/>
          <w:marRight w:val="0"/>
          <w:marTop w:val="0"/>
          <w:marBottom w:val="0"/>
          <w:divBdr>
            <w:top w:val="none" w:sz="0" w:space="0" w:color="auto"/>
            <w:left w:val="none" w:sz="0" w:space="0" w:color="auto"/>
            <w:bottom w:val="none" w:sz="0" w:space="0" w:color="auto"/>
            <w:right w:val="none" w:sz="0" w:space="0" w:color="auto"/>
          </w:divBdr>
        </w:div>
        <w:div w:id="1055155098">
          <w:marLeft w:val="480"/>
          <w:marRight w:val="0"/>
          <w:marTop w:val="0"/>
          <w:marBottom w:val="0"/>
          <w:divBdr>
            <w:top w:val="none" w:sz="0" w:space="0" w:color="auto"/>
            <w:left w:val="none" w:sz="0" w:space="0" w:color="auto"/>
            <w:bottom w:val="none" w:sz="0" w:space="0" w:color="auto"/>
            <w:right w:val="none" w:sz="0" w:space="0" w:color="auto"/>
          </w:divBdr>
        </w:div>
      </w:divsChild>
    </w:div>
    <w:div w:id="1634750051">
      <w:bodyDiv w:val="1"/>
      <w:marLeft w:val="0"/>
      <w:marRight w:val="0"/>
      <w:marTop w:val="0"/>
      <w:marBottom w:val="0"/>
      <w:divBdr>
        <w:top w:val="none" w:sz="0" w:space="0" w:color="auto"/>
        <w:left w:val="none" w:sz="0" w:space="0" w:color="auto"/>
        <w:bottom w:val="none" w:sz="0" w:space="0" w:color="auto"/>
        <w:right w:val="none" w:sz="0" w:space="0" w:color="auto"/>
      </w:divBdr>
      <w:divsChild>
        <w:div w:id="2137065336">
          <w:marLeft w:val="480"/>
          <w:marRight w:val="0"/>
          <w:marTop w:val="0"/>
          <w:marBottom w:val="0"/>
          <w:divBdr>
            <w:top w:val="none" w:sz="0" w:space="0" w:color="auto"/>
            <w:left w:val="none" w:sz="0" w:space="0" w:color="auto"/>
            <w:bottom w:val="none" w:sz="0" w:space="0" w:color="auto"/>
            <w:right w:val="none" w:sz="0" w:space="0" w:color="auto"/>
          </w:divBdr>
        </w:div>
        <w:div w:id="2112119018">
          <w:marLeft w:val="480"/>
          <w:marRight w:val="0"/>
          <w:marTop w:val="0"/>
          <w:marBottom w:val="0"/>
          <w:divBdr>
            <w:top w:val="none" w:sz="0" w:space="0" w:color="auto"/>
            <w:left w:val="none" w:sz="0" w:space="0" w:color="auto"/>
            <w:bottom w:val="none" w:sz="0" w:space="0" w:color="auto"/>
            <w:right w:val="none" w:sz="0" w:space="0" w:color="auto"/>
          </w:divBdr>
        </w:div>
        <w:div w:id="1529104121">
          <w:marLeft w:val="480"/>
          <w:marRight w:val="0"/>
          <w:marTop w:val="0"/>
          <w:marBottom w:val="0"/>
          <w:divBdr>
            <w:top w:val="none" w:sz="0" w:space="0" w:color="auto"/>
            <w:left w:val="none" w:sz="0" w:space="0" w:color="auto"/>
            <w:bottom w:val="none" w:sz="0" w:space="0" w:color="auto"/>
            <w:right w:val="none" w:sz="0" w:space="0" w:color="auto"/>
          </w:divBdr>
        </w:div>
        <w:div w:id="754283962">
          <w:marLeft w:val="480"/>
          <w:marRight w:val="0"/>
          <w:marTop w:val="0"/>
          <w:marBottom w:val="0"/>
          <w:divBdr>
            <w:top w:val="none" w:sz="0" w:space="0" w:color="auto"/>
            <w:left w:val="none" w:sz="0" w:space="0" w:color="auto"/>
            <w:bottom w:val="none" w:sz="0" w:space="0" w:color="auto"/>
            <w:right w:val="none" w:sz="0" w:space="0" w:color="auto"/>
          </w:divBdr>
        </w:div>
        <w:div w:id="237985029">
          <w:marLeft w:val="480"/>
          <w:marRight w:val="0"/>
          <w:marTop w:val="0"/>
          <w:marBottom w:val="0"/>
          <w:divBdr>
            <w:top w:val="none" w:sz="0" w:space="0" w:color="auto"/>
            <w:left w:val="none" w:sz="0" w:space="0" w:color="auto"/>
            <w:bottom w:val="none" w:sz="0" w:space="0" w:color="auto"/>
            <w:right w:val="none" w:sz="0" w:space="0" w:color="auto"/>
          </w:divBdr>
        </w:div>
        <w:div w:id="803080975">
          <w:marLeft w:val="480"/>
          <w:marRight w:val="0"/>
          <w:marTop w:val="0"/>
          <w:marBottom w:val="0"/>
          <w:divBdr>
            <w:top w:val="none" w:sz="0" w:space="0" w:color="auto"/>
            <w:left w:val="none" w:sz="0" w:space="0" w:color="auto"/>
            <w:bottom w:val="none" w:sz="0" w:space="0" w:color="auto"/>
            <w:right w:val="none" w:sz="0" w:space="0" w:color="auto"/>
          </w:divBdr>
        </w:div>
        <w:div w:id="1775052165">
          <w:marLeft w:val="480"/>
          <w:marRight w:val="0"/>
          <w:marTop w:val="0"/>
          <w:marBottom w:val="0"/>
          <w:divBdr>
            <w:top w:val="none" w:sz="0" w:space="0" w:color="auto"/>
            <w:left w:val="none" w:sz="0" w:space="0" w:color="auto"/>
            <w:bottom w:val="none" w:sz="0" w:space="0" w:color="auto"/>
            <w:right w:val="none" w:sz="0" w:space="0" w:color="auto"/>
          </w:divBdr>
        </w:div>
        <w:div w:id="482426062">
          <w:marLeft w:val="480"/>
          <w:marRight w:val="0"/>
          <w:marTop w:val="0"/>
          <w:marBottom w:val="0"/>
          <w:divBdr>
            <w:top w:val="none" w:sz="0" w:space="0" w:color="auto"/>
            <w:left w:val="none" w:sz="0" w:space="0" w:color="auto"/>
            <w:bottom w:val="none" w:sz="0" w:space="0" w:color="auto"/>
            <w:right w:val="none" w:sz="0" w:space="0" w:color="auto"/>
          </w:divBdr>
        </w:div>
        <w:div w:id="167838113">
          <w:marLeft w:val="480"/>
          <w:marRight w:val="0"/>
          <w:marTop w:val="0"/>
          <w:marBottom w:val="0"/>
          <w:divBdr>
            <w:top w:val="none" w:sz="0" w:space="0" w:color="auto"/>
            <w:left w:val="none" w:sz="0" w:space="0" w:color="auto"/>
            <w:bottom w:val="none" w:sz="0" w:space="0" w:color="auto"/>
            <w:right w:val="none" w:sz="0" w:space="0" w:color="auto"/>
          </w:divBdr>
        </w:div>
        <w:div w:id="233973833">
          <w:marLeft w:val="480"/>
          <w:marRight w:val="0"/>
          <w:marTop w:val="0"/>
          <w:marBottom w:val="0"/>
          <w:divBdr>
            <w:top w:val="none" w:sz="0" w:space="0" w:color="auto"/>
            <w:left w:val="none" w:sz="0" w:space="0" w:color="auto"/>
            <w:bottom w:val="none" w:sz="0" w:space="0" w:color="auto"/>
            <w:right w:val="none" w:sz="0" w:space="0" w:color="auto"/>
          </w:divBdr>
        </w:div>
        <w:div w:id="1761829117">
          <w:marLeft w:val="480"/>
          <w:marRight w:val="0"/>
          <w:marTop w:val="0"/>
          <w:marBottom w:val="0"/>
          <w:divBdr>
            <w:top w:val="none" w:sz="0" w:space="0" w:color="auto"/>
            <w:left w:val="none" w:sz="0" w:space="0" w:color="auto"/>
            <w:bottom w:val="none" w:sz="0" w:space="0" w:color="auto"/>
            <w:right w:val="none" w:sz="0" w:space="0" w:color="auto"/>
          </w:divBdr>
        </w:div>
        <w:div w:id="590550753">
          <w:marLeft w:val="480"/>
          <w:marRight w:val="0"/>
          <w:marTop w:val="0"/>
          <w:marBottom w:val="0"/>
          <w:divBdr>
            <w:top w:val="none" w:sz="0" w:space="0" w:color="auto"/>
            <w:left w:val="none" w:sz="0" w:space="0" w:color="auto"/>
            <w:bottom w:val="none" w:sz="0" w:space="0" w:color="auto"/>
            <w:right w:val="none" w:sz="0" w:space="0" w:color="auto"/>
          </w:divBdr>
        </w:div>
        <w:div w:id="78333324">
          <w:marLeft w:val="480"/>
          <w:marRight w:val="0"/>
          <w:marTop w:val="0"/>
          <w:marBottom w:val="0"/>
          <w:divBdr>
            <w:top w:val="none" w:sz="0" w:space="0" w:color="auto"/>
            <w:left w:val="none" w:sz="0" w:space="0" w:color="auto"/>
            <w:bottom w:val="none" w:sz="0" w:space="0" w:color="auto"/>
            <w:right w:val="none" w:sz="0" w:space="0" w:color="auto"/>
          </w:divBdr>
        </w:div>
        <w:div w:id="922758355">
          <w:marLeft w:val="480"/>
          <w:marRight w:val="0"/>
          <w:marTop w:val="0"/>
          <w:marBottom w:val="0"/>
          <w:divBdr>
            <w:top w:val="none" w:sz="0" w:space="0" w:color="auto"/>
            <w:left w:val="none" w:sz="0" w:space="0" w:color="auto"/>
            <w:bottom w:val="none" w:sz="0" w:space="0" w:color="auto"/>
            <w:right w:val="none" w:sz="0" w:space="0" w:color="auto"/>
          </w:divBdr>
        </w:div>
        <w:div w:id="1304505590">
          <w:marLeft w:val="480"/>
          <w:marRight w:val="0"/>
          <w:marTop w:val="0"/>
          <w:marBottom w:val="0"/>
          <w:divBdr>
            <w:top w:val="none" w:sz="0" w:space="0" w:color="auto"/>
            <w:left w:val="none" w:sz="0" w:space="0" w:color="auto"/>
            <w:bottom w:val="none" w:sz="0" w:space="0" w:color="auto"/>
            <w:right w:val="none" w:sz="0" w:space="0" w:color="auto"/>
          </w:divBdr>
        </w:div>
        <w:div w:id="1986424312">
          <w:marLeft w:val="480"/>
          <w:marRight w:val="0"/>
          <w:marTop w:val="0"/>
          <w:marBottom w:val="0"/>
          <w:divBdr>
            <w:top w:val="none" w:sz="0" w:space="0" w:color="auto"/>
            <w:left w:val="none" w:sz="0" w:space="0" w:color="auto"/>
            <w:bottom w:val="none" w:sz="0" w:space="0" w:color="auto"/>
            <w:right w:val="none" w:sz="0" w:space="0" w:color="auto"/>
          </w:divBdr>
        </w:div>
        <w:div w:id="1441294568">
          <w:marLeft w:val="480"/>
          <w:marRight w:val="0"/>
          <w:marTop w:val="0"/>
          <w:marBottom w:val="0"/>
          <w:divBdr>
            <w:top w:val="none" w:sz="0" w:space="0" w:color="auto"/>
            <w:left w:val="none" w:sz="0" w:space="0" w:color="auto"/>
            <w:bottom w:val="none" w:sz="0" w:space="0" w:color="auto"/>
            <w:right w:val="none" w:sz="0" w:space="0" w:color="auto"/>
          </w:divBdr>
        </w:div>
        <w:div w:id="544760207">
          <w:marLeft w:val="480"/>
          <w:marRight w:val="0"/>
          <w:marTop w:val="0"/>
          <w:marBottom w:val="0"/>
          <w:divBdr>
            <w:top w:val="none" w:sz="0" w:space="0" w:color="auto"/>
            <w:left w:val="none" w:sz="0" w:space="0" w:color="auto"/>
            <w:bottom w:val="none" w:sz="0" w:space="0" w:color="auto"/>
            <w:right w:val="none" w:sz="0" w:space="0" w:color="auto"/>
          </w:divBdr>
        </w:div>
        <w:div w:id="1294486442">
          <w:marLeft w:val="480"/>
          <w:marRight w:val="0"/>
          <w:marTop w:val="0"/>
          <w:marBottom w:val="0"/>
          <w:divBdr>
            <w:top w:val="none" w:sz="0" w:space="0" w:color="auto"/>
            <w:left w:val="none" w:sz="0" w:space="0" w:color="auto"/>
            <w:bottom w:val="none" w:sz="0" w:space="0" w:color="auto"/>
            <w:right w:val="none" w:sz="0" w:space="0" w:color="auto"/>
          </w:divBdr>
        </w:div>
        <w:div w:id="997533834">
          <w:marLeft w:val="480"/>
          <w:marRight w:val="0"/>
          <w:marTop w:val="0"/>
          <w:marBottom w:val="0"/>
          <w:divBdr>
            <w:top w:val="none" w:sz="0" w:space="0" w:color="auto"/>
            <w:left w:val="none" w:sz="0" w:space="0" w:color="auto"/>
            <w:bottom w:val="none" w:sz="0" w:space="0" w:color="auto"/>
            <w:right w:val="none" w:sz="0" w:space="0" w:color="auto"/>
          </w:divBdr>
        </w:div>
        <w:div w:id="1330211211">
          <w:marLeft w:val="480"/>
          <w:marRight w:val="0"/>
          <w:marTop w:val="0"/>
          <w:marBottom w:val="0"/>
          <w:divBdr>
            <w:top w:val="none" w:sz="0" w:space="0" w:color="auto"/>
            <w:left w:val="none" w:sz="0" w:space="0" w:color="auto"/>
            <w:bottom w:val="none" w:sz="0" w:space="0" w:color="auto"/>
            <w:right w:val="none" w:sz="0" w:space="0" w:color="auto"/>
          </w:divBdr>
        </w:div>
        <w:div w:id="216010447">
          <w:marLeft w:val="480"/>
          <w:marRight w:val="0"/>
          <w:marTop w:val="0"/>
          <w:marBottom w:val="0"/>
          <w:divBdr>
            <w:top w:val="none" w:sz="0" w:space="0" w:color="auto"/>
            <w:left w:val="none" w:sz="0" w:space="0" w:color="auto"/>
            <w:bottom w:val="none" w:sz="0" w:space="0" w:color="auto"/>
            <w:right w:val="none" w:sz="0" w:space="0" w:color="auto"/>
          </w:divBdr>
        </w:div>
        <w:div w:id="429354277">
          <w:marLeft w:val="480"/>
          <w:marRight w:val="0"/>
          <w:marTop w:val="0"/>
          <w:marBottom w:val="0"/>
          <w:divBdr>
            <w:top w:val="none" w:sz="0" w:space="0" w:color="auto"/>
            <w:left w:val="none" w:sz="0" w:space="0" w:color="auto"/>
            <w:bottom w:val="none" w:sz="0" w:space="0" w:color="auto"/>
            <w:right w:val="none" w:sz="0" w:space="0" w:color="auto"/>
          </w:divBdr>
        </w:div>
        <w:div w:id="434792709">
          <w:marLeft w:val="480"/>
          <w:marRight w:val="0"/>
          <w:marTop w:val="0"/>
          <w:marBottom w:val="0"/>
          <w:divBdr>
            <w:top w:val="none" w:sz="0" w:space="0" w:color="auto"/>
            <w:left w:val="none" w:sz="0" w:space="0" w:color="auto"/>
            <w:bottom w:val="none" w:sz="0" w:space="0" w:color="auto"/>
            <w:right w:val="none" w:sz="0" w:space="0" w:color="auto"/>
          </w:divBdr>
        </w:div>
        <w:div w:id="347870748">
          <w:marLeft w:val="480"/>
          <w:marRight w:val="0"/>
          <w:marTop w:val="0"/>
          <w:marBottom w:val="0"/>
          <w:divBdr>
            <w:top w:val="none" w:sz="0" w:space="0" w:color="auto"/>
            <w:left w:val="none" w:sz="0" w:space="0" w:color="auto"/>
            <w:bottom w:val="none" w:sz="0" w:space="0" w:color="auto"/>
            <w:right w:val="none" w:sz="0" w:space="0" w:color="auto"/>
          </w:divBdr>
        </w:div>
        <w:div w:id="1572353595">
          <w:marLeft w:val="480"/>
          <w:marRight w:val="0"/>
          <w:marTop w:val="0"/>
          <w:marBottom w:val="0"/>
          <w:divBdr>
            <w:top w:val="none" w:sz="0" w:space="0" w:color="auto"/>
            <w:left w:val="none" w:sz="0" w:space="0" w:color="auto"/>
            <w:bottom w:val="none" w:sz="0" w:space="0" w:color="auto"/>
            <w:right w:val="none" w:sz="0" w:space="0" w:color="auto"/>
          </w:divBdr>
        </w:div>
        <w:div w:id="1748064816">
          <w:marLeft w:val="480"/>
          <w:marRight w:val="0"/>
          <w:marTop w:val="0"/>
          <w:marBottom w:val="0"/>
          <w:divBdr>
            <w:top w:val="none" w:sz="0" w:space="0" w:color="auto"/>
            <w:left w:val="none" w:sz="0" w:space="0" w:color="auto"/>
            <w:bottom w:val="none" w:sz="0" w:space="0" w:color="auto"/>
            <w:right w:val="none" w:sz="0" w:space="0" w:color="auto"/>
          </w:divBdr>
        </w:div>
        <w:div w:id="134493031">
          <w:marLeft w:val="480"/>
          <w:marRight w:val="0"/>
          <w:marTop w:val="0"/>
          <w:marBottom w:val="0"/>
          <w:divBdr>
            <w:top w:val="none" w:sz="0" w:space="0" w:color="auto"/>
            <w:left w:val="none" w:sz="0" w:space="0" w:color="auto"/>
            <w:bottom w:val="none" w:sz="0" w:space="0" w:color="auto"/>
            <w:right w:val="none" w:sz="0" w:space="0" w:color="auto"/>
          </w:divBdr>
        </w:div>
        <w:div w:id="1159538877">
          <w:marLeft w:val="480"/>
          <w:marRight w:val="0"/>
          <w:marTop w:val="0"/>
          <w:marBottom w:val="0"/>
          <w:divBdr>
            <w:top w:val="none" w:sz="0" w:space="0" w:color="auto"/>
            <w:left w:val="none" w:sz="0" w:space="0" w:color="auto"/>
            <w:bottom w:val="none" w:sz="0" w:space="0" w:color="auto"/>
            <w:right w:val="none" w:sz="0" w:space="0" w:color="auto"/>
          </w:divBdr>
        </w:div>
        <w:div w:id="2082291869">
          <w:marLeft w:val="480"/>
          <w:marRight w:val="0"/>
          <w:marTop w:val="0"/>
          <w:marBottom w:val="0"/>
          <w:divBdr>
            <w:top w:val="none" w:sz="0" w:space="0" w:color="auto"/>
            <w:left w:val="none" w:sz="0" w:space="0" w:color="auto"/>
            <w:bottom w:val="none" w:sz="0" w:space="0" w:color="auto"/>
            <w:right w:val="none" w:sz="0" w:space="0" w:color="auto"/>
          </w:divBdr>
        </w:div>
        <w:div w:id="1588533425">
          <w:marLeft w:val="480"/>
          <w:marRight w:val="0"/>
          <w:marTop w:val="0"/>
          <w:marBottom w:val="0"/>
          <w:divBdr>
            <w:top w:val="none" w:sz="0" w:space="0" w:color="auto"/>
            <w:left w:val="none" w:sz="0" w:space="0" w:color="auto"/>
            <w:bottom w:val="none" w:sz="0" w:space="0" w:color="auto"/>
            <w:right w:val="none" w:sz="0" w:space="0" w:color="auto"/>
          </w:divBdr>
        </w:div>
        <w:div w:id="1444230986">
          <w:marLeft w:val="480"/>
          <w:marRight w:val="0"/>
          <w:marTop w:val="0"/>
          <w:marBottom w:val="0"/>
          <w:divBdr>
            <w:top w:val="none" w:sz="0" w:space="0" w:color="auto"/>
            <w:left w:val="none" w:sz="0" w:space="0" w:color="auto"/>
            <w:bottom w:val="none" w:sz="0" w:space="0" w:color="auto"/>
            <w:right w:val="none" w:sz="0" w:space="0" w:color="auto"/>
          </w:divBdr>
        </w:div>
        <w:div w:id="430977072">
          <w:marLeft w:val="480"/>
          <w:marRight w:val="0"/>
          <w:marTop w:val="0"/>
          <w:marBottom w:val="0"/>
          <w:divBdr>
            <w:top w:val="none" w:sz="0" w:space="0" w:color="auto"/>
            <w:left w:val="none" w:sz="0" w:space="0" w:color="auto"/>
            <w:bottom w:val="none" w:sz="0" w:space="0" w:color="auto"/>
            <w:right w:val="none" w:sz="0" w:space="0" w:color="auto"/>
          </w:divBdr>
        </w:div>
        <w:div w:id="1779983427">
          <w:marLeft w:val="480"/>
          <w:marRight w:val="0"/>
          <w:marTop w:val="0"/>
          <w:marBottom w:val="0"/>
          <w:divBdr>
            <w:top w:val="none" w:sz="0" w:space="0" w:color="auto"/>
            <w:left w:val="none" w:sz="0" w:space="0" w:color="auto"/>
            <w:bottom w:val="none" w:sz="0" w:space="0" w:color="auto"/>
            <w:right w:val="none" w:sz="0" w:space="0" w:color="auto"/>
          </w:divBdr>
        </w:div>
        <w:div w:id="1789278085">
          <w:marLeft w:val="480"/>
          <w:marRight w:val="0"/>
          <w:marTop w:val="0"/>
          <w:marBottom w:val="0"/>
          <w:divBdr>
            <w:top w:val="none" w:sz="0" w:space="0" w:color="auto"/>
            <w:left w:val="none" w:sz="0" w:space="0" w:color="auto"/>
            <w:bottom w:val="none" w:sz="0" w:space="0" w:color="auto"/>
            <w:right w:val="none" w:sz="0" w:space="0" w:color="auto"/>
          </w:divBdr>
        </w:div>
        <w:div w:id="556356428">
          <w:marLeft w:val="480"/>
          <w:marRight w:val="0"/>
          <w:marTop w:val="0"/>
          <w:marBottom w:val="0"/>
          <w:divBdr>
            <w:top w:val="none" w:sz="0" w:space="0" w:color="auto"/>
            <w:left w:val="none" w:sz="0" w:space="0" w:color="auto"/>
            <w:bottom w:val="none" w:sz="0" w:space="0" w:color="auto"/>
            <w:right w:val="none" w:sz="0" w:space="0" w:color="auto"/>
          </w:divBdr>
        </w:div>
        <w:div w:id="188570344">
          <w:marLeft w:val="480"/>
          <w:marRight w:val="0"/>
          <w:marTop w:val="0"/>
          <w:marBottom w:val="0"/>
          <w:divBdr>
            <w:top w:val="none" w:sz="0" w:space="0" w:color="auto"/>
            <w:left w:val="none" w:sz="0" w:space="0" w:color="auto"/>
            <w:bottom w:val="none" w:sz="0" w:space="0" w:color="auto"/>
            <w:right w:val="none" w:sz="0" w:space="0" w:color="auto"/>
          </w:divBdr>
        </w:div>
      </w:divsChild>
    </w:div>
    <w:div w:id="1637174851">
      <w:bodyDiv w:val="1"/>
      <w:marLeft w:val="0"/>
      <w:marRight w:val="0"/>
      <w:marTop w:val="0"/>
      <w:marBottom w:val="0"/>
      <w:divBdr>
        <w:top w:val="none" w:sz="0" w:space="0" w:color="auto"/>
        <w:left w:val="none" w:sz="0" w:space="0" w:color="auto"/>
        <w:bottom w:val="none" w:sz="0" w:space="0" w:color="auto"/>
        <w:right w:val="none" w:sz="0" w:space="0" w:color="auto"/>
      </w:divBdr>
    </w:div>
    <w:div w:id="1640575684">
      <w:bodyDiv w:val="1"/>
      <w:marLeft w:val="0"/>
      <w:marRight w:val="0"/>
      <w:marTop w:val="0"/>
      <w:marBottom w:val="0"/>
      <w:divBdr>
        <w:top w:val="none" w:sz="0" w:space="0" w:color="auto"/>
        <w:left w:val="none" w:sz="0" w:space="0" w:color="auto"/>
        <w:bottom w:val="none" w:sz="0" w:space="0" w:color="auto"/>
        <w:right w:val="none" w:sz="0" w:space="0" w:color="auto"/>
      </w:divBdr>
    </w:div>
    <w:div w:id="1641690854">
      <w:bodyDiv w:val="1"/>
      <w:marLeft w:val="0"/>
      <w:marRight w:val="0"/>
      <w:marTop w:val="0"/>
      <w:marBottom w:val="0"/>
      <w:divBdr>
        <w:top w:val="none" w:sz="0" w:space="0" w:color="auto"/>
        <w:left w:val="none" w:sz="0" w:space="0" w:color="auto"/>
        <w:bottom w:val="none" w:sz="0" w:space="0" w:color="auto"/>
        <w:right w:val="none" w:sz="0" w:space="0" w:color="auto"/>
      </w:divBdr>
    </w:div>
    <w:div w:id="1645623580">
      <w:bodyDiv w:val="1"/>
      <w:marLeft w:val="0"/>
      <w:marRight w:val="0"/>
      <w:marTop w:val="0"/>
      <w:marBottom w:val="0"/>
      <w:divBdr>
        <w:top w:val="none" w:sz="0" w:space="0" w:color="auto"/>
        <w:left w:val="none" w:sz="0" w:space="0" w:color="auto"/>
        <w:bottom w:val="none" w:sz="0" w:space="0" w:color="auto"/>
        <w:right w:val="none" w:sz="0" w:space="0" w:color="auto"/>
      </w:divBdr>
      <w:divsChild>
        <w:div w:id="1970162395">
          <w:marLeft w:val="480"/>
          <w:marRight w:val="0"/>
          <w:marTop w:val="0"/>
          <w:marBottom w:val="0"/>
          <w:divBdr>
            <w:top w:val="none" w:sz="0" w:space="0" w:color="auto"/>
            <w:left w:val="none" w:sz="0" w:space="0" w:color="auto"/>
            <w:bottom w:val="none" w:sz="0" w:space="0" w:color="auto"/>
            <w:right w:val="none" w:sz="0" w:space="0" w:color="auto"/>
          </w:divBdr>
        </w:div>
        <w:div w:id="1716735988">
          <w:marLeft w:val="480"/>
          <w:marRight w:val="0"/>
          <w:marTop w:val="0"/>
          <w:marBottom w:val="0"/>
          <w:divBdr>
            <w:top w:val="none" w:sz="0" w:space="0" w:color="auto"/>
            <w:left w:val="none" w:sz="0" w:space="0" w:color="auto"/>
            <w:bottom w:val="none" w:sz="0" w:space="0" w:color="auto"/>
            <w:right w:val="none" w:sz="0" w:space="0" w:color="auto"/>
          </w:divBdr>
        </w:div>
        <w:div w:id="216018862">
          <w:marLeft w:val="480"/>
          <w:marRight w:val="0"/>
          <w:marTop w:val="0"/>
          <w:marBottom w:val="0"/>
          <w:divBdr>
            <w:top w:val="none" w:sz="0" w:space="0" w:color="auto"/>
            <w:left w:val="none" w:sz="0" w:space="0" w:color="auto"/>
            <w:bottom w:val="none" w:sz="0" w:space="0" w:color="auto"/>
            <w:right w:val="none" w:sz="0" w:space="0" w:color="auto"/>
          </w:divBdr>
        </w:div>
        <w:div w:id="326785260">
          <w:marLeft w:val="480"/>
          <w:marRight w:val="0"/>
          <w:marTop w:val="0"/>
          <w:marBottom w:val="0"/>
          <w:divBdr>
            <w:top w:val="none" w:sz="0" w:space="0" w:color="auto"/>
            <w:left w:val="none" w:sz="0" w:space="0" w:color="auto"/>
            <w:bottom w:val="none" w:sz="0" w:space="0" w:color="auto"/>
            <w:right w:val="none" w:sz="0" w:space="0" w:color="auto"/>
          </w:divBdr>
        </w:div>
        <w:div w:id="1697075935">
          <w:marLeft w:val="480"/>
          <w:marRight w:val="0"/>
          <w:marTop w:val="0"/>
          <w:marBottom w:val="0"/>
          <w:divBdr>
            <w:top w:val="none" w:sz="0" w:space="0" w:color="auto"/>
            <w:left w:val="none" w:sz="0" w:space="0" w:color="auto"/>
            <w:bottom w:val="none" w:sz="0" w:space="0" w:color="auto"/>
            <w:right w:val="none" w:sz="0" w:space="0" w:color="auto"/>
          </w:divBdr>
        </w:div>
        <w:div w:id="672218838">
          <w:marLeft w:val="480"/>
          <w:marRight w:val="0"/>
          <w:marTop w:val="0"/>
          <w:marBottom w:val="0"/>
          <w:divBdr>
            <w:top w:val="none" w:sz="0" w:space="0" w:color="auto"/>
            <w:left w:val="none" w:sz="0" w:space="0" w:color="auto"/>
            <w:bottom w:val="none" w:sz="0" w:space="0" w:color="auto"/>
            <w:right w:val="none" w:sz="0" w:space="0" w:color="auto"/>
          </w:divBdr>
        </w:div>
        <w:div w:id="700933950">
          <w:marLeft w:val="480"/>
          <w:marRight w:val="0"/>
          <w:marTop w:val="0"/>
          <w:marBottom w:val="0"/>
          <w:divBdr>
            <w:top w:val="none" w:sz="0" w:space="0" w:color="auto"/>
            <w:left w:val="none" w:sz="0" w:space="0" w:color="auto"/>
            <w:bottom w:val="none" w:sz="0" w:space="0" w:color="auto"/>
            <w:right w:val="none" w:sz="0" w:space="0" w:color="auto"/>
          </w:divBdr>
        </w:div>
        <w:div w:id="1478765430">
          <w:marLeft w:val="480"/>
          <w:marRight w:val="0"/>
          <w:marTop w:val="0"/>
          <w:marBottom w:val="0"/>
          <w:divBdr>
            <w:top w:val="none" w:sz="0" w:space="0" w:color="auto"/>
            <w:left w:val="none" w:sz="0" w:space="0" w:color="auto"/>
            <w:bottom w:val="none" w:sz="0" w:space="0" w:color="auto"/>
            <w:right w:val="none" w:sz="0" w:space="0" w:color="auto"/>
          </w:divBdr>
        </w:div>
        <w:div w:id="1006589173">
          <w:marLeft w:val="480"/>
          <w:marRight w:val="0"/>
          <w:marTop w:val="0"/>
          <w:marBottom w:val="0"/>
          <w:divBdr>
            <w:top w:val="none" w:sz="0" w:space="0" w:color="auto"/>
            <w:left w:val="none" w:sz="0" w:space="0" w:color="auto"/>
            <w:bottom w:val="none" w:sz="0" w:space="0" w:color="auto"/>
            <w:right w:val="none" w:sz="0" w:space="0" w:color="auto"/>
          </w:divBdr>
        </w:div>
        <w:div w:id="1086271707">
          <w:marLeft w:val="480"/>
          <w:marRight w:val="0"/>
          <w:marTop w:val="0"/>
          <w:marBottom w:val="0"/>
          <w:divBdr>
            <w:top w:val="none" w:sz="0" w:space="0" w:color="auto"/>
            <w:left w:val="none" w:sz="0" w:space="0" w:color="auto"/>
            <w:bottom w:val="none" w:sz="0" w:space="0" w:color="auto"/>
            <w:right w:val="none" w:sz="0" w:space="0" w:color="auto"/>
          </w:divBdr>
        </w:div>
        <w:div w:id="1073964510">
          <w:marLeft w:val="480"/>
          <w:marRight w:val="0"/>
          <w:marTop w:val="0"/>
          <w:marBottom w:val="0"/>
          <w:divBdr>
            <w:top w:val="none" w:sz="0" w:space="0" w:color="auto"/>
            <w:left w:val="none" w:sz="0" w:space="0" w:color="auto"/>
            <w:bottom w:val="none" w:sz="0" w:space="0" w:color="auto"/>
            <w:right w:val="none" w:sz="0" w:space="0" w:color="auto"/>
          </w:divBdr>
        </w:div>
        <w:div w:id="1974360040">
          <w:marLeft w:val="480"/>
          <w:marRight w:val="0"/>
          <w:marTop w:val="0"/>
          <w:marBottom w:val="0"/>
          <w:divBdr>
            <w:top w:val="none" w:sz="0" w:space="0" w:color="auto"/>
            <w:left w:val="none" w:sz="0" w:space="0" w:color="auto"/>
            <w:bottom w:val="none" w:sz="0" w:space="0" w:color="auto"/>
            <w:right w:val="none" w:sz="0" w:space="0" w:color="auto"/>
          </w:divBdr>
        </w:div>
        <w:div w:id="704330387">
          <w:marLeft w:val="480"/>
          <w:marRight w:val="0"/>
          <w:marTop w:val="0"/>
          <w:marBottom w:val="0"/>
          <w:divBdr>
            <w:top w:val="none" w:sz="0" w:space="0" w:color="auto"/>
            <w:left w:val="none" w:sz="0" w:space="0" w:color="auto"/>
            <w:bottom w:val="none" w:sz="0" w:space="0" w:color="auto"/>
            <w:right w:val="none" w:sz="0" w:space="0" w:color="auto"/>
          </w:divBdr>
        </w:div>
        <w:div w:id="1374840965">
          <w:marLeft w:val="480"/>
          <w:marRight w:val="0"/>
          <w:marTop w:val="0"/>
          <w:marBottom w:val="0"/>
          <w:divBdr>
            <w:top w:val="none" w:sz="0" w:space="0" w:color="auto"/>
            <w:left w:val="none" w:sz="0" w:space="0" w:color="auto"/>
            <w:bottom w:val="none" w:sz="0" w:space="0" w:color="auto"/>
            <w:right w:val="none" w:sz="0" w:space="0" w:color="auto"/>
          </w:divBdr>
        </w:div>
        <w:div w:id="1113671271">
          <w:marLeft w:val="480"/>
          <w:marRight w:val="0"/>
          <w:marTop w:val="0"/>
          <w:marBottom w:val="0"/>
          <w:divBdr>
            <w:top w:val="none" w:sz="0" w:space="0" w:color="auto"/>
            <w:left w:val="none" w:sz="0" w:space="0" w:color="auto"/>
            <w:bottom w:val="none" w:sz="0" w:space="0" w:color="auto"/>
            <w:right w:val="none" w:sz="0" w:space="0" w:color="auto"/>
          </w:divBdr>
        </w:div>
        <w:div w:id="1371808442">
          <w:marLeft w:val="480"/>
          <w:marRight w:val="0"/>
          <w:marTop w:val="0"/>
          <w:marBottom w:val="0"/>
          <w:divBdr>
            <w:top w:val="none" w:sz="0" w:space="0" w:color="auto"/>
            <w:left w:val="none" w:sz="0" w:space="0" w:color="auto"/>
            <w:bottom w:val="none" w:sz="0" w:space="0" w:color="auto"/>
            <w:right w:val="none" w:sz="0" w:space="0" w:color="auto"/>
          </w:divBdr>
        </w:div>
        <w:div w:id="17320470">
          <w:marLeft w:val="480"/>
          <w:marRight w:val="0"/>
          <w:marTop w:val="0"/>
          <w:marBottom w:val="0"/>
          <w:divBdr>
            <w:top w:val="none" w:sz="0" w:space="0" w:color="auto"/>
            <w:left w:val="none" w:sz="0" w:space="0" w:color="auto"/>
            <w:bottom w:val="none" w:sz="0" w:space="0" w:color="auto"/>
            <w:right w:val="none" w:sz="0" w:space="0" w:color="auto"/>
          </w:divBdr>
        </w:div>
        <w:div w:id="553544899">
          <w:marLeft w:val="480"/>
          <w:marRight w:val="0"/>
          <w:marTop w:val="0"/>
          <w:marBottom w:val="0"/>
          <w:divBdr>
            <w:top w:val="none" w:sz="0" w:space="0" w:color="auto"/>
            <w:left w:val="none" w:sz="0" w:space="0" w:color="auto"/>
            <w:bottom w:val="none" w:sz="0" w:space="0" w:color="auto"/>
            <w:right w:val="none" w:sz="0" w:space="0" w:color="auto"/>
          </w:divBdr>
        </w:div>
        <w:div w:id="2011787627">
          <w:marLeft w:val="480"/>
          <w:marRight w:val="0"/>
          <w:marTop w:val="0"/>
          <w:marBottom w:val="0"/>
          <w:divBdr>
            <w:top w:val="none" w:sz="0" w:space="0" w:color="auto"/>
            <w:left w:val="none" w:sz="0" w:space="0" w:color="auto"/>
            <w:bottom w:val="none" w:sz="0" w:space="0" w:color="auto"/>
            <w:right w:val="none" w:sz="0" w:space="0" w:color="auto"/>
          </w:divBdr>
        </w:div>
        <w:div w:id="1959601669">
          <w:marLeft w:val="480"/>
          <w:marRight w:val="0"/>
          <w:marTop w:val="0"/>
          <w:marBottom w:val="0"/>
          <w:divBdr>
            <w:top w:val="none" w:sz="0" w:space="0" w:color="auto"/>
            <w:left w:val="none" w:sz="0" w:space="0" w:color="auto"/>
            <w:bottom w:val="none" w:sz="0" w:space="0" w:color="auto"/>
            <w:right w:val="none" w:sz="0" w:space="0" w:color="auto"/>
          </w:divBdr>
        </w:div>
        <w:div w:id="1593514918">
          <w:marLeft w:val="480"/>
          <w:marRight w:val="0"/>
          <w:marTop w:val="0"/>
          <w:marBottom w:val="0"/>
          <w:divBdr>
            <w:top w:val="none" w:sz="0" w:space="0" w:color="auto"/>
            <w:left w:val="none" w:sz="0" w:space="0" w:color="auto"/>
            <w:bottom w:val="none" w:sz="0" w:space="0" w:color="auto"/>
            <w:right w:val="none" w:sz="0" w:space="0" w:color="auto"/>
          </w:divBdr>
        </w:div>
        <w:div w:id="147064901">
          <w:marLeft w:val="480"/>
          <w:marRight w:val="0"/>
          <w:marTop w:val="0"/>
          <w:marBottom w:val="0"/>
          <w:divBdr>
            <w:top w:val="none" w:sz="0" w:space="0" w:color="auto"/>
            <w:left w:val="none" w:sz="0" w:space="0" w:color="auto"/>
            <w:bottom w:val="none" w:sz="0" w:space="0" w:color="auto"/>
            <w:right w:val="none" w:sz="0" w:space="0" w:color="auto"/>
          </w:divBdr>
        </w:div>
        <w:div w:id="1375353138">
          <w:marLeft w:val="480"/>
          <w:marRight w:val="0"/>
          <w:marTop w:val="0"/>
          <w:marBottom w:val="0"/>
          <w:divBdr>
            <w:top w:val="none" w:sz="0" w:space="0" w:color="auto"/>
            <w:left w:val="none" w:sz="0" w:space="0" w:color="auto"/>
            <w:bottom w:val="none" w:sz="0" w:space="0" w:color="auto"/>
            <w:right w:val="none" w:sz="0" w:space="0" w:color="auto"/>
          </w:divBdr>
        </w:div>
        <w:div w:id="2057313503">
          <w:marLeft w:val="480"/>
          <w:marRight w:val="0"/>
          <w:marTop w:val="0"/>
          <w:marBottom w:val="0"/>
          <w:divBdr>
            <w:top w:val="none" w:sz="0" w:space="0" w:color="auto"/>
            <w:left w:val="none" w:sz="0" w:space="0" w:color="auto"/>
            <w:bottom w:val="none" w:sz="0" w:space="0" w:color="auto"/>
            <w:right w:val="none" w:sz="0" w:space="0" w:color="auto"/>
          </w:divBdr>
        </w:div>
        <w:div w:id="517087568">
          <w:marLeft w:val="480"/>
          <w:marRight w:val="0"/>
          <w:marTop w:val="0"/>
          <w:marBottom w:val="0"/>
          <w:divBdr>
            <w:top w:val="none" w:sz="0" w:space="0" w:color="auto"/>
            <w:left w:val="none" w:sz="0" w:space="0" w:color="auto"/>
            <w:bottom w:val="none" w:sz="0" w:space="0" w:color="auto"/>
            <w:right w:val="none" w:sz="0" w:space="0" w:color="auto"/>
          </w:divBdr>
        </w:div>
        <w:div w:id="409471086">
          <w:marLeft w:val="480"/>
          <w:marRight w:val="0"/>
          <w:marTop w:val="0"/>
          <w:marBottom w:val="0"/>
          <w:divBdr>
            <w:top w:val="none" w:sz="0" w:space="0" w:color="auto"/>
            <w:left w:val="none" w:sz="0" w:space="0" w:color="auto"/>
            <w:bottom w:val="none" w:sz="0" w:space="0" w:color="auto"/>
            <w:right w:val="none" w:sz="0" w:space="0" w:color="auto"/>
          </w:divBdr>
        </w:div>
        <w:div w:id="743066346">
          <w:marLeft w:val="480"/>
          <w:marRight w:val="0"/>
          <w:marTop w:val="0"/>
          <w:marBottom w:val="0"/>
          <w:divBdr>
            <w:top w:val="none" w:sz="0" w:space="0" w:color="auto"/>
            <w:left w:val="none" w:sz="0" w:space="0" w:color="auto"/>
            <w:bottom w:val="none" w:sz="0" w:space="0" w:color="auto"/>
            <w:right w:val="none" w:sz="0" w:space="0" w:color="auto"/>
          </w:divBdr>
        </w:div>
        <w:div w:id="986054769">
          <w:marLeft w:val="480"/>
          <w:marRight w:val="0"/>
          <w:marTop w:val="0"/>
          <w:marBottom w:val="0"/>
          <w:divBdr>
            <w:top w:val="none" w:sz="0" w:space="0" w:color="auto"/>
            <w:left w:val="none" w:sz="0" w:space="0" w:color="auto"/>
            <w:bottom w:val="none" w:sz="0" w:space="0" w:color="auto"/>
            <w:right w:val="none" w:sz="0" w:space="0" w:color="auto"/>
          </w:divBdr>
        </w:div>
        <w:div w:id="925109965">
          <w:marLeft w:val="480"/>
          <w:marRight w:val="0"/>
          <w:marTop w:val="0"/>
          <w:marBottom w:val="0"/>
          <w:divBdr>
            <w:top w:val="none" w:sz="0" w:space="0" w:color="auto"/>
            <w:left w:val="none" w:sz="0" w:space="0" w:color="auto"/>
            <w:bottom w:val="none" w:sz="0" w:space="0" w:color="auto"/>
            <w:right w:val="none" w:sz="0" w:space="0" w:color="auto"/>
          </w:divBdr>
        </w:div>
        <w:div w:id="2037806898">
          <w:marLeft w:val="480"/>
          <w:marRight w:val="0"/>
          <w:marTop w:val="0"/>
          <w:marBottom w:val="0"/>
          <w:divBdr>
            <w:top w:val="none" w:sz="0" w:space="0" w:color="auto"/>
            <w:left w:val="none" w:sz="0" w:space="0" w:color="auto"/>
            <w:bottom w:val="none" w:sz="0" w:space="0" w:color="auto"/>
            <w:right w:val="none" w:sz="0" w:space="0" w:color="auto"/>
          </w:divBdr>
        </w:div>
        <w:div w:id="428896452">
          <w:marLeft w:val="480"/>
          <w:marRight w:val="0"/>
          <w:marTop w:val="0"/>
          <w:marBottom w:val="0"/>
          <w:divBdr>
            <w:top w:val="none" w:sz="0" w:space="0" w:color="auto"/>
            <w:left w:val="none" w:sz="0" w:space="0" w:color="auto"/>
            <w:bottom w:val="none" w:sz="0" w:space="0" w:color="auto"/>
            <w:right w:val="none" w:sz="0" w:space="0" w:color="auto"/>
          </w:divBdr>
        </w:div>
        <w:div w:id="681856706">
          <w:marLeft w:val="480"/>
          <w:marRight w:val="0"/>
          <w:marTop w:val="0"/>
          <w:marBottom w:val="0"/>
          <w:divBdr>
            <w:top w:val="none" w:sz="0" w:space="0" w:color="auto"/>
            <w:left w:val="none" w:sz="0" w:space="0" w:color="auto"/>
            <w:bottom w:val="none" w:sz="0" w:space="0" w:color="auto"/>
            <w:right w:val="none" w:sz="0" w:space="0" w:color="auto"/>
          </w:divBdr>
        </w:div>
        <w:div w:id="385182002">
          <w:marLeft w:val="480"/>
          <w:marRight w:val="0"/>
          <w:marTop w:val="0"/>
          <w:marBottom w:val="0"/>
          <w:divBdr>
            <w:top w:val="none" w:sz="0" w:space="0" w:color="auto"/>
            <w:left w:val="none" w:sz="0" w:space="0" w:color="auto"/>
            <w:bottom w:val="none" w:sz="0" w:space="0" w:color="auto"/>
            <w:right w:val="none" w:sz="0" w:space="0" w:color="auto"/>
          </w:divBdr>
        </w:div>
        <w:div w:id="1848906200">
          <w:marLeft w:val="480"/>
          <w:marRight w:val="0"/>
          <w:marTop w:val="0"/>
          <w:marBottom w:val="0"/>
          <w:divBdr>
            <w:top w:val="none" w:sz="0" w:space="0" w:color="auto"/>
            <w:left w:val="none" w:sz="0" w:space="0" w:color="auto"/>
            <w:bottom w:val="none" w:sz="0" w:space="0" w:color="auto"/>
            <w:right w:val="none" w:sz="0" w:space="0" w:color="auto"/>
          </w:divBdr>
        </w:div>
        <w:div w:id="1011104545">
          <w:marLeft w:val="480"/>
          <w:marRight w:val="0"/>
          <w:marTop w:val="0"/>
          <w:marBottom w:val="0"/>
          <w:divBdr>
            <w:top w:val="none" w:sz="0" w:space="0" w:color="auto"/>
            <w:left w:val="none" w:sz="0" w:space="0" w:color="auto"/>
            <w:bottom w:val="none" w:sz="0" w:space="0" w:color="auto"/>
            <w:right w:val="none" w:sz="0" w:space="0" w:color="auto"/>
          </w:divBdr>
        </w:div>
        <w:div w:id="1386567681">
          <w:marLeft w:val="480"/>
          <w:marRight w:val="0"/>
          <w:marTop w:val="0"/>
          <w:marBottom w:val="0"/>
          <w:divBdr>
            <w:top w:val="none" w:sz="0" w:space="0" w:color="auto"/>
            <w:left w:val="none" w:sz="0" w:space="0" w:color="auto"/>
            <w:bottom w:val="none" w:sz="0" w:space="0" w:color="auto"/>
            <w:right w:val="none" w:sz="0" w:space="0" w:color="auto"/>
          </w:divBdr>
        </w:div>
        <w:div w:id="594947639">
          <w:marLeft w:val="480"/>
          <w:marRight w:val="0"/>
          <w:marTop w:val="0"/>
          <w:marBottom w:val="0"/>
          <w:divBdr>
            <w:top w:val="none" w:sz="0" w:space="0" w:color="auto"/>
            <w:left w:val="none" w:sz="0" w:space="0" w:color="auto"/>
            <w:bottom w:val="none" w:sz="0" w:space="0" w:color="auto"/>
            <w:right w:val="none" w:sz="0" w:space="0" w:color="auto"/>
          </w:divBdr>
        </w:div>
        <w:div w:id="2038238478">
          <w:marLeft w:val="480"/>
          <w:marRight w:val="0"/>
          <w:marTop w:val="0"/>
          <w:marBottom w:val="0"/>
          <w:divBdr>
            <w:top w:val="none" w:sz="0" w:space="0" w:color="auto"/>
            <w:left w:val="none" w:sz="0" w:space="0" w:color="auto"/>
            <w:bottom w:val="none" w:sz="0" w:space="0" w:color="auto"/>
            <w:right w:val="none" w:sz="0" w:space="0" w:color="auto"/>
          </w:divBdr>
        </w:div>
        <w:div w:id="1555578224">
          <w:marLeft w:val="480"/>
          <w:marRight w:val="0"/>
          <w:marTop w:val="0"/>
          <w:marBottom w:val="0"/>
          <w:divBdr>
            <w:top w:val="none" w:sz="0" w:space="0" w:color="auto"/>
            <w:left w:val="none" w:sz="0" w:space="0" w:color="auto"/>
            <w:bottom w:val="none" w:sz="0" w:space="0" w:color="auto"/>
            <w:right w:val="none" w:sz="0" w:space="0" w:color="auto"/>
          </w:divBdr>
        </w:div>
        <w:div w:id="795487264">
          <w:marLeft w:val="480"/>
          <w:marRight w:val="0"/>
          <w:marTop w:val="0"/>
          <w:marBottom w:val="0"/>
          <w:divBdr>
            <w:top w:val="none" w:sz="0" w:space="0" w:color="auto"/>
            <w:left w:val="none" w:sz="0" w:space="0" w:color="auto"/>
            <w:bottom w:val="none" w:sz="0" w:space="0" w:color="auto"/>
            <w:right w:val="none" w:sz="0" w:space="0" w:color="auto"/>
          </w:divBdr>
        </w:div>
        <w:div w:id="1856456726">
          <w:marLeft w:val="480"/>
          <w:marRight w:val="0"/>
          <w:marTop w:val="0"/>
          <w:marBottom w:val="0"/>
          <w:divBdr>
            <w:top w:val="none" w:sz="0" w:space="0" w:color="auto"/>
            <w:left w:val="none" w:sz="0" w:space="0" w:color="auto"/>
            <w:bottom w:val="none" w:sz="0" w:space="0" w:color="auto"/>
            <w:right w:val="none" w:sz="0" w:space="0" w:color="auto"/>
          </w:divBdr>
        </w:div>
        <w:div w:id="722172097">
          <w:marLeft w:val="480"/>
          <w:marRight w:val="0"/>
          <w:marTop w:val="0"/>
          <w:marBottom w:val="0"/>
          <w:divBdr>
            <w:top w:val="none" w:sz="0" w:space="0" w:color="auto"/>
            <w:left w:val="none" w:sz="0" w:space="0" w:color="auto"/>
            <w:bottom w:val="none" w:sz="0" w:space="0" w:color="auto"/>
            <w:right w:val="none" w:sz="0" w:space="0" w:color="auto"/>
          </w:divBdr>
        </w:div>
        <w:div w:id="1885290407">
          <w:marLeft w:val="480"/>
          <w:marRight w:val="0"/>
          <w:marTop w:val="0"/>
          <w:marBottom w:val="0"/>
          <w:divBdr>
            <w:top w:val="none" w:sz="0" w:space="0" w:color="auto"/>
            <w:left w:val="none" w:sz="0" w:space="0" w:color="auto"/>
            <w:bottom w:val="none" w:sz="0" w:space="0" w:color="auto"/>
            <w:right w:val="none" w:sz="0" w:space="0" w:color="auto"/>
          </w:divBdr>
        </w:div>
        <w:div w:id="1398898555">
          <w:marLeft w:val="480"/>
          <w:marRight w:val="0"/>
          <w:marTop w:val="0"/>
          <w:marBottom w:val="0"/>
          <w:divBdr>
            <w:top w:val="none" w:sz="0" w:space="0" w:color="auto"/>
            <w:left w:val="none" w:sz="0" w:space="0" w:color="auto"/>
            <w:bottom w:val="none" w:sz="0" w:space="0" w:color="auto"/>
            <w:right w:val="none" w:sz="0" w:space="0" w:color="auto"/>
          </w:divBdr>
        </w:div>
        <w:div w:id="849414247">
          <w:marLeft w:val="480"/>
          <w:marRight w:val="0"/>
          <w:marTop w:val="0"/>
          <w:marBottom w:val="0"/>
          <w:divBdr>
            <w:top w:val="none" w:sz="0" w:space="0" w:color="auto"/>
            <w:left w:val="none" w:sz="0" w:space="0" w:color="auto"/>
            <w:bottom w:val="none" w:sz="0" w:space="0" w:color="auto"/>
            <w:right w:val="none" w:sz="0" w:space="0" w:color="auto"/>
          </w:divBdr>
        </w:div>
        <w:div w:id="1298413855">
          <w:marLeft w:val="480"/>
          <w:marRight w:val="0"/>
          <w:marTop w:val="0"/>
          <w:marBottom w:val="0"/>
          <w:divBdr>
            <w:top w:val="none" w:sz="0" w:space="0" w:color="auto"/>
            <w:left w:val="none" w:sz="0" w:space="0" w:color="auto"/>
            <w:bottom w:val="none" w:sz="0" w:space="0" w:color="auto"/>
            <w:right w:val="none" w:sz="0" w:space="0" w:color="auto"/>
          </w:divBdr>
        </w:div>
        <w:div w:id="2017267268">
          <w:marLeft w:val="480"/>
          <w:marRight w:val="0"/>
          <w:marTop w:val="0"/>
          <w:marBottom w:val="0"/>
          <w:divBdr>
            <w:top w:val="none" w:sz="0" w:space="0" w:color="auto"/>
            <w:left w:val="none" w:sz="0" w:space="0" w:color="auto"/>
            <w:bottom w:val="none" w:sz="0" w:space="0" w:color="auto"/>
            <w:right w:val="none" w:sz="0" w:space="0" w:color="auto"/>
          </w:divBdr>
        </w:div>
        <w:div w:id="424352344">
          <w:marLeft w:val="480"/>
          <w:marRight w:val="0"/>
          <w:marTop w:val="0"/>
          <w:marBottom w:val="0"/>
          <w:divBdr>
            <w:top w:val="none" w:sz="0" w:space="0" w:color="auto"/>
            <w:left w:val="none" w:sz="0" w:space="0" w:color="auto"/>
            <w:bottom w:val="none" w:sz="0" w:space="0" w:color="auto"/>
            <w:right w:val="none" w:sz="0" w:space="0" w:color="auto"/>
          </w:divBdr>
        </w:div>
      </w:divsChild>
    </w:div>
    <w:div w:id="1656445149">
      <w:bodyDiv w:val="1"/>
      <w:marLeft w:val="0"/>
      <w:marRight w:val="0"/>
      <w:marTop w:val="0"/>
      <w:marBottom w:val="0"/>
      <w:divBdr>
        <w:top w:val="none" w:sz="0" w:space="0" w:color="auto"/>
        <w:left w:val="none" w:sz="0" w:space="0" w:color="auto"/>
        <w:bottom w:val="none" w:sz="0" w:space="0" w:color="auto"/>
        <w:right w:val="none" w:sz="0" w:space="0" w:color="auto"/>
      </w:divBdr>
    </w:div>
    <w:div w:id="1659966327">
      <w:bodyDiv w:val="1"/>
      <w:marLeft w:val="0"/>
      <w:marRight w:val="0"/>
      <w:marTop w:val="0"/>
      <w:marBottom w:val="0"/>
      <w:divBdr>
        <w:top w:val="none" w:sz="0" w:space="0" w:color="auto"/>
        <w:left w:val="none" w:sz="0" w:space="0" w:color="auto"/>
        <w:bottom w:val="none" w:sz="0" w:space="0" w:color="auto"/>
        <w:right w:val="none" w:sz="0" w:space="0" w:color="auto"/>
      </w:divBdr>
    </w:div>
    <w:div w:id="1667049951">
      <w:bodyDiv w:val="1"/>
      <w:marLeft w:val="0"/>
      <w:marRight w:val="0"/>
      <w:marTop w:val="0"/>
      <w:marBottom w:val="0"/>
      <w:divBdr>
        <w:top w:val="none" w:sz="0" w:space="0" w:color="auto"/>
        <w:left w:val="none" w:sz="0" w:space="0" w:color="auto"/>
        <w:bottom w:val="none" w:sz="0" w:space="0" w:color="auto"/>
        <w:right w:val="none" w:sz="0" w:space="0" w:color="auto"/>
      </w:divBdr>
      <w:divsChild>
        <w:div w:id="455100091">
          <w:marLeft w:val="640"/>
          <w:marRight w:val="0"/>
          <w:marTop w:val="0"/>
          <w:marBottom w:val="0"/>
          <w:divBdr>
            <w:top w:val="none" w:sz="0" w:space="0" w:color="auto"/>
            <w:left w:val="none" w:sz="0" w:space="0" w:color="auto"/>
            <w:bottom w:val="none" w:sz="0" w:space="0" w:color="auto"/>
            <w:right w:val="none" w:sz="0" w:space="0" w:color="auto"/>
          </w:divBdr>
        </w:div>
        <w:div w:id="1976983907">
          <w:marLeft w:val="640"/>
          <w:marRight w:val="0"/>
          <w:marTop w:val="0"/>
          <w:marBottom w:val="0"/>
          <w:divBdr>
            <w:top w:val="none" w:sz="0" w:space="0" w:color="auto"/>
            <w:left w:val="none" w:sz="0" w:space="0" w:color="auto"/>
            <w:bottom w:val="none" w:sz="0" w:space="0" w:color="auto"/>
            <w:right w:val="none" w:sz="0" w:space="0" w:color="auto"/>
          </w:divBdr>
        </w:div>
        <w:div w:id="2041663384">
          <w:marLeft w:val="640"/>
          <w:marRight w:val="0"/>
          <w:marTop w:val="0"/>
          <w:marBottom w:val="0"/>
          <w:divBdr>
            <w:top w:val="none" w:sz="0" w:space="0" w:color="auto"/>
            <w:left w:val="none" w:sz="0" w:space="0" w:color="auto"/>
            <w:bottom w:val="none" w:sz="0" w:space="0" w:color="auto"/>
            <w:right w:val="none" w:sz="0" w:space="0" w:color="auto"/>
          </w:divBdr>
        </w:div>
        <w:div w:id="2065524101">
          <w:marLeft w:val="640"/>
          <w:marRight w:val="0"/>
          <w:marTop w:val="0"/>
          <w:marBottom w:val="0"/>
          <w:divBdr>
            <w:top w:val="none" w:sz="0" w:space="0" w:color="auto"/>
            <w:left w:val="none" w:sz="0" w:space="0" w:color="auto"/>
            <w:bottom w:val="none" w:sz="0" w:space="0" w:color="auto"/>
            <w:right w:val="none" w:sz="0" w:space="0" w:color="auto"/>
          </w:divBdr>
        </w:div>
        <w:div w:id="1086264749">
          <w:marLeft w:val="640"/>
          <w:marRight w:val="0"/>
          <w:marTop w:val="0"/>
          <w:marBottom w:val="0"/>
          <w:divBdr>
            <w:top w:val="none" w:sz="0" w:space="0" w:color="auto"/>
            <w:left w:val="none" w:sz="0" w:space="0" w:color="auto"/>
            <w:bottom w:val="none" w:sz="0" w:space="0" w:color="auto"/>
            <w:right w:val="none" w:sz="0" w:space="0" w:color="auto"/>
          </w:divBdr>
        </w:div>
        <w:div w:id="1884321422">
          <w:marLeft w:val="640"/>
          <w:marRight w:val="0"/>
          <w:marTop w:val="0"/>
          <w:marBottom w:val="0"/>
          <w:divBdr>
            <w:top w:val="none" w:sz="0" w:space="0" w:color="auto"/>
            <w:left w:val="none" w:sz="0" w:space="0" w:color="auto"/>
            <w:bottom w:val="none" w:sz="0" w:space="0" w:color="auto"/>
            <w:right w:val="none" w:sz="0" w:space="0" w:color="auto"/>
          </w:divBdr>
        </w:div>
        <w:div w:id="1966614623">
          <w:marLeft w:val="640"/>
          <w:marRight w:val="0"/>
          <w:marTop w:val="0"/>
          <w:marBottom w:val="0"/>
          <w:divBdr>
            <w:top w:val="none" w:sz="0" w:space="0" w:color="auto"/>
            <w:left w:val="none" w:sz="0" w:space="0" w:color="auto"/>
            <w:bottom w:val="none" w:sz="0" w:space="0" w:color="auto"/>
            <w:right w:val="none" w:sz="0" w:space="0" w:color="auto"/>
          </w:divBdr>
        </w:div>
        <w:div w:id="1632326145">
          <w:marLeft w:val="640"/>
          <w:marRight w:val="0"/>
          <w:marTop w:val="0"/>
          <w:marBottom w:val="0"/>
          <w:divBdr>
            <w:top w:val="none" w:sz="0" w:space="0" w:color="auto"/>
            <w:left w:val="none" w:sz="0" w:space="0" w:color="auto"/>
            <w:bottom w:val="none" w:sz="0" w:space="0" w:color="auto"/>
            <w:right w:val="none" w:sz="0" w:space="0" w:color="auto"/>
          </w:divBdr>
        </w:div>
        <w:div w:id="97065765">
          <w:marLeft w:val="640"/>
          <w:marRight w:val="0"/>
          <w:marTop w:val="0"/>
          <w:marBottom w:val="0"/>
          <w:divBdr>
            <w:top w:val="none" w:sz="0" w:space="0" w:color="auto"/>
            <w:left w:val="none" w:sz="0" w:space="0" w:color="auto"/>
            <w:bottom w:val="none" w:sz="0" w:space="0" w:color="auto"/>
            <w:right w:val="none" w:sz="0" w:space="0" w:color="auto"/>
          </w:divBdr>
        </w:div>
        <w:div w:id="1127120741">
          <w:marLeft w:val="640"/>
          <w:marRight w:val="0"/>
          <w:marTop w:val="0"/>
          <w:marBottom w:val="0"/>
          <w:divBdr>
            <w:top w:val="none" w:sz="0" w:space="0" w:color="auto"/>
            <w:left w:val="none" w:sz="0" w:space="0" w:color="auto"/>
            <w:bottom w:val="none" w:sz="0" w:space="0" w:color="auto"/>
            <w:right w:val="none" w:sz="0" w:space="0" w:color="auto"/>
          </w:divBdr>
        </w:div>
        <w:div w:id="1403257448">
          <w:marLeft w:val="640"/>
          <w:marRight w:val="0"/>
          <w:marTop w:val="0"/>
          <w:marBottom w:val="0"/>
          <w:divBdr>
            <w:top w:val="none" w:sz="0" w:space="0" w:color="auto"/>
            <w:left w:val="none" w:sz="0" w:space="0" w:color="auto"/>
            <w:bottom w:val="none" w:sz="0" w:space="0" w:color="auto"/>
            <w:right w:val="none" w:sz="0" w:space="0" w:color="auto"/>
          </w:divBdr>
        </w:div>
        <w:div w:id="464742164">
          <w:marLeft w:val="640"/>
          <w:marRight w:val="0"/>
          <w:marTop w:val="0"/>
          <w:marBottom w:val="0"/>
          <w:divBdr>
            <w:top w:val="none" w:sz="0" w:space="0" w:color="auto"/>
            <w:left w:val="none" w:sz="0" w:space="0" w:color="auto"/>
            <w:bottom w:val="none" w:sz="0" w:space="0" w:color="auto"/>
            <w:right w:val="none" w:sz="0" w:space="0" w:color="auto"/>
          </w:divBdr>
        </w:div>
        <w:div w:id="104155829">
          <w:marLeft w:val="640"/>
          <w:marRight w:val="0"/>
          <w:marTop w:val="0"/>
          <w:marBottom w:val="0"/>
          <w:divBdr>
            <w:top w:val="none" w:sz="0" w:space="0" w:color="auto"/>
            <w:left w:val="none" w:sz="0" w:space="0" w:color="auto"/>
            <w:bottom w:val="none" w:sz="0" w:space="0" w:color="auto"/>
            <w:right w:val="none" w:sz="0" w:space="0" w:color="auto"/>
          </w:divBdr>
        </w:div>
        <w:div w:id="1543402796">
          <w:marLeft w:val="640"/>
          <w:marRight w:val="0"/>
          <w:marTop w:val="0"/>
          <w:marBottom w:val="0"/>
          <w:divBdr>
            <w:top w:val="none" w:sz="0" w:space="0" w:color="auto"/>
            <w:left w:val="none" w:sz="0" w:space="0" w:color="auto"/>
            <w:bottom w:val="none" w:sz="0" w:space="0" w:color="auto"/>
            <w:right w:val="none" w:sz="0" w:space="0" w:color="auto"/>
          </w:divBdr>
        </w:div>
        <w:div w:id="637106873">
          <w:marLeft w:val="640"/>
          <w:marRight w:val="0"/>
          <w:marTop w:val="0"/>
          <w:marBottom w:val="0"/>
          <w:divBdr>
            <w:top w:val="none" w:sz="0" w:space="0" w:color="auto"/>
            <w:left w:val="none" w:sz="0" w:space="0" w:color="auto"/>
            <w:bottom w:val="none" w:sz="0" w:space="0" w:color="auto"/>
            <w:right w:val="none" w:sz="0" w:space="0" w:color="auto"/>
          </w:divBdr>
        </w:div>
        <w:div w:id="95054475">
          <w:marLeft w:val="640"/>
          <w:marRight w:val="0"/>
          <w:marTop w:val="0"/>
          <w:marBottom w:val="0"/>
          <w:divBdr>
            <w:top w:val="none" w:sz="0" w:space="0" w:color="auto"/>
            <w:left w:val="none" w:sz="0" w:space="0" w:color="auto"/>
            <w:bottom w:val="none" w:sz="0" w:space="0" w:color="auto"/>
            <w:right w:val="none" w:sz="0" w:space="0" w:color="auto"/>
          </w:divBdr>
        </w:div>
        <w:div w:id="1193567235">
          <w:marLeft w:val="640"/>
          <w:marRight w:val="0"/>
          <w:marTop w:val="0"/>
          <w:marBottom w:val="0"/>
          <w:divBdr>
            <w:top w:val="none" w:sz="0" w:space="0" w:color="auto"/>
            <w:left w:val="none" w:sz="0" w:space="0" w:color="auto"/>
            <w:bottom w:val="none" w:sz="0" w:space="0" w:color="auto"/>
            <w:right w:val="none" w:sz="0" w:space="0" w:color="auto"/>
          </w:divBdr>
        </w:div>
        <w:div w:id="2082290892">
          <w:marLeft w:val="640"/>
          <w:marRight w:val="0"/>
          <w:marTop w:val="0"/>
          <w:marBottom w:val="0"/>
          <w:divBdr>
            <w:top w:val="none" w:sz="0" w:space="0" w:color="auto"/>
            <w:left w:val="none" w:sz="0" w:space="0" w:color="auto"/>
            <w:bottom w:val="none" w:sz="0" w:space="0" w:color="auto"/>
            <w:right w:val="none" w:sz="0" w:space="0" w:color="auto"/>
          </w:divBdr>
        </w:div>
        <w:div w:id="947009335">
          <w:marLeft w:val="640"/>
          <w:marRight w:val="0"/>
          <w:marTop w:val="0"/>
          <w:marBottom w:val="0"/>
          <w:divBdr>
            <w:top w:val="none" w:sz="0" w:space="0" w:color="auto"/>
            <w:left w:val="none" w:sz="0" w:space="0" w:color="auto"/>
            <w:bottom w:val="none" w:sz="0" w:space="0" w:color="auto"/>
            <w:right w:val="none" w:sz="0" w:space="0" w:color="auto"/>
          </w:divBdr>
        </w:div>
        <w:div w:id="1466119997">
          <w:marLeft w:val="640"/>
          <w:marRight w:val="0"/>
          <w:marTop w:val="0"/>
          <w:marBottom w:val="0"/>
          <w:divBdr>
            <w:top w:val="none" w:sz="0" w:space="0" w:color="auto"/>
            <w:left w:val="none" w:sz="0" w:space="0" w:color="auto"/>
            <w:bottom w:val="none" w:sz="0" w:space="0" w:color="auto"/>
            <w:right w:val="none" w:sz="0" w:space="0" w:color="auto"/>
          </w:divBdr>
        </w:div>
        <w:div w:id="1662199339">
          <w:marLeft w:val="640"/>
          <w:marRight w:val="0"/>
          <w:marTop w:val="0"/>
          <w:marBottom w:val="0"/>
          <w:divBdr>
            <w:top w:val="none" w:sz="0" w:space="0" w:color="auto"/>
            <w:left w:val="none" w:sz="0" w:space="0" w:color="auto"/>
            <w:bottom w:val="none" w:sz="0" w:space="0" w:color="auto"/>
            <w:right w:val="none" w:sz="0" w:space="0" w:color="auto"/>
          </w:divBdr>
        </w:div>
        <w:div w:id="1915167840">
          <w:marLeft w:val="640"/>
          <w:marRight w:val="0"/>
          <w:marTop w:val="0"/>
          <w:marBottom w:val="0"/>
          <w:divBdr>
            <w:top w:val="none" w:sz="0" w:space="0" w:color="auto"/>
            <w:left w:val="none" w:sz="0" w:space="0" w:color="auto"/>
            <w:bottom w:val="none" w:sz="0" w:space="0" w:color="auto"/>
            <w:right w:val="none" w:sz="0" w:space="0" w:color="auto"/>
          </w:divBdr>
        </w:div>
        <w:div w:id="2040666796">
          <w:marLeft w:val="640"/>
          <w:marRight w:val="0"/>
          <w:marTop w:val="0"/>
          <w:marBottom w:val="0"/>
          <w:divBdr>
            <w:top w:val="none" w:sz="0" w:space="0" w:color="auto"/>
            <w:left w:val="none" w:sz="0" w:space="0" w:color="auto"/>
            <w:bottom w:val="none" w:sz="0" w:space="0" w:color="auto"/>
            <w:right w:val="none" w:sz="0" w:space="0" w:color="auto"/>
          </w:divBdr>
        </w:div>
        <w:div w:id="1422095244">
          <w:marLeft w:val="640"/>
          <w:marRight w:val="0"/>
          <w:marTop w:val="0"/>
          <w:marBottom w:val="0"/>
          <w:divBdr>
            <w:top w:val="none" w:sz="0" w:space="0" w:color="auto"/>
            <w:left w:val="none" w:sz="0" w:space="0" w:color="auto"/>
            <w:bottom w:val="none" w:sz="0" w:space="0" w:color="auto"/>
            <w:right w:val="none" w:sz="0" w:space="0" w:color="auto"/>
          </w:divBdr>
        </w:div>
        <w:div w:id="281425730">
          <w:marLeft w:val="640"/>
          <w:marRight w:val="0"/>
          <w:marTop w:val="0"/>
          <w:marBottom w:val="0"/>
          <w:divBdr>
            <w:top w:val="none" w:sz="0" w:space="0" w:color="auto"/>
            <w:left w:val="none" w:sz="0" w:space="0" w:color="auto"/>
            <w:bottom w:val="none" w:sz="0" w:space="0" w:color="auto"/>
            <w:right w:val="none" w:sz="0" w:space="0" w:color="auto"/>
          </w:divBdr>
        </w:div>
        <w:div w:id="336350284">
          <w:marLeft w:val="640"/>
          <w:marRight w:val="0"/>
          <w:marTop w:val="0"/>
          <w:marBottom w:val="0"/>
          <w:divBdr>
            <w:top w:val="none" w:sz="0" w:space="0" w:color="auto"/>
            <w:left w:val="none" w:sz="0" w:space="0" w:color="auto"/>
            <w:bottom w:val="none" w:sz="0" w:space="0" w:color="auto"/>
            <w:right w:val="none" w:sz="0" w:space="0" w:color="auto"/>
          </w:divBdr>
        </w:div>
        <w:div w:id="982386341">
          <w:marLeft w:val="640"/>
          <w:marRight w:val="0"/>
          <w:marTop w:val="0"/>
          <w:marBottom w:val="0"/>
          <w:divBdr>
            <w:top w:val="none" w:sz="0" w:space="0" w:color="auto"/>
            <w:left w:val="none" w:sz="0" w:space="0" w:color="auto"/>
            <w:bottom w:val="none" w:sz="0" w:space="0" w:color="auto"/>
            <w:right w:val="none" w:sz="0" w:space="0" w:color="auto"/>
          </w:divBdr>
        </w:div>
        <w:div w:id="1073049073">
          <w:marLeft w:val="640"/>
          <w:marRight w:val="0"/>
          <w:marTop w:val="0"/>
          <w:marBottom w:val="0"/>
          <w:divBdr>
            <w:top w:val="none" w:sz="0" w:space="0" w:color="auto"/>
            <w:left w:val="none" w:sz="0" w:space="0" w:color="auto"/>
            <w:bottom w:val="none" w:sz="0" w:space="0" w:color="auto"/>
            <w:right w:val="none" w:sz="0" w:space="0" w:color="auto"/>
          </w:divBdr>
        </w:div>
        <w:div w:id="256712586">
          <w:marLeft w:val="640"/>
          <w:marRight w:val="0"/>
          <w:marTop w:val="0"/>
          <w:marBottom w:val="0"/>
          <w:divBdr>
            <w:top w:val="none" w:sz="0" w:space="0" w:color="auto"/>
            <w:left w:val="none" w:sz="0" w:space="0" w:color="auto"/>
            <w:bottom w:val="none" w:sz="0" w:space="0" w:color="auto"/>
            <w:right w:val="none" w:sz="0" w:space="0" w:color="auto"/>
          </w:divBdr>
        </w:div>
        <w:div w:id="1249726374">
          <w:marLeft w:val="640"/>
          <w:marRight w:val="0"/>
          <w:marTop w:val="0"/>
          <w:marBottom w:val="0"/>
          <w:divBdr>
            <w:top w:val="none" w:sz="0" w:space="0" w:color="auto"/>
            <w:left w:val="none" w:sz="0" w:space="0" w:color="auto"/>
            <w:bottom w:val="none" w:sz="0" w:space="0" w:color="auto"/>
            <w:right w:val="none" w:sz="0" w:space="0" w:color="auto"/>
          </w:divBdr>
        </w:div>
        <w:div w:id="1735590440">
          <w:marLeft w:val="640"/>
          <w:marRight w:val="0"/>
          <w:marTop w:val="0"/>
          <w:marBottom w:val="0"/>
          <w:divBdr>
            <w:top w:val="none" w:sz="0" w:space="0" w:color="auto"/>
            <w:left w:val="none" w:sz="0" w:space="0" w:color="auto"/>
            <w:bottom w:val="none" w:sz="0" w:space="0" w:color="auto"/>
            <w:right w:val="none" w:sz="0" w:space="0" w:color="auto"/>
          </w:divBdr>
        </w:div>
        <w:div w:id="719477701">
          <w:marLeft w:val="640"/>
          <w:marRight w:val="0"/>
          <w:marTop w:val="0"/>
          <w:marBottom w:val="0"/>
          <w:divBdr>
            <w:top w:val="none" w:sz="0" w:space="0" w:color="auto"/>
            <w:left w:val="none" w:sz="0" w:space="0" w:color="auto"/>
            <w:bottom w:val="none" w:sz="0" w:space="0" w:color="auto"/>
            <w:right w:val="none" w:sz="0" w:space="0" w:color="auto"/>
          </w:divBdr>
        </w:div>
        <w:div w:id="986086339">
          <w:marLeft w:val="640"/>
          <w:marRight w:val="0"/>
          <w:marTop w:val="0"/>
          <w:marBottom w:val="0"/>
          <w:divBdr>
            <w:top w:val="none" w:sz="0" w:space="0" w:color="auto"/>
            <w:left w:val="none" w:sz="0" w:space="0" w:color="auto"/>
            <w:bottom w:val="none" w:sz="0" w:space="0" w:color="auto"/>
            <w:right w:val="none" w:sz="0" w:space="0" w:color="auto"/>
          </w:divBdr>
        </w:div>
        <w:div w:id="65881547">
          <w:marLeft w:val="640"/>
          <w:marRight w:val="0"/>
          <w:marTop w:val="0"/>
          <w:marBottom w:val="0"/>
          <w:divBdr>
            <w:top w:val="none" w:sz="0" w:space="0" w:color="auto"/>
            <w:left w:val="none" w:sz="0" w:space="0" w:color="auto"/>
            <w:bottom w:val="none" w:sz="0" w:space="0" w:color="auto"/>
            <w:right w:val="none" w:sz="0" w:space="0" w:color="auto"/>
          </w:divBdr>
        </w:div>
        <w:div w:id="361593825">
          <w:marLeft w:val="640"/>
          <w:marRight w:val="0"/>
          <w:marTop w:val="0"/>
          <w:marBottom w:val="0"/>
          <w:divBdr>
            <w:top w:val="none" w:sz="0" w:space="0" w:color="auto"/>
            <w:left w:val="none" w:sz="0" w:space="0" w:color="auto"/>
            <w:bottom w:val="none" w:sz="0" w:space="0" w:color="auto"/>
            <w:right w:val="none" w:sz="0" w:space="0" w:color="auto"/>
          </w:divBdr>
        </w:div>
        <w:div w:id="680086094">
          <w:marLeft w:val="640"/>
          <w:marRight w:val="0"/>
          <w:marTop w:val="0"/>
          <w:marBottom w:val="0"/>
          <w:divBdr>
            <w:top w:val="none" w:sz="0" w:space="0" w:color="auto"/>
            <w:left w:val="none" w:sz="0" w:space="0" w:color="auto"/>
            <w:bottom w:val="none" w:sz="0" w:space="0" w:color="auto"/>
            <w:right w:val="none" w:sz="0" w:space="0" w:color="auto"/>
          </w:divBdr>
        </w:div>
        <w:div w:id="1696925533">
          <w:marLeft w:val="640"/>
          <w:marRight w:val="0"/>
          <w:marTop w:val="0"/>
          <w:marBottom w:val="0"/>
          <w:divBdr>
            <w:top w:val="none" w:sz="0" w:space="0" w:color="auto"/>
            <w:left w:val="none" w:sz="0" w:space="0" w:color="auto"/>
            <w:bottom w:val="none" w:sz="0" w:space="0" w:color="auto"/>
            <w:right w:val="none" w:sz="0" w:space="0" w:color="auto"/>
          </w:divBdr>
        </w:div>
        <w:div w:id="562562113">
          <w:marLeft w:val="640"/>
          <w:marRight w:val="0"/>
          <w:marTop w:val="0"/>
          <w:marBottom w:val="0"/>
          <w:divBdr>
            <w:top w:val="none" w:sz="0" w:space="0" w:color="auto"/>
            <w:left w:val="none" w:sz="0" w:space="0" w:color="auto"/>
            <w:bottom w:val="none" w:sz="0" w:space="0" w:color="auto"/>
            <w:right w:val="none" w:sz="0" w:space="0" w:color="auto"/>
          </w:divBdr>
        </w:div>
        <w:div w:id="1206018467">
          <w:marLeft w:val="640"/>
          <w:marRight w:val="0"/>
          <w:marTop w:val="0"/>
          <w:marBottom w:val="0"/>
          <w:divBdr>
            <w:top w:val="none" w:sz="0" w:space="0" w:color="auto"/>
            <w:left w:val="none" w:sz="0" w:space="0" w:color="auto"/>
            <w:bottom w:val="none" w:sz="0" w:space="0" w:color="auto"/>
            <w:right w:val="none" w:sz="0" w:space="0" w:color="auto"/>
          </w:divBdr>
        </w:div>
        <w:div w:id="1876186653">
          <w:marLeft w:val="640"/>
          <w:marRight w:val="0"/>
          <w:marTop w:val="0"/>
          <w:marBottom w:val="0"/>
          <w:divBdr>
            <w:top w:val="none" w:sz="0" w:space="0" w:color="auto"/>
            <w:left w:val="none" w:sz="0" w:space="0" w:color="auto"/>
            <w:bottom w:val="none" w:sz="0" w:space="0" w:color="auto"/>
            <w:right w:val="none" w:sz="0" w:space="0" w:color="auto"/>
          </w:divBdr>
        </w:div>
        <w:div w:id="1569152652">
          <w:marLeft w:val="640"/>
          <w:marRight w:val="0"/>
          <w:marTop w:val="0"/>
          <w:marBottom w:val="0"/>
          <w:divBdr>
            <w:top w:val="none" w:sz="0" w:space="0" w:color="auto"/>
            <w:left w:val="none" w:sz="0" w:space="0" w:color="auto"/>
            <w:bottom w:val="none" w:sz="0" w:space="0" w:color="auto"/>
            <w:right w:val="none" w:sz="0" w:space="0" w:color="auto"/>
          </w:divBdr>
        </w:div>
        <w:div w:id="1200703632">
          <w:marLeft w:val="640"/>
          <w:marRight w:val="0"/>
          <w:marTop w:val="0"/>
          <w:marBottom w:val="0"/>
          <w:divBdr>
            <w:top w:val="none" w:sz="0" w:space="0" w:color="auto"/>
            <w:left w:val="none" w:sz="0" w:space="0" w:color="auto"/>
            <w:bottom w:val="none" w:sz="0" w:space="0" w:color="auto"/>
            <w:right w:val="none" w:sz="0" w:space="0" w:color="auto"/>
          </w:divBdr>
        </w:div>
        <w:div w:id="2104495609">
          <w:marLeft w:val="640"/>
          <w:marRight w:val="0"/>
          <w:marTop w:val="0"/>
          <w:marBottom w:val="0"/>
          <w:divBdr>
            <w:top w:val="none" w:sz="0" w:space="0" w:color="auto"/>
            <w:left w:val="none" w:sz="0" w:space="0" w:color="auto"/>
            <w:bottom w:val="none" w:sz="0" w:space="0" w:color="auto"/>
            <w:right w:val="none" w:sz="0" w:space="0" w:color="auto"/>
          </w:divBdr>
        </w:div>
        <w:div w:id="787965652">
          <w:marLeft w:val="640"/>
          <w:marRight w:val="0"/>
          <w:marTop w:val="0"/>
          <w:marBottom w:val="0"/>
          <w:divBdr>
            <w:top w:val="none" w:sz="0" w:space="0" w:color="auto"/>
            <w:left w:val="none" w:sz="0" w:space="0" w:color="auto"/>
            <w:bottom w:val="none" w:sz="0" w:space="0" w:color="auto"/>
            <w:right w:val="none" w:sz="0" w:space="0" w:color="auto"/>
          </w:divBdr>
        </w:div>
        <w:div w:id="995572417">
          <w:marLeft w:val="640"/>
          <w:marRight w:val="0"/>
          <w:marTop w:val="0"/>
          <w:marBottom w:val="0"/>
          <w:divBdr>
            <w:top w:val="none" w:sz="0" w:space="0" w:color="auto"/>
            <w:left w:val="none" w:sz="0" w:space="0" w:color="auto"/>
            <w:bottom w:val="none" w:sz="0" w:space="0" w:color="auto"/>
            <w:right w:val="none" w:sz="0" w:space="0" w:color="auto"/>
          </w:divBdr>
        </w:div>
        <w:div w:id="1306542558">
          <w:marLeft w:val="640"/>
          <w:marRight w:val="0"/>
          <w:marTop w:val="0"/>
          <w:marBottom w:val="0"/>
          <w:divBdr>
            <w:top w:val="none" w:sz="0" w:space="0" w:color="auto"/>
            <w:left w:val="none" w:sz="0" w:space="0" w:color="auto"/>
            <w:bottom w:val="none" w:sz="0" w:space="0" w:color="auto"/>
            <w:right w:val="none" w:sz="0" w:space="0" w:color="auto"/>
          </w:divBdr>
        </w:div>
        <w:div w:id="1214536848">
          <w:marLeft w:val="640"/>
          <w:marRight w:val="0"/>
          <w:marTop w:val="0"/>
          <w:marBottom w:val="0"/>
          <w:divBdr>
            <w:top w:val="none" w:sz="0" w:space="0" w:color="auto"/>
            <w:left w:val="none" w:sz="0" w:space="0" w:color="auto"/>
            <w:bottom w:val="none" w:sz="0" w:space="0" w:color="auto"/>
            <w:right w:val="none" w:sz="0" w:space="0" w:color="auto"/>
          </w:divBdr>
        </w:div>
        <w:div w:id="1827894121">
          <w:marLeft w:val="640"/>
          <w:marRight w:val="0"/>
          <w:marTop w:val="0"/>
          <w:marBottom w:val="0"/>
          <w:divBdr>
            <w:top w:val="none" w:sz="0" w:space="0" w:color="auto"/>
            <w:left w:val="none" w:sz="0" w:space="0" w:color="auto"/>
            <w:bottom w:val="none" w:sz="0" w:space="0" w:color="auto"/>
            <w:right w:val="none" w:sz="0" w:space="0" w:color="auto"/>
          </w:divBdr>
        </w:div>
        <w:div w:id="181016697">
          <w:marLeft w:val="640"/>
          <w:marRight w:val="0"/>
          <w:marTop w:val="0"/>
          <w:marBottom w:val="0"/>
          <w:divBdr>
            <w:top w:val="none" w:sz="0" w:space="0" w:color="auto"/>
            <w:left w:val="none" w:sz="0" w:space="0" w:color="auto"/>
            <w:bottom w:val="none" w:sz="0" w:space="0" w:color="auto"/>
            <w:right w:val="none" w:sz="0" w:space="0" w:color="auto"/>
          </w:divBdr>
        </w:div>
        <w:div w:id="1210067282">
          <w:marLeft w:val="640"/>
          <w:marRight w:val="0"/>
          <w:marTop w:val="0"/>
          <w:marBottom w:val="0"/>
          <w:divBdr>
            <w:top w:val="none" w:sz="0" w:space="0" w:color="auto"/>
            <w:left w:val="none" w:sz="0" w:space="0" w:color="auto"/>
            <w:bottom w:val="none" w:sz="0" w:space="0" w:color="auto"/>
            <w:right w:val="none" w:sz="0" w:space="0" w:color="auto"/>
          </w:divBdr>
        </w:div>
        <w:div w:id="1793203692">
          <w:marLeft w:val="640"/>
          <w:marRight w:val="0"/>
          <w:marTop w:val="0"/>
          <w:marBottom w:val="0"/>
          <w:divBdr>
            <w:top w:val="none" w:sz="0" w:space="0" w:color="auto"/>
            <w:left w:val="none" w:sz="0" w:space="0" w:color="auto"/>
            <w:bottom w:val="none" w:sz="0" w:space="0" w:color="auto"/>
            <w:right w:val="none" w:sz="0" w:space="0" w:color="auto"/>
          </w:divBdr>
        </w:div>
        <w:div w:id="1651134125">
          <w:marLeft w:val="640"/>
          <w:marRight w:val="0"/>
          <w:marTop w:val="0"/>
          <w:marBottom w:val="0"/>
          <w:divBdr>
            <w:top w:val="none" w:sz="0" w:space="0" w:color="auto"/>
            <w:left w:val="none" w:sz="0" w:space="0" w:color="auto"/>
            <w:bottom w:val="none" w:sz="0" w:space="0" w:color="auto"/>
            <w:right w:val="none" w:sz="0" w:space="0" w:color="auto"/>
          </w:divBdr>
        </w:div>
        <w:div w:id="2103795749">
          <w:marLeft w:val="640"/>
          <w:marRight w:val="0"/>
          <w:marTop w:val="0"/>
          <w:marBottom w:val="0"/>
          <w:divBdr>
            <w:top w:val="none" w:sz="0" w:space="0" w:color="auto"/>
            <w:left w:val="none" w:sz="0" w:space="0" w:color="auto"/>
            <w:bottom w:val="none" w:sz="0" w:space="0" w:color="auto"/>
            <w:right w:val="none" w:sz="0" w:space="0" w:color="auto"/>
          </w:divBdr>
        </w:div>
        <w:div w:id="376123037">
          <w:marLeft w:val="640"/>
          <w:marRight w:val="0"/>
          <w:marTop w:val="0"/>
          <w:marBottom w:val="0"/>
          <w:divBdr>
            <w:top w:val="none" w:sz="0" w:space="0" w:color="auto"/>
            <w:left w:val="none" w:sz="0" w:space="0" w:color="auto"/>
            <w:bottom w:val="none" w:sz="0" w:space="0" w:color="auto"/>
            <w:right w:val="none" w:sz="0" w:space="0" w:color="auto"/>
          </w:divBdr>
        </w:div>
        <w:div w:id="538786761">
          <w:marLeft w:val="640"/>
          <w:marRight w:val="0"/>
          <w:marTop w:val="0"/>
          <w:marBottom w:val="0"/>
          <w:divBdr>
            <w:top w:val="none" w:sz="0" w:space="0" w:color="auto"/>
            <w:left w:val="none" w:sz="0" w:space="0" w:color="auto"/>
            <w:bottom w:val="none" w:sz="0" w:space="0" w:color="auto"/>
            <w:right w:val="none" w:sz="0" w:space="0" w:color="auto"/>
          </w:divBdr>
        </w:div>
        <w:div w:id="1209881446">
          <w:marLeft w:val="640"/>
          <w:marRight w:val="0"/>
          <w:marTop w:val="0"/>
          <w:marBottom w:val="0"/>
          <w:divBdr>
            <w:top w:val="none" w:sz="0" w:space="0" w:color="auto"/>
            <w:left w:val="none" w:sz="0" w:space="0" w:color="auto"/>
            <w:bottom w:val="none" w:sz="0" w:space="0" w:color="auto"/>
            <w:right w:val="none" w:sz="0" w:space="0" w:color="auto"/>
          </w:divBdr>
        </w:div>
        <w:div w:id="1323771968">
          <w:marLeft w:val="640"/>
          <w:marRight w:val="0"/>
          <w:marTop w:val="0"/>
          <w:marBottom w:val="0"/>
          <w:divBdr>
            <w:top w:val="none" w:sz="0" w:space="0" w:color="auto"/>
            <w:left w:val="none" w:sz="0" w:space="0" w:color="auto"/>
            <w:bottom w:val="none" w:sz="0" w:space="0" w:color="auto"/>
            <w:right w:val="none" w:sz="0" w:space="0" w:color="auto"/>
          </w:divBdr>
        </w:div>
        <w:div w:id="1843622534">
          <w:marLeft w:val="640"/>
          <w:marRight w:val="0"/>
          <w:marTop w:val="0"/>
          <w:marBottom w:val="0"/>
          <w:divBdr>
            <w:top w:val="none" w:sz="0" w:space="0" w:color="auto"/>
            <w:left w:val="none" w:sz="0" w:space="0" w:color="auto"/>
            <w:bottom w:val="none" w:sz="0" w:space="0" w:color="auto"/>
            <w:right w:val="none" w:sz="0" w:space="0" w:color="auto"/>
          </w:divBdr>
        </w:div>
        <w:div w:id="152186870">
          <w:marLeft w:val="640"/>
          <w:marRight w:val="0"/>
          <w:marTop w:val="0"/>
          <w:marBottom w:val="0"/>
          <w:divBdr>
            <w:top w:val="none" w:sz="0" w:space="0" w:color="auto"/>
            <w:left w:val="none" w:sz="0" w:space="0" w:color="auto"/>
            <w:bottom w:val="none" w:sz="0" w:space="0" w:color="auto"/>
            <w:right w:val="none" w:sz="0" w:space="0" w:color="auto"/>
          </w:divBdr>
        </w:div>
        <w:div w:id="1087926436">
          <w:marLeft w:val="640"/>
          <w:marRight w:val="0"/>
          <w:marTop w:val="0"/>
          <w:marBottom w:val="0"/>
          <w:divBdr>
            <w:top w:val="none" w:sz="0" w:space="0" w:color="auto"/>
            <w:left w:val="none" w:sz="0" w:space="0" w:color="auto"/>
            <w:bottom w:val="none" w:sz="0" w:space="0" w:color="auto"/>
            <w:right w:val="none" w:sz="0" w:space="0" w:color="auto"/>
          </w:divBdr>
        </w:div>
        <w:div w:id="761683229">
          <w:marLeft w:val="640"/>
          <w:marRight w:val="0"/>
          <w:marTop w:val="0"/>
          <w:marBottom w:val="0"/>
          <w:divBdr>
            <w:top w:val="none" w:sz="0" w:space="0" w:color="auto"/>
            <w:left w:val="none" w:sz="0" w:space="0" w:color="auto"/>
            <w:bottom w:val="none" w:sz="0" w:space="0" w:color="auto"/>
            <w:right w:val="none" w:sz="0" w:space="0" w:color="auto"/>
          </w:divBdr>
        </w:div>
        <w:div w:id="434909352">
          <w:marLeft w:val="640"/>
          <w:marRight w:val="0"/>
          <w:marTop w:val="0"/>
          <w:marBottom w:val="0"/>
          <w:divBdr>
            <w:top w:val="none" w:sz="0" w:space="0" w:color="auto"/>
            <w:left w:val="none" w:sz="0" w:space="0" w:color="auto"/>
            <w:bottom w:val="none" w:sz="0" w:space="0" w:color="auto"/>
            <w:right w:val="none" w:sz="0" w:space="0" w:color="auto"/>
          </w:divBdr>
        </w:div>
        <w:div w:id="879585518">
          <w:marLeft w:val="640"/>
          <w:marRight w:val="0"/>
          <w:marTop w:val="0"/>
          <w:marBottom w:val="0"/>
          <w:divBdr>
            <w:top w:val="none" w:sz="0" w:space="0" w:color="auto"/>
            <w:left w:val="none" w:sz="0" w:space="0" w:color="auto"/>
            <w:bottom w:val="none" w:sz="0" w:space="0" w:color="auto"/>
            <w:right w:val="none" w:sz="0" w:space="0" w:color="auto"/>
          </w:divBdr>
        </w:div>
        <w:div w:id="1113285248">
          <w:marLeft w:val="640"/>
          <w:marRight w:val="0"/>
          <w:marTop w:val="0"/>
          <w:marBottom w:val="0"/>
          <w:divBdr>
            <w:top w:val="none" w:sz="0" w:space="0" w:color="auto"/>
            <w:left w:val="none" w:sz="0" w:space="0" w:color="auto"/>
            <w:bottom w:val="none" w:sz="0" w:space="0" w:color="auto"/>
            <w:right w:val="none" w:sz="0" w:space="0" w:color="auto"/>
          </w:divBdr>
        </w:div>
        <w:div w:id="473370908">
          <w:marLeft w:val="640"/>
          <w:marRight w:val="0"/>
          <w:marTop w:val="0"/>
          <w:marBottom w:val="0"/>
          <w:divBdr>
            <w:top w:val="none" w:sz="0" w:space="0" w:color="auto"/>
            <w:left w:val="none" w:sz="0" w:space="0" w:color="auto"/>
            <w:bottom w:val="none" w:sz="0" w:space="0" w:color="auto"/>
            <w:right w:val="none" w:sz="0" w:space="0" w:color="auto"/>
          </w:divBdr>
        </w:div>
        <w:div w:id="1415130613">
          <w:marLeft w:val="640"/>
          <w:marRight w:val="0"/>
          <w:marTop w:val="0"/>
          <w:marBottom w:val="0"/>
          <w:divBdr>
            <w:top w:val="none" w:sz="0" w:space="0" w:color="auto"/>
            <w:left w:val="none" w:sz="0" w:space="0" w:color="auto"/>
            <w:bottom w:val="none" w:sz="0" w:space="0" w:color="auto"/>
            <w:right w:val="none" w:sz="0" w:space="0" w:color="auto"/>
          </w:divBdr>
        </w:div>
        <w:div w:id="374354585">
          <w:marLeft w:val="640"/>
          <w:marRight w:val="0"/>
          <w:marTop w:val="0"/>
          <w:marBottom w:val="0"/>
          <w:divBdr>
            <w:top w:val="none" w:sz="0" w:space="0" w:color="auto"/>
            <w:left w:val="none" w:sz="0" w:space="0" w:color="auto"/>
            <w:bottom w:val="none" w:sz="0" w:space="0" w:color="auto"/>
            <w:right w:val="none" w:sz="0" w:space="0" w:color="auto"/>
          </w:divBdr>
        </w:div>
        <w:div w:id="514463777">
          <w:marLeft w:val="640"/>
          <w:marRight w:val="0"/>
          <w:marTop w:val="0"/>
          <w:marBottom w:val="0"/>
          <w:divBdr>
            <w:top w:val="none" w:sz="0" w:space="0" w:color="auto"/>
            <w:left w:val="none" w:sz="0" w:space="0" w:color="auto"/>
            <w:bottom w:val="none" w:sz="0" w:space="0" w:color="auto"/>
            <w:right w:val="none" w:sz="0" w:space="0" w:color="auto"/>
          </w:divBdr>
        </w:div>
        <w:div w:id="1544439360">
          <w:marLeft w:val="640"/>
          <w:marRight w:val="0"/>
          <w:marTop w:val="0"/>
          <w:marBottom w:val="0"/>
          <w:divBdr>
            <w:top w:val="none" w:sz="0" w:space="0" w:color="auto"/>
            <w:left w:val="none" w:sz="0" w:space="0" w:color="auto"/>
            <w:bottom w:val="none" w:sz="0" w:space="0" w:color="auto"/>
            <w:right w:val="none" w:sz="0" w:space="0" w:color="auto"/>
          </w:divBdr>
        </w:div>
        <w:div w:id="1222641480">
          <w:marLeft w:val="640"/>
          <w:marRight w:val="0"/>
          <w:marTop w:val="0"/>
          <w:marBottom w:val="0"/>
          <w:divBdr>
            <w:top w:val="none" w:sz="0" w:space="0" w:color="auto"/>
            <w:left w:val="none" w:sz="0" w:space="0" w:color="auto"/>
            <w:bottom w:val="none" w:sz="0" w:space="0" w:color="auto"/>
            <w:right w:val="none" w:sz="0" w:space="0" w:color="auto"/>
          </w:divBdr>
        </w:div>
        <w:div w:id="569194342">
          <w:marLeft w:val="640"/>
          <w:marRight w:val="0"/>
          <w:marTop w:val="0"/>
          <w:marBottom w:val="0"/>
          <w:divBdr>
            <w:top w:val="none" w:sz="0" w:space="0" w:color="auto"/>
            <w:left w:val="none" w:sz="0" w:space="0" w:color="auto"/>
            <w:bottom w:val="none" w:sz="0" w:space="0" w:color="auto"/>
            <w:right w:val="none" w:sz="0" w:space="0" w:color="auto"/>
          </w:divBdr>
        </w:div>
        <w:div w:id="713693563">
          <w:marLeft w:val="640"/>
          <w:marRight w:val="0"/>
          <w:marTop w:val="0"/>
          <w:marBottom w:val="0"/>
          <w:divBdr>
            <w:top w:val="none" w:sz="0" w:space="0" w:color="auto"/>
            <w:left w:val="none" w:sz="0" w:space="0" w:color="auto"/>
            <w:bottom w:val="none" w:sz="0" w:space="0" w:color="auto"/>
            <w:right w:val="none" w:sz="0" w:space="0" w:color="auto"/>
          </w:divBdr>
        </w:div>
        <w:div w:id="1550067399">
          <w:marLeft w:val="640"/>
          <w:marRight w:val="0"/>
          <w:marTop w:val="0"/>
          <w:marBottom w:val="0"/>
          <w:divBdr>
            <w:top w:val="none" w:sz="0" w:space="0" w:color="auto"/>
            <w:left w:val="none" w:sz="0" w:space="0" w:color="auto"/>
            <w:bottom w:val="none" w:sz="0" w:space="0" w:color="auto"/>
            <w:right w:val="none" w:sz="0" w:space="0" w:color="auto"/>
          </w:divBdr>
        </w:div>
        <w:div w:id="857349140">
          <w:marLeft w:val="640"/>
          <w:marRight w:val="0"/>
          <w:marTop w:val="0"/>
          <w:marBottom w:val="0"/>
          <w:divBdr>
            <w:top w:val="none" w:sz="0" w:space="0" w:color="auto"/>
            <w:left w:val="none" w:sz="0" w:space="0" w:color="auto"/>
            <w:bottom w:val="none" w:sz="0" w:space="0" w:color="auto"/>
            <w:right w:val="none" w:sz="0" w:space="0" w:color="auto"/>
          </w:divBdr>
        </w:div>
        <w:div w:id="422536017">
          <w:marLeft w:val="640"/>
          <w:marRight w:val="0"/>
          <w:marTop w:val="0"/>
          <w:marBottom w:val="0"/>
          <w:divBdr>
            <w:top w:val="none" w:sz="0" w:space="0" w:color="auto"/>
            <w:left w:val="none" w:sz="0" w:space="0" w:color="auto"/>
            <w:bottom w:val="none" w:sz="0" w:space="0" w:color="auto"/>
            <w:right w:val="none" w:sz="0" w:space="0" w:color="auto"/>
          </w:divBdr>
        </w:div>
        <w:div w:id="1093357008">
          <w:marLeft w:val="640"/>
          <w:marRight w:val="0"/>
          <w:marTop w:val="0"/>
          <w:marBottom w:val="0"/>
          <w:divBdr>
            <w:top w:val="none" w:sz="0" w:space="0" w:color="auto"/>
            <w:left w:val="none" w:sz="0" w:space="0" w:color="auto"/>
            <w:bottom w:val="none" w:sz="0" w:space="0" w:color="auto"/>
            <w:right w:val="none" w:sz="0" w:space="0" w:color="auto"/>
          </w:divBdr>
        </w:div>
        <w:div w:id="1187594419">
          <w:marLeft w:val="640"/>
          <w:marRight w:val="0"/>
          <w:marTop w:val="0"/>
          <w:marBottom w:val="0"/>
          <w:divBdr>
            <w:top w:val="none" w:sz="0" w:space="0" w:color="auto"/>
            <w:left w:val="none" w:sz="0" w:space="0" w:color="auto"/>
            <w:bottom w:val="none" w:sz="0" w:space="0" w:color="auto"/>
            <w:right w:val="none" w:sz="0" w:space="0" w:color="auto"/>
          </w:divBdr>
        </w:div>
        <w:div w:id="854727764">
          <w:marLeft w:val="640"/>
          <w:marRight w:val="0"/>
          <w:marTop w:val="0"/>
          <w:marBottom w:val="0"/>
          <w:divBdr>
            <w:top w:val="none" w:sz="0" w:space="0" w:color="auto"/>
            <w:left w:val="none" w:sz="0" w:space="0" w:color="auto"/>
            <w:bottom w:val="none" w:sz="0" w:space="0" w:color="auto"/>
            <w:right w:val="none" w:sz="0" w:space="0" w:color="auto"/>
          </w:divBdr>
        </w:div>
        <w:div w:id="1670863209">
          <w:marLeft w:val="640"/>
          <w:marRight w:val="0"/>
          <w:marTop w:val="0"/>
          <w:marBottom w:val="0"/>
          <w:divBdr>
            <w:top w:val="none" w:sz="0" w:space="0" w:color="auto"/>
            <w:left w:val="none" w:sz="0" w:space="0" w:color="auto"/>
            <w:bottom w:val="none" w:sz="0" w:space="0" w:color="auto"/>
            <w:right w:val="none" w:sz="0" w:space="0" w:color="auto"/>
          </w:divBdr>
        </w:div>
        <w:div w:id="237179950">
          <w:marLeft w:val="640"/>
          <w:marRight w:val="0"/>
          <w:marTop w:val="0"/>
          <w:marBottom w:val="0"/>
          <w:divBdr>
            <w:top w:val="none" w:sz="0" w:space="0" w:color="auto"/>
            <w:left w:val="none" w:sz="0" w:space="0" w:color="auto"/>
            <w:bottom w:val="none" w:sz="0" w:space="0" w:color="auto"/>
            <w:right w:val="none" w:sz="0" w:space="0" w:color="auto"/>
          </w:divBdr>
        </w:div>
        <w:div w:id="1155225772">
          <w:marLeft w:val="640"/>
          <w:marRight w:val="0"/>
          <w:marTop w:val="0"/>
          <w:marBottom w:val="0"/>
          <w:divBdr>
            <w:top w:val="none" w:sz="0" w:space="0" w:color="auto"/>
            <w:left w:val="none" w:sz="0" w:space="0" w:color="auto"/>
            <w:bottom w:val="none" w:sz="0" w:space="0" w:color="auto"/>
            <w:right w:val="none" w:sz="0" w:space="0" w:color="auto"/>
          </w:divBdr>
        </w:div>
        <w:div w:id="274678016">
          <w:marLeft w:val="640"/>
          <w:marRight w:val="0"/>
          <w:marTop w:val="0"/>
          <w:marBottom w:val="0"/>
          <w:divBdr>
            <w:top w:val="none" w:sz="0" w:space="0" w:color="auto"/>
            <w:left w:val="none" w:sz="0" w:space="0" w:color="auto"/>
            <w:bottom w:val="none" w:sz="0" w:space="0" w:color="auto"/>
            <w:right w:val="none" w:sz="0" w:space="0" w:color="auto"/>
          </w:divBdr>
        </w:div>
        <w:div w:id="2123723751">
          <w:marLeft w:val="640"/>
          <w:marRight w:val="0"/>
          <w:marTop w:val="0"/>
          <w:marBottom w:val="0"/>
          <w:divBdr>
            <w:top w:val="none" w:sz="0" w:space="0" w:color="auto"/>
            <w:left w:val="none" w:sz="0" w:space="0" w:color="auto"/>
            <w:bottom w:val="none" w:sz="0" w:space="0" w:color="auto"/>
            <w:right w:val="none" w:sz="0" w:space="0" w:color="auto"/>
          </w:divBdr>
        </w:div>
        <w:div w:id="1415935373">
          <w:marLeft w:val="640"/>
          <w:marRight w:val="0"/>
          <w:marTop w:val="0"/>
          <w:marBottom w:val="0"/>
          <w:divBdr>
            <w:top w:val="none" w:sz="0" w:space="0" w:color="auto"/>
            <w:left w:val="none" w:sz="0" w:space="0" w:color="auto"/>
            <w:bottom w:val="none" w:sz="0" w:space="0" w:color="auto"/>
            <w:right w:val="none" w:sz="0" w:space="0" w:color="auto"/>
          </w:divBdr>
        </w:div>
        <w:div w:id="1568342258">
          <w:marLeft w:val="640"/>
          <w:marRight w:val="0"/>
          <w:marTop w:val="0"/>
          <w:marBottom w:val="0"/>
          <w:divBdr>
            <w:top w:val="none" w:sz="0" w:space="0" w:color="auto"/>
            <w:left w:val="none" w:sz="0" w:space="0" w:color="auto"/>
            <w:bottom w:val="none" w:sz="0" w:space="0" w:color="auto"/>
            <w:right w:val="none" w:sz="0" w:space="0" w:color="auto"/>
          </w:divBdr>
        </w:div>
      </w:divsChild>
    </w:div>
    <w:div w:id="1671369882">
      <w:bodyDiv w:val="1"/>
      <w:marLeft w:val="0"/>
      <w:marRight w:val="0"/>
      <w:marTop w:val="0"/>
      <w:marBottom w:val="0"/>
      <w:divBdr>
        <w:top w:val="none" w:sz="0" w:space="0" w:color="auto"/>
        <w:left w:val="none" w:sz="0" w:space="0" w:color="auto"/>
        <w:bottom w:val="none" w:sz="0" w:space="0" w:color="auto"/>
        <w:right w:val="none" w:sz="0" w:space="0" w:color="auto"/>
      </w:divBdr>
    </w:div>
    <w:div w:id="1674643454">
      <w:bodyDiv w:val="1"/>
      <w:marLeft w:val="0"/>
      <w:marRight w:val="0"/>
      <w:marTop w:val="0"/>
      <w:marBottom w:val="0"/>
      <w:divBdr>
        <w:top w:val="none" w:sz="0" w:space="0" w:color="auto"/>
        <w:left w:val="none" w:sz="0" w:space="0" w:color="auto"/>
        <w:bottom w:val="none" w:sz="0" w:space="0" w:color="auto"/>
        <w:right w:val="none" w:sz="0" w:space="0" w:color="auto"/>
      </w:divBdr>
    </w:div>
    <w:div w:id="1675573800">
      <w:bodyDiv w:val="1"/>
      <w:marLeft w:val="0"/>
      <w:marRight w:val="0"/>
      <w:marTop w:val="0"/>
      <w:marBottom w:val="0"/>
      <w:divBdr>
        <w:top w:val="none" w:sz="0" w:space="0" w:color="auto"/>
        <w:left w:val="none" w:sz="0" w:space="0" w:color="auto"/>
        <w:bottom w:val="none" w:sz="0" w:space="0" w:color="auto"/>
        <w:right w:val="none" w:sz="0" w:space="0" w:color="auto"/>
      </w:divBdr>
    </w:div>
    <w:div w:id="1679499490">
      <w:bodyDiv w:val="1"/>
      <w:marLeft w:val="0"/>
      <w:marRight w:val="0"/>
      <w:marTop w:val="0"/>
      <w:marBottom w:val="0"/>
      <w:divBdr>
        <w:top w:val="none" w:sz="0" w:space="0" w:color="auto"/>
        <w:left w:val="none" w:sz="0" w:space="0" w:color="auto"/>
        <w:bottom w:val="none" w:sz="0" w:space="0" w:color="auto"/>
        <w:right w:val="none" w:sz="0" w:space="0" w:color="auto"/>
      </w:divBdr>
    </w:div>
    <w:div w:id="1687050880">
      <w:bodyDiv w:val="1"/>
      <w:marLeft w:val="0"/>
      <w:marRight w:val="0"/>
      <w:marTop w:val="0"/>
      <w:marBottom w:val="0"/>
      <w:divBdr>
        <w:top w:val="none" w:sz="0" w:space="0" w:color="auto"/>
        <w:left w:val="none" w:sz="0" w:space="0" w:color="auto"/>
        <w:bottom w:val="none" w:sz="0" w:space="0" w:color="auto"/>
        <w:right w:val="none" w:sz="0" w:space="0" w:color="auto"/>
      </w:divBdr>
      <w:divsChild>
        <w:div w:id="162671941">
          <w:marLeft w:val="640"/>
          <w:marRight w:val="0"/>
          <w:marTop w:val="0"/>
          <w:marBottom w:val="0"/>
          <w:divBdr>
            <w:top w:val="none" w:sz="0" w:space="0" w:color="auto"/>
            <w:left w:val="none" w:sz="0" w:space="0" w:color="auto"/>
            <w:bottom w:val="none" w:sz="0" w:space="0" w:color="auto"/>
            <w:right w:val="none" w:sz="0" w:space="0" w:color="auto"/>
          </w:divBdr>
        </w:div>
        <w:div w:id="133179200">
          <w:marLeft w:val="640"/>
          <w:marRight w:val="0"/>
          <w:marTop w:val="0"/>
          <w:marBottom w:val="0"/>
          <w:divBdr>
            <w:top w:val="none" w:sz="0" w:space="0" w:color="auto"/>
            <w:left w:val="none" w:sz="0" w:space="0" w:color="auto"/>
            <w:bottom w:val="none" w:sz="0" w:space="0" w:color="auto"/>
            <w:right w:val="none" w:sz="0" w:space="0" w:color="auto"/>
          </w:divBdr>
        </w:div>
        <w:div w:id="898319314">
          <w:marLeft w:val="640"/>
          <w:marRight w:val="0"/>
          <w:marTop w:val="0"/>
          <w:marBottom w:val="0"/>
          <w:divBdr>
            <w:top w:val="none" w:sz="0" w:space="0" w:color="auto"/>
            <w:left w:val="none" w:sz="0" w:space="0" w:color="auto"/>
            <w:bottom w:val="none" w:sz="0" w:space="0" w:color="auto"/>
            <w:right w:val="none" w:sz="0" w:space="0" w:color="auto"/>
          </w:divBdr>
        </w:div>
        <w:div w:id="1956521820">
          <w:marLeft w:val="640"/>
          <w:marRight w:val="0"/>
          <w:marTop w:val="0"/>
          <w:marBottom w:val="0"/>
          <w:divBdr>
            <w:top w:val="none" w:sz="0" w:space="0" w:color="auto"/>
            <w:left w:val="none" w:sz="0" w:space="0" w:color="auto"/>
            <w:bottom w:val="none" w:sz="0" w:space="0" w:color="auto"/>
            <w:right w:val="none" w:sz="0" w:space="0" w:color="auto"/>
          </w:divBdr>
        </w:div>
        <w:div w:id="2077122425">
          <w:marLeft w:val="640"/>
          <w:marRight w:val="0"/>
          <w:marTop w:val="0"/>
          <w:marBottom w:val="0"/>
          <w:divBdr>
            <w:top w:val="none" w:sz="0" w:space="0" w:color="auto"/>
            <w:left w:val="none" w:sz="0" w:space="0" w:color="auto"/>
            <w:bottom w:val="none" w:sz="0" w:space="0" w:color="auto"/>
            <w:right w:val="none" w:sz="0" w:space="0" w:color="auto"/>
          </w:divBdr>
        </w:div>
        <w:div w:id="1848323551">
          <w:marLeft w:val="640"/>
          <w:marRight w:val="0"/>
          <w:marTop w:val="0"/>
          <w:marBottom w:val="0"/>
          <w:divBdr>
            <w:top w:val="none" w:sz="0" w:space="0" w:color="auto"/>
            <w:left w:val="none" w:sz="0" w:space="0" w:color="auto"/>
            <w:bottom w:val="none" w:sz="0" w:space="0" w:color="auto"/>
            <w:right w:val="none" w:sz="0" w:space="0" w:color="auto"/>
          </w:divBdr>
        </w:div>
        <w:div w:id="308487682">
          <w:marLeft w:val="640"/>
          <w:marRight w:val="0"/>
          <w:marTop w:val="0"/>
          <w:marBottom w:val="0"/>
          <w:divBdr>
            <w:top w:val="none" w:sz="0" w:space="0" w:color="auto"/>
            <w:left w:val="none" w:sz="0" w:space="0" w:color="auto"/>
            <w:bottom w:val="none" w:sz="0" w:space="0" w:color="auto"/>
            <w:right w:val="none" w:sz="0" w:space="0" w:color="auto"/>
          </w:divBdr>
        </w:div>
        <w:div w:id="319382802">
          <w:marLeft w:val="640"/>
          <w:marRight w:val="0"/>
          <w:marTop w:val="0"/>
          <w:marBottom w:val="0"/>
          <w:divBdr>
            <w:top w:val="none" w:sz="0" w:space="0" w:color="auto"/>
            <w:left w:val="none" w:sz="0" w:space="0" w:color="auto"/>
            <w:bottom w:val="none" w:sz="0" w:space="0" w:color="auto"/>
            <w:right w:val="none" w:sz="0" w:space="0" w:color="auto"/>
          </w:divBdr>
        </w:div>
        <w:div w:id="529681719">
          <w:marLeft w:val="640"/>
          <w:marRight w:val="0"/>
          <w:marTop w:val="0"/>
          <w:marBottom w:val="0"/>
          <w:divBdr>
            <w:top w:val="none" w:sz="0" w:space="0" w:color="auto"/>
            <w:left w:val="none" w:sz="0" w:space="0" w:color="auto"/>
            <w:bottom w:val="none" w:sz="0" w:space="0" w:color="auto"/>
            <w:right w:val="none" w:sz="0" w:space="0" w:color="auto"/>
          </w:divBdr>
        </w:div>
        <w:div w:id="201676788">
          <w:marLeft w:val="640"/>
          <w:marRight w:val="0"/>
          <w:marTop w:val="0"/>
          <w:marBottom w:val="0"/>
          <w:divBdr>
            <w:top w:val="none" w:sz="0" w:space="0" w:color="auto"/>
            <w:left w:val="none" w:sz="0" w:space="0" w:color="auto"/>
            <w:bottom w:val="none" w:sz="0" w:space="0" w:color="auto"/>
            <w:right w:val="none" w:sz="0" w:space="0" w:color="auto"/>
          </w:divBdr>
        </w:div>
        <w:div w:id="1137574665">
          <w:marLeft w:val="640"/>
          <w:marRight w:val="0"/>
          <w:marTop w:val="0"/>
          <w:marBottom w:val="0"/>
          <w:divBdr>
            <w:top w:val="none" w:sz="0" w:space="0" w:color="auto"/>
            <w:left w:val="none" w:sz="0" w:space="0" w:color="auto"/>
            <w:bottom w:val="none" w:sz="0" w:space="0" w:color="auto"/>
            <w:right w:val="none" w:sz="0" w:space="0" w:color="auto"/>
          </w:divBdr>
        </w:div>
        <w:div w:id="2014144368">
          <w:marLeft w:val="640"/>
          <w:marRight w:val="0"/>
          <w:marTop w:val="0"/>
          <w:marBottom w:val="0"/>
          <w:divBdr>
            <w:top w:val="none" w:sz="0" w:space="0" w:color="auto"/>
            <w:left w:val="none" w:sz="0" w:space="0" w:color="auto"/>
            <w:bottom w:val="none" w:sz="0" w:space="0" w:color="auto"/>
            <w:right w:val="none" w:sz="0" w:space="0" w:color="auto"/>
          </w:divBdr>
        </w:div>
        <w:div w:id="742727623">
          <w:marLeft w:val="640"/>
          <w:marRight w:val="0"/>
          <w:marTop w:val="0"/>
          <w:marBottom w:val="0"/>
          <w:divBdr>
            <w:top w:val="none" w:sz="0" w:space="0" w:color="auto"/>
            <w:left w:val="none" w:sz="0" w:space="0" w:color="auto"/>
            <w:bottom w:val="none" w:sz="0" w:space="0" w:color="auto"/>
            <w:right w:val="none" w:sz="0" w:space="0" w:color="auto"/>
          </w:divBdr>
        </w:div>
        <w:div w:id="958684678">
          <w:marLeft w:val="640"/>
          <w:marRight w:val="0"/>
          <w:marTop w:val="0"/>
          <w:marBottom w:val="0"/>
          <w:divBdr>
            <w:top w:val="none" w:sz="0" w:space="0" w:color="auto"/>
            <w:left w:val="none" w:sz="0" w:space="0" w:color="auto"/>
            <w:bottom w:val="none" w:sz="0" w:space="0" w:color="auto"/>
            <w:right w:val="none" w:sz="0" w:space="0" w:color="auto"/>
          </w:divBdr>
        </w:div>
        <w:div w:id="1626042429">
          <w:marLeft w:val="640"/>
          <w:marRight w:val="0"/>
          <w:marTop w:val="0"/>
          <w:marBottom w:val="0"/>
          <w:divBdr>
            <w:top w:val="none" w:sz="0" w:space="0" w:color="auto"/>
            <w:left w:val="none" w:sz="0" w:space="0" w:color="auto"/>
            <w:bottom w:val="none" w:sz="0" w:space="0" w:color="auto"/>
            <w:right w:val="none" w:sz="0" w:space="0" w:color="auto"/>
          </w:divBdr>
        </w:div>
        <w:div w:id="296497916">
          <w:marLeft w:val="640"/>
          <w:marRight w:val="0"/>
          <w:marTop w:val="0"/>
          <w:marBottom w:val="0"/>
          <w:divBdr>
            <w:top w:val="none" w:sz="0" w:space="0" w:color="auto"/>
            <w:left w:val="none" w:sz="0" w:space="0" w:color="auto"/>
            <w:bottom w:val="none" w:sz="0" w:space="0" w:color="auto"/>
            <w:right w:val="none" w:sz="0" w:space="0" w:color="auto"/>
          </w:divBdr>
        </w:div>
        <w:div w:id="592707748">
          <w:marLeft w:val="640"/>
          <w:marRight w:val="0"/>
          <w:marTop w:val="0"/>
          <w:marBottom w:val="0"/>
          <w:divBdr>
            <w:top w:val="none" w:sz="0" w:space="0" w:color="auto"/>
            <w:left w:val="none" w:sz="0" w:space="0" w:color="auto"/>
            <w:bottom w:val="none" w:sz="0" w:space="0" w:color="auto"/>
            <w:right w:val="none" w:sz="0" w:space="0" w:color="auto"/>
          </w:divBdr>
        </w:div>
        <w:div w:id="676082256">
          <w:marLeft w:val="640"/>
          <w:marRight w:val="0"/>
          <w:marTop w:val="0"/>
          <w:marBottom w:val="0"/>
          <w:divBdr>
            <w:top w:val="none" w:sz="0" w:space="0" w:color="auto"/>
            <w:left w:val="none" w:sz="0" w:space="0" w:color="auto"/>
            <w:bottom w:val="none" w:sz="0" w:space="0" w:color="auto"/>
            <w:right w:val="none" w:sz="0" w:space="0" w:color="auto"/>
          </w:divBdr>
        </w:div>
        <w:div w:id="1175337918">
          <w:marLeft w:val="640"/>
          <w:marRight w:val="0"/>
          <w:marTop w:val="0"/>
          <w:marBottom w:val="0"/>
          <w:divBdr>
            <w:top w:val="none" w:sz="0" w:space="0" w:color="auto"/>
            <w:left w:val="none" w:sz="0" w:space="0" w:color="auto"/>
            <w:bottom w:val="none" w:sz="0" w:space="0" w:color="auto"/>
            <w:right w:val="none" w:sz="0" w:space="0" w:color="auto"/>
          </w:divBdr>
        </w:div>
        <w:div w:id="2023043880">
          <w:marLeft w:val="640"/>
          <w:marRight w:val="0"/>
          <w:marTop w:val="0"/>
          <w:marBottom w:val="0"/>
          <w:divBdr>
            <w:top w:val="none" w:sz="0" w:space="0" w:color="auto"/>
            <w:left w:val="none" w:sz="0" w:space="0" w:color="auto"/>
            <w:bottom w:val="none" w:sz="0" w:space="0" w:color="auto"/>
            <w:right w:val="none" w:sz="0" w:space="0" w:color="auto"/>
          </w:divBdr>
        </w:div>
        <w:div w:id="1745760722">
          <w:marLeft w:val="640"/>
          <w:marRight w:val="0"/>
          <w:marTop w:val="0"/>
          <w:marBottom w:val="0"/>
          <w:divBdr>
            <w:top w:val="none" w:sz="0" w:space="0" w:color="auto"/>
            <w:left w:val="none" w:sz="0" w:space="0" w:color="auto"/>
            <w:bottom w:val="none" w:sz="0" w:space="0" w:color="auto"/>
            <w:right w:val="none" w:sz="0" w:space="0" w:color="auto"/>
          </w:divBdr>
        </w:div>
        <w:div w:id="1991909819">
          <w:marLeft w:val="640"/>
          <w:marRight w:val="0"/>
          <w:marTop w:val="0"/>
          <w:marBottom w:val="0"/>
          <w:divBdr>
            <w:top w:val="none" w:sz="0" w:space="0" w:color="auto"/>
            <w:left w:val="none" w:sz="0" w:space="0" w:color="auto"/>
            <w:bottom w:val="none" w:sz="0" w:space="0" w:color="auto"/>
            <w:right w:val="none" w:sz="0" w:space="0" w:color="auto"/>
          </w:divBdr>
        </w:div>
        <w:div w:id="315189153">
          <w:marLeft w:val="640"/>
          <w:marRight w:val="0"/>
          <w:marTop w:val="0"/>
          <w:marBottom w:val="0"/>
          <w:divBdr>
            <w:top w:val="none" w:sz="0" w:space="0" w:color="auto"/>
            <w:left w:val="none" w:sz="0" w:space="0" w:color="auto"/>
            <w:bottom w:val="none" w:sz="0" w:space="0" w:color="auto"/>
            <w:right w:val="none" w:sz="0" w:space="0" w:color="auto"/>
          </w:divBdr>
        </w:div>
        <w:div w:id="204489161">
          <w:marLeft w:val="640"/>
          <w:marRight w:val="0"/>
          <w:marTop w:val="0"/>
          <w:marBottom w:val="0"/>
          <w:divBdr>
            <w:top w:val="none" w:sz="0" w:space="0" w:color="auto"/>
            <w:left w:val="none" w:sz="0" w:space="0" w:color="auto"/>
            <w:bottom w:val="none" w:sz="0" w:space="0" w:color="auto"/>
            <w:right w:val="none" w:sz="0" w:space="0" w:color="auto"/>
          </w:divBdr>
        </w:div>
        <w:div w:id="520895451">
          <w:marLeft w:val="640"/>
          <w:marRight w:val="0"/>
          <w:marTop w:val="0"/>
          <w:marBottom w:val="0"/>
          <w:divBdr>
            <w:top w:val="none" w:sz="0" w:space="0" w:color="auto"/>
            <w:left w:val="none" w:sz="0" w:space="0" w:color="auto"/>
            <w:bottom w:val="none" w:sz="0" w:space="0" w:color="auto"/>
            <w:right w:val="none" w:sz="0" w:space="0" w:color="auto"/>
          </w:divBdr>
        </w:div>
        <w:div w:id="2132087331">
          <w:marLeft w:val="640"/>
          <w:marRight w:val="0"/>
          <w:marTop w:val="0"/>
          <w:marBottom w:val="0"/>
          <w:divBdr>
            <w:top w:val="none" w:sz="0" w:space="0" w:color="auto"/>
            <w:left w:val="none" w:sz="0" w:space="0" w:color="auto"/>
            <w:bottom w:val="none" w:sz="0" w:space="0" w:color="auto"/>
            <w:right w:val="none" w:sz="0" w:space="0" w:color="auto"/>
          </w:divBdr>
        </w:div>
        <w:div w:id="344981507">
          <w:marLeft w:val="640"/>
          <w:marRight w:val="0"/>
          <w:marTop w:val="0"/>
          <w:marBottom w:val="0"/>
          <w:divBdr>
            <w:top w:val="none" w:sz="0" w:space="0" w:color="auto"/>
            <w:left w:val="none" w:sz="0" w:space="0" w:color="auto"/>
            <w:bottom w:val="none" w:sz="0" w:space="0" w:color="auto"/>
            <w:right w:val="none" w:sz="0" w:space="0" w:color="auto"/>
          </w:divBdr>
        </w:div>
        <w:div w:id="641035212">
          <w:marLeft w:val="640"/>
          <w:marRight w:val="0"/>
          <w:marTop w:val="0"/>
          <w:marBottom w:val="0"/>
          <w:divBdr>
            <w:top w:val="none" w:sz="0" w:space="0" w:color="auto"/>
            <w:left w:val="none" w:sz="0" w:space="0" w:color="auto"/>
            <w:bottom w:val="none" w:sz="0" w:space="0" w:color="auto"/>
            <w:right w:val="none" w:sz="0" w:space="0" w:color="auto"/>
          </w:divBdr>
        </w:div>
        <w:div w:id="937560633">
          <w:marLeft w:val="640"/>
          <w:marRight w:val="0"/>
          <w:marTop w:val="0"/>
          <w:marBottom w:val="0"/>
          <w:divBdr>
            <w:top w:val="none" w:sz="0" w:space="0" w:color="auto"/>
            <w:left w:val="none" w:sz="0" w:space="0" w:color="auto"/>
            <w:bottom w:val="none" w:sz="0" w:space="0" w:color="auto"/>
            <w:right w:val="none" w:sz="0" w:space="0" w:color="auto"/>
          </w:divBdr>
        </w:div>
        <w:div w:id="1228495307">
          <w:marLeft w:val="640"/>
          <w:marRight w:val="0"/>
          <w:marTop w:val="0"/>
          <w:marBottom w:val="0"/>
          <w:divBdr>
            <w:top w:val="none" w:sz="0" w:space="0" w:color="auto"/>
            <w:left w:val="none" w:sz="0" w:space="0" w:color="auto"/>
            <w:bottom w:val="none" w:sz="0" w:space="0" w:color="auto"/>
            <w:right w:val="none" w:sz="0" w:space="0" w:color="auto"/>
          </w:divBdr>
        </w:div>
        <w:div w:id="966006217">
          <w:marLeft w:val="640"/>
          <w:marRight w:val="0"/>
          <w:marTop w:val="0"/>
          <w:marBottom w:val="0"/>
          <w:divBdr>
            <w:top w:val="none" w:sz="0" w:space="0" w:color="auto"/>
            <w:left w:val="none" w:sz="0" w:space="0" w:color="auto"/>
            <w:bottom w:val="none" w:sz="0" w:space="0" w:color="auto"/>
            <w:right w:val="none" w:sz="0" w:space="0" w:color="auto"/>
          </w:divBdr>
        </w:div>
        <w:div w:id="440225617">
          <w:marLeft w:val="640"/>
          <w:marRight w:val="0"/>
          <w:marTop w:val="0"/>
          <w:marBottom w:val="0"/>
          <w:divBdr>
            <w:top w:val="none" w:sz="0" w:space="0" w:color="auto"/>
            <w:left w:val="none" w:sz="0" w:space="0" w:color="auto"/>
            <w:bottom w:val="none" w:sz="0" w:space="0" w:color="auto"/>
            <w:right w:val="none" w:sz="0" w:space="0" w:color="auto"/>
          </w:divBdr>
        </w:div>
        <w:div w:id="938296001">
          <w:marLeft w:val="640"/>
          <w:marRight w:val="0"/>
          <w:marTop w:val="0"/>
          <w:marBottom w:val="0"/>
          <w:divBdr>
            <w:top w:val="none" w:sz="0" w:space="0" w:color="auto"/>
            <w:left w:val="none" w:sz="0" w:space="0" w:color="auto"/>
            <w:bottom w:val="none" w:sz="0" w:space="0" w:color="auto"/>
            <w:right w:val="none" w:sz="0" w:space="0" w:color="auto"/>
          </w:divBdr>
        </w:div>
        <w:div w:id="518743104">
          <w:marLeft w:val="640"/>
          <w:marRight w:val="0"/>
          <w:marTop w:val="0"/>
          <w:marBottom w:val="0"/>
          <w:divBdr>
            <w:top w:val="none" w:sz="0" w:space="0" w:color="auto"/>
            <w:left w:val="none" w:sz="0" w:space="0" w:color="auto"/>
            <w:bottom w:val="none" w:sz="0" w:space="0" w:color="auto"/>
            <w:right w:val="none" w:sz="0" w:space="0" w:color="auto"/>
          </w:divBdr>
        </w:div>
        <w:div w:id="1351102259">
          <w:marLeft w:val="640"/>
          <w:marRight w:val="0"/>
          <w:marTop w:val="0"/>
          <w:marBottom w:val="0"/>
          <w:divBdr>
            <w:top w:val="none" w:sz="0" w:space="0" w:color="auto"/>
            <w:left w:val="none" w:sz="0" w:space="0" w:color="auto"/>
            <w:bottom w:val="none" w:sz="0" w:space="0" w:color="auto"/>
            <w:right w:val="none" w:sz="0" w:space="0" w:color="auto"/>
          </w:divBdr>
        </w:div>
        <w:div w:id="1654025244">
          <w:marLeft w:val="640"/>
          <w:marRight w:val="0"/>
          <w:marTop w:val="0"/>
          <w:marBottom w:val="0"/>
          <w:divBdr>
            <w:top w:val="none" w:sz="0" w:space="0" w:color="auto"/>
            <w:left w:val="none" w:sz="0" w:space="0" w:color="auto"/>
            <w:bottom w:val="none" w:sz="0" w:space="0" w:color="auto"/>
            <w:right w:val="none" w:sz="0" w:space="0" w:color="auto"/>
          </w:divBdr>
        </w:div>
        <w:div w:id="1796368977">
          <w:marLeft w:val="640"/>
          <w:marRight w:val="0"/>
          <w:marTop w:val="0"/>
          <w:marBottom w:val="0"/>
          <w:divBdr>
            <w:top w:val="none" w:sz="0" w:space="0" w:color="auto"/>
            <w:left w:val="none" w:sz="0" w:space="0" w:color="auto"/>
            <w:bottom w:val="none" w:sz="0" w:space="0" w:color="auto"/>
            <w:right w:val="none" w:sz="0" w:space="0" w:color="auto"/>
          </w:divBdr>
        </w:div>
        <w:div w:id="1872841148">
          <w:marLeft w:val="640"/>
          <w:marRight w:val="0"/>
          <w:marTop w:val="0"/>
          <w:marBottom w:val="0"/>
          <w:divBdr>
            <w:top w:val="none" w:sz="0" w:space="0" w:color="auto"/>
            <w:left w:val="none" w:sz="0" w:space="0" w:color="auto"/>
            <w:bottom w:val="none" w:sz="0" w:space="0" w:color="auto"/>
            <w:right w:val="none" w:sz="0" w:space="0" w:color="auto"/>
          </w:divBdr>
        </w:div>
        <w:div w:id="2081901755">
          <w:marLeft w:val="640"/>
          <w:marRight w:val="0"/>
          <w:marTop w:val="0"/>
          <w:marBottom w:val="0"/>
          <w:divBdr>
            <w:top w:val="none" w:sz="0" w:space="0" w:color="auto"/>
            <w:left w:val="none" w:sz="0" w:space="0" w:color="auto"/>
            <w:bottom w:val="none" w:sz="0" w:space="0" w:color="auto"/>
            <w:right w:val="none" w:sz="0" w:space="0" w:color="auto"/>
          </w:divBdr>
        </w:div>
        <w:div w:id="1893612498">
          <w:marLeft w:val="640"/>
          <w:marRight w:val="0"/>
          <w:marTop w:val="0"/>
          <w:marBottom w:val="0"/>
          <w:divBdr>
            <w:top w:val="none" w:sz="0" w:space="0" w:color="auto"/>
            <w:left w:val="none" w:sz="0" w:space="0" w:color="auto"/>
            <w:bottom w:val="none" w:sz="0" w:space="0" w:color="auto"/>
            <w:right w:val="none" w:sz="0" w:space="0" w:color="auto"/>
          </w:divBdr>
        </w:div>
        <w:div w:id="1786383317">
          <w:marLeft w:val="640"/>
          <w:marRight w:val="0"/>
          <w:marTop w:val="0"/>
          <w:marBottom w:val="0"/>
          <w:divBdr>
            <w:top w:val="none" w:sz="0" w:space="0" w:color="auto"/>
            <w:left w:val="none" w:sz="0" w:space="0" w:color="auto"/>
            <w:bottom w:val="none" w:sz="0" w:space="0" w:color="auto"/>
            <w:right w:val="none" w:sz="0" w:space="0" w:color="auto"/>
          </w:divBdr>
        </w:div>
        <w:div w:id="2131581574">
          <w:marLeft w:val="640"/>
          <w:marRight w:val="0"/>
          <w:marTop w:val="0"/>
          <w:marBottom w:val="0"/>
          <w:divBdr>
            <w:top w:val="none" w:sz="0" w:space="0" w:color="auto"/>
            <w:left w:val="none" w:sz="0" w:space="0" w:color="auto"/>
            <w:bottom w:val="none" w:sz="0" w:space="0" w:color="auto"/>
            <w:right w:val="none" w:sz="0" w:space="0" w:color="auto"/>
          </w:divBdr>
        </w:div>
        <w:div w:id="333456277">
          <w:marLeft w:val="640"/>
          <w:marRight w:val="0"/>
          <w:marTop w:val="0"/>
          <w:marBottom w:val="0"/>
          <w:divBdr>
            <w:top w:val="none" w:sz="0" w:space="0" w:color="auto"/>
            <w:left w:val="none" w:sz="0" w:space="0" w:color="auto"/>
            <w:bottom w:val="none" w:sz="0" w:space="0" w:color="auto"/>
            <w:right w:val="none" w:sz="0" w:space="0" w:color="auto"/>
          </w:divBdr>
        </w:div>
        <w:div w:id="1710451097">
          <w:marLeft w:val="640"/>
          <w:marRight w:val="0"/>
          <w:marTop w:val="0"/>
          <w:marBottom w:val="0"/>
          <w:divBdr>
            <w:top w:val="none" w:sz="0" w:space="0" w:color="auto"/>
            <w:left w:val="none" w:sz="0" w:space="0" w:color="auto"/>
            <w:bottom w:val="none" w:sz="0" w:space="0" w:color="auto"/>
            <w:right w:val="none" w:sz="0" w:space="0" w:color="auto"/>
          </w:divBdr>
        </w:div>
        <w:div w:id="740715943">
          <w:marLeft w:val="640"/>
          <w:marRight w:val="0"/>
          <w:marTop w:val="0"/>
          <w:marBottom w:val="0"/>
          <w:divBdr>
            <w:top w:val="none" w:sz="0" w:space="0" w:color="auto"/>
            <w:left w:val="none" w:sz="0" w:space="0" w:color="auto"/>
            <w:bottom w:val="none" w:sz="0" w:space="0" w:color="auto"/>
            <w:right w:val="none" w:sz="0" w:space="0" w:color="auto"/>
          </w:divBdr>
        </w:div>
        <w:div w:id="1204906857">
          <w:marLeft w:val="640"/>
          <w:marRight w:val="0"/>
          <w:marTop w:val="0"/>
          <w:marBottom w:val="0"/>
          <w:divBdr>
            <w:top w:val="none" w:sz="0" w:space="0" w:color="auto"/>
            <w:left w:val="none" w:sz="0" w:space="0" w:color="auto"/>
            <w:bottom w:val="none" w:sz="0" w:space="0" w:color="auto"/>
            <w:right w:val="none" w:sz="0" w:space="0" w:color="auto"/>
          </w:divBdr>
        </w:div>
        <w:div w:id="2029939394">
          <w:marLeft w:val="640"/>
          <w:marRight w:val="0"/>
          <w:marTop w:val="0"/>
          <w:marBottom w:val="0"/>
          <w:divBdr>
            <w:top w:val="none" w:sz="0" w:space="0" w:color="auto"/>
            <w:left w:val="none" w:sz="0" w:space="0" w:color="auto"/>
            <w:bottom w:val="none" w:sz="0" w:space="0" w:color="auto"/>
            <w:right w:val="none" w:sz="0" w:space="0" w:color="auto"/>
          </w:divBdr>
        </w:div>
        <w:div w:id="625355950">
          <w:marLeft w:val="640"/>
          <w:marRight w:val="0"/>
          <w:marTop w:val="0"/>
          <w:marBottom w:val="0"/>
          <w:divBdr>
            <w:top w:val="none" w:sz="0" w:space="0" w:color="auto"/>
            <w:left w:val="none" w:sz="0" w:space="0" w:color="auto"/>
            <w:bottom w:val="none" w:sz="0" w:space="0" w:color="auto"/>
            <w:right w:val="none" w:sz="0" w:space="0" w:color="auto"/>
          </w:divBdr>
        </w:div>
        <w:div w:id="263222200">
          <w:marLeft w:val="640"/>
          <w:marRight w:val="0"/>
          <w:marTop w:val="0"/>
          <w:marBottom w:val="0"/>
          <w:divBdr>
            <w:top w:val="none" w:sz="0" w:space="0" w:color="auto"/>
            <w:left w:val="none" w:sz="0" w:space="0" w:color="auto"/>
            <w:bottom w:val="none" w:sz="0" w:space="0" w:color="auto"/>
            <w:right w:val="none" w:sz="0" w:space="0" w:color="auto"/>
          </w:divBdr>
        </w:div>
        <w:div w:id="803163510">
          <w:marLeft w:val="640"/>
          <w:marRight w:val="0"/>
          <w:marTop w:val="0"/>
          <w:marBottom w:val="0"/>
          <w:divBdr>
            <w:top w:val="none" w:sz="0" w:space="0" w:color="auto"/>
            <w:left w:val="none" w:sz="0" w:space="0" w:color="auto"/>
            <w:bottom w:val="none" w:sz="0" w:space="0" w:color="auto"/>
            <w:right w:val="none" w:sz="0" w:space="0" w:color="auto"/>
          </w:divBdr>
        </w:div>
        <w:div w:id="701781137">
          <w:marLeft w:val="640"/>
          <w:marRight w:val="0"/>
          <w:marTop w:val="0"/>
          <w:marBottom w:val="0"/>
          <w:divBdr>
            <w:top w:val="none" w:sz="0" w:space="0" w:color="auto"/>
            <w:left w:val="none" w:sz="0" w:space="0" w:color="auto"/>
            <w:bottom w:val="none" w:sz="0" w:space="0" w:color="auto"/>
            <w:right w:val="none" w:sz="0" w:space="0" w:color="auto"/>
          </w:divBdr>
        </w:div>
        <w:div w:id="255215582">
          <w:marLeft w:val="640"/>
          <w:marRight w:val="0"/>
          <w:marTop w:val="0"/>
          <w:marBottom w:val="0"/>
          <w:divBdr>
            <w:top w:val="none" w:sz="0" w:space="0" w:color="auto"/>
            <w:left w:val="none" w:sz="0" w:space="0" w:color="auto"/>
            <w:bottom w:val="none" w:sz="0" w:space="0" w:color="auto"/>
            <w:right w:val="none" w:sz="0" w:space="0" w:color="auto"/>
          </w:divBdr>
        </w:div>
        <w:div w:id="1085347622">
          <w:marLeft w:val="640"/>
          <w:marRight w:val="0"/>
          <w:marTop w:val="0"/>
          <w:marBottom w:val="0"/>
          <w:divBdr>
            <w:top w:val="none" w:sz="0" w:space="0" w:color="auto"/>
            <w:left w:val="none" w:sz="0" w:space="0" w:color="auto"/>
            <w:bottom w:val="none" w:sz="0" w:space="0" w:color="auto"/>
            <w:right w:val="none" w:sz="0" w:space="0" w:color="auto"/>
          </w:divBdr>
        </w:div>
        <w:div w:id="259141086">
          <w:marLeft w:val="640"/>
          <w:marRight w:val="0"/>
          <w:marTop w:val="0"/>
          <w:marBottom w:val="0"/>
          <w:divBdr>
            <w:top w:val="none" w:sz="0" w:space="0" w:color="auto"/>
            <w:left w:val="none" w:sz="0" w:space="0" w:color="auto"/>
            <w:bottom w:val="none" w:sz="0" w:space="0" w:color="auto"/>
            <w:right w:val="none" w:sz="0" w:space="0" w:color="auto"/>
          </w:divBdr>
        </w:div>
        <w:div w:id="775708968">
          <w:marLeft w:val="640"/>
          <w:marRight w:val="0"/>
          <w:marTop w:val="0"/>
          <w:marBottom w:val="0"/>
          <w:divBdr>
            <w:top w:val="none" w:sz="0" w:space="0" w:color="auto"/>
            <w:left w:val="none" w:sz="0" w:space="0" w:color="auto"/>
            <w:bottom w:val="none" w:sz="0" w:space="0" w:color="auto"/>
            <w:right w:val="none" w:sz="0" w:space="0" w:color="auto"/>
          </w:divBdr>
        </w:div>
        <w:div w:id="128940986">
          <w:marLeft w:val="640"/>
          <w:marRight w:val="0"/>
          <w:marTop w:val="0"/>
          <w:marBottom w:val="0"/>
          <w:divBdr>
            <w:top w:val="none" w:sz="0" w:space="0" w:color="auto"/>
            <w:left w:val="none" w:sz="0" w:space="0" w:color="auto"/>
            <w:bottom w:val="none" w:sz="0" w:space="0" w:color="auto"/>
            <w:right w:val="none" w:sz="0" w:space="0" w:color="auto"/>
          </w:divBdr>
        </w:div>
        <w:div w:id="696125596">
          <w:marLeft w:val="640"/>
          <w:marRight w:val="0"/>
          <w:marTop w:val="0"/>
          <w:marBottom w:val="0"/>
          <w:divBdr>
            <w:top w:val="none" w:sz="0" w:space="0" w:color="auto"/>
            <w:left w:val="none" w:sz="0" w:space="0" w:color="auto"/>
            <w:bottom w:val="none" w:sz="0" w:space="0" w:color="auto"/>
            <w:right w:val="none" w:sz="0" w:space="0" w:color="auto"/>
          </w:divBdr>
        </w:div>
        <w:div w:id="1190680165">
          <w:marLeft w:val="640"/>
          <w:marRight w:val="0"/>
          <w:marTop w:val="0"/>
          <w:marBottom w:val="0"/>
          <w:divBdr>
            <w:top w:val="none" w:sz="0" w:space="0" w:color="auto"/>
            <w:left w:val="none" w:sz="0" w:space="0" w:color="auto"/>
            <w:bottom w:val="none" w:sz="0" w:space="0" w:color="auto"/>
            <w:right w:val="none" w:sz="0" w:space="0" w:color="auto"/>
          </w:divBdr>
        </w:div>
        <w:div w:id="944266257">
          <w:marLeft w:val="640"/>
          <w:marRight w:val="0"/>
          <w:marTop w:val="0"/>
          <w:marBottom w:val="0"/>
          <w:divBdr>
            <w:top w:val="none" w:sz="0" w:space="0" w:color="auto"/>
            <w:left w:val="none" w:sz="0" w:space="0" w:color="auto"/>
            <w:bottom w:val="none" w:sz="0" w:space="0" w:color="auto"/>
            <w:right w:val="none" w:sz="0" w:space="0" w:color="auto"/>
          </w:divBdr>
        </w:div>
        <w:div w:id="1363282176">
          <w:marLeft w:val="640"/>
          <w:marRight w:val="0"/>
          <w:marTop w:val="0"/>
          <w:marBottom w:val="0"/>
          <w:divBdr>
            <w:top w:val="none" w:sz="0" w:space="0" w:color="auto"/>
            <w:left w:val="none" w:sz="0" w:space="0" w:color="auto"/>
            <w:bottom w:val="none" w:sz="0" w:space="0" w:color="auto"/>
            <w:right w:val="none" w:sz="0" w:space="0" w:color="auto"/>
          </w:divBdr>
        </w:div>
        <w:div w:id="490370050">
          <w:marLeft w:val="640"/>
          <w:marRight w:val="0"/>
          <w:marTop w:val="0"/>
          <w:marBottom w:val="0"/>
          <w:divBdr>
            <w:top w:val="none" w:sz="0" w:space="0" w:color="auto"/>
            <w:left w:val="none" w:sz="0" w:space="0" w:color="auto"/>
            <w:bottom w:val="none" w:sz="0" w:space="0" w:color="auto"/>
            <w:right w:val="none" w:sz="0" w:space="0" w:color="auto"/>
          </w:divBdr>
        </w:div>
        <w:div w:id="456606356">
          <w:marLeft w:val="640"/>
          <w:marRight w:val="0"/>
          <w:marTop w:val="0"/>
          <w:marBottom w:val="0"/>
          <w:divBdr>
            <w:top w:val="none" w:sz="0" w:space="0" w:color="auto"/>
            <w:left w:val="none" w:sz="0" w:space="0" w:color="auto"/>
            <w:bottom w:val="none" w:sz="0" w:space="0" w:color="auto"/>
            <w:right w:val="none" w:sz="0" w:space="0" w:color="auto"/>
          </w:divBdr>
        </w:div>
        <w:div w:id="1244492355">
          <w:marLeft w:val="640"/>
          <w:marRight w:val="0"/>
          <w:marTop w:val="0"/>
          <w:marBottom w:val="0"/>
          <w:divBdr>
            <w:top w:val="none" w:sz="0" w:space="0" w:color="auto"/>
            <w:left w:val="none" w:sz="0" w:space="0" w:color="auto"/>
            <w:bottom w:val="none" w:sz="0" w:space="0" w:color="auto"/>
            <w:right w:val="none" w:sz="0" w:space="0" w:color="auto"/>
          </w:divBdr>
        </w:div>
        <w:div w:id="2110153705">
          <w:marLeft w:val="640"/>
          <w:marRight w:val="0"/>
          <w:marTop w:val="0"/>
          <w:marBottom w:val="0"/>
          <w:divBdr>
            <w:top w:val="none" w:sz="0" w:space="0" w:color="auto"/>
            <w:left w:val="none" w:sz="0" w:space="0" w:color="auto"/>
            <w:bottom w:val="none" w:sz="0" w:space="0" w:color="auto"/>
            <w:right w:val="none" w:sz="0" w:space="0" w:color="auto"/>
          </w:divBdr>
        </w:div>
        <w:div w:id="1792430934">
          <w:marLeft w:val="640"/>
          <w:marRight w:val="0"/>
          <w:marTop w:val="0"/>
          <w:marBottom w:val="0"/>
          <w:divBdr>
            <w:top w:val="none" w:sz="0" w:space="0" w:color="auto"/>
            <w:left w:val="none" w:sz="0" w:space="0" w:color="auto"/>
            <w:bottom w:val="none" w:sz="0" w:space="0" w:color="auto"/>
            <w:right w:val="none" w:sz="0" w:space="0" w:color="auto"/>
          </w:divBdr>
        </w:div>
        <w:div w:id="299921862">
          <w:marLeft w:val="640"/>
          <w:marRight w:val="0"/>
          <w:marTop w:val="0"/>
          <w:marBottom w:val="0"/>
          <w:divBdr>
            <w:top w:val="none" w:sz="0" w:space="0" w:color="auto"/>
            <w:left w:val="none" w:sz="0" w:space="0" w:color="auto"/>
            <w:bottom w:val="none" w:sz="0" w:space="0" w:color="auto"/>
            <w:right w:val="none" w:sz="0" w:space="0" w:color="auto"/>
          </w:divBdr>
        </w:div>
        <w:div w:id="1607300242">
          <w:marLeft w:val="640"/>
          <w:marRight w:val="0"/>
          <w:marTop w:val="0"/>
          <w:marBottom w:val="0"/>
          <w:divBdr>
            <w:top w:val="none" w:sz="0" w:space="0" w:color="auto"/>
            <w:left w:val="none" w:sz="0" w:space="0" w:color="auto"/>
            <w:bottom w:val="none" w:sz="0" w:space="0" w:color="auto"/>
            <w:right w:val="none" w:sz="0" w:space="0" w:color="auto"/>
          </w:divBdr>
        </w:div>
        <w:div w:id="1462839544">
          <w:marLeft w:val="640"/>
          <w:marRight w:val="0"/>
          <w:marTop w:val="0"/>
          <w:marBottom w:val="0"/>
          <w:divBdr>
            <w:top w:val="none" w:sz="0" w:space="0" w:color="auto"/>
            <w:left w:val="none" w:sz="0" w:space="0" w:color="auto"/>
            <w:bottom w:val="none" w:sz="0" w:space="0" w:color="auto"/>
            <w:right w:val="none" w:sz="0" w:space="0" w:color="auto"/>
          </w:divBdr>
        </w:div>
        <w:div w:id="1406146953">
          <w:marLeft w:val="640"/>
          <w:marRight w:val="0"/>
          <w:marTop w:val="0"/>
          <w:marBottom w:val="0"/>
          <w:divBdr>
            <w:top w:val="none" w:sz="0" w:space="0" w:color="auto"/>
            <w:left w:val="none" w:sz="0" w:space="0" w:color="auto"/>
            <w:bottom w:val="none" w:sz="0" w:space="0" w:color="auto"/>
            <w:right w:val="none" w:sz="0" w:space="0" w:color="auto"/>
          </w:divBdr>
        </w:div>
        <w:div w:id="995838521">
          <w:marLeft w:val="640"/>
          <w:marRight w:val="0"/>
          <w:marTop w:val="0"/>
          <w:marBottom w:val="0"/>
          <w:divBdr>
            <w:top w:val="none" w:sz="0" w:space="0" w:color="auto"/>
            <w:left w:val="none" w:sz="0" w:space="0" w:color="auto"/>
            <w:bottom w:val="none" w:sz="0" w:space="0" w:color="auto"/>
            <w:right w:val="none" w:sz="0" w:space="0" w:color="auto"/>
          </w:divBdr>
        </w:div>
        <w:div w:id="1387686479">
          <w:marLeft w:val="640"/>
          <w:marRight w:val="0"/>
          <w:marTop w:val="0"/>
          <w:marBottom w:val="0"/>
          <w:divBdr>
            <w:top w:val="none" w:sz="0" w:space="0" w:color="auto"/>
            <w:left w:val="none" w:sz="0" w:space="0" w:color="auto"/>
            <w:bottom w:val="none" w:sz="0" w:space="0" w:color="auto"/>
            <w:right w:val="none" w:sz="0" w:space="0" w:color="auto"/>
          </w:divBdr>
        </w:div>
        <w:div w:id="304816900">
          <w:marLeft w:val="640"/>
          <w:marRight w:val="0"/>
          <w:marTop w:val="0"/>
          <w:marBottom w:val="0"/>
          <w:divBdr>
            <w:top w:val="none" w:sz="0" w:space="0" w:color="auto"/>
            <w:left w:val="none" w:sz="0" w:space="0" w:color="auto"/>
            <w:bottom w:val="none" w:sz="0" w:space="0" w:color="auto"/>
            <w:right w:val="none" w:sz="0" w:space="0" w:color="auto"/>
          </w:divBdr>
        </w:div>
        <w:div w:id="614675553">
          <w:marLeft w:val="640"/>
          <w:marRight w:val="0"/>
          <w:marTop w:val="0"/>
          <w:marBottom w:val="0"/>
          <w:divBdr>
            <w:top w:val="none" w:sz="0" w:space="0" w:color="auto"/>
            <w:left w:val="none" w:sz="0" w:space="0" w:color="auto"/>
            <w:bottom w:val="none" w:sz="0" w:space="0" w:color="auto"/>
            <w:right w:val="none" w:sz="0" w:space="0" w:color="auto"/>
          </w:divBdr>
        </w:div>
        <w:div w:id="115561657">
          <w:marLeft w:val="640"/>
          <w:marRight w:val="0"/>
          <w:marTop w:val="0"/>
          <w:marBottom w:val="0"/>
          <w:divBdr>
            <w:top w:val="none" w:sz="0" w:space="0" w:color="auto"/>
            <w:left w:val="none" w:sz="0" w:space="0" w:color="auto"/>
            <w:bottom w:val="none" w:sz="0" w:space="0" w:color="auto"/>
            <w:right w:val="none" w:sz="0" w:space="0" w:color="auto"/>
          </w:divBdr>
        </w:div>
        <w:div w:id="604776929">
          <w:marLeft w:val="640"/>
          <w:marRight w:val="0"/>
          <w:marTop w:val="0"/>
          <w:marBottom w:val="0"/>
          <w:divBdr>
            <w:top w:val="none" w:sz="0" w:space="0" w:color="auto"/>
            <w:left w:val="none" w:sz="0" w:space="0" w:color="auto"/>
            <w:bottom w:val="none" w:sz="0" w:space="0" w:color="auto"/>
            <w:right w:val="none" w:sz="0" w:space="0" w:color="auto"/>
          </w:divBdr>
        </w:div>
        <w:div w:id="238367437">
          <w:marLeft w:val="640"/>
          <w:marRight w:val="0"/>
          <w:marTop w:val="0"/>
          <w:marBottom w:val="0"/>
          <w:divBdr>
            <w:top w:val="none" w:sz="0" w:space="0" w:color="auto"/>
            <w:left w:val="none" w:sz="0" w:space="0" w:color="auto"/>
            <w:bottom w:val="none" w:sz="0" w:space="0" w:color="auto"/>
            <w:right w:val="none" w:sz="0" w:space="0" w:color="auto"/>
          </w:divBdr>
        </w:div>
        <w:div w:id="1879320151">
          <w:marLeft w:val="640"/>
          <w:marRight w:val="0"/>
          <w:marTop w:val="0"/>
          <w:marBottom w:val="0"/>
          <w:divBdr>
            <w:top w:val="none" w:sz="0" w:space="0" w:color="auto"/>
            <w:left w:val="none" w:sz="0" w:space="0" w:color="auto"/>
            <w:bottom w:val="none" w:sz="0" w:space="0" w:color="auto"/>
            <w:right w:val="none" w:sz="0" w:space="0" w:color="auto"/>
          </w:divBdr>
        </w:div>
        <w:div w:id="458647087">
          <w:marLeft w:val="640"/>
          <w:marRight w:val="0"/>
          <w:marTop w:val="0"/>
          <w:marBottom w:val="0"/>
          <w:divBdr>
            <w:top w:val="none" w:sz="0" w:space="0" w:color="auto"/>
            <w:left w:val="none" w:sz="0" w:space="0" w:color="auto"/>
            <w:bottom w:val="none" w:sz="0" w:space="0" w:color="auto"/>
            <w:right w:val="none" w:sz="0" w:space="0" w:color="auto"/>
          </w:divBdr>
        </w:div>
        <w:div w:id="1670519964">
          <w:marLeft w:val="640"/>
          <w:marRight w:val="0"/>
          <w:marTop w:val="0"/>
          <w:marBottom w:val="0"/>
          <w:divBdr>
            <w:top w:val="none" w:sz="0" w:space="0" w:color="auto"/>
            <w:left w:val="none" w:sz="0" w:space="0" w:color="auto"/>
            <w:bottom w:val="none" w:sz="0" w:space="0" w:color="auto"/>
            <w:right w:val="none" w:sz="0" w:space="0" w:color="auto"/>
          </w:divBdr>
        </w:div>
        <w:div w:id="1490555589">
          <w:marLeft w:val="640"/>
          <w:marRight w:val="0"/>
          <w:marTop w:val="0"/>
          <w:marBottom w:val="0"/>
          <w:divBdr>
            <w:top w:val="none" w:sz="0" w:space="0" w:color="auto"/>
            <w:left w:val="none" w:sz="0" w:space="0" w:color="auto"/>
            <w:bottom w:val="none" w:sz="0" w:space="0" w:color="auto"/>
            <w:right w:val="none" w:sz="0" w:space="0" w:color="auto"/>
          </w:divBdr>
        </w:div>
        <w:div w:id="1551962499">
          <w:marLeft w:val="640"/>
          <w:marRight w:val="0"/>
          <w:marTop w:val="0"/>
          <w:marBottom w:val="0"/>
          <w:divBdr>
            <w:top w:val="none" w:sz="0" w:space="0" w:color="auto"/>
            <w:left w:val="none" w:sz="0" w:space="0" w:color="auto"/>
            <w:bottom w:val="none" w:sz="0" w:space="0" w:color="auto"/>
            <w:right w:val="none" w:sz="0" w:space="0" w:color="auto"/>
          </w:divBdr>
        </w:div>
        <w:div w:id="1042555041">
          <w:marLeft w:val="640"/>
          <w:marRight w:val="0"/>
          <w:marTop w:val="0"/>
          <w:marBottom w:val="0"/>
          <w:divBdr>
            <w:top w:val="none" w:sz="0" w:space="0" w:color="auto"/>
            <w:left w:val="none" w:sz="0" w:space="0" w:color="auto"/>
            <w:bottom w:val="none" w:sz="0" w:space="0" w:color="auto"/>
            <w:right w:val="none" w:sz="0" w:space="0" w:color="auto"/>
          </w:divBdr>
        </w:div>
      </w:divsChild>
    </w:div>
    <w:div w:id="1693529865">
      <w:bodyDiv w:val="1"/>
      <w:marLeft w:val="0"/>
      <w:marRight w:val="0"/>
      <w:marTop w:val="0"/>
      <w:marBottom w:val="0"/>
      <w:divBdr>
        <w:top w:val="none" w:sz="0" w:space="0" w:color="auto"/>
        <w:left w:val="none" w:sz="0" w:space="0" w:color="auto"/>
        <w:bottom w:val="none" w:sz="0" w:space="0" w:color="auto"/>
        <w:right w:val="none" w:sz="0" w:space="0" w:color="auto"/>
      </w:divBdr>
    </w:div>
    <w:div w:id="1697000459">
      <w:bodyDiv w:val="1"/>
      <w:marLeft w:val="0"/>
      <w:marRight w:val="0"/>
      <w:marTop w:val="0"/>
      <w:marBottom w:val="0"/>
      <w:divBdr>
        <w:top w:val="none" w:sz="0" w:space="0" w:color="auto"/>
        <w:left w:val="none" w:sz="0" w:space="0" w:color="auto"/>
        <w:bottom w:val="none" w:sz="0" w:space="0" w:color="auto"/>
        <w:right w:val="none" w:sz="0" w:space="0" w:color="auto"/>
      </w:divBdr>
      <w:divsChild>
        <w:div w:id="986006703">
          <w:marLeft w:val="480"/>
          <w:marRight w:val="0"/>
          <w:marTop w:val="0"/>
          <w:marBottom w:val="0"/>
          <w:divBdr>
            <w:top w:val="none" w:sz="0" w:space="0" w:color="auto"/>
            <w:left w:val="none" w:sz="0" w:space="0" w:color="auto"/>
            <w:bottom w:val="none" w:sz="0" w:space="0" w:color="auto"/>
            <w:right w:val="none" w:sz="0" w:space="0" w:color="auto"/>
          </w:divBdr>
        </w:div>
        <w:div w:id="315307379">
          <w:marLeft w:val="480"/>
          <w:marRight w:val="0"/>
          <w:marTop w:val="0"/>
          <w:marBottom w:val="0"/>
          <w:divBdr>
            <w:top w:val="none" w:sz="0" w:space="0" w:color="auto"/>
            <w:left w:val="none" w:sz="0" w:space="0" w:color="auto"/>
            <w:bottom w:val="none" w:sz="0" w:space="0" w:color="auto"/>
            <w:right w:val="none" w:sz="0" w:space="0" w:color="auto"/>
          </w:divBdr>
        </w:div>
        <w:div w:id="709183799">
          <w:marLeft w:val="480"/>
          <w:marRight w:val="0"/>
          <w:marTop w:val="0"/>
          <w:marBottom w:val="0"/>
          <w:divBdr>
            <w:top w:val="none" w:sz="0" w:space="0" w:color="auto"/>
            <w:left w:val="none" w:sz="0" w:space="0" w:color="auto"/>
            <w:bottom w:val="none" w:sz="0" w:space="0" w:color="auto"/>
            <w:right w:val="none" w:sz="0" w:space="0" w:color="auto"/>
          </w:divBdr>
        </w:div>
        <w:div w:id="205996076">
          <w:marLeft w:val="480"/>
          <w:marRight w:val="0"/>
          <w:marTop w:val="0"/>
          <w:marBottom w:val="0"/>
          <w:divBdr>
            <w:top w:val="none" w:sz="0" w:space="0" w:color="auto"/>
            <w:left w:val="none" w:sz="0" w:space="0" w:color="auto"/>
            <w:bottom w:val="none" w:sz="0" w:space="0" w:color="auto"/>
            <w:right w:val="none" w:sz="0" w:space="0" w:color="auto"/>
          </w:divBdr>
        </w:div>
        <w:div w:id="116217493">
          <w:marLeft w:val="480"/>
          <w:marRight w:val="0"/>
          <w:marTop w:val="0"/>
          <w:marBottom w:val="0"/>
          <w:divBdr>
            <w:top w:val="none" w:sz="0" w:space="0" w:color="auto"/>
            <w:left w:val="none" w:sz="0" w:space="0" w:color="auto"/>
            <w:bottom w:val="none" w:sz="0" w:space="0" w:color="auto"/>
            <w:right w:val="none" w:sz="0" w:space="0" w:color="auto"/>
          </w:divBdr>
        </w:div>
        <w:div w:id="22097058">
          <w:marLeft w:val="480"/>
          <w:marRight w:val="0"/>
          <w:marTop w:val="0"/>
          <w:marBottom w:val="0"/>
          <w:divBdr>
            <w:top w:val="none" w:sz="0" w:space="0" w:color="auto"/>
            <w:left w:val="none" w:sz="0" w:space="0" w:color="auto"/>
            <w:bottom w:val="none" w:sz="0" w:space="0" w:color="auto"/>
            <w:right w:val="none" w:sz="0" w:space="0" w:color="auto"/>
          </w:divBdr>
        </w:div>
        <w:div w:id="1816024681">
          <w:marLeft w:val="480"/>
          <w:marRight w:val="0"/>
          <w:marTop w:val="0"/>
          <w:marBottom w:val="0"/>
          <w:divBdr>
            <w:top w:val="none" w:sz="0" w:space="0" w:color="auto"/>
            <w:left w:val="none" w:sz="0" w:space="0" w:color="auto"/>
            <w:bottom w:val="none" w:sz="0" w:space="0" w:color="auto"/>
            <w:right w:val="none" w:sz="0" w:space="0" w:color="auto"/>
          </w:divBdr>
        </w:div>
        <w:div w:id="752318863">
          <w:marLeft w:val="480"/>
          <w:marRight w:val="0"/>
          <w:marTop w:val="0"/>
          <w:marBottom w:val="0"/>
          <w:divBdr>
            <w:top w:val="none" w:sz="0" w:space="0" w:color="auto"/>
            <w:left w:val="none" w:sz="0" w:space="0" w:color="auto"/>
            <w:bottom w:val="none" w:sz="0" w:space="0" w:color="auto"/>
            <w:right w:val="none" w:sz="0" w:space="0" w:color="auto"/>
          </w:divBdr>
        </w:div>
        <w:div w:id="1400707604">
          <w:marLeft w:val="480"/>
          <w:marRight w:val="0"/>
          <w:marTop w:val="0"/>
          <w:marBottom w:val="0"/>
          <w:divBdr>
            <w:top w:val="none" w:sz="0" w:space="0" w:color="auto"/>
            <w:left w:val="none" w:sz="0" w:space="0" w:color="auto"/>
            <w:bottom w:val="none" w:sz="0" w:space="0" w:color="auto"/>
            <w:right w:val="none" w:sz="0" w:space="0" w:color="auto"/>
          </w:divBdr>
        </w:div>
        <w:div w:id="50469401">
          <w:marLeft w:val="480"/>
          <w:marRight w:val="0"/>
          <w:marTop w:val="0"/>
          <w:marBottom w:val="0"/>
          <w:divBdr>
            <w:top w:val="none" w:sz="0" w:space="0" w:color="auto"/>
            <w:left w:val="none" w:sz="0" w:space="0" w:color="auto"/>
            <w:bottom w:val="none" w:sz="0" w:space="0" w:color="auto"/>
            <w:right w:val="none" w:sz="0" w:space="0" w:color="auto"/>
          </w:divBdr>
        </w:div>
        <w:div w:id="1969890852">
          <w:marLeft w:val="480"/>
          <w:marRight w:val="0"/>
          <w:marTop w:val="0"/>
          <w:marBottom w:val="0"/>
          <w:divBdr>
            <w:top w:val="none" w:sz="0" w:space="0" w:color="auto"/>
            <w:left w:val="none" w:sz="0" w:space="0" w:color="auto"/>
            <w:bottom w:val="none" w:sz="0" w:space="0" w:color="auto"/>
            <w:right w:val="none" w:sz="0" w:space="0" w:color="auto"/>
          </w:divBdr>
        </w:div>
        <w:div w:id="2001613615">
          <w:marLeft w:val="480"/>
          <w:marRight w:val="0"/>
          <w:marTop w:val="0"/>
          <w:marBottom w:val="0"/>
          <w:divBdr>
            <w:top w:val="none" w:sz="0" w:space="0" w:color="auto"/>
            <w:left w:val="none" w:sz="0" w:space="0" w:color="auto"/>
            <w:bottom w:val="none" w:sz="0" w:space="0" w:color="auto"/>
            <w:right w:val="none" w:sz="0" w:space="0" w:color="auto"/>
          </w:divBdr>
        </w:div>
        <w:div w:id="1302343111">
          <w:marLeft w:val="480"/>
          <w:marRight w:val="0"/>
          <w:marTop w:val="0"/>
          <w:marBottom w:val="0"/>
          <w:divBdr>
            <w:top w:val="none" w:sz="0" w:space="0" w:color="auto"/>
            <w:left w:val="none" w:sz="0" w:space="0" w:color="auto"/>
            <w:bottom w:val="none" w:sz="0" w:space="0" w:color="auto"/>
            <w:right w:val="none" w:sz="0" w:space="0" w:color="auto"/>
          </w:divBdr>
        </w:div>
        <w:div w:id="1990353816">
          <w:marLeft w:val="480"/>
          <w:marRight w:val="0"/>
          <w:marTop w:val="0"/>
          <w:marBottom w:val="0"/>
          <w:divBdr>
            <w:top w:val="none" w:sz="0" w:space="0" w:color="auto"/>
            <w:left w:val="none" w:sz="0" w:space="0" w:color="auto"/>
            <w:bottom w:val="none" w:sz="0" w:space="0" w:color="auto"/>
            <w:right w:val="none" w:sz="0" w:space="0" w:color="auto"/>
          </w:divBdr>
        </w:div>
        <w:div w:id="36709979">
          <w:marLeft w:val="480"/>
          <w:marRight w:val="0"/>
          <w:marTop w:val="0"/>
          <w:marBottom w:val="0"/>
          <w:divBdr>
            <w:top w:val="none" w:sz="0" w:space="0" w:color="auto"/>
            <w:left w:val="none" w:sz="0" w:space="0" w:color="auto"/>
            <w:bottom w:val="none" w:sz="0" w:space="0" w:color="auto"/>
            <w:right w:val="none" w:sz="0" w:space="0" w:color="auto"/>
          </w:divBdr>
        </w:div>
        <w:div w:id="442725486">
          <w:marLeft w:val="480"/>
          <w:marRight w:val="0"/>
          <w:marTop w:val="0"/>
          <w:marBottom w:val="0"/>
          <w:divBdr>
            <w:top w:val="none" w:sz="0" w:space="0" w:color="auto"/>
            <w:left w:val="none" w:sz="0" w:space="0" w:color="auto"/>
            <w:bottom w:val="none" w:sz="0" w:space="0" w:color="auto"/>
            <w:right w:val="none" w:sz="0" w:space="0" w:color="auto"/>
          </w:divBdr>
        </w:div>
        <w:div w:id="103888303">
          <w:marLeft w:val="480"/>
          <w:marRight w:val="0"/>
          <w:marTop w:val="0"/>
          <w:marBottom w:val="0"/>
          <w:divBdr>
            <w:top w:val="none" w:sz="0" w:space="0" w:color="auto"/>
            <w:left w:val="none" w:sz="0" w:space="0" w:color="auto"/>
            <w:bottom w:val="none" w:sz="0" w:space="0" w:color="auto"/>
            <w:right w:val="none" w:sz="0" w:space="0" w:color="auto"/>
          </w:divBdr>
        </w:div>
        <w:div w:id="1483932365">
          <w:marLeft w:val="480"/>
          <w:marRight w:val="0"/>
          <w:marTop w:val="0"/>
          <w:marBottom w:val="0"/>
          <w:divBdr>
            <w:top w:val="none" w:sz="0" w:space="0" w:color="auto"/>
            <w:left w:val="none" w:sz="0" w:space="0" w:color="auto"/>
            <w:bottom w:val="none" w:sz="0" w:space="0" w:color="auto"/>
            <w:right w:val="none" w:sz="0" w:space="0" w:color="auto"/>
          </w:divBdr>
        </w:div>
        <w:div w:id="616985540">
          <w:marLeft w:val="480"/>
          <w:marRight w:val="0"/>
          <w:marTop w:val="0"/>
          <w:marBottom w:val="0"/>
          <w:divBdr>
            <w:top w:val="none" w:sz="0" w:space="0" w:color="auto"/>
            <w:left w:val="none" w:sz="0" w:space="0" w:color="auto"/>
            <w:bottom w:val="none" w:sz="0" w:space="0" w:color="auto"/>
            <w:right w:val="none" w:sz="0" w:space="0" w:color="auto"/>
          </w:divBdr>
        </w:div>
        <w:div w:id="525169381">
          <w:marLeft w:val="480"/>
          <w:marRight w:val="0"/>
          <w:marTop w:val="0"/>
          <w:marBottom w:val="0"/>
          <w:divBdr>
            <w:top w:val="none" w:sz="0" w:space="0" w:color="auto"/>
            <w:left w:val="none" w:sz="0" w:space="0" w:color="auto"/>
            <w:bottom w:val="none" w:sz="0" w:space="0" w:color="auto"/>
            <w:right w:val="none" w:sz="0" w:space="0" w:color="auto"/>
          </w:divBdr>
        </w:div>
        <w:div w:id="1448505638">
          <w:marLeft w:val="480"/>
          <w:marRight w:val="0"/>
          <w:marTop w:val="0"/>
          <w:marBottom w:val="0"/>
          <w:divBdr>
            <w:top w:val="none" w:sz="0" w:space="0" w:color="auto"/>
            <w:left w:val="none" w:sz="0" w:space="0" w:color="auto"/>
            <w:bottom w:val="none" w:sz="0" w:space="0" w:color="auto"/>
            <w:right w:val="none" w:sz="0" w:space="0" w:color="auto"/>
          </w:divBdr>
        </w:div>
        <w:div w:id="1280991900">
          <w:marLeft w:val="480"/>
          <w:marRight w:val="0"/>
          <w:marTop w:val="0"/>
          <w:marBottom w:val="0"/>
          <w:divBdr>
            <w:top w:val="none" w:sz="0" w:space="0" w:color="auto"/>
            <w:left w:val="none" w:sz="0" w:space="0" w:color="auto"/>
            <w:bottom w:val="none" w:sz="0" w:space="0" w:color="auto"/>
            <w:right w:val="none" w:sz="0" w:space="0" w:color="auto"/>
          </w:divBdr>
        </w:div>
        <w:div w:id="1904564984">
          <w:marLeft w:val="480"/>
          <w:marRight w:val="0"/>
          <w:marTop w:val="0"/>
          <w:marBottom w:val="0"/>
          <w:divBdr>
            <w:top w:val="none" w:sz="0" w:space="0" w:color="auto"/>
            <w:left w:val="none" w:sz="0" w:space="0" w:color="auto"/>
            <w:bottom w:val="none" w:sz="0" w:space="0" w:color="auto"/>
            <w:right w:val="none" w:sz="0" w:space="0" w:color="auto"/>
          </w:divBdr>
        </w:div>
        <w:div w:id="1230848463">
          <w:marLeft w:val="480"/>
          <w:marRight w:val="0"/>
          <w:marTop w:val="0"/>
          <w:marBottom w:val="0"/>
          <w:divBdr>
            <w:top w:val="none" w:sz="0" w:space="0" w:color="auto"/>
            <w:left w:val="none" w:sz="0" w:space="0" w:color="auto"/>
            <w:bottom w:val="none" w:sz="0" w:space="0" w:color="auto"/>
            <w:right w:val="none" w:sz="0" w:space="0" w:color="auto"/>
          </w:divBdr>
        </w:div>
        <w:div w:id="131600641">
          <w:marLeft w:val="480"/>
          <w:marRight w:val="0"/>
          <w:marTop w:val="0"/>
          <w:marBottom w:val="0"/>
          <w:divBdr>
            <w:top w:val="none" w:sz="0" w:space="0" w:color="auto"/>
            <w:left w:val="none" w:sz="0" w:space="0" w:color="auto"/>
            <w:bottom w:val="none" w:sz="0" w:space="0" w:color="auto"/>
            <w:right w:val="none" w:sz="0" w:space="0" w:color="auto"/>
          </w:divBdr>
        </w:div>
        <w:div w:id="17893819">
          <w:marLeft w:val="480"/>
          <w:marRight w:val="0"/>
          <w:marTop w:val="0"/>
          <w:marBottom w:val="0"/>
          <w:divBdr>
            <w:top w:val="none" w:sz="0" w:space="0" w:color="auto"/>
            <w:left w:val="none" w:sz="0" w:space="0" w:color="auto"/>
            <w:bottom w:val="none" w:sz="0" w:space="0" w:color="auto"/>
            <w:right w:val="none" w:sz="0" w:space="0" w:color="auto"/>
          </w:divBdr>
        </w:div>
        <w:div w:id="16735854">
          <w:marLeft w:val="480"/>
          <w:marRight w:val="0"/>
          <w:marTop w:val="0"/>
          <w:marBottom w:val="0"/>
          <w:divBdr>
            <w:top w:val="none" w:sz="0" w:space="0" w:color="auto"/>
            <w:left w:val="none" w:sz="0" w:space="0" w:color="auto"/>
            <w:bottom w:val="none" w:sz="0" w:space="0" w:color="auto"/>
            <w:right w:val="none" w:sz="0" w:space="0" w:color="auto"/>
          </w:divBdr>
        </w:div>
        <w:div w:id="2127388201">
          <w:marLeft w:val="480"/>
          <w:marRight w:val="0"/>
          <w:marTop w:val="0"/>
          <w:marBottom w:val="0"/>
          <w:divBdr>
            <w:top w:val="none" w:sz="0" w:space="0" w:color="auto"/>
            <w:left w:val="none" w:sz="0" w:space="0" w:color="auto"/>
            <w:bottom w:val="none" w:sz="0" w:space="0" w:color="auto"/>
            <w:right w:val="none" w:sz="0" w:space="0" w:color="auto"/>
          </w:divBdr>
        </w:div>
        <w:div w:id="1530529095">
          <w:marLeft w:val="480"/>
          <w:marRight w:val="0"/>
          <w:marTop w:val="0"/>
          <w:marBottom w:val="0"/>
          <w:divBdr>
            <w:top w:val="none" w:sz="0" w:space="0" w:color="auto"/>
            <w:left w:val="none" w:sz="0" w:space="0" w:color="auto"/>
            <w:bottom w:val="none" w:sz="0" w:space="0" w:color="auto"/>
            <w:right w:val="none" w:sz="0" w:space="0" w:color="auto"/>
          </w:divBdr>
        </w:div>
        <w:div w:id="2035692440">
          <w:marLeft w:val="480"/>
          <w:marRight w:val="0"/>
          <w:marTop w:val="0"/>
          <w:marBottom w:val="0"/>
          <w:divBdr>
            <w:top w:val="none" w:sz="0" w:space="0" w:color="auto"/>
            <w:left w:val="none" w:sz="0" w:space="0" w:color="auto"/>
            <w:bottom w:val="none" w:sz="0" w:space="0" w:color="auto"/>
            <w:right w:val="none" w:sz="0" w:space="0" w:color="auto"/>
          </w:divBdr>
        </w:div>
        <w:div w:id="1566991880">
          <w:marLeft w:val="480"/>
          <w:marRight w:val="0"/>
          <w:marTop w:val="0"/>
          <w:marBottom w:val="0"/>
          <w:divBdr>
            <w:top w:val="none" w:sz="0" w:space="0" w:color="auto"/>
            <w:left w:val="none" w:sz="0" w:space="0" w:color="auto"/>
            <w:bottom w:val="none" w:sz="0" w:space="0" w:color="auto"/>
            <w:right w:val="none" w:sz="0" w:space="0" w:color="auto"/>
          </w:divBdr>
        </w:div>
        <w:div w:id="1173498308">
          <w:marLeft w:val="480"/>
          <w:marRight w:val="0"/>
          <w:marTop w:val="0"/>
          <w:marBottom w:val="0"/>
          <w:divBdr>
            <w:top w:val="none" w:sz="0" w:space="0" w:color="auto"/>
            <w:left w:val="none" w:sz="0" w:space="0" w:color="auto"/>
            <w:bottom w:val="none" w:sz="0" w:space="0" w:color="auto"/>
            <w:right w:val="none" w:sz="0" w:space="0" w:color="auto"/>
          </w:divBdr>
        </w:div>
        <w:div w:id="555514167">
          <w:marLeft w:val="480"/>
          <w:marRight w:val="0"/>
          <w:marTop w:val="0"/>
          <w:marBottom w:val="0"/>
          <w:divBdr>
            <w:top w:val="none" w:sz="0" w:space="0" w:color="auto"/>
            <w:left w:val="none" w:sz="0" w:space="0" w:color="auto"/>
            <w:bottom w:val="none" w:sz="0" w:space="0" w:color="auto"/>
            <w:right w:val="none" w:sz="0" w:space="0" w:color="auto"/>
          </w:divBdr>
        </w:div>
        <w:div w:id="1124274436">
          <w:marLeft w:val="480"/>
          <w:marRight w:val="0"/>
          <w:marTop w:val="0"/>
          <w:marBottom w:val="0"/>
          <w:divBdr>
            <w:top w:val="none" w:sz="0" w:space="0" w:color="auto"/>
            <w:left w:val="none" w:sz="0" w:space="0" w:color="auto"/>
            <w:bottom w:val="none" w:sz="0" w:space="0" w:color="auto"/>
            <w:right w:val="none" w:sz="0" w:space="0" w:color="auto"/>
          </w:divBdr>
        </w:div>
        <w:div w:id="962883295">
          <w:marLeft w:val="480"/>
          <w:marRight w:val="0"/>
          <w:marTop w:val="0"/>
          <w:marBottom w:val="0"/>
          <w:divBdr>
            <w:top w:val="none" w:sz="0" w:space="0" w:color="auto"/>
            <w:left w:val="none" w:sz="0" w:space="0" w:color="auto"/>
            <w:bottom w:val="none" w:sz="0" w:space="0" w:color="auto"/>
            <w:right w:val="none" w:sz="0" w:space="0" w:color="auto"/>
          </w:divBdr>
        </w:div>
        <w:div w:id="154691947">
          <w:marLeft w:val="480"/>
          <w:marRight w:val="0"/>
          <w:marTop w:val="0"/>
          <w:marBottom w:val="0"/>
          <w:divBdr>
            <w:top w:val="none" w:sz="0" w:space="0" w:color="auto"/>
            <w:left w:val="none" w:sz="0" w:space="0" w:color="auto"/>
            <w:bottom w:val="none" w:sz="0" w:space="0" w:color="auto"/>
            <w:right w:val="none" w:sz="0" w:space="0" w:color="auto"/>
          </w:divBdr>
        </w:div>
        <w:div w:id="861018038">
          <w:marLeft w:val="480"/>
          <w:marRight w:val="0"/>
          <w:marTop w:val="0"/>
          <w:marBottom w:val="0"/>
          <w:divBdr>
            <w:top w:val="none" w:sz="0" w:space="0" w:color="auto"/>
            <w:left w:val="none" w:sz="0" w:space="0" w:color="auto"/>
            <w:bottom w:val="none" w:sz="0" w:space="0" w:color="auto"/>
            <w:right w:val="none" w:sz="0" w:space="0" w:color="auto"/>
          </w:divBdr>
        </w:div>
        <w:div w:id="1606959893">
          <w:marLeft w:val="480"/>
          <w:marRight w:val="0"/>
          <w:marTop w:val="0"/>
          <w:marBottom w:val="0"/>
          <w:divBdr>
            <w:top w:val="none" w:sz="0" w:space="0" w:color="auto"/>
            <w:left w:val="none" w:sz="0" w:space="0" w:color="auto"/>
            <w:bottom w:val="none" w:sz="0" w:space="0" w:color="auto"/>
            <w:right w:val="none" w:sz="0" w:space="0" w:color="auto"/>
          </w:divBdr>
        </w:div>
        <w:div w:id="357125527">
          <w:marLeft w:val="480"/>
          <w:marRight w:val="0"/>
          <w:marTop w:val="0"/>
          <w:marBottom w:val="0"/>
          <w:divBdr>
            <w:top w:val="none" w:sz="0" w:space="0" w:color="auto"/>
            <w:left w:val="none" w:sz="0" w:space="0" w:color="auto"/>
            <w:bottom w:val="none" w:sz="0" w:space="0" w:color="auto"/>
            <w:right w:val="none" w:sz="0" w:space="0" w:color="auto"/>
          </w:divBdr>
        </w:div>
        <w:div w:id="1352339539">
          <w:marLeft w:val="480"/>
          <w:marRight w:val="0"/>
          <w:marTop w:val="0"/>
          <w:marBottom w:val="0"/>
          <w:divBdr>
            <w:top w:val="none" w:sz="0" w:space="0" w:color="auto"/>
            <w:left w:val="none" w:sz="0" w:space="0" w:color="auto"/>
            <w:bottom w:val="none" w:sz="0" w:space="0" w:color="auto"/>
            <w:right w:val="none" w:sz="0" w:space="0" w:color="auto"/>
          </w:divBdr>
        </w:div>
        <w:div w:id="1342708781">
          <w:marLeft w:val="480"/>
          <w:marRight w:val="0"/>
          <w:marTop w:val="0"/>
          <w:marBottom w:val="0"/>
          <w:divBdr>
            <w:top w:val="none" w:sz="0" w:space="0" w:color="auto"/>
            <w:left w:val="none" w:sz="0" w:space="0" w:color="auto"/>
            <w:bottom w:val="none" w:sz="0" w:space="0" w:color="auto"/>
            <w:right w:val="none" w:sz="0" w:space="0" w:color="auto"/>
          </w:divBdr>
        </w:div>
        <w:div w:id="258026572">
          <w:marLeft w:val="480"/>
          <w:marRight w:val="0"/>
          <w:marTop w:val="0"/>
          <w:marBottom w:val="0"/>
          <w:divBdr>
            <w:top w:val="none" w:sz="0" w:space="0" w:color="auto"/>
            <w:left w:val="none" w:sz="0" w:space="0" w:color="auto"/>
            <w:bottom w:val="none" w:sz="0" w:space="0" w:color="auto"/>
            <w:right w:val="none" w:sz="0" w:space="0" w:color="auto"/>
          </w:divBdr>
        </w:div>
        <w:div w:id="1845632310">
          <w:marLeft w:val="480"/>
          <w:marRight w:val="0"/>
          <w:marTop w:val="0"/>
          <w:marBottom w:val="0"/>
          <w:divBdr>
            <w:top w:val="none" w:sz="0" w:space="0" w:color="auto"/>
            <w:left w:val="none" w:sz="0" w:space="0" w:color="auto"/>
            <w:bottom w:val="none" w:sz="0" w:space="0" w:color="auto"/>
            <w:right w:val="none" w:sz="0" w:space="0" w:color="auto"/>
          </w:divBdr>
        </w:div>
        <w:div w:id="1236666915">
          <w:marLeft w:val="480"/>
          <w:marRight w:val="0"/>
          <w:marTop w:val="0"/>
          <w:marBottom w:val="0"/>
          <w:divBdr>
            <w:top w:val="none" w:sz="0" w:space="0" w:color="auto"/>
            <w:left w:val="none" w:sz="0" w:space="0" w:color="auto"/>
            <w:bottom w:val="none" w:sz="0" w:space="0" w:color="auto"/>
            <w:right w:val="none" w:sz="0" w:space="0" w:color="auto"/>
          </w:divBdr>
        </w:div>
        <w:div w:id="147482233">
          <w:marLeft w:val="480"/>
          <w:marRight w:val="0"/>
          <w:marTop w:val="0"/>
          <w:marBottom w:val="0"/>
          <w:divBdr>
            <w:top w:val="none" w:sz="0" w:space="0" w:color="auto"/>
            <w:left w:val="none" w:sz="0" w:space="0" w:color="auto"/>
            <w:bottom w:val="none" w:sz="0" w:space="0" w:color="auto"/>
            <w:right w:val="none" w:sz="0" w:space="0" w:color="auto"/>
          </w:divBdr>
        </w:div>
        <w:div w:id="1943682693">
          <w:marLeft w:val="480"/>
          <w:marRight w:val="0"/>
          <w:marTop w:val="0"/>
          <w:marBottom w:val="0"/>
          <w:divBdr>
            <w:top w:val="none" w:sz="0" w:space="0" w:color="auto"/>
            <w:left w:val="none" w:sz="0" w:space="0" w:color="auto"/>
            <w:bottom w:val="none" w:sz="0" w:space="0" w:color="auto"/>
            <w:right w:val="none" w:sz="0" w:space="0" w:color="auto"/>
          </w:divBdr>
        </w:div>
        <w:div w:id="1567495464">
          <w:marLeft w:val="480"/>
          <w:marRight w:val="0"/>
          <w:marTop w:val="0"/>
          <w:marBottom w:val="0"/>
          <w:divBdr>
            <w:top w:val="none" w:sz="0" w:space="0" w:color="auto"/>
            <w:left w:val="none" w:sz="0" w:space="0" w:color="auto"/>
            <w:bottom w:val="none" w:sz="0" w:space="0" w:color="auto"/>
            <w:right w:val="none" w:sz="0" w:space="0" w:color="auto"/>
          </w:divBdr>
        </w:div>
        <w:div w:id="521163261">
          <w:marLeft w:val="480"/>
          <w:marRight w:val="0"/>
          <w:marTop w:val="0"/>
          <w:marBottom w:val="0"/>
          <w:divBdr>
            <w:top w:val="none" w:sz="0" w:space="0" w:color="auto"/>
            <w:left w:val="none" w:sz="0" w:space="0" w:color="auto"/>
            <w:bottom w:val="none" w:sz="0" w:space="0" w:color="auto"/>
            <w:right w:val="none" w:sz="0" w:space="0" w:color="auto"/>
          </w:divBdr>
        </w:div>
        <w:div w:id="1807623561">
          <w:marLeft w:val="480"/>
          <w:marRight w:val="0"/>
          <w:marTop w:val="0"/>
          <w:marBottom w:val="0"/>
          <w:divBdr>
            <w:top w:val="none" w:sz="0" w:space="0" w:color="auto"/>
            <w:left w:val="none" w:sz="0" w:space="0" w:color="auto"/>
            <w:bottom w:val="none" w:sz="0" w:space="0" w:color="auto"/>
            <w:right w:val="none" w:sz="0" w:space="0" w:color="auto"/>
          </w:divBdr>
        </w:div>
        <w:div w:id="2044286057">
          <w:marLeft w:val="480"/>
          <w:marRight w:val="0"/>
          <w:marTop w:val="0"/>
          <w:marBottom w:val="0"/>
          <w:divBdr>
            <w:top w:val="none" w:sz="0" w:space="0" w:color="auto"/>
            <w:left w:val="none" w:sz="0" w:space="0" w:color="auto"/>
            <w:bottom w:val="none" w:sz="0" w:space="0" w:color="auto"/>
            <w:right w:val="none" w:sz="0" w:space="0" w:color="auto"/>
          </w:divBdr>
        </w:div>
        <w:div w:id="874124701">
          <w:marLeft w:val="480"/>
          <w:marRight w:val="0"/>
          <w:marTop w:val="0"/>
          <w:marBottom w:val="0"/>
          <w:divBdr>
            <w:top w:val="none" w:sz="0" w:space="0" w:color="auto"/>
            <w:left w:val="none" w:sz="0" w:space="0" w:color="auto"/>
            <w:bottom w:val="none" w:sz="0" w:space="0" w:color="auto"/>
            <w:right w:val="none" w:sz="0" w:space="0" w:color="auto"/>
          </w:divBdr>
        </w:div>
        <w:div w:id="438910088">
          <w:marLeft w:val="480"/>
          <w:marRight w:val="0"/>
          <w:marTop w:val="0"/>
          <w:marBottom w:val="0"/>
          <w:divBdr>
            <w:top w:val="none" w:sz="0" w:space="0" w:color="auto"/>
            <w:left w:val="none" w:sz="0" w:space="0" w:color="auto"/>
            <w:bottom w:val="none" w:sz="0" w:space="0" w:color="auto"/>
            <w:right w:val="none" w:sz="0" w:space="0" w:color="auto"/>
          </w:divBdr>
        </w:div>
        <w:div w:id="1345747676">
          <w:marLeft w:val="480"/>
          <w:marRight w:val="0"/>
          <w:marTop w:val="0"/>
          <w:marBottom w:val="0"/>
          <w:divBdr>
            <w:top w:val="none" w:sz="0" w:space="0" w:color="auto"/>
            <w:left w:val="none" w:sz="0" w:space="0" w:color="auto"/>
            <w:bottom w:val="none" w:sz="0" w:space="0" w:color="auto"/>
            <w:right w:val="none" w:sz="0" w:space="0" w:color="auto"/>
          </w:divBdr>
        </w:div>
        <w:div w:id="1244604421">
          <w:marLeft w:val="480"/>
          <w:marRight w:val="0"/>
          <w:marTop w:val="0"/>
          <w:marBottom w:val="0"/>
          <w:divBdr>
            <w:top w:val="none" w:sz="0" w:space="0" w:color="auto"/>
            <w:left w:val="none" w:sz="0" w:space="0" w:color="auto"/>
            <w:bottom w:val="none" w:sz="0" w:space="0" w:color="auto"/>
            <w:right w:val="none" w:sz="0" w:space="0" w:color="auto"/>
          </w:divBdr>
        </w:div>
        <w:div w:id="1514300407">
          <w:marLeft w:val="480"/>
          <w:marRight w:val="0"/>
          <w:marTop w:val="0"/>
          <w:marBottom w:val="0"/>
          <w:divBdr>
            <w:top w:val="none" w:sz="0" w:space="0" w:color="auto"/>
            <w:left w:val="none" w:sz="0" w:space="0" w:color="auto"/>
            <w:bottom w:val="none" w:sz="0" w:space="0" w:color="auto"/>
            <w:right w:val="none" w:sz="0" w:space="0" w:color="auto"/>
          </w:divBdr>
        </w:div>
        <w:div w:id="1727876979">
          <w:marLeft w:val="480"/>
          <w:marRight w:val="0"/>
          <w:marTop w:val="0"/>
          <w:marBottom w:val="0"/>
          <w:divBdr>
            <w:top w:val="none" w:sz="0" w:space="0" w:color="auto"/>
            <w:left w:val="none" w:sz="0" w:space="0" w:color="auto"/>
            <w:bottom w:val="none" w:sz="0" w:space="0" w:color="auto"/>
            <w:right w:val="none" w:sz="0" w:space="0" w:color="auto"/>
          </w:divBdr>
        </w:div>
        <w:div w:id="1286740765">
          <w:marLeft w:val="480"/>
          <w:marRight w:val="0"/>
          <w:marTop w:val="0"/>
          <w:marBottom w:val="0"/>
          <w:divBdr>
            <w:top w:val="none" w:sz="0" w:space="0" w:color="auto"/>
            <w:left w:val="none" w:sz="0" w:space="0" w:color="auto"/>
            <w:bottom w:val="none" w:sz="0" w:space="0" w:color="auto"/>
            <w:right w:val="none" w:sz="0" w:space="0" w:color="auto"/>
          </w:divBdr>
        </w:div>
        <w:div w:id="1894003778">
          <w:marLeft w:val="480"/>
          <w:marRight w:val="0"/>
          <w:marTop w:val="0"/>
          <w:marBottom w:val="0"/>
          <w:divBdr>
            <w:top w:val="none" w:sz="0" w:space="0" w:color="auto"/>
            <w:left w:val="none" w:sz="0" w:space="0" w:color="auto"/>
            <w:bottom w:val="none" w:sz="0" w:space="0" w:color="auto"/>
            <w:right w:val="none" w:sz="0" w:space="0" w:color="auto"/>
          </w:divBdr>
        </w:div>
        <w:div w:id="1178809202">
          <w:marLeft w:val="480"/>
          <w:marRight w:val="0"/>
          <w:marTop w:val="0"/>
          <w:marBottom w:val="0"/>
          <w:divBdr>
            <w:top w:val="none" w:sz="0" w:space="0" w:color="auto"/>
            <w:left w:val="none" w:sz="0" w:space="0" w:color="auto"/>
            <w:bottom w:val="none" w:sz="0" w:space="0" w:color="auto"/>
            <w:right w:val="none" w:sz="0" w:space="0" w:color="auto"/>
          </w:divBdr>
        </w:div>
        <w:div w:id="955791108">
          <w:marLeft w:val="480"/>
          <w:marRight w:val="0"/>
          <w:marTop w:val="0"/>
          <w:marBottom w:val="0"/>
          <w:divBdr>
            <w:top w:val="none" w:sz="0" w:space="0" w:color="auto"/>
            <w:left w:val="none" w:sz="0" w:space="0" w:color="auto"/>
            <w:bottom w:val="none" w:sz="0" w:space="0" w:color="auto"/>
            <w:right w:val="none" w:sz="0" w:space="0" w:color="auto"/>
          </w:divBdr>
        </w:div>
        <w:div w:id="1698776308">
          <w:marLeft w:val="480"/>
          <w:marRight w:val="0"/>
          <w:marTop w:val="0"/>
          <w:marBottom w:val="0"/>
          <w:divBdr>
            <w:top w:val="none" w:sz="0" w:space="0" w:color="auto"/>
            <w:left w:val="none" w:sz="0" w:space="0" w:color="auto"/>
            <w:bottom w:val="none" w:sz="0" w:space="0" w:color="auto"/>
            <w:right w:val="none" w:sz="0" w:space="0" w:color="auto"/>
          </w:divBdr>
        </w:div>
        <w:div w:id="1439830936">
          <w:marLeft w:val="480"/>
          <w:marRight w:val="0"/>
          <w:marTop w:val="0"/>
          <w:marBottom w:val="0"/>
          <w:divBdr>
            <w:top w:val="none" w:sz="0" w:space="0" w:color="auto"/>
            <w:left w:val="none" w:sz="0" w:space="0" w:color="auto"/>
            <w:bottom w:val="none" w:sz="0" w:space="0" w:color="auto"/>
            <w:right w:val="none" w:sz="0" w:space="0" w:color="auto"/>
          </w:divBdr>
        </w:div>
        <w:div w:id="285933668">
          <w:marLeft w:val="480"/>
          <w:marRight w:val="0"/>
          <w:marTop w:val="0"/>
          <w:marBottom w:val="0"/>
          <w:divBdr>
            <w:top w:val="none" w:sz="0" w:space="0" w:color="auto"/>
            <w:left w:val="none" w:sz="0" w:space="0" w:color="auto"/>
            <w:bottom w:val="none" w:sz="0" w:space="0" w:color="auto"/>
            <w:right w:val="none" w:sz="0" w:space="0" w:color="auto"/>
          </w:divBdr>
        </w:div>
        <w:div w:id="1659452900">
          <w:marLeft w:val="480"/>
          <w:marRight w:val="0"/>
          <w:marTop w:val="0"/>
          <w:marBottom w:val="0"/>
          <w:divBdr>
            <w:top w:val="none" w:sz="0" w:space="0" w:color="auto"/>
            <w:left w:val="none" w:sz="0" w:space="0" w:color="auto"/>
            <w:bottom w:val="none" w:sz="0" w:space="0" w:color="auto"/>
            <w:right w:val="none" w:sz="0" w:space="0" w:color="auto"/>
          </w:divBdr>
        </w:div>
        <w:div w:id="1280646265">
          <w:marLeft w:val="480"/>
          <w:marRight w:val="0"/>
          <w:marTop w:val="0"/>
          <w:marBottom w:val="0"/>
          <w:divBdr>
            <w:top w:val="none" w:sz="0" w:space="0" w:color="auto"/>
            <w:left w:val="none" w:sz="0" w:space="0" w:color="auto"/>
            <w:bottom w:val="none" w:sz="0" w:space="0" w:color="auto"/>
            <w:right w:val="none" w:sz="0" w:space="0" w:color="auto"/>
          </w:divBdr>
        </w:div>
        <w:div w:id="669023336">
          <w:marLeft w:val="480"/>
          <w:marRight w:val="0"/>
          <w:marTop w:val="0"/>
          <w:marBottom w:val="0"/>
          <w:divBdr>
            <w:top w:val="none" w:sz="0" w:space="0" w:color="auto"/>
            <w:left w:val="none" w:sz="0" w:space="0" w:color="auto"/>
            <w:bottom w:val="none" w:sz="0" w:space="0" w:color="auto"/>
            <w:right w:val="none" w:sz="0" w:space="0" w:color="auto"/>
          </w:divBdr>
        </w:div>
        <w:div w:id="159662807">
          <w:marLeft w:val="480"/>
          <w:marRight w:val="0"/>
          <w:marTop w:val="0"/>
          <w:marBottom w:val="0"/>
          <w:divBdr>
            <w:top w:val="none" w:sz="0" w:space="0" w:color="auto"/>
            <w:left w:val="none" w:sz="0" w:space="0" w:color="auto"/>
            <w:bottom w:val="none" w:sz="0" w:space="0" w:color="auto"/>
            <w:right w:val="none" w:sz="0" w:space="0" w:color="auto"/>
          </w:divBdr>
        </w:div>
        <w:div w:id="26760198">
          <w:marLeft w:val="480"/>
          <w:marRight w:val="0"/>
          <w:marTop w:val="0"/>
          <w:marBottom w:val="0"/>
          <w:divBdr>
            <w:top w:val="none" w:sz="0" w:space="0" w:color="auto"/>
            <w:left w:val="none" w:sz="0" w:space="0" w:color="auto"/>
            <w:bottom w:val="none" w:sz="0" w:space="0" w:color="auto"/>
            <w:right w:val="none" w:sz="0" w:space="0" w:color="auto"/>
          </w:divBdr>
        </w:div>
        <w:div w:id="1353453553">
          <w:marLeft w:val="480"/>
          <w:marRight w:val="0"/>
          <w:marTop w:val="0"/>
          <w:marBottom w:val="0"/>
          <w:divBdr>
            <w:top w:val="none" w:sz="0" w:space="0" w:color="auto"/>
            <w:left w:val="none" w:sz="0" w:space="0" w:color="auto"/>
            <w:bottom w:val="none" w:sz="0" w:space="0" w:color="auto"/>
            <w:right w:val="none" w:sz="0" w:space="0" w:color="auto"/>
          </w:divBdr>
        </w:div>
        <w:div w:id="421682778">
          <w:marLeft w:val="480"/>
          <w:marRight w:val="0"/>
          <w:marTop w:val="0"/>
          <w:marBottom w:val="0"/>
          <w:divBdr>
            <w:top w:val="none" w:sz="0" w:space="0" w:color="auto"/>
            <w:left w:val="none" w:sz="0" w:space="0" w:color="auto"/>
            <w:bottom w:val="none" w:sz="0" w:space="0" w:color="auto"/>
            <w:right w:val="none" w:sz="0" w:space="0" w:color="auto"/>
          </w:divBdr>
        </w:div>
        <w:div w:id="553543802">
          <w:marLeft w:val="480"/>
          <w:marRight w:val="0"/>
          <w:marTop w:val="0"/>
          <w:marBottom w:val="0"/>
          <w:divBdr>
            <w:top w:val="none" w:sz="0" w:space="0" w:color="auto"/>
            <w:left w:val="none" w:sz="0" w:space="0" w:color="auto"/>
            <w:bottom w:val="none" w:sz="0" w:space="0" w:color="auto"/>
            <w:right w:val="none" w:sz="0" w:space="0" w:color="auto"/>
          </w:divBdr>
        </w:div>
        <w:div w:id="661861128">
          <w:marLeft w:val="480"/>
          <w:marRight w:val="0"/>
          <w:marTop w:val="0"/>
          <w:marBottom w:val="0"/>
          <w:divBdr>
            <w:top w:val="none" w:sz="0" w:space="0" w:color="auto"/>
            <w:left w:val="none" w:sz="0" w:space="0" w:color="auto"/>
            <w:bottom w:val="none" w:sz="0" w:space="0" w:color="auto"/>
            <w:right w:val="none" w:sz="0" w:space="0" w:color="auto"/>
          </w:divBdr>
        </w:div>
        <w:div w:id="430780622">
          <w:marLeft w:val="480"/>
          <w:marRight w:val="0"/>
          <w:marTop w:val="0"/>
          <w:marBottom w:val="0"/>
          <w:divBdr>
            <w:top w:val="none" w:sz="0" w:space="0" w:color="auto"/>
            <w:left w:val="none" w:sz="0" w:space="0" w:color="auto"/>
            <w:bottom w:val="none" w:sz="0" w:space="0" w:color="auto"/>
            <w:right w:val="none" w:sz="0" w:space="0" w:color="auto"/>
          </w:divBdr>
        </w:div>
        <w:div w:id="1518034754">
          <w:marLeft w:val="480"/>
          <w:marRight w:val="0"/>
          <w:marTop w:val="0"/>
          <w:marBottom w:val="0"/>
          <w:divBdr>
            <w:top w:val="none" w:sz="0" w:space="0" w:color="auto"/>
            <w:left w:val="none" w:sz="0" w:space="0" w:color="auto"/>
            <w:bottom w:val="none" w:sz="0" w:space="0" w:color="auto"/>
            <w:right w:val="none" w:sz="0" w:space="0" w:color="auto"/>
          </w:divBdr>
        </w:div>
        <w:div w:id="715816303">
          <w:marLeft w:val="480"/>
          <w:marRight w:val="0"/>
          <w:marTop w:val="0"/>
          <w:marBottom w:val="0"/>
          <w:divBdr>
            <w:top w:val="none" w:sz="0" w:space="0" w:color="auto"/>
            <w:left w:val="none" w:sz="0" w:space="0" w:color="auto"/>
            <w:bottom w:val="none" w:sz="0" w:space="0" w:color="auto"/>
            <w:right w:val="none" w:sz="0" w:space="0" w:color="auto"/>
          </w:divBdr>
        </w:div>
        <w:div w:id="91436583">
          <w:marLeft w:val="480"/>
          <w:marRight w:val="0"/>
          <w:marTop w:val="0"/>
          <w:marBottom w:val="0"/>
          <w:divBdr>
            <w:top w:val="none" w:sz="0" w:space="0" w:color="auto"/>
            <w:left w:val="none" w:sz="0" w:space="0" w:color="auto"/>
            <w:bottom w:val="none" w:sz="0" w:space="0" w:color="auto"/>
            <w:right w:val="none" w:sz="0" w:space="0" w:color="auto"/>
          </w:divBdr>
        </w:div>
        <w:div w:id="227543548">
          <w:marLeft w:val="480"/>
          <w:marRight w:val="0"/>
          <w:marTop w:val="0"/>
          <w:marBottom w:val="0"/>
          <w:divBdr>
            <w:top w:val="none" w:sz="0" w:space="0" w:color="auto"/>
            <w:left w:val="none" w:sz="0" w:space="0" w:color="auto"/>
            <w:bottom w:val="none" w:sz="0" w:space="0" w:color="auto"/>
            <w:right w:val="none" w:sz="0" w:space="0" w:color="auto"/>
          </w:divBdr>
        </w:div>
        <w:div w:id="371999285">
          <w:marLeft w:val="480"/>
          <w:marRight w:val="0"/>
          <w:marTop w:val="0"/>
          <w:marBottom w:val="0"/>
          <w:divBdr>
            <w:top w:val="none" w:sz="0" w:space="0" w:color="auto"/>
            <w:left w:val="none" w:sz="0" w:space="0" w:color="auto"/>
            <w:bottom w:val="none" w:sz="0" w:space="0" w:color="auto"/>
            <w:right w:val="none" w:sz="0" w:space="0" w:color="auto"/>
          </w:divBdr>
        </w:div>
        <w:div w:id="613514248">
          <w:marLeft w:val="480"/>
          <w:marRight w:val="0"/>
          <w:marTop w:val="0"/>
          <w:marBottom w:val="0"/>
          <w:divBdr>
            <w:top w:val="none" w:sz="0" w:space="0" w:color="auto"/>
            <w:left w:val="none" w:sz="0" w:space="0" w:color="auto"/>
            <w:bottom w:val="none" w:sz="0" w:space="0" w:color="auto"/>
            <w:right w:val="none" w:sz="0" w:space="0" w:color="auto"/>
          </w:divBdr>
        </w:div>
        <w:div w:id="1477796360">
          <w:marLeft w:val="480"/>
          <w:marRight w:val="0"/>
          <w:marTop w:val="0"/>
          <w:marBottom w:val="0"/>
          <w:divBdr>
            <w:top w:val="none" w:sz="0" w:space="0" w:color="auto"/>
            <w:left w:val="none" w:sz="0" w:space="0" w:color="auto"/>
            <w:bottom w:val="none" w:sz="0" w:space="0" w:color="auto"/>
            <w:right w:val="none" w:sz="0" w:space="0" w:color="auto"/>
          </w:divBdr>
        </w:div>
        <w:div w:id="1957061034">
          <w:marLeft w:val="480"/>
          <w:marRight w:val="0"/>
          <w:marTop w:val="0"/>
          <w:marBottom w:val="0"/>
          <w:divBdr>
            <w:top w:val="none" w:sz="0" w:space="0" w:color="auto"/>
            <w:left w:val="none" w:sz="0" w:space="0" w:color="auto"/>
            <w:bottom w:val="none" w:sz="0" w:space="0" w:color="auto"/>
            <w:right w:val="none" w:sz="0" w:space="0" w:color="auto"/>
          </w:divBdr>
        </w:div>
        <w:div w:id="703332905">
          <w:marLeft w:val="480"/>
          <w:marRight w:val="0"/>
          <w:marTop w:val="0"/>
          <w:marBottom w:val="0"/>
          <w:divBdr>
            <w:top w:val="none" w:sz="0" w:space="0" w:color="auto"/>
            <w:left w:val="none" w:sz="0" w:space="0" w:color="auto"/>
            <w:bottom w:val="none" w:sz="0" w:space="0" w:color="auto"/>
            <w:right w:val="none" w:sz="0" w:space="0" w:color="auto"/>
          </w:divBdr>
        </w:div>
        <w:div w:id="378168744">
          <w:marLeft w:val="480"/>
          <w:marRight w:val="0"/>
          <w:marTop w:val="0"/>
          <w:marBottom w:val="0"/>
          <w:divBdr>
            <w:top w:val="none" w:sz="0" w:space="0" w:color="auto"/>
            <w:left w:val="none" w:sz="0" w:space="0" w:color="auto"/>
            <w:bottom w:val="none" w:sz="0" w:space="0" w:color="auto"/>
            <w:right w:val="none" w:sz="0" w:space="0" w:color="auto"/>
          </w:divBdr>
        </w:div>
        <w:div w:id="1188449809">
          <w:marLeft w:val="480"/>
          <w:marRight w:val="0"/>
          <w:marTop w:val="0"/>
          <w:marBottom w:val="0"/>
          <w:divBdr>
            <w:top w:val="none" w:sz="0" w:space="0" w:color="auto"/>
            <w:left w:val="none" w:sz="0" w:space="0" w:color="auto"/>
            <w:bottom w:val="none" w:sz="0" w:space="0" w:color="auto"/>
            <w:right w:val="none" w:sz="0" w:space="0" w:color="auto"/>
          </w:divBdr>
        </w:div>
        <w:div w:id="1710959898">
          <w:marLeft w:val="480"/>
          <w:marRight w:val="0"/>
          <w:marTop w:val="0"/>
          <w:marBottom w:val="0"/>
          <w:divBdr>
            <w:top w:val="none" w:sz="0" w:space="0" w:color="auto"/>
            <w:left w:val="none" w:sz="0" w:space="0" w:color="auto"/>
            <w:bottom w:val="none" w:sz="0" w:space="0" w:color="auto"/>
            <w:right w:val="none" w:sz="0" w:space="0" w:color="auto"/>
          </w:divBdr>
        </w:div>
      </w:divsChild>
    </w:div>
    <w:div w:id="1698315109">
      <w:bodyDiv w:val="1"/>
      <w:marLeft w:val="0"/>
      <w:marRight w:val="0"/>
      <w:marTop w:val="0"/>
      <w:marBottom w:val="0"/>
      <w:divBdr>
        <w:top w:val="none" w:sz="0" w:space="0" w:color="auto"/>
        <w:left w:val="none" w:sz="0" w:space="0" w:color="auto"/>
        <w:bottom w:val="none" w:sz="0" w:space="0" w:color="auto"/>
        <w:right w:val="none" w:sz="0" w:space="0" w:color="auto"/>
      </w:divBdr>
    </w:div>
    <w:div w:id="1698850094">
      <w:bodyDiv w:val="1"/>
      <w:marLeft w:val="0"/>
      <w:marRight w:val="0"/>
      <w:marTop w:val="0"/>
      <w:marBottom w:val="0"/>
      <w:divBdr>
        <w:top w:val="none" w:sz="0" w:space="0" w:color="auto"/>
        <w:left w:val="none" w:sz="0" w:space="0" w:color="auto"/>
        <w:bottom w:val="none" w:sz="0" w:space="0" w:color="auto"/>
        <w:right w:val="none" w:sz="0" w:space="0" w:color="auto"/>
      </w:divBdr>
    </w:div>
    <w:div w:id="1701860073">
      <w:bodyDiv w:val="1"/>
      <w:marLeft w:val="0"/>
      <w:marRight w:val="0"/>
      <w:marTop w:val="0"/>
      <w:marBottom w:val="0"/>
      <w:divBdr>
        <w:top w:val="none" w:sz="0" w:space="0" w:color="auto"/>
        <w:left w:val="none" w:sz="0" w:space="0" w:color="auto"/>
        <w:bottom w:val="none" w:sz="0" w:space="0" w:color="auto"/>
        <w:right w:val="none" w:sz="0" w:space="0" w:color="auto"/>
      </w:divBdr>
    </w:div>
    <w:div w:id="1710183651">
      <w:bodyDiv w:val="1"/>
      <w:marLeft w:val="0"/>
      <w:marRight w:val="0"/>
      <w:marTop w:val="0"/>
      <w:marBottom w:val="0"/>
      <w:divBdr>
        <w:top w:val="none" w:sz="0" w:space="0" w:color="auto"/>
        <w:left w:val="none" w:sz="0" w:space="0" w:color="auto"/>
        <w:bottom w:val="none" w:sz="0" w:space="0" w:color="auto"/>
        <w:right w:val="none" w:sz="0" w:space="0" w:color="auto"/>
      </w:divBdr>
    </w:div>
    <w:div w:id="1713190367">
      <w:bodyDiv w:val="1"/>
      <w:marLeft w:val="0"/>
      <w:marRight w:val="0"/>
      <w:marTop w:val="0"/>
      <w:marBottom w:val="0"/>
      <w:divBdr>
        <w:top w:val="none" w:sz="0" w:space="0" w:color="auto"/>
        <w:left w:val="none" w:sz="0" w:space="0" w:color="auto"/>
        <w:bottom w:val="none" w:sz="0" w:space="0" w:color="auto"/>
        <w:right w:val="none" w:sz="0" w:space="0" w:color="auto"/>
      </w:divBdr>
      <w:divsChild>
        <w:div w:id="571234382">
          <w:marLeft w:val="640"/>
          <w:marRight w:val="0"/>
          <w:marTop w:val="0"/>
          <w:marBottom w:val="0"/>
          <w:divBdr>
            <w:top w:val="none" w:sz="0" w:space="0" w:color="auto"/>
            <w:left w:val="none" w:sz="0" w:space="0" w:color="auto"/>
            <w:bottom w:val="none" w:sz="0" w:space="0" w:color="auto"/>
            <w:right w:val="none" w:sz="0" w:space="0" w:color="auto"/>
          </w:divBdr>
        </w:div>
        <w:div w:id="991788016">
          <w:marLeft w:val="640"/>
          <w:marRight w:val="0"/>
          <w:marTop w:val="0"/>
          <w:marBottom w:val="0"/>
          <w:divBdr>
            <w:top w:val="none" w:sz="0" w:space="0" w:color="auto"/>
            <w:left w:val="none" w:sz="0" w:space="0" w:color="auto"/>
            <w:bottom w:val="none" w:sz="0" w:space="0" w:color="auto"/>
            <w:right w:val="none" w:sz="0" w:space="0" w:color="auto"/>
          </w:divBdr>
        </w:div>
        <w:div w:id="1401901477">
          <w:marLeft w:val="640"/>
          <w:marRight w:val="0"/>
          <w:marTop w:val="0"/>
          <w:marBottom w:val="0"/>
          <w:divBdr>
            <w:top w:val="none" w:sz="0" w:space="0" w:color="auto"/>
            <w:left w:val="none" w:sz="0" w:space="0" w:color="auto"/>
            <w:bottom w:val="none" w:sz="0" w:space="0" w:color="auto"/>
            <w:right w:val="none" w:sz="0" w:space="0" w:color="auto"/>
          </w:divBdr>
        </w:div>
        <w:div w:id="1433084867">
          <w:marLeft w:val="640"/>
          <w:marRight w:val="0"/>
          <w:marTop w:val="0"/>
          <w:marBottom w:val="0"/>
          <w:divBdr>
            <w:top w:val="none" w:sz="0" w:space="0" w:color="auto"/>
            <w:left w:val="none" w:sz="0" w:space="0" w:color="auto"/>
            <w:bottom w:val="none" w:sz="0" w:space="0" w:color="auto"/>
            <w:right w:val="none" w:sz="0" w:space="0" w:color="auto"/>
          </w:divBdr>
        </w:div>
        <w:div w:id="1654410161">
          <w:marLeft w:val="640"/>
          <w:marRight w:val="0"/>
          <w:marTop w:val="0"/>
          <w:marBottom w:val="0"/>
          <w:divBdr>
            <w:top w:val="none" w:sz="0" w:space="0" w:color="auto"/>
            <w:left w:val="none" w:sz="0" w:space="0" w:color="auto"/>
            <w:bottom w:val="none" w:sz="0" w:space="0" w:color="auto"/>
            <w:right w:val="none" w:sz="0" w:space="0" w:color="auto"/>
          </w:divBdr>
        </w:div>
        <w:div w:id="568616376">
          <w:marLeft w:val="640"/>
          <w:marRight w:val="0"/>
          <w:marTop w:val="0"/>
          <w:marBottom w:val="0"/>
          <w:divBdr>
            <w:top w:val="none" w:sz="0" w:space="0" w:color="auto"/>
            <w:left w:val="none" w:sz="0" w:space="0" w:color="auto"/>
            <w:bottom w:val="none" w:sz="0" w:space="0" w:color="auto"/>
            <w:right w:val="none" w:sz="0" w:space="0" w:color="auto"/>
          </w:divBdr>
        </w:div>
        <w:div w:id="387532406">
          <w:marLeft w:val="640"/>
          <w:marRight w:val="0"/>
          <w:marTop w:val="0"/>
          <w:marBottom w:val="0"/>
          <w:divBdr>
            <w:top w:val="none" w:sz="0" w:space="0" w:color="auto"/>
            <w:left w:val="none" w:sz="0" w:space="0" w:color="auto"/>
            <w:bottom w:val="none" w:sz="0" w:space="0" w:color="auto"/>
            <w:right w:val="none" w:sz="0" w:space="0" w:color="auto"/>
          </w:divBdr>
        </w:div>
        <w:div w:id="972834365">
          <w:marLeft w:val="640"/>
          <w:marRight w:val="0"/>
          <w:marTop w:val="0"/>
          <w:marBottom w:val="0"/>
          <w:divBdr>
            <w:top w:val="none" w:sz="0" w:space="0" w:color="auto"/>
            <w:left w:val="none" w:sz="0" w:space="0" w:color="auto"/>
            <w:bottom w:val="none" w:sz="0" w:space="0" w:color="auto"/>
            <w:right w:val="none" w:sz="0" w:space="0" w:color="auto"/>
          </w:divBdr>
        </w:div>
        <w:div w:id="1599675614">
          <w:marLeft w:val="640"/>
          <w:marRight w:val="0"/>
          <w:marTop w:val="0"/>
          <w:marBottom w:val="0"/>
          <w:divBdr>
            <w:top w:val="none" w:sz="0" w:space="0" w:color="auto"/>
            <w:left w:val="none" w:sz="0" w:space="0" w:color="auto"/>
            <w:bottom w:val="none" w:sz="0" w:space="0" w:color="auto"/>
            <w:right w:val="none" w:sz="0" w:space="0" w:color="auto"/>
          </w:divBdr>
        </w:div>
        <w:div w:id="1519346638">
          <w:marLeft w:val="640"/>
          <w:marRight w:val="0"/>
          <w:marTop w:val="0"/>
          <w:marBottom w:val="0"/>
          <w:divBdr>
            <w:top w:val="none" w:sz="0" w:space="0" w:color="auto"/>
            <w:left w:val="none" w:sz="0" w:space="0" w:color="auto"/>
            <w:bottom w:val="none" w:sz="0" w:space="0" w:color="auto"/>
            <w:right w:val="none" w:sz="0" w:space="0" w:color="auto"/>
          </w:divBdr>
        </w:div>
        <w:div w:id="2043899539">
          <w:marLeft w:val="640"/>
          <w:marRight w:val="0"/>
          <w:marTop w:val="0"/>
          <w:marBottom w:val="0"/>
          <w:divBdr>
            <w:top w:val="none" w:sz="0" w:space="0" w:color="auto"/>
            <w:left w:val="none" w:sz="0" w:space="0" w:color="auto"/>
            <w:bottom w:val="none" w:sz="0" w:space="0" w:color="auto"/>
            <w:right w:val="none" w:sz="0" w:space="0" w:color="auto"/>
          </w:divBdr>
        </w:div>
        <w:div w:id="1287590761">
          <w:marLeft w:val="640"/>
          <w:marRight w:val="0"/>
          <w:marTop w:val="0"/>
          <w:marBottom w:val="0"/>
          <w:divBdr>
            <w:top w:val="none" w:sz="0" w:space="0" w:color="auto"/>
            <w:left w:val="none" w:sz="0" w:space="0" w:color="auto"/>
            <w:bottom w:val="none" w:sz="0" w:space="0" w:color="auto"/>
            <w:right w:val="none" w:sz="0" w:space="0" w:color="auto"/>
          </w:divBdr>
        </w:div>
        <w:div w:id="1611233937">
          <w:marLeft w:val="640"/>
          <w:marRight w:val="0"/>
          <w:marTop w:val="0"/>
          <w:marBottom w:val="0"/>
          <w:divBdr>
            <w:top w:val="none" w:sz="0" w:space="0" w:color="auto"/>
            <w:left w:val="none" w:sz="0" w:space="0" w:color="auto"/>
            <w:bottom w:val="none" w:sz="0" w:space="0" w:color="auto"/>
            <w:right w:val="none" w:sz="0" w:space="0" w:color="auto"/>
          </w:divBdr>
        </w:div>
        <w:div w:id="1683627712">
          <w:marLeft w:val="640"/>
          <w:marRight w:val="0"/>
          <w:marTop w:val="0"/>
          <w:marBottom w:val="0"/>
          <w:divBdr>
            <w:top w:val="none" w:sz="0" w:space="0" w:color="auto"/>
            <w:left w:val="none" w:sz="0" w:space="0" w:color="auto"/>
            <w:bottom w:val="none" w:sz="0" w:space="0" w:color="auto"/>
            <w:right w:val="none" w:sz="0" w:space="0" w:color="auto"/>
          </w:divBdr>
        </w:div>
        <w:div w:id="497771308">
          <w:marLeft w:val="640"/>
          <w:marRight w:val="0"/>
          <w:marTop w:val="0"/>
          <w:marBottom w:val="0"/>
          <w:divBdr>
            <w:top w:val="none" w:sz="0" w:space="0" w:color="auto"/>
            <w:left w:val="none" w:sz="0" w:space="0" w:color="auto"/>
            <w:bottom w:val="none" w:sz="0" w:space="0" w:color="auto"/>
            <w:right w:val="none" w:sz="0" w:space="0" w:color="auto"/>
          </w:divBdr>
        </w:div>
        <w:div w:id="1135608642">
          <w:marLeft w:val="640"/>
          <w:marRight w:val="0"/>
          <w:marTop w:val="0"/>
          <w:marBottom w:val="0"/>
          <w:divBdr>
            <w:top w:val="none" w:sz="0" w:space="0" w:color="auto"/>
            <w:left w:val="none" w:sz="0" w:space="0" w:color="auto"/>
            <w:bottom w:val="none" w:sz="0" w:space="0" w:color="auto"/>
            <w:right w:val="none" w:sz="0" w:space="0" w:color="auto"/>
          </w:divBdr>
        </w:div>
        <w:div w:id="1756973234">
          <w:marLeft w:val="640"/>
          <w:marRight w:val="0"/>
          <w:marTop w:val="0"/>
          <w:marBottom w:val="0"/>
          <w:divBdr>
            <w:top w:val="none" w:sz="0" w:space="0" w:color="auto"/>
            <w:left w:val="none" w:sz="0" w:space="0" w:color="auto"/>
            <w:bottom w:val="none" w:sz="0" w:space="0" w:color="auto"/>
            <w:right w:val="none" w:sz="0" w:space="0" w:color="auto"/>
          </w:divBdr>
        </w:div>
        <w:div w:id="1533151763">
          <w:marLeft w:val="640"/>
          <w:marRight w:val="0"/>
          <w:marTop w:val="0"/>
          <w:marBottom w:val="0"/>
          <w:divBdr>
            <w:top w:val="none" w:sz="0" w:space="0" w:color="auto"/>
            <w:left w:val="none" w:sz="0" w:space="0" w:color="auto"/>
            <w:bottom w:val="none" w:sz="0" w:space="0" w:color="auto"/>
            <w:right w:val="none" w:sz="0" w:space="0" w:color="auto"/>
          </w:divBdr>
        </w:div>
        <w:div w:id="593125821">
          <w:marLeft w:val="640"/>
          <w:marRight w:val="0"/>
          <w:marTop w:val="0"/>
          <w:marBottom w:val="0"/>
          <w:divBdr>
            <w:top w:val="none" w:sz="0" w:space="0" w:color="auto"/>
            <w:left w:val="none" w:sz="0" w:space="0" w:color="auto"/>
            <w:bottom w:val="none" w:sz="0" w:space="0" w:color="auto"/>
            <w:right w:val="none" w:sz="0" w:space="0" w:color="auto"/>
          </w:divBdr>
        </w:div>
        <w:div w:id="392777439">
          <w:marLeft w:val="640"/>
          <w:marRight w:val="0"/>
          <w:marTop w:val="0"/>
          <w:marBottom w:val="0"/>
          <w:divBdr>
            <w:top w:val="none" w:sz="0" w:space="0" w:color="auto"/>
            <w:left w:val="none" w:sz="0" w:space="0" w:color="auto"/>
            <w:bottom w:val="none" w:sz="0" w:space="0" w:color="auto"/>
            <w:right w:val="none" w:sz="0" w:space="0" w:color="auto"/>
          </w:divBdr>
        </w:div>
        <w:div w:id="926621226">
          <w:marLeft w:val="640"/>
          <w:marRight w:val="0"/>
          <w:marTop w:val="0"/>
          <w:marBottom w:val="0"/>
          <w:divBdr>
            <w:top w:val="none" w:sz="0" w:space="0" w:color="auto"/>
            <w:left w:val="none" w:sz="0" w:space="0" w:color="auto"/>
            <w:bottom w:val="none" w:sz="0" w:space="0" w:color="auto"/>
            <w:right w:val="none" w:sz="0" w:space="0" w:color="auto"/>
          </w:divBdr>
        </w:div>
        <w:div w:id="379787081">
          <w:marLeft w:val="640"/>
          <w:marRight w:val="0"/>
          <w:marTop w:val="0"/>
          <w:marBottom w:val="0"/>
          <w:divBdr>
            <w:top w:val="none" w:sz="0" w:space="0" w:color="auto"/>
            <w:left w:val="none" w:sz="0" w:space="0" w:color="auto"/>
            <w:bottom w:val="none" w:sz="0" w:space="0" w:color="auto"/>
            <w:right w:val="none" w:sz="0" w:space="0" w:color="auto"/>
          </w:divBdr>
        </w:div>
        <w:div w:id="1746491681">
          <w:marLeft w:val="640"/>
          <w:marRight w:val="0"/>
          <w:marTop w:val="0"/>
          <w:marBottom w:val="0"/>
          <w:divBdr>
            <w:top w:val="none" w:sz="0" w:space="0" w:color="auto"/>
            <w:left w:val="none" w:sz="0" w:space="0" w:color="auto"/>
            <w:bottom w:val="none" w:sz="0" w:space="0" w:color="auto"/>
            <w:right w:val="none" w:sz="0" w:space="0" w:color="auto"/>
          </w:divBdr>
        </w:div>
        <w:div w:id="2029482763">
          <w:marLeft w:val="640"/>
          <w:marRight w:val="0"/>
          <w:marTop w:val="0"/>
          <w:marBottom w:val="0"/>
          <w:divBdr>
            <w:top w:val="none" w:sz="0" w:space="0" w:color="auto"/>
            <w:left w:val="none" w:sz="0" w:space="0" w:color="auto"/>
            <w:bottom w:val="none" w:sz="0" w:space="0" w:color="auto"/>
            <w:right w:val="none" w:sz="0" w:space="0" w:color="auto"/>
          </w:divBdr>
        </w:div>
        <w:div w:id="536968254">
          <w:marLeft w:val="640"/>
          <w:marRight w:val="0"/>
          <w:marTop w:val="0"/>
          <w:marBottom w:val="0"/>
          <w:divBdr>
            <w:top w:val="none" w:sz="0" w:space="0" w:color="auto"/>
            <w:left w:val="none" w:sz="0" w:space="0" w:color="auto"/>
            <w:bottom w:val="none" w:sz="0" w:space="0" w:color="auto"/>
            <w:right w:val="none" w:sz="0" w:space="0" w:color="auto"/>
          </w:divBdr>
        </w:div>
        <w:div w:id="2073918852">
          <w:marLeft w:val="640"/>
          <w:marRight w:val="0"/>
          <w:marTop w:val="0"/>
          <w:marBottom w:val="0"/>
          <w:divBdr>
            <w:top w:val="none" w:sz="0" w:space="0" w:color="auto"/>
            <w:left w:val="none" w:sz="0" w:space="0" w:color="auto"/>
            <w:bottom w:val="none" w:sz="0" w:space="0" w:color="auto"/>
            <w:right w:val="none" w:sz="0" w:space="0" w:color="auto"/>
          </w:divBdr>
        </w:div>
        <w:div w:id="1090733297">
          <w:marLeft w:val="640"/>
          <w:marRight w:val="0"/>
          <w:marTop w:val="0"/>
          <w:marBottom w:val="0"/>
          <w:divBdr>
            <w:top w:val="none" w:sz="0" w:space="0" w:color="auto"/>
            <w:left w:val="none" w:sz="0" w:space="0" w:color="auto"/>
            <w:bottom w:val="none" w:sz="0" w:space="0" w:color="auto"/>
            <w:right w:val="none" w:sz="0" w:space="0" w:color="auto"/>
          </w:divBdr>
        </w:div>
        <w:div w:id="1765106853">
          <w:marLeft w:val="640"/>
          <w:marRight w:val="0"/>
          <w:marTop w:val="0"/>
          <w:marBottom w:val="0"/>
          <w:divBdr>
            <w:top w:val="none" w:sz="0" w:space="0" w:color="auto"/>
            <w:left w:val="none" w:sz="0" w:space="0" w:color="auto"/>
            <w:bottom w:val="none" w:sz="0" w:space="0" w:color="auto"/>
            <w:right w:val="none" w:sz="0" w:space="0" w:color="auto"/>
          </w:divBdr>
        </w:div>
        <w:div w:id="237794001">
          <w:marLeft w:val="640"/>
          <w:marRight w:val="0"/>
          <w:marTop w:val="0"/>
          <w:marBottom w:val="0"/>
          <w:divBdr>
            <w:top w:val="none" w:sz="0" w:space="0" w:color="auto"/>
            <w:left w:val="none" w:sz="0" w:space="0" w:color="auto"/>
            <w:bottom w:val="none" w:sz="0" w:space="0" w:color="auto"/>
            <w:right w:val="none" w:sz="0" w:space="0" w:color="auto"/>
          </w:divBdr>
        </w:div>
        <w:div w:id="1827211426">
          <w:marLeft w:val="640"/>
          <w:marRight w:val="0"/>
          <w:marTop w:val="0"/>
          <w:marBottom w:val="0"/>
          <w:divBdr>
            <w:top w:val="none" w:sz="0" w:space="0" w:color="auto"/>
            <w:left w:val="none" w:sz="0" w:space="0" w:color="auto"/>
            <w:bottom w:val="none" w:sz="0" w:space="0" w:color="auto"/>
            <w:right w:val="none" w:sz="0" w:space="0" w:color="auto"/>
          </w:divBdr>
        </w:div>
        <w:div w:id="38477404">
          <w:marLeft w:val="640"/>
          <w:marRight w:val="0"/>
          <w:marTop w:val="0"/>
          <w:marBottom w:val="0"/>
          <w:divBdr>
            <w:top w:val="none" w:sz="0" w:space="0" w:color="auto"/>
            <w:left w:val="none" w:sz="0" w:space="0" w:color="auto"/>
            <w:bottom w:val="none" w:sz="0" w:space="0" w:color="auto"/>
            <w:right w:val="none" w:sz="0" w:space="0" w:color="auto"/>
          </w:divBdr>
        </w:div>
        <w:div w:id="815488107">
          <w:marLeft w:val="640"/>
          <w:marRight w:val="0"/>
          <w:marTop w:val="0"/>
          <w:marBottom w:val="0"/>
          <w:divBdr>
            <w:top w:val="none" w:sz="0" w:space="0" w:color="auto"/>
            <w:left w:val="none" w:sz="0" w:space="0" w:color="auto"/>
            <w:bottom w:val="none" w:sz="0" w:space="0" w:color="auto"/>
            <w:right w:val="none" w:sz="0" w:space="0" w:color="auto"/>
          </w:divBdr>
        </w:div>
        <w:div w:id="1291474890">
          <w:marLeft w:val="640"/>
          <w:marRight w:val="0"/>
          <w:marTop w:val="0"/>
          <w:marBottom w:val="0"/>
          <w:divBdr>
            <w:top w:val="none" w:sz="0" w:space="0" w:color="auto"/>
            <w:left w:val="none" w:sz="0" w:space="0" w:color="auto"/>
            <w:bottom w:val="none" w:sz="0" w:space="0" w:color="auto"/>
            <w:right w:val="none" w:sz="0" w:space="0" w:color="auto"/>
          </w:divBdr>
        </w:div>
        <w:div w:id="614868045">
          <w:marLeft w:val="640"/>
          <w:marRight w:val="0"/>
          <w:marTop w:val="0"/>
          <w:marBottom w:val="0"/>
          <w:divBdr>
            <w:top w:val="none" w:sz="0" w:space="0" w:color="auto"/>
            <w:left w:val="none" w:sz="0" w:space="0" w:color="auto"/>
            <w:bottom w:val="none" w:sz="0" w:space="0" w:color="auto"/>
            <w:right w:val="none" w:sz="0" w:space="0" w:color="auto"/>
          </w:divBdr>
        </w:div>
        <w:div w:id="425424724">
          <w:marLeft w:val="640"/>
          <w:marRight w:val="0"/>
          <w:marTop w:val="0"/>
          <w:marBottom w:val="0"/>
          <w:divBdr>
            <w:top w:val="none" w:sz="0" w:space="0" w:color="auto"/>
            <w:left w:val="none" w:sz="0" w:space="0" w:color="auto"/>
            <w:bottom w:val="none" w:sz="0" w:space="0" w:color="auto"/>
            <w:right w:val="none" w:sz="0" w:space="0" w:color="auto"/>
          </w:divBdr>
        </w:div>
        <w:div w:id="1752920875">
          <w:marLeft w:val="640"/>
          <w:marRight w:val="0"/>
          <w:marTop w:val="0"/>
          <w:marBottom w:val="0"/>
          <w:divBdr>
            <w:top w:val="none" w:sz="0" w:space="0" w:color="auto"/>
            <w:left w:val="none" w:sz="0" w:space="0" w:color="auto"/>
            <w:bottom w:val="none" w:sz="0" w:space="0" w:color="auto"/>
            <w:right w:val="none" w:sz="0" w:space="0" w:color="auto"/>
          </w:divBdr>
        </w:div>
        <w:div w:id="558133771">
          <w:marLeft w:val="640"/>
          <w:marRight w:val="0"/>
          <w:marTop w:val="0"/>
          <w:marBottom w:val="0"/>
          <w:divBdr>
            <w:top w:val="none" w:sz="0" w:space="0" w:color="auto"/>
            <w:left w:val="none" w:sz="0" w:space="0" w:color="auto"/>
            <w:bottom w:val="none" w:sz="0" w:space="0" w:color="auto"/>
            <w:right w:val="none" w:sz="0" w:space="0" w:color="auto"/>
          </w:divBdr>
        </w:div>
        <w:div w:id="789008599">
          <w:marLeft w:val="640"/>
          <w:marRight w:val="0"/>
          <w:marTop w:val="0"/>
          <w:marBottom w:val="0"/>
          <w:divBdr>
            <w:top w:val="none" w:sz="0" w:space="0" w:color="auto"/>
            <w:left w:val="none" w:sz="0" w:space="0" w:color="auto"/>
            <w:bottom w:val="none" w:sz="0" w:space="0" w:color="auto"/>
            <w:right w:val="none" w:sz="0" w:space="0" w:color="auto"/>
          </w:divBdr>
        </w:div>
        <w:div w:id="254828119">
          <w:marLeft w:val="640"/>
          <w:marRight w:val="0"/>
          <w:marTop w:val="0"/>
          <w:marBottom w:val="0"/>
          <w:divBdr>
            <w:top w:val="none" w:sz="0" w:space="0" w:color="auto"/>
            <w:left w:val="none" w:sz="0" w:space="0" w:color="auto"/>
            <w:bottom w:val="none" w:sz="0" w:space="0" w:color="auto"/>
            <w:right w:val="none" w:sz="0" w:space="0" w:color="auto"/>
          </w:divBdr>
        </w:div>
        <w:div w:id="253635619">
          <w:marLeft w:val="640"/>
          <w:marRight w:val="0"/>
          <w:marTop w:val="0"/>
          <w:marBottom w:val="0"/>
          <w:divBdr>
            <w:top w:val="none" w:sz="0" w:space="0" w:color="auto"/>
            <w:left w:val="none" w:sz="0" w:space="0" w:color="auto"/>
            <w:bottom w:val="none" w:sz="0" w:space="0" w:color="auto"/>
            <w:right w:val="none" w:sz="0" w:space="0" w:color="auto"/>
          </w:divBdr>
        </w:div>
        <w:div w:id="25641157">
          <w:marLeft w:val="640"/>
          <w:marRight w:val="0"/>
          <w:marTop w:val="0"/>
          <w:marBottom w:val="0"/>
          <w:divBdr>
            <w:top w:val="none" w:sz="0" w:space="0" w:color="auto"/>
            <w:left w:val="none" w:sz="0" w:space="0" w:color="auto"/>
            <w:bottom w:val="none" w:sz="0" w:space="0" w:color="auto"/>
            <w:right w:val="none" w:sz="0" w:space="0" w:color="auto"/>
          </w:divBdr>
        </w:div>
        <w:div w:id="1773894992">
          <w:marLeft w:val="640"/>
          <w:marRight w:val="0"/>
          <w:marTop w:val="0"/>
          <w:marBottom w:val="0"/>
          <w:divBdr>
            <w:top w:val="none" w:sz="0" w:space="0" w:color="auto"/>
            <w:left w:val="none" w:sz="0" w:space="0" w:color="auto"/>
            <w:bottom w:val="none" w:sz="0" w:space="0" w:color="auto"/>
            <w:right w:val="none" w:sz="0" w:space="0" w:color="auto"/>
          </w:divBdr>
        </w:div>
        <w:div w:id="1495994271">
          <w:marLeft w:val="640"/>
          <w:marRight w:val="0"/>
          <w:marTop w:val="0"/>
          <w:marBottom w:val="0"/>
          <w:divBdr>
            <w:top w:val="none" w:sz="0" w:space="0" w:color="auto"/>
            <w:left w:val="none" w:sz="0" w:space="0" w:color="auto"/>
            <w:bottom w:val="none" w:sz="0" w:space="0" w:color="auto"/>
            <w:right w:val="none" w:sz="0" w:space="0" w:color="auto"/>
          </w:divBdr>
        </w:div>
        <w:div w:id="1796951061">
          <w:marLeft w:val="640"/>
          <w:marRight w:val="0"/>
          <w:marTop w:val="0"/>
          <w:marBottom w:val="0"/>
          <w:divBdr>
            <w:top w:val="none" w:sz="0" w:space="0" w:color="auto"/>
            <w:left w:val="none" w:sz="0" w:space="0" w:color="auto"/>
            <w:bottom w:val="none" w:sz="0" w:space="0" w:color="auto"/>
            <w:right w:val="none" w:sz="0" w:space="0" w:color="auto"/>
          </w:divBdr>
        </w:div>
        <w:div w:id="547650174">
          <w:marLeft w:val="640"/>
          <w:marRight w:val="0"/>
          <w:marTop w:val="0"/>
          <w:marBottom w:val="0"/>
          <w:divBdr>
            <w:top w:val="none" w:sz="0" w:space="0" w:color="auto"/>
            <w:left w:val="none" w:sz="0" w:space="0" w:color="auto"/>
            <w:bottom w:val="none" w:sz="0" w:space="0" w:color="auto"/>
            <w:right w:val="none" w:sz="0" w:space="0" w:color="auto"/>
          </w:divBdr>
        </w:div>
        <w:div w:id="186720987">
          <w:marLeft w:val="640"/>
          <w:marRight w:val="0"/>
          <w:marTop w:val="0"/>
          <w:marBottom w:val="0"/>
          <w:divBdr>
            <w:top w:val="none" w:sz="0" w:space="0" w:color="auto"/>
            <w:left w:val="none" w:sz="0" w:space="0" w:color="auto"/>
            <w:bottom w:val="none" w:sz="0" w:space="0" w:color="auto"/>
            <w:right w:val="none" w:sz="0" w:space="0" w:color="auto"/>
          </w:divBdr>
        </w:div>
        <w:div w:id="402725941">
          <w:marLeft w:val="640"/>
          <w:marRight w:val="0"/>
          <w:marTop w:val="0"/>
          <w:marBottom w:val="0"/>
          <w:divBdr>
            <w:top w:val="none" w:sz="0" w:space="0" w:color="auto"/>
            <w:left w:val="none" w:sz="0" w:space="0" w:color="auto"/>
            <w:bottom w:val="none" w:sz="0" w:space="0" w:color="auto"/>
            <w:right w:val="none" w:sz="0" w:space="0" w:color="auto"/>
          </w:divBdr>
        </w:div>
        <w:div w:id="1614441772">
          <w:marLeft w:val="640"/>
          <w:marRight w:val="0"/>
          <w:marTop w:val="0"/>
          <w:marBottom w:val="0"/>
          <w:divBdr>
            <w:top w:val="none" w:sz="0" w:space="0" w:color="auto"/>
            <w:left w:val="none" w:sz="0" w:space="0" w:color="auto"/>
            <w:bottom w:val="none" w:sz="0" w:space="0" w:color="auto"/>
            <w:right w:val="none" w:sz="0" w:space="0" w:color="auto"/>
          </w:divBdr>
        </w:div>
        <w:div w:id="98649457">
          <w:marLeft w:val="640"/>
          <w:marRight w:val="0"/>
          <w:marTop w:val="0"/>
          <w:marBottom w:val="0"/>
          <w:divBdr>
            <w:top w:val="none" w:sz="0" w:space="0" w:color="auto"/>
            <w:left w:val="none" w:sz="0" w:space="0" w:color="auto"/>
            <w:bottom w:val="none" w:sz="0" w:space="0" w:color="auto"/>
            <w:right w:val="none" w:sz="0" w:space="0" w:color="auto"/>
          </w:divBdr>
        </w:div>
        <w:div w:id="1426537341">
          <w:marLeft w:val="640"/>
          <w:marRight w:val="0"/>
          <w:marTop w:val="0"/>
          <w:marBottom w:val="0"/>
          <w:divBdr>
            <w:top w:val="none" w:sz="0" w:space="0" w:color="auto"/>
            <w:left w:val="none" w:sz="0" w:space="0" w:color="auto"/>
            <w:bottom w:val="none" w:sz="0" w:space="0" w:color="auto"/>
            <w:right w:val="none" w:sz="0" w:space="0" w:color="auto"/>
          </w:divBdr>
        </w:div>
        <w:div w:id="1070074367">
          <w:marLeft w:val="640"/>
          <w:marRight w:val="0"/>
          <w:marTop w:val="0"/>
          <w:marBottom w:val="0"/>
          <w:divBdr>
            <w:top w:val="none" w:sz="0" w:space="0" w:color="auto"/>
            <w:left w:val="none" w:sz="0" w:space="0" w:color="auto"/>
            <w:bottom w:val="none" w:sz="0" w:space="0" w:color="auto"/>
            <w:right w:val="none" w:sz="0" w:space="0" w:color="auto"/>
          </w:divBdr>
        </w:div>
        <w:div w:id="1550917559">
          <w:marLeft w:val="640"/>
          <w:marRight w:val="0"/>
          <w:marTop w:val="0"/>
          <w:marBottom w:val="0"/>
          <w:divBdr>
            <w:top w:val="none" w:sz="0" w:space="0" w:color="auto"/>
            <w:left w:val="none" w:sz="0" w:space="0" w:color="auto"/>
            <w:bottom w:val="none" w:sz="0" w:space="0" w:color="auto"/>
            <w:right w:val="none" w:sz="0" w:space="0" w:color="auto"/>
          </w:divBdr>
        </w:div>
        <w:div w:id="1657610433">
          <w:marLeft w:val="640"/>
          <w:marRight w:val="0"/>
          <w:marTop w:val="0"/>
          <w:marBottom w:val="0"/>
          <w:divBdr>
            <w:top w:val="none" w:sz="0" w:space="0" w:color="auto"/>
            <w:left w:val="none" w:sz="0" w:space="0" w:color="auto"/>
            <w:bottom w:val="none" w:sz="0" w:space="0" w:color="auto"/>
            <w:right w:val="none" w:sz="0" w:space="0" w:color="auto"/>
          </w:divBdr>
        </w:div>
        <w:div w:id="2098595627">
          <w:marLeft w:val="640"/>
          <w:marRight w:val="0"/>
          <w:marTop w:val="0"/>
          <w:marBottom w:val="0"/>
          <w:divBdr>
            <w:top w:val="none" w:sz="0" w:space="0" w:color="auto"/>
            <w:left w:val="none" w:sz="0" w:space="0" w:color="auto"/>
            <w:bottom w:val="none" w:sz="0" w:space="0" w:color="auto"/>
            <w:right w:val="none" w:sz="0" w:space="0" w:color="auto"/>
          </w:divBdr>
        </w:div>
        <w:div w:id="922490878">
          <w:marLeft w:val="640"/>
          <w:marRight w:val="0"/>
          <w:marTop w:val="0"/>
          <w:marBottom w:val="0"/>
          <w:divBdr>
            <w:top w:val="none" w:sz="0" w:space="0" w:color="auto"/>
            <w:left w:val="none" w:sz="0" w:space="0" w:color="auto"/>
            <w:bottom w:val="none" w:sz="0" w:space="0" w:color="auto"/>
            <w:right w:val="none" w:sz="0" w:space="0" w:color="auto"/>
          </w:divBdr>
        </w:div>
        <w:div w:id="868108873">
          <w:marLeft w:val="640"/>
          <w:marRight w:val="0"/>
          <w:marTop w:val="0"/>
          <w:marBottom w:val="0"/>
          <w:divBdr>
            <w:top w:val="none" w:sz="0" w:space="0" w:color="auto"/>
            <w:left w:val="none" w:sz="0" w:space="0" w:color="auto"/>
            <w:bottom w:val="none" w:sz="0" w:space="0" w:color="auto"/>
            <w:right w:val="none" w:sz="0" w:space="0" w:color="auto"/>
          </w:divBdr>
        </w:div>
        <w:div w:id="1576435065">
          <w:marLeft w:val="640"/>
          <w:marRight w:val="0"/>
          <w:marTop w:val="0"/>
          <w:marBottom w:val="0"/>
          <w:divBdr>
            <w:top w:val="none" w:sz="0" w:space="0" w:color="auto"/>
            <w:left w:val="none" w:sz="0" w:space="0" w:color="auto"/>
            <w:bottom w:val="none" w:sz="0" w:space="0" w:color="auto"/>
            <w:right w:val="none" w:sz="0" w:space="0" w:color="auto"/>
          </w:divBdr>
        </w:div>
        <w:div w:id="2062243187">
          <w:marLeft w:val="640"/>
          <w:marRight w:val="0"/>
          <w:marTop w:val="0"/>
          <w:marBottom w:val="0"/>
          <w:divBdr>
            <w:top w:val="none" w:sz="0" w:space="0" w:color="auto"/>
            <w:left w:val="none" w:sz="0" w:space="0" w:color="auto"/>
            <w:bottom w:val="none" w:sz="0" w:space="0" w:color="auto"/>
            <w:right w:val="none" w:sz="0" w:space="0" w:color="auto"/>
          </w:divBdr>
        </w:div>
        <w:div w:id="125513248">
          <w:marLeft w:val="640"/>
          <w:marRight w:val="0"/>
          <w:marTop w:val="0"/>
          <w:marBottom w:val="0"/>
          <w:divBdr>
            <w:top w:val="none" w:sz="0" w:space="0" w:color="auto"/>
            <w:left w:val="none" w:sz="0" w:space="0" w:color="auto"/>
            <w:bottom w:val="none" w:sz="0" w:space="0" w:color="auto"/>
            <w:right w:val="none" w:sz="0" w:space="0" w:color="auto"/>
          </w:divBdr>
        </w:div>
        <w:div w:id="1759134772">
          <w:marLeft w:val="640"/>
          <w:marRight w:val="0"/>
          <w:marTop w:val="0"/>
          <w:marBottom w:val="0"/>
          <w:divBdr>
            <w:top w:val="none" w:sz="0" w:space="0" w:color="auto"/>
            <w:left w:val="none" w:sz="0" w:space="0" w:color="auto"/>
            <w:bottom w:val="none" w:sz="0" w:space="0" w:color="auto"/>
            <w:right w:val="none" w:sz="0" w:space="0" w:color="auto"/>
          </w:divBdr>
        </w:div>
        <w:div w:id="1746610293">
          <w:marLeft w:val="640"/>
          <w:marRight w:val="0"/>
          <w:marTop w:val="0"/>
          <w:marBottom w:val="0"/>
          <w:divBdr>
            <w:top w:val="none" w:sz="0" w:space="0" w:color="auto"/>
            <w:left w:val="none" w:sz="0" w:space="0" w:color="auto"/>
            <w:bottom w:val="none" w:sz="0" w:space="0" w:color="auto"/>
            <w:right w:val="none" w:sz="0" w:space="0" w:color="auto"/>
          </w:divBdr>
        </w:div>
        <w:div w:id="704519874">
          <w:marLeft w:val="640"/>
          <w:marRight w:val="0"/>
          <w:marTop w:val="0"/>
          <w:marBottom w:val="0"/>
          <w:divBdr>
            <w:top w:val="none" w:sz="0" w:space="0" w:color="auto"/>
            <w:left w:val="none" w:sz="0" w:space="0" w:color="auto"/>
            <w:bottom w:val="none" w:sz="0" w:space="0" w:color="auto"/>
            <w:right w:val="none" w:sz="0" w:space="0" w:color="auto"/>
          </w:divBdr>
        </w:div>
        <w:div w:id="1498227740">
          <w:marLeft w:val="640"/>
          <w:marRight w:val="0"/>
          <w:marTop w:val="0"/>
          <w:marBottom w:val="0"/>
          <w:divBdr>
            <w:top w:val="none" w:sz="0" w:space="0" w:color="auto"/>
            <w:left w:val="none" w:sz="0" w:space="0" w:color="auto"/>
            <w:bottom w:val="none" w:sz="0" w:space="0" w:color="auto"/>
            <w:right w:val="none" w:sz="0" w:space="0" w:color="auto"/>
          </w:divBdr>
        </w:div>
        <w:div w:id="895580747">
          <w:marLeft w:val="640"/>
          <w:marRight w:val="0"/>
          <w:marTop w:val="0"/>
          <w:marBottom w:val="0"/>
          <w:divBdr>
            <w:top w:val="none" w:sz="0" w:space="0" w:color="auto"/>
            <w:left w:val="none" w:sz="0" w:space="0" w:color="auto"/>
            <w:bottom w:val="none" w:sz="0" w:space="0" w:color="auto"/>
            <w:right w:val="none" w:sz="0" w:space="0" w:color="auto"/>
          </w:divBdr>
        </w:div>
        <w:div w:id="1025715311">
          <w:marLeft w:val="640"/>
          <w:marRight w:val="0"/>
          <w:marTop w:val="0"/>
          <w:marBottom w:val="0"/>
          <w:divBdr>
            <w:top w:val="none" w:sz="0" w:space="0" w:color="auto"/>
            <w:left w:val="none" w:sz="0" w:space="0" w:color="auto"/>
            <w:bottom w:val="none" w:sz="0" w:space="0" w:color="auto"/>
            <w:right w:val="none" w:sz="0" w:space="0" w:color="auto"/>
          </w:divBdr>
        </w:div>
        <w:div w:id="1506171074">
          <w:marLeft w:val="640"/>
          <w:marRight w:val="0"/>
          <w:marTop w:val="0"/>
          <w:marBottom w:val="0"/>
          <w:divBdr>
            <w:top w:val="none" w:sz="0" w:space="0" w:color="auto"/>
            <w:left w:val="none" w:sz="0" w:space="0" w:color="auto"/>
            <w:bottom w:val="none" w:sz="0" w:space="0" w:color="auto"/>
            <w:right w:val="none" w:sz="0" w:space="0" w:color="auto"/>
          </w:divBdr>
        </w:div>
        <w:div w:id="1313754981">
          <w:marLeft w:val="640"/>
          <w:marRight w:val="0"/>
          <w:marTop w:val="0"/>
          <w:marBottom w:val="0"/>
          <w:divBdr>
            <w:top w:val="none" w:sz="0" w:space="0" w:color="auto"/>
            <w:left w:val="none" w:sz="0" w:space="0" w:color="auto"/>
            <w:bottom w:val="none" w:sz="0" w:space="0" w:color="auto"/>
            <w:right w:val="none" w:sz="0" w:space="0" w:color="auto"/>
          </w:divBdr>
        </w:div>
        <w:div w:id="1829207509">
          <w:marLeft w:val="640"/>
          <w:marRight w:val="0"/>
          <w:marTop w:val="0"/>
          <w:marBottom w:val="0"/>
          <w:divBdr>
            <w:top w:val="none" w:sz="0" w:space="0" w:color="auto"/>
            <w:left w:val="none" w:sz="0" w:space="0" w:color="auto"/>
            <w:bottom w:val="none" w:sz="0" w:space="0" w:color="auto"/>
            <w:right w:val="none" w:sz="0" w:space="0" w:color="auto"/>
          </w:divBdr>
        </w:div>
        <w:div w:id="555900837">
          <w:marLeft w:val="640"/>
          <w:marRight w:val="0"/>
          <w:marTop w:val="0"/>
          <w:marBottom w:val="0"/>
          <w:divBdr>
            <w:top w:val="none" w:sz="0" w:space="0" w:color="auto"/>
            <w:left w:val="none" w:sz="0" w:space="0" w:color="auto"/>
            <w:bottom w:val="none" w:sz="0" w:space="0" w:color="auto"/>
            <w:right w:val="none" w:sz="0" w:space="0" w:color="auto"/>
          </w:divBdr>
        </w:div>
        <w:div w:id="1027826432">
          <w:marLeft w:val="640"/>
          <w:marRight w:val="0"/>
          <w:marTop w:val="0"/>
          <w:marBottom w:val="0"/>
          <w:divBdr>
            <w:top w:val="none" w:sz="0" w:space="0" w:color="auto"/>
            <w:left w:val="none" w:sz="0" w:space="0" w:color="auto"/>
            <w:bottom w:val="none" w:sz="0" w:space="0" w:color="auto"/>
            <w:right w:val="none" w:sz="0" w:space="0" w:color="auto"/>
          </w:divBdr>
        </w:div>
        <w:div w:id="230698157">
          <w:marLeft w:val="640"/>
          <w:marRight w:val="0"/>
          <w:marTop w:val="0"/>
          <w:marBottom w:val="0"/>
          <w:divBdr>
            <w:top w:val="none" w:sz="0" w:space="0" w:color="auto"/>
            <w:left w:val="none" w:sz="0" w:space="0" w:color="auto"/>
            <w:bottom w:val="none" w:sz="0" w:space="0" w:color="auto"/>
            <w:right w:val="none" w:sz="0" w:space="0" w:color="auto"/>
          </w:divBdr>
        </w:div>
        <w:div w:id="1935938227">
          <w:marLeft w:val="640"/>
          <w:marRight w:val="0"/>
          <w:marTop w:val="0"/>
          <w:marBottom w:val="0"/>
          <w:divBdr>
            <w:top w:val="none" w:sz="0" w:space="0" w:color="auto"/>
            <w:left w:val="none" w:sz="0" w:space="0" w:color="auto"/>
            <w:bottom w:val="none" w:sz="0" w:space="0" w:color="auto"/>
            <w:right w:val="none" w:sz="0" w:space="0" w:color="auto"/>
          </w:divBdr>
        </w:div>
        <w:div w:id="753278397">
          <w:marLeft w:val="640"/>
          <w:marRight w:val="0"/>
          <w:marTop w:val="0"/>
          <w:marBottom w:val="0"/>
          <w:divBdr>
            <w:top w:val="none" w:sz="0" w:space="0" w:color="auto"/>
            <w:left w:val="none" w:sz="0" w:space="0" w:color="auto"/>
            <w:bottom w:val="none" w:sz="0" w:space="0" w:color="auto"/>
            <w:right w:val="none" w:sz="0" w:space="0" w:color="auto"/>
          </w:divBdr>
        </w:div>
        <w:div w:id="521631720">
          <w:marLeft w:val="640"/>
          <w:marRight w:val="0"/>
          <w:marTop w:val="0"/>
          <w:marBottom w:val="0"/>
          <w:divBdr>
            <w:top w:val="none" w:sz="0" w:space="0" w:color="auto"/>
            <w:left w:val="none" w:sz="0" w:space="0" w:color="auto"/>
            <w:bottom w:val="none" w:sz="0" w:space="0" w:color="auto"/>
            <w:right w:val="none" w:sz="0" w:space="0" w:color="auto"/>
          </w:divBdr>
        </w:div>
        <w:div w:id="1276212771">
          <w:marLeft w:val="640"/>
          <w:marRight w:val="0"/>
          <w:marTop w:val="0"/>
          <w:marBottom w:val="0"/>
          <w:divBdr>
            <w:top w:val="none" w:sz="0" w:space="0" w:color="auto"/>
            <w:left w:val="none" w:sz="0" w:space="0" w:color="auto"/>
            <w:bottom w:val="none" w:sz="0" w:space="0" w:color="auto"/>
            <w:right w:val="none" w:sz="0" w:space="0" w:color="auto"/>
          </w:divBdr>
        </w:div>
        <w:div w:id="1639456211">
          <w:marLeft w:val="640"/>
          <w:marRight w:val="0"/>
          <w:marTop w:val="0"/>
          <w:marBottom w:val="0"/>
          <w:divBdr>
            <w:top w:val="none" w:sz="0" w:space="0" w:color="auto"/>
            <w:left w:val="none" w:sz="0" w:space="0" w:color="auto"/>
            <w:bottom w:val="none" w:sz="0" w:space="0" w:color="auto"/>
            <w:right w:val="none" w:sz="0" w:space="0" w:color="auto"/>
          </w:divBdr>
        </w:div>
        <w:div w:id="2005085595">
          <w:marLeft w:val="640"/>
          <w:marRight w:val="0"/>
          <w:marTop w:val="0"/>
          <w:marBottom w:val="0"/>
          <w:divBdr>
            <w:top w:val="none" w:sz="0" w:space="0" w:color="auto"/>
            <w:left w:val="none" w:sz="0" w:space="0" w:color="auto"/>
            <w:bottom w:val="none" w:sz="0" w:space="0" w:color="auto"/>
            <w:right w:val="none" w:sz="0" w:space="0" w:color="auto"/>
          </w:divBdr>
        </w:div>
        <w:div w:id="1739211252">
          <w:marLeft w:val="640"/>
          <w:marRight w:val="0"/>
          <w:marTop w:val="0"/>
          <w:marBottom w:val="0"/>
          <w:divBdr>
            <w:top w:val="none" w:sz="0" w:space="0" w:color="auto"/>
            <w:left w:val="none" w:sz="0" w:space="0" w:color="auto"/>
            <w:bottom w:val="none" w:sz="0" w:space="0" w:color="auto"/>
            <w:right w:val="none" w:sz="0" w:space="0" w:color="auto"/>
          </w:divBdr>
        </w:div>
        <w:div w:id="226459140">
          <w:marLeft w:val="640"/>
          <w:marRight w:val="0"/>
          <w:marTop w:val="0"/>
          <w:marBottom w:val="0"/>
          <w:divBdr>
            <w:top w:val="none" w:sz="0" w:space="0" w:color="auto"/>
            <w:left w:val="none" w:sz="0" w:space="0" w:color="auto"/>
            <w:bottom w:val="none" w:sz="0" w:space="0" w:color="auto"/>
            <w:right w:val="none" w:sz="0" w:space="0" w:color="auto"/>
          </w:divBdr>
        </w:div>
        <w:div w:id="847986269">
          <w:marLeft w:val="640"/>
          <w:marRight w:val="0"/>
          <w:marTop w:val="0"/>
          <w:marBottom w:val="0"/>
          <w:divBdr>
            <w:top w:val="none" w:sz="0" w:space="0" w:color="auto"/>
            <w:left w:val="none" w:sz="0" w:space="0" w:color="auto"/>
            <w:bottom w:val="none" w:sz="0" w:space="0" w:color="auto"/>
            <w:right w:val="none" w:sz="0" w:space="0" w:color="auto"/>
          </w:divBdr>
        </w:div>
        <w:div w:id="1569918839">
          <w:marLeft w:val="640"/>
          <w:marRight w:val="0"/>
          <w:marTop w:val="0"/>
          <w:marBottom w:val="0"/>
          <w:divBdr>
            <w:top w:val="none" w:sz="0" w:space="0" w:color="auto"/>
            <w:left w:val="none" w:sz="0" w:space="0" w:color="auto"/>
            <w:bottom w:val="none" w:sz="0" w:space="0" w:color="auto"/>
            <w:right w:val="none" w:sz="0" w:space="0" w:color="auto"/>
          </w:divBdr>
        </w:div>
        <w:div w:id="1259172491">
          <w:marLeft w:val="640"/>
          <w:marRight w:val="0"/>
          <w:marTop w:val="0"/>
          <w:marBottom w:val="0"/>
          <w:divBdr>
            <w:top w:val="none" w:sz="0" w:space="0" w:color="auto"/>
            <w:left w:val="none" w:sz="0" w:space="0" w:color="auto"/>
            <w:bottom w:val="none" w:sz="0" w:space="0" w:color="auto"/>
            <w:right w:val="none" w:sz="0" w:space="0" w:color="auto"/>
          </w:divBdr>
        </w:div>
        <w:div w:id="1560170224">
          <w:marLeft w:val="640"/>
          <w:marRight w:val="0"/>
          <w:marTop w:val="0"/>
          <w:marBottom w:val="0"/>
          <w:divBdr>
            <w:top w:val="none" w:sz="0" w:space="0" w:color="auto"/>
            <w:left w:val="none" w:sz="0" w:space="0" w:color="auto"/>
            <w:bottom w:val="none" w:sz="0" w:space="0" w:color="auto"/>
            <w:right w:val="none" w:sz="0" w:space="0" w:color="auto"/>
          </w:divBdr>
        </w:div>
        <w:div w:id="1849828672">
          <w:marLeft w:val="640"/>
          <w:marRight w:val="0"/>
          <w:marTop w:val="0"/>
          <w:marBottom w:val="0"/>
          <w:divBdr>
            <w:top w:val="none" w:sz="0" w:space="0" w:color="auto"/>
            <w:left w:val="none" w:sz="0" w:space="0" w:color="auto"/>
            <w:bottom w:val="none" w:sz="0" w:space="0" w:color="auto"/>
            <w:right w:val="none" w:sz="0" w:space="0" w:color="auto"/>
          </w:divBdr>
        </w:div>
        <w:div w:id="1477449617">
          <w:marLeft w:val="640"/>
          <w:marRight w:val="0"/>
          <w:marTop w:val="0"/>
          <w:marBottom w:val="0"/>
          <w:divBdr>
            <w:top w:val="none" w:sz="0" w:space="0" w:color="auto"/>
            <w:left w:val="none" w:sz="0" w:space="0" w:color="auto"/>
            <w:bottom w:val="none" w:sz="0" w:space="0" w:color="auto"/>
            <w:right w:val="none" w:sz="0" w:space="0" w:color="auto"/>
          </w:divBdr>
        </w:div>
      </w:divsChild>
    </w:div>
    <w:div w:id="1724518387">
      <w:bodyDiv w:val="1"/>
      <w:marLeft w:val="0"/>
      <w:marRight w:val="0"/>
      <w:marTop w:val="0"/>
      <w:marBottom w:val="0"/>
      <w:divBdr>
        <w:top w:val="none" w:sz="0" w:space="0" w:color="auto"/>
        <w:left w:val="none" w:sz="0" w:space="0" w:color="auto"/>
        <w:bottom w:val="none" w:sz="0" w:space="0" w:color="auto"/>
        <w:right w:val="none" w:sz="0" w:space="0" w:color="auto"/>
      </w:divBdr>
    </w:div>
    <w:div w:id="1727725784">
      <w:bodyDiv w:val="1"/>
      <w:marLeft w:val="0"/>
      <w:marRight w:val="0"/>
      <w:marTop w:val="0"/>
      <w:marBottom w:val="0"/>
      <w:divBdr>
        <w:top w:val="none" w:sz="0" w:space="0" w:color="auto"/>
        <w:left w:val="none" w:sz="0" w:space="0" w:color="auto"/>
        <w:bottom w:val="none" w:sz="0" w:space="0" w:color="auto"/>
        <w:right w:val="none" w:sz="0" w:space="0" w:color="auto"/>
      </w:divBdr>
    </w:div>
    <w:div w:id="1731465944">
      <w:bodyDiv w:val="1"/>
      <w:marLeft w:val="0"/>
      <w:marRight w:val="0"/>
      <w:marTop w:val="0"/>
      <w:marBottom w:val="0"/>
      <w:divBdr>
        <w:top w:val="none" w:sz="0" w:space="0" w:color="auto"/>
        <w:left w:val="none" w:sz="0" w:space="0" w:color="auto"/>
        <w:bottom w:val="none" w:sz="0" w:space="0" w:color="auto"/>
        <w:right w:val="none" w:sz="0" w:space="0" w:color="auto"/>
      </w:divBdr>
      <w:divsChild>
        <w:div w:id="250242540">
          <w:marLeft w:val="480"/>
          <w:marRight w:val="0"/>
          <w:marTop w:val="0"/>
          <w:marBottom w:val="0"/>
          <w:divBdr>
            <w:top w:val="none" w:sz="0" w:space="0" w:color="auto"/>
            <w:left w:val="none" w:sz="0" w:space="0" w:color="auto"/>
            <w:bottom w:val="none" w:sz="0" w:space="0" w:color="auto"/>
            <w:right w:val="none" w:sz="0" w:space="0" w:color="auto"/>
          </w:divBdr>
        </w:div>
        <w:div w:id="1884319517">
          <w:marLeft w:val="480"/>
          <w:marRight w:val="0"/>
          <w:marTop w:val="0"/>
          <w:marBottom w:val="0"/>
          <w:divBdr>
            <w:top w:val="none" w:sz="0" w:space="0" w:color="auto"/>
            <w:left w:val="none" w:sz="0" w:space="0" w:color="auto"/>
            <w:bottom w:val="none" w:sz="0" w:space="0" w:color="auto"/>
            <w:right w:val="none" w:sz="0" w:space="0" w:color="auto"/>
          </w:divBdr>
        </w:div>
        <w:div w:id="363871531">
          <w:marLeft w:val="480"/>
          <w:marRight w:val="0"/>
          <w:marTop w:val="0"/>
          <w:marBottom w:val="0"/>
          <w:divBdr>
            <w:top w:val="none" w:sz="0" w:space="0" w:color="auto"/>
            <w:left w:val="none" w:sz="0" w:space="0" w:color="auto"/>
            <w:bottom w:val="none" w:sz="0" w:space="0" w:color="auto"/>
            <w:right w:val="none" w:sz="0" w:space="0" w:color="auto"/>
          </w:divBdr>
        </w:div>
        <w:div w:id="882057262">
          <w:marLeft w:val="480"/>
          <w:marRight w:val="0"/>
          <w:marTop w:val="0"/>
          <w:marBottom w:val="0"/>
          <w:divBdr>
            <w:top w:val="none" w:sz="0" w:space="0" w:color="auto"/>
            <w:left w:val="none" w:sz="0" w:space="0" w:color="auto"/>
            <w:bottom w:val="none" w:sz="0" w:space="0" w:color="auto"/>
            <w:right w:val="none" w:sz="0" w:space="0" w:color="auto"/>
          </w:divBdr>
        </w:div>
        <w:div w:id="671682564">
          <w:marLeft w:val="480"/>
          <w:marRight w:val="0"/>
          <w:marTop w:val="0"/>
          <w:marBottom w:val="0"/>
          <w:divBdr>
            <w:top w:val="none" w:sz="0" w:space="0" w:color="auto"/>
            <w:left w:val="none" w:sz="0" w:space="0" w:color="auto"/>
            <w:bottom w:val="none" w:sz="0" w:space="0" w:color="auto"/>
            <w:right w:val="none" w:sz="0" w:space="0" w:color="auto"/>
          </w:divBdr>
        </w:div>
        <w:div w:id="2124224018">
          <w:marLeft w:val="480"/>
          <w:marRight w:val="0"/>
          <w:marTop w:val="0"/>
          <w:marBottom w:val="0"/>
          <w:divBdr>
            <w:top w:val="none" w:sz="0" w:space="0" w:color="auto"/>
            <w:left w:val="none" w:sz="0" w:space="0" w:color="auto"/>
            <w:bottom w:val="none" w:sz="0" w:space="0" w:color="auto"/>
            <w:right w:val="none" w:sz="0" w:space="0" w:color="auto"/>
          </w:divBdr>
        </w:div>
        <w:div w:id="1345085055">
          <w:marLeft w:val="480"/>
          <w:marRight w:val="0"/>
          <w:marTop w:val="0"/>
          <w:marBottom w:val="0"/>
          <w:divBdr>
            <w:top w:val="none" w:sz="0" w:space="0" w:color="auto"/>
            <w:left w:val="none" w:sz="0" w:space="0" w:color="auto"/>
            <w:bottom w:val="none" w:sz="0" w:space="0" w:color="auto"/>
            <w:right w:val="none" w:sz="0" w:space="0" w:color="auto"/>
          </w:divBdr>
        </w:div>
        <w:div w:id="803502795">
          <w:marLeft w:val="480"/>
          <w:marRight w:val="0"/>
          <w:marTop w:val="0"/>
          <w:marBottom w:val="0"/>
          <w:divBdr>
            <w:top w:val="none" w:sz="0" w:space="0" w:color="auto"/>
            <w:left w:val="none" w:sz="0" w:space="0" w:color="auto"/>
            <w:bottom w:val="none" w:sz="0" w:space="0" w:color="auto"/>
            <w:right w:val="none" w:sz="0" w:space="0" w:color="auto"/>
          </w:divBdr>
        </w:div>
        <w:div w:id="225531087">
          <w:marLeft w:val="480"/>
          <w:marRight w:val="0"/>
          <w:marTop w:val="0"/>
          <w:marBottom w:val="0"/>
          <w:divBdr>
            <w:top w:val="none" w:sz="0" w:space="0" w:color="auto"/>
            <w:left w:val="none" w:sz="0" w:space="0" w:color="auto"/>
            <w:bottom w:val="none" w:sz="0" w:space="0" w:color="auto"/>
            <w:right w:val="none" w:sz="0" w:space="0" w:color="auto"/>
          </w:divBdr>
        </w:div>
        <w:div w:id="1784379454">
          <w:marLeft w:val="480"/>
          <w:marRight w:val="0"/>
          <w:marTop w:val="0"/>
          <w:marBottom w:val="0"/>
          <w:divBdr>
            <w:top w:val="none" w:sz="0" w:space="0" w:color="auto"/>
            <w:left w:val="none" w:sz="0" w:space="0" w:color="auto"/>
            <w:bottom w:val="none" w:sz="0" w:space="0" w:color="auto"/>
            <w:right w:val="none" w:sz="0" w:space="0" w:color="auto"/>
          </w:divBdr>
        </w:div>
        <w:div w:id="1947273326">
          <w:marLeft w:val="480"/>
          <w:marRight w:val="0"/>
          <w:marTop w:val="0"/>
          <w:marBottom w:val="0"/>
          <w:divBdr>
            <w:top w:val="none" w:sz="0" w:space="0" w:color="auto"/>
            <w:left w:val="none" w:sz="0" w:space="0" w:color="auto"/>
            <w:bottom w:val="none" w:sz="0" w:space="0" w:color="auto"/>
            <w:right w:val="none" w:sz="0" w:space="0" w:color="auto"/>
          </w:divBdr>
        </w:div>
        <w:div w:id="613905812">
          <w:marLeft w:val="480"/>
          <w:marRight w:val="0"/>
          <w:marTop w:val="0"/>
          <w:marBottom w:val="0"/>
          <w:divBdr>
            <w:top w:val="none" w:sz="0" w:space="0" w:color="auto"/>
            <w:left w:val="none" w:sz="0" w:space="0" w:color="auto"/>
            <w:bottom w:val="none" w:sz="0" w:space="0" w:color="auto"/>
            <w:right w:val="none" w:sz="0" w:space="0" w:color="auto"/>
          </w:divBdr>
        </w:div>
        <w:div w:id="753551312">
          <w:marLeft w:val="480"/>
          <w:marRight w:val="0"/>
          <w:marTop w:val="0"/>
          <w:marBottom w:val="0"/>
          <w:divBdr>
            <w:top w:val="none" w:sz="0" w:space="0" w:color="auto"/>
            <w:left w:val="none" w:sz="0" w:space="0" w:color="auto"/>
            <w:bottom w:val="none" w:sz="0" w:space="0" w:color="auto"/>
            <w:right w:val="none" w:sz="0" w:space="0" w:color="auto"/>
          </w:divBdr>
        </w:div>
        <w:div w:id="372266061">
          <w:marLeft w:val="480"/>
          <w:marRight w:val="0"/>
          <w:marTop w:val="0"/>
          <w:marBottom w:val="0"/>
          <w:divBdr>
            <w:top w:val="none" w:sz="0" w:space="0" w:color="auto"/>
            <w:left w:val="none" w:sz="0" w:space="0" w:color="auto"/>
            <w:bottom w:val="none" w:sz="0" w:space="0" w:color="auto"/>
            <w:right w:val="none" w:sz="0" w:space="0" w:color="auto"/>
          </w:divBdr>
        </w:div>
        <w:div w:id="939485524">
          <w:marLeft w:val="480"/>
          <w:marRight w:val="0"/>
          <w:marTop w:val="0"/>
          <w:marBottom w:val="0"/>
          <w:divBdr>
            <w:top w:val="none" w:sz="0" w:space="0" w:color="auto"/>
            <w:left w:val="none" w:sz="0" w:space="0" w:color="auto"/>
            <w:bottom w:val="none" w:sz="0" w:space="0" w:color="auto"/>
            <w:right w:val="none" w:sz="0" w:space="0" w:color="auto"/>
          </w:divBdr>
        </w:div>
        <w:div w:id="1794211387">
          <w:marLeft w:val="480"/>
          <w:marRight w:val="0"/>
          <w:marTop w:val="0"/>
          <w:marBottom w:val="0"/>
          <w:divBdr>
            <w:top w:val="none" w:sz="0" w:space="0" w:color="auto"/>
            <w:left w:val="none" w:sz="0" w:space="0" w:color="auto"/>
            <w:bottom w:val="none" w:sz="0" w:space="0" w:color="auto"/>
            <w:right w:val="none" w:sz="0" w:space="0" w:color="auto"/>
          </w:divBdr>
        </w:div>
        <w:div w:id="879323908">
          <w:marLeft w:val="480"/>
          <w:marRight w:val="0"/>
          <w:marTop w:val="0"/>
          <w:marBottom w:val="0"/>
          <w:divBdr>
            <w:top w:val="none" w:sz="0" w:space="0" w:color="auto"/>
            <w:left w:val="none" w:sz="0" w:space="0" w:color="auto"/>
            <w:bottom w:val="none" w:sz="0" w:space="0" w:color="auto"/>
            <w:right w:val="none" w:sz="0" w:space="0" w:color="auto"/>
          </w:divBdr>
        </w:div>
        <w:div w:id="660037676">
          <w:marLeft w:val="480"/>
          <w:marRight w:val="0"/>
          <w:marTop w:val="0"/>
          <w:marBottom w:val="0"/>
          <w:divBdr>
            <w:top w:val="none" w:sz="0" w:space="0" w:color="auto"/>
            <w:left w:val="none" w:sz="0" w:space="0" w:color="auto"/>
            <w:bottom w:val="none" w:sz="0" w:space="0" w:color="auto"/>
            <w:right w:val="none" w:sz="0" w:space="0" w:color="auto"/>
          </w:divBdr>
        </w:div>
        <w:div w:id="418984889">
          <w:marLeft w:val="480"/>
          <w:marRight w:val="0"/>
          <w:marTop w:val="0"/>
          <w:marBottom w:val="0"/>
          <w:divBdr>
            <w:top w:val="none" w:sz="0" w:space="0" w:color="auto"/>
            <w:left w:val="none" w:sz="0" w:space="0" w:color="auto"/>
            <w:bottom w:val="none" w:sz="0" w:space="0" w:color="auto"/>
            <w:right w:val="none" w:sz="0" w:space="0" w:color="auto"/>
          </w:divBdr>
        </w:div>
        <w:div w:id="1076629761">
          <w:marLeft w:val="480"/>
          <w:marRight w:val="0"/>
          <w:marTop w:val="0"/>
          <w:marBottom w:val="0"/>
          <w:divBdr>
            <w:top w:val="none" w:sz="0" w:space="0" w:color="auto"/>
            <w:left w:val="none" w:sz="0" w:space="0" w:color="auto"/>
            <w:bottom w:val="none" w:sz="0" w:space="0" w:color="auto"/>
            <w:right w:val="none" w:sz="0" w:space="0" w:color="auto"/>
          </w:divBdr>
        </w:div>
        <w:div w:id="1562787991">
          <w:marLeft w:val="480"/>
          <w:marRight w:val="0"/>
          <w:marTop w:val="0"/>
          <w:marBottom w:val="0"/>
          <w:divBdr>
            <w:top w:val="none" w:sz="0" w:space="0" w:color="auto"/>
            <w:left w:val="none" w:sz="0" w:space="0" w:color="auto"/>
            <w:bottom w:val="none" w:sz="0" w:space="0" w:color="auto"/>
            <w:right w:val="none" w:sz="0" w:space="0" w:color="auto"/>
          </w:divBdr>
        </w:div>
        <w:div w:id="311301176">
          <w:marLeft w:val="480"/>
          <w:marRight w:val="0"/>
          <w:marTop w:val="0"/>
          <w:marBottom w:val="0"/>
          <w:divBdr>
            <w:top w:val="none" w:sz="0" w:space="0" w:color="auto"/>
            <w:left w:val="none" w:sz="0" w:space="0" w:color="auto"/>
            <w:bottom w:val="none" w:sz="0" w:space="0" w:color="auto"/>
            <w:right w:val="none" w:sz="0" w:space="0" w:color="auto"/>
          </w:divBdr>
        </w:div>
        <w:div w:id="886914927">
          <w:marLeft w:val="480"/>
          <w:marRight w:val="0"/>
          <w:marTop w:val="0"/>
          <w:marBottom w:val="0"/>
          <w:divBdr>
            <w:top w:val="none" w:sz="0" w:space="0" w:color="auto"/>
            <w:left w:val="none" w:sz="0" w:space="0" w:color="auto"/>
            <w:bottom w:val="none" w:sz="0" w:space="0" w:color="auto"/>
            <w:right w:val="none" w:sz="0" w:space="0" w:color="auto"/>
          </w:divBdr>
        </w:div>
        <w:div w:id="1604918420">
          <w:marLeft w:val="480"/>
          <w:marRight w:val="0"/>
          <w:marTop w:val="0"/>
          <w:marBottom w:val="0"/>
          <w:divBdr>
            <w:top w:val="none" w:sz="0" w:space="0" w:color="auto"/>
            <w:left w:val="none" w:sz="0" w:space="0" w:color="auto"/>
            <w:bottom w:val="none" w:sz="0" w:space="0" w:color="auto"/>
            <w:right w:val="none" w:sz="0" w:space="0" w:color="auto"/>
          </w:divBdr>
        </w:div>
        <w:div w:id="680663238">
          <w:marLeft w:val="480"/>
          <w:marRight w:val="0"/>
          <w:marTop w:val="0"/>
          <w:marBottom w:val="0"/>
          <w:divBdr>
            <w:top w:val="none" w:sz="0" w:space="0" w:color="auto"/>
            <w:left w:val="none" w:sz="0" w:space="0" w:color="auto"/>
            <w:bottom w:val="none" w:sz="0" w:space="0" w:color="auto"/>
            <w:right w:val="none" w:sz="0" w:space="0" w:color="auto"/>
          </w:divBdr>
        </w:div>
        <w:div w:id="114251267">
          <w:marLeft w:val="480"/>
          <w:marRight w:val="0"/>
          <w:marTop w:val="0"/>
          <w:marBottom w:val="0"/>
          <w:divBdr>
            <w:top w:val="none" w:sz="0" w:space="0" w:color="auto"/>
            <w:left w:val="none" w:sz="0" w:space="0" w:color="auto"/>
            <w:bottom w:val="none" w:sz="0" w:space="0" w:color="auto"/>
            <w:right w:val="none" w:sz="0" w:space="0" w:color="auto"/>
          </w:divBdr>
        </w:div>
        <w:div w:id="949437963">
          <w:marLeft w:val="480"/>
          <w:marRight w:val="0"/>
          <w:marTop w:val="0"/>
          <w:marBottom w:val="0"/>
          <w:divBdr>
            <w:top w:val="none" w:sz="0" w:space="0" w:color="auto"/>
            <w:left w:val="none" w:sz="0" w:space="0" w:color="auto"/>
            <w:bottom w:val="none" w:sz="0" w:space="0" w:color="auto"/>
            <w:right w:val="none" w:sz="0" w:space="0" w:color="auto"/>
          </w:divBdr>
        </w:div>
        <w:div w:id="427967557">
          <w:marLeft w:val="480"/>
          <w:marRight w:val="0"/>
          <w:marTop w:val="0"/>
          <w:marBottom w:val="0"/>
          <w:divBdr>
            <w:top w:val="none" w:sz="0" w:space="0" w:color="auto"/>
            <w:left w:val="none" w:sz="0" w:space="0" w:color="auto"/>
            <w:bottom w:val="none" w:sz="0" w:space="0" w:color="auto"/>
            <w:right w:val="none" w:sz="0" w:space="0" w:color="auto"/>
          </w:divBdr>
        </w:div>
        <w:div w:id="1481579624">
          <w:marLeft w:val="480"/>
          <w:marRight w:val="0"/>
          <w:marTop w:val="0"/>
          <w:marBottom w:val="0"/>
          <w:divBdr>
            <w:top w:val="none" w:sz="0" w:space="0" w:color="auto"/>
            <w:left w:val="none" w:sz="0" w:space="0" w:color="auto"/>
            <w:bottom w:val="none" w:sz="0" w:space="0" w:color="auto"/>
            <w:right w:val="none" w:sz="0" w:space="0" w:color="auto"/>
          </w:divBdr>
        </w:div>
        <w:div w:id="50737801">
          <w:marLeft w:val="480"/>
          <w:marRight w:val="0"/>
          <w:marTop w:val="0"/>
          <w:marBottom w:val="0"/>
          <w:divBdr>
            <w:top w:val="none" w:sz="0" w:space="0" w:color="auto"/>
            <w:left w:val="none" w:sz="0" w:space="0" w:color="auto"/>
            <w:bottom w:val="none" w:sz="0" w:space="0" w:color="auto"/>
            <w:right w:val="none" w:sz="0" w:space="0" w:color="auto"/>
          </w:divBdr>
        </w:div>
        <w:div w:id="2062633909">
          <w:marLeft w:val="480"/>
          <w:marRight w:val="0"/>
          <w:marTop w:val="0"/>
          <w:marBottom w:val="0"/>
          <w:divBdr>
            <w:top w:val="none" w:sz="0" w:space="0" w:color="auto"/>
            <w:left w:val="none" w:sz="0" w:space="0" w:color="auto"/>
            <w:bottom w:val="none" w:sz="0" w:space="0" w:color="auto"/>
            <w:right w:val="none" w:sz="0" w:space="0" w:color="auto"/>
          </w:divBdr>
        </w:div>
        <w:div w:id="591739133">
          <w:marLeft w:val="480"/>
          <w:marRight w:val="0"/>
          <w:marTop w:val="0"/>
          <w:marBottom w:val="0"/>
          <w:divBdr>
            <w:top w:val="none" w:sz="0" w:space="0" w:color="auto"/>
            <w:left w:val="none" w:sz="0" w:space="0" w:color="auto"/>
            <w:bottom w:val="none" w:sz="0" w:space="0" w:color="auto"/>
            <w:right w:val="none" w:sz="0" w:space="0" w:color="auto"/>
          </w:divBdr>
        </w:div>
      </w:divsChild>
    </w:div>
    <w:div w:id="1734887217">
      <w:bodyDiv w:val="1"/>
      <w:marLeft w:val="0"/>
      <w:marRight w:val="0"/>
      <w:marTop w:val="0"/>
      <w:marBottom w:val="0"/>
      <w:divBdr>
        <w:top w:val="none" w:sz="0" w:space="0" w:color="auto"/>
        <w:left w:val="none" w:sz="0" w:space="0" w:color="auto"/>
        <w:bottom w:val="none" w:sz="0" w:space="0" w:color="auto"/>
        <w:right w:val="none" w:sz="0" w:space="0" w:color="auto"/>
      </w:divBdr>
    </w:div>
    <w:div w:id="1746145863">
      <w:bodyDiv w:val="1"/>
      <w:marLeft w:val="0"/>
      <w:marRight w:val="0"/>
      <w:marTop w:val="0"/>
      <w:marBottom w:val="0"/>
      <w:divBdr>
        <w:top w:val="none" w:sz="0" w:space="0" w:color="auto"/>
        <w:left w:val="none" w:sz="0" w:space="0" w:color="auto"/>
        <w:bottom w:val="none" w:sz="0" w:space="0" w:color="auto"/>
        <w:right w:val="none" w:sz="0" w:space="0" w:color="auto"/>
      </w:divBdr>
    </w:div>
    <w:div w:id="1757092401">
      <w:bodyDiv w:val="1"/>
      <w:marLeft w:val="0"/>
      <w:marRight w:val="0"/>
      <w:marTop w:val="0"/>
      <w:marBottom w:val="0"/>
      <w:divBdr>
        <w:top w:val="none" w:sz="0" w:space="0" w:color="auto"/>
        <w:left w:val="none" w:sz="0" w:space="0" w:color="auto"/>
        <w:bottom w:val="none" w:sz="0" w:space="0" w:color="auto"/>
        <w:right w:val="none" w:sz="0" w:space="0" w:color="auto"/>
      </w:divBdr>
    </w:div>
    <w:div w:id="1759523548">
      <w:bodyDiv w:val="1"/>
      <w:marLeft w:val="0"/>
      <w:marRight w:val="0"/>
      <w:marTop w:val="0"/>
      <w:marBottom w:val="0"/>
      <w:divBdr>
        <w:top w:val="none" w:sz="0" w:space="0" w:color="auto"/>
        <w:left w:val="none" w:sz="0" w:space="0" w:color="auto"/>
        <w:bottom w:val="none" w:sz="0" w:space="0" w:color="auto"/>
        <w:right w:val="none" w:sz="0" w:space="0" w:color="auto"/>
      </w:divBdr>
      <w:divsChild>
        <w:div w:id="1548759222">
          <w:marLeft w:val="640"/>
          <w:marRight w:val="0"/>
          <w:marTop w:val="0"/>
          <w:marBottom w:val="0"/>
          <w:divBdr>
            <w:top w:val="none" w:sz="0" w:space="0" w:color="auto"/>
            <w:left w:val="none" w:sz="0" w:space="0" w:color="auto"/>
            <w:bottom w:val="none" w:sz="0" w:space="0" w:color="auto"/>
            <w:right w:val="none" w:sz="0" w:space="0" w:color="auto"/>
          </w:divBdr>
        </w:div>
        <w:div w:id="2080326435">
          <w:marLeft w:val="640"/>
          <w:marRight w:val="0"/>
          <w:marTop w:val="0"/>
          <w:marBottom w:val="0"/>
          <w:divBdr>
            <w:top w:val="none" w:sz="0" w:space="0" w:color="auto"/>
            <w:left w:val="none" w:sz="0" w:space="0" w:color="auto"/>
            <w:bottom w:val="none" w:sz="0" w:space="0" w:color="auto"/>
            <w:right w:val="none" w:sz="0" w:space="0" w:color="auto"/>
          </w:divBdr>
        </w:div>
        <w:div w:id="1382946585">
          <w:marLeft w:val="640"/>
          <w:marRight w:val="0"/>
          <w:marTop w:val="0"/>
          <w:marBottom w:val="0"/>
          <w:divBdr>
            <w:top w:val="none" w:sz="0" w:space="0" w:color="auto"/>
            <w:left w:val="none" w:sz="0" w:space="0" w:color="auto"/>
            <w:bottom w:val="none" w:sz="0" w:space="0" w:color="auto"/>
            <w:right w:val="none" w:sz="0" w:space="0" w:color="auto"/>
          </w:divBdr>
        </w:div>
        <w:div w:id="2070610405">
          <w:marLeft w:val="640"/>
          <w:marRight w:val="0"/>
          <w:marTop w:val="0"/>
          <w:marBottom w:val="0"/>
          <w:divBdr>
            <w:top w:val="none" w:sz="0" w:space="0" w:color="auto"/>
            <w:left w:val="none" w:sz="0" w:space="0" w:color="auto"/>
            <w:bottom w:val="none" w:sz="0" w:space="0" w:color="auto"/>
            <w:right w:val="none" w:sz="0" w:space="0" w:color="auto"/>
          </w:divBdr>
        </w:div>
        <w:div w:id="1107312177">
          <w:marLeft w:val="640"/>
          <w:marRight w:val="0"/>
          <w:marTop w:val="0"/>
          <w:marBottom w:val="0"/>
          <w:divBdr>
            <w:top w:val="none" w:sz="0" w:space="0" w:color="auto"/>
            <w:left w:val="none" w:sz="0" w:space="0" w:color="auto"/>
            <w:bottom w:val="none" w:sz="0" w:space="0" w:color="auto"/>
            <w:right w:val="none" w:sz="0" w:space="0" w:color="auto"/>
          </w:divBdr>
        </w:div>
        <w:div w:id="1257639152">
          <w:marLeft w:val="640"/>
          <w:marRight w:val="0"/>
          <w:marTop w:val="0"/>
          <w:marBottom w:val="0"/>
          <w:divBdr>
            <w:top w:val="none" w:sz="0" w:space="0" w:color="auto"/>
            <w:left w:val="none" w:sz="0" w:space="0" w:color="auto"/>
            <w:bottom w:val="none" w:sz="0" w:space="0" w:color="auto"/>
            <w:right w:val="none" w:sz="0" w:space="0" w:color="auto"/>
          </w:divBdr>
        </w:div>
        <w:div w:id="1638681488">
          <w:marLeft w:val="640"/>
          <w:marRight w:val="0"/>
          <w:marTop w:val="0"/>
          <w:marBottom w:val="0"/>
          <w:divBdr>
            <w:top w:val="none" w:sz="0" w:space="0" w:color="auto"/>
            <w:left w:val="none" w:sz="0" w:space="0" w:color="auto"/>
            <w:bottom w:val="none" w:sz="0" w:space="0" w:color="auto"/>
            <w:right w:val="none" w:sz="0" w:space="0" w:color="auto"/>
          </w:divBdr>
        </w:div>
        <w:div w:id="940914628">
          <w:marLeft w:val="640"/>
          <w:marRight w:val="0"/>
          <w:marTop w:val="0"/>
          <w:marBottom w:val="0"/>
          <w:divBdr>
            <w:top w:val="none" w:sz="0" w:space="0" w:color="auto"/>
            <w:left w:val="none" w:sz="0" w:space="0" w:color="auto"/>
            <w:bottom w:val="none" w:sz="0" w:space="0" w:color="auto"/>
            <w:right w:val="none" w:sz="0" w:space="0" w:color="auto"/>
          </w:divBdr>
        </w:div>
        <w:div w:id="1226451136">
          <w:marLeft w:val="640"/>
          <w:marRight w:val="0"/>
          <w:marTop w:val="0"/>
          <w:marBottom w:val="0"/>
          <w:divBdr>
            <w:top w:val="none" w:sz="0" w:space="0" w:color="auto"/>
            <w:left w:val="none" w:sz="0" w:space="0" w:color="auto"/>
            <w:bottom w:val="none" w:sz="0" w:space="0" w:color="auto"/>
            <w:right w:val="none" w:sz="0" w:space="0" w:color="auto"/>
          </w:divBdr>
        </w:div>
        <w:div w:id="1540623589">
          <w:marLeft w:val="640"/>
          <w:marRight w:val="0"/>
          <w:marTop w:val="0"/>
          <w:marBottom w:val="0"/>
          <w:divBdr>
            <w:top w:val="none" w:sz="0" w:space="0" w:color="auto"/>
            <w:left w:val="none" w:sz="0" w:space="0" w:color="auto"/>
            <w:bottom w:val="none" w:sz="0" w:space="0" w:color="auto"/>
            <w:right w:val="none" w:sz="0" w:space="0" w:color="auto"/>
          </w:divBdr>
        </w:div>
        <w:div w:id="423109963">
          <w:marLeft w:val="640"/>
          <w:marRight w:val="0"/>
          <w:marTop w:val="0"/>
          <w:marBottom w:val="0"/>
          <w:divBdr>
            <w:top w:val="none" w:sz="0" w:space="0" w:color="auto"/>
            <w:left w:val="none" w:sz="0" w:space="0" w:color="auto"/>
            <w:bottom w:val="none" w:sz="0" w:space="0" w:color="auto"/>
            <w:right w:val="none" w:sz="0" w:space="0" w:color="auto"/>
          </w:divBdr>
        </w:div>
        <w:div w:id="581179144">
          <w:marLeft w:val="640"/>
          <w:marRight w:val="0"/>
          <w:marTop w:val="0"/>
          <w:marBottom w:val="0"/>
          <w:divBdr>
            <w:top w:val="none" w:sz="0" w:space="0" w:color="auto"/>
            <w:left w:val="none" w:sz="0" w:space="0" w:color="auto"/>
            <w:bottom w:val="none" w:sz="0" w:space="0" w:color="auto"/>
            <w:right w:val="none" w:sz="0" w:space="0" w:color="auto"/>
          </w:divBdr>
        </w:div>
        <w:div w:id="1128742401">
          <w:marLeft w:val="640"/>
          <w:marRight w:val="0"/>
          <w:marTop w:val="0"/>
          <w:marBottom w:val="0"/>
          <w:divBdr>
            <w:top w:val="none" w:sz="0" w:space="0" w:color="auto"/>
            <w:left w:val="none" w:sz="0" w:space="0" w:color="auto"/>
            <w:bottom w:val="none" w:sz="0" w:space="0" w:color="auto"/>
            <w:right w:val="none" w:sz="0" w:space="0" w:color="auto"/>
          </w:divBdr>
        </w:div>
        <w:div w:id="105542851">
          <w:marLeft w:val="640"/>
          <w:marRight w:val="0"/>
          <w:marTop w:val="0"/>
          <w:marBottom w:val="0"/>
          <w:divBdr>
            <w:top w:val="none" w:sz="0" w:space="0" w:color="auto"/>
            <w:left w:val="none" w:sz="0" w:space="0" w:color="auto"/>
            <w:bottom w:val="none" w:sz="0" w:space="0" w:color="auto"/>
            <w:right w:val="none" w:sz="0" w:space="0" w:color="auto"/>
          </w:divBdr>
        </w:div>
        <w:div w:id="1786340306">
          <w:marLeft w:val="640"/>
          <w:marRight w:val="0"/>
          <w:marTop w:val="0"/>
          <w:marBottom w:val="0"/>
          <w:divBdr>
            <w:top w:val="none" w:sz="0" w:space="0" w:color="auto"/>
            <w:left w:val="none" w:sz="0" w:space="0" w:color="auto"/>
            <w:bottom w:val="none" w:sz="0" w:space="0" w:color="auto"/>
            <w:right w:val="none" w:sz="0" w:space="0" w:color="auto"/>
          </w:divBdr>
        </w:div>
        <w:div w:id="24985782">
          <w:marLeft w:val="640"/>
          <w:marRight w:val="0"/>
          <w:marTop w:val="0"/>
          <w:marBottom w:val="0"/>
          <w:divBdr>
            <w:top w:val="none" w:sz="0" w:space="0" w:color="auto"/>
            <w:left w:val="none" w:sz="0" w:space="0" w:color="auto"/>
            <w:bottom w:val="none" w:sz="0" w:space="0" w:color="auto"/>
            <w:right w:val="none" w:sz="0" w:space="0" w:color="auto"/>
          </w:divBdr>
        </w:div>
        <w:div w:id="223610903">
          <w:marLeft w:val="640"/>
          <w:marRight w:val="0"/>
          <w:marTop w:val="0"/>
          <w:marBottom w:val="0"/>
          <w:divBdr>
            <w:top w:val="none" w:sz="0" w:space="0" w:color="auto"/>
            <w:left w:val="none" w:sz="0" w:space="0" w:color="auto"/>
            <w:bottom w:val="none" w:sz="0" w:space="0" w:color="auto"/>
            <w:right w:val="none" w:sz="0" w:space="0" w:color="auto"/>
          </w:divBdr>
        </w:div>
        <w:div w:id="145324326">
          <w:marLeft w:val="640"/>
          <w:marRight w:val="0"/>
          <w:marTop w:val="0"/>
          <w:marBottom w:val="0"/>
          <w:divBdr>
            <w:top w:val="none" w:sz="0" w:space="0" w:color="auto"/>
            <w:left w:val="none" w:sz="0" w:space="0" w:color="auto"/>
            <w:bottom w:val="none" w:sz="0" w:space="0" w:color="auto"/>
            <w:right w:val="none" w:sz="0" w:space="0" w:color="auto"/>
          </w:divBdr>
        </w:div>
        <w:div w:id="385878342">
          <w:marLeft w:val="640"/>
          <w:marRight w:val="0"/>
          <w:marTop w:val="0"/>
          <w:marBottom w:val="0"/>
          <w:divBdr>
            <w:top w:val="none" w:sz="0" w:space="0" w:color="auto"/>
            <w:left w:val="none" w:sz="0" w:space="0" w:color="auto"/>
            <w:bottom w:val="none" w:sz="0" w:space="0" w:color="auto"/>
            <w:right w:val="none" w:sz="0" w:space="0" w:color="auto"/>
          </w:divBdr>
        </w:div>
        <w:div w:id="55059264">
          <w:marLeft w:val="640"/>
          <w:marRight w:val="0"/>
          <w:marTop w:val="0"/>
          <w:marBottom w:val="0"/>
          <w:divBdr>
            <w:top w:val="none" w:sz="0" w:space="0" w:color="auto"/>
            <w:left w:val="none" w:sz="0" w:space="0" w:color="auto"/>
            <w:bottom w:val="none" w:sz="0" w:space="0" w:color="auto"/>
            <w:right w:val="none" w:sz="0" w:space="0" w:color="auto"/>
          </w:divBdr>
        </w:div>
        <w:div w:id="646398196">
          <w:marLeft w:val="640"/>
          <w:marRight w:val="0"/>
          <w:marTop w:val="0"/>
          <w:marBottom w:val="0"/>
          <w:divBdr>
            <w:top w:val="none" w:sz="0" w:space="0" w:color="auto"/>
            <w:left w:val="none" w:sz="0" w:space="0" w:color="auto"/>
            <w:bottom w:val="none" w:sz="0" w:space="0" w:color="auto"/>
            <w:right w:val="none" w:sz="0" w:space="0" w:color="auto"/>
          </w:divBdr>
        </w:div>
        <w:div w:id="310716705">
          <w:marLeft w:val="640"/>
          <w:marRight w:val="0"/>
          <w:marTop w:val="0"/>
          <w:marBottom w:val="0"/>
          <w:divBdr>
            <w:top w:val="none" w:sz="0" w:space="0" w:color="auto"/>
            <w:left w:val="none" w:sz="0" w:space="0" w:color="auto"/>
            <w:bottom w:val="none" w:sz="0" w:space="0" w:color="auto"/>
            <w:right w:val="none" w:sz="0" w:space="0" w:color="auto"/>
          </w:divBdr>
        </w:div>
        <w:div w:id="1239560554">
          <w:marLeft w:val="640"/>
          <w:marRight w:val="0"/>
          <w:marTop w:val="0"/>
          <w:marBottom w:val="0"/>
          <w:divBdr>
            <w:top w:val="none" w:sz="0" w:space="0" w:color="auto"/>
            <w:left w:val="none" w:sz="0" w:space="0" w:color="auto"/>
            <w:bottom w:val="none" w:sz="0" w:space="0" w:color="auto"/>
            <w:right w:val="none" w:sz="0" w:space="0" w:color="auto"/>
          </w:divBdr>
        </w:div>
        <w:div w:id="697243193">
          <w:marLeft w:val="640"/>
          <w:marRight w:val="0"/>
          <w:marTop w:val="0"/>
          <w:marBottom w:val="0"/>
          <w:divBdr>
            <w:top w:val="none" w:sz="0" w:space="0" w:color="auto"/>
            <w:left w:val="none" w:sz="0" w:space="0" w:color="auto"/>
            <w:bottom w:val="none" w:sz="0" w:space="0" w:color="auto"/>
            <w:right w:val="none" w:sz="0" w:space="0" w:color="auto"/>
          </w:divBdr>
        </w:div>
        <w:div w:id="922028306">
          <w:marLeft w:val="640"/>
          <w:marRight w:val="0"/>
          <w:marTop w:val="0"/>
          <w:marBottom w:val="0"/>
          <w:divBdr>
            <w:top w:val="none" w:sz="0" w:space="0" w:color="auto"/>
            <w:left w:val="none" w:sz="0" w:space="0" w:color="auto"/>
            <w:bottom w:val="none" w:sz="0" w:space="0" w:color="auto"/>
            <w:right w:val="none" w:sz="0" w:space="0" w:color="auto"/>
          </w:divBdr>
        </w:div>
        <w:div w:id="638876386">
          <w:marLeft w:val="640"/>
          <w:marRight w:val="0"/>
          <w:marTop w:val="0"/>
          <w:marBottom w:val="0"/>
          <w:divBdr>
            <w:top w:val="none" w:sz="0" w:space="0" w:color="auto"/>
            <w:left w:val="none" w:sz="0" w:space="0" w:color="auto"/>
            <w:bottom w:val="none" w:sz="0" w:space="0" w:color="auto"/>
            <w:right w:val="none" w:sz="0" w:space="0" w:color="auto"/>
          </w:divBdr>
        </w:div>
        <w:div w:id="970751074">
          <w:marLeft w:val="640"/>
          <w:marRight w:val="0"/>
          <w:marTop w:val="0"/>
          <w:marBottom w:val="0"/>
          <w:divBdr>
            <w:top w:val="none" w:sz="0" w:space="0" w:color="auto"/>
            <w:left w:val="none" w:sz="0" w:space="0" w:color="auto"/>
            <w:bottom w:val="none" w:sz="0" w:space="0" w:color="auto"/>
            <w:right w:val="none" w:sz="0" w:space="0" w:color="auto"/>
          </w:divBdr>
        </w:div>
        <w:div w:id="1051805974">
          <w:marLeft w:val="640"/>
          <w:marRight w:val="0"/>
          <w:marTop w:val="0"/>
          <w:marBottom w:val="0"/>
          <w:divBdr>
            <w:top w:val="none" w:sz="0" w:space="0" w:color="auto"/>
            <w:left w:val="none" w:sz="0" w:space="0" w:color="auto"/>
            <w:bottom w:val="none" w:sz="0" w:space="0" w:color="auto"/>
            <w:right w:val="none" w:sz="0" w:space="0" w:color="auto"/>
          </w:divBdr>
        </w:div>
        <w:div w:id="1288976652">
          <w:marLeft w:val="640"/>
          <w:marRight w:val="0"/>
          <w:marTop w:val="0"/>
          <w:marBottom w:val="0"/>
          <w:divBdr>
            <w:top w:val="none" w:sz="0" w:space="0" w:color="auto"/>
            <w:left w:val="none" w:sz="0" w:space="0" w:color="auto"/>
            <w:bottom w:val="none" w:sz="0" w:space="0" w:color="auto"/>
            <w:right w:val="none" w:sz="0" w:space="0" w:color="auto"/>
          </w:divBdr>
        </w:div>
        <w:div w:id="1910116764">
          <w:marLeft w:val="640"/>
          <w:marRight w:val="0"/>
          <w:marTop w:val="0"/>
          <w:marBottom w:val="0"/>
          <w:divBdr>
            <w:top w:val="none" w:sz="0" w:space="0" w:color="auto"/>
            <w:left w:val="none" w:sz="0" w:space="0" w:color="auto"/>
            <w:bottom w:val="none" w:sz="0" w:space="0" w:color="auto"/>
            <w:right w:val="none" w:sz="0" w:space="0" w:color="auto"/>
          </w:divBdr>
        </w:div>
        <w:div w:id="446896655">
          <w:marLeft w:val="640"/>
          <w:marRight w:val="0"/>
          <w:marTop w:val="0"/>
          <w:marBottom w:val="0"/>
          <w:divBdr>
            <w:top w:val="none" w:sz="0" w:space="0" w:color="auto"/>
            <w:left w:val="none" w:sz="0" w:space="0" w:color="auto"/>
            <w:bottom w:val="none" w:sz="0" w:space="0" w:color="auto"/>
            <w:right w:val="none" w:sz="0" w:space="0" w:color="auto"/>
          </w:divBdr>
        </w:div>
        <w:div w:id="1546063694">
          <w:marLeft w:val="640"/>
          <w:marRight w:val="0"/>
          <w:marTop w:val="0"/>
          <w:marBottom w:val="0"/>
          <w:divBdr>
            <w:top w:val="none" w:sz="0" w:space="0" w:color="auto"/>
            <w:left w:val="none" w:sz="0" w:space="0" w:color="auto"/>
            <w:bottom w:val="none" w:sz="0" w:space="0" w:color="auto"/>
            <w:right w:val="none" w:sz="0" w:space="0" w:color="auto"/>
          </w:divBdr>
        </w:div>
        <w:div w:id="1523546305">
          <w:marLeft w:val="640"/>
          <w:marRight w:val="0"/>
          <w:marTop w:val="0"/>
          <w:marBottom w:val="0"/>
          <w:divBdr>
            <w:top w:val="none" w:sz="0" w:space="0" w:color="auto"/>
            <w:left w:val="none" w:sz="0" w:space="0" w:color="auto"/>
            <w:bottom w:val="none" w:sz="0" w:space="0" w:color="auto"/>
            <w:right w:val="none" w:sz="0" w:space="0" w:color="auto"/>
          </w:divBdr>
        </w:div>
        <w:div w:id="131025170">
          <w:marLeft w:val="640"/>
          <w:marRight w:val="0"/>
          <w:marTop w:val="0"/>
          <w:marBottom w:val="0"/>
          <w:divBdr>
            <w:top w:val="none" w:sz="0" w:space="0" w:color="auto"/>
            <w:left w:val="none" w:sz="0" w:space="0" w:color="auto"/>
            <w:bottom w:val="none" w:sz="0" w:space="0" w:color="auto"/>
            <w:right w:val="none" w:sz="0" w:space="0" w:color="auto"/>
          </w:divBdr>
        </w:div>
        <w:div w:id="283658602">
          <w:marLeft w:val="640"/>
          <w:marRight w:val="0"/>
          <w:marTop w:val="0"/>
          <w:marBottom w:val="0"/>
          <w:divBdr>
            <w:top w:val="none" w:sz="0" w:space="0" w:color="auto"/>
            <w:left w:val="none" w:sz="0" w:space="0" w:color="auto"/>
            <w:bottom w:val="none" w:sz="0" w:space="0" w:color="auto"/>
            <w:right w:val="none" w:sz="0" w:space="0" w:color="auto"/>
          </w:divBdr>
        </w:div>
        <w:div w:id="1429622283">
          <w:marLeft w:val="640"/>
          <w:marRight w:val="0"/>
          <w:marTop w:val="0"/>
          <w:marBottom w:val="0"/>
          <w:divBdr>
            <w:top w:val="none" w:sz="0" w:space="0" w:color="auto"/>
            <w:left w:val="none" w:sz="0" w:space="0" w:color="auto"/>
            <w:bottom w:val="none" w:sz="0" w:space="0" w:color="auto"/>
            <w:right w:val="none" w:sz="0" w:space="0" w:color="auto"/>
          </w:divBdr>
        </w:div>
        <w:div w:id="327248396">
          <w:marLeft w:val="640"/>
          <w:marRight w:val="0"/>
          <w:marTop w:val="0"/>
          <w:marBottom w:val="0"/>
          <w:divBdr>
            <w:top w:val="none" w:sz="0" w:space="0" w:color="auto"/>
            <w:left w:val="none" w:sz="0" w:space="0" w:color="auto"/>
            <w:bottom w:val="none" w:sz="0" w:space="0" w:color="auto"/>
            <w:right w:val="none" w:sz="0" w:space="0" w:color="auto"/>
          </w:divBdr>
        </w:div>
        <w:div w:id="821166912">
          <w:marLeft w:val="640"/>
          <w:marRight w:val="0"/>
          <w:marTop w:val="0"/>
          <w:marBottom w:val="0"/>
          <w:divBdr>
            <w:top w:val="none" w:sz="0" w:space="0" w:color="auto"/>
            <w:left w:val="none" w:sz="0" w:space="0" w:color="auto"/>
            <w:bottom w:val="none" w:sz="0" w:space="0" w:color="auto"/>
            <w:right w:val="none" w:sz="0" w:space="0" w:color="auto"/>
          </w:divBdr>
        </w:div>
        <w:div w:id="359430795">
          <w:marLeft w:val="640"/>
          <w:marRight w:val="0"/>
          <w:marTop w:val="0"/>
          <w:marBottom w:val="0"/>
          <w:divBdr>
            <w:top w:val="none" w:sz="0" w:space="0" w:color="auto"/>
            <w:left w:val="none" w:sz="0" w:space="0" w:color="auto"/>
            <w:bottom w:val="none" w:sz="0" w:space="0" w:color="auto"/>
            <w:right w:val="none" w:sz="0" w:space="0" w:color="auto"/>
          </w:divBdr>
        </w:div>
        <w:div w:id="1807159727">
          <w:marLeft w:val="640"/>
          <w:marRight w:val="0"/>
          <w:marTop w:val="0"/>
          <w:marBottom w:val="0"/>
          <w:divBdr>
            <w:top w:val="none" w:sz="0" w:space="0" w:color="auto"/>
            <w:left w:val="none" w:sz="0" w:space="0" w:color="auto"/>
            <w:bottom w:val="none" w:sz="0" w:space="0" w:color="auto"/>
            <w:right w:val="none" w:sz="0" w:space="0" w:color="auto"/>
          </w:divBdr>
        </w:div>
        <w:div w:id="495877594">
          <w:marLeft w:val="640"/>
          <w:marRight w:val="0"/>
          <w:marTop w:val="0"/>
          <w:marBottom w:val="0"/>
          <w:divBdr>
            <w:top w:val="none" w:sz="0" w:space="0" w:color="auto"/>
            <w:left w:val="none" w:sz="0" w:space="0" w:color="auto"/>
            <w:bottom w:val="none" w:sz="0" w:space="0" w:color="auto"/>
            <w:right w:val="none" w:sz="0" w:space="0" w:color="auto"/>
          </w:divBdr>
        </w:div>
        <w:div w:id="1442262083">
          <w:marLeft w:val="640"/>
          <w:marRight w:val="0"/>
          <w:marTop w:val="0"/>
          <w:marBottom w:val="0"/>
          <w:divBdr>
            <w:top w:val="none" w:sz="0" w:space="0" w:color="auto"/>
            <w:left w:val="none" w:sz="0" w:space="0" w:color="auto"/>
            <w:bottom w:val="none" w:sz="0" w:space="0" w:color="auto"/>
            <w:right w:val="none" w:sz="0" w:space="0" w:color="auto"/>
          </w:divBdr>
        </w:div>
        <w:div w:id="1502428918">
          <w:marLeft w:val="640"/>
          <w:marRight w:val="0"/>
          <w:marTop w:val="0"/>
          <w:marBottom w:val="0"/>
          <w:divBdr>
            <w:top w:val="none" w:sz="0" w:space="0" w:color="auto"/>
            <w:left w:val="none" w:sz="0" w:space="0" w:color="auto"/>
            <w:bottom w:val="none" w:sz="0" w:space="0" w:color="auto"/>
            <w:right w:val="none" w:sz="0" w:space="0" w:color="auto"/>
          </w:divBdr>
        </w:div>
        <w:div w:id="2122993676">
          <w:marLeft w:val="640"/>
          <w:marRight w:val="0"/>
          <w:marTop w:val="0"/>
          <w:marBottom w:val="0"/>
          <w:divBdr>
            <w:top w:val="none" w:sz="0" w:space="0" w:color="auto"/>
            <w:left w:val="none" w:sz="0" w:space="0" w:color="auto"/>
            <w:bottom w:val="none" w:sz="0" w:space="0" w:color="auto"/>
            <w:right w:val="none" w:sz="0" w:space="0" w:color="auto"/>
          </w:divBdr>
        </w:div>
        <w:div w:id="2051567373">
          <w:marLeft w:val="640"/>
          <w:marRight w:val="0"/>
          <w:marTop w:val="0"/>
          <w:marBottom w:val="0"/>
          <w:divBdr>
            <w:top w:val="none" w:sz="0" w:space="0" w:color="auto"/>
            <w:left w:val="none" w:sz="0" w:space="0" w:color="auto"/>
            <w:bottom w:val="none" w:sz="0" w:space="0" w:color="auto"/>
            <w:right w:val="none" w:sz="0" w:space="0" w:color="auto"/>
          </w:divBdr>
        </w:div>
        <w:div w:id="2094400645">
          <w:marLeft w:val="640"/>
          <w:marRight w:val="0"/>
          <w:marTop w:val="0"/>
          <w:marBottom w:val="0"/>
          <w:divBdr>
            <w:top w:val="none" w:sz="0" w:space="0" w:color="auto"/>
            <w:left w:val="none" w:sz="0" w:space="0" w:color="auto"/>
            <w:bottom w:val="none" w:sz="0" w:space="0" w:color="auto"/>
            <w:right w:val="none" w:sz="0" w:space="0" w:color="auto"/>
          </w:divBdr>
        </w:div>
        <w:div w:id="1903908526">
          <w:marLeft w:val="640"/>
          <w:marRight w:val="0"/>
          <w:marTop w:val="0"/>
          <w:marBottom w:val="0"/>
          <w:divBdr>
            <w:top w:val="none" w:sz="0" w:space="0" w:color="auto"/>
            <w:left w:val="none" w:sz="0" w:space="0" w:color="auto"/>
            <w:bottom w:val="none" w:sz="0" w:space="0" w:color="auto"/>
            <w:right w:val="none" w:sz="0" w:space="0" w:color="auto"/>
          </w:divBdr>
        </w:div>
        <w:div w:id="415321860">
          <w:marLeft w:val="640"/>
          <w:marRight w:val="0"/>
          <w:marTop w:val="0"/>
          <w:marBottom w:val="0"/>
          <w:divBdr>
            <w:top w:val="none" w:sz="0" w:space="0" w:color="auto"/>
            <w:left w:val="none" w:sz="0" w:space="0" w:color="auto"/>
            <w:bottom w:val="none" w:sz="0" w:space="0" w:color="auto"/>
            <w:right w:val="none" w:sz="0" w:space="0" w:color="auto"/>
          </w:divBdr>
        </w:div>
        <w:div w:id="806167592">
          <w:marLeft w:val="640"/>
          <w:marRight w:val="0"/>
          <w:marTop w:val="0"/>
          <w:marBottom w:val="0"/>
          <w:divBdr>
            <w:top w:val="none" w:sz="0" w:space="0" w:color="auto"/>
            <w:left w:val="none" w:sz="0" w:space="0" w:color="auto"/>
            <w:bottom w:val="none" w:sz="0" w:space="0" w:color="auto"/>
            <w:right w:val="none" w:sz="0" w:space="0" w:color="auto"/>
          </w:divBdr>
        </w:div>
        <w:div w:id="519666785">
          <w:marLeft w:val="640"/>
          <w:marRight w:val="0"/>
          <w:marTop w:val="0"/>
          <w:marBottom w:val="0"/>
          <w:divBdr>
            <w:top w:val="none" w:sz="0" w:space="0" w:color="auto"/>
            <w:left w:val="none" w:sz="0" w:space="0" w:color="auto"/>
            <w:bottom w:val="none" w:sz="0" w:space="0" w:color="auto"/>
            <w:right w:val="none" w:sz="0" w:space="0" w:color="auto"/>
          </w:divBdr>
        </w:div>
        <w:div w:id="575745857">
          <w:marLeft w:val="640"/>
          <w:marRight w:val="0"/>
          <w:marTop w:val="0"/>
          <w:marBottom w:val="0"/>
          <w:divBdr>
            <w:top w:val="none" w:sz="0" w:space="0" w:color="auto"/>
            <w:left w:val="none" w:sz="0" w:space="0" w:color="auto"/>
            <w:bottom w:val="none" w:sz="0" w:space="0" w:color="auto"/>
            <w:right w:val="none" w:sz="0" w:space="0" w:color="auto"/>
          </w:divBdr>
        </w:div>
        <w:div w:id="843662698">
          <w:marLeft w:val="640"/>
          <w:marRight w:val="0"/>
          <w:marTop w:val="0"/>
          <w:marBottom w:val="0"/>
          <w:divBdr>
            <w:top w:val="none" w:sz="0" w:space="0" w:color="auto"/>
            <w:left w:val="none" w:sz="0" w:space="0" w:color="auto"/>
            <w:bottom w:val="none" w:sz="0" w:space="0" w:color="auto"/>
            <w:right w:val="none" w:sz="0" w:space="0" w:color="auto"/>
          </w:divBdr>
        </w:div>
        <w:div w:id="1287927629">
          <w:marLeft w:val="640"/>
          <w:marRight w:val="0"/>
          <w:marTop w:val="0"/>
          <w:marBottom w:val="0"/>
          <w:divBdr>
            <w:top w:val="none" w:sz="0" w:space="0" w:color="auto"/>
            <w:left w:val="none" w:sz="0" w:space="0" w:color="auto"/>
            <w:bottom w:val="none" w:sz="0" w:space="0" w:color="auto"/>
            <w:right w:val="none" w:sz="0" w:space="0" w:color="auto"/>
          </w:divBdr>
        </w:div>
        <w:div w:id="1620405368">
          <w:marLeft w:val="640"/>
          <w:marRight w:val="0"/>
          <w:marTop w:val="0"/>
          <w:marBottom w:val="0"/>
          <w:divBdr>
            <w:top w:val="none" w:sz="0" w:space="0" w:color="auto"/>
            <w:left w:val="none" w:sz="0" w:space="0" w:color="auto"/>
            <w:bottom w:val="none" w:sz="0" w:space="0" w:color="auto"/>
            <w:right w:val="none" w:sz="0" w:space="0" w:color="auto"/>
          </w:divBdr>
        </w:div>
        <w:div w:id="478426408">
          <w:marLeft w:val="640"/>
          <w:marRight w:val="0"/>
          <w:marTop w:val="0"/>
          <w:marBottom w:val="0"/>
          <w:divBdr>
            <w:top w:val="none" w:sz="0" w:space="0" w:color="auto"/>
            <w:left w:val="none" w:sz="0" w:space="0" w:color="auto"/>
            <w:bottom w:val="none" w:sz="0" w:space="0" w:color="auto"/>
            <w:right w:val="none" w:sz="0" w:space="0" w:color="auto"/>
          </w:divBdr>
        </w:div>
        <w:div w:id="2014453927">
          <w:marLeft w:val="640"/>
          <w:marRight w:val="0"/>
          <w:marTop w:val="0"/>
          <w:marBottom w:val="0"/>
          <w:divBdr>
            <w:top w:val="none" w:sz="0" w:space="0" w:color="auto"/>
            <w:left w:val="none" w:sz="0" w:space="0" w:color="auto"/>
            <w:bottom w:val="none" w:sz="0" w:space="0" w:color="auto"/>
            <w:right w:val="none" w:sz="0" w:space="0" w:color="auto"/>
          </w:divBdr>
        </w:div>
        <w:div w:id="997463559">
          <w:marLeft w:val="640"/>
          <w:marRight w:val="0"/>
          <w:marTop w:val="0"/>
          <w:marBottom w:val="0"/>
          <w:divBdr>
            <w:top w:val="none" w:sz="0" w:space="0" w:color="auto"/>
            <w:left w:val="none" w:sz="0" w:space="0" w:color="auto"/>
            <w:bottom w:val="none" w:sz="0" w:space="0" w:color="auto"/>
            <w:right w:val="none" w:sz="0" w:space="0" w:color="auto"/>
          </w:divBdr>
        </w:div>
        <w:div w:id="1488326933">
          <w:marLeft w:val="640"/>
          <w:marRight w:val="0"/>
          <w:marTop w:val="0"/>
          <w:marBottom w:val="0"/>
          <w:divBdr>
            <w:top w:val="none" w:sz="0" w:space="0" w:color="auto"/>
            <w:left w:val="none" w:sz="0" w:space="0" w:color="auto"/>
            <w:bottom w:val="none" w:sz="0" w:space="0" w:color="auto"/>
            <w:right w:val="none" w:sz="0" w:space="0" w:color="auto"/>
          </w:divBdr>
        </w:div>
        <w:div w:id="331106144">
          <w:marLeft w:val="640"/>
          <w:marRight w:val="0"/>
          <w:marTop w:val="0"/>
          <w:marBottom w:val="0"/>
          <w:divBdr>
            <w:top w:val="none" w:sz="0" w:space="0" w:color="auto"/>
            <w:left w:val="none" w:sz="0" w:space="0" w:color="auto"/>
            <w:bottom w:val="none" w:sz="0" w:space="0" w:color="auto"/>
            <w:right w:val="none" w:sz="0" w:space="0" w:color="auto"/>
          </w:divBdr>
        </w:div>
        <w:div w:id="1666394817">
          <w:marLeft w:val="640"/>
          <w:marRight w:val="0"/>
          <w:marTop w:val="0"/>
          <w:marBottom w:val="0"/>
          <w:divBdr>
            <w:top w:val="none" w:sz="0" w:space="0" w:color="auto"/>
            <w:left w:val="none" w:sz="0" w:space="0" w:color="auto"/>
            <w:bottom w:val="none" w:sz="0" w:space="0" w:color="auto"/>
            <w:right w:val="none" w:sz="0" w:space="0" w:color="auto"/>
          </w:divBdr>
        </w:div>
        <w:div w:id="730038151">
          <w:marLeft w:val="640"/>
          <w:marRight w:val="0"/>
          <w:marTop w:val="0"/>
          <w:marBottom w:val="0"/>
          <w:divBdr>
            <w:top w:val="none" w:sz="0" w:space="0" w:color="auto"/>
            <w:left w:val="none" w:sz="0" w:space="0" w:color="auto"/>
            <w:bottom w:val="none" w:sz="0" w:space="0" w:color="auto"/>
            <w:right w:val="none" w:sz="0" w:space="0" w:color="auto"/>
          </w:divBdr>
        </w:div>
        <w:div w:id="1322351900">
          <w:marLeft w:val="640"/>
          <w:marRight w:val="0"/>
          <w:marTop w:val="0"/>
          <w:marBottom w:val="0"/>
          <w:divBdr>
            <w:top w:val="none" w:sz="0" w:space="0" w:color="auto"/>
            <w:left w:val="none" w:sz="0" w:space="0" w:color="auto"/>
            <w:bottom w:val="none" w:sz="0" w:space="0" w:color="auto"/>
            <w:right w:val="none" w:sz="0" w:space="0" w:color="auto"/>
          </w:divBdr>
        </w:div>
        <w:div w:id="913050546">
          <w:marLeft w:val="640"/>
          <w:marRight w:val="0"/>
          <w:marTop w:val="0"/>
          <w:marBottom w:val="0"/>
          <w:divBdr>
            <w:top w:val="none" w:sz="0" w:space="0" w:color="auto"/>
            <w:left w:val="none" w:sz="0" w:space="0" w:color="auto"/>
            <w:bottom w:val="none" w:sz="0" w:space="0" w:color="auto"/>
            <w:right w:val="none" w:sz="0" w:space="0" w:color="auto"/>
          </w:divBdr>
        </w:div>
        <w:div w:id="1616595063">
          <w:marLeft w:val="640"/>
          <w:marRight w:val="0"/>
          <w:marTop w:val="0"/>
          <w:marBottom w:val="0"/>
          <w:divBdr>
            <w:top w:val="none" w:sz="0" w:space="0" w:color="auto"/>
            <w:left w:val="none" w:sz="0" w:space="0" w:color="auto"/>
            <w:bottom w:val="none" w:sz="0" w:space="0" w:color="auto"/>
            <w:right w:val="none" w:sz="0" w:space="0" w:color="auto"/>
          </w:divBdr>
        </w:div>
        <w:div w:id="701713014">
          <w:marLeft w:val="640"/>
          <w:marRight w:val="0"/>
          <w:marTop w:val="0"/>
          <w:marBottom w:val="0"/>
          <w:divBdr>
            <w:top w:val="none" w:sz="0" w:space="0" w:color="auto"/>
            <w:left w:val="none" w:sz="0" w:space="0" w:color="auto"/>
            <w:bottom w:val="none" w:sz="0" w:space="0" w:color="auto"/>
            <w:right w:val="none" w:sz="0" w:space="0" w:color="auto"/>
          </w:divBdr>
        </w:div>
        <w:div w:id="1191527849">
          <w:marLeft w:val="640"/>
          <w:marRight w:val="0"/>
          <w:marTop w:val="0"/>
          <w:marBottom w:val="0"/>
          <w:divBdr>
            <w:top w:val="none" w:sz="0" w:space="0" w:color="auto"/>
            <w:left w:val="none" w:sz="0" w:space="0" w:color="auto"/>
            <w:bottom w:val="none" w:sz="0" w:space="0" w:color="auto"/>
            <w:right w:val="none" w:sz="0" w:space="0" w:color="auto"/>
          </w:divBdr>
        </w:div>
        <w:div w:id="1659377655">
          <w:marLeft w:val="640"/>
          <w:marRight w:val="0"/>
          <w:marTop w:val="0"/>
          <w:marBottom w:val="0"/>
          <w:divBdr>
            <w:top w:val="none" w:sz="0" w:space="0" w:color="auto"/>
            <w:left w:val="none" w:sz="0" w:space="0" w:color="auto"/>
            <w:bottom w:val="none" w:sz="0" w:space="0" w:color="auto"/>
            <w:right w:val="none" w:sz="0" w:space="0" w:color="auto"/>
          </w:divBdr>
        </w:div>
        <w:div w:id="1986281185">
          <w:marLeft w:val="640"/>
          <w:marRight w:val="0"/>
          <w:marTop w:val="0"/>
          <w:marBottom w:val="0"/>
          <w:divBdr>
            <w:top w:val="none" w:sz="0" w:space="0" w:color="auto"/>
            <w:left w:val="none" w:sz="0" w:space="0" w:color="auto"/>
            <w:bottom w:val="none" w:sz="0" w:space="0" w:color="auto"/>
            <w:right w:val="none" w:sz="0" w:space="0" w:color="auto"/>
          </w:divBdr>
        </w:div>
        <w:div w:id="884218620">
          <w:marLeft w:val="640"/>
          <w:marRight w:val="0"/>
          <w:marTop w:val="0"/>
          <w:marBottom w:val="0"/>
          <w:divBdr>
            <w:top w:val="none" w:sz="0" w:space="0" w:color="auto"/>
            <w:left w:val="none" w:sz="0" w:space="0" w:color="auto"/>
            <w:bottom w:val="none" w:sz="0" w:space="0" w:color="auto"/>
            <w:right w:val="none" w:sz="0" w:space="0" w:color="auto"/>
          </w:divBdr>
        </w:div>
        <w:div w:id="1280641930">
          <w:marLeft w:val="640"/>
          <w:marRight w:val="0"/>
          <w:marTop w:val="0"/>
          <w:marBottom w:val="0"/>
          <w:divBdr>
            <w:top w:val="none" w:sz="0" w:space="0" w:color="auto"/>
            <w:left w:val="none" w:sz="0" w:space="0" w:color="auto"/>
            <w:bottom w:val="none" w:sz="0" w:space="0" w:color="auto"/>
            <w:right w:val="none" w:sz="0" w:space="0" w:color="auto"/>
          </w:divBdr>
        </w:div>
        <w:div w:id="785932073">
          <w:marLeft w:val="640"/>
          <w:marRight w:val="0"/>
          <w:marTop w:val="0"/>
          <w:marBottom w:val="0"/>
          <w:divBdr>
            <w:top w:val="none" w:sz="0" w:space="0" w:color="auto"/>
            <w:left w:val="none" w:sz="0" w:space="0" w:color="auto"/>
            <w:bottom w:val="none" w:sz="0" w:space="0" w:color="auto"/>
            <w:right w:val="none" w:sz="0" w:space="0" w:color="auto"/>
          </w:divBdr>
        </w:div>
        <w:div w:id="1310672892">
          <w:marLeft w:val="640"/>
          <w:marRight w:val="0"/>
          <w:marTop w:val="0"/>
          <w:marBottom w:val="0"/>
          <w:divBdr>
            <w:top w:val="none" w:sz="0" w:space="0" w:color="auto"/>
            <w:left w:val="none" w:sz="0" w:space="0" w:color="auto"/>
            <w:bottom w:val="none" w:sz="0" w:space="0" w:color="auto"/>
            <w:right w:val="none" w:sz="0" w:space="0" w:color="auto"/>
          </w:divBdr>
        </w:div>
        <w:div w:id="1074860841">
          <w:marLeft w:val="640"/>
          <w:marRight w:val="0"/>
          <w:marTop w:val="0"/>
          <w:marBottom w:val="0"/>
          <w:divBdr>
            <w:top w:val="none" w:sz="0" w:space="0" w:color="auto"/>
            <w:left w:val="none" w:sz="0" w:space="0" w:color="auto"/>
            <w:bottom w:val="none" w:sz="0" w:space="0" w:color="auto"/>
            <w:right w:val="none" w:sz="0" w:space="0" w:color="auto"/>
          </w:divBdr>
        </w:div>
        <w:div w:id="642084539">
          <w:marLeft w:val="640"/>
          <w:marRight w:val="0"/>
          <w:marTop w:val="0"/>
          <w:marBottom w:val="0"/>
          <w:divBdr>
            <w:top w:val="none" w:sz="0" w:space="0" w:color="auto"/>
            <w:left w:val="none" w:sz="0" w:space="0" w:color="auto"/>
            <w:bottom w:val="none" w:sz="0" w:space="0" w:color="auto"/>
            <w:right w:val="none" w:sz="0" w:space="0" w:color="auto"/>
          </w:divBdr>
        </w:div>
        <w:div w:id="35469920">
          <w:marLeft w:val="640"/>
          <w:marRight w:val="0"/>
          <w:marTop w:val="0"/>
          <w:marBottom w:val="0"/>
          <w:divBdr>
            <w:top w:val="none" w:sz="0" w:space="0" w:color="auto"/>
            <w:left w:val="none" w:sz="0" w:space="0" w:color="auto"/>
            <w:bottom w:val="none" w:sz="0" w:space="0" w:color="auto"/>
            <w:right w:val="none" w:sz="0" w:space="0" w:color="auto"/>
          </w:divBdr>
        </w:div>
        <w:div w:id="785932354">
          <w:marLeft w:val="640"/>
          <w:marRight w:val="0"/>
          <w:marTop w:val="0"/>
          <w:marBottom w:val="0"/>
          <w:divBdr>
            <w:top w:val="none" w:sz="0" w:space="0" w:color="auto"/>
            <w:left w:val="none" w:sz="0" w:space="0" w:color="auto"/>
            <w:bottom w:val="none" w:sz="0" w:space="0" w:color="auto"/>
            <w:right w:val="none" w:sz="0" w:space="0" w:color="auto"/>
          </w:divBdr>
        </w:div>
        <w:div w:id="1264341383">
          <w:marLeft w:val="640"/>
          <w:marRight w:val="0"/>
          <w:marTop w:val="0"/>
          <w:marBottom w:val="0"/>
          <w:divBdr>
            <w:top w:val="none" w:sz="0" w:space="0" w:color="auto"/>
            <w:left w:val="none" w:sz="0" w:space="0" w:color="auto"/>
            <w:bottom w:val="none" w:sz="0" w:space="0" w:color="auto"/>
            <w:right w:val="none" w:sz="0" w:space="0" w:color="auto"/>
          </w:divBdr>
        </w:div>
        <w:div w:id="978073889">
          <w:marLeft w:val="640"/>
          <w:marRight w:val="0"/>
          <w:marTop w:val="0"/>
          <w:marBottom w:val="0"/>
          <w:divBdr>
            <w:top w:val="none" w:sz="0" w:space="0" w:color="auto"/>
            <w:left w:val="none" w:sz="0" w:space="0" w:color="auto"/>
            <w:bottom w:val="none" w:sz="0" w:space="0" w:color="auto"/>
            <w:right w:val="none" w:sz="0" w:space="0" w:color="auto"/>
          </w:divBdr>
        </w:div>
        <w:div w:id="1545025846">
          <w:marLeft w:val="640"/>
          <w:marRight w:val="0"/>
          <w:marTop w:val="0"/>
          <w:marBottom w:val="0"/>
          <w:divBdr>
            <w:top w:val="none" w:sz="0" w:space="0" w:color="auto"/>
            <w:left w:val="none" w:sz="0" w:space="0" w:color="auto"/>
            <w:bottom w:val="none" w:sz="0" w:space="0" w:color="auto"/>
            <w:right w:val="none" w:sz="0" w:space="0" w:color="auto"/>
          </w:divBdr>
        </w:div>
        <w:div w:id="786392458">
          <w:marLeft w:val="640"/>
          <w:marRight w:val="0"/>
          <w:marTop w:val="0"/>
          <w:marBottom w:val="0"/>
          <w:divBdr>
            <w:top w:val="none" w:sz="0" w:space="0" w:color="auto"/>
            <w:left w:val="none" w:sz="0" w:space="0" w:color="auto"/>
            <w:bottom w:val="none" w:sz="0" w:space="0" w:color="auto"/>
            <w:right w:val="none" w:sz="0" w:space="0" w:color="auto"/>
          </w:divBdr>
        </w:div>
        <w:div w:id="1390887146">
          <w:marLeft w:val="640"/>
          <w:marRight w:val="0"/>
          <w:marTop w:val="0"/>
          <w:marBottom w:val="0"/>
          <w:divBdr>
            <w:top w:val="none" w:sz="0" w:space="0" w:color="auto"/>
            <w:left w:val="none" w:sz="0" w:space="0" w:color="auto"/>
            <w:bottom w:val="none" w:sz="0" w:space="0" w:color="auto"/>
            <w:right w:val="none" w:sz="0" w:space="0" w:color="auto"/>
          </w:divBdr>
        </w:div>
        <w:div w:id="456920573">
          <w:marLeft w:val="640"/>
          <w:marRight w:val="0"/>
          <w:marTop w:val="0"/>
          <w:marBottom w:val="0"/>
          <w:divBdr>
            <w:top w:val="none" w:sz="0" w:space="0" w:color="auto"/>
            <w:left w:val="none" w:sz="0" w:space="0" w:color="auto"/>
            <w:bottom w:val="none" w:sz="0" w:space="0" w:color="auto"/>
            <w:right w:val="none" w:sz="0" w:space="0" w:color="auto"/>
          </w:divBdr>
        </w:div>
        <w:div w:id="1303929625">
          <w:marLeft w:val="640"/>
          <w:marRight w:val="0"/>
          <w:marTop w:val="0"/>
          <w:marBottom w:val="0"/>
          <w:divBdr>
            <w:top w:val="none" w:sz="0" w:space="0" w:color="auto"/>
            <w:left w:val="none" w:sz="0" w:space="0" w:color="auto"/>
            <w:bottom w:val="none" w:sz="0" w:space="0" w:color="auto"/>
            <w:right w:val="none" w:sz="0" w:space="0" w:color="auto"/>
          </w:divBdr>
        </w:div>
        <w:div w:id="1942570755">
          <w:marLeft w:val="640"/>
          <w:marRight w:val="0"/>
          <w:marTop w:val="0"/>
          <w:marBottom w:val="0"/>
          <w:divBdr>
            <w:top w:val="none" w:sz="0" w:space="0" w:color="auto"/>
            <w:left w:val="none" w:sz="0" w:space="0" w:color="auto"/>
            <w:bottom w:val="none" w:sz="0" w:space="0" w:color="auto"/>
            <w:right w:val="none" w:sz="0" w:space="0" w:color="auto"/>
          </w:divBdr>
        </w:div>
        <w:div w:id="784422870">
          <w:marLeft w:val="640"/>
          <w:marRight w:val="0"/>
          <w:marTop w:val="0"/>
          <w:marBottom w:val="0"/>
          <w:divBdr>
            <w:top w:val="none" w:sz="0" w:space="0" w:color="auto"/>
            <w:left w:val="none" w:sz="0" w:space="0" w:color="auto"/>
            <w:bottom w:val="none" w:sz="0" w:space="0" w:color="auto"/>
            <w:right w:val="none" w:sz="0" w:space="0" w:color="auto"/>
          </w:divBdr>
        </w:div>
      </w:divsChild>
    </w:div>
    <w:div w:id="1769811468">
      <w:bodyDiv w:val="1"/>
      <w:marLeft w:val="0"/>
      <w:marRight w:val="0"/>
      <w:marTop w:val="0"/>
      <w:marBottom w:val="0"/>
      <w:divBdr>
        <w:top w:val="none" w:sz="0" w:space="0" w:color="auto"/>
        <w:left w:val="none" w:sz="0" w:space="0" w:color="auto"/>
        <w:bottom w:val="none" w:sz="0" w:space="0" w:color="auto"/>
        <w:right w:val="none" w:sz="0" w:space="0" w:color="auto"/>
      </w:divBdr>
      <w:divsChild>
        <w:div w:id="131749581">
          <w:marLeft w:val="480"/>
          <w:marRight w:val="0"/>
          <w:marTop w:val="0"/>
          <w:marBottom w:val="0"/>
          <w:divBdr>
            <w:top w:val="none" w:sz="0" w:space="0" w:color="auto"/>
            <w:left w:val="none" w:sz="0" w:space="0" w:color="auto"/>
            <w:bottom w:val="none" w:sz="0" w:space="0" w:color="auto"/>
            <w:right w:val="none" w:sz="0" w:space="0" w:color="auto"/>
          </w:divBdr>
        </w:div>
        <w:div w:id="1478572649">
          <w:marLeft w:val="480"/>
          <w:marRight w:val="0"/>
          <w:marTop w:val="0"/>
          <w:marBottom w:val="0"/>
          <w:divBdr>
            <w:top w:val="none" w:sz="0" w:space="0" w:color="auto"/>
            <w:left w:val="none" w:sz="0" w:space="0" w:color="auto"/>
            <w:bottom w:val="none" w:sz="0" w:space="0" w:color="auto"/>
            <w:right w:val="none" w:sz="0" w:space="0" w:color="auto"/>
          </w:divBdr>
        </w:div>
        <w:div w:id="1781798718">
          <w:marLeft w:val="480"/>
          <w:marRight w:val="0"/>
          <w:marTop w:val="0"/>
          <w:marBottom w:val="0"/>
          <w:divBdr>
            <w:top w:val="none" w:sz="0" w:space="0" w:color="auto"/>
            <w:left w:val="none" w:sz="0" w:space="0" w:color="auto"/>
            <w:bottom w:val="none" w:sz="0" w:space="0" w:color="auto"/>
            <w:right w:val="none" w:sz="0" w:space="0" w:color="auto"/>
          </w:divBdr>
        </w:div>
        <w:div w:id="1597861236">
          <w:marLeft w:val="480"/>
          <w:marRight w:val="0"/>
          <w:marTop w:val="0"/>
          <w:marBottom w:val="0"/>
          <w:divBdr>
            <w:top w:val="none" w:sz="0" w:space="0" w:color="auto"/>
            <w:left w:val="none" w:sz="0" w:space="0" w:color="auto"/>
            <w:bottom w:val="none" w:sz="0" w:space="0" w:color="auto"/>
            <w:right w:val="none" w:sz="0" w:space="0" w:color="auto"/>
          </w:divBdr>
        </w:div>
        <w:div w:id="310402220">
          <w:marLeft w:val="480"/>
          <w:marRight w:val="0"/>
          <w:marTop w:val="0"/>
          <w:marBottom w:val="0"/>
          <w:divBdr>
            <w:top w:val="none" w:sz="0" w:space="0" w:color="auto"/>
            <w:left w:val="none" w:sz="0" w:space="0" w:color="auto"/>
            <w:bottom w:val="none" w:sz="0" w:space="0" w:color="auto"/>
            <w:right w:val="none" w:sz="0" w:space="0" w:color="auto"/>
          </w:divBdr>
        </w:div>
        <w:div w:id="1039207915">
          <w:marLeft w:val="480"/>
          <w:marRight w:val="0"/>
          <w:marTop w:val="0"/>
          <w:marBottom w:val="0"/>
          <w:divBdr>
            <w:top w:val="none" w:sz="0" w:space="0" w:color="auto"/>
            <w:left w:val="none" w:sz="0" w:space="0" w:color="auto"/>
            <w:bottom w:val="none" w:sz="0" w:space="0" w:color="auto"/>
            <w:right w:val="none" w:sz="0" w:space="0" w:color="auto"/>
          </w:divBdr>
        </w:div>
        <w:div w:id="808399066">
          <w:marLeft w:val="480"/>
          <w:marRight w:val="0"/>
          <w:marTop w:val="0"/>
          <w:marBottom w:val="0"/>
          <w:divBdr>
            <w:top w:val="none" w:sz="0" w:space="0" w:color="auto"/>
            <w:left w:val="none" w:sz="0" w:space="0" w:color="auto"/>
            <w:bottom w:val="none" w:sz="0" w:space="0" w:color="auto"/>
            <w:right w:val="none" w:sz="0" w:space="0" w:color="auto"/>
          </w:divBdr>
        </w:div>
        <w:div w:id="602155966">
          <w:marLeft w:val="480"/>
          <w:marRight w:val="0"/>
          <w:marTop w:val="0"/>
          <w:marBottom w:val="0"/>
          <w:divBdr>
            <w:top w:val="none" w:sz="0" w:space="0" w:color="auto"/>
            <w:left w:val="none" w:sz="0" w:space="0" w:color="auto"/>
            <w:bottom w:val="none" w:sz="0" w:space="0" w:color="auto"/>
            <w:right w:val="none" w:sz="0" w:space="0" w:color="auto"/>
          </w:divBdr>
        </w:div>
        <w:div w:id="2126315536">
          <w:marLeft w:val="480"/>
          <w:marRight w:val="0"/>
          <w:marTop w:val="0"/>
          <w:marBottom w:val="0"/>
          <w:divBdr>
            <w:top w:val="none" w:sz="0" w:space="0" w:color="auto"/>
            <w:left w:val="none" w:sz="0" w:space="0" w:color="auto"/>
            <w:bottom w:val="none" w:sz="0" w:space="0" w:color="auto"/>
            <w:right w:val="none" w:sz="0" w:space="0" w:color="auto"/>
          </w:divBdr>
        </w:div>
        <w:div w:id="546331031">
          <w:marLeft w:val="480"/>
          <w:marRight w:val="0"/>
          <w:marTop w:val="0"/>
          <w:marBottom w:val="0"/>
          <w:divBdr>
            <w:top w:val="none" w:sz="0" w:space="0" w:color="auto"/>
            <w:left w:val="none" w:sz="0" w:space="0" w:color="auto"/>
            <w:bottom w:val="none" w:sz="0" w:space="0" w:color="auto"/>
            <w:right w:val="none" w:sz="0" w:space="0" w:color="auto"/>
          </w:divBdr>
        </w:div>
        <w:div w:id="1693143130">
          <w:marLeft w:val="480"/>
          <w:marRight w:val="0"/>
          <w:marTop w:val="0"/>
          <w:marBottom w:val="0"/>
          <w:divBdr>
            <w:top w:val="none" w:sz="0" w:space="0" w:color="auto"/>
            <w:left w:val="none" w:sz="0" w:space="0" w:color="auto"/>
            <w:bottom w:val="none" w:sz="0" w:space="0" w:color="auto"/>
            <w:right w:val="none" w:sz="0" w:space="0" w:color="auto"/>
          </w:divBdr>
        </w:div>
        <w:div w:id="229343179">
          <w:marLeft w:val="480"/>
          <w:marRight w:val="0"/>
          <w:marTop w:val="0"/>
          <w:marBottom w:val="0"/>
          <w:divBdr>
            <w:top w:val="none" w:sz="0" w:space="0" w:color="auto"/>
            <w:left w:val="none" w:sz="0" w:space="0" w:color="auto"/>
            <w:bottom w:val="none" w:sz="0" w:space="0" w:color="auto"/>
            <w:right w:val="none" w:sz="0" w:space="0" w:color="auto"/>
          </w:divBdr>
        </w:div>
        <w:div w:id="1300650820">
          <w:marLeft w:val="480"/>
          <w:marRight w:val="0"/>
          <w:marTop w:val="0"/>
          <w:marBottom w:val="0"/>
          <w:divBdr>
            <w:top w:val="none" w:sz="0" w:space="0" w:color="auto"/>
            <w:left w:val="none" w:sz="0" w:space="0" w:color="auto"/>
            <w:bottom w:val="none" w:sz="0" w:space="0" w:color="auto"/>
            <w:right w:val="none" w:sz="0" w:space="0" w:color="auto"/>
          </w:divBdr>
        </w:div>
        <w:div w:id="1006127145">
          <w:marLeft w:val="480"/>
          <w:marRight w:val="0"/>
          <w:marTop w:val="0"/>
          <w:marBottom w:val="0"/>
          <w:divBdr>
            <w:top w:val="none" w:sz="0" w:space="0" w:color="auto"/>
            <w:left w:val="none" w:sz="0" w:space="0" w:color="auto"/>
            <w:bottom w:val="none" w:sz="0" w:space="0" w:color="auto"/>
            <w:right w:val="none" w:sz="0" w:space="0" w:color="auto"/>
          </w:divBdr>
        </w:div>
        <w:div w:id="167645576">
          <w:marLeft w:val="480"/>
          <w:marRight w:val="0"/>
          <w:marTop w:val="0"/>
          <w:marBottom w:val="0"/>
          <w:divBdr>
            <w:top w:val="none" w:sz="0" w:space="0" w:color="auto"/>
            <w:left w:val="none" w:sz="0" w:space="0" w:color="auto"/>
            <w:bottom w:val="none" w:sz="0" w:space="0" w:color="auto"/>
            <w:right w:val="none" w:sz="0" w:space="0" w:color="auto"/>
          </w:divBdr>
        </w:div>
        <w:div w:id="852568322">
          <w:marLeft w:val="480"/>
          <w:marRight w:val="0"/>
          <w:marTop w:val="0"/>
          <w:marBottom w:val="0"/>
          <w:divBdr>
            <w:top w:val="none" w:sz="0" w:space="0" w:color="auto"/>
            <w:left w:val="none" w:sz="0" w:space="0" w:color="auto"/>
            <w:bottom w:val="none" w:sz="0" w:space="0" w:color="auto"/>
            <w:right w:val="none" w:sz="0" w:space="0" w:color="auto"/>
          </w:divBdr>
        </w:div>
        <w:div w:id="235558119">
          <w:marLeft w:val="480"/>
          <w:marRight w:val="0"/>
          <w:marTop w:val="0"/>
          <w:marBottom w:val="0"/>
          <w:divBdr>
            <w:top w:val="none" w:sz="0" w:space="0" w:color="auto"/>
            <w:left w:val="none" w:sz="0" w:space="0" w:color="auto"/>
            <w:bottom w:val="none" w:sz="0" w:space="0" w:color="auto"/>
            <w:right w:val="none" w:sz="0" w:space="0" w:color="auto"/>
          </w:divBdr>
        </w:div>
        <w:div w:id="501550800">
          <w:marLeft w:val="480"/>
          <w:marRight w:val="0"/>
          <w:marTop w:val="0"/>
          <w:marBottom w:val="0"/>
          <w:divBdr>
            <w:top w:val="none" w:sz="0" w:space="0" w:color="auto"/>
            <w:left w:val="none" w:sz="0" w:space="0" w:color="auto"/>
            <w:bottom w:val="none" w:sz="0" w:space="0" w:color="auto"/>
            <w:right w:val="none" w:sz="0" w:space="0" w:color="auto"/>
          </w:divBdr>
        </w:div>
        <w:div w:id="1015501898">
          <w:marLeft w:val="480"/>
          <w:marRight w:val="0"/>
          <w:marTop w:val="0"/>
          <w:marBottom w:val="0"/>
          <w:divBdr>
            <w:top w:val="none" w:sz="0" w:space="0" w:color="auto"/>
            <w:left w:val="none" w:sz="0" w:space="0" w:color="auto"/>
            <w:bottom w:val="none" w:sz="0" w:space="0" w:color="auto"/>
            <w:right w:val="none" w:sz="0" w:space="0" w:color="auto"/>
          </w:divBdr>
        </w:div>
        <w:div w:id="83495684">
          <w:marLeft w:val="480"/>
          <w:marRight w:val="0"/>
          <w:marTop w:val="0"/>
          <w:marBottom w:val="0"/>
          <w:divBdr>
            <w:top w:val="none" w:sz="0" w:space="0" w:color="auto"/>
            <w:left w:val="none" w:sz="0" w:space="0" w:color="auto"/>
            <w:bottom w:val="none" w:sz="0" w:space="0" w:color="auto"/>
            <w:right w:val="none" w:sz="0" w:space="0" w:color="auto"/>
          </w:divBdr>
        </w:div>
        <w:div w:id="614288880">
          <w:marLeft w:val="480"/>
          <w:marRight w:val="0"/>
          <w:marTop w:val="0"/>
          <w:marBottom w:val="0"/>
          <w:divBdr>
            <w:top w:val="none" w:sz="0" w:space="0" w:color="auto"/>
            <w:left w:val="none" w:sz="0" w:space="0" w:color="auto"/>
            <w:bottom w:val="none" w:sz="0" w:space="0" w:color="auto"/>
            <w:right w:val="none" w:sz="0" w:space="0" w:color="auto"/>
          </w:divBdr>
        </w:div>
        <w:div w:id="1984968906">
          <w:marLeft w:val="480"/>
          <w:marRight w:val="0"/>
          <w:marTop w:val="0"/>
          <w:marBottom w:val="0"/>
          <w:divBdr>
            <w:top w:val="none" w:sz="0" w:space="0" w:color="auto"/>
            <w:left w:val="none" w:sz="0" w:space="0" w:color="auto"/>
            <w:bottom w:val="none" w:sz="0" w:space="0" w:color="auto"/>
            <w:right w:val="none" w:sz="0" w:space="0" w:color="auto"/>
          </w:divBdr>
        </w:div>
        <w:div w:id="112485390">
          <w:marLeft w:val="480"/>
          <w:marRight w:val="0"/>
          <w:marTop w:val="0"/>
          <w:marBottom w:val="0"/>
          <w:divBdr>
            <w:top w:val="none" w:sz="0" w:space="0" w:color="auto"/>
            <w:left w:val="none" w:sz="0" w:space="0" w:color="auto"/>
            <w:bottom w:val="none" w:sz="0" w:space="0" w:color="auto"/>
            <w:right w:val="none" w:sz="0" w:space="0" w:color="auto"/>
          </w:divBdr>
        </w:div>
        <w:div w:id="1780638900">
          <w:marLeft w:val="480"/>
          <w:marRight w:val="0"/>
          <w:marTop w:val="0"/>
          <w:marBottom w:val="0"/>
          <w:divBdr>
            <w:top w:val="none" w:sz="0" w:space="0" w:color="auto"/>
            <w:left w:val="none" w:sz="0" w:space="0" w:color="auto"/>
            <w:bottom w:val="none" w:sz="0" w:space="0" w:color="auto"/>
            <w:right w:val="none" w:sz="0" w:space="0" w:color="auto"/>
          </w:divBdr>
        </w:div>
        <w:div w:id="1413502339">
          <w:marLeft w:val="480"/>
          <w:marRight w:val="0"/>
          <w:marTop w:val="0"/>
          <w:marBottom w:val="0"/>
          <w:divBdr>
            <w:top w:val="none" w:sz="0" w:space="0" w:color="auto"/>
            <w:left w:val="none" w:sz="0" w:space="0" w:color="auto"/>
            <w:bottom w:val="none" w:sz="0" w:space="0" w:color="auto"/>
            <w:right w:val="none" w:sz="0" w:space="0" w:color="auto"/>
          </w:divBdr>
        </w:div>
        <w:div w:id="1813790956">
          <w:marLeft w:val="480"/>
          <w:marRight w:val="0"/>
          <w:marTop w:val="0"/>
          <w:marBottom w:val="0"/>
          <w:divBdr>
            <w:top w:val="none" w:sz="0" w:space="0" w:color="auto"/>
            <w:left w:val="none" w:sz="0" w:space="0" w:color="auto"/>
            <w:bottom w:val="none" w:sz="0" w:space="0" w:color="auto"/>
            <w:right w:val="none" w:sz="0" w:space="0" w:color="auto"/>
          </w:divBdr>
        </w:div>
        <w:div w:id="1483935088">
          <w:marLeft w:val="480"/>
          <w:marRight w:val="0"/>
          <w:marTop w:val="0"/>
          <w:marBottom w:val="0"/>
          <w:divBdr>
            <w:top w:val="none" w:sz="0" w:space="0" w:color="auto"/>
            <w:left w:val="none" w:sz="0" w:space="0" w:color="auto"/>
            <w:bottom w:val="none" w:sz="0" w:space="0" w:color="auto"/>
            <w:right w:val="none" w:sz="0" w:space="0" w:color="auto"/>
          </w:divBdr>
        </w:div>
        <w:div w:id="281883188">
          <w:marLeft w:val="480"/>
          <w:marRight w:val="0"/>
          <w:marTop w:val="0"/>
          <w:marBottom w:val="0"/>
          <w:divBdr>
            <w:top w:val="none" w:sz="0" w:space="0" w:color="auto"/>
            <w:left w:val="none" w:sz="0" w:space="0" w:color="auto"/>
            <w:bottom w:val="none" w:sz="0" w:space="0" w:color="auto"/>
            <w:right w:val="none" w:sz="0" w:space="0" w:color="auto"/>
          </w:divBdr>
        </w:div>
        <w:div w:id="538473863">
          <w:marLeft w:val="480"/>
          <w:marRight w:val="0"/>
          <w:marTop w:val="0"/>
          <w:marBottom w:val="0"/>
          <w:divBdr>
            <w:top w:val="none" w:sz="0" w:space="0" w:color="auto"/>
            <w:left w:val="none" w:sz="0" w:space="0" w:color="auto"/>
            <w:bottom w:val="none" w:sz="0" w:space="0" w:color="auto"/>
            <w:right w:val="none" w:sz="0" w:space="0" w:color="auto"/>
          </w:divBdr>
        </w:div>
        <w:div w:id="2036299983">
          <w:marLeft w:val="480"/>
          <w:marRight w:val="0"/>
          <w:marTop w:val="0"/>
          <w:marBottom w:val="0"/>
          <w:divBdr>
            <w:top w:val="none" w:sz="0" w:space="0" w:color="auto"/>
            <w:left w:val="none" w:sz="0" w:space="0" w:color="auto"/>
            <w:bottom w:val="none" w:sz="0" w:space="0" w:color="auto"/>
            <w:right w:val="none" w:sz="0" w:space="0" w:color="auto"/>
          </w:divBdr>
        </w:div>
        <w:div w:id="2013869056">
          <w:marLeft w:val="480"/>
          <w:marRight w:val="0"/>
          <w:marTop w:val="0"/>
          <w:marBottom w:val="0"/>
          <w:divBdr>
            <w:top w:val="none" w:sz="0" w:space="0" w:color="auto"/>
            <w:left w:val="none" w:sz="0" w:space="0" w:color="auto"/>
            <w:bottom w:val="none" w:sz="0" w:space="0" w:color="auto"/>
            <w:right w:val="none" w:sz="0" w:space="0" w:color="auto"/>
          </w:divBdr>
        </w:div>
      </w:divsChild>
    </w:div>
    <w:div w:id="1770928378">
      <w:bodyDiv w:val="1"/>
      <w:marLeft w:val="0"/>
      <w:marRight w:val="0"/>
      <w:marTop w:val="0"/>
      <w:marBottom w:val="0"/>
      <w:divBdr>
        <w:top w:val="none" w:sz="0" w:space="0" w:color="auto"/>
        <w:left w:val="none" w:sz="0" w:space="0" w:color="auto"/>
        <w:bottom w:val="none" w:sz="0" w:space="0" w:color="auto"/>
        <w:right w:val="none" w:sz="0" w:space="0" w:color="auto"/>
      </w:divBdr>
    </w:div>
    <w:div w:id="1780101288">
      <w:bodyDiv w:val="1"/>
      <w:marLeft w:val="0"/>
      <w:marRight w:val="0"/>
      <w:marTop w:val="0"/>
      <w:marBottom w:val="0"/>
      <w:divBdr>
        <w:top w:val="none" w:sz="0" w:space="0" w:color="auto"/>
        <w:left w:val="none" w:sz="0" w:space="0" w:color="auto"/>
        <w:bottom w:val="none" w:sz="0" w:space="0" w:color="auto"/>
        <w:right w:val="none" w:sz="0" w:space="0" w:color="auto"/>
      </w:divBdr>
    </w:div>
    <w:div w:id="1784835618">
      <w:bodyDiv w:val="1"/>
      <w:marLeft w:val="0"/>
      <w:marRight w:val="0"/>
      <w:marTop w:val="0"/>
      <w:marBottom w:val="0"/>
      <w:divBdr>
        <w:top w:val="none" w:sz="0" w:space="0" w:color="auto"/>
        <w:left w:val="none" w:sz="0" w:space="0" w:color="auto"/>
        <w:bottom w:val="none" w:sz="0" w:space="0" w:color="auto"/>
        <w:right w:val="none" w:sz="0" w:space="0" w:color="auto"/>
      </w:divBdr>
    </w:div>
    <w:div w:id="1785266185">
      <w:bodyDiv w:val="1"/>
      <w:marLeft w:val="0"/>
      <w:marRight w:val="0"/>
      <w:marTop w:val="0"/>
      <w:marBottom w:val="0"/>
      <w:divBdr>
        <w:top w:val="none" w:sz="0" w:space="0" w:color="auto"/>
        <w:left w:val="none" w:sz="0" w:space="0" w:color="auto"/>
        <w:bottom w:val="none" w:sz="0" w:space="0" w:color="auto"/>
        <w:right w:val="none" w:sz="0" w:space="0" w:color="auto"/>
      </w:divBdr>
    </w:div>
    <w:div w:id="1791119984">
      <w:bodyDiv w:val="1"/>
      <w:marLeft w:val="0"/>
      <w:marRight w:val="0"/>
      <w:marTop w:val="0"/>
      <w:marBottom w:val="0"/>
      <w:divBdr>
        <w:top w:val="none" w:sz="0" w:space="0" w:color="auto"/>
        <w:left w:val="none" w:sz="0" w:space="0" w:color="auto"/>
        <w:bottom w:val="none" w:sz="0" w:space="0" w:color="auto"/>
        <w:right w:val="none" w:sz="0" w:space="0" w:color="auto"/>
      </w:divBdr>
    </w:div>
    <w:div w:id="1792162584">
      <w:bodyDiv w:val="1"/>
      <w:marLeft w:val="0"/>
      <w:marRight w:val="0"/>
      <w:marTop w:val="0"/>
      <w:marBottom w:val="0"/>
      <w:divBdr>
        <w:top w:val="none" w:sz="0" w:space="0" w:color="auto"/>
        <w:left w:val="none" w:sz="0" w:space="0" w:color="auto"/>
        <w:bottom w:val="none" w:sz="0" w:space="0" w:color="auto"/>
        <w:right w:val="none" w:sz="0" w:space="0" w:color="auto"/>
      </w:divBdr>
    </w:div>
    <w:div w:id="1792360577">
      <w:bodyDiv w:val="1"/>
      <w:marLeft w:val="0"/>
      <w:marRight w:val="0"/>
      <w:marTop w:val="0"/>
      <w:marBottom w:val="0"/>
      <w:divBdr>
        <w:top w:val="none" w:sz="0" w:space="0" w:color="auto"/>
        <w:left w:val="none" w:sz="0" w:space="0" w:color="auto"/>
        <w:bottom w:val="none" w:sz="0" w:space="0" w:color="auto"/>
        <w:right w:val="none" w:sz="0" w:space="0" w:color="auto"/>
      </w:divBdr>
      <w:divsChild>
        <w:div w:id="1809006272">
          <w:marLeft w:val="640"/>
          <w:marRight w:val="0"/>
          <w:marTop w:val="0"/>
          <w:marBottom w:val="0"/>
          <w:divBdr>
            <w:top w:val="none" w:sz="0" w:space="0" w:color="auto"/>
            <w:left w:val="none" w:sz="0" w:space="0" w:color="auto"/>
            <w:bottom w:val="none" w:sz="0" w:space="0" w:color="auto"/>
            <w:right w:val="none" w:sz="0" w:space="0" w:color="auto"/>
          </w:divBdr>
        </w:div>
        <w:div w:id="984972902">
          <w:marLeft w:val="640"/>
          <w:marRight w:val="0"/>
          <w:marTop w:val="0"/>
          <w:marBottom w:val="0"/>
          <w:divBdr>
            <w:top w:val="none" w:sz="0" w:space="0" w:color="auto"/>
            <w:left w:val="none" w:sz="0" w:space="0" w:color="auto"/>
            <w:bottom w:val="none" w:sz="0" w:space="0" w:color="auto"/>
            <w:right w:val="none" w:sz="0" w:space="0" w:color="auto"/>
          </w:divBdr>
        </w:div>
        <w:div w:id="546919943">
          <w:marLeft w:val="640"/>
          <w:marRight w:val="0"/>
          <w:marTop w:val="0"/>
          <w:marBottom w:val="0"/>
          <w:divBdr>
            <w:top w:val="none" w:sz="0" w:space="0" w:color="auto"/>
            <w:left w:val="none" w:sz="0" w:space="0" w:color="auto"/>
            <w:bottom w:val="none" w:sz="0" w:space="0" w:color="auto"/>
            <w:right w:val="none" w:sz="0" w:space="0" w:color="auto"/>
          </w:divBdr>
        </w:div>
        <w:div w:id="703139524">
          <w:marLeft w:val="640"/>
          <w:marRight w:val="0"/>
          <w:marTop w:val="0"/>
          <w:marBottom w:val="0"/>
          <w:divBdr>
            <w:top w:val="none" w:sz="0" w:space="0" w:color="auto"/>
            <w:left w:val="none" w:sz="0" w:space="0" w:color="auto"/>
            <w:bottom w:val="none" w:sz="0" w:space="0" w:color="auto"/>
            <w:right w:val="none" w:sz="0" w:space="0" w:color="auto"/>
          </w:divBdr>
        </w:div>
        <w:div w:id="806123383">
          <w:marLeft w:val="640"/>
          <w:marRight w:val="0"/>
          <w:marTop w:val="0"/>
          <w:marBottom w:val="0"/>
          <w:divBdr>
            <w:top w:val="none" w:sz="0" w:space="0" w:color="auto"/>
            <w:left w:val="none" w:sz="0" w:space="0" w:color="auto"/>
            <w:bottom w:val="none" w:sz="0" w:space="0" w:color="auto"/>
            <w:right w:val="none" w:sz="0" w:space="0" w:color="auto"/>
          </w:divBdr>
        </w:div>
        <w:div w:id="1721125894">
          <w:marLeft w:val="640"/>
          <w:marRight w:val="0"/>
          <w:marTop w:val="0"/>
          <w:marBottom w:val="0"/>
          <w:divBdr>
            <w:top w:val="none" w:sz="0" w:space="0" w:color="auto"/>
            <w:left w:val="none" w:sz="0" w:space="0" w:color="auto"/>
            <w:bottom w:val="none" w:sz="0" w:space="0" w:color="auto"/>
            <w:right w:val="none" w:sz="0" w:space="0" w:color="auto"/>
          </w:divBdr>
        </w:div>
        <w:div w:id="124008456">
          <w:marLeft w:val="640"/>
          <w:marRight w:val="0"/>
          <w:marTop w:val="0"/>
          <w:marBottom w:val="0"/>
          <w:divBdr>
            <w:top w:val="none" w:sz="0" w:space="0" w:color="auto"/>
            <w:left w:val="none" w:sz="0" w:space="0" w:color="auto"/>
            <w:bottom w:val="none" w:sz="0" w:space="0" w:color="auto"/>
            <w:right w:val="none" w:sz="0" w:space="0" w:color="auto"/>
          </w:divBdr>
        </w:div>
        <w:div w:id="276840451">
          <w:marLeft w:val="640"/>
          <w:marRight w:val="0"/>
          <w:marTop w:val="0"/>
          <w:marBottom w:val="0"/>
          <w:divBdr>
            <w:top w:val="none" w:sz="0" w:space="0" w:color="auto"/>
            <w:left w:val="none" w:sz="0" w:space="0" w:color="auto"/>
            <w:bottom w:val="none" w:sz="0" w:space="0" w:color="auto"/>
            <w:right w:val="none" w:sz="0" w:space="0" w:color="auto"/>
          </w:divBdr>
        </w:div>
        <w:div w:id="658192720">
          <w:marLeft w:val="640"/>
          <w:marRight w:val="0"/>
          <w:marTop w:val="0"/>
          <w:marBottom w:val="0"/>
          <w:divBdr>
            <w:top w:val="none" w:sz="0" w:space="0" w:color="auto"/>
            <w:left w:val="none" w:sz="0" w:space="0" w:color="auto"/>
            <w:bottom w:val="none" w:sz="0" w:space="0" w:color="auto"/>
            <w:right w:val="none" w:sz="0" w:space="0" w:color="auto"/>
          </w:divBdr>
        </w:div>
        <w:div w:id="748506672">
          <w:marLeft w:val="640"/>
          <w:marRight w:val="0"/>
          <w:marTop w:val="0"/>
          <w:marBottom w:val="0"/>
          <w:divBdr>
            <w:top w:val="none" w:sz="0" w:space="0" w:color="auto"/>
            <w:left w:val="none" w:sz="0" w:space="0" w:color="auto"/>
            <w:bottom w:val="none" w:sz="0" w:space="0" w:color="auto"/>
            <w:right w:val="none" w:sz="0" w:space="0" w:color="auto"/>
          </w:divBdr>
        </w:div>
        <w:div w:id="1880698575">
          <w:marLeft w:val="640"/>
          <w:marRight w:val="0"/>
          <w:marTop w:val="0"/>
          <w:marBottom w:val="0"/>
          <w:divBdr>
            <w:top w:val="none" w:sz="0" w:space="0" w:color="auto"/>
            <w:left w:val="none" w:sz="0" w:space="0" w:color="auto"/>
            <w:bottom w:val="none" w:sz="0" w:space="0" w:color="auto"/>
            <w:right w:val="none" w:sz="0" w:space="0" w:color="auto"/>
          </w:divBdr>
        </w:div>
        <w:div w:id="461579948">
          <w:marLeft w:val="640"/>
          <w:marRight w:val="0"/>
          <w:marTop w:val="0"/>
          <w:marBottom w:val="0"/>
          <w:divBdr>
            <w:top w:val="none" w:sz="0" w:space="0" w:color="auto"/>
            <w:left w:val="none" w:sz="0" w:space="0" w:color="auto"/>
            <w:bottom w:val="none" w:sz="0" w:space="0" w:color="auto"/>
            <w:right w:val="none" w:sz="0" w:space="0" w:color="auto"/>
          </w:divBdr>
        </w:div>
        <w:div w:id="636301151">
          <w:marLeft w:val="640"/>
          <w:marRight w:val="0"/>
          <w:marTop w:val="0"/>
          <w:marBottom w:val="0"/>
          <w:divBdr>
            <w:top w:val="none" w:sz="0" w:space="0" w:color="auto"/>
            <w:left w:val="none" w:sz="0" w:space="0" w:color="auto"/>
            <w:bottom w:val="none" w:sz="0" w:space="0" w:color="auto"/>
            <w:right w:val="none" w:sz="0" w:space="0" w:color="auto"/>
          </w:divBdr>
        </w:div>
        <w:div w:id="1870028180">
          <w:marLeft w:val="640"/>
          <w:marRight w:val="0"/>
          <w:marTop w:val="0"/>
          <w:marBottom w:val="0"/>
          <w:divBdr>
            <w:top w:val="none" w:sz="0" w:space="0" w:color="auto"/>
            <w:left w:val="none" w:sz="0" w:space="0" w:color="auto"/>
            <w:bottom w:val="none" w:sz="0" w:space="0" w:color="auto"/>
            <w:right w:val="none" w:sz="0" w:space="0" w:color="auto"/>
          </w:divBdr>
        </w:div>
        <w:div w:id="913128483">
          <w:marLeft w:val="640"/>
          <w:marRight w:val="0"/>
          <w:marTop w:val="0"/>
          <w:marBottom w:val="0"/>
          <w:divBdr>
            <w:top w:val="none" w:sz="0" w:space="0" w:color="auto"/>
            <w:left w:val="none" w:sz="0" w:space="0" w:color="auto"/>
            <w:bottom w:val="none" w:sz="0" w:space="0" w:color="auto"/>
            <w:right w:val="none" w:sz="0" w:space="0" w:color="auto"/>
          </w:divBdr>
        </w:div>
        <w:div w:id="907346504">
          <w:marLeft w:val="640"/>
          <w:marRight w:val="0"/>
          <w:marTop w:val="0"/>
          <w:marBottom w:val="0"/>
          <w:divBdr>
            <w:top w:val="none" w:sz="0" w:space="0" w:color="auto"/>
            <w:left w:val="none" w:sz="0" w:space="0" w:color="auto"/>
            <w:bottom w:val="none" w:sz="0" w:space="0" w:color="auto"/>
            <w:right w:val="none" w:sz="0" w:space="0" w:color="auto"/>
          </w:divBdr>
        </w:div>
        <w:div w:id="1430467018">
          <w:marLeft w:val="640"/>
          <w:marRight w:val="0"/>
          <w:marTop w:val="0"/>
          <w:marBottom w:val="0"/>
          <w:divBdr>
            <w:top w:val="none" w:sz="0" w:space="0" w:color="auto"/>
            <w:left w:val="none" w:sz="0" w:space="0" w:color="auto"/>
            <w:bottom w:val="none" w:sz="0" w:space="0" w:color="auto"/>
            <w:right w:val="none" w:sz="0" w:space="0" w:color="auto"/>
          </w:divBdr>
        </w:div>
        <w:div w:id="1828091554">
          <w:marLeft w:val="640"/>
          <w:marRight w:val="0"/>
          <w:marTop w:val="0"/>
          <w:marBottom w:val="0"/>
          <w:divBdr>
            <w:top w:val="none" w:sz="0" w:space="0" w:color="auto"/>
            <w:left w:val="none" w:sz="0" w:space="0" w:color="auto"/>
            <w:bottom w:val="none" w:sz="0" w:space="0" w:color="auto"/>
            <w:right w:val="none" w:sz="0" w:space="0" w:color="auto"/>
          </w:divBdr>
        </w:div>
        <w:div w:id="483159676">
          <w:marLeft w:val="640"/>
          <w:marRight w:val="0"/>
          <w:marTop w:val="0"/>
          <w:marBottom w:val="0"/>
          <w:divBdr>
            <w:top w:val="none" w:sz="0" w:space="0" w:color="auto"/>
            <w:left w:val="none" w:sz="0" w:space="0" w:color="auto"/>
            <w:bottom w:val="none" w:sz="0" w:space="0" w:color="auto"/>
            <w:right w:val="none" w:sz="0" w:space="0" w:color="auto"/>
          </w:divBdr>
        </w:div>
        <w:div w:id="1180201563">
          <w:marLeft w:val="640"/>
          <w:marRight w:val="0"/>
          <w:marTop w:val="0"/>
          <w:marBottom w:val="0"/>
          <w:divBdr>
            <w:top w:val="none" w:sz="0" w:space="0" w:color="auto"/>
            <w:left w:val="none" w:sz="0" w:space="0" w:color="auto"/>
            <w:bottom w:val="none" w:sz="0" w:space="0" w:color="auto"/>
            <w:right w:val="none" w:sz="0" w:space="0" w:color="auto"/>
          </w:divBdr>
        </w:div>
        <w:div w:id="1611425511">
          <w:marLeft w:val="640"/>
          <w:marRight w:val="0"/>
          <w:marTop w:val="0"/>
          <w:marBottom w:val="0"/>
          <w:divBdr>
            <w:top w:val="none" w:sz="0" w:space="0" w:color="auto"/>
            <w:left w:val="none" w:sz="0" w:space="0" w:color="auto"/>
            <w:bottom w:val="none" w:sz="0" w:space="0" w:color="auto"/>
            <w:right w:val="none" w:sz="0" w:space="0" w:color="auto"/>
          </w:divBdr>
        </w:div>
        <w:div w:id="1832983644">
          <w:marLeft w:val="640"/>
          <w:marRight w:val="0"/>
          <w:marTop w:val="0"/>
          <w:marBottom w:val="0"/>
          <w:divBdr>
            <w:top w:val="none" w:sz="0" w:space="0" w:color="auto"/>
            <w:left w:val="none" w:sz="0" w:space="0" w:color="auto"/>
            <w:bottom w:val="none" w:sz="0" w:space="0" w:color="auto"/>
            <w:right w:val="none" w:sz="0" w:space="0" w:color="auto"/>
          </w:divBdr>
        </w:div>
        <w:div w:id="542520449">
          <w:marLeft w:val="640"/>
          <w:marRight w:val="0"/>
          <w:marTop w:val="0"/>
          <w:marBottom w:val="0"/>
          <w:divBdr>
            <w:top w:val="none" w:sz="0" w:space="0" w:color="auto"/>
            <w:left w:val="none" w:sz="0" w:space="0" w:color="auto"/>
            <w:bottom w:val="none" w:sz="0" w:space="0" w:color="auto"/>
            <w:right w:val="none" w:sz="0" w:space="0" w:color="auto"/>
          </w:divBdr>
        </w:div>
        <w:div w:id="1720661510">
          <w:marLeft w:val="640"/>
          <w:marRight w:val="0"/>
          <w:marTop w:val="0"/>
          <w:marBottom w:val="0"/>
          <w:divBdr>
            <w:top w:val="none" w:sz="0" w:space="0" w:color="auto"/>
            <w:left w:val="none" w:sz="0" w:space="0" w:color="auto"/>
            <w:bottom w:val="none" w:sz="0" w:space="0" w:color="auto"/>
            <w:right w:val="none" w:sz="0" w:space="0" w:color="auto"/>
          </w:divBdr>
        </w:div>
        <w:div w:id="608699951">
          <w:marLeft w:val="640"/>
          <w:marRight w:val="0"/>
          <w:marTop w:val="0"/>
          <w:marBottom w:val="0"/>
          <w:divBdr>
            <w:top w:val="none" w:sz="0" w:space="0" w:color="auto"/>
            <w:left w:val="none" w:sz="0" w:space="0" w:color="auto"/>
            <w:bottom w:val="none" w:sz="0" w:space="0" w:color="auto"/>
            <w:right w:val="none" w:sz="0" w:space="0" w:color="auto"/>
          </w:divBdr>
        </w:div>
        <w:div w:id="624000911">
          <w:marLeft w:val="640"/>
          <w:marRight w:val="0"/>
          <w:marTop w:val="0"/>
          <w:marBottom w:val="0"/>
          <w:divBdr>
            <w:top w:val="none" w:sz="0" w:space="0" w:color="auto"/>
            <w:left w:val="none" w:sz="0" w:space="0" w:color="auto"/>
            <w:bottom w:val="none" w:sz="0" w:space="0" w:color="auto"/>
            <w:right w:val="none" w:sz="0" w:space="0" w:color="auto"/>
          </w:divBdr>
        </w:div>
        <w:div w:id="108210941">
          <w:marLeft w:val="640"/>
          <w:marRight w:val="0"/>
          <w:marTop w:val="0"/>
          <w:marBottom w:val="0"/>
          <w:divBdr>
            <w:top w:val="none" w:sz="0" w:space="0" w:color="auto"/>
            <w:left w:val="none" w:sz="0" w:space="0" w:color="auto"/>
            <w:bottom w:val="none" w:sz="0" w:space="0" w:color="auto"/>
            <w:right w:val="none" w:sz="0" w:space="0" w:color="auto"/>
          </w:divBdr>
        </w:div>
        <w:div w:id="947856975">
          <w:marLeft w:val="640"/>
          <w:marRight w:val="0"/>
          <w:marTop w:val="0"/>
          <w:marBottom w:val="0"/>
          <w:divBdr>
            <w:top w:val="none" w:sz="0" w:space="0" w:color="auto"/>
            <w:left w:val="none" w:sz="0" w:space="0" w:color="auto"/>
            <w:bottom w:val="none" w:sz="0" w:space="0" w:color="auto"/>
            <w:right w:val="none" w:sz="0" w:space="0" w:color="auto"/>
          </w:divBdr>
        </w:div>
        <w:div w:id="1777864361">
          <w:marLeft w:val="640"/>
          <w:marRight w:val="0"/>
          <w:marTop w:val="0"/>
          <w:marBottom w:val="0"/>
          <w:divBdr>
            <w:top w:val="none" w:sz="0" w:space="0" w:color="auto"/>
            <w:left w:val="none" w:sz="0" w:space="0" w:color="auto"/>
            <w:bottom w:val="none" w:sz="0" w:space="0" w:color="auto"/>
            <w:right w:val="none" w:sz="0" w:space="0" w:color="auto"/>
          </w:divBdr>
        </w:div>
        <w:div w:id="529992857">
          <w:marLeft w:val="640"/>
          <w:marRight w:val="0"/>
          <w:marTop w:val="0"/>
          <w:marBottom w:val="0"/>
          <w:divBdr>
            <w:top w:val="none" w:sz="0" w:space="0" w:color="auto"/>
            <w:left w:val="none" w:sz="0" w:space="0" w:color="auto"/>
            <w:bottom w:val="none" w:sz="0" w:space="0" w:color="auto"/>
            <w:right w:val="none" w:sz="0" w:space="0" w:color="auto"/>
          </w:divBdr>
        </w:div>
        <w:div w:id="395130145">
          <w:marLeft w:val="640"/>
          <w:marRight w:val="0"/>
          <w:marTop w:val="0"/>
          <w:marBottom w:val="0"/>
          <w:divBdr>
            <w:top w:val="none" w:sz="0" w:space="0" w:color="auto"/>
            <w:left w:val="none" w:sz="0" w:space="0" w:color="auto"/>
            <w:bottom w:val="none" w:sz="0" w:space="0" w:color="auto"/>
            <w:right w:val="none" w:sz="0" w:space="0" w:color="auto"/>
          </w:divBdr>
        </w:div>
        <w:div w:id="2121676835">
          <w:marLeft w:val="640"/>
          <w:marRight w:val="0"/>
          <w:marTop w:val="0"/>
          <w:marBottom w:val="0"/>
          <w:divBdr>
            <w:top w:val="none" w:sz="0" w:space="0" w:color="auto"/>
            <w:left w:val="none" w:sz="0" w:space="0" w:color="auto"/>
            <w:bottom w:val="none" w:sz="0" w:space="0" w:color="auto"/>
            <w:right w:val="none" w:sz="0" w:space="0" w:color="auto"/>
          </w:divBdr>
        </w:div>
        <w:div w:id="2113934856">
          <w:marLeft w:val="640"/>
          <w:marRight w:val="0"/>
          <w:marTop w:val="0"/>
          <w:marBottom w:val="0"/>
          <w:divBdr>
            <w:top w:val="none" w:sz="0" w:space="0" w:color="auto"/>
            <w:left w:val="none" w:sz="0" w:space="0" w:color="auto"/>
            <w:bottom w:val="none" w:sz="0" w:space="0" w:color="auto"/>
            <w:right w:val="none" w:sz="0" w:space="0" w:color="auto"/>
          </w:divBdr>
        </w:div>
        <w:div w:id="1087002554">
          <w:marLeft w:val="640"/>
          <w:marRight w:val="0"/>
          <w:marTop w:val="0"/>
          <w:marBottom w:val="0"/>
          <w:divBdr>
            <w:top w:val="none" w:sz="0" w:space="0" w:color="auto"/>
            <w:left w:val="none" w:sz="0" w:space="0" w:color="auto"/>
            <w:bottom w:val="none" w:sz="0" w:space="0" w:color="auto"/>
            <w:right w:val="none" w:sz="0" w:space="0" w:color="auto"/>
          </w:divBdr>
        </w:div>
        <w:div w:id="1588080413">
          <w:marLeft w:val="640"/>
          <w:marRight w:val="0"/>
          <w:marTop w:val="0"/>
          <w:marBottom w:val="0"/>
          <w:divBdr>
            <w:top w:val="none" w:sz="0" w:space="0" w:color="auto"/>
            <w:left w:val="none" w:sz="0" w:space="0" w:color="auto"/>
            <w:bottom w:val="none" w:sz="0" w:space="0" w:color="auto"/>
            <w:right w:val="none" w:sz="0" w:space="0" w:color="auto"/>
          </w:divBdr>
        </w:div>
        <w:div w:id="1009019935">
          <w:marLeft w:val="640"/>
          <w:marRight w:val="0"/>
          <w:marTop w:val="0"/>
          <w:marBottom w:val="0"/>
          <w:divBdr>
            <w:top w:val="none" w:sz="0" w:space="0" w:color="auto"/>
            <w:left w:val="none" w:sz="0" w:space="0" w:color="auto"/>
            <w:bottom w:val="none" w:sz="0" w:space="0" w:color="auto"/>
            <w:right w:val="none" w:sz="0" w:space="0" w:color="auto"/>
          </w:divBdr>
        </w:div>
        <w:div w:id="18091165">
          <w:marLeft w:val="640"/>
          <w:marRight w:val="0"/>
          <w:marTop w:val="0"/>
          <w:marBottom w:val="0"/>
          <w:divBdr>
            <w:top w:val="none" w:sz="0" w:space="0" w:color="auto"/>
            <w:left w:val="none" w:sz="0" w:space="0" w:color="auto"/>
            <w:bottom w:val="none" w:sz="0" w:space="0" w:color="auto"/>
            <w:right w:val="none" w:sz="0" w:space="0" w:color="auto"/>
          </w:divBdr>
        </w:div>
        <w:div w:id="1255237171">
          <w:marLeft w:val="640"/>
          <w:marRight w:val="0"/>
          <w:marTop w:val="0"/>
          <w:marBottom w:val="0"/>
          <w:divBdr>
            <w:top w:val="none" w:sz="0" w:space="0" w:color="auto"/>
            <w:left w:val="none" w:sz="0" w:space="0" w:color="auto"/>
            <w:bottom w:val="none" w:sz="0" w:space="0" w:color="auto"/>
            <w:right w:val="none" w:sz="0" w:space="0" w:color="auto"/>
          </w:divBdr>
        </w:div>
        <w:div w:id="40055272">
          <w:marLeft w:val="640"/>
          <w:marRight w:val="0"/>
          <w:marTop w:val="0"/>
          <w:marBottom w:val="0"/>
          <w:divBdr>
            <w:top w:val="none" w:sz="0" w:space="0" w:color="auto"/>
            <w:left w:val="none" w:sz="0" w:space="0" w:color="auto"/>
            <w:bottom w:val="none" w:sz="0" w:space="0" w:color="auto"/>
            <w:right w:val="none" w:sz="0" w:space="0" w:color="auto"/>
          </w:divBdr>
        </w:div>
        <w:div w:id="1599219312">
          <w:marLeft w:val="640"/>
          <w:marRight w:val="0"/>
          <w:marTop w:val="0"/>
          <w:marBottom w:val="0"/>
          <w:divBdr>
            <w:top w:val="none" w:sz="0" w:space="0" w:color="auto"/>
            <w:left w:val="none" w:sz="0" w:space="0" w:color="auto"/>
            <w:bottom w:val="none" w:sz="0" w:space="0" w:color="auto"/>
            <w:right w:val="none" w:sz="0" w:space="0" w:color="auto"/>
          </w:divBdr>
        </w:div>
        <w:div w:id="135075752">
          <w:marLeft w:val="640"/>
          <w:marRight w:val="0"/>
          <w:marTop w:val="0"/>
          <w:marBottom w:val="0"/>
          <w:divBdr>
            <w:top w:val="none" w:sz="0" w:space="0" w:color="auto"/>
            <w:left w:val="none" w:sz="0" w:space="0" w:color="auto"/>
            <w:bottom w:val="none" w:sz="0" w:space="0" w:color="auto"/>
            <w:right w:val="none" w:sz="0" w:space="0" w:color="auto"/>
          </w:divBdr>
        </w:div>
        <w:div w:id="1538859804">
          <w:marLeft w:val="640"/>
          <w:marRight w:val="0"/>
          <w:marTop w:val="0"/>
          <w:marBottom w:val="0"/>
          <w:divBdr>
            <w:top w:val="none" w:sz="0" w:space="0" w:color="auto"/>
            <w:left w:val="none" w:sz="0" w:space="0" w:color="auto"/>
            <w:bottom w:val="none" w:sz="0" w:space="0" w:color="auto"/>
            <w:right w:val="none" w:sz="0" w:space="0" w:color="auto"/>
          </w:divBdr>
        </w:div>
        <w:div w:id="1176113389">
          <w:marLeft w:val="640"/>
          <w:marRight w:val="0"/>
          <w:marTop w:val="0"/>
          <w:marBottom w:val="0"/>
          <w:divBdr>
            <w:top w:val="none" w:sz="0" w:space="0" w:color="auto"/>
            <w:left w:val="none" w:sz="0" w:space="0" w:color="auto"/>
            <w:bottom w:val="none" w:sz="0" w:space="0" w:color="auto"/>
            <w:right w:val="none" w:sz="0" w:space="0" w:color="auto"/>
          </w:divBdr>
        </w:div>
        <w:div w:id="1016275109">
          <w:marLeft w:val="640"/>
          <w:marRight w:val="0"/>
          <w:marTop w:val="0"/>
          <w:marBottom w:val="0"/>
          <w:divBdr>
            <w:top w:val="none" w:sz="0" w:space="0" w:color="auto"/>
            <w:left w:val="none" w:sz="0" w:space="0" w:color="auto"/>
            <w:bottom w:val="none" w:sz="0" w:space="0" w:color="auto"/>
            <w:right w:val="none" w:sz="0" w:space="0" w:color="auto"/>
          </w:divBdr>
        </w:div>
        <w:div w:id="22101431">
          <w:marLeft w:val="640"/>
          <w:marRight w:val="0"/>
          <w:marTop w:val="0"/>
          <w:marBottom w:val="0"/>
          <w:divBdr>
            <w:top w:val="none" w:sz="0" w:space="0" w:color="auto"/>
            <w:left w:val="none" w:sz="0" w:space="0" w:color="auto"/>
            <w:bottom w:val="none" w:sz="0" w:space="0" w:color="auto"/>
            <w:right w:val="none" w:sz="0" w:space="0" w:color="auto"/>
          </w:divBdr>
        </w:div>
        <w:div w:id="1135484052">
          <w:marLeft w:val="640"/>
          <w:marRight w:val="0"/>
          <w:marTop w:val="0"/>
          <w:marBottom w:val="0"/>
          <w:divBdr>
            <w:top w:val="none" w:sz="0" w:space="0" w:color="auto"/>
            <w:left w:val="none" w:sz="0" w:space="0" w:color="auto"/>
            <w:bottom w:val="none" w:sz="0" w:space="0" w:color="auto"/>
            <w:right w:val="none" w:sz="0" w:space="0" w:color="auto"/>
          </w:divBdr>
        </w:div>
        <w:div w:id="52582010">
          <w:marLeft w:val="640"/>
          <w:marRight w:val="0"/>
          <w:marTop w:val="0"/>
          <w:marBottom w:val="0"/>
          <w:divBdr>
            <w:top w:val="none" w:sz="0" w:space="0" w:color="auto"/>
            <w:left w:val="none" w:sz="0" w:space="0" w:color="auto"/>
            <w:bottom w:val="none" w:sz="0" w:space="0" w:color="auto"/>
            <w:right w:val="none" w:sz="0" w:space="0" w:color="auto"/>
          </w:divBdr>
        </w:div>
        <w:div w:id="1915121480">
          <w:marLeft w:val="640"/>
          <w:marRight w:val="0"/>
          <w:marTop w:val="0"/>
          <w:marBottom w:val="0"/>
          <w:divBdr>
            <w:top w:val="none" w:sz="0" w:space="0" w:color="auto"/>
            <w:left w:val="none" w:sz="0" w:space="0" w:color="auto"/>
            <w:bottom w:val="none" w:sz="0" w:space="0" w:color="auto"/>
            <w:right w:val="none" w:sz="0" w:space="0" w:color="auto"/>
          </w:divBdr>
        </w:div>
        <w:div w:id="1440836434">
          <w:marLeft w:val="640"/>
          <w:marRight w:val="0"/>
          <w:marTop w:val="0"/>
          <w:marBottom w:val="0"/>
          <w:divBdr>
            <w:top w:val="none" w:sz="0" w:space="0" w:color="auto"/>
            <w:left w:val="none" w:sz="0" w:space="0" w:color="auto"/>
            <w:bottom w:val="none" w:sz="0" w:space="0" w:color="auto"/>
            <w:right w:val="none" w:sz="0" w:space="0" w:color="auto"/>
          </w:divBdr>
        </w:div>
        <w:div w:id="1340934976">
          <w:marLeft w:val="640"/>
          <w:marRight w:val="0"/>
          <w:marTop w:val="0"/>
          <w:marBottom w:val="0"/>
          <w:divBdr>
            <w:top w:val="none" w:sz="0" w:space="0" w:color="auto"/>
            <w:left w:val="none" w:sz="0" w:space="0" w:color="auto"/>
            <w:bottom w:val="none" w:sz="0" w:space="0" w:color="auto"/>
            <w:right w:val="none" w:sz="0" w:space="0" w:color="auto"/>
          </w:divBdr>
        </w:div>
        <w:div w:id="1863083751">
          <w:marLeft w:val="640"/>
          <w:marRight w:val="0"/>
          <w:marTop w:val="0"/>
          <w:marBottom w:val="0"/>
          <w:divBdr>
            <w:top w:val="none" w:sz="0" w:space="0" w:color="auto"/>
            <w:left w:val="none" w:sz="0" w:space="0" w:color="auto"/>
            <w:bottom w:val="none" w:sz="0" w:space="0" w:color="auto"/>
            <w:right w:val="none" w:sz="0" w:space="0" w:color="auto"/>
          </w:divBdr>
        </w:div>
        <w:div w:id="1489206583">
          <w:marLeft w:val="640"/>
          <w:marRight w:val="0"/>
          <w:marTop w:val="0"/>
          <w:marBottom w:val="0"/>
          <w:divBdr>
            <w:top w:val="none" w:sz="0" w:space="0" w:color="auto"/>
            <w:left w:val="none" w:sz="0" w:space="0" w:color="auto"/>
            <w:bottom w:val="none" w:sz="0" w:space="0" w:color="auto"/>
            <w:right w:val="none" w:sz="0" w:space="0" w:color="auto"/>
          </w:divBdr>
        </w:div>
        <w:div w:id="691344541">
          <w:marLeft w:val="640"/>
          <w:marRight w:val="0"/>
          <w:marTop w:val="0"/>
          <w:marBottom w:val="0"/>
          <w:divBdr>
            <w:top w:val="none" w:sz="0" w:space="0" w:color="auto"/>
            <w:left w:val="none" w:sz="0" w:space="0" w:color="auto"/>
            <w:bottom w:val="none" w:sz="0" w:space="0" w:color="auto"/>
            <w:right w:val="none" w:sz="0" w:space="0" w:color="auto"/>
          </w:divBdr>
        </w:div>
        <w:div w:id="467744121">
          <w:marLeft w:val="640"/>
          <w:marRight w:val="0"/>
          <w:marTop w:val="0"/>
          <w:marBottom w:val="0"/>
          <w:divBdr>
            <w:top w:val="none" w:sz="0" w:space="0" w:color="auto"/>
            <w:left w:val="none" w:sz="0" w:space="0" w:color="auto"/>
            <w:bottom w:val="none" w:sz="0" w:space="0" w:color="auto"/>
            <w:right w:val="none" w:sz="0" w:space="0" w:color="auto"/>
          </w:divBdr>
        </w:div>
        <w:div w:id="1354763215">
          <w:marLeft w:val="640"/>
          <w:marRight w:val="0"/>
          <w:marTop w:val="0"/>
          <w:marBottom w:val="0"/>
          <w:divBdr>
            <w:top w:val="none" w:sz="0" w:space="0" w:color="auto"/>
            <w:left w:val="none" w:sz="0" w:space="0" w:color="auto"/>
            <w:bottom w:val="none" w:sz="0" w:space="0" w:color="auto"/>
            <w:right w:val="none" w:sz="0" w:space="0" w:color="auto"/>
          </w:divBdr>
        </w:div>
        <w:div w:id="780339405">
          <w:marLeft w:val="640"/>
          <w:marRight w:val="0"/>
          <w:marTop w:val="0"/>
          <w:marBottom w:val="0"/>
          <w:divBdr>
            <w:top w:val="none" w:sz="0" w:space="0" w:color="auto"/>
            <w:left w:val="none" w:sz="0" w:space="0" w:color="auto"/>
            <w:bottom w:val="none" w:sz="0" w:space="0" w:color="auto"/>
            <w:right w:val="none" w:sz="0" w:space="0" w:color="auto"/>
          </w:divBdr>
        </w:div>
        <w:div w:id="1689062114">
          <w:marLeft w:val="640"/>
          <w:marRight w:val="0"/>
          <w:marTop w:val="0"/>
          <w:marBottom w:val="0"/>
          <w:divBdr>
            <w:top w:val="none" w:sz="0" w:space="0" w:color="auto"/>
            <w:left w:val="none" w:sz="0" w:space="0" w:color="auto"/>
            <w:bottom w:val="none" w:sz="0" w:space="0" w:color="auto"/>
            <w:right w:val="none" w:sz="0" w:space="0" w:color="auto"/>
          </w:divBdr>
        </w:div>
        <w:div w:id="546261141">
          <w:marLeft w:val="640"/>
          <w:marRight w:val="0"/>
          <w:marTop w:val="0"/>
          <w:marBottom w:val="0"/>
          <w:divBdr>
            <w:top w:val="none" w:sz="0" w:space="0" w:color="auto"/>
            <w:left w:val="none" w:sz="0" w:space="0" w:color="auto"/>
            <w:bottom w:val="none" w:sz="0" w:space="0" w:color="auto"/>
            <w:right w:val="none" w:sz="0" w:space="0" w:color="auto"/>
          </w:divBdr>
        </w:div>
        <w:div w:id="2062632543">
          <w:marLeft w:val="640"/>
          <w:marRight w:val="0"/>
          <w:marTop w:val="0"/>
          <w:marBottom w:val="0"/>
          <w:divBdr>
            <w:top w:val="none" w:sz="0" w:space="0" w:color="auto"/>
            <w:left w:val="none" w:sz="0" w:space="0" w:color="auto"/>
            <w:bottom w:val="none" w:sz="0" w:space="0" w:color="auto"/>
            <w:right w:val="none" w:sz="0" w:space="0" w:color="auto"/>
          </w:divBdr>
        </w:div>
        <w:div w:id="1765490372">
          <w:marLeft w:val="640"/>
          <w:marRight w:val="0"/>
          <w:marTop w:val="0"/>
          <w:marBottom w:val="0"/>
          <w:divBdr>
            <w:top w:val="none" w:sz="0" w:space="0" w:color="auto"/>
            <w:left w:val="none" w:sz="0" w:space="0" w:color="auto"/>
            <w:bottom w:val="none" w:sz="0" w:space="0" w:color="auto"/>
            <w:right w:val="none" w:sz="0" w:space="0" w:color="auto"/>
          </w:divBdr>
        </w:div>
        <w:div w:id="1937670080">
          <w:marLeft w:val="640"/>
          <w:marRight w:val="0"/>
          <w:marTop w:val="0"/>
          <w:marBottom w:val="0"/>
          <w:divBdr>
            <w:top w:val="none" w:sz="0" w:space="0" w:color="auto"/>
            <w:left w:val="none" w:sz="0" w:space="0" w:color="auto"/>
            <w:bottom w:val="none" w:sz="0" w:space="0" w:color="auto"/>
            <w:right w:val="none" w:sz="0" w:space="0" w:color="auto"/>
          </w:divBdr>
        </w:div>
        <w:div w:id="1704407277">
          <w:marLeft w:val="640"/>
          <w:marRight w:val="0"/>
          <w:marTop w:val="0"/>
          <w:marBottom w:val="0"/>
          <w:divBdr>
            <w:top w:val="none" w:sz="0" w:space="0" w:color="auto"/>
            <w:left w:val="none" w:sz="0" w:space="0" w:color="auto"/>
            <w:bottom w:val="none" w:sz="0" w:space="0" w:color="auto"/>
            <w:right w:val="none" w:sz="0" w:space="0" w:color="auto"/>
          </w:divBdr>
        </w:div>
        <w:div w:id="1942762781">
          <w:marLeft w:val="640"/>
          <w:marRight w:val="0"/>
          <w:marTop w:val="0"/>
          <w:marBottom w:val="0"/>
          <w:divBdr>
            <w:top w:val="none" w:sz="0" w:space="0" w:color="auto"/>
            <w:left w:val="none" w:sz="0" w:space="0" w:color="auto"/>
            <w:bottom w:val="none" w:sz="0" w:space="0" w:color="auto"/>
            <w:right w:val="none" w:sz="0" w:space="0" w:color="auto"/>
          </w:divBdr>
        </w:div>
        <w:div w:id="2146502949">
          <w:marLeft w:val="640"/>
          <w:marRight w:val="0"/>
          <w:marTop w:val="0"/>
          <w:marBottom w:val="0"/>
          <w:divBdr>
            <w:top w:val="none" w:sz="0" w:space="0" w:color="auto"/>
            <w:left w:val="none" w:sz="0" w:space="0" w:color="auto"/>
            <w:bottom w:val="none" w:sz="0" w:space="0" w:color="auto"/>
            <w:right w:val="none" w:sz="0" w:space="0" w:color="auto"/>
          </w:divBdr>
        </w:div>
        <w:div w:id="2035645056">
          <w:marLeft w:val="640"/>
          <w:marRight w:val="0"/>
          <w:marTop w:val="0"/>
          <w:marBottom w:val="0"/>
          <w:divBdr>
            <w:top w:val="none" w:sz="0" w:space="0" w:color="auto"/>
            <w:left w:val="none" w:sz="0" w:space="0" w:color="auto"/>
            <w:bottom w:val="none" w:sz="0" w:space="0" w:color="auto"/>
            <w:right w:val="none" w:sz="0" w:space="0" w:color="auto"/>
          </w:divBdr>
        </w:div>
        <w:div w:id="1599487471">
          <w:marLeft w:val="640"/>
          <w:marRight w:val="0"/>
          <w:marTop w:val="0"/>
          <w:marBottom w:val="0"/>
          <w:divBdr>
            <w:top w:val="none" w:sz="0" w:space="0" w:color="auto"/>
            <w:left w:val="none" w:sz="0" w:space="0" w:color="auto"/>
            <w:bottom w:val="none" w:sz="0" w:space="0" w:color="auto"/>
            <w:right w:val="none" w:sz="0" w:space="0" w:color="auto"/>
          </w:divBdr>
        </w:div>
        <w:div w:id="435755417">
          <w:marLeft w:val="640"/>
          <w:marRight w:val="0"/>
          <w:marTop w:val="0"/>
          <w:marBottom w:val="0"/>
          <w:divBdr>
            <w:top w:val="none" w:sz="0" w:space="0" w:color="auto"/>
            <w:left w:val="none" w:sz="0" w:space="0" w:color="auto"/>
            <w:bottom w:val="none" w:sz="0" w:space="0" w:color="auto"/>
            <w:right w:val="none" w:sz="0" w:space="0" w:color="auto"/>
          </w:divBdr>
        </w:div>
        <w:div w:id="1648321173">
          <w:marLeft w:val="640"/>
          <w:marRight w:val="0"/>
          <w:marTop w:val="0"/>
          <w:marBottom w:val="0"/>
          <w:divBdr>
            <w:top w:val="none" w:sz="0" w:space="0" w:color="auto"/>
            <w:left w:val="none" w:sz="0" w:space="0" w:color="auto"/>
            <w:bottom w:val="none" w:sz="0" w:space="0" w:color="auto"/>
            <w:right w:val="none" w:sz="0" w:space="0" w:color="auto"/>
          </w:divBdr>
        </w:div>
        <w:div w:id="788627233">
          <w:marLeft w:val="640"/>
          <w:marRight w:val="0"/>
          <w:marTop w:val="0"/>
          <w:marBottom w:val="0"/>
          <w:divBdr>
            <w:top w:val="none" w:sz="0" w:space="0" w:color="auto"/>
            <w:left w:val="none" w:sz="0" w:space="0" w:color="auto"/>
            <w:bottom w:val="none" w:sz="0" w:space="0" w:color="auto"/>
            <w:right w:val="none" w:sz="0" w:space="0" w:color="auto"/>
          </w:divBdr>
        </w:div>
        <w:div w:id="711224276">
          <w:marLeft w:val="640"/>
          <w:marRight w:val="0"/>
          <w:marTop w:val="0"/>
          <w:marBottom w:val="0"/>
          <w:divBdr>
            <w:top w:val="none" w:sz="0" w:space="0" w:color="auto"/>
            <w:left w:val="none" w:sz="0" w:space="0" w:color="auto"/>
            <w:bottom w:val="none" w:sz="0" w:space="0" w:color="auto"/>
            <w:right w:val="none" w:sz="0" w:space="0" w:color="auto"/>
          </w:divBdr>
        </w:div>
        <w:div w:id="1247567049">
          <w:marLeft w:val="640"/>
          <w:marRight w:val="0"/>
          <w:marTop w:val="0"/>
          <w:marBottom w:val="0"/>
          <w:divBdr>
            <w:top w:val="none" w:sz="0" w:space="0" w:color="auto"/>
            <w:left w:val="none" w:sz="0" w:space="0" w:color="auto"/>
            <w:bottom w:val="none" w:sz="0" w:space="0" w:color="auto"/>
            <w:right w:val="none" w:sz="0" w:space="0" w:color="auto"/>
          </w:divBdr>
        </w:div>
        <w:div w:id="1229455696">
          <w:marLeft w:val="640"/>
          <w:marRight w:val="0"/>
          <w:marTop w:val="0"/>
          <w:marBottom w:val="0"/>
          <w:divBdr>
            <w:top w:val="none" w:sz="0" w:space="0" w:color="auto"/>
            <w:left w:val="none" w:sz="0" w:space="0" w:color="auto"/>
            <w:bottom w:val="none" w:sz="0" w:space="0" w:color="auto"/>
            <w:right w:val="none" w:sz="0" w:space="0" w:color="auto"/>
          </w:divBdr>
        </w:div>
        <w:div w:id="1353141315">
          <w:marLeft w:val="640"/>
          <w:marRight w:val="0"/>
          <w:marTop w:val="0"/>
          <w:marBottom w:val="0"/>
          <w:divBdr>
            <w:top w:val="none" w:sz="0" w:space="0" w:color="auto"/>
            <w:left w:val="none" w:sz="0" w:space="0" w:color="auto"/>
            <w:bottom w:val="none" w:sz="0" w:space="0" w:color="auto"/>
            <w:right w:val="none" w:sz="0" w:space="0" w:color="auto"/>
          </w:divBdr>
        </w:div>
        <w:div w:id="202331683">
          <w:marLeft w:val="640"/>
          <w:marRight w:val="0"/>
          <w:marTop w:val="0"/>
          <w:marBottom w:val="0"/>
          <w:divBdr>
            <w:top w:val="none" w:sz="0" w:space="0" w:color="auto"/>
            <w:left w:val="none" w:sz="0" w:space="0" w:color="auto"/>
            <w:bottom w:val="none" w:sz="0" w:space="0" w:color="auto"/>
            <w:right w:val="none" w:sz="0" w:space="0" w:color="auto"/>
          </w:divBdr>
        </w:div>
        <w:div w:id="1753312592">
          <w:marLeft w:val="640"/>
          <w:marRight w:val="0"/>
          <w:marTop w:val="0"/>
          <w:marBottom w:val="0"/>
          <w:divBdr>
            <w:top w:val="none" w:sz="0" w:space="0" w:color="auto"/>
            <w:left w:val="none" w:sz="0" w:space="0" w:color="auto"/>
            <w:bottom w:val="none" w:sz="0" w:space="0" w:color="auto"/>
            <w:right w:val="none" w:sz="0" w:space="0" w:color="auto"/>
          </w:divBdr>
        </w:div>
        <w:div w:id="1925651984">
          <w:marLeft w:val="640"/>
          <w:marRight w:val="0"/>
          <w:marTop w:val="0"/>
          <w:marBottom w:val="0"/>
          <w:divBdr>
            <w:top w:val="none" w:sz="0" w:space="0" w:color="auto"/>
            <w:left w:val="none" w:sz="0" w:space="0" w:color="auto"/>
            <w:bottom w:val="none" w:sz="0" w:space="0" w:color="auto"/>
            <w:right w:val="none" w:sz="0" w:space="0" w:color="auto"/>
          </w:divBdr>
        </w:div>
        <w:div w:id="1760366923">
          <w:marLeft w:val="640"/>
          <w:marRight w:val="0"/>
          <w:marTop w:val="0"/>
          <w:marBottom w:val="0"/>
          <w:divBdr>
            <w:top w:val="none" w:sz="0" w:space="0" w:color="auto"/>
            <w:left w:val="none" w:sz="0" w:space="0" w:color="auto"/>
            <w:bottom w:val="none" w:sz="0" w:space="0" w:color="auto"/>
            <w:right w:val="none" w:sz="0" w:space="0" w:color="auto"/>
          </w:divBdr>
        </w:div>
        <w:div w:id="575290332">
          <w:marLeft w:val="640"/>
          <w:marRight w:val="0"/>
          <w:marTop w:val="0"/>
          <w:marBottom w:val="0"/>
          <w:divBdr>
            <w:top w:val="none" w:sz="0" w:space="0" w:color="auto"/>
            <w:left w:val="none" w:sz="0" w:space="0" w:color="auto"/>
            <w:bottom w:val="none" w:sz="0" w:space="0" w:color="auto"/>
            <w:right w:val="none" w:sz="0" w:space="0" w:color="auto"/>
          </w:divBdr>
        </w:div>
        <w:div w:id="1763835909">
          <w:marLeft w:val="640"/>
          <w:marRight w:val="0"/>
          <w:marTop w:val="0"/>
          <w:marBottom w:val="0"/>
          <w:divBdr>
            <w:top w:val="none" w:sz="0" w:space="0" w:color="auto"/>
            <w:left w:val="none" w:sz="0" w:space="0" w:color="auto"/>
            <w:bottom w:val="none" w:sz="0" w:space="0" w:color="auto"/>
            <w:right w:val="none" w:sz="0" w:space="0" w:color="auto"/>
          </w:divBdr>
        </w:div>
        <w:div w:id="509369839">
          <w:marLeft w:val="640"/>
          <w:marRight w:val="0"/>
          <w:marTop w:val="0"/>
          <w:marBottom w:val="0"/>
          <w:divBdr>
            <w:top w:val="none" w:sz="0" w:space="0" w:color="auto"/>
            <w:left w:val="none" w:sz="0" w:space="0" w:color="auto"/>
            <w:bottom w:val="none" w:sz="0" w:space="0" w:color="auto"/>
            <w:right w:val="none" w:sz="0" w:space="0" w:color="auto"/>
          </w:divBdr>
        </w:div>
        <w:div w:id="1634293147">
          <w:marLeft w:val="640"/>
          <w:marRight w:val="0"/>
          <w:marTop w:val="0"/>
          <w:marBottom w:val="0"/>
          <w:divBdr>
            <w:top w:val="none" w:sz="0" w:space="0" w:color="auto"/>
            <w:left w:val="none" w:sz="0" w:space="0" w:color="auto"/>
            <w:bottom w:val="none" w:sz="0" w:space="0" w:color="auto"/>
            <w:right w:val="none" w:sz="0" w:space="0" w:color="auto"/>
          </w:divBdr>
        </w:div>
        <w:div w:id="851263244">
          <w:marLeft w:val="640"/>
          <w:marRight w:val="0"/>
          <w:marTop w:val="0"/>
          <w:marBottom w:val="0"/>
          <w:divBdr>
            <w:top w:val="none" w:sz="0" w:space="0" w:color="auto"/>
            <w:left w:val="none" w:sz="0" w:space="0" w:color="auto"/>
            <w:bottom w:val="none" w:sz="0" w:space="0" w:color="auto"/>
            <w:right w:val="none" w:sz="0" w:space="0" w:color="auto"/>
          </w:divBdr>
        </w:div>
        <w:div w:id="1718626421">
          <w:marLeft w:val="640"/>
          <w:marRight w:val="0"/>
          <w:marTop w:val="0"/>
          <w:marBottom w:val="0"/>
          <w:divBdr>
            <w:top w:val="none" w:sz="0" w:space="0" w:color="auto"/>
            <w:left w:val="none" w:sz="0" w:space="0" w:color="auto"/>
            <w:bottom w:val="none" w:sz="0" w:space="0" w:color="auto"/>
            <w:right w:val="none" w:sz="0" w:space="0" w:color="auto"/>
          </w:divBdr>
        </w:div>
        <w:div w:id="1332099493">
          <w:marLeft w:val="640"/>
          <w:marRight w:val="0"/>
          <w:marTop w:val="0"/>
          <w:marBottom w:val="0"/>
          <w:divBdr>
            <w:top w:val="none" w:sz="0" w:space="0" w:color="auto"/>
            <w:left w:val="none" w:sz="0" w:space="0" w:color="auto"/>
            <w:bottom w:val="none" w:sz="0" w:space="0" w:color="auto"/>
            <w:right w:val="none" w:sz="0" w:space="0" w:color="auto"/>
          </w:divBdr>
        </w:div>
        <w:div w:id="534778915">
          <w:marLeft w:val="640"/>
          <w:marRight w:val="0"/>
          <w:marTop w:val="0"/>
          <w:marBottom w:val="0"/>
          <w:divBdr>
            <w:top w:val="none" w:sz="0" w:space="0" w:color="auto"/>
            <w:left w:val="none" w:sz="0" w:space="0" w:color="auto"/>
            <w:bottom w:val="none" w:sz="0" w:space="0" w:color="auto"/>
            <w:right w:val="none" w:sz="0" w:space="0" w:color="auto"/>
          </w:divBdr>
        </w:div>
      </w:divsChild>
    </w:div>
    <w:div w:id="1796558511">
      <w:bodyDiv w:val="1"/>
      <w:marLeft w:val="0"/>
      <w:marRight w:val="0"/>
      <w:marTop w:val="0"/>
      <w:marBottom w:val="0"/>
      <w:divBdr>
        <w:top w:val="none" w:sz="0" w:space="0" w:color="auto"/>
        <w:left w:val="none" w:sz="0" w:space="0" w:color="auto"/>
        <w:bottom w:val="none" w:sz="0" w:space="0" w:color="auto"/>
        <w:right w:val="none" w:sz="0" w:space="0" w:color="auto"/>
      </w:divBdr>
    </w:div>
    <w:div w:id="1799716836">
      <w:bodyDiv w:val="1"/>
      <w:marLeft w:val="0"/>
      <w:marRight w:val="0"/>
      <w:marTop w:val="0"/>
      <w:marBottom w:val="0"/>
      <w:divBdr>
        <w:top w:val="none" w:sz="0" w:space="0" w:color="auto"/>
        <w:left w:val="none" w:sz="0" w:space="0" w:color="auto"/>
        <w:bottom w:val="none" w:sz="0" w:space="0" w:color="auto"/>
        <w:right w:val="none" w:sz="0" w:space="0" w:color="auto"/>
      </w:divBdr>
    </w:div>
    <w:div w:id="1800951274">
      <w:bodyDiv w:val="1"/>
      <w:marLeft w:val="0"/>
      <w:marRight w:val="0"/>
      <w:marTop w:val="0"/>
      <w:marBottom w:val="0"/>
      <w:divBdr>
        <w:top w:val="none" w:sz="0" w:space="0" w:color="auto"/>
        <w:left w:val="none" w:sz="0" w:space="0" w:color="auto"/>
        <w:bottom w:val="none" w:sz="0" w:space="0" w:color="auto"/>
        <w:right w:val="none" w:sz="0" w:space="0" w:color="auto"/>
      </w:divBdr>
    </w:div>
    <w:div w:id="1804352175">
      <w:bodyDiv w:val="1"/>
      <w:marLeft w:val="0"/>
      <w:marRight w:val="0"/>
      <w:marTop w:val="0"/>
      <w:marBottom w:val="0"/>
      <w:divBdr>
        <w:top w:val="none" w:sz="0" w:space="0" w:color="auto"/>
        <w:left w:val="none" w:sz="0" w:space="0" w:color="auto"/>
        <w:bottom w:val="none" w:sz="0" w:space="0" w:color="auto"/>
        <w:right w:val="none" w:sz="0" w:space="0" w:color="auto"/>
      </w:divBdr>
      <w:divsChild>
        <w:div w:id="2034069808">
          <w:marLeft w:val="640"/>
          <w:marRight w:val="0"/>
          <w:marTop w:val="0"/>
          <w:marBottom w:val="0"/>
          <w:divBdr>
            <w:top w:val="none" w:sz="0" w:space="0" w:color="auto"/>
            <w:left w:val="none" w:sz="0" w:space="0" w:color="auto"/>
            <w:bottom w:val="none" w:sz="0" w:space="0" w:color="auto"/>
            <w:right w:val="none" w:sz="0" w:space="0" w:color="auto"/>
          </w:divBdr>
        </w:div>
        <w:div w:id="197594703">
          <w:marLeft w:val="640"/>
          <w:marRight w:val="0"/>
          <w:marTop w:val="0"/>
          <w:marBottom w:val="0"/>
          <w:divBdr>
            <w:top w:val="none" w:sz="0" w:space="0" w:color="auto"/>
            <w:left w:val="none" w:sz="0" w:space="0" w:color="auto"/>
            <w:bottom w:val="none" w:sz="0" w:space="0" w:color="auto"/>
            <w:right w:val="none" w:sz="0" w:space="0" w:color="auto"/>
          </w:divBdr>
        </w:div>
        <w:div w:id="226380165">
          <w:marLeft w:val="640"/>
          <w:marRight w:val="0"/>
          <w:marTop w:val="0"/>
          <w:marBottom w:val="0"/>
          <w:divBdr>
            <w:top w:val="none" w:sz="0" w:space="0" w:color="auto"/>
            <w:left w:val="none" w:sz="0" w:space="0" w:color="auto"/>
            <w:bottom w:val="none" w:sz="0" w:space="0" w:color="auto"/>
            <w:right w:val="none" w:sz="0" w:space="0" w:color="auto"/>
          </w:divBdr>
        </w:div>
        <w:div w:id="1934439103">
          <w:marLeft w:val="640"/>
          <w:marRight w:val="0"/>
          <w:marTop w:val="0"/>
          <w:marBottom w:val="0"/>
          <w:divBdr>
            <w:top w:val="none" w:sz="0" w:space="0" w:color="auto"/>
            <w:left w:val="none" w:sz="0" w:space="0" w:color="auto"/>
            <w:bottom w:val="none" w:sz="0" w:space="0" w:color="auto"/>
            <w:right w:val="none" w:sz="0" w:space="0" w:color="auto"/>
          </w:divBdr>
        </w:div>
        <w:div w:id="150874407">
          <w:marLeft w:val="640"/>
          <w:marRight w:val="0"/>
          <w:marTop w:val="0"/>
          <w:marBottom w:val="0"/>
          <w:divBdr>
            <w:top w:val="none" w:sz="0" w:space="0" w:color="auto"/>
            <w:left w:val="none" w:sz="0" w:space="0" w:color="auto"/>
            <w:bottom w:val="none" w:sz="0" w:space="0" w:color="auto"/>
            <w:right w:val="none" w:sz="0" w:space="0" w:color="auto"/>
          </w:divBdr>
        </w:div>
        <w:div w:id="1416048413">
          <w:marLeft w:val="640"/>
          <w:marRight w:val="0"/>
          <w:marTop w:val="0"/>
          <w:marBottom w:val="0"/>
          <w:divBdr>
            <w:top w:val="none" w:sz="0" w:space="0" w:color="auto"/>
            <w:left w:val="none" w:sz="0" w:space="0" w:color="auto"/>
            <w:bottom w:val="none" w:sz="0" w:space="0" w:color="auto"/>
            <w:right w:val="none" w:sz="0" w:space="0" w:color="auto"/>
          </w:divBdr>
        </w:div>
        <w:div w:id="896280139">
          <w:marLeft w:val="640"/>
          <w:marRight w:val="0"/>
          <w:marTop w:val="0"/>
          <w:marBottom w:val="0"/>
          <w:divBdr>
            <w:top w:val="none" w:sz="0" w:space="0" w:color="auto"/>
            <w:left w:val="none" w:sz="0" w:space="0" w:color="auto"/>
            <w:bottom w:val="none" w:sz="0" w:space="0" w:color="auto"/>
            <w:right w:val="none" w:sz="0" w:space="0" w:color="auto"/>
          </w:divBdr>
        </w:div>
        <w:div w:id="843396986">
          <w:marLeft w:val="640"/>
          <w:marRight w:val="0"/>
          <w:marTop w:val="0"/>
          <w:marBottom w:val="0"/>
          <w:divBdr>
            <w:top w:val="none" w:sz="0" w:space="0" w:color="auto"/>
            <w:left w:val="none" w:sz="0" w:space="0" w:color="auto"/>
            <w:bottom w:val="none" w:sz="0" w:space="0" w:color="auto"/>
            <w:right w:val="none" w:sz="0" w:space="0" w:color="auto"/>
          </w:divBdr>
        </w:div>
        <w:div w:id="1560632474">
          <w:marLeft w:val="640"/>
          <w:marRight w:val="0"/>
          <w:marTop w:val="0"/>
          <w:marBottom w:val="0"/>
          <w:divBdr>
            <w:top w:val="none" w:sz="0" w:space="0" w:color="auto"/>
            <w:left w:val="none" w:sz="0" w:space="0" w:color="auto"/>
            <w:bottom w:val="none" w:sz="0" w:space="0" w:color="auto"/>
            <w:right w:val="none" w:sz="0" w:space="0" w:color="auto"/>
          </w:divBdr>
        </w:div>
        <w:div w:id="1361856766">
          <w:marLeft w:val="640"/>
          <w:marRight w:val="0"/>
          <w:marTop w:val="0"/>
          <w:marBottom w:val="0"/>
          <w:divBdr>
            <w:top w:val="none" w:sz="0" w:space="0" w:color="auto"/>
            <w:left w:val="none" w:sz="0" w:space="0" w:color="auto"/>
            <w:bottom w:val="none" w:sz="0" w:space="0" w:color="auto"/>
            <w:right w:val="none" w:sz="0" w:space="0" w:color="auto"/>
          </w:divBdr>
        </w:div>
        <w:div w:id="2144157921">
          <w:marLeft w:val="640"/>
          <w:marRight w:val="0"/>
          <w:marTop w:val="0"/>
          <w:marBottom w:val="0"/>
          <w:divBdr>
            <w:top w:val="none" w:sz="0" w:space="0" w:color="auto"/>
            <w:left w:val="none" w:sz="0" w:space="0" w:color="auto"/>
            <w:bottom w:val="none" w:sz="0" w:space="0" w:color="auto"/>
            <w:right w:val="none" w:sz="0" w:space="0" w:color="auto"/>
          </w:divBdr>
        </w:div>
        <w:div w:id="443234481">
          <w:marLeft w:val="640"/>
          <w:marRight w:val="0"/>
          <w:marTop w:val="0"/>
          <w:marBottom w:val="0"/>
          <w:divBdr>
            <w:top w:val="none" w:sz="0" w:space="0" w:color="auto"/>
            <w:left w:val="none" w:sz="0" w:space="0" w:color="auto"/>
            <w:bottom w:val="none" w:sz="0" w:space="0" w:color="auto"/>
            <w:right w:val="none" w:sz="0" w:space="0" w:color="auto"/>
          </w:divBdr>
        </w:div>
        <w:div w:id="2107071111">
          <w:marLeft w:val="640"/>
          <w:marRight w:val="0"/>
          <w:marTop w:val="0"/>
          <w:marBottom w:val="0"/>
          <w:divBdr>
            <w:top w:val="none" w:sz="0" w:space="0" w:color="auto"/>
            <w:left w:val="none" w:sz="0" w:space="0" w:color="auto"/>
            <w:bottom w:val="none" w:sz="0" w:space="0" w:color="auto"/>
            <w:right w:val="none" w:sz="0" w:space="0" w:color="auto"/>
          </w:divBdr>
        </w:div>
        <w:div w:id="556740204">
          <w:marLeft w:val="640"/>
          <w:marRight w:val="0"/>
          <w:marTop w:val="0"/>
          <w:marBottom w:val="0"/>
          <w:divBdr>
            <w:top w:val="none" w:sz="0" w:space="0" w:color="auto"/>
            <w:left w:val="none" w:sz="0" w:space="0" w:color="auto"/>
            <w:bottom w:val="none" w:sz="0" w:space="0" w:color="auto"/>
            <w:right w:val="none" w:sz="0" w:space="0" w:color="auto"/>
          </w:divBdr>
        </w:div>
        <w:div w:id="1737315130">
          <w:marLeft w:val="640"/>
          <w:marRight w:val="0"/>
          <w:marTop w:val="0"/>
          <w:marBottom w:val="0"/>
          <w:divBdr>
            <w:top w:val="none" w:sz="0" w:space="0" w:color="auto"/>
            <w:left w:val="none" w:sz="0" w:space="0" w:color="auto"/>
            <w:bottom w:val="none" w:sz="0" w:space="0" w:color="auto"/>
            <w:right w:val="none" w:sz="0" w:space="0" w:color="auto"/>
          </w:divBdr>
        </w:div>
        <w:div w:id="207188150">
          <w:marLeft w:val="640"/>
          <w:marRight w:val="0"/>
          <w:marTop w:val="0"/>
          <w:marBottom w:val="0"/>
          <w:divBdr>
            <w:top w:val="none" w:sz="0" w:space="0" w:color="auto"/>
            <w:left w:val="none" w:sz="0" w:space="0" w:color="auto"/>
            <w:bottom w:val="none" w:sz="0" w:space="0" w:color="auto"/>
            <w:right w:val="none" w:sz="0" w:space="0" w:color="auto"/>
          </w:divBdr>
        </w:div>
        <w:div w:id="1520465629">
          <w:marLeft w:val="640"/>
          <w:marRight w:val="0"/>
          <w:marTop w:val="0"/>
          <w:marBottom w:val="0"/>
          <w:divBdr>
            <w:top w:val="none" w:sz="0" w:space="0" w:color="auto"/>
            <w:left w:val="none" w:sz="0" w:space="0" w:color="auto"/>
            <w:bottom w:val="none" w:sz="0" w:space="0" w:color="auto"/>
            <w:right w:val="none" w:sz="0" w:space="0" w:color="auto"/>
          </w:divBdr>
        </w:div>
        <w:div w:id="779183097">
          <w:marLeft w:val="640"/>
          <w:marRight w:val="0"/>
          <w:marTop w:val="0"/>
          <w:marBottom w:val="0"/>
          <w:divBdr>
            <w:top w:val="none" w:sz="0" w:space="0" w:color="auto"/>
            <w:left w:val="none" w:sz="0" w:space="0" w:color="auto"/>
            <w:bottom w:val="none" w:sz="0" w:space="0" w:color="auto"/>
            <w:right w:val="none" w:sz="0" w:space="0" w:color="auto"/>
          </w:divBdr>
        </w:div>
        <w:div w:id="97259816">
          <w:marLeft w:val="640"/>
          <w:marRight w:val="0"/>
          <w:marTop w:val="0"/>
          <w:marBottom w:val="0"/>
          <w:divBdr>
            <w:top w:val="none" w:sz="0" w:space="0" w:color="auto"/>
            <w:left w:val="none" w:sz="0" w:space="0" w:color="auto"/>
            <w:bottom w:val="none" w:sz="0" w:space="0" w:color="auto"/>
            <w:right w:val="none" w:sz="0" w:space="0" w:color="auto"/>
          </w:divBdr>
        </w:div>
        <w:div w:id="548298235">
          <w:marLeft w:val="640"/>
          <w:marRight w:val="0"/>
          <w:marTop w:val="0"/>
          <w:marBottom w:val="0"/>
          <w:divBdr>
            <w:top w:val="none" w:sz="0" w:space="0" w:color="auto"/>
            <w:left w:val="none" w:sz="0" w:space="0" w:color="auto"/>
            <w:bottom w:val="none" w:sz="0" w:space="0" w:color="auto"/>
            <w:right w:val="none" w:sz="0" w:space="0" w:color="auto"/>
          </w:divBdr>
        </w:div>
        <w:div w:id="358049433">
          <w:marLeft w:val="640"/>
          <w:marRight w:val="0"/>
          <w:marTop w:val="0"/>
          <w:marBottom w:val="0"/>
          <w:divBdr>
            <w:top w:val="none" w:sz="0" w:space="0" w:color="auto"/>
            <w:left w:val="none" w:sz="0" w:space="0" w:color="auto"/>
            <w:bottom w:val="none" w:sz="0" w:space="0" w:color="auto"/>
            <w:right w:val="none" w:sz="0" w:space="0" w:color="auto"/>
          </w:divBdr>
        </w:div>
        <w:div w:id="2026470905">
          <w:marLeft w:val="640"/>
          <w:marRight w:val="0"/>
          <w:marTop w:val="0"/>
          <w:marBottom w:val="0"/>
          <w:divBdr>
            <w:top w:val="none" w:sz="0" w:space="0" w:color="auto"/>
            <w:left w:val="none" w:sz="0" w:space="0" w:color="auto"/>
            <w:bottom w:val="none" w:sz="0" w:space="0" w:color="auto"/>
            <w:right w:val="none" w:sz="0" w:space="0" w:color="auto"/>
          </w:divBdr>
        </w:div>
        <w:div w:id="1238130526">
          <w:marLeft w:val="640"/>
          <w:marRight w:val="0"/>
          <w:marTop w:val="0"/>
          <w:marBottom w:val="0"/>
          <w:divBdr>
            <w:top w:val="none" w:sz="0" w:space="0" w:color="auto"/>
            <w:left w:val="none" w:sz="0" w:space="0" w:color="auto"/>
            <w:bottom w:val="none" w:sz="0" w:space="0" w:color="auto"/>
            <w:right w:val="none" w:sz="0" w:space="0" w:color="auto"/>
          </w:divBdr>
        </w:div>
        <w:div w:id="1069422427">
          <w:marLeft w:val="640"/>
          <w:marRight w:val="0"/>
          <w:marTop w:val="0"/>
          <w:marBottom w:val="0"/>
          <w:divBdr>
            <w:top w:val="none" w:sz="0" w:space="0" w:color="auto"/>
            <w:left w:val="none" w:sz="0" w:space="0" w:color="auto"/>
            <w:bottom w:val="none" w:sz="0" w:space="0" w:color="auto"/>
            <w:right w:val="none" w:sz="0" w:space="0" w:color="auto"/>
          </w:divBdr>
        </w:div>
        <w:div w:id="375591998">
          <w:marLeft w:val="640"/>
          <w:marRight w:val="0"/>
          <w:marTop w:val="0"/>
          <w:marBottom w:val="0"/>
          <w:divBdr>
            <w:top w:val="none" w:sz="0" w:space="0" w:color="auto"/>
            <w:left w:val="none" w:sz="0" w:space="0" w:color="auto"/>
            <w:bottom w:val="none" w:sz="0" w:space="0" w:color="auto"/>
            <w:right w:val="none" w:sz="0" w:space="0" w:color="auto"/>
          </w:divBdr>
        </w:div>
        <w:div w:id="5644340">
          <w:marLeft w:val="640"/>
          <w:marRight w:val="0"/>
          <w:marTop w:val="0"/>
          <w:marBottom w:val="0"/>
          <w:divBdr>
            <w:top w:val="none" w:sz="0" w:space="0" w:color="auto"/>
            <w:left w:val="none" w:sz="0" w:space="0" w:color="auto"/>
            <w:bottom w:val="none" w:sz="0" w:space="0" w:color="auto"/>
            <w:right w:val="none" w:sz="0" w:space="0" w:color="auto"/>
          </w:divBdr>
        </w:div>
        <w:div w:id="1059785408">
          <w:marLeft w:val="640"/>
          <w:marRight w:val="0"/>
          <w:marTop w:val="0"/>
          <w:marBottom w:val="0"/>
          <w:divBdr>
            <w:top w:val="none" w:sz="0" w:space="0" w:color="auto"/>
            <w:left w:val="none" w:sz="0" w:space="0" w:color="auto"/>
            <w:bottom w:val="none" w:sz="0" w:space="0" w:color="auto"/>
            <w:right w:val="none" w:sz="0" w:space="0" w:color="auto"/>
          </w:divBdr>
        </w:div>
        <w:div w:id="84113654">
          <w:marLeft w:val="640"/>
          <w:marRight w:val="0"/>
          <w:marTop w:val="0"/>
          <w:marBottom w:val="0"/>
          <w:divBdr>
            <w:top w:val="none" w:sz="0" w:space="0" w:color="auto"/>
            <w:left w:val="none" w:sz="0" w:space="0" w:color="auto"/>
            <w:bottom w:val="none" w:sz="0" w:space="0" w:color="auto"/>
            <w:right w:val="none" w:sz="0" w:space="0" w:color="auto"/>
          </w:divBdr>
        </w:div>
        <w:div w:id="211188482">
          <w:marLeft w:val="640"/>
          <w:marRight w:val="0"/>
          <w:marTop w:val="0"/>
          <w:marBottom w:val="0"/>
          <w:divBdr>
            <w:top w:val="none" w:sz="0" w:space="0" w:color="auto"/>
            <w:left w:val="none" w:sz="0" w:space="0" w:color="auto"/>
            <w:bottom w:val="none" w:sz="0" w:space="0" w:color="auto"/>
            <w:right w:val="none" w:sz="0" w:space="0" w:color="auto"/>
          </w:divBdr>
        </w:div>
        <w:div w:id="305932432">
          <w:marLeft w:val="640"/>
          <w:marRight w:val="0"/>
          <w:marTop w:val="0"/>
          <w:marBottom w:val="0"/>
          <w:divBdr>
            <w:top w:val="none" w:sz="0" w:space="0" w:color="auto"/>
            <w:left w:val="none" w:sz="0" w:space="0" w:color="auto"/>
            <w:bottom w:val="none" w:sz="0" w:space="0" w:color="auto"/>
            <w:right w:val="none" w:sz="0" w:space="0" w:color="auto"/>
          </w:divBdr>
        </w:div>
        <w:div w:id="1786268480">
          <w:marLeft w:val="640"/>
          <w:marRight w:val="0"/>
          <w:marTop w:val="0"/>
          <w:marBottom w:val="0"/>
          <w:divBdr>
            <w:top w:val="none" w:sz="0" w:space="0" w:color="auto"/>
            <w:left w:val="none" w:sz="0" w:space="0" w:color="auto"/>
            <w:bottom w:val="none" w:sz="0" w:space="0" w:color="auto"/>
            <w:right w:val="none" w:sz="0" w:space="0" w:color="auto"/>
          </w:divBdr>
        </w:div>
        <w:div w:id="1709992025">
          <w:marLeft w:val="640"/>
          <w:marRight w:val="0"/>
          <w:marTop w:val="0"/>
          <w:marBottom w:val="0"/>
          <w:divBdr>
            <w:top w:val="none" w:sz="0" w:space="0" w:color="auto"/>
            <w:left w:val="none" w:sz="0" w:space="0" w:color="auto"/>
            <w:bottom w:val="none" w:sz="0" w:space="0" w:color="auto"/>
            <w:right w:val="none" w:sz="0" w:space="0" w:color="auto"/>
          </w:divBdr>
        </w:div>
        <w:div w:id="602306063">
          <w:marLeft w:val="640"/>
          <w:marRight w:val="0"/>
          <w:marTop w:val="0"/>
          <w:marBottom w:val="0"/>
          <w:divBdr>
            <w:top w:val="none" w:sz="0" w:space="0" w:color="auto"/>
            <w:left w:val="none" w:sz="0" w:space="0" w:color="auto"/>
            <w:bottom w:val="none" w:sz="0" w:space="0" w:color="auto"/>
            <w:right w:val="none" w:sz="0" w:space="0" w:color="auto"/>
          </w:divBdr>
        </w:div>
        <w:div w:id="628168373">
          <w:marLeft w:val="640"/>
          <w:marRight w:val="0"/>
          <w:marTop w:val="0"/>
          <w:marBottom w:val="0"/>
          <w:divBdr>
            <w:top w:val="none" w:sz="0" w:space="0" w:color="auto"/>
            <w:left w:val="none" w:sz="0" w:space="0" w:color="auto"/>
            <w:bottom w:val="none" w:sz="0" w:space="0" w:color="auto"/>
            <w:right w:val="none" w:sz="0" w:space="0" w:color="auto"/>
          </w:divBdr>
        </w:div>
        <w:div w:id="571624867">
          <w:marLeft w:val="640"/>
          <w:marRight w:val="0"/>
          <w:marTop w:val="0"/>
          <w:marBottom w:val="0"/>
          <w:divBdr>
            <w:top w:val="none" w:sz="0" w:space="0" w:color="auto"/>
            <w:left w:val="none" w:sz="0" w:space="0" w:color="auto"/>
            <w:bottom w:val="none" w:sz="0" w:space="0" w:color="auto"/>
            <w:right w:val="none" w:sz="0" w:space="0" w:color="auto"/>
          </w:divBdr>
        </w:div>
        <w:div w:id="1534880487">
          <w:marLeft w:val="640"/>
          <w:marRight w:val="0"/>
          <w:marTop w:val="0"/>
          <w:marBottom w:val="0"/>
          <w:divBdr>
            <w:top w:val="none" w:sz="0" w:space="0" w:color="auto"/>
            <w:left w:val="none" w:sz="0" w:space="0" w:color="auto"/>
            <w:bottom w:val="none" w:sz="0" w:space="0" w:color="auto"/>
            <w:right w:val="none" w:sz="0" w:space="0" w:color="auto"/>
          </w:divBdr>
        </w:div>
        <w:div w:id="1651598411">
          <w:marLeft w:val="640"/>
          <w:marRight w:val="0"/>
          <w:marTop w:val="0"/>
          <w:marBottom w:val="0"/>
          <w:divBdr>
            <w:top w:val="none" w:sz="0" w:space="0" w:color="auto"/>
            <w:left w:val="none" w:sz="0" w:space="0" w:color="auto"/>
            <w:bottom w:val="none" w:sz="0" w:space="0" w:color="auto"/>
            <w:right w:val="none" w:sz="0" w:space="0" w:color="auto"/>
          </w:divBdr>
        </w:div>
        <w:div w:id="761341721">
          <w:marLeft w:val="640"/>
          <w:marRight w:val="0"/>
          <w:marTop w:val="0"/>
          <w:marBottom w:val="0"/>
          <w:divBdr>
            <w:top w:val="none" w:sz="0" w:space="0" w:color="auto"/>
            <w:left w:val="none" w:sz="0" w:space="0" w:color="auto"/>
            <w:bottom w:val="none" w:sz="0" w:space="0" w:color="auto"/>
            <w:right w:val="none" w:sz="0" w:space="0" w:color="auto"/>
          </w:divBdr>
        </w:div>
        <w:div w:id="1282036659">
          <w:marLeft w:val="640"/>
          <w:marRight w:val="0"/>
          <w:marTop w:val="0"/>
          <w:marBottom w:val="0"/>
          <w:divBdr>
            <w:top w:val="none" w:sz="0" w:space="0" w:color="auto"/>
            <w:left w:val="none" w:sz="0" w:space="0" w:color="auto"/>
            <w:bottom w:val="none" w:sz="0" w:space="0" w:color="auto"/>
            <w:right w:val="none" w:sz="0" w:space="0" w:color="auto"/>
          </w:divBdr>
        </w:div>
        <w:div w:id="1413820038">
          <w:marLeft w:val="640"/>
          <w:marRight w:val="0"/>
          <w:marTop w:val="0"/>
          <w:marBottom w:val="0"/>
          <w:divBdr>
            <w:top w:val="none" w:sz="0" w:space="0" w:color="auto"/>
            <w:left w:val="none" w:sz="0" w:space="0" w:color="auto"/>
            <w:bottom w:val="none" w:sz="0" w:space="0" w:color="auto"/>
            <w:right w:val="none" w:sz="0" w:space="0" w:color="auto"/>
          </w:divBdr>
        </w:div>
        <w:div w:id="775253327">
          <w:marLeft w:val="640"/>
          <w:marRight w:val="0"/>
          <w:marTop w:val="0"/>
          <w:marBottom w:val="0"/>
          <w:divBdr>
            <w:top w:val="none" w:sz="0" w:space="0" w:color="auto"/>
            <w:left w:val="none" w:sz="0" w:space="0" w:color="auto"/>
            <w:bottom w:val="none" w:sz="0" w:space="0" w:color="auto"/>
            <w:right w:val="none" w:sz="0" w:space="0" w:color="auto"/>
          </w:divBdr>
        </w:div>
        <w:div w:id="195389859">
          <w:marLeft w:val="640"/>
          <w:marRight w:val="0"/>
          <w:marTop w:val="0"/>
          <w:marBottom w:val="0"/>
          <w:divBdr>
            <w:top w:val="none" w:sz="0" w:space="0" w:color="auto"/>
            <w:left w:val="none" w:sz="0" w:space="0" w:color="auto"/>
            <w:bottom w:val="none" w:sz="0" w:space="0" w:color="auto"/>
            <w:right w:val="none" w:sz="0" w:space="0" w:color="auto"/>
          </w:divBdr>
        </w:div>
        <w:div w:id="1697730972">
          <w:marLeft w:val="640"/>
          <w:marRight w:val="0"/>
          <w:marTop w:val="0"/>
          <w:marBottom w:val="0"/>
          <w:divBdr>
            <w:top w:val="none" w:sz="0" w:space="0" w:color="auto"/>
            <w:left w:val="none" w:sz="0" w:space="0" w:color="auto"/>
            <w:bottom w:val="none" w:sz="0" w:space="0" w:color="auto"/>
            <w:right w:val="none" w:sz="0" w:space="0" w:color="auto"/>
          </w:divBdr>
        </w:div>
        <w:div w:id="1422990707">
          <w:marLeft w:val="640"/>
          <w:marRight w:val="0"/>
          <w:marTop w:val="0"/>
          <w:marBottom w:val="0"/>
          <w:divBdr>
            <w:top w:val="none" w:sz="0" w:space="0" w:color="auto"/>
            <w:left w:val="none" w:sz="0" w:space="0" w:color="auto"/>
            <w:bottom w:val="none" w:sz="0" w:space="0" w:color="auto"/>
            <w:right w:val="none" w:sz="0" w:space="0" w:color="auto"/>
          </w:divBdr>
        </w:div>
        <w:div w:id="175576454">
          <w:marLeft w:val="640"/>
          <w:marRight w:val="0"/>
          <w:marTop w:val="0"/>
          <w:marBottom w:val="0"/>
          <w:divBdr>
            <w:top w:val="none" w:sz="0" w:space="0" w:color="auto"/>
            <w:left w:val="none" w:sz="0" w:space="0" w:color="auto"/>
            <w:bottom w:val="none" w:sz="0" w:space="0" w:color="auto"/>
            <w:right w:val="none" w:sz="0" w:space="0" w:color="auto"/>
          </w:divBdr>
        </w:div>
        <w:div w:id="36395784">
          <w:marLeft w:val="640"/>
          <w:marRight w:val="0"/>
          <w:marTop w:val="0"/>
          <w:marBottom w:val="0"/>
          <w:divBdr>
            <w:top w:val="none" w:sz="0" w:space="0" w:color="auto"/>
            <w:left w:val="none" w:sz="0" w:space="0" w:color="auto"/>
            <w:bottom w:val="none" w:sz="0" w:space="0" w:color="auto"/>
            <w:right w:val="none" w:sz="0" w:space="0" w:color="auto"/>
          </w:divBdr>
        </w:div>
        <w:div w:id="849098769">
          <w:marLeft w:val="640"/>
          <w:marRight w:val="0"/>
          <w:marTop w:val="0"/>
          <w:marBottom w:val="0"/>
          <w:divBdr>
            <w:top w:val="none" w:sz="0" w:space="0" w:color="auto"/>
            <w:left w:val="none" w:sz="0" w:space="0" w:color="auto"/>
            <w:bottom w:val="none" w:sz="0" w:space="0" w:color="auto"/>
            <w:right w:val="none" w:sz="0" w:space="0" w:color="auto"/>
          </w:divBdr>
        </w:div>
        <w:div w:id="76682313">
          <w:marLeft w:val="640"/>
          <w:marRight w:val="0"/>
          <w:marTop w:val="0"/>
          <w:marBottom w:val="0"/>
          <w:divBdr>
            <w:top w:val="none" w:sz="0" w:space="0" w:color="auto"/>
            <w:left w:val="none" w:sz="0" w:space="0" w:color="auto"/>
            <w:bottom w:val="none" w:sz="0" w:space="0" w:color="auto"/>
            <w:right w:val="none" w:sz="0" w:space="0" w:color="auto"/>
          </w:divBdr>
        </w:div>
        <w:div w:id="2021271157">
          <w:marLeft w:val="640"/>
          <w:marRight w:val="0"/>
          <w:marTop w:val="0"/>
          <w:marBottom w:val="0"/>
          <w:divBdr>
            <w:top w:val="none" w:sz="0" w:space="0" w:color="auto"/>
            <w:left w:val="none" w:sz="0" w:space="0" w:color="auto"/>
            <w:bottom w:val="none" w:sz="0" w:space="0" w:color="auto"/>
            <w:right w:val="none" w:sz="0" w:space="0" w:color="auto"/>
          </w:divBdr>
        </w:div>
        <w:div w:id="1403483369">
          <w:marLeft w:val="640"/>
          <w:marRight w:val="0"/>
          <w:marTop w:val="0"/>
          <w:marBottom w:val="0"/>
          <w:divBdr>
            <w:top w:val="none" w:sz="0" w:space="0" w:color="auto"/>
            <w:left w:val="none" w:sz="0" w:space="0" w:color="auto"/>
            <w:bottom w:val="none" w:sz="0" w:space="0" w:color="auto"/>
            <w:right w:val="none" w:sz="0" w:space="0" w:color="auto"/>
          </w:divBdr>
        </w:div>
        <w:div w:id="1012100202">
          <w:marLeft w:val="640"/>
          <w:marRight w:val="0"/>
          <w:marTop w:val="0"/>
          <w:marBottom w:val="0"/>
          <w:divBdr>
            <w:top w:val="none" w:sz="0" w:space="0" w:color="auto"/>
            <w:left w:val="none" w:sz="0" w:space="0" w:color="auto"/>
            <w:bottom w:val="none" w:sz="0" w:space="0" w:color="auto"/>
            <w:right w:val="none" w:sz="0" w:space="0" w:color="auto"/>
          </w:divBdr>
        </w:div>
        <w:div w:id="1684437165">
          <w:marLeft w:val="640"/>
          <w:marRight w:val="0"/>
          <w:marTop w:val="0"/>
          <w:marBottom w:val="0"/>
          <w:divBdr>
            <w:top w:val="none" w:sz="0" w:space="0" w:color="auto"/>
            <w:left w:val="none" w:sz="0" w:space="0" w:color="auto"/>
            <w:bottom w:val="none" w:sz="0" w:space="0" w:color="auto"/>
            <w:right w:val="none" w:sz="0" w:space="0" w:color="auto"/>
          </w:divBdr>
        </w:div>
        <w:div w:id="1729912973">
          <w:marLeft w:val="640"/>
          <w:marRight w:val="0"/>
          <w:marTop w:val="0"/>
          <w:marBottom w:val="0"/>
          <w:divBdr>
            <w:top w:val="none" w:sz="0" w:space="0" w:color="auto"/>
            <w:left w:val="none" w:sz="0" w:space="0" w:color="auto"/>
            <w:bottom w:val="none" w:sz="0" w:space="0" w:color="auto"/>
            <w:right w:val="none" w:sz="0" w:space="0" w:color="auto"/>
          </w:divBdr>
        </w:div>
        <w:div w:id="908810019">
          <w:marLeft w:val="640"/>
          <w:marRight w:val="0"/>
          <w:marTop w:val="0"/>
          <w:marBottom w:val="0"/>
          <w:divBdr>
            <w:top w:val="none" w:sz="0" w:space="0" w:color="auto"/>
            <w:left w:val="none" w:sz="0" w:space="0" w:color="auto"/>
            <w:bottom w:val="none" w:sz="0" w:space="0" w:color="auto"/>
            <w:right w:val="none" w:sz="0" w:space="0" w:color="auto"/>
          </w:divBdr>
        </w:div>
        <w:div w:id="1871721196">
          <w:marLeft w:val="640"/>
          <w:marRight w:val="0"/>
          <w:marTop w:val="0"/>
          <w:marBottom w:val="0"/>
          <w:divBdr>
            <w:top w:val="none" w:sz="0" w:space="0" w:color="auto"/>
            <w:left w:val="none" w:sz="0" w:space="0" w:color="auto"/>
            <w:bottom w:val="none" w:sz="0" w:space="0" w:color="auto"/>
            <w:right w:val="none" w:sz="0" w:space="0" w:color="auto"/>
          </w:divBdr>
        </w:div>
        <w:div w:id="785276625">
          <w:marLeft w:val="640"/>
          <w:marRight w:val="0"/>
          <w:marTop w:val="0"/>
          <w:marBottom w:val="0"/>
          <w:divBdr>
            <w:top w:val="none" w:sz="0" w:space="0" w:color="auto"/>
            <w:left w:val="none" w:sz="0" w:space="0" w:color="auto"/>
            <w:bottom w:val="none" w:sz="0" w:space="0" w:color="auto"/>
            <w:right w:val="none" w:sz="0" w:space="0" w:color="auto"/>
          </w:divBdr>
        </w:div>
        <w:div w:id="2087998205">
          <w:marLeft w:val="640"/>
          <w:marRight w:val="0"/>
          <w:marTop w:val="0"/>
          <w:marBottom w:val="0"/>
          <w:divBdr>
            <w:top w:val="none" w:sz="0" w:space="0" w:color="auto"/>
            <w:left w:val="none" w:sz="0" w:space="0" w:color="auto"/>
            <w:bottom w:val="none" w:sz="0" w:space="0" w:color="auto"/>
            <w:right w:val="none" w:sz="0" w:space="0" w:color="auto"/>
          </w:divBdr>
        </w:div>
        <w:div w:id="1896309938">
          <w:marLeft w:val="640"/>
          <w:marRight w:val="0"/>
          <w:marTop w:val="0"/>
          <w:marBottom w:val="0"/>
          <w:divBdr>
            <w:top w:val="none" w:sz="0" w:space="0" w:color="auto"/>
            <w:left w:val="none" w:sz="0" w:space="0" w:color="auto"/>
            <w:bottom w:val="none" w:sz="0" w:space="0" w:color="auto"/>
            <w:right w:val="none" w:sz="0" w:space="0" w:color="auto"/>
          </w:divBdr>
        </w:div>
        <w:div w:id="1389306946">
          <w:marLeft w:val="640"/>
          <w:marRight w:val="0"/>
          <w:marTop w:val="0"/>
          <w:marBottom w:val="0"/>
          <w:divBdr>
            <w:top w:val="none" w:sz="0" w:space="0" w:color="auto"/>
            <w:left w:val="none" w:sz="0" w:space="0" w:color="auto"/>
            <w:bottom w:val="none" w:sz="0" w:space="0" w:color="auto"/>
            <w:right w:val="none" w:sz="0" w:space="0" w:color="auto"/>
          </w:divBdr>
        </w:div>
        <w:div w:id="488441799">
          <w:marLeft w:val="640"/>
          <w:marRight w:val="0"/>
          <w:marTop w:val="0"/>
          <w:marBottom w:val="0"/>
          <w:divBdr>
            <w:top w:val="none" w:sz="0" w:space="0" w:color="auto"/>
            <w:left w:val="none" w:sz="0" w:space="0" w:color="auto"/>
            <w:bottom w:val="none" w:sz="0" w:space="0" w:color="auto"/>
            <w:right w:val="none" w:sz="0" w:space="0" w:color="auto"/>
          </w:divBdr>
        </w:div>
        <w:div w:id="1615164389">
          <w:marLeft w:val="640"/>
          <w:marRight w:val="0"/>
          <w:marTop w:val="0"/>
          <w:marBottom w:val="0"/>
          <w:divBdr>
            <w:top w:val="none" w:sz="0" w:space="0" w:color="auto"/>
            <w:left w:val="none" w:sz="0" w:space="0" w:color="auto"/>
            <w:bottom w:val="none" w:sz="0" w:space="0" w:color="auto"/>
            <w:right w:val="none" w:sz="0" w:space="0" w:color="auto"/>
          </w:divBdr>
        </w:div>
        <w:div w:id="2011562824">
          <w:marLeft w:val="640"/>
          <w:marRight w:val="0"/>
          <w:marTop w:val="0"/>
          <w:marBottom w:val="0"/>
          <w:divBdr>
            <w:top w:val="none" w:sz="0" w:space="0" w:color="auto"/>
            <w:left w:val="none" w:sz="0" w:space="0" w:color="auto"/>
            <w:bottom w:val="none" w:sz="0" w:space="0" w:color="auto"/>
            <w:right w:val="none" w:sz="0" w:space="0" w:color="auto"/>
          </w:divBdr>
        </w:div>
        <w:div w:id="1107042964">
          <w:marLeft w:val="640"/>
          <w:marRight w:val="0"/>
          <w:marTop w:val="0"/>
          <w:marBottom w:val="0"/>
          <w:divBdr>
            <w:top w:val="none" w:sz="0" w:space="0" w:color="auto"/>
            <w:left w:val="none" w:sz="0" w:space="0" w:color="auto"/>
            <w:bottom w:val="none" w:sz="0" w:space="0" w:color="auto"/>
            <w:right w:val="none" w:sz="0" w:space="0" w:color="auto"/>
          </w:divBdr>
        </w:div>
        <w:div w:id="824049864">
          <w:marLeft w:val="640"/>
          <w:marRight w:val="0"/>
          <w:marTop w:val="0"/>
          <w:marBottom w:val="0"/>
          <w:divBdr>
            <w:top w:val="none" w:sz="0" w:space="0" w:color="auto"/>
            <w:left w:val="none" w:sz="0" w:space="0" w:color="auto"/>
            <w:bottom w:val="none" w:sz="0" w:space="0" w:color="auto"/>
            <w:right w:val="none" w:sz="0" w:space="0" w:color="auto"/>
          </w:divBdr>
        </w:div>
        <w:div w:id="363142148">
          <w:marLeft w:val="640"/>
          <w:marRight w:val="0"/>
          <w:marTop w:val="0"/>
          <w:marBottom w:val="0"/>
          <w:divBdr>
            <w:top w:val="none" w:sz="0" w:space="0" w:color="auto"/>
            <w:left w:val="none" w:sz="0" w:space="0" w:color="auto"/>
            <w:bottom w:val="none" w:sz="0" w:space="0" w:color="auto"/>
            <w:right w:val="none" w:sz="0" w:space="0" w:color="auto"/>
          </w:divBdr>
        </w:div>
        <w:div w:id="761757377">
          <w:marLeft w:val="640"/>
          <w:marRight w:val="0"/>
          <w:marTop w:val="0"/>
          <w:marBottom w:val="0"/>
          <w:divBdr>
            <w:top w:val="none" w:sz="0" w:space="0" w:color="auto"/>
            <w:left w:val="none" w:sz="0" w:space="0" w:color="auto"/>
            <w:bottom w:val="none" w:sz="0" w:space="0" w:color="auto"/>
            <w:right w:val="none" w:sz="0" w:space="0" w:color="auto"/>
          </w:divBdr>
        </w:div>
        <w:div w:id="275215682">
          <w:marLeft w:val="640"/>
          <w:marRight w:val="0"/>
          <w:marTop w:val="0"/>
          <w:marBottom w:val="0"/>
          <w:divBdr>
            <w:top w:val="none" w:sz="0" w:space="0" w:color="auto"/>
            <w:left w:val="none" w:sz="0" w:space="0" w:color="auto"/>
            <w:bottom w:val="none" w:sz="0" w:space="0" w:color="auto"/>
            <w:right w:val="none" w:sz="0" w:space="0" w:color="auto"/>
          </w:divBdr>
        </w:div>
        <w:div w:id="102069060">
          <w:marLeft w:val="640"/>
          <w:marRight w:val="0"/>
          <w:marTop w:val="0"/>
          <w:marBottom w:val="0"/>
          <w:divBdr>
            <w:top w:val="none" w:sz="0" w:space="0" w:color="auto"/>
            <w:left w:val="none" w:sz="0" w:space="0" w:color="auto"/>
            <w:bottom w:val="none" w:sz="0" w:space="0" w:color="auto"/>
            <w:right w:val="none" w:sz="0" w:space="0" w:color="auto"/>
          </w:divBdr>
        </w:div>
        <w:div w:id="1472558395">
          <w:marLeft w:val="640"/>
          <w:marRight w:val="0"/>
          <w:marTop w:val="0"/>
          <w:marBottom w:val="0"/>
          <w:divBdr>
            <w:top w:val="none" w:sz="0" w:space="0" w:color="auto"/>
            <w:left w:val="none" w:sz="0" w:space="0" w:color="auto"/>
            <w:bottom w:val="none" w:sz="0" w:space="0" w:color="auto"/>
            <w:right w:val="none" w:sz="0" w:space="0" w:color="auto"/>
          </w:divBdr>
        </w:div>
        <w:div w:id="783186460">
          <w:marLeft w:val="640"/>
          <w:marRight w:val="0"/>
          <w:marTop w:val="0"/>
          <w:marBottom w:val="0"/>
          <w:divBdr>
            <w:top w:val="none" w:sz="0" w:space="0" w:color="auto"/>
            <w:left w:val="none" w:sz="0" w:space="0" w:color="auto"/>
            <w:bottom w:val="none" w:sz="0" w:space="0" w:color="auto"/>
            <w:right w:val="none" w:sz="0" w:space="0" w:color="auto"/>
          </w:divBdr>
        </w:div>
        <w:div w:id="1406799159">
          <w:marLeft w:val="640"/>
          <w:marRight w:val="0"/>
          <w:marTop w:val="0"/>
          <w:marBottom w:val="0"/>
          <w:divBdr>
            <w:top w:val="none" w:sz="0" w:space="0" w:color="auto"/>
            <w:left w:val="none" w:sz="0" w:space="0" w:color="auto"/>
            <w:bottom w:val="none" w:sz="0" w:space="0" w:color="auto"/>
            <w:right w:val="none" w:sz="0" w:space="0" w:color="auto"/>
          </w:divBdr>
        </w:div>
        <w:div w:id="767313036">
          <w:marLeft w:val="640"/>
          <w:marRight w:val="0"/>
          <w:marTop w:val="0"/>
          <w:marBottom w:val="0"/>
          <w:divBdr>
            <w:top w:val="none" w:sz="0" w:space="0" w:color="auto"/>
            <w:left w:val="none" w:sz="0" w:space="0" w:color="auto"/>
            <w:bottom w:val="none" w:sz="0" w:space="0" w:color="auto"/>
            <w:right w:val="none" w:sz="0" w:space="0" w:color="auto"/>
          </w:divBdr>
        </w:div>
        <w:div w:id="508176697">
          <w:marLeft w:val="640"/>
          <w:marRight w:val="0"/>
          <w:marTop w:val="0"/>
          <w:marBottom w:val="0"/>
          <w:divBdr>
            <w:top w:val="none" w:sz="0" w:space="0" w:color="auto"/>
            <w:left w:val="none" w:sz="0" w:space="0" w:color="auto"/>
            <w:bottom w:val="none" w:sz="0" w:space="0" w:color="auto"/>
            <w:right w:val="none" w:sz="0" w:space="0" w:color="auto"/>
          </w:divBdr>
        </w:div>
        <w:div w:id="952594760">
          <w:marLeft w:val="640"/>
          <w:marRight w:val="0"/>
          <w:marTop w:val="0"/>
          <w:marBottom w:val="0"/>
          <w:divBdr>
            <w:top w:val="none" w:sz="0" w:space="0" w:color="auto"/>
            <w:left w:val="none" w:sz="0" w:space="0" w:color="auto"/>
            <w:bottom w:val="none" w:sz="0" w:space="0" w:color="auto"/>
            <w:right w:val="none" w:sz="0" w:space="0" w:color="auto"/>
          </w:divBdr>
        </w:div>
        <w:div w:id="1133451227">
          <w:marLeft w:val="640"/>
          <w:marRight w:val="0"/>
          <w:marTop w:val="0"/>
          <w:marBottom w:val="0"/>
          <w:divBdr>
            <w:top w:val="none" w:sz="0" w:space="0" w:color="auto"/>
            <w:left w:val="none" w:sz="0" w:space="0" w:color="auto"/>
            <w:bottom w:val="none" w:sz="0" w:space="0" w:color="auto"/>
            <w:right w:val="none" w:sz="0" w:space="0" w:color="auto"/>
          </w:divBdr>
        </w:div>
        <w:div w:id="991058612">
          <w:marLeft w:val="640"/>
          <w:marRight w:val="0"/>
          <w:marTop w:val="0"/>
          <w:marBottom w:val="0"/>
          <w:divBdr>
            <w:top w:val="none" w:sz="0" w:space="0" w:color="auto"/>
            <w:left w:val="none" w:sz="0" w:space="0" w:color="auto"/>
            <w:bottom w:val="none" w:sz="0" w:space="0" w:color="auto"/>
            <w:right w:val="none" w:sz="0" w:space="0" w:color="auto"/>
          </w:divBdr>
        </w:div>
        <w:div w:id="1081832837">
          <w:marLeft w:val="640"/>
          <w:marRight w:val="0"/>
          <w:marTop w:val="0"/>
          <w:marBottom w:val="0"/>
          <w:divBdr>
            <w:top w:val="none" w:sz="0" w:space="0" w:color="auto"/>
            <w:left w:val="none" w:sz="0" w:space="0" w:color="auto"/>
            <w:bottom w:val="none" w:sz="0" w:space="0" w:color="auto"/>
            <w:right w:val="none" w:sz="0" w:space="0" w:color="auto"/>
          </w:divBdr>
        </w:div>
        <w:div w:id="1361932416">
          <w:marLeft w:val="640"/>
          <w:marRight w:val="0"/>
          <w:marTop w:val="0"/>
          <w:marBottom w:val="0"/>
          <w:divBdr>
            <w:top w:val="none" w:sz="0" w:space="0" w:color="auto"/>
            <w:left w:val="none" w:sz="0" w:space="0" w:color="auto"/>
            <w:bottom w:val="none" w:sz="0" w:space="0" w:color="auto"/>
            <w:right w:val="none" w:sz="0" w:space="0" w:color="auto"/>
          </w:divBdr>
        </w:div>
        <w:div w:id="1473988267">
          <w:marLeft w:val="640"/>
          <w:marRight w:val="0"/>
          <w:marTop w:val="0"/>
          <w:marBottom w:val="0"/>
          <w:divBdr>
            <w:top w:val="none" w:sz="0" w:space="0" w:color="auto"/>
            <w:left w:val="none" w:sz="0" w:space="0" w:color="auto"/>
            <w:bottom w:val="none" w:sz="0" w:space="0" w:color="auto"/>
            <w:right w:val="none" w:sz="0" w:space="0" w:color="auto"/>
          </w:divBdr>
        </w:div>
        <w:div w:id="1906798774">
          <w:marLeft w:val="640"/>
          <w:marRight w:val="0"/>
          <w:marTop w:val="0"/>
          <w:marBottom w:val="0"/>
          <w:divBdr>
            <w:top w:val="none" w:sz="0" w:space="0" w:color="auto"/>
            <w:left w:val="none" w:sz="0" w:space="0" w:color="auto"/>
            <w:bottom w:val="none" w:sz="0" w:space="0" w:color="auto"/>
            <w:right w:val="none" w:sz="0" w:space="0" w:color="auto"/>
          </w:divBdr>
        </w:div>
        <w:div w:id="2116705868">
          <w:marLeft w:val="640"/>
          <w:marRight w:val="0"/>
          <w:marTop w:val="0"/>
          <w:marBottom w:val="0"/>
          <w:divBdr>
            <w:top w:val="none" w:sz="0" w:space="0" w:color="auto"/>
            <w:left w:val="none" w:sz="0" w:space="0" w:color="auto"/>
            <w:bottom w:val="none" w:sz="0" w:space="0" w:color="auto"/>
            <w:right w:val="none" w:sz="0" w:space="0" w:color="auto"/>
          </w:divBdr>
        </w:div>
        <w:div w:id="36973405">
          <w:marLeft w:val="640"/>
          <w:marRight w:val="0"/>
          <w:marTop w:val="0"/>
          <w:marBottom w:val="0"/>
          <w:divBdr>
            <w:top w:val="none" w:sz="0" w:space="0" w:color="auto"/>
            <w:left w:val="none" w:sz="0" w:space="0" w:color="auto"/>
            <w:bottom w:val="none" w:sz="0" w:space="0" w:color="auto"/>
            <w:right w:val="none" w:sz="0" w:space="0" w:color="auto"/>
          </w:divBdr>
        </w:div>
        <w:div w:id="2095977621">
          <w:marLeft w:val="640"/>
          <w:marRight w:val="0"/>
          <w:marTop w:val="0"/>
          <w:marBottom w:val="0"/>
          <w:divBdr>
            <w:top w:val="none" w:sz="0" w:space="0" w:color="auto"/>
            <w:left w:val="none" w:sz="0" w:space="0" w:color="auto"/>
            <w:bottom w:val="none" w:sz="0" w:space="0" w:color="auto"/>
            <w:right w:val="none" w:sz="0" w:space="0" w:color="auto"/>
          </w:divBdr>
        </w:div>
        <w:div w:id="1253079012">
          <w:marLeft w:val="640"/>
          <w:marRight w:val="0"/>
          <w:marTop w:val="0"/>
          <w:marBottom w:val="0"/>
          <w:divBdr>
            <w:top w:val="none" w:sz="0" w:space="0" w:color="auto"/>
            <w:left w:val="none" w:sz="0" w:space="0" w:color="auto"/>
            <w:bottom w:val="none" w:sz="0" w:space="0" w:color="auto"/>
            <w:right w:val="none" w:sz="0" w:space="0" w:color="auto"/>
          </w:divBdr>
        </w:div>
        <w:div w:id="1374842978">
          <w:marLeft w:val="640"/>
          <w:marRight w:val="0"/>
          <w:marTop w:val="0"/>
          <w:marBottom w:val="0"/>
          <w:divBdr>
            <w:top w:val="none" w:sz="0" w:space="0" w:color="auto"/>
            <w:left w:val="none" w:sz="0" w:space="0" w:color="auto"/>
            <w:bottom w:val="none" w:sz="0" w:space="0" w:color="auto"/>
            <w:right w:val="none" w:sz="0" w:space="0" w:color="auto"/>
          </w:divBdr>
        </w:div>
      </w:divsChild>
    </w:div>
    <w:div w:id="1816950630">
      <w:bodyDiv w:val="1"/>
      <w:marLeft w:val="0"/>
      <w:marRight w:val="0"/>
      <w:marTop w:val="0"/>
      <w:marBottom w:val="0"/>
      <w:divBdr>
        <w:top w:val="none" w:sz="0" w:space="0" w:color="auto"/>
        <w:left w:val="none" w:sz="0" w:space="0" w:color="auto"/>
        <w:bottom w:val="none" w:sz="0" w:space="0" w:color="auto"/>
        <w:right w:val="none" w:sz="0" w:space="0" w:color="auto"/>
      </w:divBdr>
    </w:div>
    <w:div w:id="1816952112">
      <w:bodyDiv w:val="1"/>
      <w:marLeft w:val="0"/>
      <w:marRight w:val="0"/>
      <w:marTop w:val="0"/>
      <w:marBottom w:val="0"/>
      <w:divBdr>
        <w:top w:val="none" w:sz="0" w:space="0" w:color="auto"/>
        <w:left w:val="none" w:sz="0" w:space="0" w:color="auto"/>
        <w:bottom w:val="none" w:sz="0" w:space="0" w:color="auto"/>
        <w:right w:val="none" w:sz="0" w:space="0" w:color="auto"/>
      </w:divBdr>
    </w:div>
    <w:div w:id="1821270296">
      <w:bodyDiv w:val="1"/>
      <w:marLeft w:val="0"/>
      <w:marRight w:val="0"/>
      <w:marTop w:val="0"/>
      <w:marBottom w:val="0"/>
      <w:divBdr>
        <w:top w:val="none" w:sz="0" w:space="0" w:color="auto"/>
        <w:left w:val="none" w:sz="0" w:space="0" w:color="auto"/>
        <w:bottom w:val="none" w:sz="0" w:space="0" w:color="auto"/>
        <w:right w:val="none" w:sz="0" w:space="0" w:color="auto"/>
      </w:divBdr>
    </w:div>
    <w:div w:id="1821917647">
      <w:bodyDiv w:val="1"/>
      <w:marLeft w:val="0"/>
      <w:marRight w:val="0"/>
      <w:marTop w:val="0"/>
      <w:marBottom w:val="0"/>
      <w:divBdr>
        <w:top w:val="none" w:sz="0" w:space="0" w:color="auto"/>
        <w:left w:val="none" w:sz="0" w:space="0" w:color="auto"/>
        <w:bottom w:val="none" w:sz="0" w:space="0" w:color="auto"/>
        <w:right w:val="none" w:sz="0" w:space="0" w:color="auto"/>
      </w:divBdr>
      <w:divsChild>
        <w:div w:id="658965391">
          <w:marLeft w:val="480"/>
          <w:marRight w:val="0"/>
          <w:marTop w:val="0"/>
          <w:marBottom w:val="0"/>
          <w:divBdr>
            <w:top w:val="none" w:sz="0" w:space="0" w:color="auto"/>
            <w:left w:val="none" w:sz="0" w:space="0" w:color="auto"/>
            <w:bottom w:val="none" w:sz="0" w:space="0" w:color="auto"/>
            <w:right w:val="none" w:sz="0" w:space="0" w:color="auto"/>
          </w:divBdr>
        </w:div>
        <w:div w:id="1482966507">
          <w:marLeft w:val="480"/>
          <w:marRight w:val="0"/>
          <w:marTop w:val="0"/>
          <w:marBottom w:val="0"/>
          <w:divBdr>
            <w:top w:val="none" w:sz="0" w:space="0" w:color="auto"/>
            <w:left w:val="none" w:sz="0" w:space="0" w:color="auto"/>
            <w:bottom w:val="none" w:sz="0" w:space="0" w:color="auto"/>
            <w:right w:val="none" w:sz="0" w:space="0" w:color="auto"/>
          </w:divBdr>
        </w:div>
        <w:div w:id="657852234">
          <w:marLeft w:val="480"/>
          <w:marRight w:val="0"/>
          <w:marTop w:val="0"/>
          <w:marBottom w:val="0"/>
          <w:divBdr>
            <w:top w:val="none" w:sz="0" w:space="0" w:color="auto"/>
            <w:left w:val="none" w:sz="0" w:space="0" w:color="auto"/>
            <w:bottom w:val="none" w:sz="0" w:space="0" w:color="auto"/>
            <w:right w:val="none" w:sz="0" w:space="0" w:color="auto"/>
          </w:divBdr>
        </w:div>
        <w:div w:id="1270548457">
          <w:marLeft w:val="480"/>
          <w:marRight w:val="0"/>
          <w:marTop w:val="0"/>
          <w:marBottom w:val="0"/>
          <w:divBdr>
            <w:top w:val="none" w:sz="0" w:space="0" w:color="auto"/>
            <w:left w:val="none" w:sz="0" w:space="0" w:color="auto"/>
            <w:bottom w:val="none" w:sz="0" w:space="0" w:color="auto"/>
            <w:right w:val="none" w:sz="0" w:space="0" w:color="auto"/>
          </w:divBdr>
        </w:div>
        <w:div w:id="670260404">
          <w:marLeft w:val="480"/>
          <w:marRight w:val="0"/>
          <w:marTop w:val="0"/>
          <w:marBottom w:val="0"/>
          <w:divBdr>
            <w:top w:val="none" w:sz="0" w:space="0" w:color="auto"/>
            <w:left w:val="none" w:sz="0" w:space="0" w:color="auto"/>
            <w:bottom w:val="none" w:sz="0" w:space="0" w:color="auto"/>
            <w:right w:val="none" w:sz="0" w:space="0" w:color="auto"/>
          </w:divBdr>
        </w:div>
        <w:div w:id="1376007820">
          <w:marLeft w:val="480"/>
          <w:marRight w:val="0"/>
          <w:marTop w:val="0"/>
          <w:marBottom w:val="0"/>
          <w:divBdr>
            <w:top w:val="none" w:sz="0" w:space="0" w:color="auto"/>
            <w:left w:val="none" w:sz="0" w:space="0" w:color="auto"/>
            <w:bottom w:val="none" w:sz="0" w:space="0" w:color="auto"/>
            <w:right w:val="none" w:sz="0" w:space="0" w:color="auto"/>
          </w:divBdr>
        </w:div>
        <w:div w:id="170294383">
          <w:marLeft w:val="480"/>
          <w:marRight w:val="0"/>
          <w:marTop w:val="0"/>
          <w:marBottom w:val="0"/>
          <w:divBdr>
            <w:top w:val="none" w:sz="0" w:space="0" w:color="auto"/>
            <w:left w:val="none" w:sz="0" w:space="0" w:color="auto"/>
            <w:bottom w:val="none" w:sz="0" w:space="0" w:color="auto"/>
            <w:right w:val="none" w:sz="0" w:space="0" w:color="auto"/>
          </w:divBdr>
        </w:div>
        <w:div w:id="1815639810">
          <w:marLeft w:val="480"/>
          <w:marRight w:val="0"/>
          <w:marTop w:val="0"/>
          <w:marBottom w:val="0"/>
          <w:divBdr>
            <w:top w:val="none" w:sz="0" w:space="0" w:color="auto"/>
            <w:left w:val="none" w:sz="0" w:space="0" w:color="auto"/>
            <w:bottom w:val="none" w:sz="0" w:space="0" w:color="auto"/>
            <w:right w:val="none" w:sz="0" w:space="0" w:color="auto"/>
          </w:divBdr>
        </w:div>
        <w:div w:id="806318562">
          <w:marLeft w:val="480"/>
          <w:marRight w:val="0"/>
          <w:marTop w:val="0"/>
          <w:marBottom w:val="0"/>
          <w:divBdr>
            <w:top w:val="none" w:sz="0" w:space="0" w:color="auto"/>
            <w:left w:val="none" w:sz="0" w:space="0" w:color="auto"/>
            <w:bottom w:val="none" w:sz="0" w:space="0" w:color="auto"/>
            <w:right w:val="none" w:sz="0" w:space="0" w:color="auto"/>
          </w:divBdr>
        </w:div>
        <w:div w:id="1145273923">
          <w:marLeft w:val="480"/>
          <w:marRight w:val="0"/>
          <w:marTop w:val="0"/>
          <w:marBottom w:val="0"/>
          <w:divBdr>
            <w:top w:val="none" w:sz="0" w:space="0" w:color="auto"/>
            <w:left w:val="none" w:sz="0" w:space="0" w:color="auto"/>
            <w:bottom w:val="none" w:sz="0" w:space="0" w:color="auto"/>
            <w:right w:val="none" w:sz="0" w:space="0" w:color="auto"/>
          </w:divBdr>
        </w:div>
        <w:div w:id="1832718714">
          <w:marLeft w:val="480"/>
          <w:marRight w:val="0"/>
          <w:marTop w:val="0"/>
          <w:marBottom w:val="0"/>
          <w:divBdr>
            <w:top w:val="none" w:sz="0" w:space="0" w:color="auto"/>
            <w:left w:val="none" w:sz="0" w:space="0" w:color="auto"/>
            <w:bottom w:val="none" w:sz="0" w:space="0" w:color="auto"/>
            <w:right w:val="none" w:sz="0" w:space="0" w:color="auto"/>
          </w:divBdr>
        </w:div>
        <w:div w:id="1536768132">
          <w:marLeft w:val="480"/>
          <w:marRight w:val="0"/>
          <w:marTop w:val="0"/>
          <w:marBottom w:val="0"/>
          <w:divBdr>
            <w:top w:val="none" w:sz="0" w:space="0" w:color="auto"/>
            <w:left w:val="none" w:sz="0" w:space="0" w:color="auto"/>
            <w:bottom w:val="none" w:sz="0" w:space="0" w:color="auto"/>
            <w:right w:val="none" w:sz="0" w:space="0" w:color="auto"/>
          </w:divBdr>
        </w:div>
        <w:div w:id="771319186">
          <w:marLeft w:val="480"/>
          <w:marRight w:val="0"/>
          <w:marTop w:val="0"/>
          <w:marBottom w:val="0"/>
          <w:divBdr>
            <w:top w:val="none" w:sz="0" w:space="0" w:color="auto"/>
            <w:left w:val="none" w:sz="0" w:space="0" w:color="auto"/>
            <w:bottom w:val="none" w:sz="0" w:space="0" w:color="auto"/>
            <w:right w:val="none" w:sz="0" w:space="0" w:color="auto"/>
          </w:divBdr>
        </w:div>
        <w:div w:id="1117868806">
          <w:marLeft w:val="480"/>
          <w:marRight w:val="0"/>
          <w:marTop w:val="0"/>
          <w:marBottom w:val="0"/>
          <w:divBdr>
            <w:top w:val="none" w:sz="0" w:space="0" w:color="auto"/>
            <w:left w:val="none" w:sz="0" w:space="0" w:color="auto"/>
            <w:bottom w:val="none" w:sz="0" w:space="0" w:color="auto"/>
            <w:right w:val="none" w:sz="0" w:space="0" w:color="auto"/>
          </w:divBdr>
        </w:div>
        <w:div w:id="6445644">
          <w:marLeft w:val="480"/>
          <w:marRight w:val="0"/>
          <w:marTop w:val="0"/>
          <w:marBottom w:val="0"/>
          <w:divBdr>
            <w:top w:val="none" w:sz="0" w:space="0" w:color="auto"/>
            <w:left w:val="none" w:sz="0" w:space="0" w:color="auto"/>
            <w:bottom w:val="none" w:sz="0" w:space="0" w:color="auto"/>
            <w:right w:val="none" w:sz="0" w:space="0" w:color="auto"/>
          </w:divBdr>
        </w:div>
        <w:div w:id="2093772052">
          <w:marLeft w:val="480"/>
          <w:marRight w:val="0"/>
          <w:marTop w:val="0"/>
          <w:marBottom w:val="0"/>
          <w:divBdr>
            <w:top w:val="none" w:sz="0" w:space="0" w:color="auto"/>
            <w:left w:val="none" w:sz="0" w:space="0" w:color="auto"/>
            <w:bottom w:val="none" w:sz="0" w:space="0" w:color="auto"/>
            <w:right w:val="none" w:sz="0" w:space="0" w:color="auto"/>
          </w:divBdr>
        </w:div>
        <w:div w:id="1312127685">
          <w:marLeft w:val="480"/>
          <w:marRight w:val="0"/>
          <w:marTop w:val="0"/>
          <w:marBottom w:val="0"/>
          <w:divBdr>
            <w:top w:val="none" w:sz="0" w:space="0" w:color="auto"/>
            <w:left w:val="none" w:sz="0" w:space="0" w:color="auto"/>
            <w:bottom w:val="none" w:sz="0" w:space="0" w:color="auto"/>
            <w:right w:val="none" w:sz="0" w:space="0" w:color="auto"/>
          </w:divBdr>
        </w:div>
        <w:div w:id="1364330517">
          <w:marLeft w:val="480"/>
          <w:marRight w:val="0"/>
          <w:marTop w:val="0"/>
          <w:marBottom w:val="0"/>
          <w:divBdr>
            <w:top w:val="none" w:sz="0" w:space="0" w:color="auto"/>
            <w:left w:val="none" w:sz="0" w:space="0" w:color="auto"/>
            <w:bottom w:val="none" w:sz="0" w:space="0" w:color="auto"/>
            <w:right w:val="none" w:sz="0" w:space="0" w:color="auto"/>
          </w:divBdr>
        </w:div>
        <w:div w:id="142505583">
          <w:marLeft w:val="480"/>
          <w:marRight w:val="0"/>
          <w:marTop w:val="0"/>
          <w:marBottom w:val="0"/>
          <w:divBdr>
            <w:top w:val="none" w:sz="0" w:space="0" w:color="auto"/>
            <w:left w:val="none" w:sz="0" w:space="0" w:color="auto"/>
            <w:bottom w:val="none" w:sz="0" w:space="0" w:color="auto"/>
            <w:right w:val="none" w:sz="0" w:space="0" w:color="auto"/>
          </w:divBdr>
        </w:div>
        <w:div w:id="1260990226">
          <w:marLeft w:val="480"/>
          <w:marRight w:val="0"/>
          <w:marTop w:val="0"/>
          <w:marBottom w:val="0"/>
          <w:divBdr>
            <w:top w:val="none" w:sz="0" w:space="0" w:color="auto"/>
            <w:left w:val="none" w:sz="0" w:space="0" w:color="auto"/>
            <w:bottom w:val="none" w:sz="0" w:space="0" w:color="auto"/>
            <w:right w:val="none" w:sz="0" w:space="0" w:color="auto"/>
          </w:divBdr>
        </w:div>
        <w:div w:id="1795559022">
          <w:marLeft w:val="480"/>
          <w:marRight w:val="0"/>
          <w:marTop w:val="0"/>
          <w:marBottom w:val="0"/>
          <w:divBdr>
            <w:top w:val="none" w:sz="0" w:space="0" w:color="auto"/>
            <w:left w:val="none" w:sz="0" w:space="0" w:color="auto"/>
            <w:bottom w:val="none" w:sz="0" w:space="0" w:color="auto"/>
            <w:right w:val="none" w:sz="0" w:space="0" w:color="auto"/>
          </w:divBdr>
        </w:div>
        <w:div w:id="2021077515">
          <w:marLeft w:val="480"/>
          <w:marRight w:val="0"/>
          <w:marTop w:val="0"/>
          <w:marBottom w:val="0"/>
          <w:divBdr>
            <w:top w:val="none" w:sz="0" w:space="0" w:color="auto"/>
            <w:left w:val="none" w:sz="0" w:space="0" w:color="auto"/>
            <w:bottom w:val="none" w:sz="0" w:space="0" w:color="auto"/>
            <w:right w:val="none" w:sz="0" w:space="0" w:color="auto"/>
          </w:divBdr>
        </w:div>
        <w:div w:id="438179017">
          <w:marLeft w:val="480"/>
          <w:marRight w:val="0"/>
          <w:marTop w:val="0"/>
          <w:marBottom w:val="0"/>
          <w:divBdr>
            <w:top w:val="none" w:sz="0" w:space="0" w:color="auto"/>
            <w:left w:val="none" w:sz="0" w:space="0" w:color="auto"/>
            <w:bottom w:val="none" w:sz="0" w:space="0" w:color="auto"/>
            <w:right w:val="none" w:sz="0" w:space="0" w:color="auto"/>
          </w:divBdr>
        </w:div>
        <w:div w:id="1314020766">
          <w:marLeft w:val="480"/>
          <w:marRight w:val="0"/>
          <w:marTop w:val="0"/>
          <w:marBottom w:val="0"/>
          <w:divBdr>
            <w:top w:val="none" w:sz="0" w:space="0" w:color="auto"/>
            <w:left w:val="none" w:sz="0" w:space="0" w:color="auto"/>
            <w:bottom w:val="none" w:sz="0" w:space="0" w:color="auto"/>
            <w:right w:val="none" w:sz="0" w:space="0" w:color="auto"/>
          </w:divBdr>
        </w:div>
        <w:div w:id="1677464250">
          <w:marLeft w:val="480"/>
          <w:marRight w:val="0"/>
          <w:marTop w:val="0"/>
          <w:marBottom w:val="0"/>
          <w:divBdr>
            <w:top w:val="none" w:sz="0" w:space="0" w:color="auto"/>
            <w:left w:val="none" w:sz="0" w:space="0" w:color="auto"/>
            <w:bottom w:val="none" w:sz="0" w:space="0" w:color="auto"/>
            <w:right w:val="none" w:sz="0" w:space="0" w:color="auto"/>
          </w:divBdr>
        </w:div>
        <w:div w:id="5444577">
          <w:marLeft w:val="480"/>
          <w:marRight w:val="0"/>
          <w:marTop w:val="0"/>
          <w:marBottom w:val="0"/>
          <w:divBdr>
            <w:top w:val="none" w:sz="0" w:space="0" w:color="auto"/>
            <w:left w:val="none" w:sz="0" w:space="0" w:color="auto"/>
            <w:bottom w:val="none" w:sz="0" w:space="0" w:color="auto"/>
            <w:right w:val="none" w:sz="0" w:space="0" w:color="auto"/>
          </w:divBdr>
        </w:div>
        <w:div w:id="1331445822">
          <w:marLeft w:val="480"/>
          <w:marRight w:val="0"/>
          <w:marTop w:val="0"/>
          <w:marBottom w:val="0"/>
          <w:divBdr>
            <w:top w:val="none" w:sz="0" w:space="0" w:color="auto"/>
            <w:left w:val="none" w:sz="0" w:space="0" w:color="auto"/>
            <w:bottom w:val="none" w:sz="0" w:space="0" w:color="auto"/>
            <w:right w:val="none" w:sz="0" w:space="0" w:color="auto"/>
          </w:divBdr>
        </w:div>
        <w:div w:id="439767088">
          <w:marLeft w:val="480"/>
          <w:marRight w:val="0"/>
          <w:marTop w:val="0"/>
          <w:marBottom w:val="0"/>
          <w:divBdr>
            <w:top w:val="none" w:sz="0" w:space="0" w:color="auto"/>
            <w:left w:val="none" w:sz="0" w:space="0" w:color="auto"/>
            <w:bottom w:val="none" w:sz="0" w:space="0" w:color="auto"/>
            <w:right w:val="none" w:sz="0" w:space="0" w:color="auto"/>
          </w:divBdr>
        </w:div>
        <w:div w:id="835993220">
          <w:marLeft w:val="480"/>
          <w:marRight w:val="0"/>
          <w:marTop w:val="0"/>
          <w:marBottom w:val="0"/>
          <w:divBdr>
            <w:top w:val="none" w:sz="0" w:space="0" w:color="auto"/>
            <w:left w:val="none" w:sz="0" w:space="0" w:color="auto"/>
            <w:bottom w:val="none" w:sz="0" w:space="0" w:color="auto"/>
            <w:right w:val="none" w:sz="0" w:space="0" w:color="auto"/>
          </w:divBdr>
        </w:div>
        <w:div w:id="1870602246">
          <w:marLeft w:val="480"/>
          <w:marRight w:val="0"/>
          <w:marTop w:val="0"/>
          <w:marBottom w:val="0"/>
          <w:divBdr>
            <w:top w:val="none" w:sz="0" w:space="0" w:color="auto"/>
            <w:left w:val="none" w:sz="0" w:space="0" w:color="auto"/>
            <w:bottom w:val="none" w:sz="0" w:space="0" w:color="auto"/>
            <w:right w:val="none" w:sz="0" w:space="0" w:color="auto"/>
          </w:divBdr>
        </w:div>
        <w:div w:id="894854633">
          <w:marLeft w:val="480"/>
          <w:marRight w:val="0"/>
          <w:marTop w:val="0"/>
          <w:marBottom w:val="0"/>
          <w:divBdr>
            <w:top w:val="none" w:sz="0" w:space="0" w:color="auto"/>
            <w:left w:val="none" w:sz="0" w:space="0" w:color="auto"/>
            <w:bottom w:val="none" w:sz="0" w:space="0" w:color="auto"/>
            <w:right w:val="none" w:sz="0" w:space="0" w:color="auto"/>
          </w:divBdr>
        </w:div>
        <w:div w:id="849295935">
          <w:marLeft w:val="480"/>
          <w:marRight w:val="0"/>
          <w:marTop w:val="0"/>
          <w:marBottom w:val="0"/>
          <w:divBdr>
            <w:top w:val="none" w:sz="0" w:space="0" w:color="auto"/>
            <w:left w:val="none" w:sz="0" w:space="0" w:color="auto"/>
            <w:bottom w:val="none" w:sz="0" w:space="0" w:color="auto"/>
            <w:right w:val="none" w:sz="0" w:space="0" w:color="auto"/>
          </w:divBdr>
        </w:div>
        <w:div w:id="331495740">
          <w:marLeft w:val="480"/>
          <w:marRight w:val="0"/>
          <w:marTop w:val="0"/>
          <w:marBottom w:val="0"/>
          <w:divBdr>
            <w:top w:val="none" w:sz="0" w:space="0" w:color="auto"/>
            <w:left w:val="none" w:sz="0" w:space="0" w:color="auto"/>
            <w:bottom w:val="none" w:sz="0" w:space="0" w:color="auto"/>
            <w:right w:val="none" w:sz="0" w:space="0" w:color="auto"/>
          </w:divBdr>
        </w:div>
        <w:div w:id="1748727480">
          <w:marLeft w:val="480"/>
          <w:marRight w:val="0"/>
          <w:marTop w:val="0"/>
          <w:marBottom w:val="0"/>
          <w:divBdr>
            <w:top w:val="none" w:sz="0" w:space="0" w:color="auto"/>
            <w:left w:val="none" w:sz="0" w:space="0" w:color="auto"/>
            <w:bottom w:val="none" w:sz="0" w:space="0" w:color="auto"/>
            <w:right w:val="none" w:sz="0" w:space="0" w:color="auto"/>
          </w:divBdr>
        </w:div>
        <w:div w:id="605388652">
          <w:marLeft w:val="480"/>
          <w:marRight w:val="0"/>
          <w:marTop w:val="0"/>
          <w:marBottom w:val="0"/>
          <w:divBdr>
            <w:top w:val="none" w:sz="0" w:space="0" w:color="auto"/>
            <w:left w:val="none" w:sz="0" w:space="0" w:color="auto"/>
            <w:bottom w:val="none" w:sz="0" w:space="0" w:color="auto"/>
            <w:right w:val="none" w:sz="0" w:space="0" w:color="auto"/>
          </w:divBdr>
        </w:div>
        <w:div w:id="127667273">
          <w:marLeft w:val="480"/>
          <w:marRight w:val="0"/>
          <w:marTop w:val="0"/>
          <w:marBottom w:val="0"/>
          <w:divBdr>
            <w:top w:val="none" w:sz="0" w:space="0" w:color="auto"/>
            <w:left w:val="none" w:sz="0" w:space="0" w:color="auto"/>
            <w:bottom w:val="none" w:sz="0" w:space="0" w:color="auto"/>
            <w:right w:val="none" w:sz="0" w:space="0" w:color="auto"/>
          </w:divBdr>
        </w:div>
        <w:div w:id="642660939">
          <w:marLeft w:val="480"/>
          <w:marRight w:val="0"/>
          <w:marTop w:val="0"/>
          <w:marBottom w:val="0"/>
          <w:divBdr>
            <w:top w:val="none" w:sz="0" w:space="0" w:color="auto"/>
            <w:left w:val="none" w:sz="0" w:space="0" w:color="auto"/>
            <w:bottom w:val="none" w:sz="0" w:space="0" w:color="auto"/>
            <w:right w:val="none" w:sz="0" w:space="0" w:color="auto"/>
          </w:divBdr>
        </w:div>
        <w:div w:id="1875776677">
          <w:marLeft w:val="480"/>
          <w:marRight w:val="0"/>
          <w:marTop w:val="0"/>
          <w:marBottom w:val="0"/>
          <w:divBdr>
            <w:top w:val="none" w:sz="0" w:space="0" w:color="auto"/>
            <w:left w:val="none" w:sz="0" w:space="0" w:color="auto"/>
            <w:bottom w:val="none" w:sz="0" w:space="0" w:color="auto"/>
            <w:right w:val="none" w:sz="0" w:space="0" w:color="auto"/>
          </w:divBdr>
        </w:div>
        <w:div w:id="1107312516">
          <w:marLeft w:val="480"/>
          <w:marRight w:val="0"/>
          <w:marTop w:val="0"/>
          <w:marBottom w:val="0"/>
          <w:divBdr>
            <w:top w:val="none" w:sz="0" w:space="0" w:color="auto"/>
            <w:left w:val="none" w:sz="0" w:space="0" w:color="auto"/>
            <w:bottom w:val="none" w:sz="0" w:space="0" w:color="auto"/>
            <w:right w:val="none" w:sz="0" w:space="0" w:color="auto"/>
          </w:divBdr>
        </w:div>
        <w:div w:id="414131581">
          <w:marLeft w:val="480"/>
          <w:marRight w:val="0"/>
          <w:marTop w:val="0"/>
          <w:marBottom w:val="0"/>
          <w:divBdr>
            <w:top w:val="none" w:sz="0" w:space="0" w:color="auto"/>
            <w:left w:val="none" w:sz="0" w:space="0" w:color="auto"/>
            <w:bottom w:val="none" w:sz="0" w:space="0" w:color="auto"/>
            <w:right w:val="none" w:sz="0" w:space="0" w:color="auto"/>
          </w:divBdr>
        </w:div>
        <w:div w:id="568199176">
          <w:marLeft w:val="480"/>
          <w:marRight w:val="0"/>
          <w:marTop w:val="0"/>
          <w:marBottom w:val="0"/>
          <w:divBdr>
            <w:top w:val="none" w:sz="0" w:space="0" w:color="auto"/>
            <w:left w:val="none" w:sz="0" w:space="0" w:color="auto"/>
            <w:bottom w:val="none" w:sz="0" w:space="0" w:color="auto"/>
            <w:right w:val="none" w:sz="0" w:space="0" w:color="auto"/>
          </w:divBdr>
        </w:div>
        <w:div w:id="2004582204">
          <w:marLeft w:val="480"/>
          <w:marRight w:val="0"/>
          <w:marTop w:val="0"/>
          <w:marBottom w:val="0"/>
          <w:divBdr>
            <w:top w:val="none" w:sz="0" w:space="0" w:color="auto"/>
            <w:left w:val="none" w:sz="0" w:space="0" w:color="auto"/>
            <w:bottom w:val="none" w:sz="0" w:space="0" w:color="auto"/>
            <w:right w:val="none" w:sz="0" w:space="0" w:color="auto"/>
          </w:divBdr>
        </w:div>
        <w:div w:id="1004818067">
          <w:marLeft w:val="480"/>
          <w:marRight w:val="0"/>
          <w:marTop w:val="0"/>
          <w:marBottom w:val="0"/>
          <w:divBdr>
            <w:top w:val="none" w:sz="0" w:space="0" w:color="auto"/>
            <w:left w:val="none" w:sz="0" w:space="0" w:color="auto"/>
            <w:bottom w:val="none" w:sz="0" w:space="0" w:color="auto"/>
            <w:right w:val="none" w:sz="0" w:space="0" w:color="auto"/>
          </w:divBdr>
        </w:div>
        <w:div w:id="2034186795">
          <w:marLeft w:val="480"/>
          <w:marRight w:val="0"/>
          <w:marTop w:val="0"/>
          <w:marBottom w:val="0"/>
          <w:divBdr>
            <w:top w:val="none" w:sz="0" w:space="0" w:color="auto"/>
            <w:left w:val="none" w:sz="0" w:space="0" w:color="auto"/>
            <w:bottom w:val="none" w:sz="0" w:space="0" w:color="auto"/>
            <w:right w:val="none" w:sz="0" w:space="0" w:color="auto"/>
          </w:divBdr>
        </w:div>
        <w:div w:id="992370458">
          <w:marLeft w:val="480"/>
          <w:marRight w:val="0"/>
          <w:marTop w:val="0"/>
          <w:marBottom w:val="0"/>
          <w:divBdr>
            <w:top w:val="none" w:sz="0" w:space="0" w:color="auto"/>
            <w:left w:val="none" w:sz="0" w:space="0" w:color="auto"/>
            <w:bottom w:val="none" w:sz="0" w:space="0" w:color="auto"/>
            <w:right w:val="none" w:sz="0" w:space="0" w:color="auto"/>
          </w:divBdr>
        </w:div>
        <w:div w:id="420830723">
          <w:marLeft w:val="480"/>
          <w:marRight w:val="0"/>
          <w:marTop w:val="0"/>
          <w:marBottom w:val="0"/>
          <w:divBdr>
            <w:top w:val="none" w:sz="0" w:space="0" w:color="auto"/>
            <w:left w:val="none" w:sz="0" w:space="0" w:color="auto"/>
            <w:bottom w:val="none" w:sz="0" w:space="0" w:color="auto"/>
            <w:right w:val="none" w:sz="0" w:space="0" w:color="auto"/>
          </w:divBdr>
        </w:div>
        <w:div w:id="5796056">
          <w:marLeft w:val="480"/>
          <w:marRight w:val="0"/>
          <w:marTop w:val="0"/>
          <w:marBottom w:val="0"/>
          <w:divBdr>
            <w:top w:val="none" w:sz="0" w:space="0" w:color="auto"/>
            <w:left w:val="none" w:sz="0" w:space="0" w:color="auto"/>
            <w:bottom w:val="none" w:sz="0" w:space="0" w:color="auto"/>
            <w:right w:val="none" w:sz="0" w:space="0" w:color="auto"/>
          </w:divBdr>
        </w:div>
        <w:div w:id="1645895204">
          <w:marLeft w:val="480"/>
          <w:marRight w:val="0"/>
          <w:marTop w:val="0"/>
          <w:marBottom w:val="0"/>
          <w:divBdr>
            <w:top w:val="none" w:sz="0" w:space="0" w:color="auto"/>
            <w:left w:val="none" w:sz="0" w:space="0" w:color="auto"/>
            <w:bottom w:val="none" w:sz="0" w:space="0" w:color="auto"/>
            <w:right w:val="none" w:sz="0" w:space="0" w:color="auto"/>
          </w:divBdr>
        </w:div>
        <w:div w:id="421725345">
          <w:marLeft w:val="480"/>
          <w:marRight w:val="0"/>
          <w:marTop w:val="0"/>
          <w:marBottom w:val="0"/>
          <w:divBdr>
            <w:top w:val="none" w:sz="0" w:space="0" w:color="auto"/>
            <w:left w:val="none" w:sz="0" w:space="0" w:color="auto"/>
            <w:bottom w:val="none" w:sz="0" w:space="0" w:color="auto"/>
            <w:right w:val="none" w:sz="0" w:space="0" w:color="auto"/>
          </w:divBdr>
        </w:div>
        <w:div w:id="1676496878">
          <w:marLeft w:val="480"/>
          <w:marRight w:val="0"/>
          <w:marTop w:val="0"/>
          <w:marBottom w:val="0"/>
          <w:divBdr>
            <w:top w:val="none" w:sz="0" w:space="0" w:color="auto"/>
            <w:left w:val="none" w:sz="0" w:space="0" w:color="auto"/>
            <w:bottom w:val="none" w:sz="0" w:space="0" w:color="auto"/>
            <w:right w:val="none" w:sz="0" w:space="0" w:color="auto"/>
          </w:divBdr>
        </w:div>
        <w:div w:id="1948272777">
          <w:marLeft w:val="480"/>
          <w:marRight w:val="0"/>
          <w:marTop w:val="0"/>
          <w:marBottom w:val="0"/>
          <w:divBdr>
            <w:top w:val="none" w:sz="0" w:space="0" w:color="auto"/>
            <w:left w:val="none" w:sz="0" w:space="0" w:color="auto"/>
            <w:bottom w:val="none" w:sz="0" w:space="0" w:color="auto"/>
            <w:right w:val="none" w:sz="0" w:space="0" w:color="auto"/>
          </w:divBdr>
        </w:div>
        <w:div w:id="2102138126">
          <w:marLeft w:val="480"/>
          <w:marRight w:val="0"/>
          <w:marTop w:val="0"/>
          <w:marBottom w:val="0"/>
          <w:divBdr>
            <w:top w:val="none" w:sz="0" w:space="0" w:color="auto"/>
            <w:left w:val="none" w:sz="0" w:space="0" w:color="auto"/>
            <w:bottom w:val="none" w:sz="0" w:space="0" w:color="auto"/>
            <w:right w:val="none" w:sz="0" w:space="0" w:color="auto"/>
          </w:divBdr>
        </w:div>
        <w:div w:id="1696074404">
          <w:marLeft w:val="480"/>
          <w:marRight w:val="0"/>
          <w:marTop w:val="0"/>
          <w:marBottom w:val="0"/>
          <w:divBdr>
            <w:top w:val="none" w:sz="0" w:space="0" w:color="auto"/>
            <w:left w:val="none" w:sz="0" w:space="0" w:color="auto"/>
            <w:bottom w:val="none" w:sz="0" w:space="0" w:color="auto"/>
            <w:right w:val="none" w:sz="0" w:space="0" w:color="auto"/>
          </w:divBdr>
        </w:div>
        <w:div w:id="533274310">
          <w:marLeft w:val="480"/>
          <w:marRight w:val="0"/>
          <w:marTop w:val="0"/>
          <w:marBottom w:val="0"/>
          <w:divBdr>
            <w:top w:val="none" w:sz="0" w:space="0" w:color="auto"/>
            <w:left w:val="none" w:sz="0" w:space="0" w:color="auto"/>
            <w:bottom w:val="none" w:sz="0" w:space="0" w:color="auto"/>
            <w:right w:val="none" w:sz="0" w:space="0" w:color="auto"/>
          </w:divBdr>
        </w:div>
        <w:div w:id="1874922356">
          <w:marLeft w:val="480"/>
          <w:marRight w:val="0"/>
          <w:marTop w:val="0"/>
          <w:marBottom w:val="0"/>
          <w:divBdr>
            <w:top w:val="none" w:sz="0" w:space="0" w:color="auto"/>
            <w:left w:val="none" w:sz="0" w:space="0" w:color="auto"/>
            <w:bottom w:val="none" w:sz="0" w:space="0" w:color="auto"/>
            <w:right w:val="none" w:sz="0" w:space="0" w:color="auto"/>
          </w:divBdr>
        </w:div>
        <w:div w:id="927731783">
          <w:marLeft w:val="480"/>
          <w:marRight w:val="0"/>
          <w:marTop w:val="0"/>
          <w:marBottom w:val="0"/>
          <w:divBdr>
            <w:top w:val="none" w:sz="0" w:space="0" w:color="auto"/>
            <w:left w:val="none" w:sz="0" w:space="0" w:color="auto"/>
            <w:bottom w:val="none" w:sz="0" w:space="0" w:color="auto"/>
            <w:right w:val="none" w:sz="0" w:space="0" w:color="auto"/>
          </w:divBdr>
        </w:div>
        <w:div w:id="349260944">
          <w:marLeft w:val="480"/>
          <w:marRight w:val="0"/>
          <w:marTop w:val="0"/>
          <w:marBottom w:val="0"/>
          <w:divBdr>
            <w:top w:val="none" w:sz="0" w:space="0" w:color="auto"/>
            <w:left w:val="none" w:sz="0" w:space="0" w:color="auto"/>
            <w:bottom w:val="none" w:sz="0" w:space="0" w:color="auto"/>
            <w:right w:val="none" w:sz="0" w:space="0" w:color="auto"/>
          </w:divBdr>
        </w:div>
        <w:div w:id="1400396444">
          <w:marLeft w:val="480"/>
          <w:marRight w:val="0"/>
          <w:marTop w:val="0"/>
          <w:marBottom w:val="0"/>
          <w:divBdr>
            <w:top w:val="none" w:sz="0" w:space="0" w:color="auto"/>
            <w:left w:val="none" w:sz="0" w:space="0" w:color="auto"/>
            <w:bottom w:val="none" w:sz="0" w:space="0" w:color="auto"/>
            <w:right w:val="none" w:sz="0" w:space="0" w:color="auto"/>
          </w:divBdr>
        </w:div>
        <w:div w:id="1725983285">
          <w:marLeft w:val="480"/>
          <w:marRight w:val="0"/>
          <w:marTop w:val="0"/>
          <w:marBottom w:val="0"/>
          <w:divBdr>
            <w:top w:val="none" w:sz="0" w:space="0" w:color="auto"/>
            <w:left w:val="none" w:sz="0" w:space="0" w:color="auto"/>
            <w:bottom w:val="none" w:sz="0" w:space="0" w:color="auto"/>
            <w:right w:val="none" w:sz="0" w:space="0" w:color="auto"/>
          </w:divBdr>
        </w:div>
        <w:div w:id="783885716">
          <w:marLeft w:val="480"/>
          <w:marRight w:val="0"/>
          <w:marTop w:val="0"/>
          <w:marBottom w:val="0"/>
          <w:divBdr>
            <w:top w:val="none" w:sz="0" w:space="0" w:color="auto"/>
            <w:left w:val="none" w:sz="0" w:space="0" w:color="auto"/>
            <w:bottom w:val="none" w:sz="0" w:space="0" w:color="auto"/>
            <w:right w:val="none" w:sz="0" w:space="0" w:color="auto"/>
          </w:divBdr>
        </w:div>
        <w:div w:id="567570246">
          <w:marLeft w:val="480"/>
          <w:marRight w:val="0"/>
          <w:marTop w:val="0"/>
          <w:marBottom w:val="0"/>
          <w:divBdr>
            <w:top w:val="none" w:sz="0" w:space="0" w:color="auto"/>
            <w:left w:val="none" w:sz="0" w:space="0" w:color="auto"/>
            <w:bottom w:val="none" w:sz="0" w:space="0" w:color="auto"/>
            <w:right w:val="none" w:sz="0" w:space="0" w:color="auto"/>
          </w:divBdr>
        </w:div>
        <w:div w:id="1152139333">
          <w:marLeft w:val="480"/>
          <w:marRight w:val="0"/>
          <w:marTop w:val="0"/>
          <w:marBottom w:val="0"/>
          <w:divBdr>
            <w:top w:val="none" w:sz="0" w:space="0" w:color="auto"/>
            <w:left w:val="none" w:sz="0" w:space="0" w:color="auto"/>
            <w:bottom w:val="none" w:sz="0" w:space="0" w:color="auto"/>
            <w:right w:val="none" w:sz="0" w:space="0" w:color="auto"/>
          </w:divBdr>
        </w:div>
        <w:div w:id="192158522">
          <w:marLeft w:val="480"/>
          <w:marRight w:val="0"/>
          <w:marTop w:val="0"/>
          <w:marBottom w:val="0"/>
          <w:divBdr>
            <w:top w:val="none" w:sz="0" w:space="0" w:color="auto"/>
            <w:left w:val="none" w:sz="0" w:space="0" w:color="auto"/>
            <w:bottom w:val="none" w:sz="0" w:space="0" w:color="auto"/>
            <w:right w:val="none" w:sz="0" w:space="0" w:color="auto"/>
          </w:divBdr>
        </w:div>
        <w:div w:id="1279874880">
          <w:marLeft w:val="480"/>
          <w:marRight w:val="0"/>
          <w:marTop w:val="0"/>
          <w:marBottom w:val="0"/>
          <w:divBdr>
            <w:top w:val="none" w:sz="0" w:space="0" w:color="auto"/>
            <w:left w:val="none" w:sz="0" w:space="0" w:color="auto"/>
            <w:bottom w:val="none" w:sz="0" w:space="0" w:color="auto"/>
            <w:right w:val="none" w:sz="0" w:space="0" w:color="auto"/>
          </w:divBdr>
        </w:div>
        <w:div w:id="1035229833">
          <w:marLeft w:val="480"/>
          <w:marRight w:val="0"/>
          <w:marTop w:val="0"/>
          <w:marBottom w:val="0"/>
          <w:divBdr>
            <w:top w:val="none" w:sz="0" w:space="0" w:color="auto"/>
            <w:left w:val="none" w:sz="0" w:space="0" w:color="auto"/>
            <w:bottom w:val="none" w:sz="0" w:space="0" w:color="auto"/>
            <w:right w:val="none" w:sz="0" w:space="0" w:color="auto"/>
          </w:divBdr>
        </w:div>
        <w:div w:id="1472558274">
          <w:marLeft w:val="480"/>
          <w:marRight w:val="0"/>
          <w:marTop w:val="0"/>
          <w:marBottom w:val="0"/>
          <w:divBdr>
            <w:top w:val="none" w:sz="0" w:space="0" w:color="auto"/>
            <w:left w:val="none" w:sz="0" w:space="0" w:color="auto"/>
            <w:bottom w:val="none" w:sz="0" w:space="0" w:color="auto"/>
            <w:right w:val="none" w:sz="0" w:space="0" w:color="auto"/>
          </w:divBdr>
        </w:div>
        <w:div w:id="493031311">
          <w:marLeft w:val="480"/>
          <w:marRight w:val="0"/>
          <w:marTop w:val="0"/>
          <w:marBottom w:val="0"/>
          <w:divBdr>
            <w:top w:val="none" w:sz="0" w:space="0" w:color="auto"/>
            <w:left w:val="none" w:sz="0" w:space="0" w:color="auto"/>
            <w:bottom w:val="none" w:sz="0" w:space="0" w:color="auto"/>
            <w:right w:val="none" w:sz="0" w:space="0" w:color="auto"/>
          </w:divBdr>
        </w:div>
        <w:div w:id="1745105423">
          <w:marLeft w:val="480"/>
          <w:marRight w:val="0"/>
          <w:marTop w:val="0"/>
          <w:marBottom w:val="0"/>
          <w:divBdr>
            <w:top w:val="none" w:sz="0" w:space="0" w:color="auto"/>
            <w:left w:val="none" w:sz="0" w:space="0" w:color="auto"/>
            <w:bottom w:val="none" w:sz="0" w:space="0" w:color="auto"/>
            <w:right w:val="none" w:sz="0" w:space="0" w:color="auto"/>
          </w:divBdr>
        </w:div>
        <w:div w:id="263348584">
          <w:marLeft w:val="480"/>
          <w:marRight w:val="0"/>
          <w:marTop w:val="0"/>
          <w:marBottom w:val="0"/>
          <w:divBdr>
            <w:top w:val="none" w:sz="0" w:space="0" w:color="auto"/>
            <w:left w:val="none" w:sz="0" w:space="0" w:color="auto"/>
            <w:bottom w:val="none" w:sz="0" w:space="0" w:color="auto"/>
            <w:right w:val="none" w:sz="0" w:space="0" w:color="auto"/>
          </w:divBdr>
        </w:div>
        <w:div w:id="618027732">
          <w:marLeft w:val="480"/>
          <w:marRight w:val="0"/>
          <w:marTop w:val="0"/>
          <w:marBottom w:val="0"/>
          <w:divBdr>
            <w:top w:val="none" w:sz="0" w:space="0" w:color="auto"/>
            <w:left w:val="none" w:sz="0" w:space="0" w:color="auto"/>
            <w:bottom w:val="none" w:sz="0" w:space="0" w:color="auto"/>
            <w:right w:val="none" w:sz="0" w:space="0" w:color="auto"/>
          </w:divBdr>
        </w:div>
        <w:div w:id="2132163847">
          <w:marLeft w:val="480"/>
          <w:marRight w:val="0"/>
          <w:marTop w:val="0"/>
          <w:marBottom w:val="0"/>
          <w:divBdr>
            <w:top w:val="none" w:sz="0" w:space="0" w:color="auto"/>
            <w:left w:val="none" w:sz="0" w:space="0" w:color="auto"/>
            <w:bottom w:val="none" w:sz="0" w:space="0" w:color="auto"/>
            <w:right w:val="none" w:sz="0" w:space="0" w:color="auto"/>
          </w:divBdr>
        </w:div>
        <w:div w:id="1017468852">
          <w:marLeft w:val="480"/>
          <w:marRight w:val="0"/>
          <w:marTop w:val="0"/>
          <w:marBottom w:val="0"/>
          <w:divBdr>
            <w:top w:val="none" w:sz="0" w:space="0" w:color="auto"/>
            <w:left w:val="none" w:sz="0" w:space="0" w:color="auto"/>
            <w:bottom w:val="none" w:sz="0" w:space="0" w:color="auto"/>
            <w:right w:val="none" w:sz="0" w:space="0" w:color="auto"/>
          </w:divBdr>
        </w:div>
        <w:div w:id="1462964512">
          <w:marLeft w:val="480"/>
          <w:marRight w:val="0"/>
          <w:marTop w:val="0"/>
          <w:marBottom w:val="0"/>
          <w:divBdr>
            <w:top w:val="none" w:sz="0" w:space="0" w:color="auto"/>
            <w:left w:val="none" w:sz="0" w:space="0" w:color="auto"/>
            <w:bottom w:val="none" w:sz="0" w:space="0" w:color="auto"/>
            <w:right w:val="none" w:sz="0" w:space="0" w:color="auto"/>
          </w:divBdr>
        </w:div>
        <w:div w:id="1872376752">
          <w:marLeft w:val="480"/>
          <w:marRight w:val="0"/>
          <w:marTop w:val="0"/>
          <w:marBottom w:val="0"/>
          <w:divBdr>
            <w:top w:val="none" w:sz="0" w:space="0" w:color="auto"/>
            <w:left w:val="none" w:sz="0" w:space="0" w:color="auto"/>
            <w:bottom w:val="none" w:sz="0" w:space="0" w:color="auto"/>
            <w:right w:val="none" w:sz="0" w:space="0" w:color="auto"/>
          </w:divBdr>
        </w:div>
        <w:div w:id="1360476065">
          <w:marLeft w:val="480"/>
          <w:marRight w:val="0"/>
          <w:marTop w:val="0"/>
          <w:marBottom w:val="0"/>
          <w:divBdr>
            <w:top w:val="none" w:sz="0" w:space="0" w:color="auto"/>
            <w:left w:val="none" w:sz="0" w:space="0" w:color="auto"/>
            <w:bottom w:val="none" w:sz="0" w:space="0" w:color="auto"/>
            <w:right w:val="none" w:sz="0" w:space="0" w:color="auto"/>
          </w:divBdr>
        </w:div>
        <w:div w:id="520507969">
          <w:marLeft w:val="480"/>
          <w:marRight w:val="0"/>
          <w:marTop w:val="0"/>
          <w:marBottom w:val="0"/>
          <w:divBdr>
            <w:top w:val="none" w:sz="0" w:space="0" w:color="auto"/>
            <w:left w:val="none" w:sz="0" w:space="0" w:color="auto"/>
            <w:bottom w:val="none" w:sz="0" w:space="0" w:color="auto"/>
            <w:right w:val="none" w:sz="0" w:space="0" w:color="auto"/>
          </w:divBdr>
        </w:div>
        <w:div w:id="2005736348">
          <w:marLeft w:val="480"/>
          <w:marRight w:val="0"/>
          <w:marTop w:val="0"/>
          <w:marBottom w:val="0"/>
          <w:divBdr>
            <w:top w:val="none" w:sz="0" w:space="0" w:color="auto"/>
            <w:left w:val="none" w:sz="0" w:space="0" w:color="auto"/>
            <w:bottom w:val="none" w:sz="0" w:space="0" w:color="auto"/>
            <w:right w:val="none" w:sz="0" w:space="0" w:color="auto"/>
          </w:divBdr>
        </w:div>
        <w:div w:id="571698107">
          <w:marLeft w:val="480"/>
          <w:marRight w:val="0"/>
          <w:marTop w:val="0"/>
          <w:marBottom w:val="0"/>
          <w:divBdr>
            <w:top w:val="none" w:sz="0" w:space="0" w:color="auto"/>
            <w:left w:val="none" w:sz="0" w:space="0" w:color="auto"/>
            <w:bottom w:val="none" w:sz="0" w:space="0" w:color="auto"/>
            <w:right w:val="none" w:sz="0" w:space="0" w:color="auto"/>
          </w:divBdr>
        </w:div>
        <w:div w:id="645087973">
          <w:marLeft w:val="480"/>
          <w:marRight w:val="0"/>
          <w:marTop w:val="0"/>
          <w:marBottom w:val="0"/>
          <w:divBdr>
            <w:top w:val="none" w:sz="0" w:space="0" w:color="auto"/>
            <w:left w:val="none" w:sz="0" w:space="0" w:color="auto"/>
            <w:bottom w:val="none" w:sz="0" w:space="0" w:color="auto"/>
            <w:right w:val="none" w:sz="0" w:space="0" w:color="auto"/>
          </w:divBdr>
        </w:div>
        <w:div w:id="704988052">
          <w:marLeft w:val="480"/>
          <w:marRight w:val="0"/>
          <w:marTop w:val="0"/>
          <w:marBottom w:val="0"/>
          <w:divBdr>
            <w:top w:val="none" w:sz="0" w:space="0" w:color="auto"/>
            <w:left w:val="none" w:sz="0" w:space="0" w:color="auto"/>
            <w:bottom w:val="none" w:sz="0" w:space="0" w:color="auto"/>
            <w:right w:val="none" w:sz="0" w:space="0" w:color="auto"/>
          </w:divBdr>
        </w:div>
        <w:div w:id="746347563">
          <w:marLeft w:val="480"/>
          <w:marRight w:val="0"/>
          <w:marTop w:val="0"/>
          <w:marBottom w:val="0"/>
          <w:divBdr>
            <w:top w:val="none" w:sz="0" w:space="0" w:color="auto"/>
            <w:left w:val="none" w:sz="0" w:space="0" w:color="auto"/>
            <w:bottom w:val="none" w:sz="0" w:space="0" w:color="auto"/>
            <w:right w:val="none" w:sz="0" w:space="0" w:color="auto"/>
          </w:divBdr>
        </w:div>
        <w:div w:id="1792283512">
          <w:marLeft w:val="480"/>
          <w:marRight w:val="0"/>
          <w:marTop w:val="0"/>
          <w:marBottom w:val="0"/>
          <w:divBdr>
            <w:top w:val="none" w:sz="0" w:space="0" w:color="auto"/>
            <w:left w:val="none" w:sz="0" w:space="0" w:color="auto"/>
            <w:bottom w:val="none" w:sz="0" w:space="0" w:color="auto"/>
            <w:right w:val="none" w:sz="0" w:space="0" w:color="auto"/>
          </w:divBdr>
        </w:div>
        <w:div w:id="1605846658">
          <w:marLeft w:val="480"/>
          <w:marRight w:val="0"/>
          <w:marTop w:val="0"/>
          <w:marBottom w:val="0"/>
          <w:divBdr>
            <w:top w:val="none" w:sz="0" w:space="0" w:color="auto"/>
            <w:left w:val="none" w:sz="0" w:space="0" w:color="auto"/>
            <w:bottom w:val="none" w:sz="0" w:space="0" w:color="auto"/>
            <w:right w:val="none" w:sz="0" w:space="0" w:color="auto"/>
          </w:divBdr>
        </w:div>
        <w:div w:id="2075004840">
          <w:marLeft w:val="480"/>
          <w:marRight w:val="0"/>
          <w:marTop w:val="0"/>
          <w:marBottom w:val="0"/>
          <w:divBdr>
            <w:top w:val="none" w:sz="0" w:space="0" w:color="auto"/>
            <w:left w:val="none" w:sz="0" w:space="0" w:color="auto"/>
            <w:bottom w:val="none" w:sz="0" w:space="0" w:color="auto"/>
            <w:right w:val="none" w:sz="0" w:space="0" w:color="auto"/>
          </w:divBdr>
        </w:div>
      </w:divsChild>
    </w:div>
    <w:div w:id="1822190750">
      <w:bodyDiv w:val="1"/>
      <w:marLeft w:val="0"/>
      <w:marRight w:val="0"/>
      <w:marTop w:val="0"/>
      <w:marBottom w:val="0"/>
      <w:divBdr>
        <w:top w:val="none" w:sz="0" w:space="0" w:color="auto"/>
        <w:left w:val="none" w:sz="0" w:space="0" w:color="auto"/>
        <w:bottom w:val="none" w:sz="0" w:space="0" w:color="auto"/>
        <w:right w:val="none" w:sz="0" w:space="0" w:color="auto"/>
      </w:divBdr>
    </w:div>
    <w:div w:id="1828982276">
      <w:bodyDiv w:val="1"/>
      <w:marLeft w:val="0"/>
      <w:marRight w:val="0"/>
      <w:marTop w:val="0"/>
      <w:marBottom w:val="0"/>
      <w:divBdr>
        <w:top w:val="none" w:sz="0" w:space="0" w:color="auto"/>
        <w:left w:val="none" w:sz="0" w:space="0" w:color="auto"/>
        <w:bottom w:val="none" w:sz="0" w:space="0" w:color="auto"/>
        <w:right w:val="none" w:sz="0" w:space="0" w:color="auto"/>
      </w:divBdr>
    </w:div>
    <w:div w:id="1830518608">
      <w:bodyDiv w:val="1"/>
      <w:marLeft w:val="0"/>
      <w:marRight w:val="0"/>
      <w:marTop w:val="0"/>
      <w:marBottom w:val="0"/>
      <w:divBdr>
        <w:top w:val="none" w:sz="0" w:space="0" w:color="auto"/>
        <w:left w:val="none" w:sz="0" w:space="0" w:color="auto"/>
        <w:bottom w:val="none" w:sz="0" w:space="0" w:color="auto"/>
        <w:right w:val="none" w:sz="0" w:space="0" w:color="auto"/>
      </w:divBdr>
      <w:divsChild>
        <w:div w:id="833760862">
          <w:marLeft w:val="480"/>
          <w:marRight w:val="0"/>
          <w:marTop w:val="0"/>
          <w:marBottom w:val="0"/>
          <w:divBdr>
            <w:top w:val="none" w:sz="0" w:space="0" w:color="auto"/>
            <w:left w:val="none" w:sz="0" w:space="0" w:color="auto"/>
            <w:bottom w:val="none" w:sz="0" w:space="0" w:color="auto"/>
            <w:right w:val="none" w:sz="0" w:space="0" w:color="auto"/>
          </w:divBdr>
        </w:div>
        <w:div w:id="2115980692">
          <w:marLeft w:val="480"/>
          <w:marRight w:val="0"/>
          <w:marTop w:val="0"/>
          <w:marBottom w:val="0"/>
          <w:divBdr>
            <w:top w:val="none" w:sz="0" w:space="0" w:color="auto"/>
            <w:left w:val="none" w:sz="0" w:space="0" w:color="auto"/>
            <w:bottom w:val="none" w:sz="0" w:space="0" w:color="auto"/>
            <w:right w:val="none" w:sz="0" w:space="0" w:color="auto"/>
          </w:divBdr>
        </w:div>
        <w:div w:id="1808890813">
          <w:marLeft w:val="480"/>
          <w:marRight w:val="0"/>
          <w:marTop w:val="0"/>
          <w:marBottom w:val="0"/>
          <w:divBdr>
            <w:top w:val="none" w:sz="0" w:space="0" w:color="auto"/>
            <w:left w:val="none" w:sz="0" w:space="0" w:color="auto"/>
            <w:bottom w:val="none" w:sz="0" w:space="0" w:color="auto"/>
            <w:right w:val="none" w:sz="0" w:space="0" w:color="auto"/>
          </w:divBdr>
        </w:div>
        <w:div w:id="66537921">
          <w:marLeft w:val="480"/>
          <w:marRight w:val="0"/>
          <w:marTop w:val="0"/>
          <w:marBottom w:val="0"/>
          <w:divBdr>
            <w:top w:val="none" w:sz="0" w:space="0" w:color="auto"/>
            <w:left w:val="none" w:sz="0" w:space="0" w:color="auto"/>
            <w:bottom w:val="none" w:sz="0" w:space="0" w:color="auto"/>
            <w:right w:val="none" w:sz="0" w:space="0" w:color="auto"/>
          </w:divBdr>
        </w:div>
        <w:div w:id="460223581">
          <w:marLeft w:val="480"/>
          <w:marRight w:val="0"/>
          <w:marTop w:val="0"/>
          <w:marBottom w:val="0"/>
          <w:divBdr>
            <w:top w:val="none" w:sz="0" w:space="0" w:color="auto"/>
            <w:left w:val="none" w:sz="0" w:space="0" w:color="auto"/>
            <w:bottom w:val="none" w:sz="0" w:space="0" w:color="auto"/>
            <w:right w:val="none" w:sz="0" w:space="0" w:color="auto"/>
          </w:divBdr>
        </w:div>
        <w:div w:id="767114205">
          <w:marLeft w:val="480"/>
          <w:marRight w:val="0"/>
          <w:marTop w:val="0"/>
          <w:marBottom w:val="0"/>
          <w:divBdr>
            <w:top w:val="none" w:sz="0" w:space="0" w:color="auto"/>
            <w:left w:val="none" w:sz="0" w:space="0" w:color="auto"/>
            <w:bottom w:val="none" w:sz="0" w:space="0" w:color="auto"/>
            <w:right w:val="none" w:sz="0" w:space="0" w:color="auto"/>
          </w:divBdr>
        </w:div>
        <w:div w:id="1860503744">
          <w:marLeft w:val="480"/>
          <w:marRight w:val="0"/>
          <w:marTop w:val="0"/>
          <w:marBottom w:val="0"/>
          <w:divBdr>
            <w:top w:val="none" w:sz="0" w:space="0" w:color="auto"/>
            <w:left w:val="none" w:sz="0" w:space="0" w:color="auto"/>
            <w:bottom w:val="none" w:sz="0" w:space="0" w:color="auto"/>
            <w:right w:val="none" w:sz="0" w:space="0" w:color="auto"/>
          </w:divBdr>
        </w:div>
        <w:div w:id="1621916585">
          <w:marLeft w:val="480"/>
          <w:marRight w:val="0"/>
          <w:marTop w:val="0"/>
          <w:marBottom w:val="0"/>
          <w:divBdr>
            <w:top w:val="none" w:sz="0" w:space="0" w:color="auto"/>
            <w:left w:val="none" w:sz="0" w:space="0" w:color="auto"/>
            <w:bottom w:val="none" w:sz="0" w:space="0" w:color="auto"/>
            <w:right w:val="none" w:sz="0" w:space="0" w:color="auto"/>
          </w:divBdr>
        </w:div>
        <w:div w:id="1032875708">
          <w:marLeft w:val="480"/>
          <w:marRight w:val="0"/>
          <w:marTop w:val="0"/>
          <w:marBottom w:val="0"/>
          <w:divBdr>
            <w:top w:val="none" w:sz="0" w:space="0" w:color="auto"/>
            <w:left w:val="none" w:sz="0" w:space="0" w:color="auto"/>
            <w:bottom w:val="none" w:sz="0" w:space="0" w:color="auto"/>
            <w:right w:val="none" w:sz="0" w:space="0" w:color="auto"/>
          </w:divBdr>
        </w:div>
        <w:div w:id="1831868642">
          <w:marLeft w:val="480"/>
          <w:marRight w:val="0"/>
          <w:marTop w:val="0"/>
          <w:marBottom w:val="0"/>
          <w:divBdr>
            <w:top w:val="none" w:sz="0" w:space="0" w:color="auto"/>
            <w:left w:val="none" w:sz="0" w:space="0" w:color="auto"/>
            <w:bottom w:val="none" w:sz="0" w:space="0" w:color="auto"/>
            <w:right w:val="none" w:sz="0" w:space="0" w:color="auto"/>
          </w:divBdr>
        </w:div>
        <w:div w:id="48967691">
          <w:marLeft w:val="480"/>
          <w:marRight w:val="0"/>
          <w:marTop w:val="0"/>
          <w:marBottom w:val="0"/>
          <w:divBdr>
            <w:top w:val="none" w:sz="0" w:space="0" w:color="auto"/>
            <w:left w:val="none" w:sz="0" w:space="0" w:color="auto"/>
            <w:bottom w:val="none" w:sz="0" w:space="0" w:color="auto"/>
            <w:right w:val="none" w:sz="0" w:space="0" w:color="auto"/>
          </w:divBdr>
        </w:div>
        <w:div w:id="1889564372">
          <w:marLeft w:val="480"/>
          <w:marRight w:val="0"/>
          <w:marTop w:val="0"/>
          <w:marBottom w:val="0"/>
          <w:divBdr>
            <w:top w:val="none" w:sz="0" w:space="0" w:color="auto"/>
            <w:left w:val="none" w:sz="0" w:space="0" w:color="auto"/>
            <w:bottom w:val="none" w:sz="0" w:space="0" w:color="auto"/>
            <w:right w:val="none" w:sz="0" w:space="0" w:color="auto"/>
          </w:divBdr>
        </w:div>
        <w:div w:id="1920291749">
          <w:marLeft w:val="480"/>
          <w:marRight w:val="0"/>
          <w:marTop w:val="0"/>
          <w:marBottom w:val="0"/>
          <w:divBdr>
            <w:top w:val="none" w:sz="0" w:space="0" w:color="auto"/>
            <w:left w:val="none" w:sz="0" w:space="0" w:color="auto"/>
            <w:bottom w:val="none" w:sz="0" w:space="0" w:color="auto"/>
            <w:right w:val="none" w:sz="0" w:space="0" w:color="auto"/>
          </w:divBdr>
        </w:div>
        <w:div w:id="1568102885">
          <w:marLeft w:val="480"/>
          <w:marRight w:val="0"/>
          <w:marTop w:val="0"/>
          <w:marBottom w:val="0"/>
          <w:divBdr>
            <w:top w:val="none" w:sz="0" w:space="0" w:color="auto"/>
            <w:left w:val="none" w:sz="0" w:space="0" w:color="auto"/>
            <w:bottom w:val="none" w:sz="0" w:space="0" w:color="auto"/>
            <w:right w:val="none" w:sz="0" w:space="0" w:color="auto"/>
          </w:divBdr>
        </w:div>
        <w:div w:id="1473713290">
          <w:marLeft w:val="480"/>
          <w:marRight w:val="0"/>
          <w:marTop w:val="0"/>
          <w:marBottom w:val="0"/>
          <w:divBdr>
            <w:top w:val="none" w:sz="0" w:space="0" w:color="auto"/>
            <w:left w:val="none" w:sz="0" w:space="0" w:color="auto"/>
            <w:bottom w:val="none" w:sz="0" w:space="0" w:color="auto"/>
            <w:right w:val="none" w:sz="0" w:space="0" w:color="auto"/>
          </w:divBdr>
        </w:div>
        <w:div w:id="1646205851">
          <w:marLeft w:val="480"/>
          <w:marRight w:val="0"/>
          <w:marTop w:val="0"/>
          <w:marBottom w:val="0"/>
          <w:divBdr>
            <w:top w:val="none" w:sz="0" w:space="0" w:color="auto"/>
            <w:left w:val="none" w:sz="0" w:space="0" w:color="auto"/>
            <w:bottom w:val="none" w:sz="0" w:space="0" w:color="auto"/>
            <w:right w:val="none" w:sz="0" w:space="0" w:color="auto"/>
          </w:divBdr>
        </w:div>
        <w:div w:id="14579427">
          <w:marLeft w:val="480"/>
          <w:marRight w:val="0"/>
          <w:marTop w:val="0"/>
          <w:marBottom w:val="0"/>
          <w:divBdr>
            <w:top w:val="none" w:sz="0" w:space="0" w:color="auto"/>
            <w:left w:val="none" w:sz="0" w:space="0" w:color="auto"/>
            <w:bottom w:val="none" w:sz="0" w:space="0" w:color="auto"/>
            <w:right w:val="none" w:sz="0" w:space="0" w:color="auto"/>
          </w:divBdr>
        </w:div>
        <w:div w:id="813762327">
          <w:marLeft w:val="480"/>
          <w:marRight w:val="0"/>
          <w:marTop w:val="0"/>
          <w:marBottom w:val="0"/>
          <w:divBdr>
            <w:top w:val="none" w:sz="0" w:space="0" w:color="auto"/>
            <w:left w:val="none" w:sz="0" w:space="0" w:color="auto"/>
            <w:bottom w:val="none" w:sz="0" w:space="0" w:color="auto"/>
            <w:right w:val="none" w:sz="0" w:space="0" w:color="auto"/>
          </w:divBdr>
        </w:div>
        <w:div w:id="643661105">
          <w:marLeft w:val="480"/>
          <w:marRight w:val="0"/>
          <w:marTop w:val="0"/>
          <w:marBottom w:val="0"/>
          <w:divBdr>
            <w:top w:val="none" w:sz="0" w:space="0" w:color="auto"/>
            <w:left w:val="none" w:sz="0" w:space="0" w:color="auto"/>
            <w:bottom w:val="none" w:sz="0" w:space="0" w:color="auto"/>
            <w:right w:val="none" w:sz="0" w:space="0" w:color="auto"/>
          </w:divBdr>
        </w:div>
        <w:div w:id="1962177717">
          <w:marLeft w:val="480"/>
          <w:marRight w:val="0"/>
          <w:marTop w:val="0"/>
          <w:marBottom w:val="0"/>
          <w:divBdr>
            <w:top w:val="none" w:sz="0" w:space="0" w:color="auto"/>
            <w:left w:val="none" w:sz="0" w:space="0" w:color="auto"/>
            <w:bottom w:val="none" w:sz="0" w:space="0" w:color="auto"/>
            <w:right w:val="none" w:sz="0" w:space="0" w:color="auto"/>
          </w:divBdr>
        </w:div>
        <w:div w:id="1931347424">
          <w:marLeft w:val="480"/>
          <w:marRight w:val="0"/>
          <w:marTop w:val="0"/>
          <w:marBottom w:val="0"/>
          <w:divBdr>
            <w:top w:val="none" w:sz="0" w:space="0" w:color="auto"/>
            <w:left w:val="none" w:sz="0" w:space="0" w:color="auto"/>
            <w:bottom w:val="none" w:sz="0" w:space="0" w:color="auto"/>
            <w:right w:val="none" w:sz="0" w:space="0" w:color="auto"/>
          </w:divBdr>
        </w:div>
        <w:div w:id="2052881300">
          <w:marLeft w:val="480"/>
          <w:marRight w:val="0"/>
          <w:marTop w:val="0"/>
          <w:marBottom w:val="0"/>
          <w:divBdr>
            <w:top w:val="none" w:sz="0" w:space="0" w:color="auto"/>
            <w:left w:val="none" w:sz="0" w:space="0" w:color="auto"/>
            <w:bottom w:val="none" w:sz="0" w:space="0" w:color="auto"/>
            <w:right w:val="none" w:sz="0" w:space="0" w:color="auto"/>
          </w:divBdr>
        </w:div>
        <w:div w:id="29258405">
          <w:marLeft w:val="480"/>
          <w:marRight w:val="0"/>
          <w:marTop w:val="0"/>
          <w:marBottom w:val="0"/>
          <w:divBdr>
            <w:top w:val="none" w:sz="0" w:space="0" w:color="auto"/>
            <w:left w:val="none" w:sz="0" w:space="0" w:color="auto"/>
            <w:bottom w:val="none" w:sz="0" w:space="0" w:color="auto"/>
            <w:right w:val="none" w:sz="0" w:space="0" w:color="auto"/>
          </w:divBdr>
        </w:div>
        <w:div w:id="813840664">
          <w:marLeft w:val="480"/>
          <w:marRight w:val="0"/>
          <w:marTop w:val="0"/>
          <w:marBottom w:val="0"/>
          <w:divBdr>
            <w:top w:val="none" w:sz="0" w:space="0" w:color="auto"/>
            <w:left w:val="none" w:sz="0" w:space="0" w:color="auto"/>
            <w:bottom w:val="none" w:sz="0" w:space="0" w:color="auto"/>
            <w:right w:val="none" w:sz="0" w:space="0" w:color="auto"/>
          </w:divBdr>
        </w:div>
        <w:div w:id="6031602">
          <w:marLeft w:val="480"/>
          <w:marRight w:val="0"/>
          <w:marTop w:val="0"/>
          <w:marBottom w:val="0"/>
          <w:divBdr>
            <w:top w:val="none" w:sz="0" w:space="0" w:color="auto"/>
            <w:left w:val="none" w:sz="0" w:space="0" w:color="auto"/>
            <w:bottom w:val="none" w:sz="0" w:space="0" w:color="auto"/>
            <w:right w:val="none" w:sz="0" w:space="0" w:color="auto"/>
          </w:divBdr>
        </w:div>
        <w:div w:id="643660608">
          <w:marLeft w:val="480"/>
          <w:marRight w:val="0"/>
          <w:marTop w:val="0"/>
          <w:marBottom w:val="0"/>
          <w:divBdr>
            <w:top w:val="none" w:sz="0" w:space="0" w:color="auto"/>
            <w:left w:val="none" w:sz="0" w:space="0" w:color="auto"/>
            <w:bottom w:val="none" w:sz="0" w:space="0" w:color="auto"/>
            <w:right w:val="none" w:sz="0" w:space="0" w:color="auto"/>
          </w:divBdr>
        </w:div>
        <w:div w:id="1641111964">
          <w:marLeft w:val="480"/>
          <w:marRight w:val="0"/>
          <w:marTop w:val="0"/>
          <w:marBottom w:val="0"/>
          <w:divBdr>
            <w:top w:val="none" w:sz="0" w:space="0" w:color="auto"/>
            <w:left w:val="none" w:sz="0" w:space="0" w:color="auto"/>
            <w:bottom w:val="none" w:sz="0" w:space="0" w:color="auto"/>
            <w:right w:val="none" w:sz="0" w:space="0" w:color="auto"/>
          </w:divBdr>
        </w:div>
        <w:div w:id="458762395">
          <w:marLeft w:val="480"/>
          <w:marRight w:val="0"/>
          <w:marTop w:val="0"/>
          <w:marBottom w:val="0"/>
          <w:divBdr>
            <w:top w:val="none" w:sz="0" w:space="0" w:color="auto"/>
            <w:left w:val="none" w:sz="0" w:space="0" w:color="auto"/>
            <w:bottom w:val="none" w:sz="0" w:space="0" w:color="auto"/>
            <w:right w:val="none" w:sz="0" w:space="0" w:color="auto"/>
          </w:divBdr>
        </w:div>
        <w:div w:id="1906909837">
          <w:marLeft w:val="480"/>
          <w:marRight w:val="0"/>
          <w:marTop w:val="0"/>
          <w:marBottom w:val="0"/>
          <w:divBdr>
            <w:top w:val="none" w:sz="0" w:space="0" w:color="auto"/>
            <w:left w:val="none" w:sz="0" w:space="0" w:color="auto"/>
            <w:bottom w:val="none" w:sz="0" w:space="0" w:color="auto"/>
            <w:right w:val="none" w:sz="0" w:space="0" w:color="auto"/>
          </w:divBdr>
        </w:div>
        <w:div w:id="1288119087">
          <w:marLeft w:val="480"/>
          <w:marRight w:val="0"/>
          <w:marTop w:val="0"/>
          <w:marBottom w:val="0"/>
          <w:divBdr>
            <w:top w:val="none" w:sz="0" w:space="0" w:color="auto"/>
            <w:left w:val="none" w:sz="0" w:space="0" w:color="auto"/>
            <w:bottom w:val="none" w:sz="0" w:space="0" w:color="auto"/>
            <w:right w:val="none" w:sz="0" w:space="0" w:color="auto"/>
          </w:divBdr>
        </w:div>
        <w:div w:id="638845363">
          <w:marLeft w:val="480"/>
          <w:marRight w:val="0"/>
          <w:marTop w:val="0"/>
          <w:marBottom w:val="0"/>
          <w:divBdr>
            <w:top w:val="none" w:sz="0" w:space="0" w:color="auto"/>
            <w:left w:val="none" w:sz="0" w:space="0" w:color="auto"/>
            <w:bottom w:val="none" w:sz="0" w:space="0" w:color="auto"/>
            <w:right w:val="none" w:sz="0" w:space="0" w:color="auto"/>
          </w:divBdr>
        </w:div>
        <w:div w:id="290483859">
          <w:marLeft w:val="480"/>
          <w:marRight w:val="0"/>
          <w:marTop w:val="0"/>
          <w:marBottom w:val="0"/>
          <w:divBdr>
            <w:top w:val="none" w:sz="0" w:space="0" w:color="auto"/>
            <w:left w:val="none" w:sz="0" w:space="0" w:color="auto"/>
            <w:bottom w:val="none" w:sz="0" w:space="0" w:color="auto"/>
            <w:right w:val="none" w:sz="0" w:space="0" w:color="auto"/>
          </w:divBdr>
        </w:div>
        <w:div w:id="650257071">
          <w:marLeft w:val="480"/>
          <w:marRight w:val="0"/>
          <w:marTop w:val="0"/>
          <w:marBottom w:val="0"/>
          <w:divBdr>
            <w:top w:val="none" w:sz="0" w:space="0" w:color="auto"/>
            <w:left w:val="none" w:sz="0" w:space="0" w:color="auto"/>
            <w:bottom w:val="none" w:sz="0" w:space="0" w:color="auto"/>
            <w:right w:val="none" w:sz="0" w:space="0" w:color="auto"/>
          </w:divBdr>
        </w:div>
        <w:div w:id="157428709">
          <w:marLeft w:val="480"/>
          <w:marRight w:val="0"/>
          <w:marTop w:val="0"/>
          <w:marBottom w:val="0"/>
          <w:divBdr>
            <w:top w:val="none" w:sz="0" w:space="0" w:color="auto"/>
            <w:left w:val="none" w:sz="0" w:space="0" w:color="auto"/>
            <w:bottom w:val="none" w:sz="0" w:space="0" w:color="auto"/>
            <w:right w:val="none" w:sz="0" w:space="0" w:color="auto"/>
          </w:divBdr>
        </w:div>
        <w:div w:id="1268006560">
          <w:marLeft w:val="480"/>
          <w:marRight w:val="0"/>
          <w:marTop w:val="0"/>
          <w:marBottom w:val="0"/>
          <w:divBdr>
            <w:top w:val="none" w:sz="0" w:space="0" w:color="auto"/>
            <w:left w:val="none" w:sz="0" w:space="0" w:color="auto"/>
            <w:bottom w:val="none" w:sz="0" w:space="0" w:color="auto"/>
            <w:right w:val="none" w:sz="0" w:space="0" w:color="auto"/>
          </w:divBdr>
        </w:div>
        <w:div w:id="835222386">
          <w:marLeft w:val="480"/>
          <w:marRight w:val="0"/>
          <w:marTop w:val="0"/>
          <w:marBottom w:val="0"/>
          <w:divBdr>
            <w:top w:val="none" w:sz="0" w:space="0" w:color="auto"/>
            <w:left w:val="none" w:sz="0" w:space="0" w:color="auto"/>
            <w:bottom w:val="none" w:sz="0" w:space="0" w:color="auto"/>
            <w:right w:val="none" w:sz="0" w:space="0" w:color="auto"/>
          </w:divBdr>
        </w:div>
        <w:div w:id="676422419">
          <w:marLeft w:val="480"/>
          <w:marRight w:val="0"/>
          <w:marTop w:val="0"/>
          <w:marBottom w:val="0"/>
          <w:divBdr>
            <w:top w:val="none" w:sz="0" w:space="0" w:color="auto"/>
            <w:left w:val="none" w:sz="0" w:space="0" w:color="auto"/>
            <w:bottom w:val="none" w:sz="0" w:space="0" w:color="auto"/>
            <w:right w:val="none" w:sz="0" w:space="0" w:color="auto"/>
          </w:divBdr>
        </w:div>
        <w:div w:id="896090336">
          <w:marLeft w:val="480"/>
          <w:marRight w:val="0"/>
          <w:marTop w:val="0"/>
          <w:marBottom w:val="0"/>
          <w:divBdr>
            <w:top w:val="none" w:sz="0" w:space="0" w:color="auto"/>
            <w:left w:val="none" w:sz="0" w:space="0" w:color="auto"/>
            <w:bottom w:val="none" w:sz="0" w:space="0" w:color="auto"/>
            <w:right w:val="none" w:sz="0" w:space="0" w:color="auto"/>
          </w:divBdr>
        </w:div>
        <w:div w:id="112793666">
          <w:marLeft w:val="480"/>
          <w:marRight w:val="0"/>
          <w:marTop w:val="0"/>
          <w:marBottom w:val="0"/>
          <w:divBdr>
            <w:top w:val="none" w:sz="0" w:space="0" w:color="auto"/>
            <w:left w:val="none" w:sz="0" w:space="0" w:color="auto"/>
            <w:bottom w:val="none" w:sz="0" w:space="0" w:color="auto"/>
            <w:right w:val="none" w:sz="0" w:space="0" w:color="auto"/>
          </w:divBdr>
        </w:div>
        <w:div w:id="104732591">
          <w:marLeft w:val="480"/>
          <w:marRight w:val="0"/>
          <w:marTop w:val="0"/>
          <w:marBottom w:val="0"/>
          <w:divBdr>
            <w:top w:val="none" w:sz="0" w:space="0" w:color="auto"/>
            <w:left w:val="none" w:sz="0" w:space="0" w:color="auto"/>
            <w:bottom w:val="none" w:sz="0" w:space="0" w:color="auto"/>
            <w:right w:val="none" w:sz="0" w:space="0" w:color="auto"/>
          </w:divBdr>
        </w:div>
        <w:div w:id="600113762">
          <w:marLeft w:val="480"/>
          <w:marRight w:val="0"/>
          <w:marTop w:val="0"/>
          <w:marBottom w:val="0"/>
          <w:divBdr>
            <w:top w:val="none" w:sz="0" w:space="0" w:color="auto"/>
            <w:left w:val="none" w:sz="0" w:space="0" w:color="auto"/>
            <w:bottom w:val="none" w:sz="0" w:space="0" w:color="auto"/>
            <w:right w:val="none" w:sz="0" w:space="0" w:color="auto"/>
          </w:divBdr>
        </w:div>
        <w:div w:id="376471355">
          <w:marLeft w:val="480"/>
          <w:marRight w:val="0"/>
          <w:marTop w:val="0"/>
          <w:marBottom w:val="0"/>
          <w:divBdr>
            <w:top w:val="none" w:sz="0" w:space="0" w:color="auto"/>
            <w:left w:val="none" w:sz="0" w:space="0" w:color="auto"/>
            <w:bottom w:val="none" w:sz="0" w:space="0" w:color="auto"/>
            <w:right w:val="none" w:sz="0" w:space="0" w:color="auto"/>
          </w:divBdr>
        </w:div>
        <w:div w:id="856626344">
          <w:marLeft w:val="480"/>
          <w:marRight w:val="0"/>
          <w:marTop w:val="0"/>
          <w:marBottom w:val="0"/>
          <w:divBdr>
            <w:top w:val="none" w:sz="0" w:space="0" w:color="auto"/>
            <w:left w:val="none" w:sz="0" w:space="0" w:color="auto"/>
            <w:bottom w:val="none" w:sz="0" w:space="0" w:color="auto"/>
            <w:right w:val="none" w:sz="0" w:space="0" w:color="auto"/>
          </w:divBdr>
        </w:div>
        <w:div w:id="2011711469">
          <w:marLeft w:val="480"/>
          <w:marRight w:val="0"/>
          <w:marTop w:val="0"/>
          <w:marBottom w:val="0"/>
          <w:divBdr>
            <w:top w:val="none" w:sz="0" w:space="0" w:color="auto"/>
            <w:left w:val="none" w:sz="0" w:space="0" w:color="auto"/>
            <w:bottom w:val="none" w:sz="0" w:space="0" w:color="auto"/>
            <w:right w:val="none" w:sz="0" w:space="0" w:color="auto"/>
          </w:divBdr>
        </w:div>
        <w:div w:id="700788563">
          <w:marLeft w:val="480"/>
          <w:marRight w:val="0"/>
          <w:marTop w:val="0"/>
          <w:marBottom w:val="0"/>
          <w:divBdr>
            <w:top w:val="none" w:sz="0" w:space="0" w:color="auto"/>
            <w:left w:val="none" w:sz="0" w:space="0" w:color="auto"/>
            <w:bottom w:val="none" w:sz="0" w:space="0" w:color="auto"/>
            <w:right w:val="none" w:sz="0" w:space="0" w:color="auto"/>
          </w:divBdr>
        </w:div>
        <w:div w:id="1650287657">
          <w:marLeft w:val="480"/>
          <w:marRight w:val="0"/>
          <w:marTop w:val="0"/>
          <w:marBottom w:val="0"/>
          <w:divBdr>
            <w:top w:val="none" w:sz="0" w:space="0" w:color="auto"/>
            <w:left w:val="none" w:sz="0" w:space="0" w:color="auto"/>
            <w:bottom w:val="none" w:sz="0" w:space="0" w:color="auto"/>
            <w:right w:val="none" w:sz="0" w:space="0" w:color="auto"/>
          </w:divBdr>
        </w:div>
        <w:div w:id="498930548">
          <w:marLeft w:val="480"/>
          <w:marRight w:val="0"/>
          <w:marTop w:val="0"/>
          <w:marBottom w:val="0"/>
          <w:divBdr>
            <w:top w:val="none" w:sz="0" w:space="0" w:color="auto"/>
            <w:left w:val="none" w:sz="0" w:space="0" w:color="auto"/>
            <w:bottom w:val="none" w:sz="0" w:space="0" w:color="auto"/>
            <w:right w:val="none" w:sz="0" w:space="0" w:color="auto"/>
          </w:divBdr>
        </w:div>
        <w:div w:id="206258652">
          <w:marLeft w:val="480"/>
          <w:marRight w:val="0"/>
          <w:marTop w:val="0"/>
          <w:marBottom w:val="0"/>
          <w:divBdr>
            <w:top w:val="none" w:sz="0" w:space="0" w:color="auto"/>
            <w:left w:val="none" w:sz="0" w:space="0" w:color="auto"/>
            <w:bottom w:val="none" w:sz="0" w:space="0" w:color="auto"/>
            <w:right w:val="none" w:sz="0" w:space="0" w:color="auto"/>
          </w:divBdr>
        </w:div>
        <w:div w:id="574246160">
          <w:marLeft w:val="480"/>
          <w:marRight w:val="0"/>
          <w:marTop w:val="0"/>
          <w:marBottom w:val="0"/>
          <w:divBdr>
            <w:top w:val="none" w:sz="0" w:space="0" w:color="auto"/>
            <w:left w:val="none" w:sz="0" w:space="0" w:color="auto"/>
            <w:bottom w:val="none" w:sz="0" w:space="0" w:color="auto"/>
            <w:right w:val="none" w:sz="0" w:space="0" w:color="auto"/>
          </w:divBdr>
        </w:div>
        <w:div w:id="1964732168">
          <w:marLeft w:val="480"/>
          <w:marRight w:val="0"/>
          <w:marTop w:val="0"/>
          <w:marBottom w:val="0"/>
          <w:divBdr>
            <w:top w:val="none" w:sz="0" w:space="0" w:color="auto"/>
            <w:left w:val="none" w:sz="0" w:space="0" w:color="auto"/>
            <w:bottom w:val="none" w:sz="0" w:space="0" w:color="auto"/>
            <w:right w:val="none" w:sz="0" w:space="0" w:color="auto"/>
          </w:divBdr>
        </w:div>
        <w:div w:id="1111511618">
          <w:marLeft w:val="480"/>
          <w:marRight w:val="0"/>
          <w:marTop w:val="0"/>
          <w:marBottom w:val="0"/>
          <w:divBdr>
            <w:top w:val="none" w:sz="0" w:space="0" w:color="auto"/>
            <w:left w:val="none" w:sz="0" w:space="0" w:color="auto"/>
            <w:bottom w:val="none" w:sz="0" w:space="0" w:color="auto"/>
            <w:right w:val="none" w:sz="0" w:space="0" w:color="auto"/>
          </w:divBdr>
        </w:div>
        <w:div w:id="562985249">
          <w:marLeft w:val="480"/>
          <w:marRight w:val="0"/>
          <w:marTop w:val="0"/>
          <w:marBottom w:val="0"/>
          <w:divBdr>
            <w:top w:val="none" w:sz="0" w:space="0" w:color="auto"/>
            <w:left w:val="none" w:sz="0" w:space="0" w:color="auto"/>
            <w:bottom w:val="none" w:sz="0" w:space="0" w:color="auto"/>
            <w:right w:val="none" w:sz="0" w:space="0" w:color="auto"/>
          </w:divBdr>
        </w:div>
        <w:div w:id="133184993">
          <w:marLeft w:val="480"/>
          <w:marRight w:val="0"/>
          <w:marTop w:val="0"/>
          <w:marBottom w:val="0"/>
          <w:divBdr>
            <w:top w:val="none" w:sz="0" w:space="0" w:color="auto"/>
            <w:left w:val="none" w:sz="0" w:space="0" w:color="auto"/>
            <w:bottom w:val="none" w:sz="0" w:space="0" w:color="auto"/>
            <w:right w:val="none" w:sz="0" w:space="0" w:color="auto"/>
          </w:divBdr>
        </w:div>
        <w:div w:id="1224949826">
          <w:marLeft w:val="480"/>
          <w:marRight w:val="0"/>
          <w:marTop w:val="0"/>
          <w:marBottom w:val="0"/>
          <w:divBdr>
            <w:top w:val="none" w:sz="0" w:space="0" w:color="auto"/>
            <w:left w:val="none" w:sz="0" w:space="0" w:color="auto"/>
            <w:bottom w:val="none" w:sz="0" w:space="0" w:color="auto"/>
            <w:right w:val="none" w:sz="0" w:space="0" w:color="auto"/>
          </w:divBdr>
        </w:div>
        <w:div w:id="262034884">
          <w:marLeft w:val="480"/>
          <w:marRight w:val="0"/>
          <w:marTop w:val="0"/>
          <w:marBottom w:val="0"/>
          <w:divBdr>
            <w:top w:val="none" w:sz="0" w:space="0" w:color="auto"/>
            <w:left w:val="none" w:sz="0" w:space="0" w:color="auto"/>
            <w:bottom w:val="none" w:sz="0" w:space="0" w:color="auto"/>
            <w:right w:val="none" w:sz="0" w:space="0" w:color="auto"/>
          </w:divBdr>
        </w:div>
        <w:div w:id="1769424962">
          <w:marLeft w:val="480"/>
          <w:marRight w:val="0"/>
          <w:marTop w:val="0"/>
          <w:marBottom w:val="0"/>
          <w:divBdr>
            <w:top w:val="none" w:sz="0" w:space="0" w:color="auto"/>
            <w:left w:val="none" w:sz="0" w:space="0" w:color="auto"/>
            <w:bottom w:val="none" w:sz="0" w:space="0" w:color="auto"/>
            <w:right w:val="none" w:sz="0" w:space="0" w:color="auto"/>
          </w:divBdr>
        </w:div>
      </w:divsChild>
    </w:div>
    <w:div w:id="1831168103">
      <w:bodyDiv w:val="1"/>
      <w:marLeft w:val="0"/>
      <w:marRight w:val="0"/>
      <w:marTop w:val="0"/>
      <w:marBottom w:val="0"/>
      <w:divBdr>
        <w:top w:val="none" w:sz="0" w:space="0" w:color="auto"/>
        <w:left w:val="none" w:sz="0" w:space="0" w:color="auto"/>
        <w:bottom w:val="none" w:sz="0" w:space="0" w:color="auto"/>
        <w:right w:val="none" w:sz="0" w:space="0" w:color="auto"/>
      </w:divBdr>
    </w:div>
    <w:div w:id="1834562168">
      <w:bodyDiv w:val="1"/>
      <w:marLeft w:val="0"/>
      <w:marRight w:val="0"/>
      <w:marTop w:val="0"/>
      <w:marBottom w:val="0"/>
      <w:divBdr>
        <w:top w:val="none" w:sz="0" w:space="0" w:color="auto"/>
        <w:left w:val="none" w:sz="0" w:space="0" w:color="auto"/>
        <w:bottom w:val="none" w:sz="0" w:space="0" w:color="auto"/>
        <w:right w:val="none" w:sz="0" w:space="0" w:color="auto"/>
      </w:divBdr>
      <w:divsChild>
        <w:div w:id="877350290">
          <w:marLeft w:val="480"/>
          <w:marRight w:val="0"/>
          <w:marTop w:val="0"/>
          <w:marBottom w:val="0"/>
          <w:divBdr>
            <w:top w:val="none" w:sz="0" w:space="0" w:color="auto"/>
            <w:left w:val="none" w:sz="0" w:space="0" w:color="auto"/>
            <w:bottom w:val="none" w:sz="0" w:space="0" w:color="auto"/>
            <w:right w:val="none" w:sz="0" w:space="0" w:color="auto"/>
          </w:divBdr>
        </w:div>
        <w:div w:id="251396172">
          <w:marLeft w:val="480"/>
          <w:marRight w:val="0"/>
          <w:marTop w:val="0"/>
          <w:marBottom w:val="0"/>
          <w:divBdr>
            <w:top w:val="none" w:sz="0" w:space="0" w:color="auto"/>
            <w:left w:val="none" w:sz="0" w:space="0" w:color="auto"/>
            <w:bottom w:val="none" w:sz="0" w:space="0" w:color="auto"/>
            <w:right w:val="none" w:sz="0" w:space="0" w:color="auto"/>
          </w:divBdr>
        </w:div>
        <w:div w:id="1593852584">
          <w:marLeft w:val="480"/>
          <w:marRight w:val="0"/>
          <w:marTop w:val="0"/>
          <w:marBottom w:val="0"/>
          <w:divBdr>
            <w:top w:val="none" w:sz="0" w:space="0" w:color="auto"/>
            <w:left w:val="none" w:sz="0" w:space="0" w:color="auto"/>
            <w:bottom w:val="none" w:sz="0" w:space="0" w:color="auto"/>
            <w:right w:val="none" w:sz="0" w:space="0" w:color="auto"/>
          </w:divBdr>
        </w:div>
        <w:div w:id="270358678">
          <w:marLeft w:val="480"/>
          <w:marRight w:val="0"/>
          <w:marTop w:val="0"/>
          <w:marBottom w:val="0"/>
          <w:divBdr>
            <w:top w:val="none" w:sz="0" w:space="0" w:color="auto"/>
            <w:left w:val="none" w:sz="0" w:space="0" w:color="auto"/>
            <w:bottom w:val="none" w:sz="0" w:space="0" w:color="auto"/>
            <w:right w:val="none" w:sz="0" w:space="0" w:color="auto"/>
          </w:divBdr>
        </w:div>
        <w:div w:id="78991924">
          <w:marLeft w:val="480"/>
          <w:marRight w:val="0"/>
          <w:marTop w:val="0"/>
          <w:marBottom w:val="0"/>
          <w:divBdr>
            <w:top w:val="none" w:sz="0" w:space="0" w:color="auto"/>
            <w:left w:val="none" w:sz="0" w:space="0" w:color="auto"/>
            <w:bottom w:val="none" w:sz="0" w:space="0" w:color="auto"/>
            <w:right w:val="none" w:sz="0" w:space="0" w:color="auto"/>
          </w:divBdr>
        </w:div>
        <w:div w:id="2042239125">
          <w:marLeft w:val="480"/>
          <w:marRight w:val="0"/>
          <w:marTop w:val="0"/>
          <w:marBottom w:val="0"/>
          <w:divBdr>
            <w:top w:val="none" w:sz="0" w:space="0" w:color="auto"/>
            <w:left w:val="none" w:sz="0" w:space="0" w:color="auto"/>
            <w:bottom w:val="none" w:sz="0" w:space="0" w:color="auto"/>
            <w:right w:val="none" w:sz="0" w:space="0" w:color="auto"/>
          </w:divBdr>
        </w:div>
        <w:div w:id="1805463037">
          <w:marLeft w:val="480"/>
          <w:marRight w:val="0"/>
          <w:marTop w:val="0"/>
          <w:marBottom w:val="0"/>
          <w:divBdr>
            <w:top w:val="none" w:sz="0" w:space="0" w:color="auto"/>
            <w:left w:val="none" w:sz="0" w:space="0" w:color="auto"/>
            <w:bottom w:val="none" w:sz="0" w:space="0" w:color="auto"/>
            <w:right w:val="none" w:sz="0" w:space="0" w:color="auto"/>
          </w:divBdr>
        </w:div>
        <w:div w:id="788210046">
          <w:marLeft w:val="480"/>
          <w:marRight w:val="0"/>
          <w:marTop w:val="0"/>
          <w:marBottom w:val="0"/>
          <w:divBdr>
            <w:top w:val="none" w:sz="0" w:space="0" w:color="auto"/>
            <w:left w:val="none" w:sz="0" w:space="0" w:color="auto"/>
            <w:bottom w:val="none" w:sz="0" w:space="0" w:color="auto"/>
            <w:right w:val="none" w:sz="0" w:space="0" w:color="auto"/>
          </w:divBdr>
        </w:div>
        <w:div w:id="415447408">
          <w:marLeft w:val="480"/>
          <w:marRight w:val="0"/>
          <w:marTop w:val="0"/>
          <w:marBottom w:val="0"/>
          <w:divBdr>
            <w:top w:val="none" w:sz="0" w:space="0" w:color="auto"/>
            <w:left w:val="none" w:sz="0" w:space="0" w:color="auto"/>
            <w:bottom w:val="none" w:sz="0" w:space="0" w:color="auto"/>
            <w:right w:val="none" w:sz="0" w:space="0" w:color="auto"/>
          </w:divBdr>
        </w:div>
        <w:div w:id="1540627842">
          <w:marLeft w:val="480"/>
          <w:marRight w:val="0"/>
          <w:marTop w:val="0"/>
          <w:marBottom w:val="0"/>
          <w:divBdr>
            <w:top w:val="none" w:sz="0" w:space="0" w:color="auto"/>
            <w:left w:val="none" w:sz="0" w:space="0" w:color="auto"/>
            <w:bottom w:val="none" w:sz="0" w:space="0" w:color="auto"/>
            <w:right w:val="none" w:sz="0" w:space="0" w:color="auto"/>
          </w:divBdr>
        </w:div>
        <w:div w:id="2128309543">
          <w:marLeft w:val="480"/>
          <w:marRight w:val="0"/>
          <w:marTop w:val="0"/>
          <w:marBottom w:val="0"/>
          <w:divBdr>
            <w:top w:val="none" w:sz="0" w:space="0" w:color="auto"/>
            <w:left w:val="none" w:sz="0" w:space="0" w:color="auto"/>
            <w:bottom w:val="none" w:sz="0" w:space="0" w:color="auto"/>
            <w:right w:val="none" w:sz="0" w:space="0" w:color="auto"/>
          </w:divBdr>
        </w:div>
        <w:div w:id="1962346072">
          <w:marLeft w:val="480"/>
          <w:marRight w:val="0"/>
          <w:marTop w:val="0"/>
          <w:marBottom w:val="0"/>
          <w:divBdr>
            <w:top w:val="none" w:sz="0" w:space="0" w:color="auto"/>
            <w:left w:val="none" w:sz="0" w:space="0" w:color="auto"/>
            <w:bottom w:val="none" w:sz="0" w:space="0" w:color="auto"/>
            <w:right w:val="none" w:sz="0" w:space="0" w:color="auto"/>
          </w:divBdr>
        </w:div>
        <w:div w:id="1147162070">
          <w:marLeft w:val="480"/>
          <w:marRight w:val="0"/>
          <w:marTop w:val="0"/>
          <w:marBottom w:val="0"/>
          <w:divBdr>
            <w:top w:val="none" w:sz="0" w:space="0" w:color="auto"/>
            <w:left w:val="none" w:sz="0" w:space="0" w:color="auto"/>
            <w:bottom w:val="none" w:sz="0" w:space="0" w:color="auto"/>
            <w:right w:val="none" w:sz="0" w:space="0" w:color="auto"/>
          </w:divBdr>
        </w:div>
        <w:div w:id="1340699561">
          <w:marLeft w:val="480"/>
          <w:marRight w:val="0"/>
          <w:marTop w:val="0"/>
          <w:marBottom w:val="0"/>
          <w:divBdr>
            <w:top w:val="none" w:sz="0" w:space="0" w:color="auto"/>
            <w:left w:val="none" w:sz="0" w:space="0" w:color="auto"/>
            <w:bottom w:val="none" w:sz="0" w:space="0" w:color="auto"/>
            <w:right w:val="none" w:sz="0" w:space="0" w:color="auto"/>
          </w:divBdr>
        </w:div>
        <w:div w:id="1978800778">
          <w:marLeft w:val="480"/>
          <w:marRight w:val="0"/>
          <w:marTop w:val="0"/>
          <w:marBottom w:val="0"/>
          <w:divBdr>
            <w:top w:val="none" w:sz="0" w:space="0" w:color="auto"/>
            <w:left w:val="none" w:sz="0" w:space="0" w:color="auto"/>
            <w:bottom w:val="none" w:sz="0" w:space="0" w:color="auto"/>
            <w:right w:val="none" w:sz="0" w:space="0" w:color="auto"/>
          </w:divBdr>
        </w:div>
        <w:div w:id="3284173">
          <w:marLeft w:val="480"/>
          <w:marRight w:val="0"/>
          <w:marTop w:val="0"/>
          <w:marBottom w:val="0"/>
          <w:divBdr>
            <w:top w:val="none" w:sz="0" w:space="0" w:color="auto"/>
            <w:left w:val="none" w:sz="0" w:space="0" w:color="auto"/>
            <w:bottom w:val="none" w:sz="0" w:space="0" w:color="auto"/>
            <w:right w:val="none" w:sz="0" w:space="0" w:color="auto"/>
          </w:divBdr>
        </w:div>
        <w:div w:id="965618288">
          <w:marLeft w:val="480"/>
          <w:marRight w:val="0"/>
          <w:marTop w:val="0"/>
          <w:marBottom w:val="0"/>
          <w:divBdr>
            <w:top w:val="none" w:sz="0" w:space="0" w:color="auto"/>
            <w:left w:val="none" w:sz="0" w:space="0" w:color="auto"/>
            <w:bottom w:val="none" w:sz="0" w:space="0" w:color="auto"/>
            <w:right w:val="none" w:sz="0" w:space="0" w:color="auto"/>
          </w:divBdr>
        </w:div>
        <w:div w:id="880628214">
          <w:marLeft w:val="480"/>
          <w:marRight w:val="0"/>
          <w:marTop w:val="0"/>
          <w:marBottom w:val="0"/>
          <w:divBdr>
            <w:top w:val="none" w:sz="0" w:space="0" w:color="auto"/>
            <w:left w:val="none" w:sz="0" w:space="0" w:color="auto"/>
            <w:bottom w:val="none" w:sz="0" w:space="0" w:color="auto"/>
            <w:right w:val="none" w:sz="0" w:space="0" w:color="auto"/>
          </w:divBdr>
        </w:div>
        <w:div w:id="1187253167">
          <w:marLeft w:val="480"/>
          <w:marRight w:val="0"/>
          <w:marTop w:val="0"/>
          <w:marBottom w:val="0"/>
          <w:divBdr>
            <w:top w:val="none" w:sz="0" w:space="0" w:color="auto"/>
            <w:left w:val="none" w:sz="0" w:space="0" w:color="auto"/>
            <w:bottom w:val="none" w:sz="0" w:space="0" w:color="auto"/>
            <w:right w:val="none" w:sz="0" w:space="0" w:color="auto"/>
          </w:divBdr>
        </w:div>
        <w:div w:id="578487954">
          <w:marLeft w:val="480"/>
          <w:marRight w:val="0"/>
          <w:marTop w:val="0"/>
          <w:marBottom w:val="0"/>
          <w:divBdr>
            <w:top w:val="none" w:sz="0" w:space="0" w:color="auto"/>
            <w:left w:val="none" w:sz="0" w:space="0" w:color="auto"/>
            <w:bottom w:val="none" w:sz="0" w:space="0" w:color="auto"/>
            <w:right w:val="none" w:sz="0" w:space="0" w:color="auto"/>
          </w:divBdr>
        </w:div>
        <w:div w:id="522867456">
          <w:marLeft w:val="480"/>
          <w:marRight w:val="0"/>
          <w:marTop w:val="0"/>
          <w:marBottom w:val="0"/>
          <w:divBdr>
            <w:top w:val="none" w:sz="0" w:space="0" w:color="auto"/>
            <w:left w:val="none" w:sz="0" w:space="0" w:color="auto"/>
            <w:bottom w:val="none" w:sz="0" w:space="0" w:color="auto"/>
            <w:right w:val="none" w:sz="0" w:space="0" w:color="auto"/>
          </w:divBdr>
        </w:div>
        <w:div w:id="1898466780">
          <w:marLeft w:val="480"/>
          <w:marRight w:val="0"/>
          <w:marTop w:val="0"/>
          <w:marBottom w:val="0"/>
          <w:divBdr>
            <w:top w:val="none" w:sz="0" w:space="0" w:color="auto"/>
            <w:left w:val="none" w:sz="0" w:space="0" w:color="auto"/>
            <w:bottom w:val="none" w:sz="0" w:space="0" w:color="auto"/>
            <w:right w:val="none" w:sz="0" w:space="0" w:color="auto"/>
          </w:divBdr>
        </w:div>
        <w:div w:id="212155684">
          <w:marLeft w:val="480"/>
          <w:marRight w:val="0"/>
          <w:marTop w:val="0"/>
          <w:marBottom w:val="0"/>
          <w:divBdr>
            <w:top w:val="none" w:sz="0" w:space="0" w:color="auto"/>
            <w:left w:val="none" w:sz="0" w:space="0" w:color="auto"/>
            <w:bottom w:val="none" w:sz="0" w:space="0" w:color="auto"/>
            <w:right w:val="none" w:sz="0" w:space="0" w:color="auto"/>
          </w:divBdr>
        </w:div>
        <w:div w:id="405151266">
          <w:marLeft w:val="480"/>
          <w:marRight w:val="0"/>
          <w:marTop w:val="0"/>
          <w:marBottom w:val="0"/>
          <w:divBdr>
            <w:top w:val="none" w:sz="0" w:space="0" w:color="auto"/>
            <w:left w:val="none" w:sz="0" w:space="0" w:color="auto"/>
            <w:bottom w:val="none" w:sz="0" w:space="0" w:color="auto"/>
            <w:right w:val="none" w:sz="0" w:space="0" w:color="auto"/>
          </w:divBdr>
        </w:div>
        <w:div w:id="326057175">
          <w:marLeft w:val="480"/>
          <w:marRight w:val="0"/>
          <w:marTop w:val="0"/>
          <w:marBottom w:val="0"/>
          <w:divBdr>
            <w:top w:val="none" w:sz="0" w:space="0" w:color="auto"/>
            <w:left w:val="none" w:sz="0" w:space="0" w:color="auto"/>
            <w:bottom w:val="none" w:sz="0" w:space="0" w:color="auto"/>
            <w:right w:val="none" w:sz="0" w:space="0" w:color="auto"/>
          </w:divBdr>
        </w:div>
        <w:div w:id="674957808">
          <w:marLeft w:val="480"/>
          <w:marRight w:val="0"/>
          <w:marTop w:val="0"/>
          <w:marBottom w:val="0"/>
          <w:divBdr>
            <w:top w:val="none" w:sz="0" w:space="0" w:color="auto"/>
            <w:left w:val="none" w:sz="0" w:space="0" w:color="auto"/>
            <w:bottom w:val="none" w:sz="0" w:space="0" w:color="auto"/>
            <w:right w:val="none" w:sz="0" w:space="0" w:color="auto"/>
          </w:divBdr>
        </w:div>
        <w:div w:id="1257056295">
          <w:marLeft w:val="480"/>
          <w:marRight w:val="0"/>
          <w:marTop w:val="0"/>
          <w:marBottom w:val="0"/>
          <w:divBdr>
            <w:top w:val="none" w:sz="0" w:space="0" w:color="auto"/>
            <w:left w:val="none" w:sz="0" w:space="0" w:color="auto"/>
            <w:bottom w:val="none" w:sz="0" w:space="0" w:color="auto"/>
            <w:right w:val="none" w:sz="0" w:space="0" w:color="auto"/>
          </w:divBdr>
        </w:div>
        <w:div w:id="1792823641">
          <w:marLeft w:val="480"/>
          <w:marRight w:val="0"/>
          <w:marTop w:val="0"/>
          <w:marBottom w:val="0"/>
          <w:divBdr>
            <w:top w:val="none" w:sz="0" w:space="0" w:color="auto"/>
            <w:left w:val="none" w:sz="0" w:space="0" w:color="auto"/>
            <w:bottom w:val="none" w:sz="0" w:space="0" w:color="auto"/>
            <w:right w:val="none" w:sz="0" w:space="0" w:color="auto"/>
          </w:divBdr>
        </w:div>
        <w:div w:id="1115825305">
          <w:marLeft w:val="480"/>
          <w:marRight w:val="0"/>
          <w:marTop w:val="0"/>
          <w:marBottom w:val="0"/>
          <w:divBdr>
            <w:top w:val="none" w:sz="0" w:space="0" w:color="auto"/>
            <w:left w:val="none" w:sz="0" w:space="0" w:color="auto"/>
            <w:bottom w:val="none" w:sz="0" w:space="0" w:color="auto"/>
            <w:right w:val="none" w:sz="0" w:space="0" w:color="auto"/>
          </w:divBdr>
        </w:div>
        <w:div w:id="1047336595">
          <w:marLeft w:val="480"/>
          <w:marRight w:val="0"/>
          <w:marTop w:val="0"/>
          <w:marBottom w:val="0"/>
          <w:divBdr>
            <w:top w:val="none" w:sz="0" w:space="0" w:color="auto"/>
            <w:left w:val="none" w:sz="0" w:space="0" w:color="auto"/>
            <w:bottom w:val="none" w:sz="0" w:space="0" w:color="auto"/>
            <w:right w:val="none" w:sz="0" w:space="0" w:color="auto"/>
          </w:divBdr>
        </w:div>
        <w:div w:id="309141103">
          <w:marLeft w:val="480"/>
          <w:marRight w:val="0"/>
          <w:marTop w:val="0"/>
          <w:marBottom w:val="0"/>
          <w:divBdr>
            <w:top w:val="none" w:sz="0" w:space="0" w:color="auto"/>
            <w:left w:val="none" w:sz="0" w:space="0" w:color="auto"/>
            <w:bottom w:val="none" w:sz="0" w:space="0" w:color="auto"/>
            <w:right w:val="none" w:sz="0" w:space="0" w:color="auto"/>
          </w:divBdr>
        </w:div>
        <w:div w:id="602373778">
          <w:marLeft w:val="480"/>
          <w:marRight w:val="0"/>
          <w:marTop w:val="0"/>
          <w:marBottom w:val="0"/>
          <w:divBdr>
            <w:top w:val="none" w:sz="0" w:space="0" w:color="auto"/>
            <w:left w:val="none" w:sz="0" w:space="0" w:color="auto"/>
            <w:bottom w:val="none" w:sz="0" w:space="0" w:color="auto"/>
            <w:right w:val="none" w:sz="0" w:space="0" w:color="auto"/>
          </w:divBdr>
        </w:div>
        <w:div w:id="421220826">
          <w:marLeft w:val="480"/>
          <w:marRight w:val="0"/>
          <w:marTop w:val="0"/>
          <w:marBottom w:val="0"/>
          <w:divBdr>
            <w:top w:val="none" w:sz="0" w:space="0" w:color="auto"/>
            <w:left w:val="none" w:sz="0" w:space="0" w:color="auto"/>
            <w:bottom w:val="none" w:sz="0" w:space="0" w:color="auto"/>
            <w:right w:val="none" w:sz="0" w:space="0" w:color="auto"/>
          </w:divBdr>
        </w:div>
      </w:divsChild>
    </w:div>
    <w:div w:id="1834878496">
      <w:bodyDiv w:val="1"/>
      <w:marLeft w:val="0"/>
      <w:marRight w:val="0"/>
      <w:marTop w:val="0"/>
      <w:marBottom w:val="0"/>
      <w:divBdr>
        <w:top w:val="none" w:sz="0" w:space="0" w:color="auto"/>
        <w:left w:val="none" w:sz="0" w:space="0" w:color="auto"/>
        <w:bottom w:val="none" w:sz="0" w:space="0" w:color="auto"/>
        <w:right w:val="none" w:sz="0" w:space="0" w:color="auto"/>
      </w:divBdr>
    </w:div>
    <w:div w:id="1841968735">
      <w:bodyDiv w:val="1"/>
      <w:marLeft w:val="0"/>
      <w:marRight w:val="0"/>
      <w:marTop w:val="0"/>
      <w:marBottom w:val="0"/>
      <w:divBdr>
        <w:top w:val="none" w:sz="0" w:space="0" w:color="auto"/>
        <w:left w:val="none" w:sz="0" w:space="0" w:color="auto"/>
        <w:bottom w:val="none" w:sz="0" w:space="0" w:color="auto"/>
        <w:right w:val="none" w:sz="0" w:space="0" w:color="auto"/>
      </w:divBdr>
    </w:div>
    <w:div w:id="1850295052">
      <w:bodyDiv w:val="1"/>
      <w:marLeft w:val="0"/>
      <w:marRight w:val="0"/>
      <w:marTop w:val="0"/>
      <w:marBottom w:val="0"/>
      <w:divBdr>
        <w:top w:val="none" w:sz="0" w:space="0" w:color="auto"/>
        <w:left w:val="none" w:sz="0" w:space="0" w:color="auto"/>
        <w:bottom w:val="none" w:sz="0" w:space="0" w:color="auto"/>
        <w:right w:val="none" w:sz="0" w:space="0" w:color="auto"/>
      </w:divBdr>
      <w:divsChild>
        <w:div w:id="2122799810">
          <w:marLeft w:val="640"/>
          <w:marRight w:val="0"/>
          <w:marTop w:val="0"/>
          <w:marBottom w:val="0"/>
          <w:divBdr>
            <w:top w:val="none" w:sz="0" w:space="0" w:color="auto"/>
            <w:left w:val="none" w:sz="0" w:space="0" w:color="auto"/>
            <w:bottom w:val="none" w:sz="0" w:space="0" w:color="auto"/>
            <w:right w:val="none" w:sz="0" w:space="0" w:color="auto"/>
          </w:divBdr>
        </w:div>
        <w:div w:id="1806585752">
          <w:marLeft w:val="640"/>
          <w:marRight w:val="0"/>
          <w:marTop w:val="0"/>
          <w:marBottom w:val="0"/>
          <w:divBdr>
            <w:top w:val="none" w:sz="0" w:space="0" w:color="auto"/>
            <w:left w:val="none" w:sz="0" w:space="0" w:color="auto"/>
            <w:bottom w:val="none" w:sz="0" w:space="0" w:color="auto"/>
            <w:right w:val="none" w:sz="0" w:space="0" w:color="auto"/>
          </w:divBdr>
        </w:div>
        <w:div w:id="1552498922">
          <w:marLeft w:val="640"/>
          <w:marRight w:val="0"/>
          <w:marTop w:val="0"/>
          <w:marBottom w:val="0"/>
          <w:divBdr>
            <w:top w:val="none" w:sz="0" w:space="0" w:color="auto"/>
            <w:left w:val="none" w:sz="0" w:space="0" w:color="auto"/>
            <w:bottom w:val="none" w:sz="0" w:space="0" w:color="auto"/>
            <w:right w:val="none" w:sz="0" w:space="0" w:color="auto"/>
          </w:divBdr>
        </w:div>
        <w:div w:id="1364751043">
          <w:marLeft w:val="640"/>
          <w:marRight w:val="0"/>
          <w:marTop w:val="0"/>
          <w:marBottom w:val="0"/>
          <w:divBdr>
            <w:top w:val="none" w:sz="0" w:space="0" w:color="auto"/>
            <w:left w:val="none" w:sz="0" w:space="0" w:color="auto"/>
            <w:bottom w:val="none" w:sz="0" w:space="0" w:color="auto"/>
            <w:right w:val="none" w:sz="0" w:space="0" w:color="auto"/>
          </w:divBdr>
        </w:div>
        <w:div w:id="1168253404">
          <w:marLeft w:val="640"/>
          <w:marRight w:val="0"/>
          <w:marTop w:val="0"/>
          <w:marBottom w:val="0"/>
          <w:divBdr>
            <w:top w:val="none" w:sz="0" w:space="0" w:color="auto"/>
            <w:left w:val="none" w:sz="0" w:space="0" w:color="auto"/>
            <w:bottom w:val="none" w:sz="0" w:space="0" w:color="auto"/>
            <w:right w:val="none" w:sz="0" w:space="0" w:color="auto"/>
          </w:divBdr>
        </w:div>
        <w:div w:id="1286733911">
          <w:marLeft w:val="640"/>
          <w:marRight w:val="0"/>
          <w:marTop w:val="0"/>
          <w:marBottom w:val="0"/>
          <w:divBdr>
            <w:top w:val="none" w:sz="0" w:space="0" w:color="auto"/>
            <w:left w:val="none" w:sz="0" w:space="0" w:color="auto"/>
            <w:bottom w:val="none" w:sz="0" w:space="0" w:color="auto"/>
            <w:right w:val="none" w:sz="0" w:space="0" w:color="auto"/>
          </w:divBdr>
        </w:div>
        <w:div w:id="1824740825">
          <w:marLeft w:val="640"/>
          <w:marRight w:val="0"/>
          <w:marTop w:val="0"/>
          <w:marBottom w:val="0"/>
          <w:divBdr>
            <w:top w:val="none" w:sz="0" w:space="0" w:color="auto"/>
            <w:left w:val="none" w:sz="0" w:space="0" w:color="auto"/>
            <w:bottom w:val="none" w:sz="0" w:space="0" w:color="auto"/>
            <w:right w:val="none" w:sz="0" w:space="0" w:color="auto"/>
          </w:divBdr>
        </w:div>
        <w:div w:id="1525317053">
          <w:marLeft w:val="640"/>
          <w:marRight w:val="0"/>
          <w:marTop w:val="0"/>
          <w:marBottom w:val="0"/>
          <w:divBdr>
            <w:top w:val="none" w:sz="0" w:space="0" w:color="auto"/>
            <w:left w:val="none" w:sz="0" w:space="0" w:color="auto"/>
            <w:bottom w:val="none" w:sz="0" w:space="0" w:color="auto"/>
            <w:right w:val="none" w:sz="0" w:space="0" w:color="auto"/>
          </w:divBdr>
        </w:div>
        <w:div w:id="867135488">
          <w:marLeft w:val="640"/>
          <w:marRight w:val="0"/>
          <w:marTop w:val="0"/>
          <w:marBottom w:val="0"/>
          <w:divBdr>
            <w:top w:val="none" w:sz="0" w:space="0" w:color="auto"/>
            <w:left w:val="none" w:sz="0" w:space="0" w:color="auto"/>
            <w:bottom w:val="none" w:sz="0" w:space="0" w:color="auto"/>
            <w:right w:val="none" w:sz="0" w:space="0" w:color="auto"/>
          </w:divBdr>
        </w:div>
        <w:div w:id="1106997858">
          <w:marLeft w:val="640"/>
          <w:marRight w:val="0"/>
          <w:marTop w:val="0"/>
          <w:marBottom w:val="0"/>
          <w:divBdr>
            <w:top w:val="none" w:sz="0" w:space="0" w:color="auto"/>
            <w:left w:val="none" w:sz="0" w:space="0" w:color="auto"/>
            <w:bottom w:val="none" w:sz="0" w:space="0" w:color="auto"/>
            <w:right w:val="none" w:sz="0" w:space="0" w:color="auto"/>
          </w:divBdr>
        </w:div>
        <w:div w:id="271255303">
          <w:marLeft w:val="640"/>
          <w:marRight w:val="0"/>
          <w:marTop w:val="0"/>
          <w:marBottom w:val="0"/>
          <w:divBdr>
            <w:top w:val="none" w:sz="0" w:space="0" w:color="auto"/>
            <w:left w:val="none" w:sz="0" w:space="0" w:color="auto"/>
            <w:bottom w:val="none" w:sz="0" w:space="0" w:color="auto"/>
            <w:right w:val="none" w:sz="0" w:space="0" w:color="auto"/>
          </w:divBdr>
        </w:div>
        <w:div w:id="618486891">
          <w:marLeft w:val="640"/>
          <w:marRight w:val="0"/>
          <w:marTop w:val="0"/>
          <w:marBottom w:val="0"/>
          <w:divBdr>
            <w:top w:val="none" w:sz="0" w:space="0" w:color="auto"/>
            <w:left w:val="none" w:sz="0" w:space="0" w:color="auto"/>
            <w:bottom w:val="none" w:sz="0" w:space="0" w:color="auto"/>
            <w:right w:val="none" w:sz="0" w:space="0" w:color="auto"/>
          </w:divBdr>
        </w:div>
        <w:div w:id="1854761966">
          <w:marLeft w:val="640"/>
          <w:marRight w:val="0"/>
          <w:marTop w:val="0"/>
          <w:marBottom w:val="0"/>
          <w:divBdr>
            <w:top w:val="none" w:sz="0" w:space="0" w:color="auto"/>
            <w:left w:val="none" w:sz="0" w:space="0" w:color="auto"/>
            <w:bottom w:val="none" w:sz="0" w:space="0" w:color="auto"/>
            <w:right w:val="none" w:sz="0" w:space="0" w:color="auto"/>
          </w:divBdr>
        </w:div>
        <w:div w:id="1239750057">
          <w:marLeft w:val="640"/>
          <w:marRight w:val="0"/>
          <w:marTop w:val="0"/>
          <w:marBottom w:val="0"/>
          <w:divBdr>
            <w:top w:val="none" w:sz="0" w:space="0" w:color="auto"/>
            <w:left w:val="none" w:sz="0" w:space="0" w:color="auto"/>
            <w:bottom w:val="none" w:sz="0" w:space="0" w:color="auto"/>
            <w:right w:val="none" w:sz="0" w:space="0" w:color="auto"/>
          </w:divBdr>
        </w:div>
        <w:div w:id="578490785">
          <w:marLeft w:val="640"/>
          <w:marRight w:val="0"/>
          <w:marTop w:val="0"/>
          <w:marBottom w:val="0"/>
          <w:divBdr>
            <w:top w:val="none" w:sz="0" w:space="0" w:color="auto"/>
            <w:left w:val="none" w:sz="0" w:space="0" w:color="auto"/>
            <w:bottom w:val="none" w:sz="0" w:space="0" w:color="auto"/>
            <w:right w:val="none" w:sz="0" w:space="0" w:color="auto"/>
          </w:divBdr>
        </w:div>
        <w:div w:id="603615959">
          <w:marLeft w:val="640"/>
          <w:marRight w:val="0"/>
          <w:marTop w:val="0"/>
          <w:marBottom w:val="0"/>
          <w:divBdr>
            <w:top w:val="none" w:sz="0" w:space="0" w:color="auto"/>
            <w:left w:val="none" w:sz="0" w:space="0" w:color="auto"/>
            <w:bottom w:val="none" w:sz="0" w:space="0" w:color="auto"/>
            <w:right w:val="none" w:sz="0" w:space="0" w:color="auto"/>
          </w:divBdr>
        </w:div>
        <w:div w:id="657272596">
          <w:marLeft w:val="640"/>
          <w:marRight w:val="0"/>
          <w:marTop w:val="0"/>
          <w:marBottom w:val="0"/>
          <w:divBdr>
            <w:top w:val="none" w:sz="0" w:space="0" w:color="auto"/>
            <w:left w:val="none" w:sz="0" w:space="0" w:color="auto"/>
            <w:bottom w:val="none" w:sz="0" w:space="0" w:color="auto"/>
            <w:right w:val="none" w:sz="0" w:space="0" w:color="auto"/>
          </w:divBdr>
        </w:div>
        <w:div w:id="1071000335">
          <w:marLeft w:val="640"/>
          <w:marRight w:val="0"/>
          <w:marTop w:val="0"/>
          <w:marBottom w:val="0"/>
          <w:divBdr>
            <w:top w:val="none" w:sz="0" w:space="0" w:color="auto"/>
            <w:left w:val="none" w:sz="0" w:space="0" w:color="auto"/>
            <w:bottom w:val="none" w:sz="0" w:space="0" w:color="auto"/>
            <w:right w:val="none" w:sz="0" w:space="0" w:color="auto"/>
          </w:divBdr>
        </w:div>
        <w:div w:id="770276666">
          <w:marLeft w:val="640"/>
          <w:marRight w:val="0"/>
          <w:marTop w:val="0"/>
          <w:marBottom w:val="0"/>
          <w:divBdr>
            <w:top w:val="none" w:sz="0" w:space="0" w:color="auto"/>
            <w:left w:val="none" w:sz="0" w:space="0" w:color="auto"/>
            <w:bottom w:val="none" w:sz="0" w:space="0" w:color="auto"/>
            <w:right w:val="none" w:sz="0" w:space="0" w:color="auto"/>
          </w:divBdr>
        </w:div>
        <w:div w:id="1745561702">
          <w:marLeft w:val="640"/>
          <w:marRight w:val="0"/>
          <w:marTop w:val="0"/>
          <w:marBottom w:val="0"/>
          <w:divBdr>
            <w:top w:val="none" w:sz="0" w:space="0" w:color="auto"/>
            <w:left w:val="none" w:sz="0" w:space="0" w:color="auto"/>
            <w:bottom w:val="none" w:sz="0" w:space="0" w:color="auto"/>
            <w:right w:val="none" w:sz="0" w:space="0" w:color="auto"/>
          </w:divBdr>
        </w:div>
        <w:div w:id="1261136712">
          <w:marLeft w:val="640"/>
          <w:marRight w:val="0"/>
          <w:marTop w:val="0"/>
          <w:marBottom w:val="0"/>
          <w:divBdr>
            <w:top w:val="none" w:sz="0" w:space="0" w:color="auto"/>
            <w:left w:val="none" w:sz="0" w:space="0" w:color="auto"/>
            <w:bottom w:val="none" w:sz="0" w:space="0" w:color="auto"/>
            <w:right w:val="none" w:sz="0" w:space="0" w:color="auto"/>
          </w:divBdr>
        </w:div>
        <w:div w:id="407845360">
          <w:marLeft w:val="640"/>
          <w:marRight w:val="0"/>
          <w:marTop w:val="0"/>
          <w:marBottom w:val="0"/>
          <w:divBdr>
            <w:top w:val="none" w:sz="0" w:space="0" w:color="auto"/>
            <w:left w:val="none" w:sz="0" w:space="0" w:color="auto"/>
            <w:bottom w:val="none" w:sz="0" w:space="0" w:color="auto"/>
            <w:right w:val="none" w:sz="0" w:space="0" w:color="auto"/>
          </w:divBdr>
        </w:div>
        <w:div w:id="87124277">
          <w:marLeft w:val="640"/>
          <w:marRight w:val="0"/>
          <w:marTop w:val="0"/>
          <w:marBottom w:val="0"/>
          <w:divBdr>
            <w:top w:val="none" w:sz="0" w:space="0" w:color="auto"/>
            <w:left w:val="none" w:sz="0" w:space="0" w:color="auto"/>
            <w:bottom w:val="none" w:sz="0" w:space="0" w:color="auto"/>
            <w:right w:val="none" w:sz="0" w:space="0" w:color="auto"/>
          </w:divBdr>
        </w:div>
        <w:div w:id="181867258">
          <w:marLeft w:val="640"/>
          <w:marRight w:val="0"/>
          <w:marTop w:val="0"/>
          <w:marBottom w:val="0"/>
          <w:divBdr>
            <w:top w:val="none" w:sz="0" w:space="0" w:color="auto"/>
            <w:left w:val="none" w:sz="0" w:space="0" w:color="auto"/>
            <w:bottom w:val="none" w:sz="0" w:space="0" w:color="auto"/>
            <w:right w:val="none" w:sz="0" w:space="0" w:color="auto"/>
          </w:divBdr>
        </w:div>
        <w:div w:id="52197130">
          <w:marLeft w:val="640"/>
          <w:marRight w:val="0"/>
          <w:marTop w:val="0"/>
          <w:marBottom w:val="0"/>
          <w:divBdr>
            <w:top w:val="none" w:sz="0" w:space="0" w:color="auto"/>
            <w:left w:val="none" w:sz="0" w:space="0" w:color="auto"/>
            <w:bottom w:val="none" w:sz="0" w:space="0" w:color="auto"/>
            <w:right w:val="none" w:sz="0" w:space="0" w:color="auto"/>
          </w:divBdr>
        </w:div>
        <w:div w:id="532421062">
          <w:marLeft w:val="640"/>
          <w:marRight w:val="0"/>
          <w:marTop w:val="0"/>
          <w:marBottom w:val="0"/>
          <w:divBdr>
            <w:top w:val="none" w:sz="0" w:space="0" w:color="auto"/>
            <w:left w:val="none" w:sz="0" w:space="0" w:color="auto"/>
            <w:bottom w:val="none" w:sz="0" w:space="0" w:color="auto"/>
            <w:right w:val="none" w:sz="0" w:space="0" w:color="auto"/>
          </w:divBdr>
        </w:div>
        <w:div w:id="748114729">
          <w:marLeft w:val="640"/>
          <w:marRight w:val="0"/>
          <w:marTop w:val="0"/>
          <w:marBottom w:val="0"/>
          <w:divBdr>
            <w:top w:val="none" w:sz="0" w:space="0" w:color="auto"/>
            <w:left w:val="none" w:sz="0" w:space="0" w:color="auto"/>
            <w:bottom w:val="none" w:sz="0" w:space="0" w:color="auto"/>
            <w:right w:val="none" w:sz="0" w:space="0" w:color="auto"/>
          </w:divBdr>
        </w:div>
        <w:div w:id="805902512">
          <w:marLeft w:val="640"/>
          <w:marRight w:val="0"/>
          <w:marTop w:val="0"/>
          <w:marBottom w:val="0"/>
          <w:divBdr>
            <w:top w:val="none" w:sz="0" w:space="0" w:color="auto"/>
            <w:left w:val="none" w:sz="0" w:space="0" w:color="auto"/>
            <w:bottom w:val="none" w:sz="0" w:space="0" w:color="auto"/>
            <w:right w:val="none" w:sz="0" w:space="0" w:color="auto"/>
          </w:divBdr>
        </w:div>
        <w:div w:id="1385789572">
          <w:marLeft w:val="640"/>
          <w:marRight w:val="0"/>
          <w:marTop w:val="0"/>
          <w:marBottom w:val="0"/>
          <w:divBdr>
            <w:top w:val="none" w:sz="0" w:space="0" w:color="auto"/>
            <w:left w:val="none" w:sz="0" w:space="0" w:color="auto"/>
            <w:bottom w:val="none" w:sz="0" w:space="0" w:color="auto"/>
            <w:right w:val="none" w:sz="0" w:space="0" w:color="auto"/>
          </w:divBdr>
        </w:div>
        <w:div w:id="766464028">
          <w:marLeft w:val="640"/>
          <w:marRight w:val="0"/>
          <w:marTop w:val="0"/>
          <w:marBottom w:val="0"/>
          <w:divBdr>
            <w:top w:val="none" w:sz="0" w:space="0" w:color="auto"/>
            <w:left w:val="none" w:sz="0" w:space="0" w:color="auto"/>
            <w:bottom w:val="none" w:sz="0" w:space="0" w:color="auto"/>
            <w:right w:val="none" w:sz="0" w:space="0" w:color="auto"/>
          </w:divBdr>
        </w:div>
        <w:div w:id="1861043078">
          <w:marLeft w:val="640"/>
          <w:marRight w:val="0"/>
          <w:marTop w:val="0"/>
          <w:marBottom w:val="0"/>
          <w:divBdr>
            <w:top w:val="none" w:sz="0" w:space="0" w:color="auto"/>
            <w:left w:val="none" w:sz="0" w:space="0" w:color="auto"/>
            <w:bottom w:val="none" w:sz="0" w:space="0" w:color="auto"/>
            <w:right w:val="none" w:sz="0" w:space="0" w:color="auto"/>
          </w:divBdr>
        </w:div>
        <w:div w:id="361059384">
          <w:marLeft w:val="640"/>
          <w:marRight w:val="0"/>
          <w:marTop w:val="0"/>
          <w:marBottom w:val="0"/>
          <w:divBdr>
            <w:top w:val="none" w:sz="0" w:space="0" w:color="auto"/>
            <w:left w:val="none" w:sz="0" w:space="0" w:color="auto"/>
            <w:bottom w:val="none" w:sz="0" w:space="0" w:color="auto"/>
            <w:right w:val="none" w:sz="0" w:space="0" w:color="auto"/>
          </w:divBdr>
        </w:div>
        <w:div w:id="1894344402">
          <w:marLeft w:val="640"/>
          <w:marRight w:val="0"/>
          <w:marTop w:val="0"/>
          <w:marBottom w:val="0"/>
          <w:divBdr>
            <w:top w:val="none" w:sz="0" w:space="0" w:color="auto"/>
            <w:left w:val="none" w:sz="0" w:space="0" w:color="auto"/>
            <w:bottom w:val="none" w:sz="0" w:space="0" w:color="auto"/>
            <w:right w:val="none" w:sz="0" w:space="0" w:color="auto"/>
          </w:divBdr>
        </w:div>
        <w:div w:id="734816238">
          <w:marLeft w:val="640"/>
          <w:marRight w:val="0"/>
          <w:marTop w:val="0"/>
          <w:marBottom w:val="0"/>
          <w:divBdr>
            <w:top w:val="none" w:sz="0" w:space="0" w:color="auto"/>
            <w:left w:val="none" w:sz="0" w:space="0" w:color="auto"/>
            <w:bottom w:val="none" w:sz="0" w:space="0" w:color="auto"/>
            <w:right w:val="none" w:sz="0" w:space="0" w:color="auto"/>
          </w:divBdr>
        </w:div>
        <w:div w:id="1404982724">
          <w:marLeft w:val="640"/>
          <w:marRight w:val="0"/>
          <w:marTop w:val="0"/>
          <w:marBottom w:val="0"/>
          <w:divBdr>
            <w:top w:val="none" w:sz="0" w:space="0" w:color="auto"/>
            <w:left w:val="none" w:sz="0" w:space="0" w:color="auto"/>
            <w:bottom w:val="none" w:sz="0" w:space="0" w:color="auto"/>
            <w:right w:val="none" w:sz="0" w:space="0" w:color="auto"/>
          </w:divBdr>
        </w:div>
        <w:div w:id="866257180">
          <w:marLeft w:val="640"/>
          <w:marRight w:val="0"/>
          <w:marTop w:val="0"/>
          <w:marBottom w:val="0"/>
          <w:divBdr>
            <w:top w:val="none" w:sz="0" w:space="0" w:color="auto"/>
            <w:left w:val="none" w:sz="0" w:space="0" w:color="auto"/>
            <w:bottom w:val="none" w:sz="0" w:space="0" w:color="auto"/>
            <w:right w:val="none" w:sz="0" w:space="0" w:color="auto"/>
          </w:divBdr>
        </w:div>
        <w:div w:id="1975525415">
          <w:marLeft w:val="640"/>
          <w:marRight w:val="0"/>
          <w:marTop w:val="0"/>
          <w:marBottom w:val="0"/>
          <w:divBdr>
            <w:top w:val="none" w:sz="0" w:space="0" w:color="auto"/>
            <w:left w:val="none" w:sz="0" w:space="0" w:color="auto"/>
            <w:bottom w:val="none" w:sz="0" w:space="0" w:color="auto"/>
            <w:right w:val="none" w:sz="0" w:space="0" w:color="auto"/>
          </w:divBdr>
        </w:div>
        <w:div w:id="699815955">
          <w:marLeft w:val="640"/>
          <w:marRight w:val="0"/>
          <w:marTop w:val="0"/>
          <w:marBottom w:val="0"/>
          <w:divBdr>
            <w:top w:val="none" w:sz="0" w:space="0" w:color="auto"/>
            <w:left w:val="none" w:sz="0" w:space="0" w:color="auto"/>
            <w:bottom w:val="none" w:sz="0" w:space="0" w:color="auto"/>
            <w:right w:val="none" w:sz="0" w:space="0" w:color="auto"/>
          </w:divBdr>
        </w:div>
        <w:div w:id="61417239">
          <w:marLeft w:val="640"/>
          <w:marRight w:val="0"/>
          <w:marTop w:val="0"/>
          <w:marBottom w:val="0"/>
          <w:divBdr>
            <w:top w:val="none" w:sz="0" w:space="0" w:color="auto"/>
            <w:left w:val="none" w:sz="0" w:space="0" w:color="auto"/>
            <w:bottom w:val="none" w:sz="0" w:space="0" w:color="auto"/>
            <w:right w:val="none" w:sz="0" w:space="0" w:color="auto"/>
          </w:divBdr>
        </w:div>
        <w:div w:id="1433820871">
          <w:marLeft w:val="640"/>
          <w:marRight w:val="0"/>
          <w:marTop w:val="0"/>
          <w:marBottom w:val="0"/>
          <w:divBdr>
            <w:top w:val="none" w:sz="0" w:space="0" w:color="auto"/>
            <w:left w:val="none" w:sz="0" w:space="0" w:color="auto"/>
            <w:bottom w:val="none" w:sz="0" w:space="0" w:color="auto"/>
            <w:right w:val="none" w:sz="0" w:space="0" w:color="auto"/>
          </w:divBdr>
        </w:div>
        <w:div w:id="1173716924">
          <w:marLeft w:val="640"/>
          <w:marRight w:val="0"/>
          <w:marTop w:val="0"/>
          <w:marBottom w:val="0"/>
          <w:divBdr>
            <w:top w:val="none" w:sz="0" w:space="0" w:color="auto"/>
            <w:left w:val="none" w:sz="0" w:space="0" w:color="auto"/>
            <w:bottom w:val="none" w:sz="0" w:space="0" w:color="auto"/>
            <w:right w:val="none" w:sz="0" w:space="0" w:color="auto"/>
          </w:divBdr>
        </w:div>
        <w:div w:id="74136933">
          <w:marLeft w:val="640"/>
          <w:marRight w:val="0"/>
          <w:marTop w:val="0"/>
          <w:marBottom w:val="0"/>
          <w:divBdr>
            <w:top w:val="none" w:sz="0" w:space="0" w:color="auto"/>
            <w:left w:val="none" w:sz="0" w:space="0" w:color="auto"/>
            <w:bottom w:val="none" w:sz="0" w:space="0" w:color="auto"/>
            <w:right w:val="none" w:sz="0" w:space="0" w:color="auto"/>
          </w:divBdr>
        </w:div>
        <w:div w:id="1283657463">
          <w:marLeft w:val="640"/>
          <w:marRight w:val="0"/>
          <w:marTop w:val="0"/>
          <w:marBottom w:val="0"/>
          <w:divBdr>
            <w:top w:val="none" w:sz="0" w:space="0" w:color="auto"/>
            <w:left w:val="none" w:sz="0" w:space="0" w:color="auto"/>
            <w:bottom w:val="none" w:sz="0" w:space="0" w:color="auto"/>
            <w:right w:val="none" w:sz="0" w:space="0" w:color="auto"/>
          </w:divBdr>
        </w:div>
        <w:div w:id="931670532">
          <w:marLeft w:val="640"/>
          <w:marRight w:val="0"/>
          <w:marTop w:val="0"/>
          <w:marBottom w:val="0"/>
          <w:divBdr>
            <w:top w:val="none" w:sz="0" w:space="0" w:color="auto"/>
            <w:left w:val="none" w:sz="0" w:space="0" w:color="auto"/>
            <w:bottom w:val="none" w:sz="0" w:space="0" w:color="auto"/>
            <w:right w:val="none" w:sz="0" w:space="0" w:color="auto"/>
          </w:divBdr>
        </w:div>
        <w:div w:id="124546566">
          <w:marLeft w:val="640"/>
          <w:marRight w:val="0"/>
          <w:marTop w:val="0"/>
          <w:marBottom w:val="0"/>
          <w:divBdr>
            <w:top w:val="none" w:sz="0" w:space="0" w:color="auto"/>
            <w:left w:val="none" w:sz="0" w:space="0" w:color="auto"/>
            <w:bottom w:val="none" w:sz="0" w:space="0" w:color="auto"/>
            <w:right w:val="none" w:sz="0" w:space="0" w:color="auto"/>
          </w:divBdr>
        </w:div>
        <w:div w:id="509024240">
          <w:marLeft w:val="640"/>
          <w:marRight w:val="0"/>
          <w:marTop w:val="0"/>
          <w:marBottom w:val="0"/>
          <w:divBdr>
            <w:top w:val="none" w:sz="0" w:space="0" w:color="auto"/>
            <w:left w:val="none" w:sz="0" w:space="0" w:color="auto"/>
            <w:bottom w:val="none" w:sz="0" w:space="0" w:color="auto"/>
            <w:right w:val="none" w:sz="0" w:space="0" w:color="auto"/>
          </w:divBdr>
        </w:div>
        <w:div w:id="1167939583">
          <w:marLeft w:val="640"/>
          <w:marRight w:val="0"/>
          <w:marTop w:val="0"/>
          <w:marBottom w:val="0"/>
          <w:divBdr>
            <w:top w:val="none" w:sz="0" w:space="0" w:color="auto"/>
            <w:left w:val="none" w:sz="0" w:space="0" w:color="auto"/>
            <w:bottom w:val="none" w:sz="0" w:space="0" w:color="auto"/>
            <w:right w:val="none" w:sz="0" w:space="0" w:color="auto"/>
          </w:divBdr>
        </w:div>
        <w:div w:id="503134256">
          <w:marLeft w:val="640"/>
          <w:marRight w:val="0"/>
          <w:marTop w:val="0"/>
          <w:marBottom w:val="0"/>
          <w:divBdr>
            <w:top w:val="none" w:sz="0" w:space="0" w:color="auto"/>
            <w:left w:val="none" w:sz="0" w:space="0" w:color="auto"/>
            <w:bottom w:val="none" w:sz="0" w:space="0" w:color="auto"/>
            <w:right w:val="none" w:sz="0" w:space="0" w:color="auto"/>
          </w:divBdr>
        </w:div>
        <w:div w:id="1847938359">
          <w:marLeft w:val="640"/>
          <w:marRight w:val="0"/>
          <w:marTop w:val="0"/>
          <w:marBottom w:val="0"/>
          <w:divBdr>
            <w:top w:val="none" w:sz="0" w:space="0" w:color="auto"/>
            <w:left w:val="none" w:sz="0" w:space="0" w:color="auto"/>
            <w:bottom w:val="none" w:sz="0" w:space="0" w:color="auto"/>
            <w:right w:val="none" w:sz="0" w:space="0" w:color="auto"/>
          </w:divBdr>
        </w:div>
        <w:div w:id="612908103">
          <w:marLeft w:val="640"/>
          <w:marRight w:val="0"/>
          <w:marTop w:val="0"/>
          <w:marBottom w:val="0"/>
          <w:divBdr>
            <w:top w:val="none" w:sz="0" w:space="0" w:color="auto"/>
            <w:left w:val="none" w:sz="0" w:space="0" w:color="auto"/>
            <w:bottom w:val="none" w:sz="0" w:space="0" w:color="auto"/>
            <w:right w:val="none" w:sz="0" w:space="0" w:color="auto"/>
          </w:divBdr>
        </w:div>
        <w:div w:id="1262224283">
          <w:marLeft w:val="640"/>
          <w:marRight w:val="0"/>
          <w:marTop w:val="0"/>
          <w:marBottom w:val="0"/>
          <w:divBdr>
            <w:top w:val="none" w:sz="0" w:space="0" w:color="auto"/>
            <w:left w:val="none" w:sz="0" w:space="0" w:color="auto"/>
            <w:bottom w:val="none" w:sz="0" w:space="0" w:color="auto"/>
            <w:right w:val="none" w:sz="0" w:space="0" w:color="auto"/>
          </w:divBdr>
        </w:div>
        <w:div w:id="1129477141">
          <w:marLeft w:val="640"/>
          <w:marRight w:val="0"/>
          <w:marTop w:val="0"/>
          <w:marBottom w:val="0"/>
          <w:divBdr>
            <w:top w:val="none" w:sz="0" w:space="0" w:color="auto"/>
            <w:left w:val="none" w:sz="0" w:space="0" w:color="auto"/>
            <w:bottom w:val="none" w:sz="0" w:space="0" w:color="auto"/>
            <w:right w:val="none" w:sz="0" w:space="0" w:color="auto"/>
          </w:divBdr>
        </w:div>
        <w:div w:id="634525620">
          <w:marLeft w:val="640"/>
          <w:marRight w:val="0"/>
          <w:marTop w:val="0"/>
          <w:marBottom w:val="0"/>
          <w:divBdr>
            <w:top w:val="none" w:sz="0" w:space="0" w:color="auto"/>
            <w:left w:val="none" w:sz="0" w:space="0" w:color="auto"/>
            <w:bottom w:val="none" w:sz="0" w:space="0" w:color="auto"/>
            <w:right w:val="none" w:sz="0" w:space="0" w:color="auto"/>
          </w:divBdr>
        </w:div>
        <w:div w:id="711536743">
          <w:marLeft w:val="640"/>
          <w:marRight w:val="0"/>
          <w:marTop w:val="0"/>
          <w:marBottom w:val="0"/>
          <w:divBdr>
            <w:top w:val="none" w:sz="0" w:space="0" w:color="auto"/>
            <w:left w:val="none" w:sz="0" w:space="0" w:color="auto"/>
            <w:bottom w:val="none" w:sz="0" w:space="0" w:color="auto"/>
            <w:right w:val="none" w:sz="0" w:space="0" w:color="auto"/>
          </w:divBdr>
        </w:div>
        <w:div w:id="1309286105">
          <w:marLeft w:val="640"/>
          <w:marRight w:val="0"/>
          <w:marTop w:val="0"/>
          <w:marBottom w:val="0"/>
          <w:divBdr>
            <w:top w:val="none" w:sz="0" w:space="0" w:color="auto"/>
            <w:left w:val="none" w:sz="0" w:space="0" w:color="auto"/>
            <w:bottom w:val="none" w:sz="0" w:space="0" w:color="auto"/>
            <w:right w:val="none" w:sz="0" w:space="0" w:color="auto"/>
          </w:divBdr>
        </w:div>
        <w:div w:id="163785488">
          <w:marLeft w:val="640"/>
          <w:marRight w:val="0"/>
          <w:marTop w:val="0"/>
          <w:marBottom w:val="0"/>
          <w:divBdr>
            <w:top w:val="none" w:sz="0" w:space="0" w:color="auto"/>
            <w:left w:val="none" w:sz="0" w:space="0" w:color="auto"/>
            <w:bottom w:val="none" w:sz="0" w:space="0" w:color="auto"/>
            <w:right w:val="none" w:sz="0" w:space="0" w:color="auto"/>
          </w:divBdr>
        </w:div>
        <w:div w:id="256912469">
          <w:marLeft w:val="640"/>
          <w:marRight w:val="0"/>
          <w:marTop w:val="0"/>
          <w:marBottom w:val="0"/>
          <w:divBdr>
            <w:top w:val="none" w:sz="0" w:space="0" w:color="auto"/>
            <w:left w:val="none" w:sz="0" w:space="0" w:color="auto"/>
            <w:bottom w:val="none" w:sz="0" w:space="0" w:color="auto"/>
            <w:right w:val="none" w:sz="0" w:space="0" w:color="auto"/>
          </w:divBdr>
        </w:div>
        <w:div w:id="1607883870">
          <w:marLeft w:val="640"/>
          <w:marRight w:val="0"/>
          <w:marTop w:val="0"/>
          <w:marBottom w:val="0"/>
          <w:divBdr>
            <w:top w:val="none" w:sz="0" w:space="0" w:color="auto"/>
            <w:left w:val="none" w:sz="0" w:space="0" w:color="auto"/>
            <w:bottom w:val="none" w:sz="0" w:space="0" w:color="auto"/>
            <w:right w:val="none" w:sz="0" w:space="0" w:color="auto"/>
          </w:divBdr>
        </w:div>
        <w:div w:id="1480805818">
          <w:marLeft w:val="640"/>
          <w:marRight w:val="0"/>
          <w:marTop w:val="0"/>
          <w:marBottom w:val="0"/>
          <w:divBdr>
            <w:top w:val="none" w:sz="0" w:space="0" w:color="auto"/>
            <w:left w:val="none" w:sz="0" w:space="0" w:color="auto"/>
            <w:bottom w:val="none" w:sz="0" w:space="0" w:color="auto"/>
            <w:right w:val="none" w:sz="0" w:space="0" w:color="auto"/>
          </w:divBdr>
        </w:div>
        <w:div w:id="2061393234">
          <w:marLeft w:val="640"/>
          <w:marRight w:val="0"/>
          <w:marTop w:val="0"/>
          <w:marBottom w:val="0"/>
          <w:divBdr>
            <w:top w:val="none" w:sz="0" w:space="0" w:color="auto"/>
            <w:left w:val="none" w:sz="0" w:space="0" w:color="auto"/>
            <w:bottom w:val="none" w:sz="0" w:space="0" w:color="auto"/>
            <w:right w:val="none" w:sz="0" w:space="0" w:color="auto"/>
          </w:divBdr>
        </w:div>
        <w:div w:id="1600286929">
          <w:marLeft w:val="640"/>
          <w:marRight w:val="0"/>
          <w:marTop w:val="0"/>
          <w:marBottom w:val="0"/>
          <w:divBdr>
            <w:top w:val="none" w:sz="0" w:space="0" w:color="auto"/>
            <w:left w:val="none" w:sz="0" w:space="0" w:color="auto"/>
            <w:bottom w:val="none" w:sz="0" w:space="0" w:color="auto"/>
            <w:right w:val="none" w:sz="0" w:space="0" w:color="auto"/>
          </w:divBdr>
        </w:div>
        <w:div w:id="1667586812">
          <w:marLeft w:val="640"/>
          <w:marRight w:val="0"/>
          <w:marTop w:val="0"/>
          <w:marBottom w:val="0"/>
          <w:divBdr>
            <w:top w:val="none" w:sz="0" w:space="0" w:color="auto"/>
            <w:left w:val="none" w:sz="0" w:space="0" w:color="auto"/>
            <w:bottom w:val="none" w:sz="0" w:space="0" w:color="auto"/>
            <w:right w:val="none" w:sz="0" w:space="0" w:color="auto"/>
          </w:divBdr>
        </w:div>
        <w:div w:id="1984574526">
          <w:marLeft w:val="640"/>
          <w:marRight w:val="0"/>
          <w:marTop w:val="0"/>
          <w:marBottom w:val="0"/>
          <w:divBdr>
            <w:top w:val="none" w:sz="0" w:space="0" w:color="auto"/>
            <w:left w:val="none" w:sz="0" w:space="0" w:color="auto"/>
            <w:bottom w:val="none" w:sz="0" w:space="0" w:color="auto"/>
            <w:right w:val="none" w:sz="0" w:space="0" w:color="auto"/>
          </w:divBdr>
        </w:div>
        <w:div w:id="1840198384">
          <w:marLeft w:val="640"/>
          <w:marRight w:val="0"/>
          <w:marTop w:val="0"/>
          <w:marBottom w:val="0"/>
          <w:divBdr>
            <w:top w:val="none" w:sz="0" w:space="0" w:color="auto"/>
            <w:left w:val="none" w:sz="0" w:space="0" w:color="auto"/>
            <w:bottom w:val="none" w:sz="0" w:space="0" w:color="auto"/>
            <w:right w:val="none" w:sz="0" w:space="0" w:color="auto"/>
          </w:divBdr>
        </w:div>
        <w:div w:id="781925030">
          <w:marLeft w:val="640"/>
          <w:marRight w:val="0"/>
          <w:marTop w:val="0"/>
          <w:marBottom w:val="0"/>
          <w:divBdr>
            <w:top w:val="none" w:sz="0" w:space="0" w:color="auto"/>
            <w:left w:val="none" w:sz="0" w:space="0" w:color="auto"/>
            <w:bottom w:val="none" w:sz="0" w:space="0" w:color="auto"/>
            <w:right w:val="none" w:sz="0" w:space="0" w:color="auto"/>
          </w:divBdr>
        </w:div>
        <w:div w:id="1951862653">
          <w:marLeft w:val="640"/>
          <w:marRight w:val="0"/>
          <w:marTop w:val="0"/>
          <w:marBottom w:val="0"/>
          <w:divBdr>
            <w:top w:val="none" w:sz="0" w:space="0" w:color="auto"/>
            <w:left w:val="none" w:sz="0" w:space="0" w:color="auto"/>
            <w:bottom w:val="none" w:sz="0" w:space="0" w:color="auto"/>
            <w:right w:val="none" w:sz="0" w:space="0" w:color="auto"/>
          </w:divBdr>
        </w:div>
        <w:div w:id="554857598">
          <w:marLeft w:val="640"/>
          <w:marRight w:val="0"/>
          <w:marTop w:val="0"/>
          <w:marBottom w:val="0"/>
          <w:divBdr>
            <w:top w:val="none" w:sz="0" w:space="0" w:color="auto"/>
            <w:left w:val="none" w:sz="0" w:space="0" w:color="auto"/>
            <w:bottom w:val="none" w:sz="0" w:space="0" w:color="auto"/>
            <w:right w:val="none" w:sz="0" w:space="0" w:color="auto"/>
          </w:divBdr>
        </w:div>
        <w:div w:id="1535921764">
          <w:marLeft w:val="640"/>
          <w:marRight w:val="0"/>
          <w:marTop w:val="0"/>
          <w:marBottom w:val="0"/>
          <w:divBdr>
            <w:top w:val="none" w:sz="0" w:space="0" w:color="auto"/>
            <w:left w:val="none" w:sz="0" w:space="0" w:color="auto"/>
            <w:bottom w:val="none" w:sz="0" w:space="0" w:color="auto"/>
            <w:right w:val="none" w:sz="0" w:space="0" w:color="auto"/>
          </w:divBdr>
        </w:div>
        <w:div w:id="1669867235">
          <w:marLeft w:val="640"/>
          <w:marRight w:val="0"/>
          <w:marTop w:val="0"/>
          <w:marBottom w:val="0"/>
          <w:divBdr>
            <w:top w:val="none" w:sz="0" w:space="0" w:color="auto"/>
            <w:left w:val="none" w:sz="0" w:space="0" w:color="auto"/>
            <w:bottom w:val="none" w:sz="0" w:space="0" w:color="auto"/>
            <w:right w:val="none" w:sz="0" w:space="0" w:color="auto"/>
          </w:divBdr>
        </w:div>
        <w:div w:id="312563940">
          <w:marLeft w:val="640"/>
          <w:marRight w:val="0"/>
          <w:marTop w:val="0"/>
          <w:marBottom w:val="0"/>
          <w:divBdr>
            <w:top w:val="none" w:sz="0" w:space="0" w:color="auto"/>
            <w:left w:val="none" w:sz="0" w:space="0" w:color="auto"/>
            <w:bottom w:val="none" w:sz="0" w:space="0" w:color="auto"/>
            <w:right w:val="none" w:sz="0" w:space="0" w:color="auto"/>
          </w:divBdr>
        </w:div>
        <w:div w:id="2066176016">
          <w:marLeft w:val="640"/>
          <w:marRight w:val="0"/>
          <w:marTop w:val="0"/>
          <w:marBottom w:val="0"/>
          <w:divBdr>
            <w:top w:val="none" w:sz="0" w:space="0" w:color="auto"/>
            <w:left w:val="none" w:sz="0" w:space="0" w:color="auto"/>
            <w:bottom w:val="none" w:sz="0" w:space="0" w:color="auto"/>
            <w:right w:val="none" w:sz="0" w:space="0" w:color="auto"/>
          </w:divBdr>
        </w:div>
        <w:div w:id="329914283">
          <w:marLeft w:val="640"/>
          <w:marRight w:val="0"/>
          <w:marTop w:val="0"/>
          <w:marBottom w:val="0"/>
          <w:divBdr>
            <w:top w:val="none" w:sz="0" w:space="0" w:color="auto"/>
            <w:left w:val="none" w:sz="0" w:space="0" w:color="auto"/>
            <w:bottom w:val="none" w:sz="0" w:space="0" w:color="auto"/>
            <w:right w:val="none" w:sz="0" w:space="0" w:color="auto"/>
          </w:divBdr>
        </w:div>
        <w:div w:id="1752241768">
          <w:marLeft w:val="640"/>
          <w:marRight w:val="0"/>
          <w:marTop w:val="0"/>
          <w:marBottom w:val="0"/>
          <w:divBdr>
            <w:top w:val="none" w:sz="0" w:space="0" w:color="auto"/>
            <w:left w:val="none" w:sz="0" w:space="0" w:color="auto"/>
            <w:bottom w:val="none" w:sz="0" w:space="0" w:color="auto"/>
            <w:right w:val="none" w:sz="0" w:space="0" w:color="auto"/>
          </w:divBdr>
        </w:div>
        <w:div w:id="1622344972">
          <w:marLeft w:val="640"/>
          <w:marRight w:val="0"/>
          <w:marTop w:val="0"/>
          <w:marBottom w:val="0"/>
          <w:divBdr>
            <w:top w:val="none" w:sz="0" w:space="0" w:color="auto"/>
            <w:left w:val="none" w:sz="0" w:space="0" w:color="auto"/>
            <w:bottom w:val="none" w:sz="0" w:space="0" w:color="auto"/>
            <w:right w:val="none" w:sz="0" w:space="0" w:color="auto"/>
          </w:divBdr>
        </w:div>
        <w:div w:id="1879008595">
          <w:marLeft w:val="640"/>
          <w:marRight w:val="0"/>
          <w:marTop w:val="0"/>
          <w:marBottom w:val="0"/>
          <w:divBdr>
            <w:top w:val="none" w:sz="0" w:space="0" w:color="auto"/>
            <w:left w:val="none" w:sz="0" w:space="0" w:color="auto"/>
            <w:bottom w:val="none" w:sz="0" w:space="0" w:color="auto"/>
            <w:right w:val="none" w:sz="0" w:space="0" w:color="auto"/>
          </w:divBdr>
        </w:div>
        <w:div w:id="297884458">
          <w:marLeft w:val="640"/>
          <w:marRight w:val="0"/>
          <w:marTop w:val="0"/>
          <w:marBottom w:val="0"/>
          <w:divBdr>
            <w:top w:val="none" w:sz="0" w:space="0" w:color="auto"/>
            <w:left w:val="none" w:sz="0" w:space="0" w:color="auto"/>
            <w:bottom w:val="none" w:sz="0" w:space="0" w:color="auto"/>
            <w:right w:val="none" w:sz="0" w:space="0" w:color="auto"/>
          </w:divBdr>
        </w:div>
        <w:div w:id="909538251">
          <w:marLeft w:val="640"/>
          <w:marRight w:val="0"/>
          <w:marTop w:val="0"/>
          <w:marBottom w:val="0"/>
          <w:divBdr>
            <w:top w:val="none" w:sz="0" w:space="0" w:color="auto"/>
            <w:left w:val="none" w:sz="0" w:space="0" w:color="auto"/>
            <w:bottom w:val="none" w:sz="0" w:space="0" w:color="auto"/>
            <w:right w:val="none" w:sz="0" w:space="0" w:color="auto"/>
          </w:divBdr>
        </w:div>
        <w:div w:id="2108035830">
          <w:marLeft w:val="640"/>
          <w:marRight w:val="0"/>
          <w:marTop w:val="0"/>
          <w:marBottom w:val="0"/>
          <w:divBdr>
            <w:top w:val="none" w:sz="0" w:space="0" w:color="auto"/>
            <w:left w:val="none" w:sz="0" w:space="0" w:color="auto"/>
            <w:bottom w:val="none" w:sz="0" w:space="0" w:color="auto"/>
            <w:right w:val="none" w:sz="0" w:space="0" w:color="auto"/>
          </w:divBdr>
        </w:div>
        <w:div w:id="710349599">
          <w:marLeft w:val="640"/>
          <w:marRight w:val="0"/>
          <w:marTop w:val="0"/>
          <w:marBottom w:val="0"/>
          <w:divBdr>
            <w:top w:val="none" w:sz="0" w:space="0" w:color="auto"/>
            <w:left w:val="none" w:sz="0" w:space="0" w:color="auto"/>
            <w:bottom w:val="none" w:sz="0" w:space="0" w:color="auto"/>
            <w:right w:val="none" w:sz="0" w:space="0" w:color="auto"/>
          </w:divBdr>
        </w:div>
        <w:div w:id="152262897">
          <w:marLeft w:val="640"/>
          <w:marRight w:val="0"/>
          <w:marTop w:val="0"/>
          <w:marBottom w:val="0"/>
          <w:divBdr>
            <w:top w:val="none" w:sz="0" w:space="0" w:color="auto"/>
            <w:left w:val="none" w:sz="0" w:space="0" w:color="auto"/>
            <w:bottom w:val="none" w:sz="0" w:space="0" w:color="auto"/>
            <w:right w:val="none" w:sz="0" w:space="0" w:color="auto"/>
          </w:divBdr>
        </w:div>
      </w:divsChild>
    </w:div>
    <w:div w:id="1856459363">
      <w:bodyDiv w:val="1"/>
      <w:marLeft w:val="0"/>
      <w:marRight w:val="0"/>
      <w:marTop w:val="0"/>
      <w:marBottom w:val="0"/>
      <w:divBdr>
        <w:top w:val="none" w:sz="0" w:space="0" w:color="auto"/>
        <w:left w:val="none" w:sz="0" w:space="0" w:color="auto"/>
        <w:bottom w:val="none" w:sz="0" w:space="0" w:color="auto"/>
        <w:right w:val="none" w:sz="0" w:space="0" w:color="auto"/>
      </w:divBdr>
      <w:divsChild>
        <w:div w:id="1519612708">
          <w:marLeft w:val="480"/>
          <w:marRight w:val="0"/>
          <w:marTop w:val="0"/>
          <w:marBottom w:val="0"/>
          <w:divBdr>
            <w:top w:val="none" w:sz="0" w:space="0" w:color="auto"/>
            <w:left w:val="none" w:sz="0" w:space="0" w:color="auto"/>
            <w:bottom w:val="none" w:sz="0" w:space="0" w:color="auto"/>
            <w:right w:val="none" w:sz="0" w:space="0" w:color="auto"/>
          </w:divBdr>
        </w:div>
        <w:div w:id="56513909">
          <w:marLeft w:val="480"/>
          <w:marRight w:val="0"/>
          <w:marTop w:val="0"/>
          <w:marBottom w:val="0"/>
          <w:divBdr>
            <w:top w:val="none" w:sz="0" w:space="0" w:color="auto"/>
            <w:left w:val="none" w:sz="0" w:space="0" w:color="auto"/>
            <w:bottom w:val="none" w:sz="0" w:space="0" w:color="auto"/>
            <w:right w:val="none" w:sz="0" w:space="0" w:color="auto"/>
          </w:divBdr>
        </w:div>
        <w:div w:id="230165287">
          <w:marLeft w:val="480"/>
          <w:marRight w:val="0"/>
          <w:marTop w:val="0"/>
          <w:marBottom w:val="0"/>
          <w:divBdr>
            <w:top w:val="none" w:sz="0" w:space="0" w:color="auto"/>
            <w:left w:val="none" w:sz="0" w:space="0" w:color="auto"/>
            <w:bottom w:val="none" w:sz="0" w:space="0" w:color="auto"/>
            <w:right w:val="none" w:sz="0" w:space="0" w:color="auto"/>
          </w:divBdr>
        </w:div>
        <w:div w:id="699277545">
          <w:marLeft w:val="480"/>
          <w:marRight w:val="0"/>
          <w:marTop w:val="0"/>
          <w:marBottom w:val="0"/>
          <w:divBdr>
            <w:top w:val="none" w:sz="0" w:space="0" w:color="auto"/>
            <w:left w:val="none" w:sz="0" w:space="0" w:color="auto"/>
            <w:bottom w:val="none" w:sz="0" w:space="0" w:color="auto"/>
            <w:right w:val="none" w:sz="0" w:space="0" w:color="auto"/>
          </w:divBdr>
        </w:div>
        <w:div w:id="423499022">
          <w:marLeft w:val="480"/>
          <w:marRight w:val="0"/>
          <w:marTop w:val="0"/>
          <w:marBottom w:val="0"/>
          <w:divBdr>
            <w:top w:val="none" w:sz="0" w:space="0" w:color="auto"/>
            <w:left w:val="none" w:sz="0" w:space="0" w:color="auto"/>
            <w:bottom w:val="none" w:sz="0" w:space="0" w:color="auto"/>
            <w:right w:val="none" w:sz="0" w:space="0" w:color="auto"/>
          </w:divBdr>
        </w:div>
        <w:div w:id="330766934">
          <w:marLeft w:val="480"/>
          <w:marRight w:val="0"/>
          <w:marTop w:val="0"/>
          <w:marBottom w:val="0"/>
          <w:divBdr>
            <w:top w:val="none" w:sz="0" w:space="0" w:color="auto"/>
            <w:left w:val="none" w:sz="0" w:space="0" w:color="auto"/>
            <w:bottom w:val="none" w:sz="0" w:space="0" w:color="auto"/>
            <w:right w:val="none" w:sz="0" w:space="0" w:color="auto"/>
          </w:divBdr>
        </w:div>
        <w:div w:id="1159347091">
          <w:marLeft w:val="480"/>
          <w:marRight w:val="0"/>
          <w:marTop w:val="0"/>
          <w:marBottom w:val="0"/>
          <w:divBdr>
            <w:top w:val="none" w:sz="0" w:space="0" w:color="auto"/>
            <w:left w:val="none" w:sz="0" w:space="0" w:color="auto"/>
            <w:bottom w:val="none" w:sz="0" w:space="0" w:color="auto"/>
            <w:right w:val="none" w:sz="0" w:space="0" w:color="auto"/>
          </w:divBdr>
        </w:div>
        <w:div w:id="1962035409">
          <w:marLeft w:val="480"/>
          <w:marRight w:val="0"/>
          <w:marTop w:val="0"/>
          <w:marBottom w:val="0"/>
          <w:divBdr>
            <w:top w:val="none" w:sz="0" w:space="0" w:color="auto"/>
            <w:left w:val="none" w:sz="0" w:space="0" w:color="auto"/>
            <w:bottom w:val="none" w:sz="0" w:space="0" w:color="auto"/>
            <w:right w:val="none" w:sz="0" w:space="0" w:color="auto"/>
          </w:divBdr>
        </w:div>
        <w:div w:id="81997496">
          <w:marLeft w:val="480"/>
          <w:marRight w:val="0"/>
          <w:marTop w:val="0"/>
          <w:marBottom w:val="0"/>
          <w:divBdr>
            <w:top w:val="none" w:sz="0" w:space="0" w:color="auto"/>
            <w:left w:val="none" w:sz="0" w:space="0" w:color="auto"/>
            <w:bottom w:val="none" w:sz="0" w:space="0" w:color="auto"/>
            <w:right w:val="none" w:sz="0" w:space="0" w:color="auto"/>
          </w:divBdr>
        </w:div>
        <w:div w:id="1250967452">
          <w:marLeft w:val="480"/>
          <w:marRight w:val="0"/>
          <w:marTop w:val="0"/>
          <w:marBottom w:val="0"/>
          <w:divBdr>
            <w:top w:val="none" w:sz="0" w:space="0" w:color="auto"/>
            <w:left w:val="none" w:sz="0" w:space="0" w:color="auto"/>
            <w:bottom w:val="none" w:sz="0" w:space="0" w:color="auto"/>
            <w:right w:val="none" w:sz="0" w:space="0" w:color="auto"/>
          </w:divBdr>
        </w:div>
        <w:div w:id="1373071038">
          <w:marLeft w:val="480"/>
          <w:marRight w:val="0"/>
          <w:marTop w:val="0"/>
          <w:marBottom w:val="0"/>
          <w:divBdr>
            <w:top w:val="none" w:sz="0" w:space="0" w:color="auto"/>
            <w:left w:val="none" w:sz="0" w:space="0" w:color="auto"/>
            <w:bottom w:val="none" w:sz="0" w:space="0" w:color="auto"/>
            <w:right w:val="none" w:sz="0" w:space="0" w:color="auto"/>
          </w:divBdr>
        </w:div>
        <w:div w:id="1161505693">
          <w:marLeft w:val="480"/>
          <w:marRight w:val="0"/>
          <w:marTop w:val="0"/>
          <w:marBottom w:val="0"/>
          <w:divBdr>
            <w:top w:val="none" w:sz="0" w:space="0" w:color="auto"/>
            <w:left w:val="none" w:sz="0" w:space="0" w:color="auto"/>
            <w:bottom w:val="none" w:sz="0" w:space="0" w:color="auto"/>
            <w:right w:val="none" w:sz="0" w:space="0" w:color="auto"/>
          </w:divBdr>
        </w:div>
        <w:div w:id="1482848069">
          <w:marLeft w:val="480"/>
          <w:marRight w:val="0"/>
          <w:marTop w:val="0"/>
          <w:marBottom w:val="0"/>
          <w:divBdr>
            <w:top w:val="none" w:sz="0" w:space="0" w:color="auto"/>
            <w:left w:val="none" w:sz="0" w:space="0" w:color="auto"/>
            <w:bottom w:val="none" w:sz="0" w:space="0" w:color="auto"/>
            <w:right w:val="none" w:sz="0" w:space="0" w:color="auto"/>
          </w:divBdr>
        </w:div>
        <w:div w:id="857238590">
          <w:marLeft w:val="480"/>
          <w:marRight w:val="0"/>
          <w:marTop w:val="0"/>
          <w:marBottom w:val="0"/>
          <w:divBdr>
            <w:top w:val="none" w:sz="0" w:space="0" w:color="auto"/>
            <w:left w:val="none" w:sz="0" w:space="0" w:color="auto"/>
            <w:bottom w:val="none" w:sz="0" w:space="0" w:color="auto"/>
            <w:right w:val="none" w:sz="0" w:space="0" w:color="auto"/>
          </w:divBdr>
        </w:div>
        <w:div w:id="928928928">
          <w:marLeft w:val="480"/>
          <w:marRight w:val="0"/>
          <w:marTop w:val="0"/>
          <w:marBottom w:val="0"/>
          <w:divBdr>
            <w:top w:val="none" w:sz="0" w:space="0" w:color="auto"/>
            <w:left w:val="none" w:sz="0" w:space="0" w:color="auto"/>
            <w:bottom w:val="none" w:sz="0" w:space="0" w:color="auto"/>
            <w:right w:val="none" w:sz="0" w:space="0" w:color="auto"/>
          </w:divBdr>
        </w:div>
        <w:div w:id="31854246">
          <w:marLeft w:val="480"/>
          <w:marRight w:val="0"/>
          <w:marTop w:val="0"/>
          <w:marBottom w:val="0"/>
          <w:divBdr>
            <w:top w:val="none" w:sz="0" w:space="0" w:color="auto"/>
            <w:left w:val="none" w:sz="0" w:space="0" w:color="auto"/>
            <w:bottom w:val="none" w:sz="0" w:space="0" w:color="auto"/>
            <w:right w:val="none" w:sz="0" w:space="0" w:color="auto"/>
          </w:divBdr>
        </w:div>
        <w:div w:id="1910573876">
          <w:marLeft w:val="480"/>
          <w:marRight w:val="0"/>
          <w:marTop w:val="0"/>
          <w:marBottom w:val="0"/>
          <w:divBdr>
            <w:top w:val="none" w:sz="0" w:space="0" w:color="auto"/>
            <w:left w:val="none" w:sz="0" w:space="0" w:color="auto"/>
            <w:bottom w:val="none" w:sz="0" w:space="0" w:color="auto"/>
            <w:right w:val="none" w:sz="0" w:space="0" w:color="auto"/>
          </w:divBdr>
        </w:div>
        <w:div w:id="40713812">
          <w:marLeft w:val="480"/>
          <w:marRight w:val="0"/>
          <w:marTop w:val="0"/>
          <w:marBottom w:val="0"/>
          <w:divBdr>
            <w:top w:val="none" w:sz="0" w:space="0" w:color="auto"/>
            <w:left w:val="none" w:sz="0" w:space="0" w:color="auto"/>
            <w:bottom w:val="none" w:sz="0" w:space="0" w:color="auto"/>
            <w:right w:val="none" w:sz="0" w:space="0" w:color="auto"/>
          </w:divBdr>
        </w:div>
        <w:div w:id="745301523">
          <w:marLeft w:val="480"/>
          <w:marRight w:val="0"/>
          <w:marTop w:val="0"/>
          <w:marBottom w:val="0"/>
          <w:divBdr>
            <w:top w:val="none" w:sz="0" w:space="0" w:color="auto"/>
            <w:left w:val="none" w:sz="0" w:space="0" w:color="auto"/>
            <w:bottom w:val="none" w:sz="0" w:space="0" w:color="auto"/>
            <w:right w:val="none" w:sz="0" w:space="0" w:color="auto"/>
          </w:divBdr>
        </w:div>
        <w:div w:id="1519277015">
          <w:marLeft w:val="480"/>
          <w:marRight w:val="0"/>
          <w:marTop w:val="0"/>
          <w:marBottom w:val="0"/>
          <w:divBdr>
            <w:top w:val="none" w:sz="0" w:space="0" w:color="auto"/>
            <w:left w:val="none" w:sz="0" w:space="0" w:color="auto"/>
            <w:bottom w:val="none" w:sz="0" w:space="0" w:color="auto"/>
            <w:right w:val="none" w:sz="0" w:space="0" w:color="auto"/>
          </w:divBdr>
        </w:div>
        <w:div w:id="1015964670">
          <w:marLeft w:val="480"/>
          <w:marRight w:val="0"/>
          <w:marTop w:val="0"/>
          <w:marBottom w:val="0"/>
          <w:divBdr>
            <w:top w:val="none" w:sz="0" w:space="0" w:color="auto"/>
            <w:left w:val="none" w:sz="0" w:space="0" w:color="auto"/>
            <w:bottom w:val="none" w:sz="0" w:space="0" w:color="auto"/>
            <w:right w:val="none" w:sz="0" w:space="0" w:color="auto"/>
          </w:divBdr>
        </w:div>
        <w:div w:id="1734506552">
          <w:marLeft w:val="480"/>
          <w:marRight w:val="0"/>
          <w:marTop w:val="0"/>
          <w:marBottom w:val="0"/>
          <w:divBdr>
            <w:top w:val="none" w:sz="0" w:space="0" w:color="auto"/>
            <w:left w:val="none" w:sz="0" w:space="0" w:color="auto"/>
            <w:bottom w:val="none" w:sz="0" w:space="0" w:color="auto"/>
            <w:right w:val="none" w:sz="0" w:space="0" w:color="auto"/>
          </w:divBdr>
        </w:div>
        <w:div w:id="1962033848">
          <w:marLeft w:val="480"/>
          <w:marRight w:val="0"/>
          <w:marTop w:val="0"/>
          <w:marBottom w:val="0"/>
          <w:divBdr>
            <w:top w:val="none" w:sz="0" w:space="0" w:color="auto"/>
            <w:left w:val="none" w:sz="0" w:space="0" w:color="auto"/>
            <w:bottom w:val="none" w:sz="0" w:space="0" w:color="auto"/>
            <w:right w:val="none" w:sz="0" w:space="0" w:color="auto"/>
          </w:divBdr>
        </w:div>
        <w:div w:id="294139329">
          <w:marLeft w:val="480"/>
          <w:marRight w:val="0"/>
          <w:marTop w:val="0"/>
          <w:marBottom w:val="0"/>
          <w:divBdr>
            <w:top w:val="none" w:sz="0" w:space="0" w:color="auto"/>
            <w:left w:val="none" w:sz="0" w:space="0" w:color="auto"/>
            <w:bottom w:val="none" w:sz="0" w:space="0" w:color="auto"/>
            <w:right w:val="none" w:sz="0" w:space="0" w:color="auto"/>
          </w:divBdr>
        </w:div>
        <w:div w:id="1456557712">
          <w:marLeft w:val="480"/>
          <w:marRight w:val="0"/>
          <w:marTop w:val="0"/>
          <w:marBottom w:val="0"/>
          <w:divBdr>
            <w:top w:val="none" w:sz="0" w:space="0" w:color="auto"/>
            <w:left w:val="none" w:sz="0" w:space="0" w:color="auto"/>
            <w:bottom w:val="none" w:sz="0" w:space="0" w:color="auto"/>
            <w:right w:val="none" w:sz="0" w:space="0" w:color="auto"/>
          </w:divBdr>
        </w:div>
        <w:div w:id="1768848428">
          <w:marLeft w:val="480"/>
          <w:marRight w:val="0"/>
          <w:marTop w:val="0"/>
          <w:marBottom w:val="0"/>
          <w:divBdr>
            <w:top w:val="none" w:sz="0" w:space="0" w:color="auto"/>
            <w:left w:val="none" w:sz="0" w:space="0" w:color="auto"/>
            <w:bottom w:val="none" w:sz="0" w:space="0" w:color="auto"/>
            <w:right w:val="none" w:sz="0" w:space="0" w:color="auto"/>
          </w:divBdr>
        </w:div>
        <w:div w:id="11228864">
          <w:marLeft w:val="480"/>
          <w:marRight w:val="0"/>
          <w:marTop w:val="0"/>
          <w:marBottom w:val="0"/>
          <w:divBdr>
            <w:top w:val="none" w:sz="0" w:space="0" w:color="auto"/>
            <w:left w:val="none" w:sz="0" w:space="0" w:color="auto"/>
            <w:bottom w:val="none" w:sz="0" w:space="0" w:color="auto"/>
            <w:right w:val="none" w:sz="0" w:space="0" w:color="auto"/>
          </w:divBdr>
        </w:div>
        <w:div w:id="1391423332">
          <w:marLeft w:val="480"/>
          <w:marRight w:val="0"/>
          <w:marTop w:val="0"/>
          <w:marBottom w:val="0"/>
          <w:divBdr>
            <w:top w:val="none" w:sz="0" w:space="0" w:color="auto"/>
            <w:left w:val="none" w:sz="0" w:space="0" w:color="auto"/>
            <w:bottom w:val="none" w:sz="0" w:space="0" w:color="auto"/>
            <w:right w:val="none" w:sz="0" w:space="0" w:color="auto"/>
          </w:divBdr>
        </w:div>
        <w:div w:id="472870398">
          <w:marLeft w:val="480"/>
          <w:marRight w:val="0"/>
          <w:marTop w:val="0"/>
          <w:marBottom w:val="0"/>
          <w:divBdr>
            <w:top w:val="none" w:sz="0" w:space="0" w:color="auto"/>
            <w:left w:val="none" w:sz="0" w:space="0" w:color="auto"/>
            <w:bottom w:val="none" w:sz="0" w:space="0" w:color="auto"/>
            <w:right w:val="none" w:sz="0" w:space="0" w:color="auto"/>
          </w:divBdr>
        </w:div>
        <w:div w:id="1911572362">
          <w:marLeft w:val="480"/>
          <w:marRight w:val="0"/>
          <w:marTop w:val="0"/>
          <w:marBottom w:val="0"/>
          <w:divBdr>
            <w:top w:val="none" w:sz="0" w:space="0" w:color="auto"/>
            <w:left w:val="none" w:sz="0" w:space="0" w:color="auto"/>
            <w:bottom w:val="none" w:sz="0" w:space="0" w:color="auto"/>
            <w:right w:val="none" w:sz="0" w:space="0" w:color="auto"/>
          </w:divBdr>
        </w:div>
        <w:div w:id="270362237">
          <w:marLeft w:val="480"/>
          <w:marRight w:val="0"/>
          <w:marTop w:val="0"/>
          <w:marBottom w:val="0"/>
          <w:divBdr>
            <w:top w:val="none" w:sz="0" w:space="0" w:color="auto"/>
            <w:left w:val="none" w:sz="0" w:space="0" w:color="auto"/>
            <w:bottom w:val="none" w:sz="0" w:space="0" w:color="auto"/>
            <w:right w:val="none" w:sz="0" w:space="0" w:color="auto"/>
          </w:divBdr>
        </w:div>
        <w:div w:id="918634603">
          <w:marLeft w:val="480"/>
          <w:marRight w:val="0"/>
          <w:marTop w:val="0"/>
          <w:marBottom w:val="0"/>
          <w:divBdr>
            <w:top w:val="none" w:sz="0" w:space="0" w:color="auto"/>
            <w:left w:val="none" w:sz="0" w:space="0" w:color="auto"/>
            <w:bottom w:val="none" w:sz="0" w:space="0" w:color="auto"/>
            <w:right w:val="none" w:sz="0" w:space="0" w:color="auto"/>
          </w:divBdr>
        </w:div>
        <w:div w:id="997423838">
          <w:marLeft w:val="480"/>
          <w:marRight w:val="0"/>
          <w:marTop w:val="0"/>
          <w:marBottom w:val="0"/>
          <w:divBdr>
            <w:top w:val="none" w:sz="0" w:space="0" w:color="auto"/>
            <w:left w:val="none" w:sz="0" w:space="0" w:color="auto"/>
            <w:bottom w:val="none" w:sz="0" w:space="0" w:color="auto"/>
            <w:right w:val="none" w:sz="0" w:space="0" w:color="auto"/>
          </w:divBdr>
        </w:div>
        <w:div w:id="37318381">
          <w:marLeft w:val="480"/>
          <w:marRight w:val="0"/>
          <w:marTop w:val="0"/>
          <w:marBottom w:val="0"/>
          <w:divBdr>
            <w:top w:val="none" w:sz="0" w:space="0" w:color="auto"/>
            <w:left w:val="none" w:sz="0" w:space="0" w:color="auto"/>
            <w:bottom w:val="none" w:sz="0" w:space="0" w:color="auto"/>
            <w:right w:val="none" w:sz="0" w:space="0" w:color="auto"/>
          </w:divBdr>
        </w:div>
        <w:div w:id="1643072915">
          <w:marLeft w:val="480"/>
          <w:marRight w:val="0"/>
          <w:marTop w:val="0"/>
          <w:marBottom w:val="0"/>
          <w:divBdr>
            <w:top w:val="none" w:sz="0" w:space="0" w:color="auto"/>
            <w:left w:val="none" w:sz="0" w:space="0" w:color="auto"/>
            <w:bottom w:val="none" w:sz="0" w:space="0" w:color="auto"/>
            <w:right w:val="none" w:sz="0" w:space="0" w:color="auto"/>
          </w:divBdr>
        </w:div>
        <w:div w:id="2101290247">
          <w:marLeft w:val="480"/>
          <w:marRight w:val="0"/>
          <w:marTop w:val="0"/>
          <w:marBottom w:val="0"/>
          <w:divBdr>
            <w:top w:val="none" w:sz="0" w:space="0" w:color="auto"/>
            <w:left w:val="none" w:sz="0" w:space="0" w:color="auto"/>
            <w:bottom w:val="none" w:sz="0" w:space="0" w:color="auto"/>
            <w:right w:val="none" w:sz="0" w:space="0" w:color="auto"/>
          </w:divBdr>
        </w:div>
        <w:div w:id="652371538">
          <w:marLeft w:val="480"/>
          <w:marRight w:val="0"/>
          <w:marTop w:val="0"/>
          <w:marBottom w:val="0"/>
          <w:divBdr>
            <w:top w:val="none" w:sz="0" w:space="0" w:color="auto"/>
            <w:left w:val="none" w:sz="0" w:space="0" w:color="auto"/>
            <w:bottom w:val="none" w:sz="0" w:space="0" w:color="auto"/>
            <w:right w:val="none" w:sz="0" w:space="0" w:color="auto"/>
          </w:divBdr>
        </w:div>
        <w:div w:id="1008949669">
          <w:marLeft w:val="480"/>
          <w:marRight w:val="0"/>
          <w:marTop w:val="0"/>
          <w:marBottom w:val="0"/>
          <w:divBdr>
            <w:top w:val="none" w:sz="0" w:space="0" w:color="auto"/>
            <w:left w:val="none" w:sz="0" w:space="0" w:color="auto"/>
            <w:bottom w:val="none" w:sz="0" w:space="0" w:color="auto"/>
            <w:right w:val="none" w:sz="0" w:space="0" w:color="auto"/>
          </w:divBdr>
        </w:div>
        <w:div w:id="216170091">
          <w:marLeft w:val="480"/>
          <w:marRight w:val="0"/>
          <w:marTop w:val="0"/>
          <w:marBottom w:val="0"/>
          <w:divBdr>
            <w:top w:val="none" w:sz="0" w:space="0" w:color="auto"/>
            <w:left w:val="none" w:sz="0" w:space="0" w:color="auto"/>
            <w:bottom w:val="none" w:sz="0" w:space="0" w:color="auto"/>
            <w:right w:val="none" w:sz="0" w:space="0" w:color="auto"/>
          </w:divBdr>
        </w:div>
        <w:div w:id="1486167831">
          <w:marLeft w:val="480"/>
          <w:marRight w:val="0"/>
          <w:marTop w:val="0"/>
          <w:marBottom w:val="0"/>
          <w:divBdr>
            <w:top w:val="none" w:sz="0" w:space="0" w:color="auto"/>
            <w:left w:val="none" w:sz="0" w:space="0" w:color="auto"/>
            <w:bottom w:val="none" w:sz="0" w:space="0" w:color="auto"/>
            <w:right w:val="none" w:sz="0" w:space="0" w:color="auto"/>
          </w:divBdr>
        </w:div>
        <w:div w:id="464546244">
          <w:marLeft w:val="480"/>
          <w:marRight w:val="0"/>
          <w:marTop w:val="0"/>
          <w:marBottom w:val="0"/>
          <w:divBdr>
            <w:top w:val="none" w:sz="0" w:space="0" w:color="auto"/>
            <w:left w:val="none" w:sz="0" w:space="0" w:color="auto"/>
            <w:bottom w:val="none" w:sz="0" w:space="0" w:color="auto"/>
            <w:right w:val="none" w:sz="0" w:space="0" w:color="auto"/>
          </w:divBdr>
        </w:div>
        <w:div w:id="1070735438">
          <w:marLeft w:val="480"/>
          <w:marRight w:val="0"/>
          <w:marTop w:val="0"/>
          <w:marBottom w:val="0"/>
          <w:divBdr>
            <w:top w:val="none" w:sz="0" w:space="0" w:color="auto"/>
            <w:left w:val="none" w:sz="0" w:space="0" w:color="auto"/>
            <w:bottom w:val="none" w:sz="0" w:space="0" w:color="auto"/>
            <w:right w:val="none" w:sz="0" w:space="0" w:color="auto"/>
          </w:divBdr>
        </w:div>
        <w:div w:id="439228349">
          <w:marLeft w:val="480"/>
          <w:marRight w:val="0"/>
          <w:marTop w:val="0"/>
          <w:marBottom w:val="0"/>
          <w:divBdr>
            <w:top w:val="none" w:sz="0" w:space="0" w:color="auto"/>
            <w:left w:val="none" w:sz="0" w:space="0" w:color="auto"/>
            <w:bottom w:val="none" w:sz="0" w:space="0" w:color="auto"/>
            <w:right w:val="none" w:sz="0" w:space="0" w:color="auto"/>
          </w:divBdr>
        </w:div>
      </w:divsChild>
    </w:div>
    <w:div w:id="1862281582">
      <w:bodyDiv w:val="1"/>
      <w:marLeft w:val="0"/>
      <w:marRight w:val="0"/>
      <w:marTop w:val="0"/>
      <w:marBottom w:val="0"/>
      <w:divBdr>
        <w:top w:val="none" w:sz="0" w:space="0" w:color="auto"/>
        <w:left w:val="none" w:sz="0" w:space="0" w:color="auto"/>
        <w:bottom w:val="none" w:sz="0" w:space="0" w:color="auto"/>
        <w:right w:val="none" w:sz="0" w:space="0" w:color="auto"/>
      </w:divBdr>
    </w:div>
    <w:div w:id="1862352432">
      <w:bodyDiv w:val="1"/>
      <w:marLeft w:val="0"/>
      <w:marRight w:val="0"/>
      <w:marTop w:val="0"/>
      <w:marBottom w:val="0"/>
      <w:divBdr>
        <w:top w:val="none" w:sz="0" w:space="0" w:color="auto"/>
        <w:left w:val="none" w:sz="0" w:space="0" w:color="auto"/>
        <w:bottom w:val="none" w:sz="0" w:space="0" w:color="auto"/>
        <w:right w:val="none" w:sz="0" w:space="0" w:color="auto"/>
      </w:divBdr>
    </w:div>
    <w:div w:id="1867210130">
      <w:bodyDiv w:val="1"/>
      <w:marLeft w:val="0"/>
      <w:marRight w:val="0"/>
      <w:marTop w:val="0"/>
      <w:marBottom w:val="0"/>
      <w:divBdr>
        <w:top w:val="none" w:sz="0" w:space="0" w:color="auto"/>
        <w:left w:val="none" w:sz="0" w:space="0" w:color="auto"/>
        <w:bottom w:val="none" w:sz="0" w:space="0" w:color="auto"/>
        <w:right w:val="none" w:sz="0" w:space="0" w:color="auto"/>
      </w:divBdr>
      <w:divsChild>
        <w:div w:id="373507008">
          <w:marLeft w:val="480"/>
          <w:marRight w:val="0"/>
          <w:marTop w:val="0"/>
          <w:marBottom w:val="0"/>
          <w:divBdr>
            <w:top w:val="none" w:sz="0" w:space="0" w:color="auto"/>
            <w:left w:val="none" w:sz="0" w:space="0" w:color="auto"/>
            <w:bottom w:val="none" w:sz="0" w:space="0" w:color="auto"/>
            <w:right w:val="none" w:sz="0" w:space="0" w:color="auto"/>
          </w:divBdr>
        </w:div>
        <w:div w:id="410784574">
          <w:marLeft w:val="480"/>
          <w:marRight w:val="0"/>
          <w:marTop w:val="0"/>
          <w:marBottom w:val="0"/>
          <w:divBdr>
            <w:top w:val="none" w:sz="0" w:space="0" w:color="auto"/>
            <w:left w:val="none" w:sz="0" w:space="0" w:color="auto"/>
            <w:bottom w:val="none" w:sz="0" w:space="0" w:color="auto"/>
            <w:right w:val="none" w:sz="0" w:space="0" w:color="auto"/>
          </w:divBdr>
        </w:div>
        <w:div w:id="2021004028">
          <w:marLeft w:val="480"/>
          <w:marRight w:val="0"/>
          <w:marTop w:val="0"/>
          <w:marBottom w:val="0"/>
          <w:divBdr>
            <w:top w:val="none" w:sz="0" w:space="0" w:color="auto"/>
            <w:left w:val="none" w:sz="0" w:space="0" w:color="auto"/>
            <w:bottom w:val="none" w:sz="0" w:space="0" w:color="auto"/>
            <w:right w:val="none" w:sz="0" w:space="0" w:color="auto"/>
          </w:divBdr>
        </w:div>
        <w:div w:id="344526612">
          <w:marLeft w:val="480"/>
          <w:marRight w:val="0"/>
          <w:marTop w:val="0"/>
          <w:marBottom w:val="0"/>
          <w:divBdr>
            <w:top w:val="none" w:sz="0" w:space="0" w:color="auto"/>
            <w:left w:val="none" w:sz="0" w:space="0" w:color="auto"/>
            <w:bottom w:val="none" w:sz="0" w:space="0" w:color="auto"/>
            <w:right w:val="none" w:sz="0" w:space="0" w:color="auto"/>
          </w:divBdr>
        </w:div>
        <w:div w:id="1113667882">
          <w:marLeft w:val="480"/>
          <w:marRight w:val="0"/>
          <w:marTop w:val="0"/>
          <w:marBottom w:val="0"/>
          <w:divBdr>
            <w:top w:val="none" w:sz="0" w:space="0" w:color="auto"/>
            <w:left w:val="none" w:sz="0" w:space="0" w:color="auto"/>
            <w:bottom w:val="none" w:sz="0" w:space="0" w:color="auto"/>
            <w:right w:val="none" w:sz="0" w:space="0" w:color="auto"/>
          </w:divBdr>
        </w:div>
        <w:div w:id="2003384945">
          <w:marLeft w:val="480"/>
          <w:marRight w:val="0"/>
          <w:marTop w:val="0"/>
          <w:marBottom w:val="0"/>
          <w:divBdr>
            <w:top w:val="none" w:sz="0" w:space="0" w:color="auto"/>
            <w:left w:val="none" w:sz="0" w:space="0" w:color="auto"/>
            <w:bottom w:val="none" w:sz="0" w:space="0" w:color="auto"/>
            <w:right w:val="none" w:sz="0" w:space="0" w:color="auto"/>
          </w:divBdr>
        </w:div>
        <w:div w:id="970749439">
          <w:marLeft w:val="480"/>
          <w:marRight w:val="0"/>
          <w:marTop w:val="0"/>
          <w:marBottom w:val="0"/>
          <w:divBdr>
            <w:top w:val="none" w:sz="0" w:space="0" w:color="auto"/>
            <w:left w:val="none" w:sz="0" w:space="0" w:color="auto"/>
            <w:bottom w:val="none" w:sz="0" w:space="0" w:color="auto"/>
            <w:right w:val="none" w:sz="0" w:space="0" w:color="auto"/>
          </w:divBdr>
        </w:div>
        <w:div w:id="466895427">
          <w:marLeft w:val="480"/>
          <w:marRight w:val="0"/>
          <w:marTop w:val="0"/>
          <w:marBottom w:val="0"/>
          <w:divBdr>
            <w:top w:val="none" w:sz="0" w:space="0" w:color="auto"/>
            <w:left w:val="none" w:sz="0" w:space="0" w:color="auto"/>
            <w:bottom w:val="none" w:sz="0" w:space="0" w:color="auto"/>
            <w:right w:val="none" w:sz="0" w:space="0" w:color="auto"/>
          </w:divBdr>
        </w:div>
        <w:div w:id="390736662">
          <w:marLeft w:val="480"/>
          <w:marRight w:val="0"/>
          <w:marTop w:val="0"/>
          <w:marBottom w:val="0"/>
          <w:divBdr>
            <w:top w:val="none" w:sz="0" w:space="0" w:color="auto"/>
            <w:left w:val="none" w:sz="0" w:space="0" w:color="auto"/>
            <w:bottom w:val="none" w:sz="0" w:space="0" w:color="auto"/>
            <w:right w:val="none" w:sz="0" w:space="0" w:color="auto"/>
          </w:divBdr>
        </w:div>
        <w:div w:id="128329492">
          <w:marLeft w:val="480"/>
          <w:marRight w:val="0"/>
          <w:marTop w:val="0"/>
          <w:marBottom w:val="0"/>
          <w:divBdr>
            <w:top w:val="none" w:sz="0" w:space="0" w:color="auto"/>
            <w:left w:val="none" w:sz="0" w:space="0" w:color="auto"/>
            <w:bottom w:val="none" w:sz="0" w:space="0" w:color="auto"/>
            <w:right w:val="none" w:sz="0" w:space="0" w:color="auto"/>
          </w:divBdr>
        </w:div>
        <w:div w:id="1505125295">
          <w:marLeft w:val="480"/>
          <w:marRight w:val="0"/>
          <w:marTop w:val="0"/>
          <w:marBottom w:val="0"/>
          <w:divBdr>
            <w:top w:val="none" w:sz="0" w:space="0" w:color="auto"/>
            <w:left w:val="none" w:sz="0" w:space="0" w:color="auto"/>
            <w:bottom w:val="none" w:sz="0" w:space="0" w:color="auto"/>
            <w:right w:val="none" w:sz="0" w:space="0" w:color="auto"/>
          </w:divBdr>
        </w:div>
        <w:div w:id="2058360319">
          <w:marLeft w:val="480"/>
          <w:marRight w:val="0"/>
          <w:marTop w:val="0"/>
          <w:marBottom w:val="0"/>
          <w:divBdr>
            <w:top w:val="none" w:sz="0" w:space="0" w:color="auto"/>
            <w:left w:val="none" w:sz="0" w:space="0" w:color="auto"/>
            <w:bottom w:val="none" w:sz="0" w:space="0" w:color="auto"/>
            <w:right w:val="none" w:sz="0" w:space="0" w:color="auto"/>
          </w:divBdr>
        </w:div>
        <w:div w:id="820923541">
          <w:marLeft w:val="480"/>
          <w:marRight w:val="0"/>
          <w:marTop w:val="0"/>
          <w:marBottom w:val="0"/>
          <w:divBdr>
            <w:top w:val="none" w:sz="0" w:space="0" w:color="auto"/>
            <w:left w:val="none" w:sz="0" w:space="0" w:color="auto"/>
            <w:bottom w:val="none" w:sz="0" w:space="0" w:color="auto"/>
            <w:right w:val="none" w:sz="0" w:space="0" w:color="auto"/>
          </w:divBdr>
        </w:div>
        <w:div w:id="1425414115">
          <w:marLeft w:val="480"/>
          <w:marRight w:val="0"/>
          <w:marTop w:val="0"/>
          <w:marBottom w:val="0"/>
          <w:divBdr>
            <w:top w:val="none" w:sz="0" w:space="0" w:color="auto"/>
            <w:left w:val="none" w:sz="0" w:space="0" w:color="auto"/>
            <w:bottom w:val="none" w:sz="0" w:space="0" w:color="auto"/>
            <w:right w:val="none" w:sz="0" w:space="0" w:color="auto"/>
          </w:divBdr>
        </w:div>
        <w:div w:id="547767024">
          <w:marLeft w:val="480"/>
          <w:marRight w:val="0"/>
          <w:marTop w:val="0"/>
          <w:marBottom w:val="0"/>
          <w:divBdr>
            <w:top w:val="none" w:sz="0" w:space="0" w:color="auto"/>
            <w:left w:val="none" w:sz="0" w:space="0" w:color="auto"/>
            <w:bottom w:val="none" w:sz="0" w:space="0" w:color="auto"/>
            <w:right w:val="none" w:sz="0" w:space="0" w:color="auto"/>
          </w:divBdr>
        </w:div>
        <w:div w:id="1483888161">
          <w:marLeft w:val="480"/>
          <w:marRight w:val="0"/>
          <w:marTop w:val="0"/>
          <w:marBottom w:val="0"/>
          <w:divBdr>
            <w:top w:val="none" w:sz="0" w:space="0" w:color="auto"/>
            <w:left w:val="none" w:sz="0" w:space="0" w:color="auto"/>
            <w:bottom w:val="none" w:sz="0" w:space="0" w:color="auto"/>
            <w:right w:val="none" w:sz="0" w:space="0" w:color="auto"/>
          </w:divBdr>
        </w:div>
        <w:div w:id="1891379171">
          <w:marLeft w:val="480"/>
          <w:marRight w:val="0"/>
          <w:marTop w:val="0"/>
          <w:marBottom w:val="0"/>
          <w:divBdr>
            <w:top w:val="none" w:sz="0" w:space="0" w:color="auto"/>
            <w:left w:val="none" w:sz="0" w:space="0" w:color="auto"/>
            <w:bottom w:val="none" w:sz="0" w:space="0" w:color="auto"/>
            <w:right w:val="none" w:sz="0" w:space="0" w:color="auto"/>
          </w:divBdr>
        </w:div>
        <w:div w:id="585260546">
          <w:marLeft w:val="480"/>
          <w:marRight w:val="0"/>
          <w:marTop w:val="0"/>
          <w:marBottom w:val="0"/>
          <w:divBdr>
            <w:top w:val="none" w:sz="0" w:space="0" w:color="auto"/>
            <w:left w:val="none" w:sz="0" w:space="0" w:color="auto"/>
            <w:bottom w:val="none" w:sz="0" w:space="0" w:color="auto"/>
            <w:right w:val="none" w:sz="0" w:space="0" w:color="auto"/>
          </w:divBdr>
        </w:div>
        <w:div w:id="1439135384">
          <w:marLeft w:val="480"/>
          <w:marRight w:val="0"/>
          <w:marTop w:val="0"/>
          <w:marBottom w:val="0"/>
          <w:divBdr>
            <w:top w:val="none" w:sz="0" w:space="0" w:color="auto"/>
            <w:left w:val="none" w:sz="0" w:space="0" w:color="auto"/>
            <w:bottom w:val="none" w:sz="0" w:space="0" w:color="auto"/>
            <w:right w:val="none" w:sz="0" w:space="0" w:color="auto"/>
          </w:divBdr>
        </w:div>
        <w:div w:id="1217551644">
          <w:marLeft w:val="480"/>
          <w:marRight w:val="0"/>
          <w:marTop w:val="0"/>
          <w:marBottom w:val="0"/>
          <w:divBdr>
            <w:top w:val="none" w:sz="0" w:space="0" w:color="auto"/>
            <w:left w:val="none" w:sz="0" w:space="0" w:color="auto"/>
            <w:bottom w:val="none" w:sz="0" w:space="0" w:color="auto"/>
            <w:right w:val="none" w:sz="0" w:space="0" w:color="auto"/>
          </w:divBdr>
        </w:div>
        <w:div w:id="1125733477">
          <w:marLeft w:val="480"/>
          <w:marRight w:val="0"/>
          <w:marTop w:val="0"/>
          <w:marBottom w:val="0"/>
          <w:divBdr>
            <w:top w:val="none" w:sz="0" w:space="0" w:color="auto"/>
            <w:left w:val="none" w:sz="0" w:space="0" w:color="auto"/>
            <w:bottom w:val="none" w:sz="0" w:space="0" w:color="auto"/>
            <w:right w:val="none" w:sz="0" w:space="0" w:color="auto"/>
          </w:divBdr>
        </w:div>
        <w:div w:id="141428065">
          <w:marLeft w:val="480"/>
          <w:marRight w:val="0"/>
          <w:marTop w:val="0"/>
          <w:marBottom w:val="0"/>
          <w:divBdr>
            <w:top w:val="none" w:sz="0" w:space="0" w:color="auto"/>
            <w:left w:val="none" w:sz="0" w:space="0" w:color="auto"/>
            <w:bottom w:val="none" w:sz="0" w:space="0" w:color="auto"/>
            <w:right w:val="none" w:sz="0" w:space="0" w:color="auto"/>
          </w:divBdr>
        </w:div>
        <w:div w:id="518008077">
          <w:marLeft w:val="480"/>
          <w:marRight w:val="0"/>
          <w:marTop w:val="0"/>
          <w:marBottom w:val="0"/>
          <w:divBdr>
            <w:top w:val="none" w:sz="0" w:space="0" w:color="auto"/>
            <w:left w:val="none" w:sz="0" w:space="0" w:color="auto"/>
            <w:bottom w:val="none" w:sz="0" w:space="0" w:color="auto"/>
            <w:right w:val="none" w:sz="0" w:space="0" w:color="auto"/>
          </w:divBdr>
        </w:div>
        <w:div w:id="981276414">
          <w:marLeft w:val="480"/>
          <w:marRight w:val="0"/>
          <w:marTop w:val="0"/>
          <w:marBottom w:val="0"/>
          <w:divBdr>
            <w:top w:val="none" w:sz="0" w:space="0" w:color="auto"/>
            <w:left w:val="none" w:sz="0" w:space="0" w:color="auto"/>
            <w:bottom w:val="none" w:sz="0" w:space="0" w:color="auto"/>
            <w:right w:val="none" w:sz="0" w:space="0" w:color="auto"/>
          </w:divBdr>
        </w:div>
        <w:div w:id="1300844858">
          <w:marLeft w:val="480"/>
          <w:marRight w:val="0"/>
          <w:marTop w:val="0"/>
          <w:marBottom w:val="0"/>
          <w:divBdr>
            <w:top w:val="none" w:sz="0" w:space="0" w:color="auto"/>
            <w:left w:val="none" w:sz="0" w:space="0" w:color="auto"/>
            <w:bottom w:val="none" w:sz="0" w:space="0" w:color="auto"/>
            <w:right w:val="none" w:sz="0" w:space="0" w:color="auto"/>
          </w:divBdr>
        </w:div>
        <w:div w:id="2008558043">
          <w:marLeft w:val="480"/>
          <w:marRight w:val="0"/>
          <w:marTop w:val="0"/>
          <w:marBottom w:val="0"/>
          <w:divBdr>
            <w:top w:val="none" w:sz="0" w:space="0" w:color="auto"/>
            <w:left w:val="none" w:sz="0" w:space="0" w:color="auto"/>
            <w:bottom w:val="none" w:sz="0" w:space="0" w:color="auto"/>
            <w:right w:val="none" w:sz="0" w:space="0" w:color="auto"/>
          </w:divBdr>
        </w:div>
        <w:div w:id="1754744422">
          <w:marLeft w:val="480"/>
          <w:marRight w:val="0"/>
          <w:marTop w:val="0"/>
          <w:marBottom w:val="0"/>
          <w:divBdr>
            <w:top w:val="none" w:sz="0" w:space="0" w:color="auto"/>
            <w:left w:val="none" w:sz="0" w:space="0" w:color="auto"/>
            <w:bottom w:val="none" w:sz="0" w:space="0" w:color="auto"/>
            <w:right w:val="none" w:sz="0" w:space="0" w:color="auto"/>
          </w:divBdr>
        </w:div>
        <w:div w:id="389888992">
          <w:marLeft w:val="480"/>
          <w:marRight w:val="0"/>
          <w:marTop w:val="0"/>
          <w:marBottom w:val="0"/>
          <w:divBdr>
            <w:top w:val="none" w:sz="0" w:space="0" w:color="auto"/>
            <w:left w:val="none" w:sz="0" w:space="0" w:color="auto"/>
            <w:bottom w:val="none" w:sz="0" w:space="0" w:color="auto"/>
            <w:right w:val="none" w:sz="0" w:space="0" w:color="auto"/>
          </w:divBdr>
        </w:div>
        <w:div w:id="1987280081">
          <w:marLeft w:val="480"/>
          <w:marRight w:val="0"/>
          <w:marTop w:val="0"/>
          <w:marBottom w:val="0"/>
          <w:divBdr>
            <w:top w:val="none" w:sz="0" w:space="0" w:color="auto"/>
            <w:left w:val="none" w:sz="0" w:space="0" w:color="auto"/>
            <w:bottom w:val="none" w:sz="0" w:space="0" w:color="auto"/>
            <w:right w:val="none" w:sz="0" w:space="0" w:color="auto"/>
          </w:divBdr>
        </w:div>
        <w:div w:id="592667303">
          <w:marLeft w:val="480"/>
          <w:marRight w:val="0"/>
          <w:marTop w:val="0"/>
          <w:marBottom w:val="0"/>
          <w:divBdr>
            <w:top w:val="none" w:sz="0" w:space="0" w:color="auto"/>
            <w:left w:val="none" w:sz="0" w:space="0" w:color="auto"/>
            <w:bottom w:val="none" w:sz="0" w:space="0" w:color="auto"/>
            <w:right w:val="none" w:sz="0" w:space="0" w:color="auto"/>
          </w:divBdr>
        </w:div>
        <w:div w:id="209926252">
          <w:marLeft w:val="480"/>
          <w:marRight w:val="0"/>
          <w:marTop w:val="0"/>
          <w:marBottom w:val="0"/>
          <w:divBdr>
            <w:top w:val="none" w:sz="0" w:space="0" w:color="auto"/>
            <w:left w:val="none" w:sz="0" w:space="0" w:color="auto"/>
            <w:bottom w:val="none" w:sz="0" w:space="0" w:color="auto"/>
            <w:right w:val="none" w:sz="0" w:space="0" w:color="auto"/>
          </w:divBdr>
        </w:div>
        <w:div w:id="1760902952">
          <w:marLeft w:val="480"/>
          <w:marRight w:val="0"/>
          <w:marTop w:val="0"/>
          <w:marBottom w:val="0"/>
          <w:divBdr>
            <w:top w:val="none" w:sz="0" w:space="0" w:color="auto"/>
            <w:left w:val="none" w:sz="0" w:space="0" w:color="auto"/>
            <w:bottom w:val="none" w:sz="0" w:space="0" w:color="auto"/>
            <w:right w:val="none" w:sz="0" w:space="0" w:color="auto"/>
          </w:divBdr>
        </w:div>
        <w:div w:id="686253786">
          <w:marLeft w:val="480"/>
          <w:marRight w:val="0"/>
          <w:marTop w:val="0"/>
          <w:marBottom w:val="0"/>
          <w:divBdr>
            <w:top w:val="none" w:sz="0" w:space="0" w:color="auto"/>
            <w:left w:val="none" w:sz="0" w:space="0" w:color="auto"/>
            <w:bottom w:val="none" w:sz="0" w:space="0" w:color="auto"/>
            <w:right w:val="none" w:sz="0" w:space="0" w:color="auto"/>
          </w:divBdr>
        </w:div>
        <w:div w:id="2130314141">
          <w:marLeft w:val="480"/>
          <w:marRight w:val="0"/>
          <w:marTop w:val="0"/>
          <w:marBottom w:val="0"/>
          <w:divBdr>
            <w:top w:val="none" w:sz="0" w:space="0" w:color="auto"/>
            <w:left w:val="none" w:sz="0" w:space="0" w:color="auto"/>
            <w:bottom w:val="none" w:sz="0" w:space="0" w:color="auto"/>
            <w:right w:val="none" w:sz="0" w:space="0" w:color="auto"/>
          </w:divBdr>
        </w:div>
      </w:divsChild>
    </w:div>
    <w:div w:id="1868836465">
      <w:bodyDiv w:val="1"/>
      <w:marLeft w:val="0"/>
      <w:marRight w:val="0"/>
      <w:marTop w:val="0"/>
      <w:marBottom w:val="0"/>
      <w:divBdr>
        <w:top w:val="none" w:sz="0" w:space="0" w:color="auto"/>
        <w:left w:val="none" w:sz="0" w:space="0" w:color="auto"/>
        <w:bottom w:val="none" w:sz="0" w:space="0" w:color="auto"/>
        <w:right w:val="none" w:sz="0" w:space="0" w:color="auto"/>
      </w:divBdr>
      <w:divsChild>
        <w:div w:id="1439369529">
          <w:marLeft w:val="480"/>
          <w:marRight w:val="0"/>
          <w:marTop w:val="0"/>
          <w:marBottom w:val="0"/>
          <w:divBdr>
            <w:top w:val="none" w:sz="0" w:space="0" w:color="auto"/>
            <w:left w:val="none" w:sz="0" w:space="0" w:color="auto"/>
            <w:bottom w:val="none" w:sz="0" w:space="0" w:color="auto"/>
            <w:right w:val="none" w:sz="0" w:space="0" w:color="auto"/>
          </w:divBdr>
        </w:div>
        <w:div w:id="1675915184">
          <w:marLeft w:val="480"/>
          <w:marRight w:val="0"/>
          <w:marTop w:val="0"/>
          <w:marBottom w:val="0"/>
          <w:divBdr>
            <w:top w:val="none" w:sz="0" w:space="0" w:color="auto"/>
            <w:left w:val="none" w:sz="0" w:space="0" w:color="auto"/>
            <w:bottom w:val="none" w:sz="0" w:space="0" w:color="auto"/>
            <w:right w:val="none" w:sz="0" w:space="0" w:color="auto"/>
          </w:divBdr>
        </w:div>
        <w:div w:id="2133286839">
          <w:marLeft w:val="480"/>
          <w:marRight w:val="0"/>
          <w:marTop w:val="0"/>
          <w:marBottom w:val="0"/>
          <w:divBdr>
            <w:top w:val="none" w:sz="0" w:space="0" w:color="auto"/>
            <w:left w:val="none" w:sz="0" w:space="0" w:color="auto"/>
            <w:bottom w:val="none" w:sz="0" w:space="0" w:color="auto"/>
            <w:right w:val="none" w:sz="0" w:space="0" w:color="auto"/>
          </w:divBdr>
        </w:div>
        <w:div w:id="1392532592">
          <w:marLeft w:val="480"/>
          <w:marRight w:val="0"/>
          <w:marTop w:val="0"/>
          <w:marBottom w:val="0"/>
          <w:divBdr>
            <w:top w:val="none" w:sz="0" w:space="0" w:color="auto"/>
            <w:left w:val="none" w:sz="0" w:space="0" w:color="auto"/>
            <w:bottom w:val="none" w:sz="0" w:space="0" w:color="auto"/>
            <w:right w:val="none" w:sz="0" w:space="0" w:color="auto"/>
          </w:divBdr>
        </w:div>
        <w:div w:id="1571696482">
          <w:marLeft w:val="480"/>
          <w:marRight w:val="0"/>
          <w:marTop w:val="0"/>
          <w:marBottom w:val="0"/>
          <w:divBdr>
            <w:top w:val="none" w:sz="0" w:space="0" w:color="auto"/>
            <w:left w:val="none" w:sz="0" w:space="0" w:color="auto"/>
            <w:bottom w:val="none" w:sz="0" w:space="0" w:color="auto"/>
            <w:right w:val="none" w:sz="0" w:space="0" w:color="auto"/>
          </w:divBdr>
        </w:div>
        <w:div w:id="1753044872">
          <w:marLeft w:val="480"/>
          <w:marRight w:val="0"/>
          <w:marTop w:val="0"/>
          <w:marBottom w:val="0"/>
          <w:divBdr>
            <w:top w:val="none" w:sz="0" w:space="0" w:color="auto"/>
            <w:left w:val="none" w:sz="0" w:space="0" w:color="auto"/>
            <w:bottom w:val="none" w:sz="0" w:space="0" w:color="auto"/>
            <w:right w:val="none" w:sz="0" w:space="0" w:color="auto"/>
          </w:divBdr>
        </w:div>
        <w:div w:id="1754087851">
          <w:marLeft w:val="480"/>
          <w:marRight w:val="0"/>
          <w:marTop w:val="0"/>
          <w:marBottom w:val="0"/>
          <w:divBdr>
            <w:top w:val="none" w:sz="0" w:space="0" w:color="auto"/>
            <w:left w:val="none" w:sz="0" w:space="0" w:color="auto"/>
            <w:bottom w:val="none" w:sz="0" w:space="0" w:color="auto"/>
            <w:right w:val="none" w:sz="0" w:space="0" w:color="auto"/>
          </w:divBdr>
        </w:div>
        <w:div w:id="568541340">
          <w:marLeft w:val="480"/>
          <w:marRight w:val="0"/>
          <w:marTop w:val="0"/>
          <w:marBottom w:val="0"/>
          <w:divBdr>
            <w:top w:val="none" w:sz="0" w:space="0" w:color="auto"/>
            <w:left w:val="none" w:sz="0" w:space="0" w:color="auto"/>
            <w:bottom w:val="none" w:sz="0" w:space="0" w:color="auto"/>
            <w:right w:val="none" w:sz="0" w:space="0" w:color="auto"/>
          </w:divBdr>
        </w:div>
        <w:div w:id="1597402351">
          <w:marLeft w:val="480"/>
          <w:marRight w:val="0"/>
          <w:marTop w:val="0"/>
          <w:marBottom w:val="0"/>
          <w:divBdr>
            <w:top w:val="none" w:sz="0" w:space="0" w:color="auto"/>
            <w:left w:val="none" w:sz="0" w:space="0" w:color="auto"/>
            <w:bottom w:val="none" w:sz="0" w:space="0" w:color="auto"/>
            <w:right w:val="none" w:sz="0" w:space="0" w:color="auto"/>
          </w:divBdr>
        </w:div>
        <w:div w:id="1289701555">
          <w:marLeft w:val="480"/>
          <w:marRight w:val="0"/>
          <w:marTop w:val="0"/>
          <w:marBottom w:val="0"/>
          <w:divBdr>
            <w:top w:val="none" w:sz="0" w:space="0" w:color="auto"/>
            <w:left w:val="none" w:sz="0" w:space="0" w:color="auto"/>
            <w:bottom w:val="none" w:sz="0" w:space="0" w:color="auto"/>
            <w:right w:val="none" w:sz="0" w:space="0" w:color="auto"/>
          </w:divBdr>
        </w:div>
        <w:div w:id="1687905489">
          <w:marLeft w:val="480"/>
          <w:marRight w:val="0"/>
          <w:marTop w:val="0"/>
          <w:marBottom w:val="0"/>
          <w:divBdr>
            <w:top w:val="none" w:sz="0" w:space="0" w:color="auto"/>
            <w:left w:val="none" w:sz="0" w:space="0" w:color="auto"/>
            <w:bottom w:val="none" w:sz="0" w:space="0" w:color="auto"/>
            <w:right w:val="none" w:sz="0" w:space="0" w:color="auto"/>
          </w:divBdr>
        </w:div>
        <w:div w:id="468327298">
          <w:marLeft w:val="480"/>
          <w:marRight w:val="0"/>
          <w:marTop w:val="0"/>
          <w:marBottom w:val="0"/>
          <w:divBdr>
            <w:top w:val="none" w:sz="0" w:space="0" w:color="auto"/>
            <w:left w:val="none" w:sz="0" w:space="0" w:color="auto"/>
            <w:bottom w:val="none" w:sz="0" w:space="0" w:color="auto"/>
            <w:right w:val="none" w:sz="0" w:space="0" w:color="auto"/>
          </w:divBdr>
        </w:div>
        <w:div w:id="808670111">
          <w:marLeft w:val="480"/>
          <w:marRight w:val="0"/>
          <w:marTop w:val="0"/>
          <w:marBottom w:val="0"/>
          <w:divBdr>
            <w:top w:val="none" w:sz="0" w:space="0" w:color="auto"/>
            <w:left w:val="none" w:sz="0" w:space="0" w:color="auto"/>
            <w:bottom w:val="none" w:sz="0" w:space="0" w:color="auto"/>
            <w:right w:val="none" w:sz="0" w:space="0" w:color="auto"/>
          </w:divBdr>
        </w:div>
        <w:div w:id="24602934">
          <w:marLeft w:val="480"/>
          <w:marRight w:val="0"/>
          <w:marTop w:val="0"/>
          <w:marBottom w:val="0"/>
          <w:divBdr>
            <w:top w:val="none" w:sz="0" w:space="0" w:color="auto"/>
            <w:left w:val="none" w:sz="0" w:space="0" w:color="auto"/>
            <w:bottom w:val="none" w:sz="0" w:space="0" w:color="auto"/>
            <w:right w:val="none" w:sz="0" w:space="0" w:color="auto"/>
          </w:divBdr>
        </w:div>
        <w:div w:id="2017002353">
          <w:marLeft w:val="480"/>
          <w:marRight w:val="0"/>
          <w:marTop w:val="0"/>
          <w:marBottom w:val="0"/>
          <w:divBdr>
            <w:top w:val="none" w:sz="0" w:space="0" w:color="auto"/>
            <w:left w:val="none" w:sz="0" w:space="0" w:color="auto"/>
            <w:bottom w:val="none" w:sz="0" w:space="0" w:color="auto"/>
            <w:right w:val="none" w:sz="0" w:space="0" w:color="auto"/>
          </w:divBdr>
        </w:div>
        <w:div w:id="1780224322">
          <w:marLeft w:val="480"/>
          <w:marRight w:val="0"/>
          <w:marTop w:val="0"/>
          <w:marBottom w:val="0"/>
          <w:divBdr>
            <w:top w:val="none" w:sz="0" w:space="0" w:color="auto"/>
            <w:left w:val="none" w:sz="0" w:space="0" w:color="auto"/>
            <w:bottom w:val="none" w:sz="0" w:space="0" w:color="auto"/>
            <w:right w:val="none" w:sz="0" w:space="0" w:color="auto"/>
          </w:divBdr>
        </w:div>
        <w:div w:id="1782409865">
          <w:marLeft w:val="480"/>
          <w:marRight w:val="0"/>
          <w:marTop w:val="0"/>
          <w:marBottom w:val="0"/>
          <w:divBdr>
            <w:top w:val="none" w:sz="0" w:space="0" w:color="auto"/>
            <w:left w:val="none" w:sz="0" w:space="0" w:color="auto"/>
            <w:bottom w:val="none" w:sz="0" w:space="0" w:color="auto"/>
            <w:right w:val="none" w:sz="0" w:space="0" w:color="auto"/>
          </w:divBdr>
        </w:div>
        <w:div w:id="503015218">
          <w:marLeft w:val="480"/>
          <w:marRight w:val="0"/>
          <w:marTop w:val="0"/>
          <w:marBottom w:val="0"/>
          <w:divBdr>
            <w:top w:val="none" w:sz="0" w:space="0" w:color="auto"/>
            <w:left w:val="none" w:sz="0" w:space="0" w:color="auto"/>
            <w:bottom w:val="none" w:sz="0" w:space="0" w:color="auto"/>
            <w:right w:val="none" w:sz="0" w:space="0" w:color="auto"/>
          </w:divBdr>
        </w:div>
        <w:div w:id="1787576453">
          <w:marLeft w:val="480"/>
          <w:marRight w:val="0"/>
          <w:marTop w:val="0"/>
          <w:marBottom w:val="0"/>
          <w:divBdr>
            <w:top w:val="none" w:sz="0" w:space="0" w:color="auto"/>
            <w:left w:val="none" w:sz="0" w:space="0" w:color="auto"/>
            <w:bottom w:val="none" w:sz="0" w:space="0" w:color="auto"/>
            <w:right w:val="none" w:sz="0" w:space="0" w:color="auto"/>
          </w:divBdr>
        </w:div>
        <w:div w:id="1426615136">
          <w:marLeft w:val="480"/>
          <w:marRight w:val="0"/>
          <w:marTop w:val="0"/>
          <w:marBottom w:val="0"/>
          <w:divBdr>
            <w:top w:val="none" w:sz="0" w:space="0" w:color="auto"/>
            <w:left w:val="none" w:sz="0" w:space="0" w:color="auto"/>
            <w:bottom w:val="none" w:sz="0" w:space="0" w:color="auto"/>
            <w:right w:val="none" w:sz="0" w:space="0" w:color="auto"/>
          </w:divBdr>
        </w:div>
        <w:div w:id="336923964">
          <w:marLeft w:val="480"/>
          <w:marRight w:val="0"/>
          <w:marTop w:val="0"/>
          <w:marBottom w:val="0"/>
          <w:divBdr>
            <w:top w:val="none" w:sz="0" w:space="0" w:color="auto"/>
            <w:left w:val="none" w:sz="0" w:space="0" w:color="auto"/>
            <w:bottom w:val="none" w:sz="0" w:space="0" w:color="auto"/>
            <w:right w:val="none" w:sz="0" w:space="0" w:color="auto"/>
          </w:divBdr>
        </w:div>
        <w:div w:id="1908421594">
          <w:marLeft w:val="480"/>
          <w:marRight w:val="0"/>
          <w:marTop w:val="0"/>
          <w:marBottom w:val="0"/>
          <w:divBdr>
            <w:top w:val="none" w:sz="0" w:space="0" w:color="auto"/>
            <w:left w:val="none" w:sz="0" w:space="0" w:color="auto"/>
            <w:bottom w:val="none" w:sz="0" w:space="0" w:color="auto"/>
            <w:right w:val="none" w:sz="0" w:space="0" w:color="auto"/>
          </w:divBdr>
        </w:div>
        <w:div w:id="14045923">
          <w:marLeft w:val="480"/>
          <w:marRight w:val="0"/>
          <w:marTop w:val="0"/>
          <w:marBottom w:val="0"/>
          <w:divBdr>
            <w:top w:val="none" w:sz="0" w:space="0" w:color="auto"/>
            <w:left w:val="none" w:sz="0" w:space="0" w:color="auto"/>
            <w:bottom w:val="none" w:sz="0" w:space="0" w:color="auto"/>
            <w:right w:val="none" w:sz="0" w:space="0" w:color="auto"/>
          </w:divBdr>
        </w:div>
        <w:div w:id="474109837">
          <w:marLeft w:val="480"/>
          <w:marRight w:val="0"/>
          <w:marTop w:val="0"/>
          <w:marBottom w:val="0"/>
          <w:divBdr>
            <w:top w:val="none" w:sz="0" w:space="0" w:color="auto"/>
            <w:left w:val="none" w:sz="0" w:space="0" w:color="auto"/>
            <w:bottom w:val="none" w:sz="0" w:space="0" w:color="auto"/>
            <w:right w:val="none" w:sz="0" w:space="0" w:color="auto"/>
          </w:divBdr>
        </w:div>
        <w:div w:id="1873876602">
          <w:marLeft w:val="480"/>
          <w:marRight w:val="0"/>
          <w:marTop w:val="0"/>
          <w:marBottom w:val="0"/>
          <w:divBdr>
            <w:top w:val="none" w:sz="0" w:space="0" w:color="auto"/>
            <w:left w:val="none" w:sz="0" w:space="0" w:color="auto"/>
            <w:bottom w:val="none" w:sz="0" w:space="0" w:color="auto"/>
            <w:right w:val="none" w:sz="0" w:space="0" w:color="auto"/>
          </w:divBdr>
        </w:div>
        <w:div w:id="402025880">
          <w:marLeft w:val="480"/>
          <w:marRight w:val="0"/>
          <w:marTop w:val="0"/>
          <w:marBottom w:val="0"/>
          <w:divBdr>
            <w:top w:val="none" w:sz="0" w:space="0" w:color="auto"/>
            <w:left w:val="none" w:sz="0" w:space="0" w:color="auto"/>
            <w:bottom w:val="none" w:sz="0" w:space="0" w:color="auto"/>
            <w:right w:val="none" w:sz="0" w:space="0" w:color="auto"/>
          </w:divBdr>
        </w:div>
        <w:div w:id="684134986">
          <w:marLeft w:val="480"/>
          <w:marRight w:val="0"/>
          <w:marTop w:val="0"/>
          <w:marBottom w:val="0"/>
          <w:divBdr>
            <w:top w:val="none" w:sz="0" w:space="0" w:color="auto"/>
            <w:left w:val="none" w:sz="0" w:space="0" w:color="auto"/>
            <w:bottom w:val="none" w:sz="0" w:space="0" w:color="auto"/>
            <w:right w:val="none" w:sz="0" w:space="0" w:color="auto"/>
          </w:divBdr>
        </w:div>
        <w:div w:id="1007371577">
          <w:marLeft w:val="480"/>
          <w:marRight w:val="0"/>
          <w:marTop w:val="0"/>
          <w:marBottom w:val="0"/>
          <w:divBdr>
            <w:top w:val="none" w:sz="0" w:space="0" w:color="auto"/>
            <w:left w:val="none" w:sz="0" w:space="0" w:color="auto"/>
            <w:bottom w:val="none" w:sz="0" w:space="0" w:color="auto"/>
            <w:right w:val="none" w:sz="0" w:space="0" w:color="auto"/>
          </w:divBdr>
        </w:div>
        <w:div w:id="1214807731">
          <w:marLeft w:val="480"/>
          <w:marRight w:val="0"/>
          <w:marTop w:val="0"/>
          <w:marBottom w:val="0"/>
          <w:divBdr>
            <w:top w:val="none" w:sz="0" w:space="0" w:color="auto"/>
            <w:left w:val="none" w:sz="0" w:space="0" w:color="auto"/>
            <w:bottom w:val="none" w:sz="0" w:space="0" w:color="auto"/>
            <w:right w:val="none" w:sz="0" w:space="0" w:color="auto"/>
          </w:divBdr>
        </w:div>
        <w:div w:id="1142381092">
          <w:marLeft w:val="480"/>
          <w:marRight w:val="0"/>
          <w:marTop w:val="0"/>
          <w:marBottom w:val="0"/>
          <w:divBdr>
            <w:top w:val="none" w:sz="0" w:space="0" w:color="auto"/>
            <w:left w:val="none" w:sz="0" w:space="0" w:color="auto"/>
            <w:bottom w:val="none" w:sz="0" w:space="0" w:color="auto"/>
            <w:right w:val="none" w:sz="0" w:space="0" w:color="auto"/>
          </w:divBdr>
        </w:div>
        <w:div w:id="279192264">
          <w:marLeft w:val="480"/>
          <w:marRight w:val="0"/>
          <w:marTop w:val="0"/>
          <w:marBottom w:val="0"/>
          <w:divBdr>
            <w:top w:val="none" w:sz="0" w:space="0" w:color="auto"/>
            <w:left w:val="none" w:sz="0" w:space="0" w:color="auto"/>
            <w:bottom w:val="none" w:sz="0" w:space="0" w:color="auto"/>
            <w:right w:val="none" w:sz="0" w:space="0" w:color="auto"/>
          </w:divBdr>
        </w:div>
        <w:div w:id="742875590">
          <w:marLeft w:val="480"/>
          <w:marRight w:val="0"/>
          <w:marTop w:val="0"/>
          <w:marBottom w:val="0"/>
          <w:divBdr>
            <w:top w:val="none" w:sz="0" w:space="0" w:color="auto"/>
            <w:left w:val="none" w:sz="0" w:space="0" w:color="auto"/>
            <w:bottom w:val="none" w:sz="0" w:space="0" w:color="auto"/>
            <w:right w:val="none" w:sz="0" w:space="0" w:color="auto"/>
          </w:divBdr>
        </w:div>
        <w:div w:id="1742747382">
          <w:marLeft w:val="480"/>
          <w:marRight w:val="0"/>
          <w:marTop w:val="0"/>
          <w:marBottom w:val="0"/>
          <w:divBdr>
            <w:top w:val="none" w:sz="0" w:space="0" w:color="auto"/>
            <w:left w:val="none" w:sz="0" w:space="0" w:color="auto"/>
            <w:bottom w:val="none" w:sz="0" w:space="0" w:color="auto"/>
            <w:right w:val="none" w:sz="0" w:space="0" w:color="auto"/>
          </w:divBdr>
        </w:div>
        <w:div w:id="772478547">
          <w:marLeft w:val="480"/>
          <w:marRight w:val="0"/>
          <w:marTop w:val="0"/>
          <w:marBottom w:val="0"/>
          <w:divBdr>
            <w:top w:val="none" w:sz="0" w:space="0" w:color="auto"/>
            <w:left w:val="none" w:sz="0" w:space="0" w:color="auto"/>
            <w:bottom w:val="none" w:sz="0" w:space="0" w:color="auto"/>
            <w:right w:val="none" w:sz="0" w:space="0" w:color="auto"/>
          </w:divBdr>
        </w:div>
        <w:div w:id="686055889">
          <w:marLeft w:val="480"/>
          <w:marRight w:val="0"/>
          <w:marTop w:val="0"/>
          <w:marBottom w:val="0"/>
          <w:divBdr>
            <w:top w:val="none" w:sz="0" w:space="0" w:color="auto"/>
            <w:left w:val="none" w:sz="0" w:space="0" w:color="auto"/>
            <w:bottom w:val="none" w:sz="0" w:space="0" w:color="auto"/>
            <w:right w:val="none" w:sz="0" w:space="0" w:color="auto"/>
          </w:divBdr>
        </w:div>
        <w:div w:id="1203707532">
          <w:marLeft w:val="480"/>
          <w:marRight w:val="0"/>
          <w:marTop w:val="0"/>
          <w:marBottom w:val="0"/>
          <w:divBdr>
            <w:top w:val="none" w:sz="0" w:space="0" w:color="auto"/>
            <w:left w:val="none" w:sz="0" w:space="0" w:color="auto"/>
            <w:bottom w:val="none" w:sz="0" w:space="0" w:color="auto"/>
            <w:right w:val="none" w:sz="0" w:space="0" w:color="auto"/>
          </w:divBdr>
        </w:div>
        <w:div w:id="904804493">
          <w:marLeft w:val="480"/>
          <w:marRight w:val="0"/>
          <w:marTop w:val="0"/>
          <w:marBottom w:val="0"/>
          <w:divBdr>
            <w:top w:val="none" w:sz="0" w:space="0" w:color="auto"/>
            <w:left w:val="none" w:sz="0" w:space="0" w:color="auto"/>
            <w:bottom w:val="none" w:sz="0" w:space="0" w:color="auto"/>
            <w:right w:val="none" w:sz="0" w:space="0" w:color="auto"/>
          </w:divBdr>
        </w:div>
        <w:div w:id="1687826448">
          <w:marLeft w:val="480"/>
          <w:marRight w:val="0"/>
          <w:marTop w:val="0"/>
          <w:marBottom w:val="0"/>
          <w:divBdr>
            <w:top w:val="none" w:sz="0" w:space="0" w:color="auto"/>
            <w:left w:val="none" w:sz="0" w:space="0" w:color="auto"/>
            <w:bottom w:val="none" w:sz="0" w:space="0" w:color="auto"/>
            <w:right w:val="none" w:sz="0" w:space="0" w:color="auto"/>
          </w:divBdr>
        </w:div>
        <w:div w:id="218516795">
          <w:marLeft w:val="480"/>
          <w:marRight w:val="0"/>
          <w:marTop w:val="0"/>
          <w:marBottom w:val="0"/>
          <w:divBdr>
            <w:top w:val="none" w:sz="0" w:space="0" w:color="auto"/>
            <w:left w:val="none" w:sz="0" w:space="0" w:color="auto"/>
            <w:bottom w:val="none" w:sz="0" w:space="0" w:color="auto"/>
            <w:right w:val="none" w:sz="0" w:space="0" w:color="auto"/>
          </w:divBdr>
        </w:div>
        <w:div w:id="1852572292">
          <w:marLeft w:val="480"/>
          <w:marRight w:val="0"/>
          <w:marTop w:val="0"/>
          <w:marBottom w:val="0"/>
          <w:divBdr>
            <w:top w:val="none" w:sz="0" w:space="0" w:color="auto"/>
            <w:left w:val="none" w:sz="0" w:space="0" w:color="auto"/>
            <w:bottom w:val="none" w:sz="0" w:space="0" w:color="auto"/>
            <w:right w:val="none" w:sz="0" w:space="0" w:color="auto"/>
          </w:divBdr>
        </w:div>
        <w:div w:id="1021466645">
          <w:marLeft w:val="480"/>
          <w:marRight w:val="0"/>
          <w:marTop w:val="0"/>
          <w:marBottom w:val="0"/>
          <w:divBdr>
            <w:top w:val="none" w:sz="0" w:space="0" w:color="auto"/>
            <w:left w:val="none" w:sz="0" w:space="0" w:color="auto"/>
            <w:bottom w:val="none" w:sz="0" w:space="0" w:color="auto"/>
            <w:right w:val="none" w:sz="0" w:space="0" w:color="auto"/>
          </w:divBdr>
        </w:div>
        <w:div w:id="448823067">
          <w:marLeft w:val="480"/>
          <w:marRight w:val="0"/>
          <w:marTop w:val="0"/>
          <w:marBottom w:val="0"/>
          <w:divBdr>
            <w:top w:val="none" w:sz="0" w:space="0" w:color="auto"/>
            <w:left w:val="none" w:sz="0" w:space="0" w:color="auto"/>
            <w:bottom w:val="none" w:sz="0" w:space="0" w:color="auto"/>
            <w:right w:val="none" w:sz="0" w:space="0" w:color="auto"/>
          </w:divBdr>
        </w:div>
        <w:div w:id="394940676">
          <w:marLeft w:val="480"/>
          <w:marRight w:val="0"/>
          <w:marTop w:val="0"/>
          <w:marBottom w:val="0"/>
          <w:divBdr>
            <w:top w:val="none" w:sz="0" w:space="0" w:color="auto"/>
            <w:left w:val="none" w:sz="0" w:space="0" w:color="auto"/>
            <w:bottom w:val="none" w:sz="0" w:space="0" w:color="auto"/>
            <w:right w:val="none" w:sz="0" w:space="0" w:color="auto"/>
          </w:divBdr>
        </w:div>
        <w:div w:id="1007756745">
          <w:marLeft w:val="480"/>
          <w:marRight w:val="0"/>
          <w:marTop w:val="0"/>
          <w:marBottom w:val="0"/>
          <w:divBdr>
            <w:top w:val="none" w:sz="0" w:space="0" w:color="auto"/>
            <w:left w:val="none" w:sz="0" w:space="0" w:color="auto"/>
            <w:bottom w:val="none" w:sz="0" w:space="0" w:color="auto"/>
            <w:right w:val="none" w:sz="0" w:space="0" w:color="auto"/>
          </w:divBdr>
        </w:div>
        <w:div w:id="695355005">
          <w:marLeft w:val="480"/>
          <w:marRight w:val="0"/>
          <w:marTop w:val="0"/>
          <w:marBottom w:val="0"/>
          <w:divBdr>
            <w:top w:val="none" w:sz="0" w:space="0" w:color="auto"/>
            <w:left w:val="none" w:sz="0" w:space="0" w:color="auto"/>
            <w:bottom w:val="none" w:sz="0" w:space="0" w:color="auto"/>
            <w:right w:val="none" w:sz="0" w:space="0" w:color="auto"/>
          </w:divBdr>
        </w:div>
        <w:div w:id="1543902852">
          <w:marLeft w:val="480"/>
          <w:marRight w:val="0"/>
          <w:marTop w:val="0"/>
          <w:marBottom w:val="0"/>
          <w:divBdr>
            <w:top w:val="none" w:sz="0" w:space="0" w:color="auto"/>
            <w:left w:val="none" w:sz="0" w:space="0" w:color="auto"/>
            <w:bottom w:val="none" w:sz="0" w:space="0" w:color="auto"/>
            <w:right w:val="none" w:sz="0" w:space="0" w:color="auto"/>
          </w:divBdr>
        </w:div>
        <w:div w:id="1447191995">
          <w:marLeft w:val="480"/>
          <w:marRight w:val="0"/>
          <w:marTop w:val="0"/>
          <w:marBottom w:val="0"/>
          <w:divBdr>
            <w:top w:val="none" w:sz="0" w:space="0" w:color="auto"/>
            <w:left w:val="none" w:sz="0" w:space="0" w:color="auto"/>
            <w:bottom w:val="none" w:sz="0" w:space="0" w:color="auto"/>
            <w:right w:val="none" w:sz="0" w:space="0" w:color="auto"/>
          </w:divBdr>
        </w:div>
        <w:div w:id="927035127">
          <w:marLeft w:val="480"/>
          <w:marRight w:val="0"/>
          <w:marTop w:val="0"/>
          <w:marBottom w:val="0"/>
          <w:divBdr>
            <w:top w:val="none" w:sz="0" w:space="0" w:color="auto"/>
            <w:left w:val="none" w:sz="0" w:space="0" w:color="auto"/>
            <w:bottom w:val="none" w:sz="0" w:space="0" w:color="auto"/>
            <w:right w:val="none" w:sz="0" w:space="0" w:color="auto"/>
          </w:divBdr>
        </w:div>
        <w:div w:id="1689984020">
          <w:marLeft w:val="480"/>
          <w:marRight w:val="0"/>
          <w:marTop w:val="0"/>
          <w:marBottom w:val="0"/>
          <w:divBdr>
            <w:top w:val="none" w:sz="0" w:space="0" w:color="auto"/>
            <w:left w:val="none" w:sz="0" w:space="0" w:color="auto"/>
            <w:bottom w:val="none" w:sz="0" w:space="0" w:color="auto"/>
            <w:right w:val="none" w:sz="0" w:space="0" w:color="auto"/>
          </w:divBdr>
        </w:div>
        <w:div w:id="1049108589">
          <w:marLeft w:val="480"/>
          <w:marRight w:val="0"/>
          <w:marTop w:val="0"/>
          <w:marBottom w:val="0"/>
          <w:divBdr>
            <w:top w:val="none" w:sz="0" w:space="0" w:color="auto"/>
            <w:left w:val="none" w:sz="0" w:space="0" w:color="auto"/>
            <w:bottom w:val="none" w:sz="0" w:space="0" w:color="auto"/>
            <w:right w:val="none" w:sz="0" w:space="0" w:color="auto"/>
          </w:divBdr>
        </w:div>
        <w:div w:id="1198733389">
          <w:marLeft w:val="480"/>
          <w:marRight w:val="0"/>
          <w:marTop w:val="0"/>
          <w:marBottom w:val="0"/>
          <w:divBdr>
            <w:top w:val="none" w:sz="0" w:space="0" w:color="auto"/>
            <w:left w:val="none" w:sz="0" w:space="0" w:color="auto"/>
            <w:bottom w:val="none" w:sz="0" w:space="0" w:color="auto"/>
            <w:right w:val="none" w:sz="0" w:space="0" w:color="auto"/>
          </w:divBdr>
        </w:div>
        <w:div w:id="401489397">
          <w:marLeft w:val="480"/>
          <w:marRight w:val="0"/>
          <w:marTop w:val="0"/>
          <w:marBottom w:val="0"/>
          <w:divBdr>
            <w:top w:val="none" w:sz="0" w:space="0" w:color="auto"/>
            <w:left w:val="none" w:sz="0" w:space="0" w:color="auto"/>
            <w:bottom w:val="none" w:sz="0" w:space="0" w:color="auto"/>
            <w:right w:val="none" w:sz="0" w:space="0" w:color="auto"/>
          </w:divBdr>
        </w:div>
        <w:div w:id="2074155577">
          <w:marLeft w:val="480"/>
          <w:marRight w:val="0"/>
          <w:marTop w:val="0"/>
          <w:marBottom w:val="0"/>
          <w:divBdr>
            <w:top w:val="none" w:sz="0" w:space="0" w:color="auto"/>
            <w:left w:val="none" w:sz="0" w:space="0" w:color="auto"/>
            <w:bottom w:val="none" w:sz="0" w:space="0" w:color="auto"/>
            <w:right w:val="none" w:sz="0" w:space="0" w:color="auto"/>
          </w:divBdr>
        </w:div>
        <w:div w:id="669218853">
          <w:marLeft w:val="480"/>
          <w:marRight w:val="0"/>
          <w:marTop w:val="0"/>
          <w:marBottom w:val="0"/>
          <w:divBdr>
            <w:top w:val="none" w:sz="0" w:space="0" w:color="auto"/>
            <w:left w:val="none" w:sz="0" w:space="0" w:color="auto"/>
            <w:bottom w:val="none" w:sz="0" w:space="0" w:color="auto"/>
            <w:right w:val="none" w:sz="0" w:space="0" w:color="auto"/>
          </w:divBdr>
        </w:div>
      </w:divsChild>
    </w:div>
    <w:div w:id="1874030318">
      <w:bodyDiv w:val="1"/>
      <w:marLeft w:val="0"/>
      <w:marRight w:val="0"/>
      <w:marTop w:val="0"/>
      <w:marBottom w:val="0"/>
      <w:divBdr>
        <w:top w:val="none" w:sz="0" w:space="0" w:color="auto"/>
        <w:left w:val="none" w:sz="0" w:space="0" w:color="auto"/>
        <w:bottom w:val="none" w:sz="0" w:space="0" w:color="auto"/>
        <w:right w:val="none" w:sz="0" w:space="0" w:color="auto"/>
      </w:divBdr>
    </w:div>
    <w:div w:id="1878353695">
      <w:bodyDiv w:val="1"/>
      <w:marLeft w:val="0"/>
      <w:marRight w:val="0"/>
      <w:marTop w:val="0"/>
      <w:marBottom w:val="0"/>
      <w:divBdr>
        <w:top w:val="none" w:sz="0" w:space="0" w:color="auto"/>
        <w:left w:val="none" w:sz="0" w:space="0" w:color="auto"/>
        <w:bottom w:val="none" w:sz="0" w:space="0" w:color="auto"/>
        <w:right w:val="none" w:sz="0" w:space="0" w:color="auto"/>
      </w:divBdr>
    </w:div>
    <w:div w:id="1878662553">
      <w:bodyDiv w:val="1"/>
      <w:marLeft w:val="0"/>
      <w:marRight w:val="0"/>
      <w:marTop w:val="0"/>
      <w:marBottom w:val="0"/>
      <w:divBdr>
        <w:top w:val="none" w:sz="0" w:space="0" w:color="auto"/>
        <w:left w:val="none" w:sz="0" w:space="0" w:color="auto"/>
        <w:bottom w:val="none" w:sz="0" w:space="0" w:color="auto"/>
        <w:right w:val="none" w:sz="0" w:space="0" w:color="auto"/>
      </w:divBdr>
      <w:divsChild>
        <w:div w:id="1103501263">
          <w:marLeft w:val="480"/>
          <w:marRight w:val="0"/>
          <w:marTop w:val="0"/>
          <w:marBottom w:val="0"/>
          <w:divBdr>
            <w:top w:val="none" w:sz="0" w:space="0" w:color="auto"/>
            <w:left w:val="none" w:sz="0" w:space="0" w:color="auto"/>
            <w:bottom w:val="none" w:sz="0" w:space="0" w:color="auto"/>
            <w:right w:val="none" w:sz="0" w:space="0" w:color="auto"/>
          </w:divBdr>
        </w:div>
        <w:div w:id="390809384">
          <w:marLeft w:val="480"/>
          <w:marRight w:val="0"/>
          <w:marTop w:val="0"/>
          <w:marBottom w:val="0"/>
          <w:divBdr>
            <w:top w:val="none" w:sz="0" w:space="0" w:color="auto"/>
            <w:left w:val="none" w:sz="0" w:space="0" w:color="auto"/>
            <w:bottom w:val="none" w:sz="0" w:space="0" w:color="auto"/>
            <w:right w:val="none" w:sz="0" w:space="0" w:color="auto"/>
          </w:divBdr>
        </w:div>
        <w:div w:id="1864634887">
          <w:marLeft w:val="480"/>
          <w:marRight w:val="0"/>
          <w:marTop w:val="0"/>
          <w:marBottom w:val="0"/>
          <w:divBdr>
            <w:top w:val="none" w:sz="0" w:space="0" w:color="auto"/>
            <w:left w:val="none" w:sz="0" w:space="0" w:color="auto"/>
            <w:bottom w:val="none" w:sz="0" w:space="0" w:color="auto"/>
            <w:right w:val="none" w:sz="0" w:space="0" w:color="auto"/>
          </w:divBdr>
        </w:div>
        <w:div w:id="521093704">
          <w:marLeft w:val="480"/>
          <w:marRight w:val="0"/>
          <w:marTop w:val="0"/>
          <w:marBottom w:val="0"/>
          <w:divBdr>
            <w:top w:val="none" w:sz="0" w:space="0" w:color="auto"/>
            <w:left w:val="none" w:sz="0" w:space="0" w:color="auto"/>
            <w:bottom w:val="none" w:sz="0" w:space="0" w:color="auto"/>
            <w:right w:val="none" w:sz="0" w:space="0" w:color="auto"/>
          </w:divBdr>
        </w:div>
        <w:div w:id="934358384">
          <w:marLeft w:val="480"/>
          <w:marRight w:val="0"/>
          <w:marTop w:val="0"/>
          <w:marBottom w:val="0"/>
          <w:divBdr>
            <w:top w:val="none" w:sz="0" w:space="0" w:color="auto"/>
            <w:left w:val="none" w:sz="0" w:space="0" w:color="auto"/>
            <w:bottom w:val="none" w:sz="0" w:space="0" w:color="auto"/>
            <w:right w:val="none" w:sz="0" w:space="0" w:color="auto"/>
          </w:divBdr>
        </w:div>
        <w:div w:id="1219052407">
          <w:marLeft w:val="480"/>
          <w:marRight w:val="0"/>
          <w:marTop w:val="0"/>
          <w:marBottom w:val="0"/>
          <w:divBdr>
            <w:top w:val="none" w:sz="0" w:space="0" w:color="auto"/>
            <w:left w:val="none" w:sz="0" w:space="0" w:color="auto"/>
            <w:bottom w:val="none" w:sz="0" w:space="0" w:color="auto"/>
            <w:right w:val="none" w:sz="0" w:space="0" w:color="auto"/>
          </w:divBdr>
        </w:div>
        <w:div w:id="1202475019">
          <w:marLeft w:val="480"/>
          <w:marRight w:val="0"/>
          <w:marTop w:val="0"/>
          <w:marBottom w:val="0"/>
          <w:divBdr>
            <w:top w:val="none" w:sz="0" w:space="0" w:color="auto"/>
            <w:left w:val="none" w:sz="0" w:space="0" w:color="auto"/>
            <w:bottom w:val="none" w:sz="0" w:space="0" w:color="auto"/>
            <w:right w:val="none" w:sz="0" w:space="0" w:color="auto"/>
          </w:divBdr>
        </w:div>
        <w:div w:id="512570208">
          <w:marLeft w:val="480"/>
          <w:marRight w:val="0"/>
          <w:marTop w:val="0"/>
          <w:marBottom w:val="0"/>
          <w:divBdr>
            <w:top w:val="none" w:sz="0" w:space="0" w:color="auto"/>
            <w:left w:val="none" w:sz="0" w:space="0" w:color="auto"/>
            <w:bottom w:val="none" w:sz="0" w:space="0" w:color="auto"/>
            <w:right w:val="none" w:sz="0" w:space="0" w:color="auto"/>
          </w:divBdr>
        </w:div>
        <w:div w:id="421724974">
          <w:marLeft w:val="480"/>
          <w:marRight w:val="0"/>
          <w:marTop w:val="0"/>
          <w:marBottom w:val="0"/>
          <w:divBdr>
            <w:top w:val="none" w:sz="0" w:space="0" w:color="auto"/>
            <w:left w:val="none" w:sz="0" w:space="0" w:color="auto"/>
            <w:bottom w:val="none" w:sz="0" w:space="0" w:color="auto"/>
            <w:right w:val="none" w:sz="0" w:space="0" w:color="auto"/>
          </w:divBdr>
        </w:div>
        <w:div w:id="1455055964">
          <w:marLeft w:val="480"/>
          <w:marRight w:val="0"/>
          <w:marTop w:val="0"/>
          <w:marBottom w:val="0"/>
          <w:divBdr>
            <w:top w:val="none" w:sz="0" w:space="0" w:color="auto"/>
            <w:left w:val="none" w:sz="0" w:space="0" w:color="auto"/>
            <w:bottom w:val="none" w:sz="0" w:space="0" w:color="auto"/>
            <w:right w:val="none" w:sz="0" w:space="0" w:color="auto"/>
          </w:divBdr>
        </w:div>
        <w:div w:id="1866092719">
          <w:marLeft w:val="480"/>
          <w:marRight w:val="0"/>
          <w:marTop w:val="0"/>
          <w:marBottom w:val="0"/>
          <w:divBdr>
            <w:top w:val="none" w:sz="0" w:space="0" w:color="auto"/>
            <w:left w:val="none" w:sz="0" w:space="0" w:color="auto"/>
            <w:bottom w:val="none" w:sz="0" w:space="0" w:color="auto"/>
            <w:right w:val="none" w:sz="0" w:space="0" w:color="auto"/>
          </w:divBdr>
        </w:div>
        <w:div w:id="1831559964">
          <w:marLeft w:val="480"/>
          <w:marRight w:val="0"/>
          <w:marTop w:val="0"/>
          <w:marBottom w:val="0"/>
          <w:divBdr>
            <w:top w:val="none" w:sz="0" w:space="0" w:color="auto"/>
            <w:left w:val="none" w:sz="0" w:space="0" w:color="auto"/>
            <w:bottom w:val="none" w:sz="0" w:space="0" w:color="auto"/>
            <w:right w:val="none" w:sz="0" w:space="0" w:color="auto"/>
          </w:divBdr>
        </w:div>
        <w:div w:id="1442988275">
          <w:marLeft w:val="480"/>
          <w:marRight w:val="0"/>
          <w:marTop w:val="0"/>
          <w:marBottom w:val="0"/>
          <w:divBdr>
            <w:top w:val="none" w:sz="0" w:space="0" w:color="auto"/>
            <w:left w:val="none" w:sz="0" w:space="0" w:color="auto"/>
            <w:bottom w:val="none" w:sz="0" w:space="0" w:color="auto"/>
            <w:right w:val="none" w:sz="0" w:space="0" w:color="auto"/>
          </w:divBdr>
        </w:div>
        <w:div w:id="432097022">
          <w:marLeft w:val="480"/>
          <w:marRight w:val="0"/>
          <w:marTop w:val="0"/>
          <w:marBottom w:val="0"/>
          <w:divBdr>
            <w:top w:val="none" w:sz="0" w:space="0" w:color="auto"/>
            <w:left w:val="none" w:sz="0" w:space="0" w:color="auto"/>
            <w:bottom w:val="none" w:sz="0" w:space="0" w:color="auto"/>
            <w:right w:val="none" w:sz="0" w:space="0" w:color="auto"/>
          </w:divBdr>
        </w:div>
        <w:div w:id="716012519">
          <w:marLeft w:val="480"/>
          <w:marRight w:val="0"/>
          <w:marTop w:val="0"/>
          <w:marBottom w:val="0"/>
          <w:divBdr>
            <w:top w:val="none" w:sz="0" w:space="0" w:color="auto"/>
            <w:left w:val="none" w:sz="0" w:space="0" w:color="auto"/>
            <w:bottom w:val="none" w:sz="0" w:space="0" w:color="auto"/>
            <w:right w:val="none" w:sz="0" w:space="0" w:color="auto"/>
          </w:divBdr>
        </w:div>
        <w:div w:id="749354943">
          <w:marLeft w:val="480"/>
          <w:marRight w:val="0"/>
          <w:marTop w:val="0"/>
          <w:marBottom w:val="0"/>
          <w:divBdr>
            <w:top w:val="none" w:sz="0" w:space="0" w:color="auto"/>
            <w:left w:val="none" w:sz="0" w:space="0" w:color="auto"/>
            <w:bottom w:val="none" w:sz="0" w:space="0" w:color="auto"/>
            <w:right w:val="none" w:sz="0" w:space="0" w:color="auto"/>
          </w:divBdr>
        </w:div>
        <w:div w:id="70393310">
          <w:marLeft w:val="480"/>
          <w:marRight w:val="0"/>
          <w:marTop w:val="0"/>
          <w:marBottom w:val="0"/>
          <w:divBdr>
            <w:top w:val="none" w:sz="0" w:space="0" w:color="auto"/>
            <w:left w:val="none" w:sz="0" w:space="0" w:color="auto"/>
            <w:bottom w:val="none" w:sz="0" w:space="0" w:color="auto"/>
            <w:right w:val="none" w:sz="0" w:space="0" w:color="auto"/>
          </w:divBdr>
        </w:div>
        <w:div w:id="1404641342">
          <w:marLeft w:val="480"/>
          <w:marRight w:val="0"/>
          <w:marTop w:val="0"/>
          <w:marBottom w:val="0"/>
          <w:divBdr>
            <w:top w:val="none" w:sz="0" w:space="0" w:color="auto"/>
            <w:left w:val="none" w:sz="0" w:space="0" w:color="auto"/>
            <w:bottom w:val="none" w:sz="0" w:space="0" w:color="auto"/>
            <w:right w:val="none" w:sz="0" w:space="0" w:color="auto"/>
          </w:divBdr>
        </w:div>
        <w:div w:id="981926912">
          <w:marLeft w:val="480"/>
          <w:marRight w:val="0"/>
          <w:marTop w:val="0"/>
          <w:marBottom w:val="0"/>
          <w:divBdr>
            <w:top w:val="none" w:sz="0" w:space="0" w:color="auto"/>
            <w:left w:val="none" w:sz="0" w:space="0" w:color="auto"/>
            <w:bottom w:val="none" w:sz="0" w:space="0" w:color="auto"/>
            <w:right w:val="none" w:sz="0" w:space="0" w:color="auto"/>
          </w:divBdr>
        </w:div>
        <w:div w:id="238053652">
          <w:marLeft w:val="480"/>
          <w:marRight w:val="0"/>
          <w:marTop w:val="0"/>
          <w:marBottom w:val="0"/>
          <w:divBdr>
            <w:top w:val="none" w:sz="0" w:space="0" w:color="auto"/>
            <w:left w:val="none" w:sz="0" w:space="0" w:color="auto"/>
            <w:bottom w:val="none" w:sz="0" w:space="0" w:color="auto"/>
            <w:right w:val="none" w:sz="0" w:space="0" w:color="auto"/>
          </w:divBdr>
        </w:div>
        <w:div w:id="1614242710">
          <w:marLeft w:val="480"/>
          <w:marRight w:val="0"/>
          <w:marTop w:val="0"/>
          <w:marBottom w:val="0"/>
          <w:divBdr>
            <w:top w:val="none" w:sz="0" w:space="0" w:color="auto"/>
            <w:left w:val="none" w:sz="0" w:space="0" w:color="auto"/>
            <w:bottom w:val="none" w:sz="0" w:space="0" w:color="auto"/>
            <w:right w:val="none" w:sz="0" w:space="0" w:color="auto"/>
          </w:divBdr>
        </w:div>
        <w:div w:id="2120834343">
          <w:marLeft w:val="480"/>
          <w:marRight w:val="0"/>
          <w:marTop w:val="0"/>
          <w:marBottom w:val="0"/>
          <w:divBdr>
            <w:top w:val="none" w:sz="0" w:space="0" w:color="auto"/>
            <w:left w:val="none" w:sz="0" w:space="0" w:color="auto"/>
            <w:bottom w:val="none" w:sz="0" w:space="0" w:color="auto"/>
            <w:right w:val="none" w:sz="0" w:space="0" w:color="auto"/>
          </w:divBdr>
        </w:div>
        <w:div w:id="520584629">
          <w:marLeft w:val="480"/>
          <w:marRight w:val="0"/>
          <w:marTop w:val="0"/>
          <w:marBottom w:val="0"/>
          <w:divBdr>
            <w:top w:val="none" w:sz="0" w:space="0" w:color="auto"/>
            <w:left w:val="none" w:sz="0" w:space="0" w:color="auto"/>
            <w:bottom w:val="none" w:sz="0" w:space="0" w:color="auto"/>
            <w:right w:val="none" w:sz="0" w:space="0" w:color="auto"/>
          </w:divBdr>
        </w:div>
        <w:div w:id="1772974529">
          <w:marLeft w:val="480"/>
          <w:marRight w:val="0"/>
          <w:marTop w:val="0"/>
          <w:marBottom w:val="0"/>
          <w:divBdr>
            <w:top w:val="none" w:sz="0" w:space="0" w:color="auto"/>
            <w:left w:val="none" w:sz="0" w:space="0" w:color="auto"/>
            <w:bottom w:val="none" w:sz="0" w:space="0" w:color="auto"/>
            <w:right w:val="none" w:sz="0" w:space="0" w:color="auto"/>
          </w:divBdr>
        </w:div>
      </w:divsChild>
    </w:div>
    <w:div w:id="1880583899">
      <w:bodyDiv w:val="1"/>
      <w:marLeft w:val="0"/>
      <w:marRight w:val="0"/>
      <w:marTop w:val="0"/>
      <w:marBottom w:val="0"/>
      <w:divBdr>
        <w:top w:val="none" w:sz="0" w:space="0" w:color="auto"/>
        <w:left w:val="none" w:sz="0" w:space="0" w:color="auto"/>
        <w:bottom w:val="none" w:sz="0" w:space="0" w:color="auto"/>
        <w:right w:val="none" w:sz="0" w:space="0" w:color="auto"/>
      </w:divBdr>
    </w:div>
    <w:div w:id="1880775937">
      <w:bodyDiv w:val="1"/>
      <w:marLeft w:val="0"/>
      <w:marRight w:val="0"/>
      <w:marTop w:val="0"/>
      <w:marBottom w:val="0"/>
      <w:divBdr>
        <w:top w:val="none" w:sz="0" w:space="0" w:color="auto"/>
        <w:left w:val="none" w:sz="0" w:space="0" w:color="auto"/>
        <w:bottom w:val="none" w:sz="0" w:space="0" w:color="auto"/>
        <w:right w:val="none" w:sz="0" w:space="0" w:color="auto"/>
      </w:divBdr>
      <w:divsChild>
        <w:div w:id="1152792714">
          <w:marLeft w:val="480"/>
          <w:marRight w:val="0"/>
          <w:marTop w:val="0"/>
          <w:marBottom w:val="0"/>
          <w:divBdr>
            <w:top w:val="none" w:sz="0" w:space="0" w:color="auto"/>
            <w:left w:val="none" w:sz="0" w:space="0" w:color="auto"/>
            <w:bottom w:val="none" w:sz="0" w:space="0" w:color="auto"/>
            <w:right w:val="none" w:sz="0" w:space="0" w:color="auto"/>
          </w:divBdr>
        </w:div>
        <w:div w:id="1875188422">
          <w:marLeft w:val="480"/>
          <w:marRight w:val="0"/>
          <w:marTop w:val="0"/>
          <w:marBottom w:val="0"/>
          <w:divBdr>
            <w:top w:val="none" w:sz="0" w:space="0" w:color="auto"/>
            <w:left w:val="none" w:sz="0" w:space="0" w:color="auto"/>
            <w:bottom w:val="none" w:sz="0" w:space="0" w:color="auto"/>
            <w:right w:val="none" w:sz="0" w:space="0" w:color="auto"/>
          </w:divBdr>
        </w:div>
        <w:div w:id="1480806767">
          <w:marLeft w:val="480"/>
          <w:marRight w:val="0"/>
          <w:marTop w:val="0"/>
          <w:marBottom w:val="0"/>
          <w:divBdr>
            <w:top w:val="none" w:sz="0" w:space="0" w:color="auto"/>
            <w:left w:val="none" w:sz="0" w:space="0" w:color="auto"/>
            <w:bottom w:val="none" w:sz="0" w:space="0" w:color="auto"/>
            <w:right w:val="none" w:sz="0" w:space="0" w:color="auto"/>
          </w:divBdr>
        </w:div>
        <w:div w:id="2030329563">
          <w:marLeft w:val="480"/>
          <w:marRight w:val="0"/>
          <w:marTop w:val="0"/>
          <w:marBottom w:val="0"/>
          <w:divBdr>
            <w:top w:val="none" w:sz="0" w:space="0" w:color="auto"/>
            <w:left w:val="none" w:sz="0" w:space="0" w:color="auto"/>
            <w:bottom w:val="none" w:sz="0" w:space="0" w:color="auto"/>
            <w:right w:val="none" w:sz="0" w:space="0" w:color="auto"/>
          </w:divBdr>
        </w:div>
        <w:div w:id="812213393">
          <w:marLeft w:val="480"/>
          <w:marRight w:val="0"/>
          <w:marTop w:val="0"/>
          <w:marBottom w:val="0"/>
          <w:divBdr>
            <w:top w:val="none" w:sz="0" w:space="0" w:color="auto"/>
            <w:left w:val="none" w:sz="0" w:space="0" w:color="auto"/>
            <w:bottom w:val="none" w:sz="0" w:space="0" w:color="auto"/>
            <w:right w:val="none" w:sz="0" w:space="0" w:color="auto"/>
          </w:divBdr>
        </w:div>
        <w:div w:id="530611650">
          <w:marLeft w:val="480"/>
          <w:marRight w:val="0"/>
          <w:marTop w:val="0"/>
          <w:marBottom w:val="0"/>
          <w:divBdr>
            <w:top w:val="none" w:sz="0" w:space="0" w:color="auto"/>
            <w:left w:val="none" w:sz="0" w:space="0" w:color="auto"/>
            <w:bottom w:val="none" w:sz="0" w:space="0" w:color="auto"/>
            <w:right w:val="none" w:sz="0" w:space="0" w:color="auto"/>
          </w:divBdr>
        </w:div>
        <w:div w:id="1421293284">
          <w:marLeft w:val="480"/>
          <w:marRight w:val="0"/>
          <w:marTop w:val="0"/>
          <w:marBottom w:val="0"/>
          <w:divBdr>
            <w:top w:val="none" w:sz="0" w:space="0" w:color="auto"/>
            <w:left w:val="none" w:sz="0" w:space="0" w:color="auto"/>
            <w:bottom w:val="none" w:sz="0" w:space="0" w:color="auto"/>
            <w:right w:val="none" w:sz="0" w:space="0" w:color="auto"/>
          </w:divBdr>
        </w:div>
        <w:div w:id="1074356803">
          <w:marLeft w:val="480"/>
          <w:marRight w:val="0"/>
          <w:marTop w:val="0"/>
          <w:marBottom w:val="0"/>
          <w:divBdr>
            <w:top w:val="none" w:sz="0" w:space="0" w:color="auto"/>
            <w:left w:val="none" w:sz="0" w:space="0" w:color="auto"/>
            <w:bottom w:val="none" w:sz="0" w:space="0" w:color="auto"/>
            <w:right w:val="none" w:sz="0" w:space="0" w:color="auto"/>
          </w:divBdr>
        </w:div>
        <w:div w:id="767312678">
          <w:marLeft w:val="480"/>
          <w:marRight w:val="0"/>
          <w:marTop w:val="0"/>
          <w:marBottom w:val="0"/>
          <w:divBdr>
            <w:top w:val="none" w:sz="0" w:space="0" w:color="auto"/>
            <w:left w:val="none" w:sz="0" w:space="0" w:color="auto"/>
            <w:bottom w:val="none" w:sz="0" w:space="0" w:color="auto"/>
            <w:right w:val="none" w:sz="0" w:space="0" w:color="auto"/>
          </w:divBdr>
        </w:div>
        <w:div w:id="1955096189">
          <w:marLeft w:val="480"/>
          <w:marRight w:val="0"/>
          <w:marTop w:val="0"/>
          <w:marBottom w:val="0"/>
          <w:divBdr>
            <w:top w:val="none" w:sz="0" w:space="0" w:color="auto"/>
            <w:left w:val="none" w:sz="0" w:space="0" w:color="auto"/>
            <w:bottom w:val="none" w:sz="0" w:space="0" w:color="auto"/>
            <w:right w:val="none" w:sz="0" w:space="0" w:color="auto"/>
          </w:divBdr>
        </w:div>
        <w:div w:id="1614170753">
          <w:marLeft w:val="480"/>
          <w:marRight w:val="0"/>
          <w:marTop w:val="0"/>
          <w:marBottom w:val="0"/>
          <w:divBdr>
            <w:top w:val="none" w:sz="0" w:space="0" w:color="auto"/>
            <w:left w:val="none" w:sz="0" w:space="0" w:color="auto"/>
            <w:bottom w:val="none" w:sz="0" w:space="0" w:color="auto"/>
            <w:right w:val="none" w:sz="0" w:space="0" w:color="auto"/>
          </w:divBdr>
        </w:div>
        <w:div w:id="1642273700">
          <w:marLeft w:val="480"/>
          <w:marRight w:val="0"/>
          <w:marTop w:val="0"/>
          <w:marBottom w:val="0"/>
          <w:divBdr>
            <w:top w:val="none" w:sz="0" w:space="0" w:color="auto"/>
            <w:left w:val="none" w:sz="0" w:space="0" w:color="auto"/>
            <w:bottom w:val="none" w:sz="0" w:space="0" w:color="auto"/>
            <w:right w:val="none" w:sz="0" w:space="0" w:color="auto"/>
          </w:divBdr>
        </w:div>
        <w:div w:id="1935822150">
          <w:marLeft w:val="480"/>
          <w:marRight w:val="0"/>
          <w:marTop w:val="0"/>
          <w:marBottom w:val="0"/>
          <w:divBdr>
            <w:top w:val="none" w:sz="0" w:space="0" w:color="auto"/>
            <w:left w:val="none" w:sz="0" w:space="0" w:color="auto"/>
            <w:bottom w:val="none" w:sz="0" w:space="0" w:color="auto"/>
            <w:right w:val="none" w:sz="0" w:space="0" w:color="auto"/>
          </w:divBdr>
        </w:div>
        <w:div w:id="236938142">
          <w:marLeft w:val="480"/>
          <w:marRight w:val="0"/>
          <w:marTop w:val="0"/>
          <w:marBottom w:val="0"/>
          <w:divBdr>
            <w:top w:val="none" w:sz="0" w:space="0" w:color="auto"/>
            <w:left w:val="none" w:sz="0" w:space="0" w:color="auto"/>
            <w:bottom w:val="none" w:sz="0" w:space="0" w:color="auto"/>
            <w:right w:val="none" w:sz="0" w:space="0" w:color="auto"/>
          </w:divBdr>
        </w:div>
        <w:div w:id="650518824">
          <w:marLeft w:val="480"/>
          <w:marRight w:val="0"/>
          <w:marTop w:val="0"/>
          <w:marBottom w:val="0"/>
          <w:divBdr>
            <w:top w:val="none" w:sz="0" w:space="0" w:color="auto"/>
            <w:left w:val="none" w:sz="0" w:space="0" w:color="auto"/>
            <w:bottom w:val="none" w:sz="0" w:space="0" w:color="auto"/>
            <w:right w:val="none" w:sz="0" w:space="0" w:color="auto"/>
          </w:divBdr>
        </w:div>
        <w:div w:id="648754491">
          <w:marLeft w:val="480"/>
          <w:marRight w:val="0"/>
          <w:marTop w:val="0"/>
          <w:marBottom w:val="0"/>
          <w:divBdr>
            <w:top w:val="none" w:sz="0" w:space="0" w:color="auto"/>
            <w:left w:val="none" w:sz="0" w:space="0" w:color="auto"/>
            <w:bottom w:val="none" w:sz="0" w:space="0" w:color="auto"/>
            <w:right w:val="none" w:sz="0" w:space="0" w:color="auto"/>
          </w:divBdr>
        </w:div>
        <w:div w:id="1002850557">
          <w:marLeft w:val="480"/>
          <w:marRight w:val="0"/>
          <w:marTop w:val="0"/>
          <w:marBottom w:val="0"/>
          <w:divBdr>
            <w:top w:val="none" w:sz="0" w:space="0" w:color="auto"/>
            <w:left w:val="none" w:sz="0" w:space="0" w:color="auto"/>
            <w:bottom w:val="none" w:sz="0" w:space="0" w:color="auto"/>
            <w:right w:val="none" w:sz="0" w:space="0" w:color="auto"/>
          </w:divBdr>
        </w:div>
        <w:div w:id="209584665">
          <w:marLeft w:val="480"/>
          <w:marRight w:val="0"/>
          <w:marTop w:val="0"/>
          <w:marBottom w:val="0"/>
          <w:divBdr>
            <w:top w:val="none" w:sz="0" w:space="0" w:color="auto"/>
            <w:left w:val="none" w:sz="0" w:space="0" w:color="auto"/>
            <w:bottom w:val="none" w:sz="0" w:space="0" w:color="auto"/>
            <w:right w:val="none" w:sz="0" w:space="0" w:color="auto"/>
          </w:divBdr>
        </w:div>
        <w:div w:id="1493789357">
          <w:marLeft w:val="480"/>
          <w:marRight w:val="0"/>
          <w:marTop w:val="0"/>
          <w:marBottom w:val="0"/>
          <w:divBdr>
            <w:top w:val="none" w:sz="0" w:space="0" w:color="auto"/>
            <w:left w:val="none" w:sz="0" w:space="0" w:color="auto"/>
            <w:bottom w:val="none" w:sz="0" w:space="0" w:color="auto"/>
            <w:right w:val="none" w:sz="0" w:space="0" w:color="auto"/>
          </w:divBdr>
        </w:div>
        <w:div w:id="982001958">
          <w:marLeft w:val="480"/>
          <w:marRight w:val="0"/>
          <w:marTop w:val="0"/>
          <w:marBottom w:val="0"/>
          <w:divBdr>
            <w:top w:val="none" w:sz="0" w:space="0" w:color="auto"/>
            <w:left w:val="none" w:sz="0" w:space="0" w:color="auto"/>
            <w:bottom w:val="none" w:sz="0" w:space="0" w:color="auto"/>
            <w:right w:val="none" w:sz="0" w:space="0" w:color="auto"/>
          </w:divBdr>
        </w:div>
        <w:div w:id="1479611214">
          <w:marLeft w:val="480"/>
          <w:marRight w:val="0"/>
          <w:marTop w:val="0"/>
          <w:marBottom w:val="0"/>
          <w:divBdr>
            <w:top w:val="none" w:sz="0" w:space="0" w:color="auto"/>
            <w:left w:val="none" w:sz="0" w:space="0" w:color="auto"/>
            <w:bottom w:val="none" w:sz="0" w:space="0" w:color="auto"/>
            <w:right w:val="none" w:sz="0" w:space="0" w:color="auto"/>
          </w:divBdr>
        </w:div>
        <w:div w:id="2028943415">
          <w:marLeft w:val="480"/>
          <w:marRight w:val="0"/>
          <w:marTop w:val="0"/>
          <w:marBottom w:val="0"/>
          <w:divBdr>
            <w:top w:val="none" w:sz="0" w:space="0" w:color="auto"/>
            <w:left w:val="none" w:sz="0" w:space="0" w:color="auto"/>
            <w:bottom w:val="none" w:sz="0" w:space="0" w:color="auto"/>
            <w:right w:val="none" w:sz="0" w:space="0" w:color="auto"/>
          </w:divBdr>
        </w:div>
        <w:div w:id="787965783">
          <w:marLeft w:val="480"/>
          <w:marRight w:val="0"/>
          <w:marTop w:val="0"/>
          <w:marBottom w:val="0"/>
          <w:divBdr>
            <w:top w:val="none" w:sz="0" w:space="0" w:color="auto"/>
            <w:left w:val="none" w:sz="0" w:space="0" w:color="auto"/>
            <w:bottom w:val="none" w:sz="0" w:space="0" w:color="auto"/>
            <w:right w:val="none" w:sz="0" w:space="0" w:color="auto"/>
          </w:divBdr>
        </w:div>
        <w:div w:id="429812638">
          <w:marLeft w:val="480"/>
          <w:marRight w:val="0"/>
          <w:marTop w:val="0"/>
          <w:marBottom w:val="0"/>
          <w:divBdr>
            <w:top w:val="none" w:sz="0" w:space="0" w:color="auto"/>
            <w:left w:val="none" w:sz="0" w:space="0" w:color="auto"/>
            <w:bottom w:val="none" w:sz="0" w:space="0" w:color="auto"/>
            <w:right w:val="none" w:sz="0" w:space="0" w:color="auto"/>
          </w:divBdr>
        </w:div>
        <w:div w:id="1197083087">
          <w:marLeft w:val="480"/>
          <w:marRight w:val="0"/>
          <w:marTop w:val="0"/>
          <w:marBottom w:val="0"/>
          <w:divBdr>
            <w:top w:val="none" w:sz="0" w:space="0" w:color="auto"/>
            <w:left w:val="none" w:sz="0" w:space="0" w:color="auto"/>
            <w:bottom w:val="none" w:sz="0" w:space="0" w:color="auto"/>
            <w:right w:val="none" w:sz="0" w:space="0" w:color="auto"/>
          </w:divBdr>
        </w:div>
        <w:div w:id="439880467">
          <w:marLeft w:val="480"/>
          <w:marRight w:val="0"/>
          <w:marTop w:val="0"/>
          <w:marBottom w:val="0"/>
          <w:divBdr>
            <w:top w:val="none" w:sz="0" w:space="0" w:color="auto"/>
            <w:left w:val="none" w:sz="0" w:space="0" w:color="auto"/>
            <w:bottom w:val="none" w:sz="0" w:space="0" w:color="auto"/>
            <w:right w:val="none" w:sz="0" w:space="0" w:color="auto"/>
          </w:divBdr>
        </w:div>
        <w:div w:id="1401949348">
          <w:marLeft w:val="480"/>
          <w:marRight w:val="0"/>
          <w:marTop w:val="0"/>
          <w:marBottom w:val="0"/>
          <w:divBdr>
            <w:top w:val="none" w:sz="0" w:space="0" w:color="auto"/>
            <w:left w:val="none" w:sz="0" w:space="0" w:color="auto"/>
            <w:bottom w:val="none" w:sz="0" w:space="0" w:color="auto"/>
            <w:right w:val="none" w:sz="0" w:space="0" w:color="auto"/>
          </w:divBdr>
        </w:div>
        <w:div w:id="277152115">
          <w:marLeft w:val="480"/>
          <w:marRight w:val="0"/>
          <w:marTop w:val="0"/>
          <w:marBottom w:val="0"/>
          <w:divBdr>
            <w:top w:val="none" w:sz="0" w:space="0" w:color="auto"/>
            <w:left w:val="none" w:sz="0" w:space="0" w:color="auto"/>
            <w:bottom w:val="none" w:sz="0" w:space="0" w:color="auto"/>
            <w:right w:val="none" w:sz="0" w:space="0" w:color="auto"/>
          </w:divBdr>
        </w:div>
        <w:div w:id="870260045">
          <w:marLeft w:val="480"/>
          <w:marRight w:val="0"/>
          <w:marTop w:val="0"/>
          <w:marBottom w:val="0"/>
          <w:divBdr>
            <w:top w:val="none" w:sz="0" w:space="0" w:color="auto"/>
            <w:left w:val="none" w:sz="0" w:space="0" w:color="auto"/>
            <w:bottom w:val="none" w:sz="0" w:space="0" w:color="auto"/>
            <w:right w:val="none" w:sz="0" w:space="0" w:color="auto"/>
          </w:divBdr>
        </w:div>
        <w:div w:id="74934285">
          <w:marLeft w:val="480"/>
          <w:marRight w:val="0"/>
          <w:marTop w:val="0"/>
          <w:marBottom w:val="0"/>
          <w:divBdr>
            <w:top w:val="none" w:sz="0" w:space="0" w:color="auto"/>
            <w:left w:val="none" w:sz="0" w:space="0" w:color="auto"/>
            <w:bottom w:val="none" w:sz="0" w:space="0" w:color="auto"/>
            <w:right w:val="none" w:sz="0" w:space="0" w:color="auto"/>
          </w:divBdr>
        </w:div>
        <w:div w:id="1856571235">
          <w:marLeft w:val="480"/>
          <w:marRight w:val="0"/>
          <w:marTop w:val="0"/>
          <w:marBottom w:val="0"/>
          <w:divBdr>
            <w:top w:val="none" w:sz="0" w:space="0" w:color="auto"/>
            <w:left w:val="none" w:sz="0" w:space="0" w:color="auto"/>
            <w:bottom w:val="none" w:sz="0" w:space="0" w:color="auto"/>
            <w:right w:val="none" w:sz="0" w:space="0" w:color="auto"/>
          </w:divBdr>
        </w:div>
        <w:div w:id="303777612">
          <w:marLeft w:val="480"/>
          <w:marRight w:val="0"/>
          <w:marTop w:val="0"/>
          <w:marBottom w:val="0"/>
          <w:divBdr>
            <w:top w:val="none" w:sz="0" w:space="0" w:color="auto"/>
            <w:left w:val="none" w:sz="0" w:space="0" w:color="auto"/>
            <w:bottom w:val="none" w:sz="0" w:space="0" w:color="auto"/>
            <w:right w:val="none" w:sz="0" w:space="0" w:color="auto"/>
          </w:divBdr>
        </w:div>
        <w:div w:id="2113087894">
          <w:marLeft w:val="480"/>
          <w:marRight w:val="0"/>
          <w:marTop w:val="0"/>
          <w:marBottom w:val="0"/>
          <w:divBdr>
            <w:top w:val="none" w:sz="0" w:space="0" w:color="auto"/>
            <w:left w:val="none" w:sz="0" w:space="0" w:color="auto"/>
            <w:bottom w:val="none" w:sz="0" w:space="0" w:color="auto"/>
            <w:right w:val="none" w:sz="0" w:space="0" w:color="auto"/>
          </w:divBdr>
        </w:div>
        <w:div w:id="1941528290">
          <w:marLeft w:val="480"/>
          <w:marRight w:val="0"/>
          <w:marTop w:val="0"/>
          <w:marBottom w:val="0"/>
          <w:divBdr>
            <w:top w:val="none" w:sz="0" w:space="0" w:color="auto"/>
            <w:left w:val="none" w:sz="0" w:space="0" w:color="auto"/>
            <w:bottom w:val="none" w:sz="0" w:space="0" w:color="auto"/>
            <w:right w:val="none" w:sz="0" w:space="0" w:color="auto"/>
          </w:divBdr>
        </w:div>
        <w:div w:id="278339867">
          <w:marLeft w:val="480"/>
          <w:marRight w:val="0"/>
          <w:marTop w:val="0"/>
          <w:marBottom w:val="0"/>
          <w:divBdr>
            <w:top w:val="none" w:sz="0" w:space="0" w:color="auto"/>
            <w:left w:val="none" w:sz="0" w:space="0" w:color="auto"/>
            <w:bottom w:val="none" w:sz="0" w:space="0" w:color="auto"/>
            <w:right w:val="none" w:sz="0" w:space="0" w:color="auto"/>
          </w:divBdr>
        </w:div>
        <w:div w:id="866021694">
          <w:marLeft w:val="480"/>
          <w:marRight w:val="0"/>
          <w:marTop w:val="0"/>
          <w:marBottom w:val="0"/>
          <w:divBdr>
            <w:top w:val="none" w:sz="0" w:space="0" w:color="auto"/>
            <w:left w:val="none" w:sz="0" w:space="0" w:color="auto"/>
            <w:bottom w:val="none" w:sz="0" w:space="0" w:color="auto"/>
            <w:right w:val="none" w:sz="0" w:space="0" w:color="auto"/>
          </w:divBdr>
        </w:div>
        <w:div w:id="349838998">
          <w:marLeft w:val="480"/>
          <w:marRight w:val="0"/>
          <w:marTop w:val="0"/>
          <w:marBottom w:val="0"/>
          <w:divBdr>
            <w:top w:val="none" w:sz="0" w:space="0" w:color="auto"/>
            <w:left w:val="none" w:sz="0" w:space="0" w:color="auto"/>
            <w:bottom w:val="none" w:sz="0" w:space="0" w:color="auto"/>
            <w:right w:val="none" w:sz="0" w:space="0" w:color="auto"/>
          </w:divBdr>
        </w:div>
        <w:div w:id="505823842">
          <w:marLeft w:val="480"/>
          <w:marRight w:val="0"/>
          <w:marTop w:val="0"/>
          <w:marBottom w:val="0"/>
          <w:divBdr>
            <w:top w:val="none" w:sz="0" w:space="0" w:color="auto"/>
            <w:left w:val="none" w:sz="0" w:space="0" w:color="auto"/>
            <w:bottom w:val="none" w:sz="0" w:space="0" w:color="auto"/>
            <w:right w:val="none" w:sz="0" w:space="0" w:color="auto"/>
          </w:divBdr>
        </w:div>
        <w:div w:id="1978799558">
          <w:marLeft w:val="480"/>
          <w:marRight w:val="0"/>
          <w:marTop w:val="0"/>
          <w:marBottom w:val="0"/>
          <w:divBdr>
            <w:top w:val="none" w:sz="0" w:space="0" w:color="auto"/>
            <w:left w:val="none" w:sz="0" w:space="0" w:color="auto"/>
            <w:bottom w:val="none" w:sz="0" w:space="0" w:color="auto"/>
            <w:right w:val="none" w:sz="0" w:space="0" w:color="auto"/>
          </w:divBdr>
        </w:div>
        <w:div w:id="437873256">
          <w:marLeft w:val="480"/>
          <w:marRight w:val="0"/>
          <w:marTop w:val="0"/>
          <w:marBottom w:val="0"/>
          <w:divBdr>
            <w:top w:val="none" w:sz="0" w:space="0" w:color="auto"/>
            <w:left w:val="none" w:sz="0" w:space="0" w:color="auto"/>
            <w:bottom w:val="none" w:sz="0" w:space="0" w:color="auto"/>
            <w:right w:val="none" w:sz="0" w:space="0" w:color="auto"/>
          </w:divBdr>
        </w:div>
        <w:div w:id="580913968">
          <w:marLeft w:val="480"/>
          <w:marRight w:val="0"/>
          <w:marTop w:val="0"/>
          <w:marBottom w:val="0"/>
          <w:divBdr>
            <w:top w:val="none" w:sz="0" w:space="0" w:color="auto"/>
            <w:left w:val="none" w:sz="0" w:space="0" w:color="auto"/>
            <w:bottom w:val="none" w:sz="0" w:space="0" w:color="auto"/>
            <w:right w:val="none" w:sz="0" w:space="0" w:color="auto"/>
          </w:divBdr>
        </w:div>
        <w:div w:id="3436014">
          <w:marLeft w:val="480"/>
          <w:marRight w:val="0"/>
          <w:marTop w:val="0"/>
          <w:marBottom w:val="0"/>
          <w:divBdr>
            <w:top w:val="none" w:sz="0" w:space="0" w:color="auto"/>
            <w:left w:val="none" w:sz="0" w:space="0" w:color="auto"/>
            <w:bottom w:val="none" w:sz="0" w:space="0" w:color="auto"/>
            <w:right w:val="none" w:sz="0" w:space="0" w:color="auto"/>
          </w:divBdr>
        </w:div>
        <w:div w:id="938828611">
          <w:marLeft w:val="480"/>
          <w:marRight w:val="0"/>
          <w:marTop w:val="0"/>
          <w:marBottom w:val="0"/>
          <w:divBdr>
            <w:top w:val="none" w:sz="0" w:space="0" w:color="auto"/>
            <w:left w:val="none" w:sz="0" w:space="0" w:color="auto"/>
            <w:bottom w:val="none" w:sz="0" w:space="0" w:color="auto"/>
            <w:right w:val="none" w:sz="0" w:space="0" w:color="auto"/>
          </w:divBdr>
        </w:div>
        <w:div w:id="1005129018">
          <w:marLeft w:val="480"/>
          <w:marRight w:val="0"/>
          <w:marTop w:val="0"/>
          <w:marBottom w:val="0"/>
          <w:divBdr>
            <w:top w:val="none" w:sz="0" w:space="0" w:color="auto"/>
            <w:left w:val="none" w:sz="0" w:space="0" w:color="auto"/>
            <w:bottom w:val="none" w:sz="0" w:space="0" w:color="auto"/>
            <w:right w:val="none" w:sz="0" w:space="0" w:color="auto"/>
          </w:divBdr>
        </w:div>
        <w:div w:id="403995359">
          <w:marLeft w:val="480"/>
          <w:marRight w:val="0"/>
          <w:marTop w:val="0"/>
          <w:marBottom w:val="0"/>
          <w:divBdr>
            <w:top w:val="none" w:sz="0" w:space="0" w:color="auto"/>
            <w:left w:val="none" w:sz="0" w:space="0" w:color="auto"/>
            <w:bottom w:val="none" w:sz="0" w:space="0" w:color="auto"/>
            <w:right w:val="none" w:sz="0" w:space="0" w:color="auto"/>
          </w:divBdr>
        </w:div>
        <w:div w:id="1617252997">
          <w:marLeft w:val="480"/>
          <w:marRight w:val="0"/>
          <w:marTop w:val="0"/>
          <w:marBottom w:val="0"/>
          <w:divBdr>
            <w:top w:val="none" w:sz="0" w:space="0" w:color="auto"/>
            <w:left w:val="none" w:sz="0" w:space="0" w:color="auto"/>
            <w:bottom w:val="none" w:sz="0" w:space="0" w:color="auto"/>
            <w:right w:val="none" w:sz="0" w:space="0" w:color="auto"/>
          </w:divBdr>
        </w:div>
        <w:div w:id="314839339">
          <w:marLeft w:val="480"/>
          <w:marRight w:val="0"/>
          <w:marTop w:val="0"/>
          <w:marBottom w:val="0"/>
          <w:divBdr>
            <w:top w:val="none" w:sz="0" w:space="0" w:color="auto"/>
            <w:left w:val="none" w:sz="0" w:space="0" w:color="auto"/>
            <w:bottom w:val="none" w:sz="0" w:space="0" w:color="auto"/>
            <w:right w:val="none" w:sz="0" w:space="0" w:color="auto"/>
          </w:divBdr>
        </w:div>
        <w:div w:id="312494227">
          <w:marLeft w:val="480"/>
          <w:marRight w:val="0"/>
          <w:marTop w:val="0"/>
          <w:marBottom w:val="0"/>
          <w:divBdr>
            <w:top w:val="none" w:sz="0" w:space="0" w:color="auto"/>
            <w:left w:val="none" w:sz="0" w:space="0" w:color="auto"/>
            <w:bottom w:val="none" w:sz="0" w:space="0" w:color="auto"/>
            <w:right w:val="none" w:sz="0" w:space="0" w:color="auto"/>
          </w:divBdr>
        </w:div>
        <w:div w:id="1600866912">
          <w:marLeft w:val="480"/>
          <w:marRight w:val="0"/>
          <w:marTop w:val="0"/>
          <w:marBottom w:val="0"/>
          <w:divBdr>
            <w:top w:val="none" w:sz="0" w:space="0" w:color="auto"/>
            <w:left w:val="none" w:sz="0" w:space="0" w:color="auto"/>
            <w:bottom w:val="none" w:sz="0" w:space="0" w:color="auto"/>
            <w:right w:val="none" w:sz="0" w:space="0" w:color="auto"/>
          </w:divBdr>
        </w:div>
        <w:div w:id="1028724094">
          <w:marLeft w:val="480"/>
          <w:marRight w:val="0"/>
          <w:marTop w:val="0"/>
          <w:marBottom w:val="0"/>
          <w:divBdr>
            <w:top w:val="none" w:sz="0" w:space="0" w:color="auto"/>
            <w:left w:val="none" w:sz="0" w:space="0" w:color="auto"/>
            <w:bottom w:val="none" w:sz="0" w:space="0" w:color="auto"/>
            <w:right w:val="none" w:sz="0" w:space="0" w:color="auto"/>
          </w:divBdr>
        </w:div>
        <w:div w:id="1746952667">
          <w:marLeft w:val="480"/>
          <w:marRight w:val="0"/>
          <w:marTop w:val="0"/>
          <w:marBottom w:val="0"/>
          <w:divBdr>
            <w:top w:val="none" w:sz="0" w:space="0" w:color="auto"/>
            <w:left w:val="none" w:sz="0" w:space="0" w:color="auto"/>
            <w:bottom w:val="none" w:sz="0" w:space="0" w:color="auto"/>
            <w:right w:val="none" w:sz="0" w:space="0" w:color="auto"/>
          </w:divBdr>
        </w:div>
        <w:div w:id="1555962884">
          <w:marLeft w:val="480"/>
          <w:marRight w:val="0"/>
          <w:marTop w:val="0"/>
          <w:marBottom w:val="0"/>
          <w:divBdr>
            <w:top w:val="none" w:sz="0" w:space="0" w:color="auto"/>
            <w:left w:val="none" w:sz="0" w:space="0" w:color="auto"/>
            <w:bottom w:val="none" w:sz="0" w:space="0" w:color="auto"/>
            <w:right w:val="none" w:sz="0" w:space="0" w:color="auto"/>
          </w:divBdr>
        </w:div>
        <w:div w:id="148401416">
          <w:marLeft w:val="480"/>
          <w:marRight w:val="0"/>
          <w:marTop w:val="0"/>
          <w:marBottom w:val="0"/>
          <w:divBdr>
            <w:top w:val="none" w:sz="0" w:space="0" w:color="auto"/>
            <w:left w:val="none" w:sz="0" w:space="0" w:color="auto"/>
            <w:bottom w:val="none" w:sz="0" w:space="0" w:color="auto"/>
            <w:right w:val="none" w:sz="0" w:space="0" w:color="auto"/>
          </w:divBdr>
        </w:div>
        <w:div w:id="1909152179">
          <w:marLeft w:val="480"/>
          <w:marRight w:val="0"/>
          <w:marTop w:val="0"/>
          <w:marBottom w:val="0"/>
          <w:divBdr>
            <w:top w:val="none" w:sz="0" w:space="0" w:color="auto"/>
            <w:left w:val="none" w:sz="0" w:space="0" w:color="auto"/>
            <w:bottom w:val="none" w:sz="0" w:space="0" w:color="auto"/>
            <w:right w:val="none" w:sz="0" w:space="0" w:color="auto"/>
          </w:divBdr>
        </w:div>
        <w:div w:id="1917666149">
          <w:marLeft w:val="480"/>
          <w:marRight w:val="0"/>
          <w:marTop w:val="0"/>
          <w:marBottom w:val="0"/>
          <w:divBdr>
            <w:top w:val="none" w:sz="0" w:space="0" w:color="auto"/>
            <w:left w:val="none" w:sz="0" w:space="0" w:color="auto"/>
            <w:bottom w:val="none" w:sz="0" w:space="0" w:color="auto"/>
            <w:right w:val="none" w:sz="0" w:space="0" w:color="auto"/>
          </w:divBdr>
        </w:div>
        <w:div w:id="849486479">
          <w:marLeft w:val="480"/>
          <w:marRight w:val="0"/>
          <w:marTop w:val="0"/>
          <w:marBottom w:val="0"/>
          <w:divBdr>
            <w:top w:val="none" w:sz="0" w:space="0" w:color="auto"/>
            <w:left w:val="none" w:sz="0" w:space="0" w:color="auto"/>
            <w:bottom w:val="none" w:sz="0" w:space="0" w:color="auto"/>
            <w:right w:val="none" w:sz="0" w:space="0" w:color="auto"/>
          </w:divBdr>
        </w:div>
        <w:div w:id="348411263">
          <w:marLeft w:val="480"/>
          <w:marRight w:val="0"/>
          <w:marTop w:val="0"/>
          <w:marBottom w:val="0"/>
          <w:divBdr>
            <w:top w:val="none" w:sz="0" w:space="0" w:color="auto"/>
            <w:left w:val="none" w:sz="0" w:space="0" w:color="auto"/>
            <w:bottom w:val="none" w:sz="0" w:space="0" w:color="auto"/>
            <w:right w:val="none" w:sz="0" w:space="0" w:color="auto"/>
          </w:divBdr>
        </w:div>
        <w:div w:id="1471366985">
          <w:marLeft w:val="480"/>
          <w:marRight w:val="0"/>
          <w:marTop w:val="0"/>
          <w:marBottom w:val="0"/>
          <w:divBdr>
            <w:top w:val="none" w:sz="0" w:space="0" w:color="auto"/>
            <w:left w:val="none" w:sz="0" w:space="0" w:color="auto"/>
            <w:bottom w:val="none" w:sz="0" w:space="0" w:color="auto"/>
            <w:right w:val="none" w:sz="0" w:space="0" w:color="auto"/>
          </w:divBdr>
        </w:div>
        <w:div w:id="852456178">
          <w:marLeft w:val="480"/>
          <w:marRight w:val="0"/>
          <w:marTop w:val="0"/>
          <w:marBottom w:val="0"/>
          <w:divBdr>
            <w:top w:val="none" w:sz="0" w:space="0" w:color="auto"/>
            <w:left w:val="none" w:sz="0" w:space="0" w:color="auto"/>
            <w:bottom w:val="none" w:sz="0" w:space="0" w:color="auto"/>
            <w:right w:val="none" w:sz="0" w:space="0" w:color="auto"/>
          </w:divBdr>
        </w:div>
        <w:div w:id="2710666">
          <w:marLeft w:val="480"/>
          <w:marRight w:val="0"/>
          <w:marTop w:val="0"/>
          <w:marBottom w:val="0"/>
          <w:divBdr>
            <w:top w:val="none" w:sz="0" w:space="0" w:color="auto"/>
            <w:left w:val="none" w:sz="0" w:space="0" w:color="auto"/>
            <w:bottom w:val="none" w:sz="0" w:space="0" w:color="auto"/>
            <w:right w:val="none" w:sz="0" w:space="0" w:color="auto"/>
          </w:divBdr>
        </w:div>
        <w:div w:id="1923176636">
          <w:marLeft w:val="480"/>
          <w:marRight w:val="0"/>
          <w:marTop w:val="0"/>
          <w:marBottom w:val="0"/>
          <w:divBdr>
            <w:top w:val="none" w:sz="0" w:space="0" w:color="auto"/>
            <w:left w:val="none" w:sz="0" w:space="0" w:color="auto"/>
            <w:bottom w:val="none" w:sz="0" w:space="0" w:color="auto"/>
            <w:right w:val="none" w:sz="0" w:space="0" w:color="auto"/>
          </w:divBdr>
        </w:div>
        <w:div w:id="1064838924">
          <w:marLeft w:val="480"/>
          <w:marRight w:val="0"/>
          <w:marTop w:val="0"/>
          <w:marBottom w:val="0"/>
          <w:divBdr>
            <w:top w:val="none" w:sz="0" w:space="0" w:color="auto"/>
            <w:left w:val="none" w:sz="0" w:space="0" w:color="auto"/>
            <w:bottom w:val="none" w:sz="0" w:space="0" w:color="auto"/>
            <w:right w:val="none" w:sz="0" w:space="0" w:color="auto"/>
          </w:divBdr>
        </w:div>
        <w:div w:id="1684161285">
          <w:marLeft w:val="480"/>
          <w:marRight w:val="0"/>
          <w:marTop w:val="0"/>
          <w:marBottom w:val="0"/>
          <w:divBdr>
            <w:top w:val="none" w:sz="0" w:space="0" w:color="auto"/>
            <w:left w:val="none" w:sz="0" w:space="0" w:color="auto"/>
            <w:bottom w:val="none" w:sz="0" w:space="0" w:color="auto"/>
            <w:right w:val="none" w:sz="0" w:space="0" w:color="auto"/>
          </w:divBdr>
        </w:div>
        <w:div w:id="1310086444">
          <w:marLeft w:val="480"/>
          <w:marRight w:val="0"/>
          <w:marTop w:val="0"/>
          <w:marBottom w:val="0"/>
          <w:divBdr>
            <w:top w:val="none" w:sz="0" w:space="0" w:color="auto"/>
            <w:left w:val="none" w:sz="0" w:space="0" w:color="auto"/>
            <w:bottom w:val="none" w:sz="0" w:space="0" w:color="auto"/>
            <w:right w:val="none" w:sz="0" w:space="0" w:color="auto"/>
          </w:divBdr>
        </w:div>
        <w:div w:id="461777804">
          <w:marLeft w:val="480"/>
          <w:marRight w:val="0"/>
          <w:marTop w:val="0"/>
          <w:marBottom w:val="0"/>
          <w:divBdr>
            <w:top w:val="none" w:sz="0" w:space="0" w:color="auto"/>
            <w:left w:val="none" w:sz="0" w:space="0" w:color="auto"/>
            <w:bottom w:val="none" w:sz="0" w:space="0" w:color="auto"/>
            <w:right w:val="none" w:sz="0" w:space="0" w:color="auto"/>
          </w:divBdr>
        </w:div>
        <w:div w:id="605313510">
          <w:marLeft w:val="480"/>
          <w:marRight w:val="0"/>
          <w:marTop w:val="0"/>
          <w:marBottom w:val="0"/>
          <w:divBdr>
            <w:top w:val="none" w:sz="0" w:space="0" w:color="auto"/>
            <w:left w:val="none" w:sz="0" w:space="0" w:color="auto"/>
            <w:bottom w:val="none" w:sz="0" w:space="0" w:color="auto"/>
            <w:right w:val="none" w:sz="0" w:space="0" w:color="auto"/>
          </w:divBdr>
        </w:div>
      </w:divsChild>
    </w:div>
    <w:div w:id="1884363195">
      <w:bodyDiv w:val="1"/>
      <w:marLeft w:val="0"/>
      <w:marRight w:val="0"/>
      <w:marTop w:val="0"/>
      <w:marBottom w:val="0"/>
      <w:divBdr>
        <w:top w:val="none" w:sz="0" w:space="0" w:color="auto"/>
        <w:left w:val="none" w:sz="0" w:space="0" w:color="auto"/>
        <w:bottom w:val="none" w:sz="0" w:space="0" w:color="auto"/>
        <w:right w:val="none" w:sz="0" w:space="0" w:color="auto"/>
      </w:divBdr>
    </w:div>
    <w:div w:id="1884830464">
      <w:bodyDiv w:val="1"/>
      <w:marLeft w:val="0"/>
      <w:marRight w:val="0"/>
      <w:marTop w:val="0"/>
      <w:marBottom w:val="0"/>
      <w:divBdr>
        <w:top w:val="none" w:sz="0" w:space="0" w:color="auto"/>
        <w:left w:val="none" w:sz="0" w:space="0" w:color="auto"/>
        <w:bottom w:val="none" w:sz="0" w:space="0" w:color="auto"/>
        <w:right w:val="none" w:sz="0" w:space="0" w:color="auto"/>
      </w:divBdr>
    </w:div>
    <w:div w:id="1888486798">
      <w:bodyDiv w:val="1"/>
      <w:marLeft w:val="0"/>
      <w:marRight w:val="0"/>
      <w:marTop w:val="0"/>
      <w:marBottom w:val="0"/>
      <w:divBdr>
        <w:top w:val="none" w:sz="0" w:space="0" w:color="auto"/>
        <w:left w:val="none" w:sz="0" w:space="0" w:color="auto"/>
        <w:bottom w:val="none" w:sz="0" w:space="0" w:color="auto"/>
        <w:right w:val="none" w:sz="0" w:space="0" w:color="auto"/>
      </w:divBdr>
    </w:div>
    <w:div w:id="1897155988">
      <w:bodyDiv w:val="1"/>
      <w:marLeft w:val="0"/>
      <w:marRight w:val="0"/>
      <w:marTop w:val="0"/>
      <w:marBottom w:val="0"/>
      <w:divBdr>
        <w:top w:val="none" w:sz="0" w:space="0" w:color="auto"/>
        <w:left w:val="none" w:sz="0" w:space="0" w:color="auto"/>
        <w:bottom w:val="none" w:sz="0" w:space="0" w:color="auto"/>
        <w:right w:val="none" w:sz="0" w:space="0" w:color="auto"/>
      </w:divBdr>
    </w:div>
    <w:div w:id="1899583124">
      <w:bodyDiv w:val="1"/>
      <w:marLeft w:val="0"/>
      <w:marRight w:val="0"/>
      <w:marTop w:val="0"/>
      <w:marBottom w:val="0"/>
      <w:divBdr>
        <w:top w:val="none" w:sz="0" w:space="0" w:color="auto"/>
        <w:left w:val="none" w:sz="0" w:space="0" w:color="auto"/>
        <w:bottom w:val="none" w:sz="0" w:space="0" w:color="auto"/>
        <w:right w:val="none" w:sz="0" w:space="0" w:color="auto"/>
      </w:divBdr>
      <w:divsChild>
        <w:div w:id="1690834064">
          <w:marLeft w:val="640"/>
          <w:marRight w:val="0"/>
          <w:marTop w:val="0"/>
          <w:marBottom w:val="0"/>
          <w:divBdr>
            <w:top w:val="none" w:sz="0" w:space="0" w:color="auto"/>
            <w:left w:val="none" w:sz="0" w:space="0" w:color="auto"/>
            <w:bottom w:val="none" w:sz="0" w:space="0" w:color="auto"/>
            <w:right w:val="none" w:sz="0" w:space="0" w:color="auto"/>
          </w:divBdr>
        </w:div>
        <w:div w:id="1562209183">
          <w:marLeft w:val="640"/>
          <w:marRight w:val="0"/>
          <w:marTop w:val="0"/>
          <w:marBottom w:val="0"/>
          <w:divBdr>
            <w:top w:val="none" w:sz="0" w:space="0" w:color="auto"/>
            <w:left w:val="none" w:sz="0" w:space="0" w:color="auto"/>
            <w:bottom w:val="none" w:sz="0" w:space="0" w:color="auto"/>
            <w:right w:val="none" w:sz="0" w:space="0" w:color="auto"/>
          </w:divBdr>
        </w:div>
        <w:div w:id="1543863979">
          <w:marLeft w:val="640"/>
          <w:marRight w:val="0"/>
          <w:marTop w:val="0"/>
          <w:marBottom w:val="0"/>
          <w:divBdr>
            <w:top w:val="none" w:sz="0" w:space="0" w:color="auto"/>
            <w:left w:val="none" w:sz="0" w:space="0" w:color="auto"/>
            <w:bottom w:val="none" w:sz="0" w:space="0" w:color="auto"/>
            <w:right w:val="none" w:sz="0" w:space="0" w:color="auto"/>
          </w:divBdr>
        </w:div>
        <w:div w:id="319430395">
          <w:marLeft w:val="640"/>
          <w:marRight w:val="0"/>
          <w:marTop w:val="0"/>
          <w:marBottom w:val="0"/>
          <w:divBdr>
            <w:top w:val="none" w:sz="0" w:space="0" w:color="auto"/>
            <w:left w:val="none" w:sz="0" w:space="0" w:color="auto"/>
            <w:bottom w:val="none" w:sz="0" w:space="0" w:color="auto"/>
            <w:right w:val="none" w:sz="0" w:space="0" w:color="auto"/>
          </w:divBdr>
        </w:div>
        <w:div w:id="895775058">
          <w:marLeft w:val="640"/>
          <w:marRight w:val="0"/>
          <w:marTop w:val="0"/>
          <w:marBottom w:val="0"/>
          <w:divBdr>
            <w:top w:val="none" w:sz="0" w:space="0" w:color="auto"/>
            <w:left w:val="none" w:sz="0" w:space="0" w:color="auto"/>
            <w:bottom w:val="none" w:sz="0" w:space="0" w:color="auto"/>
            <w:right w:val="none" w:sz="0" w:space="0" w:color="auto"/>
          </w:divBdr>
        </w:div>
        <w:div w:id="1975871122">
          <w:marLeft w:val="640"/>
          <w:marRight w:val="0"/>
          <w:marTop w:val="0"/>
          <w:marBottom w:val="0"/>
          <w:divBdr>
            <w:top w:val="none" w:sz="0" w:space="0" w:color="auto"/>
            <w:left w:val="none" w:sz="0" w:space="0" w:color="auto"/>
            <w:bottom w:val="none" w:sz="0" w:space="0" w:color="auto"/>
            <w:right w:val="none" w:sz="0" w:space="0" w:color="auto"/>
          </w:divBdr>
        </w:div>
        <w:div w:id="1989556199">
          <w:marLeft w:val="640"/>
          <w:marRight w:val="0"/>
          <w:marTop w:val="0"/>
          <w:marBottom w:val="0"/>
          <w:divBdr>
            <w:top w:val="none" w:sz="0" w:space="0" w:color="auto"/>
            <w:left w:val="none" w:sz="0" w:space="0" w:color="auto"/>
            <w:bottom w:val="none" w:sz="0" w:space="0" w:color="auto"/>
            <w:right w:val="none" w:sz="0" w:space="0" w:color="auto"/>
          </w:divBdr>
        </w:div>
        <w:div w:id="191038532">
          <w:marLeft w:val="640"/>
          <w:marRight w:val="0"/>
          <w:marTop w:val="0"/>
          <w:marBottom w:val="0"/>
          <w:divBdr>
            <w:top w:val="none" w:sz="0" w:space="0" w:color="auto"/>
            <w:left w:val="none" w:sz="0" w:space="0" w:color="auto"/>
            <w:bottom w:val="none" w:sz="0" w:space="0" w:color="auto"/>
            <w:right w:val="none" w:sz="0" w:space="0" w:color="auto"/>
          </w:divBdr>
        </w:div>
        <w:div w:id="1530878340">
          <w:marLeft w:val="640"/>
          <w:marRight w:val="0"/>
          <w:marTop w:val="0"/>
          <w:marBottom w:val="0"/>
          <w:divBdr>
            <w:top w:val="none" w:sz="0" w:space="0" w:color="auto"/>
            <w:left w:val="none" w:sz="0" w:space="0" w:color="auto"/>
            <w:bottom w:val="none" w:sz="0" w:space="0" w:color="auto"/>
            <w:right w:val="none" w:sz="0" w:space="0" w:color="auto"/>
          </w:divBdr>
        </w:div>
        <w:div w:id="316618384">
          <w:marLeft w:val="640"/>
          <w:marRight w:val="0"/>
          <w:marTop w:val="0"/>
          <w:marBottom w:val="0"/>
          <w:divBdr>
            <w:top w:val="none" w:sz="0" w:space="0" w:color="auto"/>
            <w:left w:val="none" w:sz="0" w:space="0" w:color="auto"/>
            <w:bottom w:val="none" w:sz="0" w:space="0" w:color="auto"/>
            <w:right w:val="none" w:sz="0" w:space="0" w:color="auto"/>
          </w:divBdr>
        </w:div>
        <w:div w:id="806359483">
          <w:marLeft w:val="640"/>
          <w:marRight w:val="0"/>
          <w:marTop w:val="0"/>
          <w:marBottom w:val="0"/>
          <w:divBdr>
            <w:top w:val="none" w:sz="0" w:space="0" w:color="auto"/>
            <w:left w:val="none" w:sz="0" w:space="0" w:color="auto"/>
            <w:bottom w:val="none" w:sz="0" w:space="0" w:color="auto"/>
            <w:right w:val="none" w:sz="0" w:space="0" w:color="auto"/>
          </w:divBdr>
        </w:div>
        <w:div w:id="291717403">
          <w:marLeft w:val="640"/>
          <w:marRight w:val="0"/>
          <w:marTop w:val="0"/>
          <w:marBottom w:val="0"/>
          <w:divBdr>
            <w:top w:val="none" w:sz="0" w:space="0" w:color="auto"/>
            <w:left w:val="none" w:sz="0" w:space="0" w:color="auto"/>
            <w:bottom w:val="none" w:sz="0" w:space="0" w:color="auto"/>
            <w:right w:val="none" w:sz="0" w:space="0" w:color="auto"/>
          </w:divBdr>
        </w:div>
        <w:div w:id="1936355491">
          <w:marLeft w:val="640"/>
          <w:marRight w:val="0"/>
          <w:marTop w:val="0"/>
          <w:marBottom w:val="0"/>
          <w:divBdr>
            <w:top w:val="none" w:sz="0" w:space="0" w:color="auto"/>
            <w:left w:val="none" w:sz="0" w:space="0" w:color="auto"/>
            <w:bottom w:val="none" w:sz="0" w:space="0" w:color="auto"/>
            <w:right w:val="none" w:sz="0" w:space="0" w:color="auto"/>
          </w:divBdr>
        </w:div>
        <w:div w:id="1299796771">
          <w:marLeft w:val="640"/>
          <w:marRight w:val="0"/>
          <w:marTop w:val="0"/>
          <w:marBottom w:val="0"/>
          <w:divBdr>
            <w:top w:val="none" w:sz="0" w:space="0" w:color="auto"/>
            <w:left w:val="none" w:sz="0" w:space="0" w:color="auto"/>
            <w:bottom w:val="none" w:sz="0" w:space="0" w:color="auto"/>
            <w:right w:val="none" w:sz="0" w:space="0" w:color="auto"/>
          </w:divBdr>
        </w:div>
        <w:div w:id="136411329">
          <w:marLeft w:val="640"/>
          <w:marRight w:val="0"/>
          <w:marTop w:val="0"/>
          <w:marBottom w:val="0"/>
          <w:divBdr>
            <w:top w:val="none" w:sz="0" w:space="0" w:color="auto"/>
            <w:left w:val="none" w:sz="0" w:space="0" w:color="auto"/>
            <w:bottom w:val="none" w:sz="0" w:space="0" w:color="auto"/>
            <w:right w:val="none" w:sz="0" w:space="0" w:color="auto"/>
          </w:divBdr>
        </w:div>
        <w:div w:id="426653160">
          <w:marLeft w:val="640"/>
          <w:marRight w:val="0"/>
          <w:marTop w:val="0"/>
          <w:marBottom w:val="0"/>
          <w:divBdr>
            <w:top w:val="none" w:sz="0" w:space="0" w:color="auto"/>
            <w:left w:val="none" w:sz="0" w:space="0" w:color="auto"/>
            <w:bottom w:val="none" w:sz="0" w:space="0" w:color="auto"/>
            <w:right w:val="none" w:sz="0" w:space="0" w:color="auto"/>
          </w:divBdr>
        </w:div>
        <w:div w:id="140511654">
          <w:marLeft w:val="640"/>
          <w:marRight w:val="0"/>
          <w:marTop w:val="0"/>
          <w:marBottom w:val="0"/>
          <w:divBdr>
            <w:top w:val="none" w:sz="0" w:space="0" w:color="auto"/>
            <w:left w:val="none" w:sz="0" w:space="0" w:color="auto"/>
            <w:bottom w:val="none" w:sz="0" w:space="0" w:color="auto"/>
            <w:right w:val="none" w:sz="0" w:space="0" w:color="auto"/>
          </w:divBdr>
        </w:div>
        <w:div w:id="1952928867">
          <w:marLeft w:val="640"/>
          <w:marRight w:val="0"/>
          <w:marTop w:val="0"/>
          <w:marBottom w:val="0"/>
          <w:divBdr>
            <w:top w:val="none" w:sz="0" w:space="0" w:color="auto"/>
            <w:left w:val="none" w:sz="0" w:space="0" w:color="auto"/>
            <w:bottom w:val="none" w:sz="0" w:space="0" w:color="auto"/>
            <w:right w:val="none" w:sz="0" w:space="0" w:color="auto"/>
          </w:divBdr>
        </w:div>
        <w:div w:id="1588034939">
          <w:marLeft w:val="640"/>
          <w:marRight w:val="0"/>
          <w:marTop w:val="0"/>
          <w:marBottom w:val="0"/>
          <w:divBdr>
            <w:top w:val="none" w:sz="0" w:space="0" w:color="auto"/>
            <w:left w:val="none" w:sz="0" w:space="0" w:color="auto"/>
            <w:bottom w:val="none" w:sz="0" w:space="0" w:color="auto"/>
            <w:right w:val="none" w:sz="0" w:space="0" w:color="auto"/>
          </w:divBdr>
        </w:div>
        <w:div w:id="1970817018">
          <w:marLeft w:val="640"/>
          <w:marRight w:val="0"/>
          <w:marTop w:val="0"/>
          <w:marBottom w:val="0"/>
          <w:divBdr>
            <w:top w:val="none" w:sz="0" w:space="0" w:color="auto"/>
            <w:left w:val="none" w:sz="0" w:space="0" w:color="auto"/>
            <w:bottom w:val="none" w:sz="0" w:space="0" w:color="auto"/>
            <w:right w:val="none" w:sz="0" w:space="0" w:color="auto"/>
          </w:divBdr>
        </w:div>
        <w:div w:id="1107777710">
          <w:marLeft w:val="640"/>
          <w:marRight w:val="0"/>
          <w:marTop w:val="0"/>
          <w:marBottom w:val="0"/>
          <w:divBdr>
            <w:top w:val="none" w:sz="0" w:space="0" w:color="auto"/>
            <w:left w:val="none" w:sz="0" w:space="0" w:color="auto"/>
            <w:bottom w:val="none" w:sz="0" w:space="0" w:color="auto"/>
            <w:right w:val="none" w:sz="0" w:space="0" w:color="auto"/>
          </w:divBdr>
        </w:div>
        <w:div w:id="2121759062">
          <w:marLeft w:val="640"/>
          <w:marRight w:val="0"/>
          <w:marTop w:val="0"/>
          <w:marBottom w:val="0"/>
          <w:divBdr>
            <w:top w:val="none" w:sz="0" w:space="0" w:color="auto"/>
            <w:left w:val="none" w:sz="0" w:space="0" w:color="auto"/>
            <w:bottom w:val="none" w:sz="0" w:space="0" w:color="auto"/>
            <w:right w:val="none" w:sz="0" w:space="0" w:color="auto"/>
          </w:divBdr>
        </w:div>
        <w:div w:id="375591283">
          <w:marLeft w:val="640"/>
          <w:marRight w:val="0"/>
          <w:marTop w:val="0"/>
          <w:marBottom w:val="0"/>
          <w:divBdr>
            <w:top w:val="none" w:sz="0" w:space="0" w:color="auto"/>
            <w:left w:val="none" w:sz="0" w:space="0" w:color="auto"/>
            <w:bottom w:val="none" w:sz="0" w:space="0" w:color="auto"/>
            <w:right w:val="none" w:sz="0" w:space="0" w:color="auto"/>
          </w:divBdr>
        </w:div>
        <w:div w:id="2069381061">
          <w:marLeft w:val="640"/>
          <w:marRight w:val="0"/>
          <w:marTop w:val="0"/>
          <w:marBottom w:val="0"/>
          <w:divBdr>
            <w:top w:val="none" w:sz="0" w:space="0" w:color="auto"/>
            <w:left w:val="none" w:sz="0" w:space="0" w:color="auto"/>
            <w:bottom w:val="none" w:sz="0" w:space="0" w:color="auto"/>
            <w:right w:val="none" w:sz="0" w:space="0" w:color="auto"/>
          </w:divBdr>
        </w:div>
        <w:div w:id="1417751917">
          <w:marLeft w:val="640"/>
          <w:marRight w:val="0"/>
          <w:marTop w:val="0"/>
          <w:marBottom w:val="0"/>
          <w:divBdr>
            <w:top w:val="none" w:sz="0" w:space="0" w:color="auto"/>
            <w:left w:val="none" w:sz="0" w:space="0" w:color="auto"/>
            <w:bottom w:val="none" w:sz="0" w:space="0" w:color="auto"/>
            <w:right w:val="none" w:sz="0" w:space="0" w:color="auto"/>
          </w:divBdr>
        </w:div>
        <w:div w:id="1897087890">
          <w:marLeft w:val="640"/>
          <w:marRight w:val="0"/>
          <w:marTop w:val="0"/>
          <w:marBottom w:val="0"/>
          <w:divBdr>
            <w:top w:val="none" w:sz="0" w:space="0" w:color="auto"/>
            <w:left w:val="none" w:sz="0" w:space="0" w:color="auto"/>
            <w:bottom w:val="none" w:sz="0" w:space="0" w:color="auto"/>
            <w:right w:val="none" w:sz="0" w:space="0" w:color="auto"/>
          </w:divBdr>
        </w:div>
        <w:div w:id="139229328">
          <w:marLeft w:val="640"/>
          <w:marRight w:val="0"/>
          <w:marTop w:val="0"/>
          <w:marBottom w:val="0"/>
          <w:divBdr>
            <w:top w:val="none" w:sz="0" w:space="0" w:color="auto"/>
            <w:left w:val="none" w:sz="0" w:space="0" w:color="auto"/>
            <w:bottom w:val="none" w:sz="0" w:space="0" w:color="auto"/>
            <w:right w:val="none" w:sz="0" w:space="0" w:color="auto"/>
          </w:divBdr>
        </w:div>
        <w:div w:id="733546322">
          <w:marLeft w:val="640"/>
          <w:marRight w:val="0"/>
          <w:marTop w:val="0"/>
          <w:marBottom w:val="0"/>
          <w:divBdr>
            <w:top w:val="none" w:sz="0" w:space="0" w:color="auto"/>
            <w:left w:val="none" w:sz="0" w:space="0" w:color="auto"/>
            <w:bottom w:val="none" w:sz="0" w:space="0" w:color="auto"/>
            <w:right w:val="none" w:sz="0" w:space="0" w:color="auto"/>
          </w:divBdr>
        </w:div>
        <w:div w:id="1406075630">
          <w:marLeft w:val="640"/>
          <w:marRight w:val="0"/>
          <w:marTop w:val="0"/>
          <w:marBottom w:val="0"/>
          <w:divBdr>
            <w:top w:val="none" w:sz="0" w:space="0" w:color="auto"/>
            <w:left w:val="none" w:sz="0" w:space="0" w:color="auto"/>
            <w:bottom w:val="none" w:sz="0" w:space="0" w:color="auto"/>
            <w:right w:val="none" w:sz="0" w:space="0" w:color="auto"/>
          </w:divBdr>
        </w:div>
        <w:div w:id="2028098908">
          <w:marLeft w:val="640"/>
          <w:marRight w:val="0"/>
          <w:marTop w:val="0"/>
          <w:marBottom w:val="0"/>
          <w:divBdr>
            <w:top w:val="none" w:sz="0" w:space="0" w:color="auto"/>
            <w:left w:val="none" w:sz="0" w:space="0" w:color="auto"/>
            <w:bottom w:val="none" w:sz="0" w:space="0" w:color="auto"/>
            <w:right w:val="none" w:sz="0" w:space="0" w:color="auto"/>
          </w:divBdr>
        </w:div>
        <w:div w:id="1761095219">
          <w:marLeft w:val="640"/>
          <w:marRight w:val="0"/>
          <w:marTop w:val="0"/>
          <w:marBottom w:val="0"/>
          <w:divBdr>
            <w:top w:val="none" w:sz="0" w:space="0" w:color="auto"/>
            <w:left w:val="none" w:sz="0" w:space="0" w:color="auto"/>
            <w:bottom w:val="none" w:sz="0" w:space="0" w:color="auto"/>
            <w:right w:val="none" w:sz="0" w:space="0" w:color="auto"/>
          </w:divBdr>
        </w:div>
        <w:div w:id="507401814">
          <w:marLeft w:val="640"/>
          <w:marRight w:val="0"/>
          <w:marTop w:val="0"/>
          <w:marBottom w:val="0"/>
          <w:divBdr>
            <w:top w:val="none" w:sz="0" w:space="0" w:color="auto"/>
            <w:left w:val="none" w:sz="0" w:space="0" w:color="auto"/>
            <w:bottom w:val="none" w:sz="0" w:space="0" w:color="auto"/>
            <w:right w:val="none" w:sz="0" w:space="0" w:color="auto"/>
          </w:divBdr>
        </w:div>
        <w:div w:id="1132139965">
          <w:marLeft w:val="640"/>
          <w:marRight w:val="0"/>
          <w:marTop w:val="0"/>
          <w:marBottom w:val="0"/>
          <w:divBdr>
            <w:top w:val="none" w:sz="0" w:space="0" w:color="auto"/>
            <w:left w:val="none" w:sz="0" w:space="0" w:color="auto"/>
            <w:bottom w:val="none" w:sz="0" w:space="0" w:color="auto"/>
            <w:right w:val="none" w:sz="0" w:space="0" w:color="auto"/>
          </w:divBdr>
        </w:div>
        <w:div w:id="1800220187">
          <w:marLeft w:val="640"/>
          <w:marRight w:val="0"/>
          <w:marTop w:val="0"/>
          <w:marBottom w:val="0"/>
          <w:divBdr>
            <w:top w:val="none" w:sz="0" w:space="0" w:color="auto"/>
            <w:left w:val="none" w:sz="0" w:space="0" w:color="auto"/>
            <w:bottom w:val="none" w:sz="0" w:space="0" w:color="auto"/>
            <w:right w:val="none" w:sz="0" w:space="0" w:color="auto"/>
          </w:divBdr>
        </w:div>
        <w:div w:id="1682663211">
          <w:marLeft w:val="640"/>
          <w:marRight w:val="0"/>
          <w:marTop w:val="0"/>
          <w:marBottom w:val="0"/>
          <w:divBdr>
            <w:top w:val="none" w:sz="0" w:space="0" w:color="auto"/>
            <w:left w:val="none" w:sz="0" w:space="0" w:color="auto"/>
            <w:bottom w:val="none" w:sz="0" w:space="0" w:color="auto"/>
            <w:right w:val="none" w:sz="0" w:space="0" w:color="auto"/>
          </w:divBdr>
        </w:div>
        <w:div w:id="182136091">
          <w:marLeft w:val="640"/>
          <w:marRight w:val="0"/>
          <w:marTop w:val="0"/>
          <w:marBottom w:val="0"/>
          <w:divBdr>
            <w:top w:val="none" w:sz="0" w:space="0" w:color="auto"/>
            <w:left w:val="none" w:sz="0" w:space="0" w:color="auto"/>
            <w:bottom w:val="none" w:sz="0" w:space="0" w:color="auto"/>
            <w:right w:val="none" w:sz="0" w:space="0" w:color="auto"/>
          </w:divBdr>
        </w:div>
        <w:div w:id="2042825214">
          <w:marLeft w:val="640"/>
          <w:marRight w:val="0"/>
          <w:marTop w:val="0"/>
          <w:marBottom w:val="0"/>
          <w:divBdr>
            <w:top w:val="none" w:sz="0" w:space="0" w:color="auto"/>
            <w:left w:val="none" w:sz="0" w:space="0" w:color="auto"/>
            <w:bottom w:val="none" w:sz="0" w:space="0" w:color="auto"/>
            <w:right w:val="none" w:sz="0" w:space="0" w:color="auto"/>
          </w:divBdr>
        </w:div>
        <w:div w:id="959190469">
          <w:marLeft w:val="640"/>
          <w:marRight w:val="0"/>
          <w:marTop w:val="0"/>
          <w:marBottom w:val="0"/>
          <w:divBdr>
            <w:top w:val="none" w:sz="0" w:space="0" w:color="auto"/>
            <w:left w:val="none" w:sz="0" w:space="0" w:color="auto"/>
            <w:bottom w:val="none" w:sz="0" w:space="0" w:color="auto"/>
            <w:right w:val="none" w:sz="0" w:space="0" w:color="auto"/>
          </w:divBdr>
        </w:div>
        <w:div w:id="1535076244">
          <w:marLeft w:val="640"/>
          <w:marRight w:val="0"/>
          <w:marTop w:val="0"/>
          <w:marBottom w:val="0"/>
          <w:divBdr>
            <w:top w:val="none" w:sz="0" w:space="0" w:color="auto"/>
            <w:left w:val="none" w:sz="0" w:space="0" w:color="auto"/>
            <w:bottom w:val="none" w:sz="0" w:space="0" w:color="auto"/>
            <w:right w:val="none" w:sz="0" w:space="0" w:color="auto"/>
          </w:divBdr>
        </w:div>
        <w:div w:id="1441801951">
          <w:marLeft w:val="640"/>
          <w:marRight w:val="0"/>
          <w:marTop w:val="0"/>
          <w:marBottom w:val="0"/>
          <w:divBdr>
            <w:top w:val="none" w:sz="0" w:space="0" w:color="auto"/>
            <w:left w:val="none" w:sz="0" w:space="0" w:color="auto"/>
            <w:bottom w:val="none" w:sz="0" w:space="0" w:color="auto"/>
            <w:right w:val="none" w:sz="0" w:space="0" w:color="auto"/>
          </w:divBdr>
        </w:div>
        <w:div w:id="898397724">
          <w:marLeft w:val="640"/>
          <w:marRight w:val="0"/>
          <w:marTop w:val="0"/>
          <w:marBottom w:val="0"/>
          <w:divBdr>
            <w:top w:val="none" w:sz="0" w:space="0" w:color="auto"/>
            <w:left w:val="none" w:sz="0" w:space="0" w:color="auto"/>
            <w:bottom w:val="none" w:sz="0" w:space="0" w:color="auto"/>
            <w:right w:val="none" w:sz="0" w:space="0" w:color="auto"/>
          </w:divBdr>
        </w:div>
        <w:div w:id="1676150904">
          <w:marLeft w:val="640"/>
          <w:marRight w:val="0"/>
          <w:marTop w:val="0"/>
          <w:marBottom w:val="0"/>
          <w:divBdr>
            <w:top w:val="none" w:sz="0" w:space="0" w:color="auto"/>
            <w:left w:val="none" w:sz="0" w:space="0" w:color="auto"/>
            <w:bottom w:val="none" w:sz="0" w:space="0" w:color="auto"/>
            <w:right w:val="none" w:sz="0" w:space="0" w:color="auto"/>
          </w:divBdr>
        </w:div>
        <w:div w:id="211039124">
          <w:marLeft w:val="640"/>
          <w:marRight w:val="0"/>
          <w:marTop w:val="0"/>
          <w:marBottom w:val="0"/>
          <w:divBdr>
            <w:top w:val="none" w:sz="0" w:space="0" w:color="auto"/>
            <w:left w:val="none" w:sz="0" w:space="0" w:color="auto"/>
            <w:bottom w:val="none" w:sz="0" w:space="0" w:color="auto"/>
            <w:right w:val="none" w:sz="0" w:space="0" w:color="auto"/>
          </w:divBdr>
        </w:div>
        <w:div w:id="1032262623">
          <w:marLeft w:val="640"/>
          <w:marRight w:val="0"/>
          <w:marTop w:val="0"/>
          <w:marBottom w:val="0"/>
          <w:divBdr>
            <w:top w:val="none" w:sz="0" w:space="0" w:color="auto"/>
            <w:left w:val="none" w:sz="0" w:space="0" w:color="auto"/>
            <w:bottom w:val="none" w:sz="0" w:space="0" w:color="auto"/>
            <w:right w:val="none" w:sz="0" w:space="0" w:color="auto"/>
          </w:divBdr>
        </w:div>
        <w:div w:id="1147436204">
          <w:marLeft w:val="640"/>
          <w:marRight w:val="0"/>
          <w:marTop w:val="0"/>
          <w:marBottom w:val="0"/>
          <w:divBdr>
            <w:top w:val="none" w:sz="0" w:space="0" w:color="auto"/>
            <w:left w:val="none" w:sz="0" w:space="0" w:color="auto"/>
            <w:bottom w:val="none" w:sz="0" w:space="0" w:color="auto"/>
            <w:right w:val="none" w:sz="0" w:space="0" w:color="auto"/>
          </w:divBdr>
        </w:div>
        <w:div w:id="1487891460">
          <w:marLeft w:val="640"/>
          <w:marRight w:val="0"/>
          <w:marTop w:val="0"/>
          <w:marBottom w:val="0"/>
          <w:divBdr>
            <w:top w:val="none" w:sz="0" w:space="0" w:color="auto"/>
            <w:left w:val="none" w:sz="0" w:space="0" w:color="auto"/>
            <w:bottom w:val="none" w:sz="0" w:space="0" w:color="auto"/>
            <w:right w:val="none" w:sz="0" w:space="0" w:color="auto"/>
          </w:divBdr>
        </w:div>
        <w:div w:id="2072457960">
          <w:marLeft w:val="640"/>
          <w:marRight w:val="0"/>
          <w:marTop w:val="0"/>
          <w:marBottom w:val="0"/>
          <w:divBdr>
            <w:top w:val="none" w:sz="0" w:space="0" w:color="auto"/>
            <w:left w:val="none" w:sz="0" w:space="0" w:color="auto"/>
            <w:bottom w:val="none" w:sz="0" w:space="0" w:color="auto"/>
            <w:right w:val="none" w:sz="0" w:space="0" w:color="auto"/>
          </w:divBdr>
        </w:div>
        <w:div w:id="814295274">
          <w:marLeft w:val="640"/>
          <w:marRight w:val="0"/>
          <w:marTop w:val="0"/>
          <w:marBottom w:val="0"/>
          <w:divBdr>
            <w:top w:val="none" w:sz="0" w:space="0" w:color="auto"/>
            <w:left w:val="none" w:sz="0" w:space="0" w:color="auto"/>
            <w:bottom w:val="none" w:sz="0" w:space="0" w:color="auto"/>
            <w:right w:val="none" w:sz="0" w:space="0" w:color="auto"/>
          </w:divBdr>
        </w:div>
        <w:div w:id="1209302385">
          <w:marLeft w:val="640"/>
          <w:marRight w:val="0"/>
          <w:marTop w:val="0"/>
          <w:marBottom w:val="0"/>
          <w:divBdr>
            <w:top w:val="none" w:sz="0" w:space="0" w:color="auto"/>
            <w:left w:val="none" w:sz="0" w:space="0" w:color="auto"/>
            <w:bottom w:val="none" w:sz="0" w:space="0" w:color="auto"/>
            <w:right w:val="none" w:sz="0" w:space="0" w:color="auto"/>
          </w:divBdr>
        </w:div>
        <w:div w:id="630551907">
          <w:marLeft w:val="640"/>
          <w:marRight w:val="0"/>
          <w:marTop w:val="0"/>
          <w:marBottom w:val="0"/>
          <w:divBdr>
            <w:top w:val="none" w:sz="0" w:space="0" w:color="auto"/>
            <w:left w:val="none" w:sz="0" w:space="0" w:color="auto"/>
            <w:bottom w:val="none" w:sz="0" w:space="0" w:color="auto"/>
            <w:right w:val="none" w:sz="0" w:space="0" w:color="auto"/>
          </w:divBdr>
        </w:div>
        <w:div w:id="917254348">
          <w:marLeft w:val="640"/>
          <w:marRight w:val="0"/>
          <w:marTop w:val="0"/>
          <w:marBottom w:val="0"/>
          <w:divBdr>
            <w:top w:val="none" w:sz="0" w:space="0" w:color="auto"/>
            <w:left w:val="none" w:sz="0" w:space="0" w:color="auto"/>
            <w:bottom w:val="none" w:sz="0" w:space="0" w:color="auto"/>
            <w:right w:val="none" w:sz="0" w:space="0" w:color="auto"/>
          </w:divBdr>
        </w:div>
        <w:div w:id="456872286">
          <w:marLeft w:val="640"/>
          <w:marRight w:val="0"/>
          <w:marTop w:val="0"/>
          <w:marBottom w:val="0"/>
          <w:divBdr>
            <w:top w:val="none" w:sz="0" w:space="0" w:color="auto"/>
            <w:left w:val="none" w:sz="0" w:space="0" w:color="auto"/>
            <w:bottom w:val="none" w:sz="0" w:space="0" w:color="auto"/>
            <w:right w:val="none" w:sz="0" w:space="0" w:color="auto"/>
          </w:divBdr>
        </w:div>
        <w:div w:id="1211918198">
          <w:marLeft w:val="640"/>
          <w:marRight w:val="0"/>
          <w:marTop w:val="0"/>
          <w:marBottom w:val="0"/>
          <w:divBdr>
            <w:top w:val="none" w:sz="0" w:space="0" w:color="auto"/>
            <w:left w:val="none" w:sz="0" w:space="0" w:color="auto"/>
            <w:bottom w:val="none" w:sz="0" w:space="0" w:color="auto"/>
            <w:right w:val="none" w:sz="0" w:space="0" w:color="auto"/>
          </w:divBdr>
        </w:div>
        <w:div w:id="691801231">
          <w:marLeft w:val="640"/>
          <w:marRight w:val="0"/>
          <w:marTop w:val="0"/>
          <w:marBottom w:val="0"/>
          <w:divBdr>
            <w:top w:val="none" w:sz="0" w:space="0" w:color="auto"/>
            <w:left w:val="none" w:sz="0" w:space="0" w:color="auto"/>
            <w:bottom w:val="none" w:sz="0" w:space="0" w:color="auto"/>
            <w:right w:val="none" w:sz="0" w:space="0" w:color="auto"/>
          </w:divBdr>
        </w:div>
        <w:div w:id="139469323">
          <w:marLeft w:val="640"/>
          <w:marRight w:val="0"/>
          <w:marTop w:val="0"/>
          <w:marBottom w:val="0"/>
          <w:divBdr>
            <w:top w:val="none" w:sz="0" w:space="0" w:color="auto"/>
            <w:left w:val="none" w:sz="0" w:space="0" w:color="auto"/>
            <w:bottom w:val="none" w:sz="0" w:space="0" w:color="auto"/>
            <w:right w:val="none" w:sz="0" w:space="0" w:color="auto"/>
          </w:divBdr>
        </w:div>
        <w:div w:id="372080538">
          <w:marLeft w:val="640"/>
          <w:marRight w:val="0"/>
          <w:marTop w:val="0"/>
          <w:marBottom w:val="0"/>
          <w:divBdr>
            <w:top w:val="none" w:sz="0" w:space="0" w:color="auto"/>
            <w:left w:val="none" w:sz="0" w:space="0" w:color="auto"/>
            <w:bottom w:val="none" w:sz="0" w:space="0" w:color="auto"/>
            <w:right w:val="none" w:sz="0" w:space="0" w:color="auto"/>
          </w:divBdr>
        </w:div>
        <w:div w:id="367266355">
          <w:marLeft w:val="640"/>
          <w:marRight w:val="0"/>
          <w:marTop w:val="0"/>
          <w:marBottom w:val="0"/>
          <w:divBdr>
            <w:top w:val="none" w:sz="0" w:space="0" w:color="auto"/>
            <w:left w:val="none" w:sz="0" w:space="0" w:color="auto"/>
            <w:bottom w:val="none" w:sz="0" w:space="0" w:color="auto"/>
            <w:right w:val="none" w:sz="0" w:space="0" w:color="auto"/>
          </w:divBdr>
        </w:div>
        <w:div w:id="605815640">
          <w:marLeft w:val="640"/>
          <w:marRight w:val="0"/>
          <w:marTop w:val="0"/>
          <w:marBottom w:val="0"/>
          <w:divBdr>
            <w:top w:val="none" w:sz="0" w:space="0" w:color="auto"/>
            <w:left w:val="none" w:sz="0" w:space="0" w:color="auto"/>
            <w:bottom w:val="none" w:sz="0" w:space="0" w:color="auto"/>
            <w:right w:val="none" w:sz="0" w:space="0" w:color="auto"/>
          </w:divBdr>
        </w:div>
        <w:div w:id="1450315876">
          <w:marLeft w:val="640"/>
          <w:marRight w:val="0"/>
          <w:marTop w:val="0"/>
          <w:marBottom w:val="0"/>
          <w:divBdr>
            <w:top w:val="none" w:sz="0" w:space="0" w:color="auto"/>
            <w:left w:val="none" w:sz="0" w:space="0" w:color="auto"/>
            <w:bottom w:val="none" w:sz="0" w:space="0" w:color="auto"/>
            <w:right w:val="none" w:sz="0" w:space="0" w:color="auto"/>
          </w:divBdr>
        </w:div>
        <w:div w:id="845174357">
          <w:marLeft w:val="640"/>
          <w:marRight w:val="0"/>
          <w:marTop w:val="0"/>
          <w:marBottom w:val="0"/>
          <w:divBdr>
            <w:top w:val="none" w:sz="0" w:space="0" w:color="auto"/>
            <w:left w:val="none" w:sz="0" w:space="0" w:color="auto"/>
            <w:bottom w:val="none" w:sz="0" w:space="0" w:color="auto"/>
            <w:right w:val="none" w:sz="0" w:space="0" w:color="auto"/>
          </w:divBdr>
        </w:div>
        <w:div w:id="2070421215">
          <w:marLeft w:val="640"/>
          <w:marRight w:val="0"/>
          <w:marTop w:val="0"/>
          <w:marBottom w:val="0"/>
          <w:divBdr>
            <w:top w:val="none" w:sz="0" w:space="0" w:color="auto"/>
            <w:left w:val="none" w:sz="0" w:space="0" w:color="auto"/>
            <w:bottom w:val="none" w:sz="0" w:space="0" w:color="auto"/>
            <w:right w:val="none" w:sz="0" w:space="0" w:color="auto"/>
          </w:divBdr>
        </w:div>
        <w:div w:id="128790551">
          <w:marLeft w:val="640"/>
          <w:marRight w:val="0"/>
          <w:marTop w:val="0"/>
          <w:marBottom w:val="0"/>
          <w:divBdr>
            <w:top w:val="none" w:sz="0" w:space="0" w:color="auto"/>
            <w:left w:val="none" w:sz="0" w:space="0" w:color="auto"/>
            <w:bottom w:val="none" w:sz="0" w:space="0" w:color="auto"/>
            <w:right w:val="none" w:sz="0" w:space="0" w:color="auto"/>
          </w:divBdr>
        </w:div>
        <w:div w:id="157231874">
          <w:marLeft w:val="640"/>
          <w:marRight w:val="0"/>
          <w:marTop w:val="0"/>
          <w:marBottom w:val="0"/>
          <w:divBdr>
            <w:top w:val="none" w:sz="0" w:space="0" w:color="auto"/>
            <w:left w:val="none" w:sz="0" w:space="0" w:color="auto"/>
            <w:bottom w:val="none" w:sz="0" w:space="0" w:color="auto"/>
            <w:right w:val="none" w:sz="0" w:space="0" w:color="auto"/>
          </w:divBdr>
        </w:div>
        <w:div w:id="543758470">
          <w:marLeft w:val="640"/>
          <w:marRight w:val="0"/>
          <w:marTop w:val="0"/>
          <w:marBottom w:val="0"/>
          <w:divBdr>
            <w:top w:val="none" w:sz="0" w:space="0" w:color="auto"/>
            <w:left w:val="none" w:sz="0" w:space="0" w:color="auto"/>
            <w:bottom w:val="none" w:sz="0" w:space="0" w:color="auto"/>
            <w:right w:val="none" w:sz="0" w:space="0" w:color="auto"/>
          </w:divBdr>
        </w:div>
        <w:div w:id="866408213">
          <w:marLeft w:val="640"/>
          <w:marRight w:val="0"/>
          <w:marTop w:val="0"/>
          <w:marBottom w:val="0"/>
          <w:divBdr>
            <w:top w:val="none" w:sz="0" w:space="0" w:color="auto"/>
            <w:left w:val="none" w:sz="0" w:space="0" w:color="auto"/>
            <w:bottom w:val="none" w:sz="0" w:space="0" w:color="auto"/>
            <w:right w:val="none" w:sz="0" w:space="0" w:color="auto"/>
          </w:divBdr>
        </w:div>
        <w:div w:id="1626304002">
          <w:marLeft w:val="640"/>
          <w:marRight w:val="0"/>
          <w:marTop w:val="0"/>
          <w:marBottom w:val="0"/>
          <w:divBdr>
            <w:top w:val="none" w:sz="0" w:space="0" w:color="auto"/>
            <w:left w:val="none" w:sz="0" w:space="0" w:color="auto"/>
            <w:bottom w:val="none" w:sz="0" w:space="0" w:color="auto"/>
            <w:right w:val="none" w:sz="0" w:space="0" w:color="auto"/>
          </w:divBdr>
        </w:div>
        <w:div w:id="2035883086">
          <w:marLeft w:val="640"/>
          <w:marRight w:val="0"/>
          <w:marTop w:val="0"/>
          <w:marBottom w:val="0"/>
          <w:divBdr>
            <w:top w:val="none" w:sz="0" w:space="0" w:color="auto"/>
            <w:left w:val="none" w:sz="0" w:space="0" w:color="auto"/>
            <w:bottom w:val="none" w:sz="0" w:space="0" w:color="auto"/>
            <w:right w:val="none" w:sz="0" w:space="0" w:color="auto"/>
          </w:divBdr>
        </w:div>
        <w:div w:id="321549047">
          <w:marLeft w:val="640"/>
          <w:marRight w:val="0"/>
          <w:marTop w:val="0"/>
          <w:marBottom w:val="0"/>
          <w:divBdr>
            <w:top w:val="none" w:sz="0" w:space="0" w:color="auto"/>
            <w:left w:val="none" w:sz="0" w:space="0" w:color="auto"/>
            <w:bottom w:val="none" w:sz="0" w:space="0" w:color="auto"/>
            <w:right w:val="none" w:sz="0" w:space="0" w:color="auto"/>
          </w:divBdr>
        </w:div>
        <w:div w:id="1381906487">
          <w:marLeft w:val="640"/>
          <w:marRight w:val="0"/>
          <w:marTop w:val="0"/>
          <w:marBottom w:val="0"/>
          <w:divBdr>
            <w:top w:val="none" w:sz="0" w:space="0" w:color="auto"/>
            <w:left w:val="none" w:sz="0" w:space="0" w:color="auto"/>
            <w:bottom w:val="none" w:sz="0" w:space="0" w:color="auto"/>
            <w:right w:val="none" w:sz="0" w:space="0" w:color="auto"/>
          </w:divBdr>
        </w:div>
        <w:div w:id="488593715">
          <w:marLeft w:val="640"/>
          <w:marRight w:val="0"/>
          <w:marTop w:val="0"/>
          <w:marBottom w:val="0"/>
          <w:divBdr>
            <w:top w:val="none" w:sz="0" w:space="0" w:color="auto"/>
            <w:left w:val="none" w:sz="0" w:space="0" w:color="auto"/>
            <w:bottom w:val="none" w:sz="0" w:space="0" w:color="auto"/>
            <w:right w:val="none" w:sz="0" w:space="0" w:color="auto"/>
          </w:divBdr>
        </w:div>
        <w:div w:id="1786732319">
          <w:marLeft w:val="640"/>
          <w:marRight w:val="0"/>
          <w:marTop w:val="0"/>
          <w:marBottom w:val="0"/>
          <w:divBdr>
            <w:top w:val="none" w:sz="0" w:space="0" w:color="auto"/>
            <w:left w:val="none" w:sz="0" w:space="0" w:color="auto"/>
            <w:bottom w:val="none" w:sz="0" w:space="0" w:color="auto"/>
            <w:right w:val="none" w:sz="0" w:space="0" w:color="auto"/>
          </w:divBdr>
        </w:div>
        <w:div w:id="1611357098">
          <w:marLeft w:val="640"/>
          <w:marRight w:val="0"/>
          <w:marTop w:val="0"/>
          <w:marBottom w:val="0"/>
          <w:divBdr>
            <w:top w:val="none" w:sz="0" w:space="0" w:color="auto"/>
            <w:left w:val="none" w:sz="0" w:space="0" w:color="auto"/>
            <w:bottom w:val="none" w:sz="0" w:space="0" w:color="auto"/>
            <w:right w:val="none" w:sz="0" w:space="0" w:color="auto"/>
          </w:divBdr>
        </w:div>
        <w:div w:id="318467341">
          <w:marLeft w:val="640"/>
          <w:marRight w:val="0"/>
          <w:marTop w:val="0"/>
          <w:marBottom w:val="0"/>
          <w:divBdr>
            <w:top w:val="none" w:sz="0" w:space="0" w:color="auto"/>
            <w:left w:val="none" w:sz="0" w:space="0" w:color="auto"/>
            <w:bottom w:val="none" w:sz="0" w:space="0" w:color="auto"/>
            <w:right w:val="none" w:sz="0" w:space="0" w:color="auto"/>
          </w:divBdr>
        </w:div>
        <w:div w:id="857810247">
          <w:marLeft w:val="640"/>
          <w:marRight w:val="0"/>
          <w:marTop w:val="0"/>
          <w:marBottom w:val="0"/>
          <w:divBdr>
            <w:top w:val="none" w:sz="0" w:space="0" w:color="auto"/>
            <w:left w:val="none" w:sz="0" w:space="0" w:color="auto"/>
            <w:bottom w:val="none" w:sz="0" w:space="0" w:color="auto"/>
            <w:right w:val="none" w:sz="0" w:space="0" w:color="auto"/>
          </w:divBdr>
        </w:div>
        <w:div w:id="1551844454">
          <w:marLeft w:val="640"/>
          <w:marRight w:val="0"/>
          <w:marTop w:val="0"/>
          <w:marBottom w:val="0"/>
          <w:divBdr>
            <w:top w:val="none" w:sz="0" w:space="0" w:color="auto"/>
            <w:left w:val="none" w:sz="0" w:space="0" w:color="auto"/>
            <w:bottom w:val="none" w:sz="0" w:space="0" w:color="auto"/>
            <w:right w:val="none" w:sz="0" w:space="0" w:color="auto"/>
          </w:divBdr>
        </w:div>
        <w:div w:id="1851484133">
          <w:marLeft w:val="640"/>
          <w:marRight w:val="0"/>
          <w:marTop w:val="0"/>
          <w:marBottom w:val="0"/>
          <w:divBdr>
            <w:top w:val="none" w:sz="0" w:space="0" w:color="auto"/>
            <w:left w:val="none" w:sz="0" w:space="0" w:color="auto"/>
            <w:bottom w:val="none" w:sz="0" w:space="0" w:color="auto"/>
            <w:right w:val="none" w:sz="0" w:space="0" w:color="auto"/>
          </w:divBdr>
        </w:div>
        <w:div w:id="1156383848">
          <w:marLeft w:val="640"/>
          <w:marRight w:val="0"/>
          <w:marTop w:val="0"/>
          <w:marBottom w:val="0"/>
          <w:divBdr>
            <w:top w:val="none" w:sz="0" w:space="0" w:color="auto"/>
            <w:left w:val="none" w:sz="0" w:space="0" w:color="auto"/>
            <w:bottom w:val="none" w:sz="0" w:space="0" w:color="auto"/>
            <w:right w:val="none" w:sz="0" w:space="0" w:color="auto"/>
          </w:divBdr>
        </w:div>
        <w:div w:id="616176273">
          <w:marLeft w:val="640"/>
          <w:marRight w:val="0"/>
          <w:marTop w:val="0"/>
          <w:marBottom w:val="0"/>
          <w:divBdr>
            <w:top w:val="none" w:sz="0" w:space="0" w:color="auto"/>
            <w:left w:val="none" w:sz="0" w:space="0" w:color="auto"/>
            <w:bottom w:val="none" w:sz="0" w:space="0" w:color="auto"/>
            <w:right w:val="none" w:sz="0" w:space="0" w:color="auto"/>
          </w:divBdr>
        </w:div>
        <w:div w:id="1371803961">
          <w:marLeft w:val="640"/>
          <w:marRight w:val="0"/>
          <w:marTop w:val="0"/>
          <w:marBottom w:val="0"/>
          <w:divBdr>
            <w:top w:val="none" w:sz="0" w:space="0" w:color="auto"/>
            <w:left w:val="none" w:sz="0" w:space="0" w:color="auto"/>
            <w:bottom w:val="none" w:sz="0" w:space="0" w:color="auto"/>
            <w:right w:val="none" w:sz="0" w:space="0" w:color="auto"/>
          </w:divBdr>
        </w:div>
        <w:div w:id="1617373929">
          <w:marLeft w:val="640"/>
          <w:marRight w:val="0"/>
          <w:marTop w:val="0"/>
          <w:marBottom w:val="0"/>
          <w:divBdr>
            <w:top w:val="none" w:sz="0" w:space="0" w:color="auto"/>
            <w:left w:val="none" w:sz="0" w:space="0" w:color="auto"/>
            <w:bottom w:val="none" w:sz="0" w:space="0" w:color="auto"/>
            <w:right w:val="none" w:sz="0" w:space="0" w:color="auto"/>
          </w:divBdr>
        </w:div>
        <w:div w:id="468285987">
          <w:marLeft w:val="640"/>
          <w:marRight w:val="0"/>
          <w:marTop w:val="0"/>
          <w:marBottom w:val="0"/>
          <w:divBdr>
            <w:top w:val="none" w:sz="0" w:space="0" w:color="auto"/>
            <w:left w:val="none" w:sz="0" w:space="0" w:color="auto"/>
            <w:bottom w:val="none" w:sz="0" w:space="0" w:color="auto"/>
            <w:right w:val="none" w:sz="0" w:space="0" w:color="auto"/>
          </w:divBdr>
        </w:div>
        <w:div w:id="382557152">
          <w:marLeft w:val="640"/>
          <w:marRight w:val="0"/>
          <w:marTop w:val="0"/>
          <w:marBottom w:val="0"/>
          <w:divBdr>
            <w:top w:val="none" w:sz="0" w:space="0" w:color="auto"/>
            <w:left w:val="none" w:sz="0" w:space="0" w:color="auto"/>
            <w:bottom w:val="none" w:sz="0" w:space="0" w:color="auto"/>
            <w:right w:val="none" w:sz="0" w:space="0" w:color="auto"/>
          </w:divBdr>
        </w:div>
        <w:div w:id="1830439839">
          <w:marLeft w:val="640"/>
          <w:marRight w:val="0"/>
          <w:marTop w:val="0"/>
          <w:marBottom w:val="0"/>
          <w:divBdr>
            <w:top w:val="none" w:sz="0" w:space="0" w:color="auto"/>
            <w:left w:val="none" w:sz="0" w:space="0" w:color="auto"/>
            <w:bottom w:val="none" w:sz="0" w:space="0" w:color="auto"/>
            <w:right w:val="none" w:sz="0" w:space="0" w:color="auto"/>
          </w:divBdr>
        </w:div>
        <w:div w:id="1095707566">
          <w:marLeft w:val="640"/>
          <w:marRight w:val="0"/>
          <w:marTop w:val="0"/>
          <w:marBottom w:val="0"/>
          <w:divBdr>
            <w:top w:val="none" w:sz="0" w:space="0" w:color="auto"/>
            <w:left w:val="none" w:sz="0" w:space="0" w:color="auto"/>
            <w:bottom w:val="none" w:sz="0" w:space="0" w:color="auto"/>
            <w:right w:val="none" w:sz="0" w:space="0" w:color="auto"/>
          </w:divBdr>
        </w:div>
        <w:div w:id="1440103905">
          <w:marLeft w:val="640"/>
          <w:marRight w:val="0"/>
          <w:marTop w:val="0"/>
          <w:marBottom w:val="0"/>
          <w:divBdr>
            <w:top w:val="none" w:sz="0" w:space="0" w:color="auto"/>
            <w:left w:val="none" w:sz="0" w:space="0" w:color="auto"/>
            <w:bottom w:val="none" w:sz="0" w:space="0" w:color="auto"/>
            <w:right w:val="none" w:sz="0" w:space="0" w:color="auto"/>
          </w:divBdr>
        </w:div>
      </w:divsChild>
    </w:div>
    <w:div w:id="1900823494">
      <w:bodyDiv w:val="1"/>
      <w:marLeft w:val="0"/>
      <w:marRight w:val="0"/>
      <w:marTop w:val="0"/>
      <w:marBottom w:val="0"/>
      <w:divBdr>
        <w:top w:val="none" w:sz="0" w:space="0" w:color="auto"/>
        <w:left w:val="none" w:sz="0" w:space="0" w:color="auto"/>
        <w:bottom w:val="none" w:sz="0" w:space="0" w:color="auto"/>
        <w:right w:val="none" w:sz="0" w:space="0" w:color="auto"/>
      </w:divBdr>
    </w:div>
    <w:div w:id="1902790340">
      <w:bodyDiv w:val="1"/>
      <w:marLeft w:val="0"/>
      <w:marRight w:val="0"/>
      <w:marTop w:val="0"/>
      <w:marBottom w:val="0"/>
      <w:divBdr>
        <w:top w:val="none" w:sz="0" w:space="0" w:color="auto"/>
        <w:left w:val="none" w:sz="0" w:space="0" w:color="auto"/>
        <w:bottom w:val="none" w:sz="0" w:space="0" w:color="auto"/>
        <w:right w:val="none" w:sz="0" w:space="0" w:color="auto"/>
      </w:divBdr>
    </w:div>
    <w:div w:id="1910846928">
      <w:bodyDiv w:val="1"/>
      <w:marLeft w:val="0"/>
      <w:marRight w:val="0"/>
      <w:marTop w:val="0"/>
      <w:marBottom w:val="0"/>
      <w:divBdr>
        <w:top w:val="none" w:sz="0" w:space="0" w:color="auto"/>
        <w:left w:val="none" w:sz="0" w:space="0" w:color="auto"/>
        <w:bottom w:val="none" w:sz="0" w:space="0" w:color="auto"/>
        <w:right w:val="none" w:sz="0" w:space="0" w:color="auto"/>
      </w:divBdr>
    </w:div>
    <w:div w:id="1911308292">
      <w:bodyDiv w:val="1"/>
      <w:marLeft w:val="0"/>
      <w:marRight w:val="0"/>
      <w:marTop w:val="0"/>
      <w:marBottom w:val="0"/>
      <w:divBdr>
        <w:top w:val="none" w:sz="0" w:space="0" w:color="auto"/>
        <w:left w:val="none" w:sz="0" w:space="0" w:color="auto"/>
        <w:bottom w:val="none" w:sz="0" w:space="0" w:color="auto"/>
        <w:right w:val="none" w:sz="0" w:space="0" w:color="auto"/>
      </w:divBdr>
    </w:div>
    <w:div w:id="1913809305">
      <w:bodyDiv w:val="1"/>
      <w:marLeft w:val="0"/>
      <w:marRight w:val="0"/>
      <w:marTop w:val="0"/>
      <w:marBottom w:val="0"/>
      <w:divBdr>
        <w:top w:val="none" w:sz="0" w:space="0" w:color="auto"/>
        <w:left w:val="none" w:sz="0" w:space="0" w:color="auto"/>
        <w:bottom w:val="none" w:sz="0" w:space="0" w:color="auto"/>
        <w:right w:val="none" w:sz="0" w:space="0" w:color="auto"/>
      </w:divBdr>
    </w:div>
    <w:div w:id="1917207184">
      <w:bodyDiv w:val="1"/>
      <w:marLeft w:val="0"/>
      <w:marRight w:val="0"/>
      <w:marTop w:val="0"/>
      <w:marBottom w:val="0"/>
      <w:divBdr>
        <w:top w:val="none" w:sz="0" w:space="0" w:color="auto"/>
        <w:left w:val="none" w:sz="0" w:space="0" w:color="auto"/>
        <w:bottom w:val="none" w:sz="0" w:space="0" w:color="auto"/>
        <w:right w:val="none" w:sz="0" w:space="0" w:color="auto"/>
      </w:divBdr>
      <w:divsChild>
        <w:div w:id="1888183770">
          <w:marLeft w:val="640"/>
          <w:marRight w:val="0"/>
          <w:marTop w:val="0"/>
          <w:marBottom w:val="0"/>
          <w:divBdr>
            <w:top w:val="none" w:sz="0" w:space="0" w:color="auto"/>
            <w:left w:val="none" w:sz="0" w:space="0" w:color="auto"/>
            <w:bottom w:val="none" w:sz="0" w:space="0" w:color="auto"/>
            <w:right w:val="none" w:sz="0" w:space="0" w:color="auto"/>
          </w:divBdr>
        </w:div>
        <w:div w:id="253393177">
          <w:marLeft w:val="640"/>
          <w:marRight w:val="0"/>
          <w:marTop w:val="0"/>
          <w:marBottom w:val="0"/>
          <w:divBdr>
            <w:top w:val="none" w:sz="0" w:space="0" w:color="auto"/>
            <w:left w:val="none" w:sz="0" w:space="0" w:color="auto"/>
            <w:bottom w:val="none" w:sz="0" w:space="0" w:color="auto"/>
            <w:right w:val="none" w:sz="0" w:space="0" w:color="auto"/>
          </w:divBdr>
        </w:div>
        <w:div w:id="1284002364">
          <w:marLeft w:val="640"/>
          <w:marRight w:val="0"/>
          <w:marTop w:val="0"/>
          <w:marBottom w:val="0"/>
          <w:divBdr>
            <w:top w:val="none" w:sz="0" w:space="0" w:color="auto"/>
            <w:left w:val="none" w:sz="0" w:space="0" w:color="auto"/>
            <w:bottom w:val="none" w:sz="0" w:space="0" w:color="auto"/>
            <w:right w:val="none" w:sz="0" w:space="0" w:color="auto"/>
          </w:divBdr>
        </w:div>
        <w:div w:id="1268847949">
          <w:marLeft w:val="640"/>
          <w:marRight w:val="0"/>
          <w:marTop w:val="0"/>
          <w:marBottom w:val="0"/>
          <w:divBdr>
            <w:top w:val="none" w:sz="0" w:space="0" w:color="auto"/>
            <w:left w:val="none" w:sz="0" w:space="0" w:color="auto"/>
            <w:bottom w:val="none" w:sz="0" w:space="0" w:color="auto"/>
            <w:right w:val="none" w:sz="0" w:space="0" w:color="auto"/>
          </w:divBdr>
        </w:div>
        <w:div w:id="990449293">
          <w:marLeft w:val="640"/>
          <w:marRight w:val="0"/>
          <w:marTop w:val="0"/>
          <w:marBottom w:val="0"/>
          <w:divBdr>
            <w:top w:val="none" w:sz="0" w:space="0" w:color="auto"/>
            <w:left w:val="none" w:sz="0" w:space="0" w:color="auto"/>
            <w:bottom w:val="none" w:sz="0" w:space="0" w:color="auto"/>
            <w:right w:val="none" w:sz="0" w:space="0" w:color="auto"/>
          </w:divBdr>
        </w:div>
        <w:div w:id="660542676">
          <w:marLeft w:val="640"/>
          <w:marRight w:val="0"/>
          <w:marTop w:val="0"/>
          <w:marBottom w:val="0"/>
          <w:divBdr>
            <w:top w:val="none" w:sz="0" w:space="0" w:color="auto"/>
            <w:left w:val="none" w:sz="0" w:space="0" w:color="auto"/>
            <w:bottom w:val="none" w:sz="0" w:space="0" w:color="auto"/>
            <w:right w:val="none" w:sz="0" w:space="0" w:color="auto"/>
          </w:divBdr>
        </w:div>
        <w:div w:id="1680767920">
          <w:marLeft w:val="640"/>
          <w:marRight w:val="0"/>
          <w:marTop w:val="0"/>
          <w:marBottom w:val="0"/>
          <w:divBdr>
            <w:top w:val="none" w:sz="0" w:space="0" w:color="auto"/>
            <w:left w:val="none" w:sz="0" w:space="0" w:color="auto"/>
            <w:bottom w:val="none" w:sz="0" w:space="0" w:color="auto"/>
            <w:right w:val="none" w:sz="0" w:space="0" w:color="auto"/>
          </w:divBdr>
        </w:div>
        <w:div w:id="485513629">
          <w:marLeft w:val="640"/>
          <w:marRight w:val="0"/>
          <w:marTop w:val="0"/>
          <w:marBottom w:val="0"/>
          <w:divBdr>
            <w:top w:val="none" w:sz="0" w:space="0" w:color="auto"/>
            <w:left w:val="none" w:sz="0" w:space="0" w:color="auto"/>
            <w:bottom w:val="none" w:sz="0" w:space="0" w:color="auto"/>
            <w:right w:val="none" w:sz="0" w:space="0" w:color="auto"/>
          </w:divBdr>
        </w:div>
        <w:div w:id="621155291">
          <w:marLeft w:val="640"/>
          <w:marRight w:val="0"/>
          <w:marTop w:val="0"/>
          <w:marBottom w:val="0"/>
          <w:divBdr>
            <w:top w:val="none" w:sz="0" w:space="0" w:color="auto"/>
            <w:left w:val="none" w:sz="0" w:space="0" w:color="auto"/>
            <w:bottom w:val="none" w:sz="0" w:space="0" w:color="auto"/>
            <w:right w:val="none" w:sz="0" w:space="0" w:color="auto"/>
          </w:divBdr>
        </w:div>
        <w:div w:id="94788030">
          <w:marLeft w:val="640"/>
          <w:marRight w:val="0"/>
          <w:marTop w:val="0"/>
          <w:marBottom w:val="0"/>
          <w:divBdr>
            <w:top w:val="none" w:sz="0" w:space="0" w:color="auto"/>
            <w:left w:val="none" w:sz="0" w:space="0" w:color="auto"/>
            <w:bottom w:val="none" w:sz="0" w:space="0" w:color="auto"/>
            <w:right w:val="none" w:sz="0" w:space="0" w:color="auto"/>
          </w:divBdr>
        </w:div>
        <w:div w:id="366368654">
          <w:marLeft w:val="640"/>
          <w:marRight w:val="0"/>
          <w:marTop w:val="0"/>
          <w:marBottom w:val="0"/>
          <w:divBdr>
            <w:top w:val="none" w:sz="0" w:space="0" w:color="auto"/>
            <w:left w:val="none" w:sz="0" w:space="0" w:color="auto"/>
            <w:bottom w:val="none" w:sz="0" w:space="0" w:color="auto"/>
            <w:right w:val="none" w:sz="0" w:space="0" w:color="auto"/>
          </w:divBdr>
        </w:div>
        <w:div w:id="800880576">
          <w:marLeft w:val="640"/>
          <w:marRight w:val="0"/>
          <w:marTop w:val="0"/>
          <w:marBottom w:val="0"/>
          <w:divBdr>
            <w:top w:val="none" w:sz="0" w:space="0" w:color="auto"/>
            <w:left w:val="none" w:sz="0" w:space="0" w:color="auto"/>
            <w:bottom w:val="none" w:sz="0" w:space="0" w:color="auto"/>
            <w:right w:val="none" w:sz="0" w:space="0" w:color="auto"/>
          </w:divBdr>
        </w:div>
        <w:div w:id="2114934149">
          <w:marLeft w:val="640"/>
          <w:marRight w:val="0"/>
          <w:marTop w:val="0"/>
          <w:marBottom w:val="0"/>
          <w:divBdr>
            <w:top w:val="none" w:sz="0" w:space="0" w:color="auto"/>
            <w:left w:val="none" w:sz="0" w:space="0" w:color="auto"/>
            <w:bottom w:val="none" w:sz="0" w:space="0" w:color="auto"/>
            <w:right w:val="none" w:sz="0" w:space="0" w:color="auto"/>
          </w:divBdr>
        </w:div>
        <w:div w:id="765999041">
          <w:marLeft w:val="640"/>
          <w:marRight w:val="0"/>
          <w:marTop w:val="0"/>
          <w:marBottom w:val="0"/>
          <w:divBdr>
            <w:top w:val="none" w:sz="0" w:space="0" w:color="auto"/>
            <w:left w:val="none" w:sz="0" w:space="0" w:color="auto"/>
            <w:bottom w:val="none" w:sz="0" w:space="0" w:color="auto"/>
            <w:right w:val="none" w:sz="0" w:space="0" w:color="auto"/>
          </w:divBdr>
        </w:div>
        <w:div w:id="1632051059">
          <w:marLeft w:val="640"/>
          <w:marRight w:val="0"/>
          <w:marTop w:val="0"/>
          <w:marBottom w:val="0"/>
          <w:divBdr>
            <w:top w:val="none" w:sz="0" w:space="0" w:color="auto"/>
            <w:left w:val="none" w:sz="0" w:space="0" w:color="auto"/>
            <w:bottom w:val="none" w:sz="0" w:space="0" w:color="auto"/>
            <w:right w:val="none" w:sz="0" w:space="0" w:color="auto"/>
          </w:divBdr>
        </w:div>
        <w:div w:id="1032652408">
          <w:marLeft w:val="640"/>
          <w:marRight w:val="0"/>
          <w:marTop w:val="0"/>
          <w:marBottom w:val="0"/>
          <w:divBdr>
            <w:top w:val="none" w:sz="0" w:space="0" w:color="auto"/>
            <w:left w:val="none" w:sz="0" w:space="0" w:color="auto"/>
            <w:bottom w:val="none" w:sz="0" w:space="0" w:color="auto"/>
            <w:right w:val="none" w:sz="0" w:space="0" w:color="auto"/>
          </w:divBdr>
        </w:div>
        <w:div w:id="718480462">
          <w:marLeft w:val="640"/>
          <w:marRight w:val="0"/>
          <w:marTop w:val="0"/>
          <w:marBottom w:val="0"/>
          <w:divBdr>
            <w:top w:val="none" w:sz="0" w:space="0" w:color="auto"/>
            <w:left w:val="none" w:sz="0" w:space="0" w:color="auto"/>
            <w:bottom w:val="none" w:sz="0" w:space="0" w:color="auto"/>
            <w:right w:val="none" w:sz="0" w:space="0" w:color="auto"/>
          </w:divBdr>
        </w:div>
        <w:div w:id="1381051578">
          <w:marLeft w:val="640"/>
          <w:marRight w:val="0"/>
          <w:marTop w:val="0"/>
          <w:marBottom w:val="0"/>
          <w:divBdr>
            <w:top w:val="none" w:sz="0" w:space="0" w:color="auto"/>
            <w:left w:val="none" w:sz="0" w:space="0" w:color="auto"/>
            <w:bottom w:val="none" w:sz="0" w:space="0" w:color="auto"/>
            <w:right w:val="none" w:sz="0" w:space="0" w:color="auto"/>
          </w:divBdr>
        </w:div>
        <w:div w:id="881095591">
          <w:marLeft w:val="640"/>
          <w:marRight w:val="0"/>
          <w:marTop w:val="0"/>
          <w:marBottom w:val="0"/>
          <w:divBdr>
            <w:top w:val="none" w:sz="0" w:space="0" w:color="auto"/>
            <w:left w:val="none" w:sz="0" w:space="0" w:color="auto"/>
            <w:bottom w:val="none" w:sz="0" w:space="0" w:color="auto"/>
            <w:right w:val="none" w:sz="0" w:space="0" w:color="auto"/>
          </w:divBdr>
        </w:div>
        <w:div w:id="495462707">
          <w:marLeft w:val="640"/>
          <w:marRight w:val="0"/>
          <w:marTop w:val="0"/>
          <w:marBottom w:val="0"/>
          <w:divBdr>
            <w:top w:val="none" w:sz="0" w:space="0" w:color="auto"/>
            <w:left w:val="none" w:sz="0" w:space="0" w:color="auto"/>
            <w:bottom w:val="none" w:sz="0" w:space="0" w:color="auto"/>
            <w:right w:val="none" w:sz="0" w:space="0" w:color="auto"/>
          </w:divBdr>
        </w:div>
        <w:div w:id="961154802">
          <w:marLeft w:val="640"/>
          <w:marRight w:val="0"/>
          <w:marTop w:val="0"/>
          <w:marBottom w:val="0"/>
          <w:divBdr>
            <w:top w:val="none" w:sz="0" w:space="0" w:color="auto"/>
            <w:left w:val="none" w:sz="0" w:space="0" w:color="auto"/>
            <w:bottom w:val="none" w:sz="0" w:space="0" w:color="auto"/>
            <w:right w:val="none" w:sz="0" w:space="0" w:color="auto"/>
          </w:divBdr>
        </w:div>
        <w:div w:id="1876843134">
          <w:marLeft w:val="640"/>
          <w:marRight w:val="0"/>
          <w:marTop w:val="0"/>
          <w:marBottom w:val="0"/>
          <w:divBdr>
            <w:top w:val="none" w:sz="0" w:space="0" w:color="auto"/>
            <w:left w:val="none" w:sz="0" w:space="0" w:color="auto"/>
            <w:bottom w:val="none" w:sz="0" w:space="0" w:color="auto"/>
            <w:right w:val="none" w:sz="0" w:space="0" w:color="auto"/>
          </w:divBdr>
        </w:div>
        <w:div w:id="374283388">
          <w:marLeft w:val="640"/>
          <w:marRight w:val="0"/>
          <w:marTop w:val="0"/>
          <w:marBottom w:val="0"/>
          <w:divBdr>
            <w:top w:val="none" w:sz="0" w:space="0" w:color="auto"/>
            <w:left w:val="none" w:sz="0" w:space="0" w:color="auto"/>
            <w:bottom w:val="none" w:sz="0" w:space="0" w:color="auto"/>
            <w:right w:val="none" w:sz="0" w:space="0" w:color="auto"/>
          </w:divBdr>
        </w:div>
        <w:div w:id="955059871">
          <w:marLeft w:val="640"/>
          <w:marRight w:val="0"/>
          <w:marTop w:val="0"/>
          <w:marBottom w:val="0"/>
          <w:divBdr>
            <w:top w:val="none" w:sz="0" w:space="0" w:color="auto"/>
            <w:left w:val="none" w:sz="0" w:space="0" w:color="auto"/>
            <w:bottom w:val="none" w:sz="0" w:space="0" w:color="auto"/>
            <w:right w:val="none" w:sz="0" w:space="0" w:color="auto"/>
          </w:divBdr>
        </w:div>
        <w:div w:id="749810801">
          <w:marLeft w:val="640"/>
          <w:marRight w:val="0"/>
          <w:marTop w:val="0"/>
          <w:marBottom w:val="0"/>
          <w:divBdr>
            <w:top w:val="none" w:sz="0" w:space="0" w:color="auto"/>
            <w:left w:val="none" w:sz="0" w:space="0" w:color="auto"/>
            <w:bottom w:val="none" w:sz="0" w:space="0" w:color="auto"/>
            <w:right w:val="none" w:sz="0" w:space="0" w:color="auto"/>
          </w:divBdr>
        </w:div>
        <w:div w:id="172693377">
          <w:marLeft w:val="640"/>
          <w:marRight w:val="0"/>
          <w:marTop w:val="0"/>
          <w:marBottom w:val="0"/>
          <w:divBdr>
            <w:top w:val="none" w:sz="0" w:space="0" w:color="auto"/>
            <w:left w:val="none" w:sz="0" w:space="0" w:color="auto"/>
            <w:bottom w:val="none" w:sz="0" w:space="0" w:color="auto"/>
            <w:right w:val="none" w:sz="0" w:space="0" w:color="auto"/>
          </w:divBdr>
        </w:div>
        <w:div w:id="752700425">
          <w:marLeft w:val="640"/>
          <w:marRight w:val="0"/>
          <w:marTop w:val="0"/>
          <w:marBottom w:val="0"/>
          <w:divBdr>
            <w:top w:val="none" w:sz="0" w:space="0" w:color="auto"/>
            <w:left w:val="none" w:sz="0" w:space="0" w:color="auto"/>
            <w:bottom w:val="none" w:sz="0" w:space="0" w:color="auto"/>
            <w:right w:val="none" w:sz="0" w:space="0" w:color="auto"/>
          </w:divBdr>
        </w:div>
        <w:div w:id="317420524">
          <w:marLeft w:val="640"/>
          <w:marRight w:val="0"/>
          <w:marTop w:val="0"/>
          <w:marBottom w:val="0"/>
          <w:divBdr>
            <w:top w:val="none" w:sz="0" w:space="0" w:color="auto"/>
            <w:left w:val="none" w:sz="0" w:space="0" w:color="auto"/>
            <w:bottom w:val="none" w:sz="0" w:space="0" w:color="auto"/>
            <w:right w:val="none" w:sz="0" w:space="0" w:color="auto"/>
          </w:divBdr>
        </w:div>
        <w:div w:id="927235156">
          <w:marLeft w:val="640"/>
          <w:marRight w:val="0"/>
          <w:marTop w:val="0"/>
          <w:marBottom w:val="0"/>
          <w:divBdr>
            <w:top w:val="none" w:sz="0" w:space="0" w:color="auto"/>
            <w:left w:val="none" w:sz="0" w:space="0" w:color="auto"/>
            <w:bottom w:val="none" w:sz="0" w:space="0" w:color="auto"/>
            <w:right w:val="none" w:sz="0" w:space="0" w:color="auto"/>
          </w:divBdr>
        </w:div>
        <w:div w:id="931083405">
          <w:marLeft w:val="640"/>
          <w:marRight w:val="0"/>
          <w:marTop w:val="0"/>
          <w:marBottom w:val="0"/>
          <w:divBdr>
            <w:top w:val="none" w:sz="0" w:space="0" w:color="auto"/>
            <w:left w:val="none" w:sz="0" w:space="0" w:color="auto"/>
            <w:bottom w:val="none" w:sz="0" w:space="0" w:color="auto"/>
            <w:right w:val="none" w:sz="0" w:space="0" w:color="auto"/>
          </w:divBdr>
        </w:div>
        <w:div w:id="1726950146">
          <w:marLeft w:val="640"/>
          <w:marRight w:val="0"/>
          <w:marTop w:val="0"/>
          <w:marBottom w:val="0"/>
          <w:divBdr>
            <w:top w:val="none" w:sz="0" w:space="0" w:color="auto"/>
            <w:left w:val="none" w:sz="0" w:space="0" w:color="auto"/>
            <w:bottom w:val="none" w:sz="0" w:space="0" w:color="auto"/>
            <w:right w:val="none" w:sz="0" w:space="0" w:color="auto"/>
          </w:divBdr>
        </w:div>
        <w:div w:id="1542210355">
          <w:marLeft w:val="640"/>
          <w:marRight w:val="0"/>
          <w:marTop w:val="0"/>
          <w:marBottom w:val="0"/>
          <w:divBdr>
            <w:top w:val="none" w:sz="0" w:space="0" w:color="auto"/>
            <w:left w:val="none" w:sz="0" w:space="0" w:color="auto"/>
            <w:bottom w:val="none" w:sz="0" w:space="0" w:color="auto"/>
            <w:right w:val="none" w:sz="0" w:space="0" w:color="auto"/>
          </w:divBdr>
        </w:div>
        <w:div w:id="870263990">
          <w:marLeft w:val="640"/>
          <w:marRight w:val="0"/>
          <w:marTop w:val="0"/>
          <w:marBottom w:val="0"/>
          <w:divBdr>
            <w:top w:val="none" w:sz="0" w:space="0" w:color="auto"/>
            <w:left w:val="none" w:sz="0" w:space="0" w:color="auto"/>
            <w:bottom w:val="none" w:sz="0" w:space="0" w:color="auto"/>
            <w:right w:val="none" w:sz="0" w:space="0" w:color="auto"/>
          </w:divBdr>
        </w:div>
        <w:div w:id="1382245713">
          <w:marLeft w:val="640"/>
          <w:marRight w:val="0"/>
          <w:marTop w:val="0"/>
          <w:marBottom w:val="0"/>
          <w:divBdr>
            <w:top w:val="none" w:sz="0" w:space="0" w:color="auto"/>
            <w:left w:val="none" w:sz="0" w:space="0" w:color="auto"/>
            <w:bottom w:val="none" w:sz="0" w:space="0" w:color="auto"/>
            <w:right w:val="none" w:sz="0" w:space="0" w:color="auto"/>
          </w:divBdr>
        </w:div>
        <w:div w:id="1172917249">
          <w:marLeft w:val="640"/>
          <w:marRight w:val="0"/>
          <w:marTop w:val="0"/>
          <w:marBottom w:val="0"/>
          <w:divBdr>
            <w:top w:val="none" w:sz="0" w:space="0" w:color="auto"/>
            <w:left w:val="none" w:sz="0" w:space="0" w:color="auto"/>
            <w:bottom w:val="none" w:sz="0" w:space="0" w:color="auto"/>
            <w:right w:val="none" w:sz="0" w:space="0" w:color="auto"/>
          </w:divBdr>
        </w:div>
        <w:div w:id="202404736">
          <w:marLeft w:val="640"/>
          <w:marRight w:val="0"/>
          <w:marTop w:val="0"/>
          <w:marBottom w:val="0"/>
          <w:divBdr>
            <w:top w:val="none" w:sz="0" w:space="0" w:color="auto"/>
            <w:left w:val="none" w:sz="0" w:space="0" w:color="auto"/>
            <w:bottom w:val="none" w:sz="0" w:space="0" w:color="auto"/>
            <w:right w:val="none" w:sz="0" w:space="0" w:color="auto"/>
          </w:divBdr>
        </w:div>
        <w:div w:id="1790969514">
          <w:marLeft w:val="640"/>
          <w:marRight w:val="0"/>
          <w:marTop w:val="0"/>
          <w:marBottom w:val="0"/>
          <w:divBdr>
            <w:top w:val="none" w:sz="0" w:space="0" w:color="auto"/>
            <w:left w:val="none" w:sz="0" w:space="0" w:color="auto"/>
            <w:bottom w:val="none" w:sz="0" w:space="0" w:color="auto"/>
            <w:right w:val="none" w:sz="0" w:space="0" w:color="auto"/>
          </w:divBdr>
        </w:div>
        <w:div w:id="943537858">
          <w:marLeft w:val="640"/>
          <w:marRight w:val="0"/>
          <w:marTop w:val="0"/>
          <w:marBottom w:val="0"/>
          <w:divBdr>
            <w:top w:val="none" w:sz="0" w:space="0" w:color="auto"/>
            <w:left w:val="none" w:sz="0" w:space="0" w:color="auto"/>
            <w:bottom w:val="none" w:sz="0" w:space="0" w:color="auto"/>
            <w:right w:val="none" w:sz="0" w:space="0" w:color="auto"/>
          </w:divBdr>
        </w:div>
        <w:div w:id="1563174819">
          <w:marLeft w:val="640"/>
          <w:marRight w:val="0"/>
          <w:marTop w:val="0"/>
          <w:marBottom w:val="0"/>
          <w:divBdr>
            <w:top w:val="none" w:sz="0" w:space="0" w:color="auto"/>
            <w:left w:val="none" w:sz="0" w:space="0" w:color="auto"/>
            <w:bottom w:val="none" w:sz="0" w:space="0" w:color="auto"/>
            <w:right w:val="none" w:sz="0" w:space="0" w:color="auto"/>
          </w:divBdr>
        </w:div>
        <w:div w:id="80641082">
          <w:marLeft w:val="640"/>
          <w:marRight w:val="0"/>
          <w:marTop w:val="0"/>
          <w:marBottom w:val="0"/>
          <w:divBdr>
            <w:top w:val="none" w:sz="0" w:space="0" w:color="auto"/>
            <w:left w:val="none" w:sz="0" w:space="0" w:color="auto"/>
            <w:bottom w:val="none" w:sz="0" w:space="0" w:color="auto"/>
            <w:right w:val="none" w:sz="0" w:space="0" w:color="auto"/>
          </w:divBdr>
        </w:div>
        <w:div w:id="1538615243">
          <w:marLeft w:val="640"/>
          <w:marRight w:val="0"/>
          <w:marTop w:val="0"/>
          <w:marBottom w:val="0"/>
          <w:divBdr>
            <w:top w:val="none" w:sz="0" w:space="0" w:color="auto"/>
            <w:left w:val="none" w:sz="0" w:space="0" w:color="auto"/>
            <w:bottom w:val="none" w:sz="0" w:space="0" w:color="auto"/>
            <w:right w:val="none" w:sz="0" w:space="0" w:color="auto"/>
          </w:divBdr>
        </w:div>
        <w:div w:id="1289169783">
          <w:marLeft w:val="640"/>
          <w:marRight w:val="0"/>
          <w:marTop w:val="0"/>
          <w:marBottom w:val="0"/>
          <w:divBdr>
            <w:top w:val="none" w:sz="0" w:space="0" w:color="auto"/>
            <w:left w:val="none" w:sz="0" w:space="0" w:color="auto"/>
            <w:bottom w:val="none" w:sz="0" w:space="0" w:color="auto"/>
            <w:right w:val="none" w:sz="0" w:space="0" w:color="auto"/>
          </w:divBdr>
        </w:div>
        <w:div w:id="695472990">
          <w:marLeft w:val="640"/>
          <w:marRight w:val="0"/>
          <w:marTop w:val="0"/>
          <w:marBottom w:val="0"/>
          <w:divBdr>
            <w:top w:val="none" w:sz="0" w:space="0" w:color="auto"/>
            <w:left w:val="none" w:sz="0" w:space="0" w:color="auto"/>
            <w:bottom w:val="none" w:sz="0" w:space="0" w:color="auto"/>
            <w:right w:val="none" w:sz="0" w:space="0" w:color="auto"/>
          </w:divBdr>
        </w:div>
        <w:div w:id="1991405369">
          <w:marLeft w:val="640"/>
          <w:marRight w:val="0"/>
          <w:marTop w:val="0"/>
          <w:marBottom w:val="0"/>
          <w:divBdr>
            <w:top w:val="none" w:sz="0" w:space="0" w:color="auto"/>
            <w:left w:val="none" w:sz="0" w:space="0" w:color="auto"/>
            <w:bottom w:val="none" w:sz="0" w:space="0" w:color="auto"/>
            <w:right w:val="none" w:sz="0" w:space="0" w:color="auto"/>
          </w:divBdr>
        </w:div>
        <w:div w:id="321349962">
          <w:marLeft w:val="640"/>
          <w:marRight w:val="0"/>
          <w:marTop w:val="0"/>
          <w:marBottom w:val="0"/>
          <w:divBdr>
            <w:top w:val="none" w:sz="0" w:space="0" w:color="auto"/>
            <w:left w:val="none" w:sz="0" w:space="0" w:color="auto"/>
            <w:bottom w:val="none" w:sz="0" w:space="0" w:color="auto"/>
            <w:right w:val="none" w:sz="0" w:space="0" w:color="auto"/>
          </w:divBdr>
        </w:div>
        <w:div w:id="329019163">
          <w:marLeft w:val="640"/>
          <w:marRight w:val="0"/>
          <w:marTop w:val="0"/>
          <w:marBottom w:val="0"/>
          <w:divBdr>
            <w:top w:val="none" w:sz="0" w:space="0" w:color="auto"/>
            <w:left w:val="none" w:sz="0" w:space="0" w:color="auto"/>
            <w:bottom w:val="none" w:sz="0" w:space="0" w:color="auto"/>
            <w:right w:val="none" w:sz="0" w:space="0" w:color="auto"/>
          </w:divBdr>
        </w:div>
        <w:div w:id="2074965128">
          <w:marLeft w:val="640"/>
          <w:marRight w:val="0"/>
          <w:marTop w:val="0"/>
          <w:marBottom w:val="0"/>
          <w:divBdr>
            <w:top w:val="none" w:sz="0" w:space="0" w:color="auto"/>
            <w:left w:val="none" w:sz="0" w:space="0" w:color="auto"/>
            <w:bottom w:val="none" w:sz="0" w:space="0" w:color="auto"/>
            <w:right w:val="none" w:sz="0" w:space="0" w:color="auto"/>
          </w:divBdr>
        </w:div>
        <w:div w:id="1060521869">
          <w:marLeft w:val="640"/>
          <w:marRight w:val="0"/>
          <w:marTop w:val="0"/>
          <w:marBottom w:val="0"/>
          <w:divBdr>
            <w:top w:val="none" w:sz="0" w:space="0" w:color="auto"/>
            <w:left w:val="none" w:sz="0" w:space="0" w:color="auto"/>
            <w:bottom w:val="none" w:sz="0" w:space="0" w:color="auto"/>
            <w:right w:val="none" w:sz="0" w:space="0" w:color="auto"/>
          </w:divBdr>
        </w:div>
        <w:div w:id="831943968">
          <w:marLeft w:val="640"/>
          <w:marRight w:val="0"/>
          <w:marTop w:val="0"/>
          <w:marBottom w:val="0"/>
          <w:divBdr>
            <w:top w:val="none" w:sz="0" w:space="0" w:color="auto"/>
            <w:left w:val="none" w:sz="0" w:space="0" w:color="auto"/>
            <w:bottom w:val="none" w:sz="0" w:space="0" w:color="auto"/>
            <w:right w:val="none" w:sz="0" w:space="0" w:color="auto"/>
          </w:divBdr>
        </w:div>
        <w:div w:id="911475534">
          <w:marLeft w:val="640"/>
          <w:marRight w:val="0"/>
          <w:marTop w:val="0"/>
          <w:marBottom w:val="0"/>
          <w:divBdr>
            <w:top w:val="none" w:sz="0" w:space="0" w:color="auto"/>
            <w:left w:val="none" w:sz="0" w:space="0" w:color="auto"/>
            <w:bottom w:val="none" w:sz="0" w:space="0" w:color="auto"/>
            <w:right w:val="none" w:sz="0" w:space="0" w:color="auto"/>
          </w:divBdr>
        </w:div>
        <w:div w:id="1632202163">
          <w:marLeft w:val="640"/>
          <w:marRight w:val="0"/>
          <w:marTop w:val="0"/>
          <w:marBottom w:val="0"/>
          <w:divBdr>
            <w:top w:val="none" w:sz="0" w:space="0" w:color="auto"/>
            <w:left w:val="none" w:sz="0" w:space="0" w:color="auto"/>
            <w:bottom w:val="none" w:sz="0" w:space="0" w:color="auto"/>
            <w:right w:val="none" w:sz="0" w:space="0" w:color="auto"/>
          </w:divBdr>
        </w:div>
        <w:div w:id="1084454250">
          <w:marLeft w:val="640"/>
          <w:marRight w:val="0"/>
          <w:marTop w:val="0"/>
          <w:marBottom w:val="0"/>
          <w:divBdr>
            <w:top w:val="none" w:sz="0" w:space="0" w:color="auto"/>
            <w:left w:val="none" w:sz="0" w:space="0" w:color="auto"/>
            <w:bottom w:val="none" w:sz="0" w:space="0" w:color="auto"/>
            <w:right w:val="none" w:sz="0" w:space="0" w:color="auto"/>
          </w:divBdr>
        </w:div>
        <w:div w:id="1886983544">
          <w:marLeft w:val="640"/>
          <w:marRight w:val="0"/>
          <w:marTop w:val="0"/>
          <w:marBottom w:val="0"/>
          <w:divBdr>
            <w:top w:val="none" w:sz="0" w:space="0" w:color="auto"/>
            <w:left w:val="none" w:sz="0" w:space="0" w:color="auto"/>
            <w:bottom w:val="none" w:sz="0" w:space="0" w:color="auto"/>
            <w:right w:val="none" w:sz="0" w:space="0" w:color="auto"/>
          </w:divBdr>
        </w:div>
        <w:div w:id="1574851406">
          <w:marLeft w:val="640"/>
          <w:marRight w:val="0"/>
          <w:marTop w:val="0"/>
          <w:marBottom w:val="0"/>
          <w:divBdr>
            <w:top w:val="none" w:sz="0" w:space="0" w:color="auto"/>
            <w:left w:val="none" w:sz="0" w:space="0" w:color="auto"/>
            <w:bottom w:val="none" w:sz="0" w:space="0" w:color="auto"/>
            <w:right w:val="none" w:sz="0" w:space="0" w:color="auto"/>
          </w:divBdr>
        </w:div>
        <w:div w:id="155272810">
          <w:marLeft w:val="640"/>
          <w:marRight w:val="0"/>
          <w:marTop w:val="0"/>
          <w:marBottom w:val="0"/>
          <w:divBdr>
            <w:top w:val="none" w:sz="0" w:space="0" w:color="auto"/>
            <w:left w:val="none" w:sz="0" w:space="0" w:color="auto"/>
            <w:bottom w:val="none" w:sz="0" w:space="0" w:color="auto"/>
            <w:right w:val="none" w:sz="0" w:space="0" w:color="auto"/>
          </w:divBdr>
        </w:div>
        <w:div w:id="1878812457">
          <w:marLeft w:val="640"/>
          <w:marRight w:val="0"/>
          <w:marTop w:val="0"/>
          <w:marBottom w:val="0"/>
          <w:divBdr>
            <w:top w:val="none" w:sz="0" w:space="0" w:color="auto"/>
            <w:left w:val="none" w:sz="0" w:space="0" w:color="auto"/>
            <w:bottom w:val="none" w:sz="0" w:space="0" w:color="auto"/>
            <w:right w:val="none" w:sz="0" w:space="0" w:color="auto"/>
          </w:divBdr>
        </w:div>
        <w:div w:id="95446126">
          <w:marLeft w:val="640"/>
          <w:marRight w:val="0"/>
          <w:marTop w:val="0"/>
          <w:marBottom w:val="0"/>
          <w:divBdr>
            <w:top w:val="none" w:sz="0" w:space="0" w:color="auto"/>
            <w:left w:val="none" w:sz="0" w:space="0" w:color="auto"/>
            <w:bottom w:val="none" w:sz="0" w:space="0" w:color="auto"/>
            <w:right w:val="none" w:sz="0" w:space="0" w:color="auto"/>
          </w:divBdr>
        </w:div>
        <w:div w:id="1859808426">
          <w:marLeft w:val="640"/>
          <w:marRight w:val="0"/>
          <w:marTop w:val="0"/>
          <w:marBottom w:val="0"/>
          <w:divBdr>
            <w:top w:val="none" w:sz="0" w:space="0" w:color="auto"/>
            <w:left w:val="none" w:sz="0" w:space="0" w:color="auto"/>
            <w:bottom w:val="none" w:sz="0" w:space="0" w:color="auto"/>
            <w:right w:val="none" w:sz="0" w:space="0" w:color="auto"/>
          </w:divBdr>
        </w:div>
        <w:div w:id="28335209">
          <w:marLeft w:val="640"/>
          <w:marRight w:val="0"/>
          <w:marTop w:val="0"/>
          <w:marBottom w:val="0"/>
          <w:divBdr>
            <w:top w:val="none" w:sz="0" w:space="0" w:color="auto"/>
            <w:left w:val="none" w:sz="0" w:space="0" w:color="auto"/>
            <w:bottom w:val="none" w:sz="0" w:space="0" w:color="auto"/>
            <w:right w:val="none" w:sz="0" w:space="0" w:color="auto"/>
          </w:divBdr>
        </w:div>
        <w:div w:id="2127384190">
          <w:marLeft w:val="640"/>
          <w:marRight w:val="0"/>
          <w:marTop w:val="0"/>
          <w:marBottom w:val="0"/>
          <w:divBdr>
            <w:top w:val="none" w:sz="0" w:space="0" w:color="auto"/>
            <w:left w:val="none" w:sz="0" w:space="0" w:color="auto"/>
            <w:bottom w:val="none" w:sz="0" w:space="0" w:color="auto"/>
            <w:right w:val="none" w:sz="0" w:space="0" w:color="auto"/>
          </w:divBdr>
        </w:div>
        <w:div w:id="1561936525">
          <w:marLeft w:val="640"/>
          <w:marRight w:val="0"/>
          <w:marTop w:val="0"/>
          <w:marBottom w:val="0"/>
          <w:divBdr>
            <w:top w:val="none" w:sz="0" w:space="0" w:color="auto"/>
            <w:left w:val="none" w:sz="0" w:space="0" w:color="auto"/>
            <w:bottom w:val="none" w:sz="0" w:space="0" w:color="auto"/>
            <w:right w:val="none" w:sz="0" w:space="0" w:color="auto"/>
          </w:divBdr>
        </w:div>
        <w:div w:id="1233736090">
          <w:marLeft w:val="640"/>
          <w:marRight w:val="0"/>
          <w:marTop w:val="0"/>
          <w:marBottom w:val="0"/>
          <w:divBdr>
            <w:top w:val="none" w:sz="0" w:space="0" w:color="auto"/>
            <w:left w:val="none" w:sz="0" w:space="0" w:color="auto"/>
            <w:bottom w:val="none" w:sz="0" w:space="0" w:color="auto"/>
            <w:right w:val="none" w:sz="0" w:space="0" w:color="auto"/>
          </w:divBdr>
        </w:div>
        <w:div w:id="200939275">
          <w:marLeft w:val="640"/>
          <w:marRight w:val="0"/>
          <w:marTop w:val="0"/>
          <w:marBottom w:val="0"/>
          <w:divBdr>
            <w:top w:val="none" w:sz="0" w:space="0" w:color="auto"/>
            <w:left w:val="none" w:sz="0" w:space="0" w:color="auto"/>
            <w:bottom w:val="none" w:sz="0" w:space="0" w:color="auto"/>
            <w:right w:val="none" w:sz="0" w:space="0" w:color="auto"/>
          </w:divBdr>
        </w:div>
        <w:div w:id="723677229">
          <w:marLeft w:val="640"/>
          <w:marRight w:val="0"/>
          <w:marTop w:val="0"/>
          <w:marBottom w:val="0"/>
          <w:divBdr>
            <w:top w:val="none" w:sz="0" w:space="0" w:color="auto"/>
            <w:left w:val="none" w:sz="0" w:space="0" w:color="auto"/>
            <w:bottom w:val="none" w:sz="0" w:space="0" w:color="auto"/>
            <w:right w:val="none" w:sz="0" w:space="0" w:color="auto"/>
          </w:divBdr>
        </w:div>
        <w:div w:id="2143035139">
          <w:marLeft w:val="640"/>
          <w:marRight w:val="0"/>
          <w:marTop w:val="0"/>
          <w:marBottom w:val="0"/>
          <w:divBdr>
            <w:top w:val="none" w:sz="0" w:space="0" w:color="auto"/>
            <w:left w:val="none" w:sz="0" w:space="0" w:color="auto"/>
            <w:bottom w:val="none" w:sz="0" w:space="0" w:color="auto"/>
            <w:right w:val="none" w:sz="0" w:space="0" w:color="auto"/>
          </w:divBdr>
        </w:div>
        <w:div w:id="541788461">
          <w:marLeft w:val="640"/>
          <w:marRight w:val="0"/>
          <w:marTop w:val="0"/>
          <w:marBottom w:val="0"/>
          <w:divBdr>
            <w:top w:val="none" w:sz="0" w:space="0" w:color="auto"/>
            <w:left w:val="none" w:sz="0" w:space="0" w:color="auto"/>
            <w:bottom w:val="none" w:sz="0" w:space="0" w:color="auto"/>
            <w:right w:val="none" w:sz="0" w:space="0" w:color="auto"/>
          </w:divBdr>
        </w:div>
        <w:div w:id="1780291613">
          <w:marLeft w:val="640"/>
          <w:marRight w:val="0"/>
          <w:marTop w:val="0"/>
          <w:marBottom w:val="0"/>
          <w:divBdr>
            <w:top w:val="none" w:sz="0" w:space="0" w:color="auto"/>
            <w:left w:val="none" w:sz="0" w:space="0" w:color="auto"/>
            <w:bottom w:val="none" w:sz="0" w:space="0" w:color="auto"/>
            <w:right w:val="none" w:sz="0" w:space="0" w:color="auto"/>
          </w:divBdr>
        </w:div>
        <w:div w:id="377358805">
          <w:marLeft w:val="640"/>
          <w:marRight w:val="0"/>
          <w:marTop w:val="0"/>
          <w:marBottom w:val="0"/>
          <w:divBdr>
            <w:top w:val="none" w:sz="0" w:space="0" w:color="auto"/>
            <w:left w:val="none" w:sz="0" w:space="0" w:color="auto"/>
            <w:bottom w:val="none" w:sz="0" w:space="0" w:color="auto"/>
            <w:right w:val="none" w:sz="0" w:space="0" w:color="auto"/>
          </w:divBdr>
        </w:div>
        <w:div w:id="671490923">
          <w:marLeft w:val="640"/>
          <w:marRight w:val="0"/>
          <w:marTop w:val="0"/>
          <w:marBottom w:val="0"/>
          <w:divBdr>
            <w:top w:val="none" w:sz="0" w:space="0" w:color="auto"/>
            <w:left w:val="none" w:sz="0" w:space="0" w:color="auto"/>
            <w:bottom w:val="none" w:sz="0" w:space="0" w:color="auto"/>
            <w:right w:val="none" w:sz="0" w:space="0" w:color="auto"/>
          </w:divBdr>
        </w:div>
        <w:div w:id="1362247460">
          <w:marLeft w:val="640"/>
          <w:marRight w:val="0"/>
          <w:marTop w:val="0"/>
          <w:marBottom w:val="0"/>
          <w:divBdr>
            <w:top w:val="none" w:sz="0" w:space="0" w:color="auto"/>
            <w:left w:val="none" w:sz="0" w:space="0" w:color="auto"/>
            <w:bottom w:val="none" w:sz="0" w:space="0" w:color="auto"/>
            <w:right w:val="none" w:sz="0" w:space="0" w:color="auto"/>
          </w:divBdr>
        </w:div>
        <w:div w:id="1691486095">
          <w:marLeft w:val="640"/>
          <w:marRight w:val="0"/>
          <w:marTop w:val="0"/>
          <w:marBottom w:val="0"/>
          <w:divBdr>
            <w:top w:val="none" w:sz="0" w:space="0" w:color="auto"/>
            <w:left w:val="none" w:sz="0" w:space="0" w:color="auto"/>
            <w:bottom w:val="none" w:sz="0" w:space="0" w:color="auto"/>
            <w:right w:val="none" w:sz="0" w:space="0" w:color="auto"/>
          </w:divBdr>
        </w:div>
        <w:div w:id="879124285">
          <w:marLeft w:val="640"/>
          <w:marRight w:val="0"/>
          <w:marTop w:val="0"/>
          <w:marBottom w:val="0"/>
          <w:divBdr>
            <w:top w:val="none" w:sz="0" w:space="0" w:color="auto"/>
            <w:left w:val="none" w:sz="0" w:space="0" w:color="auto"/>
            <w:bottom w:val="none" w:sz="0" w:space="0" w:color="auto"/>
            <w:right w:val="none" w:sz="0" w:space="0" w:color="auto"/>
          </w:divBdr>
        </w:div>
        <w:div w:id="917910865">
          <w:marLeft w:val="640"/>
          <w:marRight w:val="0"/>
          <w:marTop w:val="0"/>
          <w:marBottom w:val="0"/>
          <w:divBdr>
            <w:top w:val="none" w:sz="0" w:space="0" w:color="auto"/>
            <w:left w:val="none" w:sz="0" w:space="0" w:color="auto"/>
            <w:bottom w:val="none" w:sz="0" w:space="0" w:color="auto"/>
            <w:right w:val="none" w:sz="0" w:space="0" w:color="auto"/>
          </w:divBdr>
        </w:div>
        <w:div w:id="1703019590">
          <w:marLeft w:val="640"/>
          <w:marRight w:val="0"/>
          <w:marTop w:val="0"/>
          <w:marBottom w:val="0"/>
          <w:divBdr>
            <w:top w:val="none" w:sz="0" w:space="0" w:color="auto"/>
            <w:left w:val="none" w:sz="0" w:space="0" w:color="auto"/>
            <w:bottom w:val="none" w:sz="0" w:space="0" w:color="auto"/>
            <w:right w:val="none" w:sz="0" w:space="0" w:color="auto"/>
          </w:divBdr>
        </w:div>
        <w:div w:id="1563713978">
          <w:marLeft w:val="640"/>
          <w:marRight w:val="0"/>
          <w:marTop w:val="0"/>
          <w:marBottom w:val="0"/>
          <w:divBdr>
            <w:top w:val="none" w:sz="0" w:space="0" w:color="auto"/>
            <w:left w:val="none" w:sz="0" w:space="0" w:color="auto"/>
            <w:bottom w:val="none" w:sz="0" w:space="0" w:color="auto"/>
            <w:right w:val="none" w:sz="0" w:space="0" w:color="auto"/>
          </w:divBdr>
        </w:div>
        <w:div w:id="1109348415">
          <w:marLeft w:val="640"/>
          <w:marRight w:val="0"/>
          <w:marTop w:val="0"/>
          <w:marBottom w:val="0"/>
          <w:divBdr>
            <w:top w:val="none" w:sz="0" w:space="0" w:color="auto"/>
            <w:left w:val="none" w:sz="0" w:space="0" w:color="auto"/>
            <w:bottom w:val="none" w:sz="0" w:space="0" w:color="auto"/>
            <w:right w:val="none" w:sz="0" w:space="0" w:color="auto"/>
          </w:divBdr>
        </w:div>
        <w:div w:id="386074675">
          <w:marLeft w:val="640"/>
          <w:marRight w:val="0"/>
          <w:marTop w:val="0"/>
          <w:marBottom w:val="0"/>
          <w:divBdr>
            <w:top w:val="none" w:sz="0" w:space="0" w:color="auto"/>
            <w:left w:val="none" w:sz="0" w:space="0" w:color="auto"/>
            <w:bottom w:val="none" w:sz="0" w:space="0" w:color="auto"/>
            <w:right w:val="none" w:sz="0" w:space="0" w:color="auto"/>
          </w:divBdr>
        </w:div>
        <w:div w:id="142821700">
          <w:marLeft w:val="640"/>
          <w:marRight w:val="0"/>
          <w:marTop w:val="0"/>
          <w:marBottom w:val="0"/>
          <w:divBdr>
            <w:top w:val="none" w:sz="0" w:space="0" w:color="auto"/>
            <w:left w:val="none" w:sz="0" w:space="0" w:color="auto"/>
            <w:bottom w:val="none" w:sz="0" w:space="0" w:color="auto"/>
            <w:right w:val="none" w:sz="0" w:space="0" w:color="auto"/>
          </w:divBdr>
        </w:div>
        <w:div w:id="1406688551">
          <w:marLeft w:val="640"/>
          <w:marRight w:val="0"/>
          <w:marTop w:val="0"/>
          <w:marBottom w:val="0"/>
          <w:divBdr>
            <w:top w:val="none" w:sz="0" w:space="0" w:color="auto"/>
            <w:left w:val="none" w:sz="0" w:space="0" w:color="auto"/>
            <w:bottom w:val="none" w:sz="0" w:space="0" w:color="auto"/>
            <w:right w:val="none" w:sz="0" w:space="0" w:color="auto"/>
          </w:divBdr>
        </w:div>
        <w:div w:id="934479024">
          <w:marLeft w:val="640"/>
          <w:marRight w:val="0"/>
          <w:marTop w:val="0"/>
          <w:marBottom w:val="0"/>
          <w:divBdr>
            <w:top w:val="none" w:sz="0" w:space="0" w:color="auto"/>
            <w:left w:val="none" w:sz="0" w:space="0" w:color="auto"/>
            <w:bottom w:val="none" w:sz="0" w:space="0" w:color="auto"/>
            <w:right w:val="none" w:sz="0" w:space="0" w:color="auto"/>
          </w:divBdr>
        </w:div>
      </w:divsChild>
    </w:div>
    <w:div w:id="1917935698">
      <w:bodyDiv w:val="1"/>
      <w:marLeft w:val="0"/>
      <w:marRight w:val="0"/>
      <w:marTop w:val="0"/>
      <w:marBottom w:val="0"/>
      <w:divBdr>
        <w:top w:val="none" w:sz="0" w:space="0" w:color="auto"/>
        <w:left w:val="none" w:sz="0" w:space="0" w:color="auto"/>
        <w:bottom w:val="none" w:sz="0" w:space="0" w:color="auto"/>
        <w:right w:val="none" w:sz="0" w:space="0" w:color="auto"/>
      </w:divBdr>
    </w:div>
    <w:div w:id="1920598177">
      <w:bodyDiv w:val="1"/>
      <w:marLeft w:val="0"/>
      <w:marRight w:val="0"/>
      <w:marTop w:val="0"/>
      <w:marBottom w:val="0"/>
      <w:divBdr>
        <w:top w:val="none" w:sz="0" w:space="0" w:color="auto"/>
        <w:left w:val="none" w:sz="0" w:space="0" w:color="auto"/>
        <w:bottom w:val="none" w:sz="0" w:space="0" w:color="auto"/>
        <w:right w:val="none" w:sz="0" w:space="0" w:color="auto"/>
      </w:divBdr>
      <w:divsChild>
        <w:div w:id="1388534076">
          <w:marLeft w:val="480"/>
          <w:marRight w:val="0"/>
          <w:marTop w:val="0"/>
          <w:marBottom w:val="0"/>
          <w:divBdr>
            <w:top w:val="none" w:sz="0" w:space="0" w:color="auto"/>
            <w:left w:val="none" w:sz="0" w:space="0" w:color="auto"/>
            <w:bottom w:val="none" w:sz="0" w:space="0" w:color="auto"/>
            <w:right w:val="none" w:sz="0" w:space="0" w:color="auto"/>
          </w:divBdr>
        </w:div>
        <w:div w:id="467020292">
          <w:marLeft w:val="480"/>
          <w:marRight w:val="0"/>
          <w:marTop w:val="0"/>
          <w:marBottom w:val="0"/>
          <w:divBdr>
            <w:top w:val="none" w:sz="0" w:space="0" w:color="auto"/>
            <w:left w:val="none" w:sz="0" w:space="0" w:color="auto"/>
            <w:bottom w:val="none" w:sz="0" w:space="0" w:color="auto"/>
            <w:right w:val="none" w:sz="0" w:space="0" w:color="auto"/>
          </w:divBdr>
        </w:div>
        <w:div w:id="659390368">
          <w:marLeft w:val="480"/>
          <w:marRight w:val="0"/>
          <w:marTop w:val="0"/>
          <w:marBottom w:val="0"/>
          <w:divBdr>
            <w:top w:val="none" w:sz="0" w:space="0" w:color="auto"/>
            <w:left w:val="none" w:sz="0" w:space="0" w:color="auto"/>
            <w:bottom w:val="none" w:sz="0" w:space="0" w:color="auto"/>
            <w:right w:val="none" w:sz="0" w:space="0" w:color="auto"/>
          </w:divBdr>
        </w:div>
        <w:div w:id="1328048078">
          <w:marLeft w:val="480"/>
          <w:marRight w:val="0"/>
          <w:marTop w:val="0"/>
          <w:marBottom w:val="0"/>
          <w:divBdr>
            <w:top w:val="none" w:sz="0" w:space="0" w:color="auto"/>
            <w:left w:val="none" w:sz="0" w:space="0" w:color="auto"/>
            <w:bottom w:val="none" w:sz="0" w:space="0" w:color="auto"/>
            <w:right w:val="none" w:sz="0" w:space="0" w:color="auto"/>
          </w:divBdr>
        </w:div>
        <w:div w:id="2069068684">
          <w:marLeft w:val="480"/>
          <w:marRight w:val="0"/>
          <w:marTop w:val="0"/>
          <w:marBottom w:val="0"/>
          <w:divBdr>
            <w:top w:val="none" w:sz="0" w:space="0" w:color="auto"/>
            <w:left w:val="none" w:sz="0" w:space="0" w:color="auto"/>
            <w:bottom w:val="none" w:sz="0" w:space="0" w:color="auto"/>
            <w:right w:val="none" w:sz="0" w:space="0" w:color="auto"/>
          </w:divBdr>
        </w:div>
        <w:div w:id="1563449110">
          <w:marLeft w:val="480"/>
          <w:marRight w:val="0"/>
          <w:marTop w:val="0"/>
          <w:marBottom w:val="0"/>
          <w:divBdr>
            <w:top w:val="none" w:sz="0" w:space="0" w:color="auto"/>
            <w:left w:val="none" w:sz="0" w:space="0" w:color="auto"/>
            <w:bottom w:val="none" w:sz="0" w:space="0" w:color="auto"/>
            <w:right w:val="none" w:sz="0" w:space="0" w:color="auto"/>
          </w:divBdr>
        </w:div>
        <w:div w:id="728264572">
          <w:marLeft w:val="480"/>
          <w:marRight w:val="0"/>
          <w:marTop w:val="0"/>
          <w:marBottom w:val="0"/>
          <w:divBdr>
            <w:top w:val="none" w:sz="0" w:space="0" w:color="auto"/>
            <w:left w:val="none" w:sz="0" w:space="0" w:color="auto"/>
            <w:bottom w:val="none" w:sz="0" w:space="0" w:color="auto"/>
            <w:right w:val="none" w:sz="0" w:space="0" w:color="auto"/>
          </w:divBdr>
        </w:div>
        <w:div w:id="473186409">
          <w:marLeft w:val="480"/>
          <w:marRight w:val="0"/>
          <w:marTop w:val="0"/>
          <w:marBottom w:val="0"/>
          <w:divBdr>
            <w:top w:val="none" w:sz="0" w:space="0" w:color="auto"/>
            <w:left w:val="none" w:sz="0" w:space="0" w:color="auto"/>
            <w:bottom w:val="none" w:sz="0" w:space="0" w:color="auto"/>
            <w:right w:val="none" w:sz="0" w:space="0" w:color="auto"/>
          </w:divBdr>
        </w:div>
        <w:div w:id="1836147072">
          <w:marLeft w:val="480"/>
          <w:marRight w:val="0"/>
          <w:marTop w:val="0"/>
          <w:marBottom w:val="0"/>
          <w:divBdr>
            <w:top w:val="none" w:sz="0" w:space="0" w:color="auto"/>
            <w:left w:val="none" w:sz="0" w:space="0" w:color="auto"/>
            <w:bottom w:val="none" w:sz="0" w:space="0" w:color="auto"/>
            <w:right w:val="none" w:sz="0" w:space="0" w:color="auto"/>
          </w:divBdr>
        </w:div>
        <w:div w:id="431971545">
          <w:marLeft w:val="480"/>
          <w:marRight w:val="0"/>
          <w:marTop w:val="0"/>
          <w:marBottom w:val="0"/>
          <w:divBdr>
            <w:top w:val="none" w:sz="0" w:space="0" w:color="auto"/>
            <w:left w:val="none" w:sz="0" w:space="0" w:color="auto"/>
            <w:bottom w:val="none" w:sz="0" w:space="0" w:color="auto"/>
            <w:right w:val="none" w:sz="0" w:space="0" w:color="auto"/>
          </w:divBdr>
        </w:div>
        <w:div w:id="1227687034">
          <w:marLeft w:val="480"/>
          <w:marRight w:val="0"/>
          <w:marTop w:val="0"/>
          <w:marBottom w:val="0"/>
          <w:divBdr>
            <w:top w:val="none" w:sz="0" w:space="0" w:color="auto"/>
            <w:left w:val="none" w:sz="0" w:space="0" w:color="auto"/>
            <w:bottom w:val="none" w:sz="0" w:space="0" w:color="auto"/>
            <w:right w:val="none" w:sz="0" w:space="0" w:color="auto"/>
          </w:divBdr>
        </w:div>
        <w:div w:id="1721705832">
          <w:marLeft w:val="480"/>
          <w:marRight w:val="0"/>
          <w:marTop w:val="0"/>
          <w:marBottom w:val="0"/>
          <w:divBdr>
            <w:top w:val="none" w:sz="0" w:space="0" w:color="auto"/>
            <w:left w:val="none" w:sz="0" w:space="0" w:color="auto"/>
            <w:bottom w:val="none" w:sz="0" w:space="0" w:color="auto"/>
            <w:right w:val="none" w:sz="0" w:space="0" w:color="auto"/>
          </w:divBdr>
        </w:div>
        <w:div w:id="457843774">
          <w:marLeft w:val="480"/>
          <w:marRight w:val="0"/>
          <w:marTop w:val="0"/>
          <w:marBottom w:val="0"/>
          <w:divBdr>
            <w:top w:val="none" w:sz="0" w:space="0" w:color="auto"/>
            <w:left w:val="none" w:sz="0" w:space="0" w:color="auto"/>
            <w:bottom w:val="none" w:sz="0" w:space="0" w:color="auto"/>
            <w:right w:val="none" w:sz="0" w:space="0" w:color="auto"/>
          </w:divBdr>
        </w:div>
        <w:div w:id="801465746">
          <w:marLeft w:val="480"/>
          <w:marRight w:val="0"/>
          <w:marTop w:val="0"/>
          <w:marBottom w:val="0"/>
          <w:divBdr>
            <w:top w:val="none" w:sz="0" w:space="0" w:color="auto"/>
            <w:left w:val="none" w:sz="0" w:space="0" w:color="auto"/>
            <w:bottom w:val="none" w:sz="0" w:space="0" w:color="auto"/>
            <w:right w:val="none" w:sz="0" w:space="0" w:color="auto"/>
          </w:divBdr>
        </w:div>
        <w:div w:id="1070924848">
          <w:marLeft w:val="480"/>
          <w:marRight w:val="0"/>
          <w:marTop w:val="0"/>
          <w:marBottom w:val="0"/>
          <w:divBdr>
            <w:top w:val="none" w:sz="0" w:space="0" w:color="auto"/>
            <w:left w:val="none" w:sz="0" w:space="0" w:color="auto"/>
            <w:bottom w:val="none" w:sz="0" w:space="0" w:color="auto"/>
            <w:right w:val="none" w:sz="0" w:space="0" w:color="auto"/>
          </w:divBdr>
        </w:div>
        <w:div w:id="750127220">
          <w:marLeft w:val="480"/>
          <w:marRight w:val="0"/>
          <w:marTop w:val="0"/>
          <w:marBottom w:val="0"/>
          <w:divBdr>
            <w:top w:val="none" w:sz="0" w:space="0" w:color="auto"/>
            <w:left w:val="none" w:sz="0" w:space="0" w:color="auto"/>
            <w:bottom w:val="none" w:sz="0" w:space="0" w:color="auto"/>
            <w:right w:val="none" w:sz="0" w:space="0" w:color="auto"/>
          </w:divBdr>
        </w:div>
        <w:div w:id="370541206">
          <w:marLeft w:val="480"/>
          <w:marRight w:val="0"/>
          <w:marTop w:val="0"/>
          <w:marBottom w:val="0"/>
          <w:divBdr>
            <w:top w:val="none" w:sz="0" w:space="0" w:color="auto"/>
            <w:left w:val="none" w:sz="0" w:space="0" w:color="auto"/>
            <w:bottom w:val="none" w:sz="0" w:space="0" w:color="auto"/>
            <w:right w:val="none" w:sz="0" w:space="0" w:color="auto"/>
          </w:divBdr>
        </w:div>
        <w:div w:id="192349432">
          <w:marLeft w:val="480"/>
          <w:marRight w:val="0"/>
          <w:marTop w:val="0"/>
          <w:marBottom w:val="0"/>
          <w:divBdr>
            <w:top w:val="none" w:sz="0" w:space="0" w:color="auto"/>
            <w:left w:val="none" w:sz="0" w:space="0" w:color="auto"/>
            <w:bottom w:val="none" w:sz="0" w:space="0" w:color="auto"/>
            <w:right w:val="none" w:sz="0" w:space="0" w:color="auto"/>
          </w:divBdr>
        </w:div>
        <w:div w:id="1455950203">
          <w:marLeft w:val="480"/>
          <w:marRight w:val="0"/>
          <w:marTop w:val="0"/>
          <w:marBottom w:val="0"/>
          <w:divBdr>
            <w:top w:val="none" w:sz="0" w:space="0" w:color="auto"/>
            <w:left w:val="none" w:sz="0" w:space="0" w:color="auto"/>
            <w:bottom w:val="none" w:sz="0" w:space="0" w:color="auto"/>
            <w:right w:val="none" w:sz="0" w:space="0" w:color="auto"/>
          </w:divBdr>
        </w:div>
        <w:div w:id="1454522081">
          <w:marLeft w:val="480"/>
          <w:marRight w:val="0"/>
          <w:marTop w:val="0"/>
          <w:marBottom w:val="0"/>
          <w:divBdr>
            <w:top w:val="none" w:sz="0" w:space="0" w:color="auto"/>
            <w:left w:val="none" w:sz="0" w:space="0" w:color="auto"/>
            <w:bottom w:val="none" w:sz="0" w:space="0" w:color="auto"/>
            <w:right w:val="none" w:sz="0" w:space="0" w:color="auto"/>
          </w:divBdr>
        </w:div>
        <w:div w:id="1369912115">
          <w:marLeft w:val="480"/>
          <w:marRight w:val="0"/>
          <w:marTop w:val="0"/>
          <w:marBottom w:val="0"/>
          <w:divBdr>
            <w:top w:val="none" w:sz="0" w:space="0" w:color="auto"/>
            <w:left w:val="none" w:sz="0" w:space="0" w:color="auto"/>
            <w:bottom w:val="none" w:sz="0" w:space="0" w:color="auto"/>
            <w:right w:val="none" w:sz="0" w:space="0" w:color="auto"/>
          </w:divBdr>
        </w:div>
        <w:div w:id="798382841">
          <w:marLeft w:val="480"/>
          <w:marRight w:val="0"/>
          <w:marTop w:val="0"/>
          <w:marBottom w:val="0"/>
          <w:divBdr>
            <w:top w:val="none" w:sz="0" w:space="0" w:color="auto"/>
            <w:left w:val="none" w:sz="0" w:space="0" w:color="auto"/>
            <w:bottom w:val="none" w:sz="0" w:space="0" w:color="auto"/>
            <w:right w:val="none" w:sz="0" w:space="0" w:color="auto"/>
          </w:divBdr>
        </w:div>
        <w:div w:id="2000038135">
          <w:marLeft w:val="480"/>
          <w:marRight w:val="0"/>
          <w:marTop w:val="0"/>
          <w:marBottom w:val="0"/>
          <w:divBdr>
            <w:top w:val="none" w:sz="0" w:space="0" w:color="auto"/>
            <w:left w:val="none" w:sz="0" w:space="0" w:color="auto"/>
            <w:bottom w:val="none" w:sz="0" w:space="0" w:color="auto"/>
            <w:right w:val="none" w:sz="0" w:space="0" w:color="auto"/>
          </w:divBdr>
        </w:div>
        <w:div w:id="1448354152">
          <w:marLeft w:val="480"/>
          <w:marRight w:val="0"/>
          <w:marTop w:val="0"/>
          <w:marBottom w:val="0"/>
          <w:divBdr>
            <w:top w:val="none" w:sz="0" w:space="0" w:color="auto"/>
            <w:left w:val="none" w:sz="0" w:space="0" w:color="auto"/>
            <w:bottom w:val="none" w:sz="0" w:space="0" w:color="auto"/>
            <w:right w:val="none" w:sz="0" w:space="0" w:color="auto"/>
          </w:divBdr>
        </w:div>
        <w:div w:id="111555655">
          <w:marLeft w:val="480"/>
          <w:marRight w:val="0"/>
          <w:marTop w:val="0"/>
          <w:marBottom w:val="0"/>
          <w:divBdr>
            <w:top w:val="none" w:sz="0" w:space="0" w:color="auto"/>
            <w:left w:val="none" w:sz="0" w:space="0" w:color="auto"/>
            <w:bottom w:val="none" w:sz="0" w:space="0" w:color="auto"/>
            <w:right w:val="none" w:sz="0" w:space="0" w:color="auto"/>
          </w:divBdr>
        </w:div>
        <w:div w:id="1920674565">
          <w:marLeft w:val="480"/>
          <w:marRight w:val="0"/>
          <w:marTop w:val="0"/>
          <w:marBottom w:val="0"/>
          <w:divBdr>
            <w:top w:val="none" w:sz="0" w:space="0" w:color="auto"/>
            <w:left w:val="none" w:sz="0" w:space="0" w:color="auto"/>
            <w:bottom w:val="none" w:sz="0" w:space="0" w:color="auto"/>
            <w:right w:val="none" w:sz="0" w:space="0" w:color="auto"/>
          </w:divBdr>
        </w:div>
        <w:div w:id="1487430013">
          <w:marLeft w:val="480"/>
          <w:marRight w:val="0"/>
          <w:marTop w:val="0"/>
          <w:marBottom w:val="0"/>
          <w:divBdr>
            <w:top w:val="none" w:sz="0" w:space="0" w:color="auto"/>
            <w:left w:val="none" w:sz="0" w:space="0" w:color="auto"/>
            <w:bottom w:val="none" w:sz="0" w:space="0" w:color="auto"/>
            <w:right w:val="none" w:sz="0" w:space="0" w:color="auto"/>
          </w:divBdr>
        </w:div>
        <w:div w:id="1817987166">
          <w:marLeft w:val="480"/>
          <w:marRight w:val="0"/>
          <w:marTop w:val="0"/>
          <w:marBottom w:val="0"/>
          <w:divBdr>
            <w:top w:val="none" w:sz="0" w:space="0" w:color="auto"/>
            <w:left w:val="none" w:sz="0" w:space="0" w:color="auto"/>
            <w:bottom w:val="none" w:sz="0" w:space="0" w:color="auto"/>
            <w:right w:val="none" w:sz="0" w:space="0" w:color="auto"/>
          </w:divBdr>
        </w:div>
        <w:div w:id="1382095955">
          <w:marLeft w:val="480"/>
          <w:marRight w:val="0"/>
          <w:marTop w:val="0"/>
          <w:marBottom w:val="0"/>
          <w:divBdr>
            <w:top w:val="none" w:sz="0" w:space="0" w:color="auto"/>
            <w:left w:val="none" w:sz="0" w:space="0" w:color="auto"/>
            <w:bottom w:val="none" w:sz="0" w:space="0" w:color="auto"/>
            <w:right w:val="none" w:sz="0" w:space="0" w:color="auto"/>
          </w:divBdr>
        </w:div>
        <w:div w:id="1117725353">
          <w:marLeft w:val="480"/>
          <w:marRight w:val="0"/>
          <w:marTop w:val="0"/>
          <w:marBottom w:val="0"/>
          <w:divBdr>
            <w:top w:val="none" w:sz="0" w:space="0" w:color="auto"/>
            <w:left w:val="none" w:sz="0" w:space="0" w:color="auto"/>
            <w:bottom w:val="none" w:sz="0" w:space="0" w:color="auto"/>
            <w:right w:val="none" w:sz="0" w:space="0" w:color="auto"/>
          </w:divBdr>
        </w:div>
        <w:div w:id="572619189">
          <w:marLeft w:val="480"/>
          <w:marRight w:val="0"/>
          <w:marTop w:val="0"/>
          <w:marBottom w:val="0"/>
          <w:divBdr>
            <w:top w:val="none" w:sz="0" w:space="0" w:color="auto"/>
            <w:left w:val="none" w:sz="0" w:space="0" w:color="auto"/>
            <w:bottom w:val="none" w:sz="0" w:space="0" w:color="auto"/>
            <w:right w:val="none" w:sz="0" w:space="0" w:color="auto"/>
          </w:divBdr>
        </w:div>
        <w:div w:id="1471942480">
          <w:marLeft w:val="480"/>
          <w:marRight w:val="0"/>
          <w:marTop w:val="0"/>
          <w:marBottom w:val="0"/>
          <w:divBdr>
            <w:top w:val="none" w:sz="0" w:space="0" w:color="auto"/>
            <w:left w:val="none" w:sz="0" w:space="0" w:color="auto"/>
            <w:bottom w:val="none" w:sz="0" w:space="0" w:color="auto"/>
            <w:right w:val="none" w:sz="0" w:space="0" w:color="auto"/>
          </w:divBdr>
        </w:div>
        <w:div w:id="2119182661">
          <w:marLeft w:val="480"/>
          <w:marRight w:val="0"/>
          <w:marTop w:val="0"/>
          <w:marBottom w:val="0"/>
          <w:divBdr>
            <w:top w:val="none" w:sz="0" w:space="0" w:color="auto"/>
            <w:left w:val="none" w:sz="0" w:space="0" w:color="auto"/>
            <w:bottom w:val="none" w:sz="0" w:space="0" w:color="auto"/>
            <w:right w:val="none" w:sz="0" w:space="0" w:color="auto"/>
          </w:divBdr>
        </w:div>
        <w:div w:id="1525247945">
          <w:marLeft w:val="480"/>
          <w:marRight w:val="0"/>
          <w:marTop w:val="0"/>
          <w:marBottom w:val="0"/>
          <w:divBdr>
            <w:top w:val="none" w:sz="0" w:space="0" w:color="auto"/>
            <w:left w:val="none" w:sz="0" w:space="0" w:color="auto"/>
            <w:bottom w:val="none" w:sz="0" w:space="0" w:color="auto"/>
            <w:right w:val="none" w:sz="0" w:space="0" w:color="auto"/>
          </w:divBdr>
        </w:div>
        <w:div w:id="1402601893">
          <w:marLeft w:val="480"/>
          <w:marRight w:val="0"/>
          <w:marTop w:val="0"/>
          <w:marBottom w:val="0"/>
          <w:divBdr>
            <w:top w:val="none" w:sz="0" w:space="0" w:color="auto"/>
            <w:left w:val="none" w:sz="0" w:space="0" w:color="auto"/>
            <w:bottom w:val="none" w:sz="0" w:space="0" w:color="auto"/>
            <w:right w:val="none" w:sz="0" w:space="0" w:color="auto"/>
          </w:divBdr>
        </w:div>
        <w:div w:id="690573936">
          <w:marLeft w:val="480"/>
          <w:marRight w:val="0"/>
          <w:marTop w:val="0"/>
          <w:marBottom w:val="0"/>
          <w:divBdr>
            <w:top w:val="none" w:sz="0" w:space="0" w:color="auto"/>
            <w:left w:val="none" w:sz="0" w:space="0" w:color="auto"/>
            <w:bottom w:val="none" w:sz="0" w:space="0" w:color="auto"/>
            <w:right w:val="none" w:sz="0" w:space="0" w:color="auto"/>
          </w:divBdr>
        </w:div>
        <w:div w:id="1022393321">
          <w:marLeft w:val="480"/>
          <w:marRight w:val="0"/>
          <w:marTop w:val="0"/>
          <w:marBottom w:val="0"/>
          <w:divBdr>
            <w:top w:val="none" w:sz="0" w:space="0" w:color="auto"/>
            <w:left w:val="none" w:sz="0" w:space="0" w:color="auto"/>
            <w:bottom w:val="none" w:sz="0" w:space="0" w:color="auto"/>
            <w:right w:val="none" w:sz="0" w:space="0" w:color="auto"/>
          </w:divBdr>
        </w:div>
        <w:div w:id="1880583588">
          <w:marLeft w:val="480"/>
          <w:marRight w:val="0"/>
          <w:marTop w:val="0"/>
          <w:marBottom w:val="0"/>
          <w:divBdr>
            <w:top w:val="none" w:sz="0" w:space="0" w:color="auto"/>
            <w:left w:val="none" w:sz="0" w:space="0" w:color="auto"/>
            <w:bottom w:val="none" w:sz="0" w:space="0" w:color="auto"/>
            <w:right w:val="none" w:sz="0" w:space="0" w:color="auto"/>
          </w:divBdr>
        </w:div>
        <w:div w:id="1501699247">
          <w:marLeft w:val="480"/>
          <w:marRight w:val="0"/>
          <w:marTop w:val="0"/>
          <w:marBottom w:val="0"/>
          <w:divBdr>
            <w:top w:val="none" w:sz="0" w:space="0" w:color="auto"/>
            <w:left w:val="none" w:sz="0" w:space="0" w:color="auto"/>
            <w:bottom w:val="none" w:sz="0" w:space="0" w:color="auto"/>
            <w:right w:val="none" w:sz="0" w:space="0" w:color="auto"/>
          </w:divBdr>
        </w:div>
        <w:div w:id="1600019016">
          <w:marLeft w:val="480"/>
          <w:marRight w:val="0"/>
          <w:marTop w:val="0"/>
          <w:marBottom w:val="0"/>
          <w:divBdr>
            <w:top w:val="none" w:sz="0" w:space="0" w:color="auto"/>
            <w:left w:val="none" w:sz="0" w:space="0" w:color="auto"/>
            <w:bottom w:val="none" w:sz="0" w:space="0" w:color="auto"/>
            <w:right w:val="none" w:sz="0" w:space="0" w:color="auto"/>
          </w:divBdr>
        </w:div>
        <w:div w:id="1426658274">
          <w:marLeft w:val="480"/>
          <w:marRight w:val="0"/>
          <w:marTop w:val="0"/>
          <w:marBottom w:val="0"/>
          <w:divBdr>
            <w:top w:val="none" w:sz="0" w:space="0" w:color="auto"/>
            <w:left w:val="none" w:sz="0" w:space="0" w:color="auto"/>
            <w:bottom w:val="none" w:sz="0" w:space="0" w:color="auto"/>
            <w:right w:val="none" w:sz="0" w:space="0" w:color="auto"/>
          </w:divBdr>
        </w:div>
        <w:div w:id="1963344707">
          <w:marLeft w:val="480"/>
          <w:marRight w:val="0"/>
          <w:marTop w:val="0"/>
          <w:marBottom w:val="0"/>
          <w:divBdr>
            <w:top w:val="none" w:sz="0" w:space="0" w:color="auto"/>
            <w:left w:val="none" w:sz="0" w:space="0" w:color="auto"/>
            <w:bottom w:val="none" w:sz="0" w:space="0" w:color="auto"/>
            <w:right w:val="none" w:sz="0" w:space="0" w:color="auto"/>
          </w:divBdr>
        </w:div>
        <w:div w:id="1711027701">
          <w:marLeft w:val="480"/>
          <w:marRight w:val="0"/>
          <w:marTop w:val="0"/>
          <w:marBottom w:val="0"/>
          <w:divBdr>
            <w:top w:val="none" w:sz="0" w:space="0" w:color="auto"/>
            <w:left w:val="none" w:sz="0" w:space="0" w:color="auto"/>
            <w:bottom w:val="none" w:sz="0" w:space="0" w:color="auto"/>
            <w:right w:val="none" w:sz="0" w:space="0" w:color="auto"/>
          </w:divBdr>
        </w:div>
        <w:div w:id="2084374581">
          <w:marLeft w:val="480"/>
          <w:marRight w:val="0"/>
          <w:marTop w:val="0"/>
          <w:marBottom w:val="0"/>
          <w:divBdr>
            <w:top w:val="none" w:sz="0" w:space="0" w:color="auto"/>
            <w:left w:val="none" w:sz="0" w:space="0" w:color="auto"/>
            <w:bottom w:val="none" w:sz="0" w:space="0" w:color="auto"/>
            <w:right w:val="none" w:sz="0" w:space="0" w:color="auto"/>
          </w:divBdr>
        </w:div>
        <w:div w:id="283198202">
          <w:marLeft w:val="480"/>
          <w:marRight w:val="0"/>
          <w:marTop w:val="0"/>
          <w:marBottom w:val="0"/>
          <w:divBdr>
            <w:top w:val="none" w:sz="0" w:space="0" w:color="auto"/>
            <w:left w:val="none" w:sz="0" w:space="0" w:color="auto"/>
            <w:bottom w:val="none" w:sz="0" w:space="0" w:color="auto"/>
            <w:right w:val="none" w:sz="0" w:space="0" w:color="auto"/>
          </w:divBdr>
        </w:div>
        <w:div w:id="1335499355">
          <w:marLeft w:val="480"/>
          <w:marRight w:val="0"/>
          <w:marTop w:val="0"/>
          <w:marBottom w:val="0"/>
          <w:divBdr>
            <w:top w:val="none" w:sz="0" w:space="0" w:color="auto"/>
            <w:left w:val="none" w:sz="0" w:space="0" w:color="auto"/>
            <w:bottom w:val="none" w:sz="0" w:space="0" w:color="auto"/>
            <w:right w:val="none" w:sz="0" w:space="0" w:color="auto"/>
          </w:divBdr>
        </w:div>
        <w:div w:id="571737776">
          <w:marLeft w:val="480"/>
          <w:marRight w:val="0"/>
          <w:marTop w:val="0"/>
          <w:marBottom w:val="0"/>
          <w:divBdr>
            <w:top w:val="none" w:sz="0" w:space="0" w:color="auto"/>
            <w:left w:val="none" w:sz="0" w:space="0" w:color="auto"/>
            <w:bottom w:val="none" w:sz="0" w:space="0" w:color="auto"/>
            <w:right w:val="none" w:sz="0" w:space="0" w:color="auto"/>
          </w:divBdr>
        </w:div>
        <w:div w:id="1879857844">
          <w:marLeft w:val="480"/>
          <w:marRight w:val="0"/>
          <w:marTop w:val="0"/>
          <w:marBottom w:val="0"/>
          <w:divBdr>
            <w:top w:val="none" w:sz="0" w:space="0" w:color="auto"/>
            <w:left w:val="none" w:sz="0" w:space="0" w:color="auto"/>
            <w:bottom w:val="none" w:sz="0" w:space="0" w:color="auto"/>
            <w:right w:val="none" w:sz="0" w:space="0" w:color="auto"/>
          </w:divBdr>
        </w:div>
        <w:div w:id="183178775">
          <w:marLeft w:val="480"/>
          <w:marRight w:val="0"/>
          <w:marTop w:val="0"/>
          <w:marBottom w:val="0"/>
          <w:divBdr>
            <w:top w:val="none" w:sz="0" w:space="0" w:color="auto"/>
            <w:left w:val="none" w:sz="0" w:space="0" w:color="auto"/>
            <w:bottom w:val="none" w:sz="0" w:space="0" w:color="auto"/>
            <w:right w:val="none" w:sz="0" w:space="0" w:color="auto"/>
          </w:divBdr>
        </w:div>
      </w:divsChild>
    </w:div>
    <w:div w:id="1921401013">
      <w:bodyDiv w:val="1"/>
      <w:marLeft w:val="0"/>
      <w:marRight w:val="0"/>
      <w:marTop w:val="0"/>
      <w:marBottom w:val="0"/>
      <w:divBdr>
        <w:top w:val="none" w:sz="0" w:space="0" w:color="auto"/>
        <w:left w:val="none" w:sz="0" w:space="0" w:color="auto"/>
        <w:bottom w:val="none" w:sz="0" w:space="0" w:color="auto"/>
        <w:right w:val="none" w:sz="0" w:space="0" w:color="auto"/>
      </w:divBdr>
      <w:divsChild>
        <w:div w:id="2111971468">
          <w:marLeft w:val="480"/>
          <w:marRight w:val="0"/>
          <w:marTop w:val="0"/>
          <w:marBottom w:val="0"/>
          <w:divBdr>
            <w:top w:val="none" w:sz="0" w:space="0" w:color="auto"/>
            <w:left w:val="none" w:sz="0" w:space="0" w:color="auto"/>
            <w:bottom w:val="none" w:sz="0" w:space="0" w:color="auto"/>
            <w:right w:val="none" w:sz="0" w:space="0" w:color="auto"/>
          </w:divBdr>
        </w:div>
        <w:div w:id="791636002">
          <w:marLeft w:val="480"/>
          <w:marRight w:val="0"/>
          <w:marTop w:val="0"/>
          <w:marBottom w:val="0"/>
          <w:divBdr>
            <w:top w:val="none" w:sz="0" w:space="0" w:color="auto"/>
            <w:left w:val="none" w:sz="0" w:space="0" w:color="auto"/>
            <w:bottom w:val="none" w:sz="0" w:space="0" w:color="auto"/>
            <w:right w:val="none" w:sz="0" w:space="0" w:color="auto"/>
          </w:divBdr>
        </w:div>
        <w:div w:id="1572278003">
          <w:marLeft w:val="480"/>
          <w:marRight w:val="0"/>
          <w:marTop w:val="0"/>
          <w:marBottom w:val="0"/>
          <w:divBdr>
            <w:top w:val="none" w:sz="0" w:space="0" w:color="auto"/>
            <w:left w:val="none" w:sz="0" w:space="0" w:color="auto"/>
            <w:bottom w:val="none" w:sz="0" w:space="0" w:color="auto"/>
            <w:right w:val="none" w:sz="0" w:space="0" w:color="auto"/>
          </w:divBdr>
        </w:div>
        <w:div w:id="1853296755">
          <w:marLeft w:val="480"/>
          <w:marRight w:val="0"/>
          <w:marTop w:val="0"/>
          <w:marBottom w:val="0"/>
          <w:divBdr>
            <w:top w:val="none" w:sz="0" w:space="0" w:color="auto"/>
            <w:left w:val="none" w:sz="0" w:space="0" w:color="auto"/>
            <w:bottom w:val="none" w:sz="0" w:space="0" w:color="auto"/>
            <w:right w:val="none" w:sz="0" w:space="0" w:color="auto"/>
          </w:divBdr>
        </w:div>
        <w:div w:id="398796859">
          <w:marLeft w:val="480"/>
          <w:marRight w:val="0"/>
          <w:marTop w:val="0"/>
          <w:marBottom w:val="0"/>
          <w:divBdr>
            <w:top w:val="none" w:sz="0" w:space="0" w:color="auto"/>
            <w:left w:val="none" w:sz="0" w:space="0" w:color="auto"/>
            <w:bottom w:val="none" w:sz="0" w:space="0" w:color="auto"/>
            <w:right w:val="none" w:sz="0" w:space="0" w:color="auto"/>
          </w:divBdr>
        </w:div>
        <w:div w:id="1723746458">
          <w:marLeft w:val="480"/>
          <w:marRight w:val="0"/>
          <w:marTop w:val="0"/>
          <w:marBottom w:val="0"/>
          <w:divBdr>
            <w:top w:val="none" w:sz="0" w:space="0" w:color="auto"/>
            <w:left w:val="none" w:sz="0" w:space="0" w:color="auto"/>
            <w:bottom w:val="none" w:sz="0" w:space="0" w:color="auto"/>
            <w:right w:val="none" w:sz="0" w:space="0" w:color="auto"/>
          </w:divBdr>
        </w:div>
        <w:div w:id="594827854">
          <w:marLeft w:val="480"/>
          <w:marRight w:val="0"/>
          <w:marTop w:val="0"/>
          <w:marBottom w:val="0"/>
          <w:divBdr>
            <w:top w:val="none" w:sz="0" w:space="0" w:color="auto"/>
            <w:left w:val="none" w:sz="0" w:space="0" w:color="auto"/>
            <w:bottom w:val="none" w:sz="0" w:space="0" w:color="auto"/>
            <w:right w:val="none" w:sz="0" w:space="0" w:color="auto"/>
          </w:divBdr>
        </w:div>
        <w:div w:id="556279505">
          <w:marLeft w:val="480"/>
          <w:marRight w:val="0"/>
          <w:marTop w:val="0"/>
          <w:marBottom w:val="0"/>
          <w:divBdr>
            <w:top w:val="none" w:sz="0" w:space="0" w:color="auto"/>
            <w:left w:val="none" w:sz="0" w:space="0" w:color="auto"/>
            <w:bottom w:val="none" w:sz="0" w:space="0" w:color="auto"/>
            <w:right w:val="none" w:sz="0" w:space="0" w:color="auto"/>
          </w:divBdr>
        </w:div>
        <w:div w:id="315957797">
          <w:marLeft w:val="480"/>
          <w:marRight w:val="0"/>
          <w:marTop w:val="0"/>
          <w:marBottom w:val="0"/>
          <w:divBdr>
            <w:top w:val="none" w:sz="0" w:space="0" w:color="auto"/>
            <w:left w:val="none" w:sz="0" w:space="0" w:color="auto"/>
            <w:bottom w:val="none" w:sz="0" w:space="0" w:color="auto"/>
            <w:right w:val="none" w:sz="0" w:space="0" w:color="auto"/>
          </w:divBdr>
        </w:div>
        <w:div w:id="1804999904">
          <w:marLeft w:val="480"/>
          <w:marRight w:val="0"/>
          <w:marTop w:val="0"/>
          <w:marBottom w:val="0"/>
          <w:divBdr>
            <w:top w:val="none" w:sz="0" w:space="0" w:color="auto"/>
            <w:left w:val="none" w:sz="0" w:space="0" w:color="auto"/>
            <w:bottom w:val="none" w:sz="0" w:space="0" w:color="auto"/>
            <w:right w:val="none" w:sz="0" w:space="0" w:color="auto"/>
          </w:divBdr>
        </w:div>
        <w:div w:id="63452916">
          <w:marLeft w:val="480"/>
          <w:marRight w:val="0"/>
          <w:marTop w:val="0"/>
          <w:marBottom w:val="0"/>
          <w:divBdr>
            <w:top w:val="none" w:sz="0" w:space="0" w:color="auto"/>
            <w:left w:val="none" w:sz="0" w:space="0" w:color="auto"/>
            <w:bottom w:val="none" w:sz="0" w:space="0" w:color="auto"/>
            <w:right w:val="none" w:sz="0" w:space="0" w:color="auto"/>
          </w:divBdr>
        </w:div>
        <w:div w:id="1016078138">
          <w:marLeft w:val="480"/>
          <w:marRight w:val="0"/>
          <w:marTop w:val="0"/>
          <w:marBottom w:val="0"/>
          <w:divBdr>
            <w:top w:val="none" w:sz="0" w:space="0" w:color="auto"/>
            <w:left w:val="none" w:sz="0" w:space="0" w:color="auto"/>
            <w:bottom w:val="none" w:sz="0" w:space="0" w:color="auto"/>
            <w:right w:val="none" w:sz="0" w:space="0" w:color="auto"/>
          </w:divBdr>
        </w:div>
        <w:div w:id="676729757">
          <w:marLeft w:val="480"/>
          <w:marRight w:val="0"/>
          <w:marTop w:val="0"/>
          <w:marBottom w:val="0"/>
          <w:divBdr>
            <w:top w:val="none" w:sz="0" w:space="0" w:color="auto"/>
            <w:left w:val="none" w:sz="0" w:space="0" w:color="auto"/>
            <w:bottom w:val="none" w:sz="0" w:space="0" w:color="auto"/>
            <w:right w:val="none" w:sz="0" w:space="0" w:color="auto"/>
          </w:divBdr>
        </w:div>
        <w:div w:id="993796053">
          <w:marLeft w:val="480"/>
          <w:marRight w:val="0"/>
          <w:marTop w:val="0"/>
          <w:marBottom w:val="0"/>
          <w:divBdr>
            <w:top w:val="none" w:sz="0" w:space="0" w:color="auto"/>
            <w:left w:val="none" w:sz="0" w:space="0" w:color="auto"/>
            <w:bottom w:val="none" w:sz="0" w:space="0" w:color="auto"/>
            <w:right w:val="none" w:sz="0" w:space="0" w:color="auto"/>
          </w:divBdr>
        </w:div>
        <w:div w:id="171457032">
          <w:marLeft w:val="480"/>
          <w:marRight w:val="0"/>
          <w:marTop w:val="0"/>
          <w:marBottom w:val="0"/>
          <w:divBdr>
            <w:top w:val="none" w:sz="0" w:space="0" w:color="auto"/>
            <w:left w:val="none" w:sz="0" w:space="0" w:color="auto"/>
            <w:bottom w:val="none" w:sz="0" w:space="0" w:color="auto"/>
            <w:right w:val="none" w:sz="0" w:space="0" w:color="auto"/>
          </w:divBdr>
        </w:div>
        <w:div w:id="357507078">
          <w:marLeft w:val="480"/>
          <w:marRight w:val="0"/>
          <w:marTop w:val="0"/>
          <w:marBottom w:val="0"/>
          <w:divBdr>
            <w:top w:val="none" w:sz="0" w:space="0" w:color="auto"/>
            <w:left w:val="none" w:sz="0" w:space="0" w:color="auto"/>
            <w:bottom w:val="none" w:sz="0" w:space="0" w:color="auto"/>
            <w:right w:val="none" w:sz="0" w:space="0" w:color="auto"/>
          </w:divBdr>
        </w:div>
        <w:div w:id="737898362">
          <w:marLeft w:val="480"/>
          <w:marRight w:val="0"/>
          <w:marTop w:val="0"/>
          <w:marBottom w:val="0"/>
          <w:divBdr>
            <w:top w:val="none" w:sz="0" w:space="0" w:color="auto"/>
            <w:left w:val="none" w:sz="0" w:space="0" w:color="auto"/>
            <w:bottom w:val="none" w:sz="0" w:space="0" w:color="auto"/>
            <w:right w:val="none" w:sz="0" w:space="0" w:color="auto"/>
          </w:divBdr>
        </w:div>
        <w:div w:id="1650984930">
          <w:marLeft w:val="480"/>
          <w:marRight w:val="0"/>
          <w:marTop w:val="0"/>
          <w:marBottom w:val="0"/>
          <w:divBdr>
            <w:top w:val="none" w:sz="0" w:space="0" w:color="auto"/>
            <w:left w:val="none" w:sz="0" w:space="0" w:color="auto"/>
            <w:bottom w:val="none" w:sz="0" w:space="0" w:color="auto"/>
            <w:right w:val="none" w:sz="0" w:space="0" w:color="auto"/>
          </w:divBdr>
        </w:div>
        <w:div w:id="896822547">
          <w:marLeft w:val="480"/>
          <w:marRight w:val="0"/>
          <w:marTop w:val="0"/>
          <w:marBottom w:val="0"/>
          <w:divBdr>
            <w:top w:val="none" w:sz="0" w:space="0" w:color="auto"/>
            <w:left w:val="none" w:sz="0" w:space="0" w:color="auto"/>
            <w:bottom w:val="none" w:sz="0" w:space="0" w:color="auto"/>
            <w:right w:val="none" w:sz="0" w:space="0" w:color="auto"/>
          </w:divBdr>
        </w:div>
        <w:div w:id="752892542">
          <w:marLeft w:val="480"/>
          <w:marRight w:val="0"/>
          <w:marTop w:val="0"/>
          <w:marBottom w:val="0"/>
          <w:divBdr>
            <w:top w:val="none" w:sz="0" w:space="0" w:color="auto"/>
            <w:left w:val="none" w:sz="0" w:space="0" w:color="auto"/>
            <w:bottom w:val="none" w:sz="0" w:space="0" w:color="auto"/>
            <w:right w:val="none" w:sz="0" w:space="0" w:color="auto"/>
          </w:divBdr>
        </w:div>
        <w:div w:id="1653750887">
          <w:marLeft w:val="480"/>
          <w:marRight w:val="0"/>
          <w:marTop w:val="0"/>
          <w:marBottom w:val="0"/>
          <w:divBdr>
            <w:top w:val="none" w:sz="0" w:space="0" w:color="auto"/>
            <w:left w:val="none" w:sz="0" w:space="0" w:color="auto"/>
            <w:bottom w:val="none" w:sz="0" w:space="0" w:color="auto"/>
            <w:right w:val="none" w:sz="0" w:space="0" w:color="auto"/>
          </w:divBdr>
        </w:div>
        <w:div w:id="1412582100">
          <w:marLeft w:val="480"/>
          <w:marRight w:val="0"/>
          <w:marTop w:val="0"/>
          <w:marBottom w:val="0"/>
          <w:divBdr>
            <w:top w:val="none" w:sz="0" w:space="0" w:color="auto"/>
            <w:left w:val="none" w:sz="0" w:space="0" w:color="auto"/>
            <w:bottom w:val="none" w:sz="0" w:space="0" w:color="auto"/>
            <w:right w:val="none" w:sz="0" w:space="0" w:color="auto"/>
          </w:divBdr>
        </w:div>
        <w:div w:id="964043855">
          <w:marLeft w:val="480"/>
          <w:marRight w:val="0"/>
          <w:marTop w:val="0"/>
          <w:marBottom w:val="0"/>
          <w:divBdr>
            <w:top w:val="none" w:sz="0" w:space="0" w:color="auto"/>
            <w:left w:val="none" w:sz="0" w:space="0" w:color="auto"/>
            <w:bottom w:val="none" w:sz="0" w:space="0" w:color="auto"/>
            <w:right w:val="none" w:sz="0" w:space="0" w:color="auto"/>
          </w:divBdr>
        </w:div>
        <w:div w:id="1032995594">
          <w:marLeft w:val="480"/>
          <w:marRight w:val="0"/>
          <w:marTop w:val="0"/>
          <w:marBottom w:val="0"/>
          <w:divBdr>
            <w:top w:val="none" w:sz="0" w:space="0" w:color="auto"/>
            <w:left w:val="none" w:sz="0" w:space="0" w:color="auto"/>
            <w:bottom w:val="none" w:sz="0" w:space="0" w:color="auto"/>
            <w:right w:val="none" w:sz="0" w:space="0" w:color="auto"/>
          </w:divBdr>
        </w:div>
        <w:div w:id="1818299917">
          <w:marLeft w:val="480"/>
          <w:marRight w:val="0"/>
          <w:marTop w:val="0"/>
          <w:marBottom w:val="0"/>
          <w:divBdr>
            <w:top w:val="none" w:sz="0" w:space="0" w:color="auto"/>
            <w:left w:val="none" w:sz="0" w:space="0" w:color="auto"/>
            <w:bottom w:val="none" w:sz="0" w:space="0" w:color="auto"/>
            <w:right w:val="none" w:sz="0" w:space="0" w:color="auto"/>
          </w:divBdr>
        </w:div>
        <w:div w:id="578826606">
          <w:marLeft w:val="480"/>
          <w:marRight w:val="0"/>
          <w:marTop w:val="0"/>
          <w:marBottom w:val="0"/>
          <w:divBdr>
            <w:top w:val="none" w:sz="0" w:space="0" w:color="auto"/>
            <w:left w:val="none" w:sz="0" w:space="0" w:color="auto"/>
            <w:bottom w:val="none" w:sz="0" w:space="0" w:color="auto"/>
            <w:right w:val="none" w:sz="0" w:space="0" w:color="auto"/>
          </w:divBdr>
        </w:div>
        <w:div w:id="1946381174">
          <w:marLeft w:val="480"/>
          <w:marRight w:val="0"/>
          <w:marTop w:val="0"/>
          <w:marBottom w:val="0"/>
          <w:divBdr>
            <w:top w:val="none" w:sz="0" w:space="0" w:color="auto"/>
            <w:left w:val="none" w:sz="0" w:space="0" w:color="auto"/>
            <w:bottom w:val="none" w:sz="0" w:space="0" w:color="auto"/>
            <w:right w:val="none" w:sz="0" w:space="0" w:color="auto"/>
          </w:divBdr>
        </w:div>
        <w:div w:id="1028750015">
          <w:marLeft w:val="480"/>
          <w:marRight w:val="0"/>
          <w:marTop w:val="0"/>
          <w:marBottom w:val="0"/>
          <w:divBdr>
            <w:top w:val="none" w:sz="0" w:space="0" w:color="auto"/>
            <w:left w:val="none" w:sz="0" w:space="0" w:color="auto"/>
            <w:bottom w:val="none" w:sz="0" w:space="0" w:color="auto"/>
            <w:right w:val="none" w:sz="0" w:space="0" w:color="auto"/>
          </w:divBdr>
        </w:div>
        <w:div w:id="1425763662">
          <w:marLeft w:val="480"/>
          <w:marRight w:val="0"/>
          <w:marTop w:val="0"/>
          <w:marBottom w:val="0"/>
          <w:divBdr>
            <w:top w:val="none" w:sz="0" w:space="0" w:color="auto"/>
            <w:left w:val="none" w:sz="0" w:space="0" w:color="auto"/>
            <w:bottom w:val="none" w:sz="0" w:space="0" w:color="auto"/>
            <w:right w:val="none" w:sz="0" w:space="0" w:color="auto"/>
          </w:divBdr>
        </w:div>
        <w:div w:id="1672441044">
          <w:marLeft w:val="480"/>
          <w:marRight w:val="0"/>
          <w:marTop w:val="0"/>
          <w:marBottom w:val="0"/>
          <w:divBdr>
            <w:top w:val="none" w:sz="0" w:space="0" w:color="auto"/>
            <w:left w:val="none" w:sz="0" w:space="0" w:color="auto"/>
            <w:bottom w:val="none" w:sz="0" w:space="0" w:color="auto"/>
            <w:right w:val="none" w:sz="0" w:space="0" w:color="auto"/>
          </w:divBdr>
        </w:div>
        <w:div w:id="90010387">
          <w:marLeft w:val="480"/>
          <w:marRight w:val="0"/>
          <w:marTop w:val="0"/>
          <w:marBottom w:val="0"/>
          <w:divBdr>
            <w:top w:val="none" w:sz="0" w:space="0" w:color="auto"/>
            <w:left w:val="none" w:sz="0" w:space="0" w:color="auto"/>
            <w:bottom w:val="none" w:sz="0" w:space="0" w:color="auto"/>
            <w:right w:val="none" w:sz="0" w:space="0" w:color="auto"/>
          </w:divBdr>
        </w:div>
        <w:div w:id="932974398">
          <w:marLeft w:val="480"/>
          <w:marRight w:val="0"/>
          <w:marTop w:val="0"/>
          <w:marBottom w:val="0"/>
          <w:divBdr>
            <w:top w:val="none" w:sz="0" w:space="0" w:color="auto"/>
            <w:left w:val="none" w:sz="0" w:space="0" w:color="auto"/>
            <w:bottom w:val="none" w:sz="0" w:space="0" w:color="auto"/>
            <w:right w:val="none" w:sz="0" w:space="0" w:color="auto"/>
          </w:divBdr>
        </w:div>
        <w:div w:id="2108116910">
          <w:marLeft w:val="480"/>
          <w:marRight w:val="0"/>
          <w:marTop w:val="0"/>
          <w:marBottom w:val="0"/>
          <w:divBdr>
            <w:top w:val="none" w:sz="0" w:space="0" w:color="auto"/>
            <w:left w:val="none" w:sz="0" w:space="0" w:color="auto"/>
            <w:bottom w:val="none" w:sz="0" w:space="0" w:color="auto"/>
            <w:right w:val="none" w:sz="0" w:space="0" w:color="auto"/>
          </w:divBdr>
        </w:div>
        <w:div w:id="1791782004">
          <w:marLeft w:val="480"/>
          <w:marRight w:val="0"/>
          <w:marTop w:val="0"/>
          <w:marBottom w:val="0"/>
          <w:divBdr>
            <w:top w:val="none" w:sz="0" w:space="0" w:color="auto"/>
            <w:left w:val="none" w:sz="0" w:space="0" w:color="auto"/>
            <w:bottom w:val="none" w:sz="0" w:space="0" w:color="auto"/>
            <w:right w:val="none" w:sz="0" w:space="0" w:color="auto"/>
          </w:divBdr>
        </w:div>
        <w:div w:id="905530214">
          <w:marLeft w:val="480"/>
          <w:marRight w:val="0"/>
          <w:marTop w:val="0"/>
          <w:marBottom w:val="0"/>
          <w:divBdr>
            <w:top w:val="none" w:sz="0" w:space="0" w:color="auto"/>
            <w:left w:val="none" w:sz="0" w:space="0" w:color="auto"/>
            <w:bottom w:val="none" w:sz="0" w:space="0" w:color="auto"/>
            <w:right w:val="none" w:sz="0" w:space="0" w:color="auto"/>
          </w:divBdr>
        </w:div>
        <w:div w:id="1873424173">
          <w:marLeft w:val="480"/>
          <w:marRight w:val="0"/>
          <w:marTop w:val="0"/>
          <w:marBottom w:val="0"/>
          <w:divBdr>
            <w:top w:val="none" w:sz="0" w:space="0" w:color="auto"/>
            <w:left w:val="none" w:sz="0" w:space="0" w:color="auto"/>
            <w:bottom w:val="none" w:sz="0" w:space="0" w:color="auto"/>
            <w:right w:val="none" w:sz="0" w:space="0" w:color="auto"/>
          </w:divBdr>
        </w:div>
        <w:div w:id="289291586">
          <w:marLeft w:val="480"/>
          <w:marRight w:val="0"/>
          <w:marTop w:val="0"/>
          <w:marBottom w:val="0"/>
          <w:divBdr>
            <w:top w:val="none" w:sz="0" w:space="0" w:color="auto"/>
            <w:left w:val="none" w:sz="0" w:space="0" w:color="auto"/>
            <w:bottom w:val="none" w:sz="0" w:space="0" w:color="auto"/>
            <w:right w:val="none" w:sz="0" w:space="0" w:color="auto"/>
          </w:divBdr>
        </w:div>
        <w:div w:id="1713384587">
          <w:marLeft w:val="480"/>
          <w:marRight w:val="0"/>
          <w:marTop w:val="0"/>
          <w:marBottom w:val="0"/>
          <w:divBdr>
            <w:top w:val="none" w:sz="0" w:space="0" w:color="auto"/>
            <w:left w:val="none" w:sz="0" w:space="0" w:color="auto"/>
            <w:bottom w:val="none" w:sz="0" w:space="0" w:color="auto"/>
            <w:right w:val="none" w:sz="0" w:space="0" w:color="auto"/>
          </w:divBdr>
        </w:div>
        <w:div w:id="1830247886">
          <w:marLeft w:val="480"/>
          <w:marRight w:val="0"/>
          <w:marTop w:val="0"/>
          <w:marBottom w:val="0"/>
          <w:divBdr>
            <w:top w:val="none" w:sz="0" w:space="0" w:color="auto"/>
            <w:left w:val="none" w:sz="0" w:space="0" w:color="auto"/>
            <w:bottom w:val="none" w:sz="0" w:space="0" w:color="auto"/>
            <w:right w:val="none" w:sz="0" w:space="0" w:color="auto"/>
          </w:divBdr>
        </w:div>
        <w:div w:id="878929160">
          <w:marLeft w:val="480"/>
          <w:marRight w:val="0"/>
          <w:marTop w:val="0"/>
          <w:marBottom w:val="0"/>
          <w:divBdr>
            <w:top w:val="none" w:sz="0" w:space="0" w:color="auto"/>
            <w:left w:val="none" w:sz="0" w:space="0" w:color="auto"/>
            <w:bottom w:val="none" w:sz="0" w:space="0" w:color="auto"/>
            <w:right w:val="none" w:sz="0" w:space="0" w:color="auto"/>
          </w:divBdr>
        </w:div>
        <w:div w:id="1350259725">
          <w:marLeft w:val="480"/>
          <w:marRight w:val="0"/>
          <w:marTop w:val="0"/>
          <w:marBottom w:val="0"/>
          <w:divBdr>
            <w:top w:val="none" w:sz="0" w:space="0" w:color="auto"/>
            <w:left w:val="none" w:sz="0" w:space="0" w:color="auto"/>
            <w:bottom w:val="none" w:sz="0" w:space="0" w:color="auto"/>
            <w:right w:val="none" w:sz="0" w:space="0" w:color="auto"/>
          </w:divBdr>
        </w:div>
        <w:div w:id="1404454523">
          <w:marLeft w:val="480"/>
          <w:marRight w:val="0"/>
          <w:marTop w:val="0"/>
          <w:marBottom w:val="0"/>
          <w:divBdr>
            <w:top w:val="none" w:sz="0" w:space="0" w:color="auto"/>
            <w:left w:val="none" w:sz="0" w:space="0" w:color="auto"/>
            <w:bottom w:val="none" w:sz="0" w:space="0" w:color="auto"/>
            <w:right w:val="none" w:sz="0" w:space="0" w:color="auto"/>
          </w:divBdr>
        </w:div>
        <w:div w:id="1822235738">
          <w:marLeft w:val="480"/>
          <w:marRight w:val="0"/>
          <w:marTop w:val="0"/>
          <w:marBottom w:val="0"/>
          <w:divBdr>
            <w:top w:val="none" w:sz="0" w:space="0" w:color="auto"/>
            <w:left w:val="none" w:sz="0" w:space="0" w:color="auto"/>
            <w:bottom w:val="none" w:sz="0" w:space="0" w:color="auto"/>
            <w:right w:val="none" w:sz="0" w:space="0" w:color="auto"/>
          </w:divBdr>
        </w:div>
        <w:div w:id="909388547">
          <w:marLeft w:val="480"/>
          <w:marRight w:val="0"/>
          <w:marTop w:val="0"/>
          <w:marBottom w:val="0"/>
          <w:divBdr>
            <w:top w:val="none" w:sz="0" w:space="0" w:color="auto"/>
            <w:left w:val="none" w:sz="0" w:space="0" w:color="auto"/>
            <w:bottom w:val="none" w:sz="0" w:space="0" w:color="auto"/>
            <w:right w:val="none" w:sz="0" w:space="0" w:color="auto"/>
          </w:divBdr>
        </w:div>
        <w:div w:id="955479436">
          <w:marLeft w:val="480"/>
          <w:marRight w:val="0"/>
          <w:marTop w:val="0"/>
          <w:marBottom w:val="0"/>
          <w:divBdr>
            <w:top w:val="none" w:sz="0" w:space="0" w:color="auto"/>
            <w:left w:val="none" w:sz="0" w:space="0" w:color="auto"/>
            <w:bottom w:val="none" w:sz="0" w:space="0" w:color="auto"/>
            <w:right w:val="none" w:sz="0" w:space="0" w:color="auto"/>
          </w:divBdr>
        </w:div>
        <w:div w:id="2125684355">
          <w:marLeft w:val="480"/>
          <w:marRight w:val="0"/>
          <w:marTop w:val="0"/>
          <w:marBottom w:val="0"/>
          <w:divBdr>
            <w:top w:val="none" w:sz="0" w:space="0" w:color="auto"/>
            <w:left w:val="none" w:sz="0" w:space="0" w:color="auto"/>
            <w:bottom w:val="none" w:sz="0" w:space="0" w:color="auto"/>
            <w:right w:val="none" w:sz="0" w:space="0" w:color="auto"/>
          </w:divBdr>
        </w:div>
        <w:div w:id="687950619">
          <w:marLeft w:val="480"/>
          <w:marRight w:val="0"/>
          <w:marTop w:val="0"/>
          <w:marBottom w:val="0"/>
          <w:divBdr>
            <w:top w:val="none" w:sz="0" w:space="0" w:color="auto"/>
            <w:left w:val="none" w:sz="0" w:space="0" w:color="auto"/>
            <w:bottom w:val="none" w:sz="0" w:space="0" w:color="auto"/>
            <w:right w:val="none" w:sz="0" w:space="0" w:color="auto"/>
          </w:divBdr>
        </w:div>
        <w:div w:id="1862743573">
          <w:marLeft w:val="480"/>
          <w:marRight w:val="0"/>
          <w:marTop w:val="0"/>
          <w:marBottom w:val="0"/>
          <w:divBdr>
            <w:top w:val="none" w:sz="0" w:space="0" w:color="auto"/>
            <w:left w:val="none" w:sz="0" w:space="0" w:color="auto"/>
            <w:bottom w:val="none" w:sz="0" w:space="0" w:color="auto"/>
            <w:right w:val="none" w:sz="0" w:space="0" w:color="auto"/>
          </w:divBdr>
        </w:div>
        <w:div w:id="1434784363">
          <w:marLeft w:val="480"/>
          <w:marRight w:val="0"/>
          <w:marTop w:val="0"/>
          <w:marBottom w:val="0"/>
          <w:divBdr>
            <w:top w:val="none" w:sz="0" w:space="0" w:color="auto"/>
            <w:left w:val="none" w:sz="0" w:space="0" w:color="auto"/>
            <w:bottom w:val="none" w:sz="0" w:space="0" w:color="auto"/>
            <w:right w:val="none" w:sz="0" w:space="0" w:color="auto"/>
          </w:divBdr>
        </w:div>
        <w:div w:id="1269656817">
          <w:marLeft w:val="480"/>
          <w:marRight w:val="0"/>
          <w:marTop w:val="0"/>
          <w:marBottom w:val="0"/>
          <w:divBdr>
            <w:top w:val="none" w:sz="0" w:space="0" w:color="auto"/>
            <w:left w:val="none" w:sz="0" w:space="0" w:color="auto"/>
            <w:bottom w:val="none" w:sz="0" w:space="0" w:color="auto"/>
            <w:right w:val="none" w:sz="0" w:space="0" w:color="auto"/>
          </w:divBdr>
        </w:div>
        <w:div w:id="251744681">
          <w:marLeft w:val="480"/>
          <w:marRight w:val="0"/>
          <w:marTop w:val="0"/>
          <w:marBottom w:val="0"/>
          <w:divBdr>
            <w:top w:val="none" w:sz="0" w:space="0" w:color="auto"/>
            <w:left w:val="none" w:sz="0" w:space="0" w:color="auto"/>
            <w:bottom w:val="none" w:sz="0" w:space="0" w:color="auto"/>
            <w:right w:val="none" w:sz="0" w:space="0" w:color="auto"/>
          </w:divBdr>
        </w:div>
        <w:div w:id="163398637">
          <w:marLeft w:val="480"/>
          <w:marRight w:val="0"/>
          <w:marTop w:val="0"/>
          <w:marBottom w:val="0"/>
          <w:divBdr>
            <w:top w:val="none" w:sz="0" w:space="0" w:color="auto"/>
            <w:left w:val="none" w:sz="0" w:space="0" w:color="auto"/>
            <w:bottom w:val="none" w:sz="0" w:space="0" w:color="auto"/>
            <w:right w:val="none" w:sz="0" w:space="0" w:color="auto"/>
          </w:divBdr>
        </w:div>
        <w:div w:id="1478106771">
          <w:marLeft w:val="480"/>
          <w:marRight w:val="0"/>
          <w:marTop w:val="0"/>
          <w:marBottom w:val="0"/>
          <w:divBdr>
            <w:top w:val="none" w:sz="0" w:space="0" w:color="auto"/>
            <w:left w:val="none" w:sz="0" w:space="0" w:color="auto"/>
            <w:bottom w:val="none" w:sz="0" w:space="0" w:color="auto"/>
            <w:right w:val="none" w:sz="0" w:space="0" w:color="auto"/>
          </w:divBdr>
        </w:div>
        <w:div w:id="1306545959">
          <w:marLeft w:val="480"/>
          <w:marRight w:val="0"/>
          <w:marTop w:val="0"/>
          <w:marBottom w:val="0"/>
          <w:divBdr>
            <w:top w:val="none" w:sz="0" w:space="0" w:color="auto"/>
            <w:left w:val="none" w:sz="0" w:space="0" w:color="auto"/>
            <w:bottom w:val="none" w:sz="0" w:space="0" w:color="auto"/>
            <w:right w:val="none" w:sz="0" w:space="0" w:color="auto"/>
          </w:divBdr>
        </w:div>
        <w:div w:id="135491255">
          <w:marLeft w:val="480"/>
          <w:marRight w:val="0"/>
          <w:marTop w:val="0"/>
          <w:marBottom w:val="0"/>
          <w:divBdr>
            <w:top w:val="none" w:sz="0" w:space="0" w:color="auto"/>
            <w:left w:val="none" w:sz="0" w:space="0" w:color="auto"/>
            <w:bottom w:val="none" w:sz="0" w:space="0" w:color="auto"/>
            <w:right w:val="none" w:sz="0" w:space="0" w:color="auto"/>
          </w:divBdr>
        </w:div>
        <w:div w:id="526407683">
          <w:marLeft w:val="480"/>
          <w:marRight w:val="0"/>
          <w:marTop w:val="0"/>
          <w:marBottom w:val="0"/>
          <w:divBdr>
            <w:top w:val="none" w:sz="0" w:space="0" w:color="auto"/>
            <w:left w:val="none" w:sz="0" w:space="0" w:color="auto"/>
            <w:bottom w:val="none" w:sz="0" w:space="0" w:color="auto"/>
            <w:right w:val="none" w:sz="0" w:space="0" w:color="auto"/>
          </w:divBdr>
        </w:div>
        <w:div w:id="822236658">
          <w:marLeft w:val="480"/>
          <w:marRight w:val="0"/>
          <w:marTop w:val="0"/>
          <w:marBottom w:val="0"/>
          <w:divBdr>
            <w:top w:val="none" w:sz="0" w:space="0" w:color="auto"/>
            <w:left w:val="none" w:sz="0" w:space="0" w:color="auto"/>
            <w:bottom w:val="none" w:sz="0" w:space="0" w:color="auto"/>
            <w:right w:val="none" w:sz="0" w:space="0" w:color="auto"/>
          </w:divBdr>
        </w:div>
        <w:div w:id="306982241">
          <w:marLeft w:val="480"/>
          <w:marRight w:val="0"/>
          <w:marTop w:val="0"/>
          <w:marBottom w:val="0"/>
          <w:divBdr>
            <w:top w:val="none" w:sz="0" w:space="0" w:color="auto"/>
            <w:left w:val="none" w:sz="0" w:space="0" w:color="auto"/>
            <w:bottom w:val="none" w:sz="0" w:space="0" w:color="auto"/>
            <w:right w:val="none" w:sz="0" w:space="0" w:color="auto"/>
          </w:divBdr>
        </w:div>
        <w:div w:id="443228793">
          <w:marLeft w:val="480"/>
          <w:marRight w:val="0"/>
          <w:marTop w:val="0"/>
          <w:marBottom w:val="0"/>
          <w:divBdr>
            <w:top w:val="none" w:sz="0" w:space="0" w:color="auto"/>
            <w:left w:val="none" w:sz="0" w:space="0" w:color="auto"/>
            <w:bottom w:val="none" w:sz="0" w:space="0" w:color="auto"/>
            <w:right w:val="none" w:sz="0" w:space="0" w:color="auto"/>
          </w:divBdr>
        </w:div>
        <w:div w:id="977488568">
          <w:marLeft w:val="480"/>
          <w:marRight w:val="0"/>
          <w:marTop w:val="0"/>
          <w:marBottom w:val="0"/>
          <w:divBdr>
            <w:top w:val="none" w:sz="0" w:space="0" w:color="auto"/>
            <w:left w:val="none" w:sz="0" w:space="0" w:color="auto"/>
            <w:bottom w:val="none" w:sz="0" w:space="0" w:color="auto"/>
            <w:right w:val="none" w:sz="0" w:space="0" w:color="auto"/>
          </w:divBdr>
        </w:div>
        <w:div w:id="372538157">
          <w:marLeft w:val="480"/>
          <w:marRight w:val="0"/>
          <w:marTop w:val="0"/>
          <w:marBottom w:val="0"/>
          <w:divBdr>
            <w:top w:val="none" w:sz="0" w:space="0" w:color="auto"/>
            <w:left w:val="none" w:sz="0" w:space="0" w:color="auto"/>
            <w:bottom w:val="none" w:sz="0" w:space="0" w:color="auto"/>
            <w:right w:val="none" w:sz="0" w:space="0" w:color="auto"/>
          </w:divBdr>
        </w:div>
        <w:div w:id="888150195">
          <w:marLeft w:val="480"/>
          <w:marRight w:val="0"/>
          <w:marTop w:val="0"/>
          <w:marBottom w:val="0"/>
          <w:divBdr>
            <w:top w:val="none" w:sz="0" w:space="0" w:color="auto"/>
            <w:left w:val="none" w:sz="0" w:space="0" w:color="auto"/>
            <w:bottom w:val="none" w:sz="0" w:space="0" w:color="auto"/>
            <w:right w:val="none" w:sz="0" w:space="0" w:color="auto"/>
          </w:divBdr>
        </w:div>
        <w:div w:id="2143840818">
          <w:marLeft w:val="480"/>
          <w:marRight w:val="0"/>
          <w:marTop w:val="0"/>
          <w:marBottom w:val="0"/>
          <w:divBdr>
            <w:top w:val="none" w:sz="0" w:space="0" w:color="auto"/>
            <w:left w:val="none" w:sz="0" w:space="0" w:color="auto"/>
            <w:bottom w:val="none" w:sz="0" w:space="0" w:color="auto"/>
            <w:right w:val="none" w:sz="0" w:space="0" w:color="auto"/>
          </w:divBdr>
        </w:div>
        <w:div w:id="1506095854">
          <w:marLeft w:val="480"/>
          <w:marRight w:val="0"/>
          <w:marTop w:val="0"/>
          <w:marBottom w:val="0"/>
          <w:divBdr>
            <w:top w:val="none" w:sz="0" w:space="0" w:color="auto"/>
            <w:left w:val="none" w:sz="0" w:space="0" w:color="auto"/>
            <w:bottom w:val="none" w:sz="0" w:space="0" w:color="auto"/>
            <w:right w:val="none" w:sz="0" w:space="0" w:color="auto"/>
          </w:divBdr>
        </w:div>
        <w:div w:id="2066485877">
          <w:marLeft w:val="480"/>
          <w:marRight w:val="0"/>
          <w:marTop w:val="0"/>
          <w:marBottom w:val="0"/>
          <w:divBdr>
            <w:top w:val="none" w:sz="0" w:space="0" w:color="auto"/>
            <w:left w:val="none" w:sz="0" w:space="0" w:color="auto"/>
            <w:bottom w:val="none" w:sz="0" w:space="0" w:color="auto"/>
            <w:right w:val="none" w:sz="0" w:space="0" w:color="auto"/>
          </w:divBdr>
        </w:div>
        <w:div w:id="1482769872">
          <w:marLeft w:val="480"/>
          <w:marRight w:val="0"/>
          <w:marTop w:val="0"/>
          <w:marBottom w:val="0"/>
          <w:divBdr>
            <w:top w:val="none" w:sz="0" w:space="0" w:color="auto"/>
            <w:left w:val="none" w:sz="0" w:space="0" w:color="auto"/>
            <w:bottom w:val="none" w:sz="0" w:space="0" w:color="auto"/>
            <w:right w:val="none" w:sz="0" w:space="0" w:color="auto"/>
          </w:divBdr>
        </w:div>
        <w:div w:id="140274409">
          <w:marLeft w:val="480"/>
          <w:marRight w:val="0"/>
          <w:marTop w:val="0"/>
          <w:marBottom w:val="0"/>
          <w:divBdr>
            <w:top w:val="none" w:sz="0" w:space="0" w:color="auto"/>
            <w:left w:val="none" w:sz="0" w:space="0" w:color="auto"/>
            <w:bottom w:val="none" w:sz="0" w:space="0" w:color="auto"/>
            <w:right w:val="none" w:sz="0" w:space="0" w:color="auto"/>
          </w:divBdr>
        </w:div>
        <w:div w:id="47072686">
          <w:marLeft w:val="480"/>
          <w:marRight w:val="0"/>
          <w:marTop w:val="0"/>
          <w:marBottom w:val="0"/>
          <w:divBdr>
            <w:top w:val="none" w:sz="0" w:space="0" w:color="auto"/>
            <w:left w:val="none" w:sz="0" w:space="0" w:color="auto"/>
            <w:bottom w:val="none" w:sz="0" w:space="0" w:color="auto"/>
            <w:right w:val="none" w:sz="0" w:space="0" w:color="auto"/>
          </w:divBdr>
        </w:div>
        <w:div w:id="164636115">
          <w:marLeft w:val="480"/>
          <w:marRight w:val="0"/>
          <w:marTop w:val="0"/>
          <w:marBottom w:val="0"/>
          <w:divBdr>
            <w:top w:val="none" w:sz="0" w:space="0" w:color="auto"/>
            <w:left w:val="none" w:sz="0" w:space="0" w:color="auto"/>
            <w:bottom w:val="none" w:sz="0" w:space="0" w:color="auto"/>
            <w:right w:val="none" w:sz="0" w:space="0" w:color="auto"/>
          </w:divBdr>
        </w:div>
        <w:div w:id="935946717">
          <w:marLeft w:val="480"/>
          <w:marRight w:val="0"/>
          <w:marTop w:val="0"/>
          <w:marBottom w:val="0"/>
          <w:divBdr>
            <w:top w:val="none" w:sz="0" w:space="0" w:color="auto"/>
            <w:left w:val="none" w:sz="0" w:space="0" w:color="auto"/>
            <w:bottom w:val="none" w:sz="0" w:space="0" w:color="auto"/>
            <w:right w:val="none" w:sz="0" w:space="0" w:color="auto"/>
          </w:divBdr>
        </w:div>
        <w:div w:id="974019048">
          <w:marLeft w:val="480"/>
          <w:marRight w:val="0"/>
          <w:marTop w:val="0"/>
          <w:marBottom w:val="0"/>
          <w:divBdr>
            <w:top w:val="none" w:sz="0" w:space="0" w:color="auto"/>
            <w:left w:val="none" w:sz="0" w:space="0" w:color="auto"/>
            <w:bottom w:val="none" w:sz="0" w:space="0" w:color="auto"/>
            <w:right w:val="none" w:sz="0" w:space="0" w:color="auto"/>
          </w:divBdr>
        </w:div>
        <w:div w:id="1811290338">
          <w:marLeft w:val="480"/>
          <w:marRight w:val="0"/>
          <w:marTop w:val="0"/>
          <w:marBottom w:val="0"/>
          <w:divBdr>
            <w:top w:val="none" w:sz="0" w:space="0" w:color="auto"/>
            <w:left w:val="none" w:sz="0" w:space="0" w:color="auto"/>
            <w:bottom w:val="none" w:sz="0" w:space="0" w:color="auto"/>
            <w:right w:val="none" w:sz="0" w:space="0" w:color="auto"/>
          </w:divBdr>
        </w:div>
        <w:div w:id="16077891">
          <w:marLeft w:val="480"/>
          <w:marRight w:val="0"/>
          <w:marTop w:val="0"/>
          <w:marBottom w:val="0"/>
          <w:divBdr>
            <w:top w:val="none" w:sz="0" w:space="0" w:color="auto"/>
            <w:left w:val="none" w:sz="0" w:space="0" w:color="auto"/>
            <w:bottom w:val="none" w:sz="0" w:space="0" w:color="auto"/>
            <w:right w:val="none" w:sz="0" w:space="0" w:color="auto"/>
          </w:divBdr>
        </w:div>
        <w:div w:id="846093688">
          <w:marLeft w:val="480"/>
          <w:marRight w:val="0"/>
          <w:marTop w:val="0"/>
          <w:marBottom w:val="0"/>
          <w:divBdr>
            <w:top w:val="none" w:sz="0" w:space="0" w:color="auto"/>
            <w:left w:val="none" w:sz="0" w:space="0" w:color="auto"/>
            <w:bottom w:val="none" w:sz="0" w:space="0" w:color="auto"/>
            <w:right w:val="none" w:sz="0" w:space="0" w:color="auto"/>
          </w:divBdr>
        </w:div>
        <w:div w:id="1366910470">
          <w:marLeft w:val="480"/>
          <w:marRight w:val="0"/>
          <w:marTop w:val="0"/>
          <w:marBottom w:val="0"/>
          <w:divBdr>
            <w:top w:val="none" w:sz="0" w:space="0" w:color="auto"/>
            <w:left w:val="none" w:sz="0" w:space="0" w:color="auto"/>
            <w:bottom w:val="none" w:sz="0" w:space="0" w:color="auto"/>
            <w:right w:val="none" w:sz="0" w:space="0" w:color="auto"/>
          </w:divBdr>
        </w:div>
        <w:div w:id="137651525">
          <w:marLeft w:val="480"/>
          <w:marRight w:val="0"/>
          <w:marTop w:val="0"/>
          <w:marBottom w:val="0"/>
          <w:divBdr>
            <w:top w:val="none" w:sz="0" w:space="0" w:color="auto"/>
            <w:left w:val="none" w:sz="0" w:space="0" w:color="auto"/>
            <w:bottom w:val="none" w:sz="0" w:space="0" w:color="auto"/>
            <w:right w:val="none" w:sz="0" w:space="0" w:color="auto"/>
          </w:divBdr>
        </w:div>
        <w:div w:id="168446459">
          <w:marLeft w:val="480"/>
          <w:marRight w:val="0"/>
          <w:marTop w:val="0"/>
          <w:marBottom w:val="0"/>
          <w:divBdr>
            <w:top w:val="none" w:sz="0" w:space="0" w:color="auto"/>
            <w:left w:val="none" w:sz="0" w:space="0" w:color="auto"/>
            <w:bottom w:val="none" w:sz="0" w:space="0" w:color="auto"/>
            <w:right w:val="none" w:sz="0" w:space="0" w:color="auto"/>
          </w:divBdr>
        </w:div>
        <w:div w:id="1827014003">
          <w:marLeft w:val="480"/>
          <w:marRight w:val="0"/>
          <w:marTop w:val="0"/>
          <w:marBottom w:val="0"/>
          <w:divBdr>
            <w:top w:val="none" w:sz="0" w:space="0" w:color="auto"/>
            <w:left w:val="none" w:sz="0" w:space="0" w:color="auto"/>
            <w:bottom w:val="none" w:sz="0" w:space="0" w:color="auto"/>
            <w:right w:val="none" w:sz="0" w:space="0" w:color="auto"/>
          </w:divBdr>
        </w:div>
        <w:div w:id="1968731202">
          <w:marLeft w:val="480"/>
          <w:marRight w:val="0"/>
          <w:marTop w:val="0"/>
          <w:marBottom w:val="0"/>
          <w:divBdr>
            <w:top w:val="none" w:sz="0" w:space="0" w:color="auto"/>
            <w:left w:val="none" w:sz="0" w:space="0" w:color="auto"/>
            <w:bottom w:val="none" w:sz="0" w:space="0" w:color="auto"/>
            <w:right w:val="none" w:sz="0" w:space="0" w:color="auto"/>
          </w:divBdr>
        </w:div>
        <w:div w:id="1609895072">
          <w:marLeft w:val="480"/>
          <w:marRight w:val="0"/>
          <w:marTop w:val="0"/>
          <w:marBottom w:val="0"/>
          <w:divBdr>
            <w:top w:val="none" w:sz="0" w:space="0" w:color="auto"/>
            <w:left w:val="none" w:sz="0" w:space="0" w:color="auto"/>
            <w:bottom w:val="none" w:sz="0" w:space="0" w:color="auto"/>
            <w:right w:val="none" w:sz="0" w:space="0" w:color="auto"/>
          </w:divBdr>
        </w:div>
        <w:div w:id="1613633519">
          <w:marLeft w:val="480"/>
          <w:marRight w:val="0"/>
          <w:marTop w:val="0"/>
          <w:marBottom w:val="0"/>
          <w:divBdr>
            <w:top w:val="none" w:sz="0" w:space="0" w:color="auto"/>
            <w:left w:val="none" w:sz="0" w:space="0" w:color="auto"/>
            <w:bottom w:val="none" w:sz="0" w:space="0" w:color="auto"/>
            <w:right w:val="none" w:sz="0" w:space="0" w:color="auto"/>
          </w:divBdr>
        </w:div>
        <w:div w:id="137647918">
          <w:marLeft w:val="480"/>
          <w:marRight w:val="0"/>
          <w:marTop w:val="0"/>
          <w:marBottom w:val="0"/>
          <w:divBdr>
            <w:top w:val="none" w:sz="0" w:space="0" w:color="auto"/>
            <w:left w:val="none" w:sz="0" w:space="0" w:color="auto"/>
            <w:bottom w:val="none" w:sz="0" w:space="0" w:color="auto"/>
            <w:right w:val="none" w:sz="0" w:space="0" w:color="auto"/>
          </w:divBdr>
        </w:div>
        <w:div w:id="2055539898">
          <w:marLeft w:val="480"/>
          <w:marRight w:val="0"/>
          <w:marTop w:val="0"/>
          <w:marBottom w:val="0"/>
          <w:divBdr>
            <w:top w:val="none" w:sz="0" w:space="0" w:color="auto"/>
            <w:left w:val="none" w:sz="0" w:space="0" w:color="auto"/>
            <w:bottom w:val="none" w:sz="0" w:space="0" w:color="auto"/>
            <w:right w:val="none" w:sz="0" w:space="0" w:color="auto"/>
          </w:divBdr>
        </w:div>
        <w:div w:id="1034038757">
          <w:marLeft w:val="480"/>
          <w:marRight w:val="0"/>
          <w:marTop w:val="0"/>
          <w:marBottom w:val="0"/>
          <w:divBdr>
            <w:top w:val="none" w:sz="0" w:space="0" w:color="auto"/>
            <w:left w:val="none" w:sz="0" w:space="0" w:color="auto"/>
            <w:bottom w:val="none" w:sz="0" w:space="0" w:color="auto"/>
            <w:right w:val="none" w:sz="0" w:space="0" w:color="auto"/>
          </w:divBdr>
        </w:div>
        <w:div w:id="1314750397">
          <w:marLeft w:val="480"/>
          <w:marRight w:val="0"/>
          <w:marTop w:val="0"/>
          <w:marBottom w:val="0"/>
          <w:divBdr>
            <w:top w:val="none" w:sz="0" w:space="0" w:color="auto"/>
            <w:left w:val="none" w:sz="0" w:space="0" w:color="auto"/>
            <w:bottom w:val="none" w:sz="0" w:space="0" w:color="auto"/>
            <w:right w:val="none" w:sz="0" w:space="0" w:color="auto"/>
          </w:divBdr>
        </w:div>
      </w:divsChild>
    </w:div>
    <w:div w:id="1923907290">
      <w:bodyDiv w:val="1"/>
      <w:marLeft w:val="0"/>
      <w:marRight w:val="0"/>
      <w:marTop w:val="0"/>
      <w:marBottom w:val="0"/>
      <w:divBdr>
        <w:top w:val="none" w:sz="0" w:space="0" w:color="auto"/>
        <w:left w:val="none" w:sz="0" w:space="0" w:color="auto"/>
        <w:bottom w:val="none" w:sz="0" w:space="0" w:color="auto"/>
        <w:right w:val="none" w:sz="0" w:space="0" w:color="auto"/>
      </w:divBdr>
    </w:div>
    <w:div w:id="1924219189">
      <w:bodyDiv w:val="1"/>
      <w:marLeft w:val="0"/>
      <w:marRight w:val="0"/>
      <w:marTop w:val="0"/>
      <w:marBottom w:val="0"/>
      <w:divBdr>
        <w:top w:val="none" w:sz="0" w:space="0" w:color="auto"/>
        <w:left w:val="none" w:sz="0" w:space="0" w:color="auto"/>
        <w:bottom w:val="none" w:sz="0" w:space="0" w:color="auto"/>
        <w:right w:val="none" w:sz="0" w:space="0" w:color="auto"/>
      </w:divBdr>
      <w:divsChild>
        <w:div w:id="1290208236">
          <w:marLeft w:val="640"/>
          <w:marRight w:val="0"/>
          <w:marTop w:val="0"/>
          <w:marBottom w:val="0"/>
          <w:divBdr>
            <w:top w:val="none" w:sz="0" w:space="0" w:color="auto"/>
            <w:left w:val="none" w:sz="0" w:space="0" w:color="auto"/>
            <w:bottom w:val="none" w:sz="0" w:space="0" w:color="auto"/>
            <w:right w:val="none" w:sz="0" w:space="0" w:color="auto"/>
          </w:divBdr>
        </w:div>
        <w:div w:id="1738431319">
          <w:marLeft w:val="640"/>
          <w:marRight w:val="0"/>
          <w:marTop w:val="0"/>
          <w:marBottom w:val="0"/>
          <w:divBdr>
            <w:top w:val="none" w:sz="0" w:space="0" w:color="auto"/>
            <w:left w:val="none" w:sz="0" w:space="0" w:color="auto"/>
            <w:bottom w:val="none" w:sz="0" w:space="0" w:color="auto"/>
            <w:right w:val="none" w:sz="0" w:space="0" w:color="auto"/>
          </w:divBdr>
        </w:div>
        <w:div w:id="281613977">
          <w:marLeft w:val="640"/>
          <w:marRight w:val="0"/>
          <w:marTop w:val="0"/>
          <w:marBottom w:val="0"/>
          <w:divBdr>
            <w:top w:val="none" w:sz="0" w:space="0" w:color="auto"/>
            <w:left w:val="none" w:sz="0" w:space="0" w:color="auto"/>
            <w:bottom w:val="none" w:sz="0" w:space="0" w:color="auto"/>
            <w:right w:val="none" w:sz="0" w:space="0" w:color="auto"/>
          </w:divBdr>
        </w:div>
        <w:div w:id="516041891">
          <w:marLeft w:val="640"/>
          <w:marRight w:val="0"/>
          <w:marTop w:val="0"/>
          <w:marBottom w:val="0"/>
          <w:divBdr>
            <w:top w:val="none" w:sz="0" w:space="0" w:color="auto"/>
            <w:left w:val="none" w:sz="0" w:space="0" w:color="auto"/>
            <w:bottom w:val="none" w:sz="0" w:space="0" w:color="auto"/>
            <w:right w:val="none" w:sz="0" w:space="0" w:color="auto"/>
          </w:divBdr>
        </w:div>
        <w:div w:id="115685714">
          <w:marLeft w:val="640"/>
          <w:marRight w:val="0"/>
          <w:marTop w:val="0"/>
          <w:marBottom w:val="0"/>
          <w:divBdr>
            <w:top w:val="none" w:sz="0" w:space="0" w:color="auto"/>
            <w:left w:val="none" w:sz="0" w:space="0" w:color="auto"/>
            <w:bottom w:val="none" w:sz="0" w:space="0" w:color="auto"/>
            <w:right w:val="none" w:sz="0" w:space="0" w:color="auto"/>
          </w:divBdr>
        </w:div>
        <w:div w:id="1034622459">
          <w:marLeft w:val="640"/>
          <w:marRight w:val="0"/>
          <w:marTop w:val="0"/>
          <w:marBottom w:val="0"/>
          <w:divBdr>
            <w:top w:val="none" w:sz="0" w:space="0" w:color="auto"/>
            <w:left w:val="none" w:sz="0" w:space="0" w:color="auto"/>
            <w:bottom w:val="none" w:sz="0" w:space="0" w:color="auto"/>
            <w:right w:val="none" w:sz="0" w:space="0" w:color="auto"/>
          </w:divBdr>
        </w:div>
        <w:div w:id="1129400117">
          <w:marLeft w:val="640"/>
          <w:marRight w:val="0"/>
          <w:marTop w:val="0"/>
          <w:marBottom w:val="0"/>
          <w:divBdr>
            <w:top w:val="none" w:sz="0" w:space="0" w:color="auto"/>
            <w:left w:val="none" w:sz="0" w:space="0" w:color="auto"/>
            <w:bottom w:val="none" w:sz="0" w:space="0" w:color="auto"/>
            <w:right w:val="none" w:sz="0" w:space="0" w:color="auto"/>
          </w:divBdr>
        </w:div>
        <w:div w:id="1218392254">
          <w:marLeft w:val="640"/>
          <w:marRight w:val="0"/>
          <w:marTop w:val="0"/>
          <w:marBottom w:val="0"/>
          <w:divBdr>
            <w:top w:val="none" w:sz="0" w:space="0" w:color="auto"/>
            <w:left w:val="none" w:sz="0" w:space="0" w:color="auto"/>
            <w:bottom w:val="none" w:sz="0" w:space="0" w:color="auto"/>
            <w:right w:val="none" w:sz="0" w:space="0" w:color="auto"/>
          </w:divBdr>
        </w:div>
        <w:div w:id="1917475137">
          <w:marLeft w:val="640"/>
          <w:marRight w:val="0"/>
          <w:marTop w:val="0"/>
          <w:marBottom w:val="0"/>
          <w:divBdr>
            <w:top w:val="none" w:sz="0" w:space="0" w:color="auto"/>
            <w:left w:val="none" w:sz="0" w:space="0" w:color="auto"/>
            <w:bottom w:val="none" w:sz="0" w:space="0" w:color="auto"/>
            <w:right w:val="none" w:sz="0" w:space="0" w:color="auto"/>
          </w:divBdr>
        </w:div>
        <w:div w:id="44571672">
          <w:marLeft w:val="640"/>
          <w:marRight w:val="0"/>
          <w:marTop w:val="0"/>
          <w:marBottom w:val="0"/>
          <w:divBdr>
            <w:top w:val="none" w:sz="0" w:space="0" w:color="auto"/>
            <w:left w:val="none" w:sz="0" w:space="0" w:color="auto"/>
            <w:bottom w:val="none" w:sz="0" w:space="0" w:color="auto"/>
            <w:right w:val="none" w:sz="0" w:space="0" w:color="auto"/>
          </w:divBdr>
        </w:div>
        <w:div w:id="734351348">
          <w:marLeft w:val="640"/>
          <w:marRight w:val="0"/>
          <w:marTop w:val="0"/>
          <w:marBottom w:val="0"/>
          <w:divBdr>
            <w:top w:val="none" w:sz="0" w:space="0" w:color="auto"/>
            <w:left w:val="none" w:sz="0" w:space="0" w:color="auto"/>
            <w:bottom w:val="none" w:sz="0" w:space="0" w:color="auto"/>
            <w:right w:val="none" w:sz="0" w:space="0" w:color="auto"/>
          </w:divBdr>
        </w:div>
        <w:div w:id="643001883">
          <w:marLeft w:val="640"/>
          <w:marRight w:val="0"/>
          <w:marTop w:val="0"/>
          <w:marBottom w:val="0"/>
          <w:divBdr>
            <w:top w:val="none" w:sz="0" w:space="0" w:color="auto"/>
            <w:left w:val="none" w:sz="0" w:space="0" w:color="auto"/>
            <w:bottom w:val="none" w:sz="0" w:space="0" w:color="auto"/>
            <w:right w:val="none" w:sz="0" w:space="0" w:color="auto"/>
          </w:divBdr>
        </w:div>
        <w:div w:id="15278401">
          <w:marLeft w:val="640"/>
          <w:marRight w:val="0"/>
          <w:marTop w:val="0"/>
          <w:marBottom w:val="0"/>
          <w:divBdr>
            <w:top w:val="none" w:sz="0" w:space="0" w:color="auto"/>
            <w:left w:val="none" w:sz="0" w:space="0" w:color="auto"/>
            <w:bottom w:val="none" w:sz="0" w:space="0" w:color="auto"/>
            <w:right w:val="none" w:sz="0" w:space="0" w:color="auto"/>
          </w:divBdr>
        </w:div>
        <w:div w:id="1461147489">
          <w:marLeft w:val="640"/>
          <w:marRight w:val="0"/>
          <w:marTop w:val="0"/>
          <w:marBottom w:val="0"/>
          <w:divBdr>
            <w:top w:val="none" w:sz="0" w:space="0" w:color="auto"/>
            <w:left w:val="none" w:sz="0" w:space="0" w:color="auto"/>
            <w:bottom w:val="none" w:sz="0" w:space="0" w:color="auto"/>
            <w:right w:val="none" w:sz="0" w:space="0" w:color="auto"/>
          </w:divBdr>
        </w:div>
        <w:div w:id="1555778451">
          <w:marLeft w:val="640"/>
          <w:marRight w:val="0"/>
          <w:marTop w:val="0"/>
          <w:marBottom w:val="0"/>
          <w:divBdr>
            <w:top w:val="none" w:sz="0" w:space="0" w:color="auto"/>
            <w:left w:val="none" w:sz="0" w:space="0" w:color="auto"/>
            <w:bottom w:val="none" w:sz="0" w:space="0" w:color="auto"/>
            <w:right w:val="none" w:sz="0" w:space="0" w:color="auto"/>
          </w:divBdr>
        </w:div>
        <w:div w:id="1822499806">
          <w:marLeft w:val="640"/>
          <w:marRight w:val="0"/>
          <w:marTop w:val="0"/>
          <w:marBottom w:val="0"/>
          <w:divBdr>
            <w:top w:val="none" w:sz="0" w:space="0" w:color="auto"/>
            <w:left w:val="none" w:sz="0" w:space="0" w:color="auto"/>
            <w:bottom w:val="none" w:sz="0" w:space="0" w:color="auto"/>
            <w:right w:val="none" w:sz="0" w:space="0" w:color="auto"/>
          </w:divBdr>
        </w:div>
        <w:div w:id="351028495">
          <w:marLeft w:val="640"/>
          <w:marRight w:val="0"/>
          <w:marTop w:val="0"/>
          <w:marBottom w:val="0"/>
          <w:divBdr>
            <w:top w:val="none" w:sz="0" w:space="0" w:color="auto"/>
            <w:left w:val="none" w:sz="0" w:space="0" w:color="auto"/>
            <w:bottom w:val="none" w:sz="0" w:space="0" w:color="auto"/>
            <w:right w:val="none" w:sz="0" w:space="0" w:color="auto"/>
          </w:divBdr>
        </w:div>
        <w:div w:id="1126705387">
          <w:marLeft w:val="640"/>
          <w:marRight w:val="0"/>
          <w:marTop w:val="0"/>
          <w:marBottom w:val="0"/>
          <w:divBdr>
            <w:top w:val="none" w:sz="0" w:space="0" w:color="auto"/>
            <w:left w:val="none" w:sz="0" w:space="0" w:color="auto"/>
            <w:bottom w:val="none" w:sz="0" w:space="0" w:color="auto"/>
            <w:right w:val="none" w:sz="0" w:space="0" w:color="auto"/>
          </w:divBdr>
        </w:div>
        <w:div w:id="1260412286">
          <w:marLeft w:val="640"/>
          <w:marRight w:val="0"/>
          <w:marTop w:val="0"/>
          <w:marBottom w:val="0"/>
          <w:divBdr>
            <w:top w:val="none" w:sz="0" w:space="0" w:color="auto"/>
            <w:left w:val="none" w:sz="0" w:space="0" w:color="auto"/>
            <w:bottom w:val="none" w:sz="0" w:space="0" w:color="auto"/>
            <w:right w:val="none" w:sz="0" w:space="0" w:color="auto"/>
          </w:divBdr>
        </w:div>
        <w:div w:id="754934721">
          <w:marLeft w:val="640"/>
          <w:marRight w:val="0"/>
          <w:marTop w:val="0"/>
          <w:marBottom w:val="0"/>
          <w:divBdr>
            <w:top w:val="none" w:sz="0" w:space="0" w:color="auto"/>
            <w:left w:val="none" w:sz="0" w:space="0" w:color="auto"/>
            <w:bottom w:val="none" w:sz="0" w:space="0" w:color="auto"/>
            <w:right w:val="none" w:sz="0" w:space="0" w:color="auto"/>
          </w:divBdr>
        </w:div>
        <w:div w:id="1940019514">
          <w:marLeft w:val="640"/>
          <w:marRight w:val="0"/>
          <w:marTop w:val="0"/>
          <w:marBottom w:val="0"/>
          <w:divBdr>
            <w:top w:val="none" w:sz="0" w:space="0" w:color="auto"/>
            <w:left w:val="none" w:sz="0" w:space="0" w:color="auto"/>
            <w:bottom w:val="none" w:sz="0" w:space="0" w:color="auto"/>
            <w:right w:val="none" w:sz="0" w:space="0" w:color="auto"/>
          </w:divBdr>
        </w:div>
        <w:div w:id="1033460921">
          <w:marLeft w:val="640"/>
          <w:marRight w:val="0"/>
          <w:marTop w:val="0"/>
          <w:marBottom w:val="0"/>
          <w:divBdr>
            <w:top w:val="none" w:sz="0" w:space="0" w:color="auto"/>
            <w:left w:val="none" w:sz="0" w:space="0" w:color="auto"/>
            <w:bottom w:val="none" w:sz="0" w:space="0" w:color="auto"/>
            <w:right w:val="none" w:sz="0" w:space="0" w:color="auto"/>
          </w:divBdr>
        </w:div>
        <w:div w:id="1168713240">
          <w:marLeft w:val="640"/>
          <w:marRight w:val="0"/>
          <w:marTop w:val="0"/>
          <w:marBottom w:val="0"/>
          <w:divBdr>
            <w:top w:val="none" w:sz="0" w:space="0" w:color="auto"/>
            <w:left w:val="none" w:sz="0" w:space="0" w:color="auto"/>
            <w:bottom w:val="none" w:sz="0" w:space="0" w:color="auto"/>
            <w:right w:val="none" w:sz="0" w:space="0" w:color="auto"/>
          </w:divBdr>
        </w:div>
        <w:div w:id="1024936730">
          <w:marLeft w:val="640"/>
          <w:marRight w:val="0"/>
          <w:marTop w:val="0"/>
          <w:marBottom w:val="0"/>
          <w:divBdr>
            <w:top w:val="none" w:sz="0" w:space="0" w:color="auto"/>
            <w:left w:val="none" w:sz="0" w:space="0" w:color="auto"/>
            <w:bottom w:val="none" w:sz="0" w:space="0" w:color="auto"/>
            <w:right w:val="none" w:sz="0" w:space="0" w:color="auto"/>
          </w:divBdr>
        </w:div>
        <w:div w:id="1154102624">
          <w:marLeft w:val="640"/>
          <w:marRight w:val="0"/>
          <w:marTop w:val="0"/>
          <w:marBottom w:val="0"/>
          <w:divBdr>
            <w:top w:val="none" w:sz="0" w:space="0" w:color="auto"/>
            <w:left w:val="none" w:sz="0" w:space="0" w:color="auto"/>
            <w:bottom w:val="none" w:sz="0" w:space="0" w:color="auto"/>
            <w:right w:val="none" w:sz="0" w:space="0" w:color="auto"/>
          </w:divBdr>
        </w:div>
        <w:div w:id="769157693">
          <w:marLeft w:val="640"/>
          <w:marRight w:val="0"/>
          <w:marTop w:val="0"/>
          <w:marBottom w:val="0"/>
          <w:divBdr>
            <w:top w:val="none" w:sz="0" w:space="0" w:color="auto"/>
            <w:left w:val="none" w:sz="0" w:space="0" w:color="auto"/>
            <w:bottom w:val="none" w:sz="0" w:space="0" w:color="auto"/>
            <w:right w:val="none" w:sz="0" w:space="0" w:color="auto"/>
          </w:divBdr>
        </w:div>
        <w:div w:id="458188971">
          <w:marLeft w:val="640"/>
          <w:marRight w:val="0"/>
          <w:marTop w:val="0"/>
          <w:marBottom w:val="0"/>
          <w:divBdr>
            <w:top w:val="none" w:sz="0" w:space="0" w:color="auto"/>
            <w:left w:val="none" w:sz="0" w:space="0" w:color="auto"/>
            <w:bottom w:val="none" w:sz="0" w:space="0" w:color="auto"/>
            <w:right w:val="none" w:sz="0" w:space="0" w:color="auto"/>
          </w:divBdr>
        </w:div>
        <w:div w:id="208031291">
          <w:marLeft w:val="640"/>
          <w:marRight w:val="0"/>
          <w:marTop w:val="0"/>
          <w:marBottom w:val="0"/>
          <w:divBdr>
            <w:top w:val="none" w:sz="0" w:space="0" w:color="auto"/>
            <w:left w:val="none" w:sz="0" w:space="0" w:color="auto"/>
            <w:bottom w:val="none" w:sz="0" w:space="0" w:color="auto"/>
            <w:right w:val="none" w:sz="0" w:space="0" w:color="auto"/>
          </w:divBdr>
        </w:div>
        <w:div w:id="987250955">
          <w:marLeft w:val="640"/>
          <w:marRight w:val="0"/>
          <w:marTop w:val="0"/>
          <w:marBottom w:val="0"/>
          <w:divBdr>
            <w:top w:val="none" w:sz="0" w:space="0" w:color="auto"/>
            <w:left w:val="none" w:sz="0" w:space="0" w:color="auto"/>
            <w:bottom w:val="none" w:sz="0" w:space="0" w:color="auto"/>
            <w:right w:val="none" w:sz="0" w:space="0" w:color="auto"/>
          </w:divBdr>
        </w:div>
        <w:div w:id="156238337">
          <w:marLeft w:val="640"/>
          <w:marRight w:val="0"/>
          <w:marTop w:val="0"/>
          <w:marBottom w:val="0"/>
          <w:divBdr>
            <w:top w:val="none" w:sz="0" w:space="0" w:color="auto"/>
            <w:left w:val="none" w:sz="0" w:space="0" w:color="auto"/>
            <w:bottom w:val="none" w:sz="0" w:space="0" w:color="auto"/>
            <w:right w:val="none" w:sz="0" w:space="0" w:color="auto"/>
          </w:divBdr>
        </w:div>
        <w:div w:id="1276256226">
          <w:marLeft w:val="640"/>
          <w:marRight w:val="0"/>
          <w:marTop w:val="0"/>
          <w:marBottom w:val="0"/>
          <w:divBdr>
            <w:top w:val="none" w:sz="0" w:space="0" w:color="auto"/>
            <w:left w:val="none" w:sz="0" w:space="0" w:color="auto"/>
            <w:bottom w:val="none" w:sz="0" w:space="0" w:color="auto"/>
            <w:right w:val="none" w:sz="0" w:space="0" w:color="auto"/>
          </w:divBdr>
        </w:div>
        <w:div w:id="1306280433">
          <w:marLeft w:val="640"/>
          <w:marRight w:val="0"/>
          <w:marTop w:val="0"/>
          <w:marBottom w:val="0"/>
          <w:divBdr>
            <w:top w:val="none" w:sz="0" w:space="0" w:color="auto"/>
            <w:left w:val="none" w:sz="0" w:space="0" w:color="auto"/>
            <w:bottom w:val="none" w:sz="0" w:space="0" w:color="auto"/>
            <w:right w:val="none" w:sz="0" w:space="0" w:color="auto"/>
          </w:divBdr>
        </w:div>
        <w:div w:id="166945518">
          <w:marLeft w:val="640"/>
          <w:marRight w:val="0"/>
          <w:marTop w:val="0"/>
          <w:marBottom w:val="0"/>
          <w:divBdr>
            <w:top w:val="none" w:sz="0" w:space="0" w:color="auto"/>
            <w:left w:val="none" w:sz="0" w:space="0" w:color="auto"/>
            <w:bottom w:val="none" w:sz="0" w:space="0" w:color="auto"/>
            <w:right w:val="none" w:sz="0" w:space="0" w:color="auto"/>
          </w:divBdr>
        </w:div>
        <w:div w:id="103161614">
          <w:marLeft w:val="640"/>
          <w:marRight w:val="0"/>
          <w:marTop w:val="0"/>
          <w:marBottom w:val="0"/>
          <w:divBdr>
            <w:top w:val="none" w:sz="0" w:space="0" w:color="auto"/>
            <w:left w:val="none" w:sz="0" w:space="0" w:color="auto"/>
            <w:bottom w:val="none" w:sz="0" w:space="0" w:color="auto"/>
            <w:right w:val="none" w:sz="0" w:space="0" w:color="auto"/>
          </w:divBdr>
        </w:div>
        <w:div w:id="1502892529">
          <w:marLeft w:val="640"/>
          <w:marRight w:val="0"/>
          <w:marTop w:val="0"/>
          <w:marBottom w:val="0"/>
          <w:divBdr>
            <w:top w:val="none" w:sz="0" w:space="0" w:color="auto"/>
            <w:left w:val="none" w:sz="0" w:space="0" w:color="auto"/>
            <w:bottom w:val="none" w:sz="0" w:space="0" w:color="auto"/>
            <w:right w:val="none" w:sz="0" w:space="0" w:color="auto"/>
          </w:divBdr>
        </w:div>
        <w:div w:id="1861159638">
          <w:marLeft w:val="640"/>
          <w:marRight w:val="0"/>
          <w:marTop w:val="0"/>
          <w:marBottom w:val="0"/>
          <w:divBdr>
            <w:top w:val="none" w:sz="0" w:space="0" w:color="auto"/>
            <w:left w:val="none" w:sz="0" w:space="0" w:color="auto"/>
            <w:bottom w:val="none" w:sz="0" w:space="0" w:color="auto"/>
            <w:right w:val="none" w:sz="0" w:space="0" w:color="auto"/>
          </w:divBdr>
        </w:div>
        <w:div w:id="1182890738">
          <w:marLeft w:val="640"/>
          <w:marRight w:val="0"/>
          <w:marTop w:val="0"/>
          <w:marBottom w:val="0"/>
          <w:divBdr>
            <w:top w:val="none" w:sz="0" w:space="0" w:color="auto"/>
            <w:left w:val="none" w:sz="0" w:space="0" w:color="auto"/>
            <w:bottom w:val="none" w:sz="0" w:space="0" w:color="auto"/>
            <w:right w:val="none" w:sz="0" w:space="0" w:color="auto"/>
          </w:divBdr>
        </w:div>
        <w:div w:id="238708928">
          <w:marLeft w:val="640"/>
          <w:marRight w:val="0"/>
          <w:marTop w:val="0"/>
          <w:marBottom w:val="0"/>
          <w:divBdr>
            <w:top w:val="none" w:sz="0" w:space="0" w:color="auto"/>
            <w:left w:val="none" w:sz="0" w:space="0" w:color="auto"/>
            <w:bottom w:val="none" w:sz="0" w:space="0" w:color="auto"/>
            <w:right w:val="none" w:sz="0" w:space="0" w:color="auto"/>
          </w:divBdr>
        </w:div>
        <w:div w:id="1873110540">
          <w:marLeft w:val="640"/>
          <w:marRight w:val="0"/>
          <w:marTop w:val="0"/>
          <w:marBottom w:val="0"/>
          <w:divBdr>
            <w:top w:val="none" w:sz="0" w:space="0" w:color="auto"/>
            <w:left w:val="none" w:sz="0" w:space="0" w:color="auto"/>
            <w:bottom w:val="none" w:sz="0" w:space="0" w:color="auto"/>
            <w:right w:val="none" w:sz="0" w:space="0" w:color="auto"/>
          </w:divBdr>
        </w:div>
        <w:div w:id="2101023160">
          <w:marLeft w:val="640"/>
          <w:marRight w:val="0"/>
          <w:marTop w:val="0"/>
          <w:marBottom w:val="0"/>
          <w:divBdr>
            <w:top w:val="none" w:sz="0" w:space="0" w:color="auto"/>
            <w:left w:val="none" w:sz="0" w:space="0" w:color="auto"/>
            <w:bottom w:val="none" w:sz="0" w:space="0" w:color="auto"/>
            <w:right w:val="none" w:sz="0" w:space="0" w:color="auto"/>
          </w:divBdr>
        </w:div>
        <w:div w:id="2147161144">
          <w:marLeft w:val="640"/>
          <w:marRight w:val="0"/>
          <w:marTop w:val="0"/>
          <w:marBottom w:val="0"/>
          <w:divBdr>
            <w:top w:val="none" w:sz="0" w:space="0" w:color="auto"/>
            <w:left w:val="none" w:sz="0" w:space="0" w:color="auto"/>
            <w:bottom w:val="none" w:sz="0" w:space="0" w:color="auto"/>
            <w:right w:val="none" w:sz="0" w:space="0" w:color="auto"/>
          </w:divBdr>
        </w:div>
        <w:div w:id="1549418176">
          <w:marLeft w:val="640"/>
          <w:marRight w:val="0"/>
          <w:marTop w:val="0"/>
          <w:marBottom w:val="0"/>
          <w:divBdr>
            <w:top w:val="none" w:sz="0" w:space="0" w:color="auto"/>
            <w:left w:val="none" w:sz="0" w:space="0" w:color="auto"/>
            <w:bottom w:val="none" w:sz="0" w:space="0" w:color="auto"/>
            <w:right w:val="none" w:sz="0" w:space="0" w:color="auto"/>
          </w:divBdr>
        </w:div>
        <w:div w:id="2137018403">
          <w:marLeft w:val="640"/>
          <w:marRight w:val="0"/>
          <w:marTop w:val="0"/>
          <w:marBottom w:val="0"/>
          <w:divBdr>
            <w:top w:val="none" w:sz="0" w:space="0" w:color="auto"/>
            <w:left w:val="none" w:sz="0" w:space="0" w:color="auto"/>
            <w:bottom w:val="none" w:sz="0" w:space="0" w:color="auto"/>
            <w:right w:val="none" w:sz="0" w:space="0" w:color="auto"/>
          </w:divBdr>
        </w:div>
        <w:div w:id="340089432">
          <w:marLeft w:val="640"/>
          <w:marRight w:val="0"/>
          <w:marTop w:val="0"/>
          <w:marBottom w:val="0"/>
          <w:divBdr>
            <w:top w:val="none" w:sz="0" w:space="0" w:color="auto"/>
            <w:left w:val="none" w:sz="0" w:space="0" w:color="auto"/>
            <w:bottom w:val="none" w:sz="0" w:space="0" w:color="auto"/>
            <w:right w:val="none" w:sz="0" w:space="0" w:color="auto"/>
          </w:divBdr>
        </w:div>
        <w:div w:id="996573073">
          <w:marLeft w:val="640"/>
          <w:marRight w:val="0"/>
          <w:marTop w:val="0"/>
          <w:marBottom w:val="0"/>
          <w:divBdr>
            <w:top w:val="none" w:sz="0" w:space="0" w:color="auto"/>
            <w:left w:val="none" w:sz="0" w:space="0" w:color="auto"/>
            <w:bottom w:val="none" w:sz="0" w:space="0" w:color="auto"/>
            <w:right w:val="none" w:sz="0" w:space="0" w:color="auto"/>
          </w:divBdr>
        </w:div>
        <w:div w:id="19163694">
          <w:marLeft w:val="640"/>
          <w:marRight w:val="0"/>
          <w:marTop w:val="0"/>
          <w:marBottom w:val="0"/>
          <w:divBdr>
            <w:top w:val="none" w:sz="0" w:space="0" w:color="auto"/>
            <w:left w:val="none" w:sz="0" w:space="0" w:color="auto"/>
            <w:bottom w:val="none" w:sz="0" w:space="0" w:color="auto"/>
            <w:right w:val="none" w:sz="0" w:space="0" w:color="auto"/>
          </w:divBdr>
        </w:div>
        <w:div w:id="1793479216">
          <w:marLeft w:val="640"/>
          <w:marRight w:val="0"/>
          <w:marTop w:val="0"/>
          <w:marBottom w:val="0"/>
          <w:divBdr>
            <w:top w:val="none" w:sz="0" w:space="0" w:color="auto"/>
            <w:left w:val="none" w:sz="0" w:space="0" w:color="auto"/>
            <w:bottom w:val="none" w:sz="0" w:space="0" w:color="auto"/>
            <w:right w:val="none" w:sz="0" w:space="0" w:color="auto"/>
          </w:divBdr>
        </w:div>
        <w:div w:id="1786267412">
          <w:marLeft w:val="640"/>
          <w:marRight w:val="0"/>
          <w:marTop w:val="0"/>
          <w:marBottom w:val="0"/>
          <w:divBdr>
            <w:top w:val="none" w:sz="0" w:space="0" w:color="auto"/>
            <w:left w:val="none" w:sz="0" w:space="0" w:color="auto"/>
            <w:bottom w:val="none" w:sz="0" w:space="0" w:color="auto"/>
            <w:right w:val="none" w:sz="0" w:space="0" w:color="auto"/>
          </w:divBdr>
        </w:div>
        <w:div w:id="745420134">
          <w:marLeft w:val="640"/>
          <w:marRight w:val="0"/>
          <w:marTop w:val="0"/>
          <w:marBottom w:val="0"/>
          <w:divBdr>
            <w:top w:val="none" w:sz="0" w:space="0" w:color="auto"/>
            <w:left w:val="none" w:sz="0" w:space="0" w:color="auto"/>
            <w:bottom w:val="none" w:sz="0" w:space="0" w:color="auto"/>
            <w:right w:val="none" w:sz="0" w:space="0" w:color="auto"/>
          </w:divBdr>
        </w:div>
        <w:div w:id="990251783">
          <w:marLeft w:val="640"/>
          <w:marRight w:val="0"/>
          <w:marTop w:val="0"/>
          <w:marBottom w:val="0"/>
          <w:divBdr>
            <w:top w:val="none" w:sz="0" w:space="0" w:color="auto"/>
            <w:left w:val="none" w:sz="0" w:space="0" w:color="auto"/>
            <w:bottom w:val="none" w:sz="0" w:space="0" w:color="auto"/>
            <w:right w:val="none" w:sz="0" w:space="0" w:color="auto"/>
          </w:divBdr>
        </w:div>
        <w:div w:id="1772628534">
          <w:marLeft w:val="640"/>
          <w:marRight w:val="0"/>
          <w:marTop w:val="0"/>
          <w:marBottom w:val="0"/>
          <w:divBdr>
            <w:top w:val="none" w:sz="0" w:space="0" w:color="auto"/>
            <w:left w:val="none" w:sz="0" w:space="0" w:color="auto"/>
            <w:bottom w:val="none" w:sz="0" w:space="0" w:color="auto"/>
            <w:right w:val="none" w:sz="0" w:space="0" w:color="auto"/>
          </w:divBdr>
        </w:div>
        <w:div w:id="842207334">
          <w:marLeft w:val="640"/>
          <w:marRight w:val="0"/>
          <w:marTop w:val="0"/>
          <w:marBottom w:val="0"/>
          <w:divBdr>
            <w:top w:val="none" w:sz="0" w:space="0" w:color="auto"/>
            <w:left w:val="none" w:sz="0" w:space="0" w:color="auto"/>
            <w:bottom w:val="none" w:sz="0" w:space="0" w:color="auto"/>
            <w:right w:val="none" w:sz="0" w:space="0" w:color="auto"/>
          </w:divBdr>
        </w:div>
        <w:div w:id="1099637366">
          <w:marLeft w:val="640"/>
          <w:marRight w:val="0"/>
          <w:marTop w:val="0"/>
          <w:marBottom w:val="0"/>
          <w:divBdr>
            <w:top w:val="none" w:sz="0" w:space="0" w:color="auto"/>
            <w:left w:val="none" w:sz="0" w:space="0" w:color="auto"/>
            <w:bottom w:val="none" w:sz="0" w:space="0" w:color="auto"/>
            <w:right w:val="none" w:sz="0" w:space="0" w:color="auto"/>
          </w:divBdr>
        </w:div>
        <w:div w:id="961108921">
          <w:marLeft w:val="640"/>
          <w:marRight w:val="0"/>
          <w:marTop w:val="0"/>
          <w:marBottom w:val="0"/>
          <w:divBdr>
            <w:top w:val="none" w:sz="0" w:space="0" w:color="auto"/>
            <w:left w:val="none" w:sz="0" w:space="0" w:color="auto"/>
            <w:bottom w:val="none" w:sz="0" w:space="0" w:color="auto"/>
            <w:right w:val="none" w:sz="0" w:space="0" w:color="auto"/>
          </w:divBdr>
        </w:div>
        <w:div w:id="1040126472">
          <w:marLeft w:val="640"/>
          <w:marRight w:val="0"/>
          <w:marTop w:val="0"/>
          <w:marBottom w:val="0"/>
          <w:divBdr>
            <w:top w:val="none" w:sz="0" w:space="0" w:color="auto"/>
            <w:left w:val="none" w:sz="0" w:space="0" w:color="auto"/>
            <w:bottom w:val="none" w:sz="0" w:space="0" w:color="auto"/>
            <w:right w:val="none" w:sz="0" w:space="0" w:color="auto"/>
          </w:divBdr>
        </w:div>
        <w:div w:id="1914314224">
          <w:marLeft w:val="640"/>
          <w:marRight w:val="0"/>
          <w:marTop w:val="0"/>
          <w:marBottom w:val="0"/>
          <w:divBdr>
            <w:top w:val="none" w:sz="0" w:space="0" w:color="auto"/>
            <w:left w:val="none" w:sz="0" w:space="0" w:color="auto"/>
            <w:bottom w:val="none" w:sz="0" w:space="0" w:color="auto"/>
            <w:right w:val="none" w:sz="0" w:space="0" w:color="auto"/>
          </w:divBdr>
        </w:div>
        <w:div w:id="2110347798">
          <w:marLeft w:val="640"/>
          <w:marRight w:val="0"/>
          <w:marTop w:val="0"/>
          <w:marBottom w:val="0"/>
          <w:divBdr>
            <w:top w:val="none" w:sz="0" w:space="0" w:color="auto"/>
            <w:left w:val="none" w:sz="0" w:space="0" w:color="auto"/>
            <w:bottom w:val="none" w:sz="0" w:space="0" w:color="auto"/>
            <w:right w:val="none" w:sz="0" w:space="0" w:color="auto"/>
          </w:divBdr>
        </w:div>
        <w:div w:id="34165676">
          <w:marLeft w:val="640"/>
          <w:marRight w:val="0"/>
          <w:marTop w:val="0"/>
          <w:marBottom w:val="0"/>
          <w:divBdr>
            <w:top w:val="none" w:sz="0" w:space="0" w:color="auto"/>
            <w:left w:val="none" w:sz="0" w:space="0" w:color="auto"/>
            <w:bottom w:val="none" w:sz="0" w:space="0" w:color="auto"/>
            <w:right w:val="none" w:sz="0" w:space="0" w:color="auto"/>
          </w:divBdr>
        </w:div>
        <w:div w:id="1887450993">
          <w:marLeft w:val="640"/>
          <w:marRight w:val="0"/>
          <w:marTop w:val="0"/>
          <w:marBottom w:val="0"/>
          <w:divBdr>
            <w:top w:val="none" w:sz="0" w:space="0" w:color="auto"/>
            <w:left w:val="none" w:sz="0" w:space="0" w:color="auto"/>
            <w:bottom w:val="none" w:sz="0" w:space="0" w:color="auto"/>
            <w:right w:val="none" w:sz="0" w:space="0" w:color="auto"/>
          </w:divBdr>
        </w:div>
        <w:div w:id="1909223286">
          <w:marLeft w:val="640"/>
          <w:marRight w:val="0"/>
          <w:marTop w:val="0"/>
          <w:marBottom w:val="0"/>
          <w:divBdr>
            <w:top w:val="none" w:sz="0" w:space="0" w:color="auto"/>
            <w:left w:val="none" w:sz="0" w:space="0" w:color="auto"/>
            <w:bottom w:val="none" w:sz="0" w:space="0" w:color="auto"/>
            <w:right w:val="none" w:sz="0" w:space="0" w:color="auto"/>
          </w:divBdr>
        </w:div>
        <w:div w:id="487790075">
          <w:marLeft w:val="640"/>
          <w:marRight w:val="0"/>
          <w:marTop w:val="0"/>
          <w:marBottom w:val="0"/>
          <w:divBdr>
            <w:top w:val="none" w:sz="0" w:space="0" w:color="auto"/>
            <w:left w:val="none" w:sz="0" w:space="0" w:color="auto"/>
            <w:bottom w:val="none" w:sz="0" w:space="0" w:color="auto"/>
            <w:right w:val="none" w:sz="0" w:space="0" w:color="auto"/>
          </w:divBdr>
        </w:div>
        <w:div w:id="1431968885">
          <w:marLeft w:val="640"/>
          <w:marRight w:val="0"/>
          <w:marTop w:val="0"/>
          <w:marBottom w:val="0"/>
          <w:divBdr>
            <w:top w:val="none" w:sz="0" w:space="0" w:color="auto"/>
            <w:left w:val="none" w:sz="0" w:space="0" w:color="auto"/>
            <w:bottom w:val="none" w:sz="0" w:space="0" w:color="auto"/>
            <w:right w:val="none" w:sz="0" w:space="0" w:color="auto"/>
          </w:divBdr>
        </w:div>
        <w:div w:id="477384540">
          <w:marLeft w:val="640"/>
          <w:marRight w:val="0"/>
          <w:marTop w:val="0"/>
          <w:marBottom w:val="0"/>
          <w:divBdr>
            <w:top w:val="none" w:sz="0" w:space="0" w:color="auto"/>
            <w:left w:val="none" w:sz="0" w:space="0" w:color="auto"/>
            <w:bottom w:val="none" w:sz="0" w:space="0" w:color="auto"/>
            <w:right w:val="none" w:sz="0" w:space="0" w:color="auto"/>
          </w:divBdr>
        </w:div>
        <w:div w:id="79832780">
          <w:marLeft w:val="640"/>
          <w:marRight w:val="0"/>
          <w:marTop w:val="0"/>
          <w:marBottom w:val="0"/>
          <w:divBdr>
            <w:top w:val="none" w:sz="0" w:space="0" w:color="auto"/>
            <w:left w:val="none" w:sz="0" w:space="0" w:color="auto"/>
            <w:bottom w:val="none" w:sz="0" w:space="0" w:color="auto"/>
            <w:right w:val="none" w:sz="0" w:space="0" w:color="auto"/>
          </w:divBdr>
        </w:div>
        <w:div w:id="1587033420">
          <w:marLeft w:val="640"/>
          <w:marRight w:val="0"/>
          <w:marTop w:val="0"/>
          <w:marBottom w:val="0"/>
          <w:divBdr>
            <w:top w:val="none" w:sz="0" w:space="0" w:color="auto"/>
            <w:left w:val="none" w:sz="0" w:space="0" w:color="auto"/>
            <w:bottom w:val="none" w:sz="0" w:space="0" w:color="auto"/>
            <w:right w:val="none" w:sz="0" w:space="0" w:color="auto"/>
          </w:divBdr>
        </w:div>
        <w:div w:id="375158156">
          <w:marLeft w:val="640"/>
          <w:marRight w:val="0"/>
          <w:marTop w:val="0"/>
          <w:marBottom w:val="0"/>
          <w:divBdr>
            <w:top w:val="none" w:sz="0" w:space="0" w:color="auto"/>
            <w:left w:val="none" w:sz="0" w:space="0" w:color="auto"/>
            <w:bottom w:val="none" w:sz="0" w:space="0" w:color="auto"/>
            <w:right w:val="none" w:sz="0" w:space="0" w:color="auto"/>
          </w:divBdr>
        </w:div>
        <w:div w:id="180508649">
          <w:marLeft w:val="640"/>
          <w:marRight w:val="0"/>
          <w:marTop w:val="0"/>
          <w:marBottom w:val="0"/>
          <w:divBdr>
            <w:top w:val="none" w:sz="0" w:space="0" w:color="auto"/>
            <w:left w:val="none" w:sz="0" w:space="0" w:color="auto"/>
            <w:bottom w:val="none" w:sz="0" w:space="0" w:color="auto"/>
            <w:right w:val="none" w:sz="0" w:space="0" w:color="auto"/>
          </w:divBdr>
        </w:div>
        <w:div w:id="1475176747">
          <w:marLeft w:val="640"/>
          <w:marRight w:val="0"/>
          <w:marTop w:val="0"/>
          <w:marBottom w:val="0"/>
          <w:divBdr>
            <w:top w:val="none" w:sz="0" w:space="0" w:color="auto"/>
            <w:left w:val="none" w:sz="0" w:space="0" w:color="auto"/>
            <w:bottom w:val="none" w:sz="0" w:space="0" w:color="auto"/>
            <w:right w:val="none" w:sz="0" w:space="0" w:color="auto"/>
          </w:divBdr>
        </w:div>
        <w:div w:id="344209938">
          <w:marLeft w:val="640"/>
          <w:marRight w:val="0"/>
          <w:marTop w:val="0"/>
          <w:marBottom w:val="0"/>
          <w:divBdr>
            <w:top w:val="none" w:sz="0" w:space="0" w:color="auto"/>
            <w:left w:val="none" w:sz="0" w:space="0" w:color="auto"/>
            <w:bottom w:val="none" w:sz="0" w:space="0" w:color="auto"/>
            <w:right w:val="none" w:sz="0" w:space="0" w:color="auto"/>
          </w:divBdr>
        </w:div>
        <w:div w:id="1762606384">
          <w:marLeft w:val="640"/>
          <w:marRight w:val="0"/>
          <w:marTop w:val="0"/>
          <w:marBottom w:val="0"/>
          <w:divBdr>
            <w:top w:val="none" w:sz="0" w:space="0" w:color="auto"/>
            <w:left w:val="none" w:sz="0" w:space="0" w:color="auto"/>
            <w:bottom w:val="none" w:sz="0" w:space="0" w:color="auto"/>
            <w:right w:val="none" w:sz="0" w:space="0" w:color="auto"/>
          </w:divBdr>
        </w:div>
        <w:div w:id="1971978685">
          <w:marLeft w:val="640"/>
          <w:marRight w:val="0"/>
          <w:marTop w:val="0"/>
          <w:marBottom w:val="0"/>
          <w:divBdr>
            <w:top w:val="none" w:sz="0" w:space="0" w:color="auto"/>
            <w:left w:val="none" w:sz="0" w:space="0" w:color="auto"/>
            <w:bottom w:val="none" w:sz="0" w:space="0" w:color="auto"/>
            <w:right w:val="none" w:sz="0" w:space="0" w:color="auto"/>
          </w:divBdr>
        </w:div>
        <w:div w:id="1040088692">
          <w:marLeft w:val="640"/>
          <w:marRight w:val="0"/>
          <w:marTop w:val="0"/>
          <w:marBottom w:val="0"/>
          <w:divBdr>
            <w:top w:val="none" w:sz="0" w:space="0" w:color="auto"/>
            <w:left w:val="none" w:sz="0" w:space="0" w:color="auto"/>
            <w:bottom w:val="none" w:sz="0" w:space="0" w:color="auto"/>
            <w:right w:val="none" w:sz="0" w:space="0" w:color="auto"/>
          </w:divBdr>
        </w:div>
        <w:div w:id="59445210">
          <w:marLeft w:val="640"/>
          <w:marRight w:val="0"/>
          <w:marTop w:val="0"/>
          <w:marBottom w:val="0"/>
          <w:divBdr>
            <w:top w:val="none" w:sz="0" w:space="0" w:color="auto"/>
            <w:left w:val="none" w:sz="0" w:space="0" w:color="auto"/>
            <w:bottom w:val="none" w:sz="0" w:space="0" w:color="auto"/>
            <w:right w:val="none" w:sz="0" w:space="0" w:color="auto"/>
          </w:divBdr>
        </w:div>
        <w:div w:id="1800224973">
          <w:marLeft w:val="640"/>
          <w:marRight w:val="0"/>
          <w:marTop w:val="0"/>
          <w:marBottom w:val="0"/>
          <w:divBdr>
            <w:top w:val="none" w:sz="0" w:space="0" w:color="auto"/>
            <w:left w:val="none" w:sz="0" w:space="0" w:color="auto"/>
            <w:bottom w:val="none" w:sz="0" w:space="0" w:color="auto"/>
            <w:right w:val="none" w:sz="0" w:space="0" w:color="auto"/>
          </w:divBdr>
        </w:div>
        <w:div w:id="932472237">
          <w:marLeft w:val="640"/>
          <w:marRight w:val="0"/>
          <w:marTop w:val="0"/>
          <w:marBottom w:val="0"/>
          <w:divBdr>
            <w:top w:val="none" w:sz="0" w:space="0" w:color="auto"/>
            <w:left w:val="none" w:sz="0" w:space="0" w:color="auto"/>
            <w:bottom w:val="none" w:sz="0" w:space="0" w:color="auto"/>
            <w:right w:val="none" w:sz="0" w:space="0" w:color="auto"/>
          </w:divBdr>
        </w:div>
        <w:div w:id="1979456236">
          <w:marLeft w:val="640"/>
          <w:marRight w:val="0"/>
          <w:marTop w:val="0"/>
          <w:marBottom w:val="0"/>
          <w:divBdr>
            <w:top w:val="none" w:sz="0" w:space="0" w:color="auto"/>
            <w:left w:val="none" w:sz="0" w:space="0" w:color="auto"/>
            <w:bottom w:val="none" w:sz="0" w:space="0" w:color="auto"/>
            <w:right w:val="none" w:sz="0" w:space="0" w:color="auto"/>
          </w:divBdr>
        </w:div>
        <w:div w:id="5643505">
          <w:marLeft w:val="640"/>
          <w:marRight w:val="0"/>
          <w:marTop w:val="0"/>
          <w:marBottom w:val="0"/>
          <w:divBdr>
            <w:top w:val="none" w:sz="0" w:space="0" w:color="auto"/>
            <w:left w:val="none" w:sz="0" w:space="0" w:color="auto"/>
            <w:bottom w:val="none" w:sz="0" w:space="0" w:color="auto"/>
            <w:right w:val="none" w:sz="0" w:space="0" w:color="auto"/>
          </w:divBdr>
        </w:div>
        <w:div w:id="2045590458">
          <w:marLeft w:val="640"/>
          <w:marRight w:val="0"/>
          <w:marTop w:val="0"/>
          <w:marBottom w:val="0"/>
          <w:divBdr>
            <w:top w:val="none" w:sz="0" w:space="0" w:color="auto"/>
            <w:left w:val="none" w:sz="0" w:space="0" w:color="auto"/>
            <w:bottom w:val="none" w:sz="0" w:space="0" w:color="auto"/>
            <w:right w:val="none" w:sz="0" w:space="0" w:color="auto"/>
          </w:divBdr>
        </w:div>
        <w:div w:id="1900357411">
          <w:marLeft w:val="640"/>
          <w:marRight w:val="0"/>
          <w:marTop w:val="0"/>
          <w:marBottom w:val="0"/>
          <w:divBdr>
            <w:top w:val="none" w:sz="0" w:space="0" w:color="auto"/>
            <w:left w:val="none" w:sz="0" w:space="0" w:color="auto"/>
            <w:bottom w:val="none" w:sz="0" w:space="0" w:color="auto"/>
            <w:right w:val="none" w:sz="0" w:space="0" w:color="auto"/>
          </w:divBdr>
        </w:div>
        <w:div w:id="1821262456">
          <w:marLeft w:val="640"/>
          <w:marRight w:val="0"/>
          <w:marTop w:val="0"/>
          <w:marBottom w:val="0"/>
          <w:divBdr>
            <w:top w:val="none" w:sz="0" w:space="0" w:color="auto"/>
            <w:left w:val="none" w:sz="0" w:space="0" w:color="auto"/>
            <w:bottom w:val="none" w:sz="0" w:space="0" w:color="auto"/>
            <w:right w:val="none" w:sz="0" w:space="0" w:color="auto"/>
          </w:divBdr>
        </w:div>
        <w:div w:id="312679836">
          <w:marLeft w:val="640"/>
          <w:marRight w:val="0"/>
          <w:marTop w:val="0"/>
          <w:marBottom w:val="0"/>
          <w:divBdr>
            <w:top w:val="none" w:sz="0" w:space="0" w:color="auto"/>
            <w:left w:val="none" w:sz="0" w:space="0" w:color="auto"/>
            <w:bottom w:val="none" w:sz="0" w:space="0" w:color="auto"/>
            <w:right w:val="none" w:sz="0" w:space="0" w:color="auto"/>
          </w:divBdr>
        </w:div>
        <w:div w:id="645671594">
          <w:marLeft w:val="640"/>
          <w:marRight w:val="0"/>
          <w:marTop w:val="0"/>
          <w:marBottom w:val="0"/>
          <w:divBdr>
            <w:top w:val="none" w:sz="0" w:space="0" w:color="auto"/>
            <w:left w:val="none" w:sz="0" w:space="0" w:color="auto"/>
            <w:bottom w:val="none" w:sz="0" w:space="0" w:color="auto"/>
            <w:right w:val="none" w:sz="0" w:space="0" w:color="auto"/>
          </w:divBdr>
        </w:div>
        <w:div w:id="913245633">
          <w:marLeft w:val="640"/>
          <w:marRight w:val="0"/>
          <w:marTop w:val="0"/>
          <w:marBottom w:val="0"/>
          <w:divBdr>
            <w:top w:val="none" w:sz="0" w:space="0" w:color="auto"/>
            <w:left w:val="none" w:sz="0" w:space="0" w:color="auto"/>
            <w:bottom w:val="none" w:sz="0" w:space="0" w:color="auto"/>
            <w:right w:val="none" w:sz="0" w:space="0" w:color="auto"/>
          </w:divBdr>
        </w:div>
        <w:div w:id="704870232">
          <w:marLeft w:val="640"/>
          <w:marRight w:val="0"/>
          <w:marTop w:val="0"/>
          <w:marBottom w:val="0"/>
          <w:divBdr>
            <w:top w:val="none" w:sz="0" w:space="0" w:color="auto"/>
            <w:left w:val="none" w:sz="0" w:space="0" w:color="auto"/>
            <w:bottom w:val="none" w:sz="0" w:space="0" w:color="auto"/>
            <w:right w:val="none" w:sz="0" w:space="0" w:color="auto"/>
          </w:divBdr>
        </w:div>
        <w:div w:id="414282330">
          <w:marLeft w:val="640"/>
          <w:marRight w:val="0"/>
          <w:marTop w:val="0"/>
          <w:marBottom w:val="0"/>
          <w:divBdr>
            <w:top w:val="none" w:sz="0" w:space="0" w:color="auto"/>
            <w:left w:val="none" w:sz="0" w:space="0" w:color="auto"/>
            <w:bottom w:val="none" w:sz="0" w:space="0" w:color="auto"/>
            <w:right w:val="none" w:sz="0" w:space="0" w:color="auto"/>
          </w:divBdr>
        </w:div>
      </w:divsChild>
    </w:div>
    <w:div w:id="1926762013">
      <w:bodyDiv w:val="1"/>
      <w:marLeft w:val="0"/>
      <w:marRight w:val="0"/>
      <w:marTop w:val="0"/>
      <w:marBottom w:val="0"/>
      <w:divBdr>
        <w:top w:val="none" w:sz="0" w:space="0" w:color="auto"/>
        <w:left w:val="none" w:sz="0" w:space="0" w:color="auto"/>
        <w:bottom w:val="none" w:sz="0" w:space="0" w:color="auto"/>
        <w:right w:val="none" w:sz="0" w:space="0" w:color="auto"/>
      </w:divBdr>
    </w:div>
    <w:div w:id="1930769283">
      <w:bodyDiv w:val="1"/>
      <w:marLeft w:val="0"/>
      <w:marRight w:val="0"/>
      <w:marTop w:val="0"/>
      <w:marBottom w:val="0"/>
      <w:divBdr>
        <w:top w:val="none" w:sz="0" w:space="0" w:color="auto"/>
        <w:left w:val="none" w:sz="0" w:space="0" w:color="auto"/>
        <w:bottom w:val="none" w:sz="0" w:space="0" w:color="auto"/>
        <w:right w:val="none" w:sz="0" w:space="0" w:color="auto"/>
      </w:divBdr>
    </w:div>
    <w:div w:id="1933470323">
      <w:bodyDiv w:val="1"/>
      <w:marLeft w:val="0"/>
      <w:marRight w:val="0"/>
      <w:marTop w:val="0"/>
      <w:marBottom w:val="0"/>
      <w:divBdr>
        <w:top w:val="none" w:sz="0" w:space="0" w:color="auto"/>
        <w:left w:val="none" w:sz="0" w:space="0" w:color="auto"/>
        <w:bottom w:val="none" w:sz="0" w:space="0" w:color="auto"/>
        <w:right w:val="none" w:sz="0" w:space="0" w:color="auto"/>
      </w:divBdr>
      <w:divsChild>
        <w:div w:id="1235820286">
          <w:marLeft w:val="480"/>
          <w:marRight w:val="0"/>
          <w:marTop w:val="0"/>
          <w:marBottom w:val="0"/>
          <w:divBdr>
            <w:top w:val="none" w:sz="0" w:space="0" w:color="auto"/>
            <w:left w:val="none" w:sz="0" w:space="0" w:color="auto"/>
            <w:bottom w:val="none" w:sz="0" w:space="0" w:color="auto"/>
            <w:right w:val="none" w:sz="0" w:space="0" w:color="auto"/>
          </w:divBdr>
        </w:div>
        <w:div w:id="1168787146">
          <w:marLeft w:val="480"/>
          <w:marRight w:val="0"/>
          <w:marTop w:val="0"/>
          <w:marBottom w:val="0"/>
          <w:divBdr>
            <w:top w:val="none" w:sz="0" w:space="0" w:color="auto"/>
            <w:left w:val="none" w:sz="0" w:space="0" w:color="auto"/>
            <w:bottom w:val="none" w:sz="0" w:space="0" w:color="auto"/>
            <w:right w:val="none" w:sz="0" w:space="0" w:color="auto"/>
          </w:divBdr>
        </w:div>
        <w:div w:id="334191071">
          <w:marLeft w:val="480"/>
          <w:marRight w:val="0"/>
          <w:marTop w:val="0"/>
          <w:marBottom w:val="0"/>
          <w:divBdr>
            <w:top w:val="none" w:sz="0" w:space="0" w:color="auto"/>
            <w:left w:val="none" w:sz="0" w:space="0" w:color="auto"/>
            <w:bottom w:val="none" w:sz="0" w:space="0" w:color="auto"/>
            <w:right w:val="none" w:sz="0" w:space="0" w:color="auto"/>
          </w:divBdr>
        </w:div>
        <w:div w:id="94978919">
          <w:marLeft w:val="480"/>
          <w:marRight w:val="0"/>
          <w:marTop w:val="0"/>
          <w:marBottom w:val="0"/>
          <w:divBdr>
            <w:top w:val="none" w:sz="0" w:space="0" w:color="auto"/>
            <w:left w:val="none" w:sz="0" w:space="0" w:color="auto"/>
            <w:bottom w:val="none" w:sz="0" w:space="0" w:color="auto"/>
            <w:right w:val="none" w:sz="0" w:space="0" w:color="auto"/>
          </w:divBdr>
        </w:div>
        <w:div w:id="1720204171">
          <w:marLeft w:val="480"/>
          <w:marRight w:val="0"/>
          <w:marTop w:val="0"/>
          <w:marBottom w:val="0"/>
          <w:divBdr>
            <w:top w:val="none" w:sz="0" w:space="0" w:color="auto"/>
            <w:left w:val="none" w:sz="0" w:space="0" w:color="auto"/>
            <w:bottom w:val="none" w:sz="0" w:space="0" w:color="auto"/>
            <w:right w:val="none" w:sz="0" w:space="0" w:color="auto"/>
          </w:divBdr>
        </w:div>
        <w:div w:id="611548474">
          <w:marLeft w:val="480"/>
          <w:marRight w:val="0"/>
          <w:marTop w:val="0"/>
          <w:marBottom w:val="0"/>
          <w:divBdr>
            <w:top w:val="none" w:sz="0" w:space="0" w:color="auto"/>
            <w:left w:val="none" w:sz="0" w:space="0" w:color="auto"/>
            <w:bottom w:val="none" w:sz="0" w:space="0" w:color="auto"/>
            <w:right w:val="none" w:sz="0" w:space="0" w:color="auto"/>
          </w:divBdr>
        </w:div>
        <w:div w:id="892086543">
          <w:marLeft w:val="480"/>
          <w:marRight w:val="0"/>
          <w:marTop w:val="0"/>
          <w:marBottom w:val="0"/>
          <w:divBdr>
            <w:top w:val="none" w:sz="0" w:space="0" w:color="auto"/>
            <w:left w:val="none" w:sz="0" w:space="0" w:color="auto"/>
            <w:bottom w:val="none" w:sz="0" w:space="0" w:color="auto"/>
            <w:right w:val="none" w:sz="0" w:space="0" w:color="auto"/>
          </w:divBdr>
        </w:div>
        <w:div w:id="460538464">
          <w:marLeft w:val="480"/>
          <w:marRight w:val="0"/>
          <w:marTop w:val="0"/>
          <w:marBottom w:val="0"/>
          <w:divBdr>
            <w:top w:val="none" w:sz="0" w:space="0" w:color="auto"/>
            <w:left w:val="none" w:sz="0" w:space="0" w:color="auto"/>
            <w:bottom w:val="none" w:sz="0" w:space="0" w:color="auto"/>
            <w:right w:val="none" w:sz="0" w:space="0" w:color="auto"/>
          </w:divBdr>
        </w:div>
        <w:div w:id="621612545">
          <w:marLeft w:val="480"/>
          <w:marRight w:val="0"/>
          <w:marTop w:val="0"/>
          <w:marBottom w:val="0"/>
          <w:divBdr>
            <w:top w:val="none" w:sz="0" w:space="0" w:color="auto"/>
            <w:left w:val="none" w:sz="0" w:space="0" w:color="auto"/>
            <w:bottom w:val="none" w:sz="0" w:space="0" w:color="auto"/>
            <w:right w:val="none" w:sz="0" w:space="0" w:color="auto"/>
          </w:divBdr>
        </w:div>
        <w:div w:id="1944801611">
          <w:marLeft w:val="480"/>
          <w:marRight w:val="0"/>
          <w:marTop w:val="0"/>
          <w:marBottom w:val="0"/>
          <w:divBdr>
            <w:top w:val="none" w:sz="0" w:space="0" w:color="auto"/>
            <w:left w:val="none" w:sz="0" w:space="0" w:color="auto"/>
            <w:bottom w:val="none" w:sz="0" w:space="0" w:color="auto"/>
            <w:right w:val="none" w:sz="0" w:space="0" w:color="auto"/>
          </w:divBdr>
        </w:div>
        <w:div w:id="422261680">
          <w:marLeft w:val="480"/>
          <w:marRight w:val="0"/>
          <w:marTop w:val="0"/>
          <w:marBottom w:val="0"/>
          <w:divBdr>
            <w:top w:val="none" w:sz="0" w:space="0" w:color="auto"/>
            <w:left w:val="none" w:sz="0" w:space="0" w:color="auto"/>
            <w:bottom w:val="none" w:sz="0" w:space="0" w:color="auto"/>
            <w:right w:val="none" w:sz="0" w:space="0" w:color="auto"/>
          </w:divBdr>
        </w:div>
        <w:div w:id="211157979">
          <w:marLeft w:val="480"/>
          <w:marRight w:val="0"/>
          <w:marTop w:val="0"/>
          <w:marBottom w:val="0"/>
          <w:divBdr>
            <w:top w:val="none" w:sz="0" w:space="0" w:color="auto"/>
            <w:left w:val="none" w:sz="0" w:space="0" w:color="auto"/>
            <w:bottom w:val="none" w:sz="0" w:space="0" w:color="auto"/>
            <w:right w:val="none" w:sz="0" w:space="0" w:color="auto"/>
          </w:divBdr>
        </w:div>
        <w:div w:id="1261262008">
          <w:marLeft w:val="480"/>
          <w:marRight w:val="0"/>
          <w:marTop w:val="0"/>
          <w:marBottom w:val="0"/>
          <w:divBdr>
            <w:top w:val="none" w:sz="0" w:space="0" w:color="auto"/>
            <w:left w:val="none" w:sz="0" w:space="0" w:color="auto"/>
            <w:bottom w:val="none" w:sz="0" w:space="0" w:color="auto"/>
            <w:right w:val="none" w:sz="0" w:space="0" w:color="auto"/>
          </w:divBdr>
        </w:div>
        <w:div w:id="985161680">
          <w:marLeft w:val="480"/>
          <w:marRight w:val="0"/>
          <w:marTop w:val="0"/>
          <w:marBottom w:val="0"/>
          <w:divBdr>
            <w:top w:val="none" w:sz="0" w:space="0" w:color="auto"/>
            <w:left w:val="none" w:sz="0" w:space="0" w:color="auto"/>
            <w:bottom w:val="none" w:sz="0" w:space="0" w:color="auto"/>
            <w:right w:val="none" w:sz="0" w:space="0" w:color="auto"/>
          </w:divBdr>
        </w:div>
        <w:div w:id="196050215">
          <w:marLeft w:val="480"/>
          <w:marRight w:val="0"/>
          <w:marTop w:val="0"/>
          <w:marBottom w:val="0"/>
          <w:divBdr>
            <w:top w:val="none" w:sz="0" w:space="0" w:color="auto"/>
            <w:left w:val="none" w:sz="0" w:space="0" w:color="auto"/>
            <w:bottom w:val="none" w:sz="0" w:space="0" w:color="auto"/>
            <w:right w:val="none" w:sz="0" w:space="0" w:color="auto"/>
          </w:divBdr>
        </w:div>
        <w:div w:id="733283594">
          <w:marLeft w:val="480"/>
          <w:marRight w:val="0"/>
          <w:marTop w:val="0"/>
          <w:marBottom w:val="0"/>
          <w:divBdr>
            <w:top w:val="none" w:sz="0" w:space="0" w:color="auto"/>
            <w:left w:val="none" w:sz="0" w:space="0" w:color="auto"/>
            <w:bottom w:val="none" w:sz="0" w:space="0" w:color="auto"/>
            <w:right w:val="none" w:sz="0" w:space="0" w:color="auto"/>
          </w:divBdr>
        </w:div>
        <w:div w:id="1934967480">
          <w:marLeft w:val="480"/>
          <w:marRight w:val="0"/>
          <w:marTop w:val="0"/>
          <w:marBottom w:val="0"/>
          <w:divBdr>
            <w:top w:val="none" w:sz="0" w:space="0" w:color="auto"/>
            <w:left w:val="none" w:sz="0" w:space="0" w:color="auto"/>
            <w:bottom w:val="none" w:sz="0" w:space="0" w:color="auto"/>
            <w:right w:val="none" w:sz="0" w:space="0" w:color="auto"/>
          </w:divBdr>
        </w:div>
        <w:div w:id="2016498643">
          <w:marLeft w:val="480"/>
          <w:marRight w:val="0"/>
          <w:marTop w:val="0"/>
          <w:marBottom w:val="0"/>
          <w:divBdr>
            <w:top w:val="none" w:sz="0" w:space="0" w:color="auto"/>
            <w:left w:val="none" w:sz="0" w:space="0" w:color="auto"/>
            <w:bottom w:val="none" w:sz="0" w:space="0" w:color="auto"/>
            <w:right w:val="none" w:sz="0" w:space="0" w:color="auto"/>
          </w:divBdr>
        </w:div>
        <w:div w:id="88620644">
          <w:marLeft w:val="480"/>
          <w:marRight w:val="0"/>
          <w:marTop w:val="0"/>
          <w:marBottom w:val="0"/>
          <w:divBdr>
            <w:top w:val="none" w:sz="0" w:space="0" w:color="auto"/>
            <w:left w:val="none" w:sz="0" w:space="0" w:color="auto"/>
            <w:bottom w:val="none" w:sz="0" w:space="0" w:color="auto"/>
            <w:right w:val="none" w:sz="0" w:space="0" w:color="auto"/>
          </w:divBdr>
        </w:div>
        <w:div w:id="1194926202">
          <w:marLeft w:val="480"/>
          <w:marRight w:val="0"/>
          <w:marTop w:val="0"/>
          <w:marBottom w:val="0"/>
          <w:divBdr>
            <w:top w:val="none" w:sz="0" w:space="0" w:color="auto"/>
            <w:left w:val="none" w:sz="0" w:space="0" w:color="auto"/>
            <w:bottom w:val="none" w:sz="0" w:space="0" w:color="auto"/>
            <w:right w:val="none" w:sz="0" w:space="0" w:color="auto"/>
          </w:divBdr>
        </w:div>
        <w:div w:id="20860954">
          <w:marLeft w:val="480"/>
          <w:marRight w:val="0"/>
          <w:marTop w:val="0"/>
          <w:marBottom w:val="0"/>
          <w:divBdr>
            <w:top w:val="none" w:sz="0" w:space="0" w:color="auto"/>
            <w:left w:val="none" w:sz="0" w:space="0" w:color="auto"/>
            <w:bottom w:val="none" w:sz="0" w:space="0" w:color="auto"/>
            <w:right w:val="none" w:sz="0" w:space="0" w:color="auto"/>
          </w:divBdr>
        </w:div>
        <w:div w:id="1314333798">
          <w:marLeft w:val="480"/>
          <w:marRight w:val="0"/>
          <w:marTop w:val="0"/>
          <w:marBottom w:val="0"/>
          <w:divBdr>
            <w:top w:val="none" w:sz="0" w:space="0" w:color="auto"/>
            <w:left w:val="none" w:sz="0" w:space="0" w:color="auto"/>
            <w:bottom w:val="none" w:sz="0" w:space="0" w:color="auto"/>
            <w:right w:val="none" w:sz="0" w:space="0" w:color="auto"/>
          </w:divBdr>
        </w:div>
      </w:divsChild>
    </w:div>
    <w:div w:id="1936664419">
      <w:bodyDiv w:val="1"/>
      <w:marLeft w:val="0"/>
      <w:marRight w:val="0"/>
      <w:marTop w:val="0"/>
      <w:marBottom w:val="0"/>
      <w:divBdr>
        <w:top w:val="none" w:sz="0" w:space="0" w:color="auto"/>
        <w:left w:val="none" w:sz="0" w:space="0" w:color="auto"/>
        <w:bottom w:val="none" w:sz="0" w:space="0" w:color="auto"/>
        <w:right w:val="none" w:sz="0" w:space="0" w:color="auto"/>
      </w:divBdr>
      <w:divsChild>
        <w:div w:id="376396235">
          <w:marLeft w:val="640"/>
          <w:marRight w:val="0"/>
          <w:marTop w:val="0"/>
          <w:marBottom w:val="0"/>
          <w:divBdr>
            <w:top w:val="none" w:sz="0" w:space="0" w:color="auto"/>
            <w:left w:val="none" w:sz="0" w:space="0" w:color="auto"/>
            <w:bottom w:val="none" w:sz="0" w:space="0" w:color="auto"/>
            <w:right w:val="none" w:sz="0" w:space="0" w:color="auto"/>
          </w:divBdr>
        </w:div>
        <w:div w:id="2010130753">
          <w:marLeft w:val="640"/>
          <w:marRight w:val="0"/>
          <w:marTop w:val="0"/>
          <w:marBottom w:val="0"/>
          <w:divBdr>
            <w:top w:val="none" w:sz="0" w:space="0" w:color="auto"/>
            <w:left w:val="none" w:sz="0" w:space="0" w:color="auto"/>
            <w:bottom w:val="none" w:sz="0" w:space="0" w:color="auto"/>
            <w:right w:val="none" w:sz="0" w:space="0" w:color="auto"/>
          </w:divBdr>
        </w:div>
        <w:div w:id="1229263942">
          <w:marLeft w:val="640"/>
          <w:marRight w:val="0"/>
          <w:marTop w:val="0"/>
          <w:marBottom w:val="0"/>
          <w:divBdr>
            <w:top w:val="none" w:sz="0" w:space="0" w:color="auto"/>
            <w:left w:val="none" w:sz="0" w:space="0" w:color="auto"/>
            <w:bottom w:val="none" w:sz="0" w:space="0" w:color="auto"/>
            <w:right w:val="none" w:sz="0" w:space="0" w:color="auto"/>
          </w:divBdr>
        </w:div>
        <w:div w:id="565802095">
          <w:marLeft w:val="640"/>
          <w:marRight w:val="0"/>
          <w:marTop w:val="0"/>
          <w:marBottom w:val="0"/>
          <w:divBdr>
            <w:top w:val="none" w:sz="0" w:space="0" w:color="auto"/>
            <w:left w:val="none" w:sz="0" w:space="0" w:color="auto"/>
            <w:bottom w:val="none" w:sz="0" w:space="0" w:color="auto"/>
            <w:right w:val="none" w:sz="0" w:space="0" w:color="auto"/>
          </w:divBdr>
        </w:div>
        <w:div w:id="545488398">
          <w:marLeft w:val="640"/>
          <w:marRight w:val="0"/>
          <w:marTop w:val="0"/>
          <w:marBottom w:val="0"/>
          <w:divBdr>
            <w:top w:val="none" w:sz="0" w:space="0" w:color="auto"/>
            <w:left w:val="none" w:sz="0" w:space="0" w:color="auto"/>
            <w:bottom w:val="none" w:sz="0" w:space="0" w:color="auto"/>
            <w:right w:val="none" w:sz="0" w:space="0" w:color="auto"/>
          </w:divBdr>
        </w:div>
        <w:div w:id="1441993686">
          <w:marLeft w:val="640"/>
          <w:marRight w:val="0"/>
          <w:marTop w:val="0"/>
          <w:marBottom w:val="0"/>
          <w:divBdr>
            <w:top w:val="none" w:sz="0" w:space="0" w:color="auto"/>
            <w:left w:val="none" w:sz="0" w:space="0" w:color="auto"/>
            <w:bottom w:val="none" w:sz="0" w:space="0" w:color="auto"/>
            <w:right w:val="none" w:sz="0" w:space="0" w:color="auto"/>
          </w:divBdr>
        </w:div>
        <w:div w:id="100300697">
          <w:marLeft w:val="640"/>
          <w:marRight w:val="0"/>
          <w:marTop w:val="0"/>
          <w:marBottom w:val="0"/>
          <w:divBdr>
            <w:top w:val="none" w:sz="0" w:space="0" w:color="auto"/>
            <w:left w:val="none" w:sz="0" w:space="0" w:color="auto"/>
            <w:bottom w:val="none" w:sz="0" w:space="0" w:color="auto"/>
            <w:right w:val="none" w:sz="0" w:space="0" w:color="auto"/>
          </w:divBdr>
        </w:div>
        <w:div w:id="1191650019">
          <w:marLeft w:val="640"/>
          <w:marRight w:val="0"/>
          <w:marTop w:val="0"/>
          <w:marBottom w:val="0"/>
          <w:divBdr>
            <w:top w:val="none" w:sz="0" w:space="0" w:color="auto"/>
            <w:left w:val="none" w:sz="0" w:space="0" w:color="auto"/>
            <w:bottom w:val="none" w:sz="0" w:space="0" w:color="auto"/>
            <w:right w:val="none" w:sz="0" w:space="0" w:color="auto"/>
          </w:divBdr>
        </w:div>
        <w:div w:id="643511640">
          <w:marLeft w:val="640"/>
          <w:marRight w:val="0"/>
          <w:marTop w:val="0"/>
          <w:marBottom w:val="0"/>
          <w:divBdr>
            <w:top w:val="none" w:sz="0" w:space="0" w:color="auto"/>
            <w:left w:val="none" w:sz="0" w:space="0" w:color="auto"/>
            <w:bottom w:val="none" w:sz="0" w:space="0" w:color="auto"/>
            <w:right w:val="none" w:sz="0" w:space="0" w:color="auto"/>
          </w:divBdr>
        </w:div>
        <w:div w:id="799304847">
          <w:marLeft w:val="640"/>
          <w:marRight w:val="0"/>
          <w:marTop w:val="0"/>
          <w:marBottom w:val="0"/>
          <w:divBdr>
            <w:top w:val="none" w:sz="0" w:space="0" w:color="auto"/>
            <w:left w:val="none" w:sz="0" w:space="0" w:color="auto"/>
            <w:bottom w:val="none" w:sz="0" w:space="0" w:color="auto"/>
            <w:right w:val="none" w:sz="0" w:space="0" w:color="auto"/>
          </w:divBdr>
        </w:div>
        <w:div w:id="421679256">
          <w:marLeft w:val="640"/>
          <w:marRight w:val="0"/>
          <w:marTop w:val="0"/>
          <w:marBottom w:val="0"/>
          <w:divBdr>
            <w:top w:val="none" w:sz="0" w:space="0" w:color="auto"/>
            <w:left w:val="none" w:sz="0" w:space="0" w:color="auto"/>
            <w:bottom w:val="none" w:sz="0" w:space="0" w:color="auto"/>
            <w:right w:val="none" w:sz="0" w:space="0" w:color="auto"/>
          </w:divBdr>
        </w:div>
        <w:div w:id="645160447">
          <w:marLeft w:val="640"/>
          <w:marRight w:val="0"/>
          <w:marTop w:val="0"/>
          <w:marBottom w:val="0"/>
          <w:divBdr>
            <w:top w:val="none" w:sz="0" w:space="0" w:color="auto"/>
            <w:left w:val="none" w:sz="0" w:space="0" w:color="auto"/>
            <w:bottom w:val="none" w:sz="0" w:space="0" w:color="auto"/>
            <w:right w:val="none" w:sz="0" w:space="0" w:color="auto"/>
          </w:divBdr>
        </w:div>
        <w:div w:id="443698516">
          <w:marLeft w:val="640"/>
          <w:marRight w:val="0"/>
          <w:marTop w:val="0"/>
          <w:marBottom w:val="0"/>
          <w:divBdr>
            <w:top w:val="none" w:sz="0" w:space="0" w:color="auto"/>
            <w:left w:val="none" w:sz="0" w:space="0" w:color="auto"/>
            <w:bottom w:val="none" w:sz="0" w:space="0" w:color="auto"/>
            <w:right w:val="none" w:sz="0" w:space="0" w:color="auto"/>
          </w:divBdr>
        </w:div>
        <w:div w:id="571505399">
          <w:marLeft w:val="640"/>
          <w:marRight w:val="0"/>
          <w:marTop w:val="0"/>
          <w:marBottom w:val="0"/>
          <w:divBdr>
            <w:top w:val="none" w:sz="0" w:space="0" w:color="auto"/>
            <w:left w:val="none" w:sz="0" w:space="0" w:color="auto"/>
            <w:bottom w:val="none" w:sz="0" w:space="0" w:color="auto"/>
            <w:right w:val="none" w:sz="0" w:space="0" w:color="auto"/>
          </w:divBdr>
        </w:div>
        <w:div w:id="698506993">
          <w:marLeft w:val="640"/>
          <w:marRight w:val="0"/>
          <w:marTop w:val="0"/>
          <w:marBottom w:val="0"/>
          <w:divBdr>
            <w:top w:val="none" w:sz="0" w:space="0" w:color="auto"/>
            <w:left w:val="none" w:sz="0" w:space="0" w:color="auto"/>
            <w:bottom w:val="none" w:sz="0" w:space="0" w:color="auto"/>
            <w:right w:val="none" w:sz="0" w:space="0" w:color="auto"/>
          </w:divBdr>
        </w:div>
        <w:div w:id="1885678971">
          <w:marLeft w:val="640"/>
          <w:marRight w:val="0"/>
          <w:marTop w:val="0"/>
          <w:marBottom w:val="0"/>
          <w:divBdr>
            <w:top w:val="none" w:sz="0" w:space="0" w:color="auto"/>
            <w:left w:val="none" w:sz="0" w:space="0" w:color="auto"/>
            <w:bottom w:val="none" w:sz="0" w:space="0" w:color="auto"/>
            <w:right w:val="none" w:sz="0" w:space="0" w:color="auto"/>
          </w:divBdr>
        </w:div>
        <w:div w:id="1945724338">
          <w:marLeft w:val="640"/>
          <w:marRight w:val="0"/>
          <w:marTop w:val="0"/>
          <w:marBottom w:val="0"/>
          <w:divBdr>
            <w:top w:val="none" w:sz="0" w:space="0" w:color="auto"/>
            <w:left w:val="none" w:sz="0" w:space="0" w:color="auto"/>
            <w:bottom w:val="none" w:sz="0" w:space="0" w:color="auto"/>
            <w:right w:val="none" w:sz="0" w:space="0" w:color="auto"/>
          </w:divBdr>
        </w:div>
        <w:div w:id="595139488">
          <w:marLeft w:val="640"/>
          <w:marRight w:val="0"/>
          <w:marTop w:val="0"/>
          <w:marBottom w:val="0"/>
          <w:divBdr>
            <w:top w:val="none" w:sz="0" w:space="0" w:color="auto"/>
            <w:left w:val="none" w:sz="0" w:space="0" w:color="auto"/>
            <w:bottom w:val="none" w:sz="0" w:space="0" w:color="auto"/>
            <w:right w:val="none" w:sz="0" w:space="0" w:color="auto"/>
          </w:divBdr>
        </w:div>
        <w:div w:id="1356466251">
          <w:marLeft w:val="640"/>
          <w:marRight w:val="0"/>
          <w:marTop w:val="0"/>
          <w:marBottom w:val="0"/>
          <w:divBdr>
            <w:top w:val="none" w:sz="0" w:space="0" w:color="auto"/>
            <w:left w:val="none" w:sz="0" w:space="0" w:color="auto"/>
            <w:bottom w:val="none" w:sz="0" w:space="0" w:color="auto"/>
            <w:right w:val="none" w:sz="0" w:space="0" w:color="auto"/>
          </w:divBdr>
        </w:div>
        <w:div w:id="12998963">
          <w:marLeft w:val="640"/>
          <w:marRight w:val="0"/>
          <w:marTop w:val="0"/>
          <w:marBottom w:val="0"/>
          <w:divBdr>
            <w:top w:val="none" w:sz="0" w:space="0" w:color="auto"/>
            <w:left w:val="none" w:sz="0" w:space="0" w:color="auto"/>
            <w:bottom w:val="none" w:sz="0" w:space="0" w:color="auto"/>
            <w:right w:val="none" w:sz="0" w:space="0" w:color="auto"/>
          </w:divBdr>
        </w:div>
        <w:div w:id="1176460517">
          <w:marLeft w:val="640"/>
          <w:marRight w:val="0"/>
          <w:marTop w:val="0"/>
          <w:marBottom w:val="0"/>
          <w:divBdr>
            <w:top w:val="none" w:sz="0" w:space="0" w:color="auto"/>
            <w:left w:val="none" w:sz="0" w:space="0" w:color="auto"/>
            <w:bottom w:val="none" w:sz="0" w:space="0" w:color="auto"/>
            <w:right w:val="none" w:sz="0" w:space="0" w:color="auto"/>
          </w:divBdr>
        </w:div>
        <w:div w:id="483670741">
          <w:marLeft w:val="640"/>
          <w:marRight w:val="0"/>
          <w:marTop w:val="0"/>
          <w:marBottom w:val="0"/>
          <w:divBdr>
            <w:top w:val="none" w:sz="0" w:space="0" w:color="auto"/>
            <w:left w:val="none" w:sz="0" w:space="0" w:color="auto"/>
            <w:bottom w:val="none" w:sz="0" w:space="0" w:color="auto"/>
            <w:right w:val="none" w:sz="0" w:space="0" w:color="auto"/>
          </w:divBdr>
        </w:div>
        <w:div w:id="526017727">
          <w:marLeft w:val="640"/>
          <w:marRight w:val="0"/>
          <w:marTop w:val="0"/>
          <w:marBottom w:val="0"/>
          <w:divBdr>
            <w:top w:val="none" w:sz="0" w:space="0" w:color="auto"/>
            <w:left w:val="none" w:sz="0" w:space="0" w:color="auto"/>
            <w:bottom w:val="none" w:sz="0" w:space="0" w:color="auto"/>
            <w:right w:val="none" w:sz="0" w:space="0" w:color="auto"/>
          </w:divBdr>
        </w:div>
        <w:div w:id="1162702685">
          <w:marLeft w:val="640"/>
          <w:marRight w:val="0"/>
          <w:marTop w:val="0"/>
          <w:marBottom w:val="0"/>
          <w:divBdr>
            <w:top w:val="none" w:sz="0" w:space="0" w:color="auto"/>
            <w:left w:val="none" w:sz="0" w:space="0" w:color="auto"/>
            <w:bottom w:val="none" w:sz="0" w:space="0" w:color="auto"/>
            <w:right w:val="none" w:sz="0" w:space="0" w:color="auto"/>
          </w:divBdr>
        </w:div>
        <w:div w:id="1126319003">
          <w:marLeft w:val="640"/>
          <w:marRight w:val="0"/>
          <w:marTop w:val="0"/>
          <w:marBottom w:val="0"/>
          <w:divBdr>
            <w:top w:val="none" w:sz="0" w:space="0" w:color="auto"/>
            <w:left w:val="none" w:sz="0" w:space="0" w:color="auto"/>
            <w:bottom w:val="none" w:sz="0" w:space="0" w:color="auto"/>
            <w:right w:val="none" w:sz="0" w:space="0" w:color="auto"/>
          </w:divBdr>
        </w:div>
        <w:div w:id="618992345">
          <w:marLeft w:val="640"/>
          <w:marRight w:val="0"/>
          <w:marTop w:val="0"/>
          <w:marBottom w:val="0"/>
          <w:divBdr>
            <w:top w:val="none" w:sz="0" w:space="0" w:color="auto"/>
            <w:left w:val="none" w:sz="0" w:space="0" w:color="auto"/>
            <w:bottom w:val="none" w:sz="0" w:space="0" w:color="auto"/>
            <w:right w:val="none" w:sz="0" w:space="0" w:color="auto"/>
          </w:divBdr>
        </w:div>
        <w:div w:id="1002661445">
          <w:marLeft w:val="640"/>
          <w:marRight w:val="0"/>
          <w:marTop w:val="0"/>
          <w:marBottom w:val="0"/>
          <w:divBdr>
            <w:top w:val="none" w:sz="0" w:space="0" w:color="auto"/>
            <w:left w:val="none" w:sz="0" w:space="0" w:color="auto"/>
            <w:bottom w:val="none" w:sz="0" w:space="0" w:color="auto"/>
            <w:right w:val="none" w:sz="0" w:space="0" w:color="auto"/>
          </w:divBdr>
        </w:div>
        <w:div w:id="862784548">
          <w:marLeft w:val="640"/>
          <w:marRight w:val="0"/>
          <w:marTop w:val="0"/>
          <w:marBottom w:val="0"/>
          <w:divBdr>
            <w:top w:val="none" w:sz="0" w:space="0" w:color="auto"/>
            <w:left w:val="none" w:sz="0" w:space="0" w:color="auto"/>
            <w:bottom w:val="none" w:sz="0" w:space="0" w:color="auto"/>
            <w:right w:val="none" w:sz="0" w:space="0" w:color="auto"/>
          </w:divBdr>
        </w:div>
        <w:div w:id="104086103">
          <w:marLeft w:val="640"/>
          <w:marRight w:val="0"/>
          <w:marTop w:val="0"/>
          <w:marBottom w:val="0"/>
          <w:divBdr>
            <w:top w:val="none" w:sz="0" w:space="0" w:color="auto"/>
            <w:left w:val="none" w:sz="0" w:space="0" w:color="auto"/>
            <w:bottom w:val="none" w:sz="0" w:space="0" w:color="auto"/>
            <w:right w:val="none" w:sz="0" w:space="0" w:color="auto"/>
          </w:divBdr>
        </w:div>
        <w:div w:id="1577783152">
          <w:marLeft w:val="640"/>
          <w:marRight w:val="0"/>
          <w:marTop w:val="0"/>
          <w:marBottom w:val="0"/>
          <w:divBdr>
            <w:top w:val="none" w:sz="0" w:space="0" w:color="auto"/>
            <w:left w:val="none" w:sz="0" w:space="0" w:color="auto"/>
            <w:bottom w:val="none" w:sz="0" w:space="0" w:color="auto"/>
            <w:right w:val="none" w:sz="0" w:space="0" w:color="auto"/>
          </w:divBdr>
        </w:div>
        <w:div w:id="2095396623">
          <w:marLeft w:val="640"/>
          <w:marRight w:val="0"/>
          <w:marTop w:val="0"/>
          <w:marBottom w:val="0"/>
          <w:divBdr>
            <w:top w:val="none" w:sz="0" w:space="0" w:color="auto"/>
            <w:left w:val="none" w:sz="0" w:space="0" w:color="auto"/>
            <w:bottom w:val="none" w:sz="0" w:space="0" w:color="auto"/>
            <w:right w:val="none" w:sz="0" w:space="0" w:color="auto"/>
          </w:divBdr>
        </w:div>
        <w:div w:id="1717660302">
          <w:marLeft w:val="640"/>
          <w:marRight w:val="0"/>
          <w:marTop w:val="0"/>
          <w:marBottom w:val="0"/>
          <w:divBdr>
            <w:top w:val="none" w:sz="0" w:space="0" w:color="auto"/>
            <w:left w:val="none" w:sz="0" w:space="0" w:color="auto"/>
            <w:bottom w:val="none" w:sz="0" w:space="0" w:color="auto"/>
            <w:right w:val="none" w:sz="0" w:space="0" w:color="auto"/>
          </w:divBdr>
        </w:div>
        <w:div w:id="1475290013">
          <w:marLeft w:val="640"/>
          <w:marRight w:val="0"/>
          <w:marTop w:val="0"/>
          <w:marBottom w:val="0"/>
          <w:divBdr>
            <w:top w:val="none" w:sz="0" w:space="0" w:color="auto"/>
            <w:left w:val="none" w:sz="0" w:space="0" w:color="auto"/>
            <w:bottom w:val="none" w:sz="0" w:space="0" w:color="auto"/>
            <w:right w:val="none" w:sz="0" w:space="0" w:color="auto"/>
          </w:divBdr>
        </w:div>
        <w:div w:id="162167178">
          <w:marLeft w:val="640"/>
          <w:marRight w:val="0"/>
          <w:marTop w:val="0"/>
          <w:marBottom w:val="0"/>
          <w:divBdr>
            <w:top w:val="none" w:sz="0" w:space="0" w:color="auto"/>
            <w:left w:val="none" w:sz="0" w:space="0" w:color="auto"/>
            <w:bottom w:val="none" w:sz="0" w:space="0" w:color="auto"/>
            <w:right w:val="none" w:sz="0" w:space="0" w:color="auto"/>
          </w:divBdr>
        </w:div>
        <w:div w:id="1201431885">
          <w:marLeft w:val="640"/>
          <w:marRight w:val="0"/>
          <w:marTop w:val="0"/>
          <w:marBottom w:val="0"/>
          <w:divBdr>
            <w:top w:val="none" w:sz="0" w:space="0" w:color="auto"/>
            <w:left w:val="none" w:sz="0" w:space="0" w:color="auto"/>
            <w:bottom w:val="none" w:sz="0" w:space="0" w:color="auto"/>
            <w:right w:val="none" w:sz="0" w:space="0" w:color="auto"/>
          </w:divBdr>
        </w:div>
        <w:div w:id="885292118">
          <w:marLeft w:val="640"/>
          <w:marRight w:val="0"/>
          <w:marTop w:val="0"/>
          <w:marBottom w:val="0"/>
          <w:divBdr>
            <w:top w:val="none" w:sz="0" w:space="0" w:color="auto"/>
            <w:left w:val="none" w:sz="0" w:space="0" w:color="auto"/>
            <w:bottom w:val="none" w:sz="0" w:space="0" w:color="auto"/>
            <w:right w:val="none" w:sz="0" w:space="0" w:color="auto"/>
          </w:divBdr>
        </w:div>
        <w:div w:id="1681077198">
          <w:marLeft w:val="640"/>
          <w:marRight w:val="0"/>
          <w:marTop w:val="0"/>
          <w:marBottom w:val="0"/>
          <w:divBdr>
            <w:top w:val="none" w:sz="0" w:space="0" w:color="auto"/>
            <w:left w:val="none" w:sz="0" w:space="0" w:color="auto"/>
            <w:bottom w:val="none" w:sz="0" w:space="0" w:color="auto"/>
            <w:right w:val="none" w:sz="0" w:space="0" w:color="auto"/>
          </w:divBdr>
        </w:div>
        <w:div w:id="2095275085">
          <w:marLeft w:val="640"/>
          <w:marRight w:val="0"/>
          <w:marTop w:val="0"/>
          <w:marBottom w:val="0"/>
          <w:divBdr>
            <w:top w:val="none" w:sz="0" w:space="0" w:color="auto"/>
            <w:left w:val="none" w:sz="0" w:space="0" w:color="auto"/>
            <w:bottom w:val="none" w:sz="0" w:space="0" w:color="auto"/>
            <w:right w:val="none" w:sz="0" w:space="0" w:color="auto"/>
          </w:divBdr>
        </w:div>
        <w:div w:id="1410230813">
          <w:marLeft w:val="640"/>
          <w:marRight w:val="0"/>
          <w:marTop w:val="0"/>
          <w:marBottom w:val="0"/>
          <w:divBdr>
            <w:top w:val="none" w:sz="0" w:space="0" w:color="auto"/>
            <w:left w:val="none" w:sz="0" w:space="0" w:color="auto"/>
            <w:bottom w:val="none" w:sz="0" w:space="0" w:color="auto"/>
            <w:right w:val="none" w:sz="0" w:space="0" w:color="auto"/>
          </w:divBdr>
        </w:div>
        <w:div w:id="287006182">
          <w:marLeft w:val="640"/>
          <w:marRight w:val="0"/>
          <w:marTop w:val="0"/>
          <w:marBottom w:val="0"/>
          <w:divBdr>
            <w:top w:val="none" w:sz="0" w:space="0" w:color="auto"/>
            <w:left w:val="none" w:sz="0" w:space="0" w:color="auto"/>
            <w:bottom w:val="none" w:sz="0" w:space="0" w:color="auto"/>
            <w:right w:val="none" w:sz="0" w:space="0" w:color="auto"/>
          </w:divBdr>
        </w:div>
        <w:div w:id="1247766287">
          <w:marLeft w:val="640"/>
          <w:marRight w:val="0"/>
          <w:marTop w:val="0"/>
          <w:marBottom w:val="0"/>
          <w:divBdr>
            <w:top w:val="none" w:sz="0" w:space="0" w:color="auto"/>
            <w:left w:val="none" w:sz="0" w:space="0" w:color="auto"/>
            <w:bottom w:val="none" w:sz="0" w:space="0" w:color="auto"/>
            <w:right w:val="none" w:sz="0" w:space="0" w:color="auto"/>
          </w:divBdr>
        </w:div>
        <w:div w:id="1050764697">
          <w:marLeft w:val="640"/>
          <w:marRight w:val="0"/>
          <w:marTop w:val="0"/>
          <w:marBottom w:val="0"/>
          <w:divBdr>
            <w:top w:val="none" w:sz="0" w:space="0" w:color="auto"/>
            <w:left w:val="none" w:sz="0" w:space="0" w:color="auto"/>
            <w:bottom w:val="none" w:sz="0" w:space="0" w:color="auto"/>
            <w:right w:val="none" w:sz="0" w:space="0" w:color="auto"/>
          </w:divBdr>
        </w:div>
        <w:div w:id="1488207897">
          <w:marLeft w:val="640"/>
          <w:marRight w:val="0"/>
          <w:marTop w:val="0"/>
          <w:marBottom w:val="0"/>
          <w:divBdr>
            <w:top w:val="none" w:sz="0" w:space="0" w:color="auto"/>
            <w:left w:val="none" w:sz="0" w:space="0" w:color="auto"/>
            <w:bottom w:val="none" w:sz="0" w:space="0" w:color="auto"/>
            <w:right w:val="none" w:sz="0" w:space="0" w:color="auto"/>
          </w:divBdr>
        </w:div>
        <w:div w:id="2037805848">
          <w:marLeft w:val="640"/>
          <w:marRight w:val="0"/>
          <w:marTop w:val="0"/>
          <w:marBottom w:val="0"/>
          <w:divBdr>
            <w:top w:val="none" w:sz="0" w:space="0" w:color="auto"/>
            <w:left w:val="none" w:sz="0" w:space="0" w:color="auto"/>
            <w:bottom w:val="none" w:sz="0" w:space="0" w:color="auto"/>
            <w:right w:val="none" w:sz="0" w:space="0" w:color="auto"/>
          </w:divBdr>
        </w:div>
        <w:div w:id="1383090891">
          <w:marLeft w:val="640"/>
          <w:marRight w:val="0"/>
          <w:marTop w:val="0"/>
          <w:marBottom w:val="0"/>
          <w:divBdr>
            <w:top w:val="none" w:sz="0" w:space="0" w:color="auto"/>
            <w:left w:val="none" w:sz="0" w:space="0" w:color="auto"/>
            <w:bottom w:val="none" w:sz="0" w:space="0" w:color="auto"/>
            <w:right w:val="none" w:sz="0" w:space="0" w:color="auto"/>
          </w:divBdr>
        </w:div>
        <w:div w:id="1142383081">
          <w:marLeft w:val="640"/>
          <w:marRight w:val="0"/>
          <w:marTop w:val="0"/>
          <w:marBottom w:val="0"/>
          <w:divBdr>
            <w:top w:val="none" w:sz="0" w:space="0" w:color="auto"/>
            <w:left w:val="none" w:sz="0" w:space="0" w:color="auto"/>
            <w:bottom w:val="none" w:sz="0" w:space="0" w:color="auto"/>
            <w:right w:val="none" w:sz="0" w:space="0" w:color="auto"/>
          </w:divBdr>
        </w:div>
        <w:div w:id="460536933">
          <w:marLeft w:val="640"/>
          <w:marRight w:val="0"/>
          <w:marTop w:val="0"/>
          <w:marBottom w:val="0"/>
          <w:divBdr>
            <w:top w:val="none" w:sz="0" w:space="0" w:color="auto"/>
            <w:left w:val="none" w:sz="0" w:space="0" w:color="auto"/>
            <w:bottom w:val="none" w:sz="0" w:space="0" w:color="auto"/>
            <w:right w:val="none" w:sz="0" w:space="0" w:color="auto"/>
          </w:divBdr>
        </w:div>
        <w:div w:id="681056228">
          <w:marLeft w:val="640"/>
          <w:marRight w:val="0"/>
          <w:marTop w:val="0"/>
          <w:marBottom w:val="0"/>
          <w:divBdr>
            <w:top w:val="none" w:sz="0" w:space="0" w:color="auto"/>
            <w:left w:val="none" w:sz="0" w:space="0" w:color="auto"/>
            <w:bottom w:val="none" w:sz="0" w:space="0" w:color="auto"/>
            <w:right w:val="none" w:sz="0" w:space="0" w:color="auto"/>
          </w:divBdr>
        </w:div>
        <w:div w:id="1628121766">
          <w:marLeft w:val="640"/>
          <w:marRight w:val="0"/>
          <w:marTop w:val="0"/>
          <w:marBottom w:val="0"/>
          <w:divBdr>
            <w:top w:val="none" w:sz="0" w:space="0" w:color="auto"/>
            <w:left w:val="none" w:sz="0" w:space="0" w:color="auto"/>
            <w:bottom w:val="none" w:sz="0" w:space="0" w:color="auto"/>
            <w:right w:val="none" w:sz="0" w:space="0" w:color="auto"/>
          </w:divBdr>
        </w:div>
        <w:div w:id="1242718032">
          <w:marLeft w:val="640"/>
          <w:marRight w:val="0"/>
          <w:marTop w:val="0"/>
          <w:marBottom w:val="0"/>
          <w:divBdr>
            <w:top w:val="none" w:sz="0" w:space="0" w:color="auto"/>
            <w:left w:val="none" w:sz="0" w:space="0" w:color="auto"/>
            <w:bottom w:val="none" w:sz="0" w:space="0" w:color="auto"/>
            <w:right w:val="none" w:sz="0" w:space="0" w:color="auto"/>
          </w:divBdr>
        </w:div>
        <w:div w:id="182786830">
          <w:marLeft w:val="640"/>
          <w:marRight w:val="0"/>
          <w:marTop w:val="0"/>
          <w:marBottom w:val="0"/>
          <w:divBdr>
            <w:top w:val="none" w:sz="0" w:space="0" w:color="auto"/>
            <w:left w:val="none" w:sz="0" w:space="0" w:color="auto"/>
            <w:bottom w:val="none" w:sz="0" w:space="0" w:color="auto"/>
            <w:right w:val="none" w:sz="0" w:space="0" w:color="auto"/>
          </w:divBdr>
        </w:div>
        <w:div w:id="1020274148">
          <w:marLeft w:val="640"/>
          <w:marRight w:val="0"/>
          <w:marTop w:val="0"/>
          <w:marBottom w:val="0"/>
          <w:divBdr>
            <w:top w:val="none" w:sz="0" w:space="0" w:color="auto"/>
            <w:left w:val="none" w:sz="0" w:space="0" w:color="auto"/>
            <w:bottom w:val="none" w:sz="0" w:space="0" w:color="auto"/>
            <w:right w:val="none" w:sz="0" w:space="0" w:color="auto"/>
          </w:divBdr>
        </w:div>
        <w:div w:id="343023623">
          <w:marLeft w:val="640"/>
          <w:marRight w:val="0"/>
          <w:marTop w:val="0"/>
          <w:marBottom w:val="0"/>
          <w:divBdr>
            <w:top w:val="none" w:sz="0" w:space="0" w:color="auto"/>
            <w:left w:val="none" w:sz="0" w:space="0" w:color="auto"/>
            <w:bottom w:val="none" w:sz="0" w:space="0" w:color="auto"/>
            <w:right w:val="none" w:sz="0" w:space="0" w:color="auto"/>
          </w:divBdr>
        </w:div>
        <w:div w:id="314845483">
          <w:marLeft w:val="640"/>
          <w:marRight w:val="0"/>
          <w:marTop w:val="0"/>
          <w:marBottom w:val="0"/>
          <w:divBdr>
            <w:top w:val="none" w:sz="0" w:space="0" w:color="auto"/>
            <w:left w:val="none" w:sz="0" w:space="0" w:color="auto"/>
            <w:bottom w:val="none" w:sz="0" w:space="0" w:color="auto"/>
            <w:right w:val="none" w:sz="0" w:space="0" w:color="auto"/>
          </w:divBdr>
        </w:div>
        <w:div w:id="1505389544">
          <w:marLeft w:val="640"/>
          <w:marRight w:val="0"/>
          <w:marTop w:val="0"/>
          <w:marBottom w:val="0"/>
          <w:divBdr>
            <w:top w:val="none" w:sz="0" w:space="0" w:color="auto"/>
            <w:left w:val="none" w:sz="0" w:space="0" w:color="auto"/>
            <w:bottom w:val="none" w:sz="0" w:space="0" w:color="auto"/>
            <w:right w:val="none" w:sz="0" w:space="0" w:color="auto"/>
          </w:divBdr>
        </w:div>
        <w:div w:id="1325665324">
          <w:marLeft w:val="640"/>
          <w:marRight w:val="0"/>
          <w:marTop w:val="0"/>
          <w:marBottom w:val="0"/>
          <w:divBdr>
            <w:top w:val="none" w:sz="0" w:space="0" w:color="auto"/>
            <w:left w:val="none" w:sz="0" w:space="0" w:color="auto"/>
            <w:bottom w:val="none" w:sz="0" w:space="0" w:color="auto"/>
            <w:right w:val="none" w:sz="0" w:space="0" w:color="auto"/>
          </w:divBdr>
        </w:div>
        <w:div w:id="1470247973">
          <w:marLeft w:val="640"/>
          <w:marRight w:val="0"/>
          <w:marTop w:val="0"/>
          <w:marBottom w:val="0"/>
          <w:divBdr>
            <w:top w:val="none" w:sz="0" w:space="0" w:color="auto"/>
            <w:left w:val="none" w:sz="0" w:space="0" w:color="auto"/>
            <w:bottom w:val="none" w:sz="0" w:space="0" w:color="auto"/>
            <w:right w:val="none" w:sz="0" w:space="0" w:color="auto"/>
          </w:divBdr>
        </w:div>
        <w:div w:id="940458328">
          <w:marLeft w:val="640"/>
          <w:marRight w:val="0"/>
          <w:marTop w:val="0"/>
          <w:marBottom w:val="0"/>
          <w:divBdr>
            <w:top w:val="none" w:sz="0" w:space="0" w:color="auto"/>
            <w:left w:val="none" w:sz="0" w:space="0" w:color="auto"/>
            <w:bottom w:val="none" w:sz="0" w:space="0" w:color="auto"/>
            <w:right w:val="none" w:sz="0" w:space="0" w:color="auto"/>
          </w:divBdr>
        </w:div>
        <w:div w:id="1356618332">
          <w:marLeft w:val="640"/>
          <w:marRight w:val="0"/>
          <w:marTop w:val="0"/>
          <w:marBottom w:val="0"/>
          <w:divBdr>
            <w:top w:val="none" w:sz="0" w:space="0" w:color="auto"/>
            <w:left w:val="none" w:sz="0" w:space="0" w:color="auto"/>
            <w:bottom w:val="none" w:sz="0" w:space="0" w:color="auto"/>
            <w:right w:val="none" w:sz="0" w:space="0" w:color="auto"/>
          </w:divBdr>
        </w:div>
        <w:div w:id="521284503">
          <w:marLeft w:val="640"/>
          <w:marRight w:val="0"/>
          <w:marTop w:val="0"/>
          <w:marBottom w:val="0"/>
          <w:divBdr>
            <w:top w:val="none" w:sz="0" w:space="0" w:color="auto"/>
            <w:left w:val="none" w:sz="0" w:space="0" w:color="auto"/>
            <w:bottom w:val="none" w:sz="0" w:space="0" w:color="auto"/>
            <w:right w:val="none" w:sz="0" w:space="0" w:color="auto"/>
          </w:divBdr>
        </w:div>
        <w:div w:id="1020623238">
          <w:marLeft w:val="640"/>
          <w:marRight w:val="0"/>
          <w:marTop w:val="0"/>
          <w:marBottom w:val="0"/>
          <w:divBdr>
            <w:top w:val="none" w:sz="0" w:space="0" w:color="auto"/>
            <w:left w:val="none" w:sz="0" w:space="0" w:color="auto"/>
            <w:bottom w:val="none" w:sz="0" w:space="0" w:color="auto"/>
            <w:right w:val="none" w:sz="0" w:space="0" w:color="auto"/>
          </w:divBdr>
        </w:div>
        <w:div w:id="1474907026">
          <w:marLeft w:val="640"/>
          <w:marRight w:val="0"/>
          <w:marTop w:val="0"/>
          <w:marBottom w:val="0"/>
          <w:divBdr>
            <w:top w:val="none" w:sz="0" w:space="0" w:color="auto"/>
            <w:left w:val="none" w:sz="0" w:space="0" w:color="auto"/>
            <w:bottom w:val="none" w:sz="0" w:space="0" w:color="auto"/>
            <w:right w:val="none" w:sz="0" w:space="0" w:color="auto"/>
          </w:divBdr>
        </w:div>
        <w:div w:id="487602379">
          <w:marLeft w:val="640"/>
          <w:marRight w:val="0"/>
          <w:marTop w:val="0"/>
          <w:marBottom w:val="0"/>
          <w:divBdr>
            <w:top w:val="none" w:sz="0" w:space="0" w:color="auto"/>
            <w:left w:val="none" w:sz="0" w:space="0" w:color="auto"/>
            <w:bottom w:val="none" w:sz="0" w:space="0" w:color="auto"/>
            <w:right w:val="none" w:sz="0" w:space="0" w:color="auto"/>
          </w:divBdr>
        </w:div>
        <w:div w:id="1822892575">
          <w:marLeft w:val="640"/>
          <w:marRight w:val="0"/>
          <w:marTop w:val="0"/>
          <w:marBottom w:val="0"/>
          <w:divBdr>
            <w:top w:val="none" w:sz="0" w:space="0" w:color="auto"/>
            <w:left w:val="none" w:sz="0" w:space="0" w:color="auto"/>
            <w:bottom w:val="none" w:sz="0" w:space="0" w:color="auto"/>
            <w:right w:val="none" w:sz="0" w:space="0" w:color="auto"/>
          </w:divBdr>
        </w:div>
        <w:div w:id="250698219">
          <w:marLeft w:val="640"/>
          <w:marRight w:val="0"/>
          <w:marTop w:val="0"/>
          <w:marBottom w:val="0"/>
          <w:divBdr>
            <w:top w:val="none" w:sz="0" w:space="0" w:color="auto"/>
            <w:left w:val="none" w:sz="0" w:space="0" w:color="auto"/>
            <w:bottom w:val="none" w:sz="0" w:space="0" w:color="auto"/>
            <w:right w:val="none" w:sz="0" w:space="0" w:color="auto"/>
          </w:divBdr>
        </w:div>
        <w:div w:id="736435643">
          <w:marLeft w:val="640"/>
          <w:marRight w:val="0"/>
          <w:marTop w:val="0"/>
          <w:marBottom w:val="0"/>
          <w:divBdr>
            <w:top w:val="none" w:sz="0" w:space="0" w:color="auto"/>
            <w:left w:val="none" w:sz="0" w:space="0" w:color="auto"/>
            <w:bottom w:val="none" w:sz="0" w:space="0" w:color="auto"/>
            <w:right w:val="none" w:sz="0" w:space="0" w:color="auto"/>
          </w:divBdr>
        </w:div>
        <w:div w:id="1956517036">
          <w:marLeft w:val="640"/>
          <w:marRight w:val="0"/>
          <w:marTop w:val="0"/>
          <w:marBottom w:val="0"/>
          <w:divBdr>
            <w:top w:val="none" w:sz="0" w:space="0" w:color="auto"/>
            <w:left w:val="none" w:sz="0" w:space="0" w:color="auto"/>
            <w:bottom w:val="none" w:sz="0" w:space="0" w:color="auto"/>
            <w:right w:val="none" w:sz="0" w:space="0" w:color="auto"/>
          </w:divBdr>
        </w:div>
        <w:div w:id="1725180917">
          <w:marLeft w:val="640"/>
          <w:marRight w:val="0"/>
          <w:marTop w:val="0"/>
          <w:marBottom w:val="0"/>
          <w:divBdr>
            <w:top w:val="none" w:sz="0" w:space="0" w:color="auto"/>
            <w:left w:val="none" w:sz="0" w:space="0" w:color="auto"/>
            <w:bottom w:val="none" w:sz="0" w:space="0" w:color="auto"/>
            <w:right w:val="none" w:sz="0" w:space="0" w:color="auto"/>
          </w:divBdr>
        </w:div>
        <w:div w:id="781613724">
          <w:marLeft w:val="640"/>
          <w:marRight w:val="0"/>
          <w:marTop w:val="0"/>
          <w:marBottom w:val="0"/>
          <w:divBdr>
            <w:top w:val="none" w:sz="0" w:space="0" w:color="auto"/>
            <w:left w:val="none" w:sz="0" w:space="0" w:color="auto"/>
            <w:bottom w:val="none" w:sz="0" w:space="0" w:color="auto"/>
            <w:right w:val="none" w:sz="0" w:space="0" w:color="auto"/>
          </w:divBdr>
        </w:div>
        <w:div w:id="966159719">
          <w:marLeft w:val="640"/>
          <w:marRight w:val="0"/>
          <w:marTop w:val="0"/>
          <w:marBottom w:val="0"/>
          <w:divBdr>
            <w:top w:val="none" w:sz="0" w:space="0" w:color="auto"/>
            <w:left w:val="none" w:sz="0" w:space="0" w:color="auto"/>
            <w:bottom w:val="none" w:sz="0" w:space="0" w:color="auto"/>
            <w:right w:val="none" w:sz="0" w:space="0" w:color="auto"/>
          </w:divBdr>
        </w:div>
        <w:div w:id="959802185">
          <w:marLeft w:val="640"/>
          <w:marRight w:val="0"/>
          <w:marTop w:val="0"/>
          <w:marBottom w:val="0"/>
          <w:divBdr>
            <w:top w:val="none" w:sz="0" w:space="0" w:color="auto"/>
            <w:left w:val="none" w:sz="0" w:space="0" w:color="auto"/>
            <w:bottom w:val="none" w:sz="0" w:space="0" w:color="auto"/>
            <w:right w:val="none" w:sz="0" w:space="0" w:color="auto"/>
          </w:divBdr>
        </w:div>
        <w:div w:id="1063983914">
          <w:marLeft w:val="640"/>
          <w:marRight w:val="0"/>
          <w:marTop w:val="0"/>
          <w:marBottom w:val="0"/>
          <w:divBdr>
            <w:top w:val="none" w:sz="0" w:space="0" w:color="auto"/>
            <w:left w:val="none" w:sz="0" w:space="0" w:color="auto"/>
            <w:bottom w:val="none" w:sz="0" w:space="0" w:color="auto"/>
            <w:right w:val="none" w:sz="0" w:space="0" w:color="auto"/>
          </w:divBdr>
        </w:div>
        <w:div w:id="1200515440">
          <w:marLeft w:val="640"/>
          <w:marRight w:val="0"/>
          <w:marTop w:val="0"/>
          <w:marBottom w:val="0"/>
          <w:divBdr>
            <w:top w:val="none" w:sz="0" w:space="0" w:color="auto"/>
            <w:left w:val="none" w:sz="0" w:space="0" w:color="auto"/>
            <w:bottom w:val="none" w:sz="0" w:space="0" w:color="auto"/>
            <w:right w:val="none" w:sz="0" w:space="0" w:color="auto"/>
          </w:divBdr>
        </w:div>
        <w:div w:id="1036078379">
          <w:marLeft w:val="640"/>
          <w:marRight w:val="0"/>
          <w:marTop w:val="0"/>
          <w:marBottom w:val="0"/>
          <w:divBdr>
            <w:top w:val="none" w:sz="0" w:space="0" w:color="auto"/>
            <w:left w:val="none" w:sz="0" w:space="0" w:color="auto"/>
            <w:bottom w:val="none" w:sz="0" w:space="0" w:color="auto"/>
            <w:right w:val="none" w:sz="0" w:space="0" w:color="auto"/>
          </w:divBdr>
        </w:div>
        <w:div w:id="398602942">
          <w:marLeft w:val="640"/>
          <w:marRight w:val="0"/>
          <w:marTop w:val="0"/>
          <w:marBottom w:val="0"/>
          <w:divBdr>
            <w:top w:val="none" w:sz="0" w:space="0" w:color="auto"/>
            <w:left w:val="none" w:sz="0" w:space="0" w:color="auto"/>
            <w:bottom w:val="none" w:sz="0" w:space="0" w:color="auto"/>
            <w:right w:val="none" w:sz="0" w:space="0" w:color="auto"/>
          </w:divBdr>
        </w:div>
        <w:div w:id="691145465">
          <w:marLeft w:val="640"/>
          <w:marRight w:val="0"/>
          <w:marTop w:val="0"/>
          <w:marBottom w:val="0"/>
          <w:divBdr>
            <w:top w:val="none" w:sz="0" w:space="0" w:color="auto"/>
            <w:left w:val="none" w:sz="0" w:space="0" w:color="auto"/>
            <w:bottom w:val="none" w:sz="0" w:space="0" w:color="auto"/>
            <w:right w:val="none" w:sz="0" w:space="0" w:color="auto"/>
          </w:divBdr>
        </w:div>
        <w:div w:id="1799378831">
          <w:marLeft w:val="640"/>
          <w:marRight w:val="0"/>
          <w:marTop w:val="0"/>
          <w:marBottom w:val="0"/>
          <w:divBdr>
            <w:top w:val="none" w:sz="0" w:space="0" w:color="auto"/>
            <w:left w:val="none" w:sz="0" w:space="0" w:color="auto"/>
            <w:bottom w:val="none" w:sz="0" w:space="0" w:color="auto"/>
            <w:right w:val="none" w:sz="0" w:space="0" w:color="auto"/>
          </w:divBdr>
        </w:div>
        <w:div w:id="1585258515">
          <w:marLeft w:val="640"/>
          <w:marRight w:val="0"/>
          <w:marTop w:val="0"/>
          <w:marBottom w:val="0"/>
          <w:divBdr>
            <w:top w:val="none" w:sz="0" w:space="0" w:color="auto"/>
            <w:left w:val="none" w:sz="0" w:space="0" w:color="auto"/>
            <w:bottom w:val="none" w:sz="0" w:space="0" w:color="auto"/>
            <w:right w:val="none" w:sz="0" w:space="0" w:color="auto"/>
          </w:divBdr>
        </w:div>
        <w:div w:id="1342778525">
          <w:marLeft w:val="640"/>
          <w:marRight w:val="0"/>
          <w:marTop w:val="0"/>
          <w:marBottom w:val="0"/>
          <w:divBdr>
            <w:top w:val="none" w:sz="0" w:space="0" w:color="auto"/>
            <w:left w:val="none" w:sz="0" w:space="0" w:color="auto"/>
            <w:bottom w:val="none" w:sz="0" w:space="0" w:color="auto"/>
            <w:right w:val="none" w:sz="0" w:space="0" w:color="auto"/>
          </w:divBdr>
        </w:div>
        <w:div w:id="1613394557">
          <w:marLeft w:val="640"/>
          <w:marRight w:val="0"/>
          <w:marTop w:val="0"/>
          <w:marBottom w:val="0"/>
          <w:divBdr>
            <w:top w:val="none" w:sz="0" w:space="0" w:color="auto"/>
            <w:left w:val="none" w:sz="0" w:space="0" w:color="auto"/>
            <w:bottom w:val="none" w:sz="0" w:space="0" w:color="auto"/>
            <w:right w:val="none" w:sz="0" w:space="0" w:color="auto"/>
          </w:divBdr>
        </w:div>
        <w:div w:id="449397522">
          <w:marLeft w:val="640"/>
          <w:marRight w:val="0"/>
          <w:marTop w:val="0"/>
          <w:marBottom w:val="0"/>
          <w:divBdr>
            <w:top w:val="none" w:sz="0" w:space="0" w:color="auto"/>
            <w:left w:val="none" w:sz="0" w:space="0" w:color="auto"/>
            <w:bottom w:val="none" w:sz="0" w:space="0" w:color="auto"/>
            <w:right w:val="none" w:sz="0" w:space="0" w:color="auto"/>
          </w:divBdr>
        </w:div>
        <w:div w:id="143277226">
          <w:marLeft w:val="640"/>
          <w:marRight w:val="0"/>
          <w:marTop w:val="0"/>
          <w:marBottom w:val="0"/>
          <w:divBdr>
            <w:top w:val="none" w:sz="0" w:space="0" w:color="auto"/>
            <w:left w:val="none" w:sz="0" w:space="0" w:color="auto"/>
            <w:bottom w:val="none" w:sz="0" w:space="0" w:color="auto"/>
            <w:right w:val="none" w:sz="0" w:space="0" w:color="auto"/>
          </w:divBdr>
        </w:div>
        <w:div w:id="490608666">
          <w:marLeft w:val="640"/>
          <w:marRight w:val="0"/>
          <w:marTop w:val="0"/>
          <w:marBottom w:val="0"/>
          <w:divBdr>
            <w:top w:val="none" w:sz="0" w:space="0" w:color="auto"/>
            <w:left w:val="none" w:sz="0" w:space="0" w:color="auto"/>
            <w:bottom w:val="none" w:sz="0" w:space="0" w:color="auto"/>
            <w:right w:val="none" w:sz="0" w:space="0" w:color="auto"/>
          </w:divBdr>
        </w:div>
        <w:div w:id="660888389">
          <w:marLeft w:val="640"/>
          <w:marRight w:val="0"/>
          <w:marTop w:val="0"/>
          <w:marBottom w:val="0"/>
          <w:divBdr>
            <w:top w:val="none" w:sz="0" w:space="0" w:color="auto"/>
            <w:left w:val="none" w:sz="0" w:space="0" w:color="auto"/>
            <w:bottom w:val="none" w:sz="0" w:space="0" w:color="auto"/>
            <w:right w:val="none" w:sz="0" w:space="0" w:color="auto"/>
          </w:divBdr>
        </w:div>
        <w:div w:id="694617385">
          <w:marLeft w:val="640"/>
          <w:marRight w:val="0"/>
          <w:marTop w:val="0"/>
          <w:marBottom w:val="0"/>
          <w:divBdr>
            <w:top w:val="none" w:sz="0" w:space="0" w:color="auto"/>
            <w:left w:val="none" w:sz="0" w:space="0" w:color="auto"/>
            <w:bottom w:val="none" w:sz="0" w:space="0" w:color="auto"/>
            <w:right w:val="none" w:sz="0" w:space="0" w:color="auto"/>
          </w:divBdr>
        </w:div>
      </w:divsChild>
    </w:div>
    <w:div w:id="1939291366">
      <w:bodyDiv w:val="1"/>
      <w:marLeft w:val="0"/>
      <w:marRight w:val="0"/>
      <w:marTop w:val="0"/>
      <w:marBottom w:val="0"/>
      <w:divBdr>
        <w:top w:val="none" w:sz="0" w:space="0" w:color="auto"/>
        <w:left w:val="none" w:sz="0" w:space="0" w:color="auto"/>
        <w:bottom w:val="none" w:sz="0" w:space="0" w:color="auto"/>
        <w:right w:val="none" w:sz="0" w:space="0" w:color="auto"/>
      </w:divBdr>
    </w:div>
    <w:div w:id="1941597660">
      <w:bodyDiv w:val="1"/>
      <w:marLeft w:val="0"/>
      <w:marRight w:val="0"/>
      <w:marTop w:val="0"/>
      <w:marBottom w:val="0"/>
      <w:divBdr>
        <w:top w:val="none" w:sz="0" w:space="0" w:color="auto"/>
        <w:left w:val="none" w:sz="0" w:space="0" w:color="auto"/>
        <w:bottom w:val="none" w:sz="0" w:space="0" w:color="auto"/>
        <w:right w:val="none" w:sz="0" w:space="0" w:color="auto"/>
      </w:divBdr>
    </w:div>
    <w:div w:id="1951861348">
      <w:bodyDiv w:val="1"/>
      <w:marLeft w:val="0"/>
      <w:marRight w:val="0"/>
      <w:marTop w:val="0"/>
      <w:marBottom w:val="0"/>
      <w:divBdr>
        <w:top w:val="none" w:sz="0" w:space="0" w:color="auto"/>
        <w:left w:val="none" w:sz="0" w:space="0" w:color="auto"/>
        <w:bottom w:val="none" w:sz="0" w:space="0" w:color="auto"/>
        <w:right w:val="none" w:sz="0" w:space="0" w:color="auto"/>
      </w:divBdr>
    </w:div>
    <w:div w:id="1955794774">
      <w:bodyDiv w:val="1"/>
      <w:marLeft w:val="0"/>
      <w:marRight w:val="0"/>
      <w:marTop w:val="0"/>
      <w:marBottom w:val="0"/>
      <w:divBdr>
        <w:top w:val="none" w:sz="0" w:space="0" w:color="auto"/>
        <w:left w:val="none" w:sz="0" w:space="0" w:color="auto"/>
        <w:bottom w:val="none" w:sz="0" w:space="0" w:color="auto"/>
        <w:right w:val="none" w:sz="0" w:space="0" w:color="auto"/>
      </w:divBdr>
    </w:div>
    <w:div w:id="1964920478">
      <w:bodyDiv w:val="1"/>
      <w:marLeft w:val="0"/>
      <w:marRight w:val="0"/>
      <w:marTop w:val="0"/>
      <w:marBottom w:val="0"/>
      <w:divBdr>
        <w:top w:val="none" w:sz="0" w:space="0" w:color="auto"/>
        <w:left w:val="none" w:sz="0" w:space="0" w:color="auto"/>
        <w:bottom w:val="none" w:sz="0" w:space="0" w:color="auto"/>
        <w:right w:val="none" w:sz="0" w:space="0" w:color="auto"/>
      </w:divBdr>
    </w:div>
    <w:div w:id="1966302464">
      <w:bodyDiv w:val="1"/>
      <w:marLeft w:val="0"/>
      <w:marRight w:val="0"/>
      <w:marTop w:val="0"/>
      <w:marBottom w:val="0"/>
      <w:divBdr>
        <w:top w:val="none" w:sz="0" w:space="0" w:color="auto"/>
        <w:left w:val="none" w:sz="0" w:space="0" w:color="auto"/>
        <w:bottom w:val="none" w:sz="0" w:space="0" w:color="auto"/>
        <w:right w:val="none" w:sz="0" w:space="0" w:color="auto"/>
      </w:divBdr>
      <w:divsChild>
        <w:div w:id="1306736307">
          <w:marLeft w:val="480"/>
          <w:marRight w:val="0"/>
          <w:marTop w:val="0"/>
          <w:marBottom w:val="0"/>
          <w:divBdr>
            <w:top w:val="none" w:sz="0" w:space="0" w:color="auto"/>
            <w:left w:val="none" w:sz="0" w:space="0" w:color="auto"/>
            <w:bottom w:val="none" w:sz="0" w:space="0" w:color="auto"/>
            <w:right w:val="none" w:sz="0" w:space="0" w:color="auto"/>
          </w:divBdr>
        </w:div>
        <w:div w:id="951327314">
          <w:marLeft w:val="480"/>
          <w:marRight w:val="0"/>
          <w:marTop w:val="0"/>
          <w:marBottom w:val="0"/>
          <w:divBdr>
            <w:top w:val="none" w:sz="0" w:space="0" w:color="auto"/>
            <w:left w:val="none" w:sz="0" w:space="0" w:color="auto"/>
            <w:bottom w:val="none" w:sz="0" w:space="0" w:color="auto"/>
            <w:right w:val="none" w:sz="0" w:space="0" w:color="auto"/>
          </w:divBdr>
        </w:div>
        <w:div w:id="1959095640">
          <w:marLeft w:val="480"/>
          <w:marRight w:val="0"/>
          <w:marTop w:val="0"/>
          <w:marBottom w:val="0"/>
          <w:divBdr>
            <w:top w:val="none" w:sz="0" w:space="0" w:color="auto"/>
            <w:left w:val="none" w:sz="0" w:space="0" w:color="auto"/>
            <w:bottom w:val="none" w:sz="0" w:space="0" w:color="auto"/>
            <w:right w:val="none" w:sz="0" w:space="0" w:color="auto"/>
          </w:divBdr>
        </w:div>
        <w:div w:id="1708331858">
          <w:marLeft w:val="480"/>
          <w:marRight w:val="0"/>
          <w:marTop w:val="0"/>
          <w:marBottom w:val="0"/>
          <w:divBdr>
            <w:top w:val="none" w:sz="0" w:space="0" w:color="auto"/>
            <w:left w:val="none" w:sz="0" w:space="0" w:color="auto"/>
            <w:bottom w:val="none" w:sz="0" w:space="0" w:color="auto"/>
            <w:right w:val="none" w:sz="0" w:space="0" w:color="auto"/>
          </w:divBdr>
        </w:div>
        <w:div w:id="772281962">
          <w:marLeft w:val="480"/>
          <w:marRight w:val="0"/>
          <w:marTop w:val="0"/>
          <w:marBottom w:val="0"/>
          <w:divBdr>
            <w:top w:val="none" w:sz="0" w:space="0" w:color="auto"/>
            <w:left w:val="none" w:sz="0" w:space="0" w:color="auto"/>
            <w:bottom w:val="none" w:sz="0" w:space="0" w:color="auto"/>
            <w:right w:val="none" w:sz="0" w:space="0" w:color="auto"/>
          </w:divBdr>
        </w:div>
        <w:div w:id="750007833">
          <w:marLeft w:val="480"/>
          <w:marRight w:val="0"/>
          <w:marTop w:val="0"/>
          <w:marBottom w:val="0"/>
          <w:divBdr>
            <w:top w:val="none" w:sz="0" w:space="0" w:color="auto"/>
            <w:left w:val="none" w:sz="0" w:space="0" w:color="auto"/>
            <w:bottom w:val="none" w:sz="0" w:space="0" w:color="auto"/>
            <w:right w:val="none" w:sz="0" w:space="0" w:color="auto"/>
          </w:divBdr>
        </w:div>
        <w:div w:id="968053646">
          <w:marLeft w:val="480"/>
          <w:marRight w:val="0"/>
          <w:marTop w:val="0"/>
          <w:marBottom w:val="0"/>
          <w:divBdr>
            <w:top w:val="none" w:sz="0" w:space="0" w:color="auto"/>
            <w:left w:val="none" w:sz="0" w:space="0" w:color="auto"/>
            <w:bottom w:val="none" w:sz="0" w:space="0" w:color="auto"/>
            <w:right w:val="none" w:sz="0" w:space="0" w:color="auto"/>
          </w:divBdr>
        </w:div>
        <w:div w:id="882325685">
          <w:marLeft w:val="480"/>
          <w:marRight w:val="0"/>
          <w:marTop w:val="0"/>
          <w:marBottom w:val="0"/>
          <w:divBdr>
            <w:top w:val="none" w:sz="0" w:space="0" w:color="auto"/>
            <w:left w:val="none" w:sz="0" w:space="0" w:color="auto"/>
            <w:bottom w:val="none" w:sz="0" w:space="0" w:color="auto"/>
            <w:right w:val="none" w:sz="0" w:space="0" w:color="auto"/>
          </w:divBdr>
        </w:div>
        <w:div w:id="1767461583">
          <w:marLeft w:val="480"/>
          <w:marRight w:val="0"/>
          <w:marTop w:val="0"/>
          <w:marBottom w:val="0"/>
          <w:divBdr>
            <w:top w:val="none" w:sz="0" w:space="0" w:color="auto"/>
            <w:left w:val="none" w:sz="0" w:space="0" w:color="auto"/>
            <w:bottom w:val="none" w:sz="0" w:space="0" w:color="auto"/>
            <w:right w:val="none" w:sz="0" w:space="0" w:color="auto"/>
          </w:divBdr>
        </w:div>
        <w:div w:id="1415855679">
          <w:marLeft w:val="480"/>
          <w:marRight w:val="0"/>
          <w:marTop w:val="0"/>
          <w:marBottom w:val="0"/>
          <w:divBdr>
            <w:top w:val="none" w:sz="0" w:space="0" w:color="auto"/>
            <w:left w:val="none" w:sz="0" w:space="0" w:color="auto"/>
            <w:bottom w:val="none" w:sz="0" w:space="0" w:color="auto"/>
            <w:right w:val="none" w:sz="0" w:space="0" w:color="auto"/>
          </w:divBdr>
        </w:div>
        <w:div w:id="1174608939">
          <w:marLeft w:val="480"/>
          <w:marRight w:val="0"/>
          <w:marTop w:val="0"/>
          <w:marBottom w:val="0"/>
          <w:divBdr>
            <w:top w:val="none" w:sz="0" w:space="0" w:color="auto"/>
            <w:left w:val="none" w:sz="0" w:space="0" w:color="auto"/>
            <w:bottom w:val="none" w:sz="0" w:space="0" w:color="auto"/>
            <w:right w:val="none" w:sz="0" w:space="0" w:color="auto"/>
          </w:divBdr>
        </w:div>
        <w:div w:id="1999337859">
          <w:marLeft w:val="480"/>
          <w:marRight w:val="0"/>
          <w:marTop w:val="0"/>
          <w:marBottom w:val="0"/>
          <w:divBdr>
            <w:top w:val="none" w:sz="0" w:space="0" w:color="auto"/>
            <w:left w:val="none" w:sz="0" w:space="0" w:color="auto"/>
            <w:bottom w:val="none" w:sz="0" w:space="0" w:color="auto"/>
            <w:right w:val="none" w:sz="0" w:space="0" w:color="auto"/>
          </w:divBdr>
        </w:div>
        <w:div w:id="2004551858">
          <w:marLeft w:val="480"/>
          <w:marRight w:val="0"/>
          <w:marTop w:val="0"/>
          <w:marBottom w:val="0"/>
          <w:divBdr>
            <w:top w:val="none" w:sz="0" w:space="0" w:color="auto"/>
            <w:left w:val="none" w:sz="0" w:space="0" w:color="auto"/>
            <w:bottom w:val="none" w:sz="0" w:space="0" w:color="auto"/>
            <w:right w:val="none" w:sz="0" w:space="0" w:color="auto"/>
          </w:divBdr>
        </w:div>
        <w:div w:id="1561790907">
          <w:marLeft w:val="480"/>
          <w:marRight w:val="0"/>
          <w:marTop w:val="0"/>
          <w:marBottom w:val="0"/>
          <w:divBdr>
            <w:top w:val="none" w:sz="0" w:space="0" w:color="auto"/>
            <w:left w:val="none" w:sz="0" w:space="0" w:color="auto"/>
            <w:bottom w:val="none" w:sz="0" w:space="0" w:color="auto"/>
            <w:right w:val="none" w:sz="0" w:space="0" w:color="auto"/>
          </w:divBdr>
        </w:div>
        <w:div w:id="1945840838">
          <w:marLeft w:val="480"/>
          <w:marRight w:val="0"/>
          <w:marTop w:val="0"/>
          <w:marBottom w:val="0"/>
          <w:divBdr>
            <w:top w:val="none" w:sz="0" w:space="0" w:color="auto"/>
            <w:left w:val="none" w:sz="0" w:space="0" w:color="auto"/>
            <w:bottom w:val="none" w:sz="0" w:space="0" w:color="auto"/>
            <w:right w:val="none" w:sz="0" w:space="0" w:color="auto"/>
          </w:divBdr>
        </w:div>
        <w:div w:id="235172195">
          <w:marLeft w:val="480"/>
          <w:marRight w:val="0"/>
          <w:marTop w:val="0"/>
          <w:marBottom w:val="0"/>
          <w:divBdr>
            <w:top w:val="none" w:sz="0" w:space="0" w:color="auto"/>
            <w:left w:val="none" w:sz="0" w:space="0" w:color="auto"/>
            <w:bottom w:val="none" w:sz="0" w:space="0" w:color="auto"/>
            <w:right w:val="none" w:sz="0" w:space="0" w:color="auto"/>
          </w:divBdr>
        </w:div>
        <w:div w:id="1192301817">
          <w:marLeft w:val="480"/>
          <w:marRight w:val="0"/>
          <w:marTop w:val="0"/>
          <w:marBottom w:val="0"/>
          <w:divBdr>
            <w:top w:val="none" w:sz="0" w:space="0" w:color="auto"/>
            <w:left w:val="none" w:sz="0" w:space="0" w:color="auto"/>
            <w:bottom w:val="none" w:sz="0" w:space="0" w:color="auto"/>
            <w:right w:val="none" w:sz="0" w:space="0" w:color="auto"/>
          </w:divBdr>
        </w:div>
        <w:div w:id="1526560561">
          <w:marLeft w:val="480"/>
          <w:marRight w:val="0"/>
          <w:marTop w:val="0"/>
          <w:marBottom w:val="0"/>
          <w:divBdr>
            <w:top w:val="none" w:sz="0" w:space="0" w:color="auto"/>
            <w:left w:val="none" w:sz="0" w:space="0" w:color="auto"/>
            <w:bottom w:val="none" w:sz="0" w:space="0" w:color="auto"/>
            <w:right w:val="none" w:sz="0" w:space="0" w:color="auto"/>
          </w:divBdr>
        </w:div>
        <w:div w:id="537549014">
          <w:marLeft w:val="480"/>
          <w:marRight w:val="0"/>
          <w:marTop w:val="0"/>
          <w:marBottom w:val="0"/>
          <w:divBdr>
            <w:top w:val="none" w:sz="0" w:space="0" w:color="auto"/>
            <w:left w:val="none" w:sz="0" w:space="0" w:color="auto"/>
            <w:bottom w:val="none" w:sz="0" w:space="0" w:color="auto"/>
            <w:right w:val="none" w:sz="0" w:space="0" w:color="auto"/>
          </w:divBdr>
        </w:div>
        <w:div w:id="153185188">
          <w:marLeft w:val="480"/>
          <w:marRight w:val="0"/>
          <w:marTop w:val="0"/>
          <w:marBottom w:val="0"/>
          <w:divBdr>
            <w:top w:val="none" w:sz="0" w:space="0" w:color="auto"/>
            <w:left w:val="none" w:sz="0" w:space="0" w:color="auto"/>
            <w:bottom w:val="none" w:sz="0" w:space="0" w:color="auto"/>
            <w:right w:val="none" w:sz="0" w:space="0" w:color="auto"/>
          </w:divBdr>
        </w:div>
        <w:div w:id="420375484">
          <w:marLeft w:val="480"/>
          <w:marRight w:val="0"/>
          <w:marTop w:val="0"/>
          <w:marBottom w:val="0"/>
          <w:divBdr>
            <w:top w:val="none" w:sz="0" w:space="0" w:color="auto"/>
            <w:left w:val="none" w:sz="0" w:space="0" w:color="auto"/>
            <w:bottom w:val="none" w:sz="0" w:space="0" w:color="auto"/>
            <w:right w:val="none" w:sz="0" w:space="0" w:color="auto"/>
          </w:divBdr>
        </w:div>
        <w:div w:id="1502744218">
          <w:marLeft w:val="480"/>
          <w:marRight w:val="0"/>
          <w:marTop w:val="0"/>
          <w:marBottom w:val="0"/>
          <w:divBdr>
            <w:top w:val="none" w:sz="0" w:space="0" w:color="auto"/>
            <w:left w:val="none" w:sz="0" w:space="0" w:color="auto"/>
            <w:bottom w:val="none" w:sz="0" w:space="0" w:color="auto"/>
            <w:right w:val="none" w:sz="0" w:space="0" w:color="auto"/>
          </w:divBdr>
        </w:div>
        <w:div w:id="714425176">
          <w:marLeft w:val="480"/>
          <w:marRight w:val="0"/>
          <w:marTop w:val="0"/>
          <w:marBottom w:val="0"/>
          <w:divBdr>
            <w:top w:val="none" w:sz="0" w:space="0" w:color="auto"/>
            <w:left w:val="none" w:sz="0" w:space="0" w:color="auto"/>
            <w:bottom w:val="none" w:sz="0" w:space="0" w:color="auto"/>
            <w:right w:val="none" w:sz="0" w:space="0" w:color="auto"/>
          </w:divBdr>
        </w:div>
        <w:div w:id="2072802071">
          <w:marLeft w:val="480"/>
          <w:marRight w:val="0"/>
          <w:marTop w:val="0"/>
          <w:marBottom w:val="0"/>
          <w:divBdr>
            <w:top w:val="none" w:sz="0" w:space="0" w:color="auto"/>
            <w:left w:val="none" w:sz="0" w:space="0" w:color="auto"/>
            <w:bottom w:val="none" w:sz="0" w:space="0" w:color="auto"/>
            <w:right w:val="none" w:sz="0" w:space="0" w:color="auto"/>
          </w:divBdr>
        </w:div>
        <w:div w:id="553009732">
          <w:marLeft w:val="480"/>
          <w:marRight w:val="0"/>
          <w:marTop w:val="0"/>
          <w:marBottom w:val="0"/>
          <w:divBdr>
            <w:top w:val="none" w:sz="0" w:space="0" w:color="auto"/>
            <w:left w:val="none" w:sz="0" w:space="0" w:color="auto"/>
            <w:bottom w:val="none" w:sz="0" w:space="0" w:color="auto"/>
            <w:right w:val="none" w:sz="0" w:space="0" w:color="auto"/>
          </w:divBdr>
        </w:div>
        <w:div w:id="1291395127">
          <w:marLeft w:val="480"/>
          <w:marRight w:val="0"/>
          <w:marTop w:val="0"/>
          <w:marBottom w:val="0"/>
          <w:divBdr>
            <w:top w:val="none" w:sz="0" w:space="0" w:color="auto"/>
            <w:left w:val="none" w:sz="0" w:space="0" w:color="auto"/>
            <w:bottom w:val="none" w:sz="0" w:space="0" w:color="auto"/>
            <w:right w:val="none" w:sz="0" w:space="0" w:color="auto"/>
          </w:divBdr>
        </w:div>
        <w:div w:id="1912228156">
          <w:marLeft w:val="480"/>
          <w:marRight w:val="0"/>
          <w:marTop w:val="0"/>
          <w:marBottom w:val="0"/>
          <w:divBdr>
            <w:top w:val="none" w:sz="0" w:space="0" w:color="auto"/>
            <w:left w:val="none" w:sz="0" w:space="0" w:color="auto"/>
            <w:bottom w:val="none" w:sz="0" w:space="0" w:color="auto"/>
            <w:right w:val="none" w:sz="0" w:space="0" w:color="auto"/>
          </w:divBdr>
        </w:div>
        <w:div w:id="530807257">
          <w:marLeft w:val="480"/>
          <w:marRight w:val="0"/>
          <w:marTop w:val="0"/>
          <w:marBottom w:val="0"/>
          <w:divBdr>
            <w:top w:val="none" w:sz="0" w:space="0" w:color="auto"/>
            <w:left w:val="none" w:sz="0" w:space="0" w:color="auto"/>
            <w:bottom w:val="none" w:sz="0" w:space="0" w:color="auto"/>
            <w:right w:val="none" w:sz="0" w:space="0" w:color="auto"/>
          </w:divBdr>
        </w:div>
        <w:div w:id="1153908800">
          <w:marLeft w:val="480"/>
          <w:marRight w:val="0"/>
          <w:marTop w:val="0"/>
          <w:marBottom w:val="0"/>
          <w:divBdr>
            <w:top w:val="none" w:sz="0" w:space="0" w:color="auto"/>
            <w:left w:val="none" w:sz="0" w:space="0" w:color="auto"/>
            <w:bottom w:val="none" w:sz="0" w:space="0" w:color="auto"/>
            <w:right w:val="none" w:sz="0" w:space="0" w:color="auto"/>
          </w:divBdr>
        </w:div>
        <w:div w:id="644745508">
          <w:marLeft w:val="480"/>
          <w:marRight w:val="0"/>
          <w:marTop w:val="0"/>
          <w:marBottom w:val="0"/>
          <w:divBdr>
            <w:top w:val="none" w:sz="0" w:space="0" w:color="auto"/>
            <w:left w:val="none" w:sz="0" w:space="0" w:color="auto"/>
            <w:bottom w:val="none" w:sz="0" w:space="0" w:color="auto"/>
            <w:right w:val="none" w:sz="0" w:space="0" w:color="auto"/>
          </w:divBdr>
        </w:div>
        <w:div w:id="532426465">
          <w:marLeft w:val="480"/>
          <w:marRight w:val="0"/>
          <w:marTop w:val="0"/>
          <w:marBottom w:val="0"/>
          <w:divBdr>
            <w:top w:val="none" w:sz="0" w:space="0" w:color="auto"/>
            <w:left w:val="none" w:sz="0" w:space="0" w:color="auto"/>
            <w:bottom w:val="none" w:sz="0" w:space="0" w:color="auto"/>
            <w:right w:val="none" w:sz="0" w:space="0" w:color="auto"/>
          </w:divBdr>
        </w:div>
        <w:div w:id="1033967772">
          <w:marLeft w:val="480"/>
          <w:marRight w:val="0"/>
          <w:marTop w:val="0"/>
          <w:marBottom w:val="0"/>
          <w:divBdr>
            <w:top w:val="none" w:sz="0" w:space="0" w:color="auto"/>
            <w:left w:val="none" w:sz="0" w:space="0" w:color="auto"/>
            <w:bottom w:val="none" w:sz="0" w:space="0" w:color="auto"/>
            <w:right w:val="none" w:sz="0" w:space="0" w:color="auto"/>
          </w:divBdr>
        </w:div>
        <w:div w:id="996297652">
          <w:marLeft w:val="480"/>
          <w:marRight w:val="0"/>
          <w:marTop w:val="0"/>
          <w:marBottom w:val="0"/>
          <w:divBdr>
            <w:top w:val="none" w:sz="0" w:space="0" w:color="auto"/>
            <w:left w:val="none" w:sz="0" w:space="0" w:color="auto"/>
            <w:bottom w:val="none" w:sz="0" w:space="0" w:color="auto"/>
            <w:right w:val="none" w:sz="0" w:space="0" w:color="auto"/>
          </w:divBdr>
        </w:div>
        <w:div w:id="2068337245">
          <w:marLeft w:val="480"/>
          <w:marRight w:val="0"/>
          <w:marTop w:val="0"/>
          <w:marBottom w:val="0"/>
          <w:divBdr>
            <w:top w:val="none" w:sz="0" w:space="0" w:color="auto"/>
            <w:left w:val="none" w:sz="0" w:space="0" w:color="auto"/>
            <w:bottom w:val="none" w:sz="0" w:space="0" w:color="auto"/>
            <w:right w:val="none" w:sz="0" w:space="0" w:color="auto"/>
          </w:divBdr>
        </w:div>
        <w:div w:id="115100875">
          <w:marLeft w:val="480"/>
          <w:marRight w:val="0"/>
          <w:marTop w:val="0"/>
          <w:marBottom w:val="0"/>
          <w:divBdr>
            <w:top w:val="none" w:sz="0" w:space="0" w:color="auto"/>
            <w:left w:val="none" w:sz="0" w:space="0" w:color="auto"/>
            <w:bottom w:val="none" w:sz="0" w:space="0" w:color="auto"/>
            <w:right w:val="none" w:sz="0" w:space="0" w:color="auto"/>
          </w:divBdr>
        </w:div>
        <w:div w:id="1870221719">
          <w:marLeft w:val="480"/>
          <w:marRight w:val="0"/>
          <w:marTop w:val="0"/>
          <w:marBottom w:val="0"/>
          <w:divBdr>
            <w:top w:val="none" w:sz="0" w:space="0" w:color="auto"/>
            <w:left w:val="none" w:sz="0" w:space="0" w:color="auto"/>
            <w:bottom w:val="none" w:sz="0" w:space="0" w:color="auto"/>
            <w:right w:val="none" w:sz="0" w:space="0" w:color="auto"/>
          </w:divBdr>
        </w:div>
        <w:div w:id="127163083">
          <w:marLeft w:val="480"/>
          <w:marRight w:val="0"/>
          <w:marTop w:val="0"/>
          <w:marBottom w:val="0"/>
          <w:divBdr>
            <w:top w:val="none" w:sz="0" w:space="0" w:color="auto"/>
            <w:left w:val="none" w:sz="0" w:space="0" w:color="auto"/>
            <w:bottom w:val="none" w:sz="0" w:space="0" w:color="auto"/>
            <w:right w:val="none" w:sz="0" w:space="0" w:color="auto"/>
          </w:divBdr>
        </w:div>
        <w:div w:id="5404468">
          <w:marLeft w:val="480"/>
          <w:marRight w:val="0"/>
          <w:marTop w:val="0"/>
          <w:marBottom w:val="0"/>
          <w:divBdr>
            <w:top w:val="none" w:sz="0" w:space="0" w:color="auto"/>
            <w:left w:val="none" w:sz="0" w:space="0" w:color="auto"/>
            <w:bottom w:val="none" w:sz="0" w:space="0" w:color="auto"/>
            <w:right w:val="none" w:sz="0" w:space="0" w:color="auto"/>
          </w:divBdr>
        </w:div>
        <w:div w:id="116678555">
          <w:marLeft w:val="480"/>
          <w:marRight w:val="0"/>
          <w:marTop w:val="0"/>
          <w:marBottom w:val="0"/>
          <w:divBdr>
            <w:top w:val="none" w:sz="0" w:space="0" w:color="auto"/>
            <w:left w:val="none" w:sz="0" w:space="0" w:color="auto"/>
            <w:bottom w:val="none" w:sz="0" w:space="0" w:color="auto"/>
            <w:right w:val="none" w:sz="0" w:space="0" w:color="auto"/>
          </w:divBdr>
        </w:div>
        <w:div w:id="685444033">
          <w:marLeft w:val="480"/>
          <w:marRight w:val="0"/>
          <w:marTop w:val="0"/>
          <w:marBottom w:val="0"/>
          <w:divBdr>
            <w:top w:val="none" w:sz="0" w:space="0" w:color="auto"/>
            <w:left w:val="none" w:sz="0" w:space="0" w:color="auto"/>
            <w:bottom w:val="none" w:sz="0" w:space="0" w:color="auto"/>
            <w:right w:val="none" w:sz="0" w:space="0" w:color="auto"/>
          </w:divBdr>
        </w:div>
        <w:div w:id="448282499">
          <w:marLeft w:val="480"/>
          <w:marRight w:val="0"/>
          <w:marTop w:val="0"/>
          <w:marBottom w:val="0"/>
          <w:divBdr>
            <w:top w:val="none" w:sz="0" w:space="0" w:color="auto"/>
            <w:left w:val="none" w:sz="0" w:space="0" w:color="auto"/>
            <w:bottom w:val="none" w:sz="0" w:space="0" w:color="auto"/>
            <w:right w:val="none" w:sz="0" w:space="0" w:color="auto"/>
          </w:divBdr>
        </w:div>
        <w:div w:id="1638535763">
          <w:marLeft w:val="480"/>
          <w:marRight w:val="0"/>
          <w:marTop w:val="0"/>
          <w:marBottom w:val="0"/>
          <w:divBdr>
            <w:top w:val="none" w:sz="0" w:space="0" w:color="auto"/>
            <w:left w:val="none" w:sz="0" w:space="0" w:color="auto"/>
            <w:bottom w:val="none" w:sz="0" w:space="0" w:color="auto"/>
            <w:right w:val="none" w:sz="0" w:space="0" w:color="auto"/>
          </w:divBdr>
        </w:div>
        <w:div w:id="1356345177">
          <w:marLeft w:val="480"/>
          <w:marRight w:val="0"/>
          <w:marTop w:val="0"/>
          <w:marBottom w:val="0"/>
          <w:divBdr>
            <w:top w:val="none" w:sz="0" w:space="0" w:color="auto"/>
            <w:left w:val="none" w:sz="0" w:space="0" w:color="auto"/>
            <w:bottom w:val="none" w:sz="0" w:space="0" w:color="auto"/>
            <w:right w:val="none" w:sz="0" w:space="0" w:color="auto"/>
          </w:divBdr>
        </w:div>
        <w:div w:id="1661890172">
          <w:marLeft w:val="480"/>
          <w:marRight w:val="0"/>
          <w:marTop w:val="0"/>
          <w:marBottom w:val="0"/>
          <w:divBdr>
            <w:top w:val="none" w:sz="0" w:space="0" w:color="auto"/>
            <w:left w:val="none" w:sz="0" w:space="0" w:color="auto"/>
            <w:bottom w:val="none" w:sz="0" w:space="0" w:color="auto"/>
            <w:right w:val="none" w:sz="0" w:space="0" w:color="auto"/>
          </w:divBdr>
        </w:div>
        <w:div w:id="1121411992">
          <w:marLeft w:val="480"/>
          <w:marRight w:val="0"/>
          <w:marTop w:val="0"/>
          <w:marBottom w:val="0"/>
          <w:divBdr>
            <w:top w:val="none" w:sz="0" w:space="0" w:color="auto"/>
            <w:left w:val="none" w:sz="0" w:space="0" w:color="auto"/>
            <w:bottom w:val="none" w:sz="0" w:space="0" w:color="auto"/>
            <w:right w:val="none" w:sz="0" w:space="0" w:color="auto"/>
          </w:divBdr>
        </w:div>
        <w:div w:id="123275837">
          <w:marLeft w:val="480"/>
          <w:marRight w:val="0"/>
          <w:marTop w:val="0"/>
          <w:marBottom w:val="0"/>
          <w:divBdr>
            <w:top w:val="none" w:sz="0" w:space="0" w:color="auto"/>
            <w:left w:val="none" w:sz="0" w:space="0" w:color="auto"/>
            <w:bottom w:val="none" w:sz="0" w:space="0" w:color="auto"/>
            <w:right w:val="none" w:sz="0" w:space="0" w:color="auto"/>
          </w:divBdr>
        </w:div>
        <w:div w:id="1265460860">
          <w:marLeft w:val="480"/>
          <w:marRight w:val="0"/>
          <w:marTop w:val="0"/>
          <w:marBottom w:val="0"/>
          <w:divBdr>
            <w:top w:val="none" w:sz="0" w:space="0" w:color="auto"/>
            <w:left w:val="none" w:sz="0" w:space="0" w:color="auto"/>
            <w:bottom w:val="none" w:sz="0" w:space="0" w:color="auto"/>
            <w:right w:val="none" w:sz="0" w:space="0" w:color="auto"/>
          </w:divBdr>
        </w:div>
        <w:div w:id="247035369">
          <w:marLeft w:val="480"/>
          <w:marRight w:val="0"/>
          <w:marTop w:val="0"/>
          <w:marBottom w:val="0"/>
          <w:divBdr>
            <w:top w:val="none" w:sz="0" w:space="0" w:color="auto"/>
            <w:left w:val="none" w:sz="0" w:space="0" w:color="auto"/>
            <w:bottom w:val="none" w:sz="0" w:space="0" w:color="auto"/>
            <w:right w:val="none" w:sz="0" w:space="0" w:color="auto"/>
          </w:divBdr>
        </w:div>
        <w:div w:id="1349405341">
          <w:marLeft w:val="480"/>
          <w:marRight w:val="0"/>
          <w:marTop w:val="0"/>
          <w:marBottom w:val="0"/>
          <w:divBdr>
            <w:top w:val="none" w:sz="0" w:space="0" w:color="auto"/>
            <w:left w:val="none" w:sz="0" w:space="0" w:color="auto"/>
            <w:bottom w:val="none" w:sz="0" w:space="0" w:color="auto"/>
            <w:right w:val="none" w:sz="0" w:space="0" w:color="auto"/>
          </w:divBdr>
        </w:div>
        <w:div w:id="1210460051">
          <w:marLeft w:val="480"/>
          <w:marRight w:val="0"/>
          <w:marTop w:val="0"/>
          <w:marBottom w:val="0"/>
          <w:divBdr>
            <w:top w:val="none" w:sz="0" w:space="0" w:color="auto"/>
            <w:left w:val="none" w:sz="0" w:space="0" w:color="auto"/>
            <w:bottom w:val="none" w:sz="0" w:space="0" w:color="auto"/>
            <w:right w:val="none" w:sz="0" w:space="0" w:color="auto"/>
          </w:divBdr>
        </w:div>
        <w:div w:id="1940940570">
          <w:marLeft w:val="480"/>
          <w:marRight w:val="0"/>
          <w:marTop w:val="0"/>
          <w:marBottom w:val="0"/>
          <w:divBdr>
            <w:top w:val="none" w:sz="0" w:space="0" w:color="auto"/>
            <w:left w:val="none" w:sz="0" w:space="0" w:color="auto"/>
            <w:bottom w:val="none" w:sz="0" w:space="0" w:color="auto"/>
            <w:right w:val="none" w:sz="0" w:space="0" w:color="auto"/>
          </w:divBdr>
        </w:div>
      </w:divsChild>
    </w:div>
    <w:div w:id="1968587853">
      <w:bodyDiv w:val="1"/>
      <w:marLeft w:val="0"/>
      <w:marRight w:val="0"/>
      <w:marTop w:val="0"/>
      <w:marBottom w:val="0"/>
      <w:divBdr>
        <w:top w:val="none" w:sz="0" w:space="0" w:color="auto"/>
        <w:left w:val="none" w:sz="0" w:space="0" w:color="auto"/>
        <w:bottom w:val="none" w:sz="0" w:space="0" w:color="auto"/>
        <w:right w:val="none" w:sz="0" w:space="0" w:color="auto"/>
      </w:divBdr>
    </w:div>
    <w:div w:id="1968970659">
      <w:bodyDiv w:val="1"/>
      <w:marLeft w:val="0"/>
      <w:marRight w:val="0"/>
      <w:marTop w:val="0"/>
      <w:marBottom w:val="0"/>
      <w:divBdr>
        <w:top w:val="none" w:sz="0" w:space="0" w:color="auto"/>
        <w:left w:val="none" w:sz="0" w:space="0" w:color="auto"/>
        <w:bottom w:val="none" w:sz="0" w:space="0" w:color="auto"/>
        <w:right w:val="none" w:sz="0" w:space="0" w:color="auto"/>
      </w:divBdr>
    </w:div>
    <w:div w:id="1977375086">
      <w:bodyDiv w:val="1"/>
      <w:marLeft w:val="0"/>
      <w:marRight w:val="0"/>
      <w:marTop w:val="0"/>
      <w:marBottom w:val="0"/>
      <w:divBdr>
        <w:top w:val="none" w:sz="0" w:space="0" w:color="auto"/>
        <w:left w:val="none" w:sz="0" w:space="0" w:color="auto"/>
        <w:bottom w:val="none" w:sz="0" w:space="0" w:color="auto"/>
        <w:right w:val="none" w:sz="0" w:space="0" w:color="auto"/>
      </w:divBdr>
    </w:div>
    <w:div w:id="1984193009">
      <w:bodyDiv w:val="1"/>
      <w:marLeft w:val="0"/>
      <w:marRight w:val="0"/>
      <w:marTop w:val="0"/>
      <w:marBottom w:val="0"/>
      <w:divBdr>
        <w:top w:val="none" w:sz="0" w:space="0" w:color="auto"/>
        <w:left w:val="none" w:sz="0" w:space="0" w:color="auto"/>
        <w:bottom w:val="none" w:sz="0" w:space="0" w:color="auto"/>
        <w:right w:val="none" w:sz="0" w:space="0" w:color="auto"/>
      </w:divBdr>
      <w:divsChild>
        <w:div w:id="879317656">
          <w:marLeft w:val="480"/>
          <w:marRight w:val="0"/>
          <w:marTop w:val="0"/>
          <w:marBottom w:val="0"/>
          <w:divBdr>
            <w:top w:val="none" w:sz="0" w:space="0" w:color="auto"/>
            <w:left w:val="none" w:sz="0" w:space="0" w:color="auto"/>
            <w:bottom w:val="none" w:sz="0" w:space="0" w:color="auto"/>
            <w:right w:val="none" w:sz="0" w:space="0" w:color="auto"/>
          </w:divBdr>
        </w:div>
        <w:div w:id="1933663603">
          <w:marLeft w:val="480"/>
          <w:marRight w:val="0"/>
          <w:marTop w:val="0"/>
          <w:marBottom w:val="0"/>
          <w:divBdr>
            <w:top w:val="none" w:sz="0" w:space="0" w:color="auto"/>
            <w:left w:val="none" w:sz="0" w:space="0" w:color="auto"/>
            <w:bottom w:val="none" w:sz="0" w:space="0" w:color="auto"/>
            <w:right w:val="none" w:sz="0" w:space="0" w:color="auto"/>
          </w:divBdr>
        </w:div>
        <w:div w:id="1869947971">
          <w:marLeft w:val="480"/>
          <w:marRight w:val="0"/>
          <w:marTop w:val="0"/>
          <w:marBottom w:val="0"/>
          <w:divBdr>
            <w:top w:val="none" w:sz="0" w:space="0" w:color="auto"/>
            <w:left w:val="none" w:sz="0" w:space="0" w:color="auto"/>
            <w:bottom w:val="none" w:sz="0" w:space="0" w:color="auto"/>
            <w:right w:val="none" w:sz="0" w:space="0" w:color="auto"/>
          </w:divBdr>
        </w:div>
        <w:div w:id="1268655312">
          <w:marLeft w:val="480"/>
          <w:marRight w:val="0"/>
          <w:marTop w:val="0"/>
          <w:marBottom w:val="0"/>
          <w:divBdr>
            <w:top w:val="none" w:sz="0" w:space="0" w:color="auto"/>
            <w:left w:val="none" w:sz="0" w:space="0" w:color="auto"/>
            <w:bottom w:val="none" w:sz="0" w:space="0" w:color="auto"/>
            <w:right w:val="none" w:sz="0" w:space="0" w:color="auto"/>
          </w:divBdr>
        </w:div>
        <w:div w:id="772018916">
          <w:marLeft w:val="480"/>
          <w:marRight w:val="0"/>
          <w:marTop w:val="0"/>
          <w:marBottom w:val="0"/>
          <w:divBdr>
            <w:top w:val="none" w:sz="0" w:space="0" w:color="auto"/>
            <w:left w:val="none" w:sz="0" w:space="0" w:color="auto"/>
            <w:bottom w:val="none" w:sz="0" w:space="0" w:color="auto"/>
            <w:right w:val="none" w:sz="0" w:space="0" w:color="auto"/>
          </w:divBdr>
        </w:div>
        <w:div w:id="946692289">
          <w:marLeft w:val="480"/>
          <w:marRight w:val="0"/>
          <w:marTop w:val="0"/>
          <w:marBottom w:val="0"/>
          <w:divBdr>
            <w:top w:val="none" w:sz="0" w:space="0" w:color="auto"/>
            <w:left w:val="none" w:sz="0" w:space="0" w:color="auto"/>
            <w:bottom w:val="none" w:sz="0" w:space="0" w:color="auto"/>
            <w:right w:val="none" w:sz="0" w:space="0" w:color="auto"/>
          </w:divBdr>
        </w:div>
        <w:div w:id="1159073066">
          <w:marLeft w:val="480"/>
          <w:marRight w:val="0"/>
          <w:marTop w:val="0"/>
          <w:marBottom w:val="0"/>
          <w:divBdr>
            <w:top w:val="none" w:sz="0" w:space="0" w:color="auto"/>
            <w:left w:val="none" w:sz="0" w:space="0" w:color="auto"/>
            <w:bottom w:val="none" w:sz="0" w:space="0" w:color="auto"/>
            <w:right w:val="none" w:sz="0" w:space="0" w:color="auto"/>
          </w:divBdr>
        </w:div>
        <w:div w:id="1328442067">
          <w:marLeft w:val="480"/>
          <w:marRight w:val="0"/>
          <w:marTop w:val="0"/>
          <w:marBottom w:val="0"/>
          <w:divBdr>
            <w:top w:val="none" w:sz="0" w:space="0" w:color="auto"/>
            <w:left w:val="none" w:sz="0" w:space="0" w:color="auto"/>
            <w:bottom w:val="none" w:sz="0" w:space="0" w:color="auto"/>
            <w:right w:val="none" w:sz="0" w:space="0" w:color="auto"/>
          </w:divBdr>
        </w:div>
        <w:div w:id="724258761">
          <w:marLeft w:val="480"/>
          <w:marRight w:val="0"/>
          <w:marTop w:val="0"/>
          <w:marBottom w:val="0"/>
          <w:divBdr>
            <w:top w:val="none" w:sz="0" w:space="0" w:color="auto"/>
            <w:left w:val="none" w:sz="0" w:space="0" w:color="auto"/>
            <w:bottom w:val="none" w:sz="0" w:space="0" w:color="auto"/>
            <w:right w:val="none" w:sz="0" w:space="0" w:color="auto"/>
          </w:divBdr>
        </w:div>
        <w:div w:id="2024239486">
          <w:marLeft w:val="480"/>
          <w:marRight w:val="0"/>
          <w:marTop w:val="0"/>
          <w:marBottom w:val="0"/>
          <w:divBdr>
            <w:top w:val="none" w:sz="0" w:space="0" w:color="auto"/>
            <w:left w:val="none" w:sz="0" w:space="0" w:color="auto"/>
            <w:bottom w:val="none" w:sz="0" w:space="0" w:color="auto"/>
            <w:right w:val="none" w:sz="0" w:space="0" w:color="auto"/>
          </w:divBdr>
        </w:div>
        <w:div w:id="64957531">
          <w:marLeft w:val="480"/>
          <w:marRight w:val="0"/>
          <w:marTop w:val="0"/>
          <w:marBottom w:val="0"/>
          <w:divBdr>
            <w:top w:val="none" w:sz="0" w:space="0" w:color="auto"/>
            <w:left w:val="none" w:sz="0" w:space="0" w:color="auto"/>
            <w:bottom w:val="none" w:sz="0" w:space="0" w:color="auto"/>
            <w:right w:val="none" w:sz="0" w:space="0" w:color="auto"/>
          </w:divBdr>
        </w:div>
        <w:div w:id="1046678117">
          <w:marLeft w:val="480"/>
          <w:marRight w:val="0"/>
          <w:marTop w:val="0"/>
          <w:marBottom w:val="0"/>
          <w:divBdr>
            <w:top w:val="none" w:sz="0" w:space="0" w:color="auto"/>
            <w:left w:val="none" w:sz="0" w:space="0" w:color="auto"/>
            <w:bottom w:val="none" w:sz="0" w:space="0" w:color="auto"/>
            <w:right w:val="none" w:sz="0" w:space="0" w:color="auto"/>
          </w:divBdr>
        </w:div>
        <w:div w:id="1647470116">
          <w:marLeft w:val="480"/>
          <w:marRight w:val="0"/>
          <w:marTop w:val="0"/>
          <w:marBottom w:val="0"/>
          <w:divBdr>
            <w:top w:val="none" w:sz="0" w:space="0" w:color="auto"/>
            <w:left w:val="none" w:sz="0" w:space="0" w:color="auto"/>
            <w:bottom w:val="none" w:sz="0" w:space="0" w:color="auto"/>
            <w:right w:val="none" w:sz="0" w:space="0" w:color="auto"/>
          </w:divBdr>
        </w:div>
        <w:div w:id="548955579">
          <w:marLeft w:val="480"/>
          <w:marRight w:val="0"/>
          <w:marTop w:val="0"/>
          <w:marBottom w:val="0"/>
          <w:divBdr>
            <w:top w:val="none" w:sz="0" w:space="0" w:color="auto"/>
            <w:left w:val="none" w:sz="0" w:space="0" w:color="auto"/>
            <w:bottom w:val="none" w:sz="0" w:space="0" w:color="auto"/>
            <w:right w:val="none" w:sz="0" w:space="0" w:color="auto"/>
          </w:divBdr>
        </w:div>
        <w:div w:id="1897692437">
          <w:marLeft w:val="480"/>
          <w:marRight w:val="0"/>
          <w:marTop w:val="0"/>
          <w:marBottom w:val="0"/>
          <w:divBdr>
            <w:top w:val="none" w:sz="0" w:space="0" w:color="auto"/>
            <w:left w:val="none" w:sz="0" w:space="0" w:color="auto"/>
            <w:bottom w:val="none" w:sz="0" w:space="0" w:color="auto"/>
            <w:right w:val="none" w:sz="0" w:space="0" w:color="auto"/>
          </w:divBdr>
        </w:div>
        <w:div w:id="868492974">
          <w:marLeft w:val="480"/>
          <w:marRight w:val="0"/>
          <w:marTop w:val="0"/>
          <w:marBottom w:val="0"/>
          <w:divBdr>
            <w:top w:val="none" w:sz="0" w:space="0" w:color="auto"/>
            <w:left w:val="none" w:sz="0" w:space="0" w:color="auto"/>
            <w:bottom w:val="none" w:sz="0" w:space="0" w:color="auto"/>
            <w:right w:val="none" w:sz="0" w:space="0" w:color="auto"/>
          </w:divBdr>
        </w:div>
        <w:div w:id="775371935">
          <w:marLeft w:val="480"/>
          <w:marRight w:val="0"/>
          <w:marTop w:val="0"/>
          <w:marBottom w:val="0"/>
          <w:divBdr>
            <w:top w:val="none" w:sz="0" w:space="0" w:color="auto"/>
            <w:left w:val="none" w:sz="0" w:space="0" w:color="auto"/>
            <w:bottom w:val="none" w:sz="0" w:space="0" w:color="auto"/>
            <w:right w:val="none" w:sz="0" w:space="0" w:color="auto"/>
          </w:divBdr>
        </w:div>
        <w:div w:id="1665814771">
          <w:marLeft w:val="480"/>
          <w:marRight w:val="0"/>
          <w:marTop w:val="0"/>
          <w:marBottom w:val="0"/>
          <w:divBdr>
            <w:top w:val="none" w:sz="0" w:space="0" w:color="auto"/>
            <w:left w:val="none" w:sz="0" w:space="0" w:color="auto"/>
            <w:bottom w:val="none" w:sz="0" w:space="0" w:color="auto"/>
            <w:right w:val="none" w:sz="0" w:space="0" w:color="auto"/>
          </w:divBdr>
        </w:div>
        <w:div w:id="654454761">
          <w:marLeft w:val="480"/>
          <w:marRight w:val="0"/>
          <w:marTop w:val="0"/>
          <w:marBottom w:val="0"/>
          <w:divBdr>
            <w:top w:val="none" w:sz="0" w:space="0" w:color="auto"/>
            <w:left w:val="none" w:sz="0" w:space="0" w:color="auto"/>
            <w:bottom w:val="none" w:sz="0" w:space="0" w:color="auto"/>
            <w:right w:val="none" w:sz="0" w:space="0" w:color="auto"/>
          </w:divBdr>
        </w:div>
        <w:div w:id="1746686024">
          <w:marLeft w:val="480"/>
          <w:marRight w:val="0"/>
          <w:marTop w:val="0"/>
          <w:marBottom w:val="0"/>
          <w:divBdr>
            <w:top w:val="none" w:sz="0" w:space="0" w:color="auto"/>
            <w:left w:val="none" w:sz="0" w:space="0" w:color="auto"/>
            <w:bottom w:val="none" w:sz="0" w:space="0" w:color="auto"/>
            <w:right w:val="none" w:sz="0" w:space="0" w:color="auto"/>
          </w:divBdr>
        </w:div>
        <w:div w:id="1395002753">
          <w:marLeft w:val="480"/>
          <w:marRight w:val="0"/>
          <w:marTop w:val="0"/>
          <w:marBottom w:val="0"/>
          <w:divBdr>
            <w:top w:val="none" w:sz="0" w:space="0" w:color="auto"/>
            <w:left w:val="none" w:sz="0" w:space="0" w:color="auto"/>
            <w:bottom w:val="none" w:sz="0" w:space="0" w:color="auto"/>
            <w:right w:val="none" w:sz="0" w:space="0" w:color="auto"/>
          </w:divBdr>
        </w:div>
        <w:div w:id="1043211058">
          <w:marLeft w:val="480"/>
          <w:marRight w:val="0"/>
          <w:marTop w:val="0"/>
          <w:marBottom w:val="0"/>
          <w:divBdr>
            <w:top w:val="none" w:sz="0" w:space="0" w:color="auto"/>
            <w:left w:val="none" w:sz="0" w:space="0" w:color="auto"/>
            <w:bottom w:val="none" w:sz="0" w:space="0" w:color="auto"/>
            <w:right w:val="none" w:sz="0" w:space="0" w:color="auto"/>
          </w:divBdr>
        </w:div>
        <w:div w:id="2097942797">
          <w:marLeft w:val="480"/>
          <w:marRight w:val="0"/>
          <w:marTop w:val="0"/>
          <w:marBottom w:val="0"/>
          <w:divBdr>
            <w:top w:val="none" w:sz="0" w:space="0" w:color="auto"/>
            <w:left w:val="none" w:sz="0" w:space="0" w:color="auto"/>
            <w:bottom w:val="none" w:sz="0" w:space="0" w:color="auto"/>
            <w:right w:val="none" w:sz="0" w:space="0" w:color="auto"/>
          </w:divBdr>
        </w:div>
        <w:div w:id="1065882295">
          <w:marLeft w:val="480"/>
          <w:marRight w:val="0"/>
          <w:marTop w:val="0"/>
          <w:marBottom w:val="0"/>
          <w:divBdr>
            <w:top w:val="none" w:sz="0" w:space="0" w:color="auto"/>
            <w:left w:val="none" w:sz="0" w:space="0" w:color="auto"/>
            <w:bottom w:val="none" w:sz="0" w:space="0" w:color="auto"/>
            <w:right w:val="none" w:sz="0" w:space="0" w:color="auto"/>
          </w:divBdr>
        </w:div>
        <w:div w:id="748774277">
          <w:marLeft w:val="480"/>
          <w:marRight w:val="0"/>
          <w:marTop w:val="0"/>
          <w:marBottom w:val="0"/>
          <w:divBdr>
            <w:top w:val="none" w:sz="0" w:space="0" w:color="auto"/>
            <w:left w:val="none" w:sz="0" w:space="0" w:color="auto"/>
            <w:bottom w:val="none" w:sz="0" w:space="0" w:color="auto"/>
            <w:right w:val="none" w:sz="0" w:space="0" w:color="auto"/>
          </w:divBdr>
        </w:div>
        <w:div w:id="2009749719">
          <w:marLeft w:val="480"/>
          <w:marRight w:val="0"/>
          <w:marTop w:val="0"/>
          <w:marBottom w:val="0"/>
          <w:divBdr>
            <w:top w:val="none" w:sz="0" w:space="0" w:color="auto"/>
            <w:left w:val="none" w:sz="0" w:space="0" w:color="auto"/>
            <w:bottom w:val="none" w:sz="0" w:space="0" w:color="auto"/>
            <w:right w:val="none" w:sz="0" w:space="0" w:color="auto"/>
          </w:divBdr>
        </w:div>
        <w:div w:id="758796036">
          <w:marLeft w:val="480"/>
          <w:marRight w:val="0"/>
          <w:marTop w:val="0"/>
          <w:marBottom w:val="0"/>
          <w:divBdr>
            <w:top w:val="none" w:sz="0" w:space="0" w:color="auto"/>
            <w:left w:val="none" w:sz="0" w:space="0" w:color="auto"/>
            <w:bottom w:val="none" w:sz="0" w:space="0" w:color="auto"/>
            <w:right w:val="none" w:sz="0" w:space="0" w:color="auto"/>
          </w:divBdr>
        </w:div>
        <w:div w:id="102267277">
          <w:marLeft w:val="480"/>
          <w:marRight w:val="0"/>
          <w:marTop w:val="0"/>
          <w:marBottom w:val="0"/>
          <w:divBdr>
            <w:top w:val="none" w:sz="0" w:space="0" w:color="auto"/>
            <w:left w:val="none" w:sz="0" w:space="0" w:color="auto"/>
            <w:bottom w:val="none" w:sz="0" w:space="0" w:color="auto"/>
            <w:right w:val="none" w:sz="0" w:space="0" w:color="auto"/>
          </w:divBdr>
        </w:div>
        <w:div w:id="175004816">
          <w:marLeft w:val="480"/>
          <w:marRight w:val="0"/>
          <w:marTop w:val="0"/>
          <w:marBottom w:val="0"/>
          <w:divBdr>
            <w:top w:val="none" w:sz="0" w:space="0" w:color="auto"/>
            <w:left w:val="none" w:sz="0" w:space="0" w:color="auto"/>
            <w:bottom w:val="none" w:sz="0" w:space="0" w:color="auto"/>
            <w:right w:val="none" w:sz="0" w:space="0" w:color="auto"/>
          </w:divBdr>
        </w:div>
        <w:div w:id="1740711931">
          <w:marLeft w:val="480"/>
          <w:marRight w:val="0"/>
          <w:marTop w:val="0"/>
          <w:marBottom w:val="0"/>
          <w:divBdr>
            <w:top w:val="none" w:sz="0" w:space="0" w:color="auto"/>
            <w:left w:val="none" w:sz="0" w:space="0" w:color="auto"/>
            <w:bottom w:val="none" w:sz="0" w:space="0" w:color="auto"/>
            <w:right w:val="none" w:sz="0" w:space="0" w:color="auto"/>
          </w:divBdr>
        </w:div>
        <w:div w:id="1893887204">
          <w:marLeft w:val="480"/>
          <w:marRight w:val="0"/>
          <w:marTop w:val="0"/>
          <w:marBottom w:val="0"/>
          <w:divBdr>
            <w:top w:val="none" w:sz="0" w:space="0" w:color="auto"/>
            <w:left w:val="none" w:sz="0" w:space="0" w:color="auto"/>
            <w:bottom w:val="none" w:sz="0" w:space="0" w:color="auto"/>
            <w:right w:val="none" w:sz="0" w:space="0" w:color="auto"/>
          </w:divBdr>
        </w:div>
        <w:div w:id="1500193273">
          <w:marLeft w:val="480"/>
          <w:marRight w:val="0"/>
          <w:marTop w:val="0"/>
          <w:marBottom w:val="0"/>
          <w:divBdr>
            <w:top w:val="none" w:sz="0" w:space="0" w:color="auto"/>
            <w:left w:val="none" w:sz="0" w:space="0" w:color="auto"/>
            <w:bottom w:val="none" w:sz="0" w:space="0" w:color="auto"/>
            <w:right w:val="none" w:sz="0" w:space="0" w:color="auto"/>
          </w:divBdr>
        </w:div>
        <w:div w:id="1121997698">
          <w:marLeft w:val="480"/>
          <w:marRight w:val="0"/>
          <w:marTop w:val="0"/>
          <w:marBottom w:val="0"/>
          <w:divBdr>
            <w:top w:val="none" w:sz="0" w:space="0" w:color="auto"/>
            <w:left w:val="none" w:sz="0" w:space="0" w:color="auto"/>
            <w:bottom w:val="none" w:sz="0" w:space="0" w:color="auto"/>
            <w:right w:val="none" w:sz="0" w:space="0" w:color="auto"/>
          </w:divBdr>
        </w:div>
        <w:div w:id="163017368">
          <w:marLeft w:val="480"/>
          <w:marRight w:val="0"/>
          <w:marTop w:val="0"/>
          <w:marBottom w:val="0"/>
          <w:divBdr>
            <w:top w:val="none" w:sz="0" w:space="0" w:color="auto"/>
            <w:left w:val="none" w:sz="0" w:space="0" w:color="auto"/>
            <w:bottom w:val="none" w:sz="0" w:space="0" w:color="auto"/>
            <w:right w:val="none" w:sz="0" w:space="0" w:color="auto"/>
          </w:divBdr>
        </w:div>
        <w:div w:id="459303807">
          <w:marLeft w:val="480"/>
          <w:marRight w:val="0"/>
          <w:marTop w:val="0"/>
          <w:marBottom w:val="0"/>
          <w:divBdr>
            <w:top w:val="none" w:sz="0" w:space="0" w:color="auto"/>
            <w:left w:val="none" w:sz="0" w:space="0" w:color="auto"/>
            <w:bottom w:val="none" w:sz="0" w:space="0" w:color="auto"/>
            <w:right w:val="none" w:sz="0" w:space="0" w:color="auto"/>
          </w:divBdr>
        </w:div>
        <w:div w:id="452098244">
          <w:marLeft w:val="480"/>
          <w:marRight w:val="0"/>
          <w:marTop w:val="0"/>
          <w:marBottom w:val="0"/>
          <w:divBdr>
            <w:top w:val="none" w:sz="0" w:space="0" w:color="auto"/>
            <w:left w:val="none" w:sz="0" w:space="0" w:color="auto"/>
            <w:bottom w:val="none" w:sz="0" w:space="0" w:color="auto"/>
            <w:right w:val="none" w:sz="0" w:space="0" w:color="auto"/>
          </w:divBdr>
        </w:div>
        <w:div w:id="1934825025">
          <w:marLeft w:val="480"/>
          <w:marRight w:val="0"/>
          <w:marTop w:val="0"/>
          <w:marBottom w:val="0"/>
          <w:divBdr>
            <w:top w:val="none" w:sz="0" w:space="0" w:color="auto"/>
            <w:left w:val="none" w:sz="0" w:space="0" w:color="auto"/>
            <w:bottom w:val="none" w:sz="0" w:space="0" w:color="auto"/>
            <w:right w:val="none" w:sz="0" w:space="0" w:color="auto"/>
          </w:divBdr>
        </w:div>
        <w:div w:id="574516875">
          <w:marLeft w:val="480"/>
          <w:marRight w:val="0"/>
          <w:marTop w:val="0"/>
          <w:marBottom w:val="0"/>
          <w:divBdr>
            <w:top w:val="none" w:sz="0" w:space="0" w:color="auto"/>
            <w:left w:val="none" w:sz="0" w:space="0" w:color="auto"/>
            <w:bottom w:val="none" w:sz="0" w:space="0" w:color="auto"/>
            <w:right w:val="none" w:sz="0" w:space="0" w:color="auto"/>
          </w:divBdr>
        </w:div>
        <w:div w:id="586308913">
          <w:marLeft w:val="480"/>
          <w:marRight w:val="0"/>
          <w:marTop w:val="0"/>
          <w:marBottom w:val="0"/>
          <w:divBdr>
            <w:top w:val="none" w:sz="0" w:space="0" w:color="auto"/>
            <w:left w:val="none" w:sz="0" w:space="0" w:color="auto"/>
            <w:bottom w:val="none" w:sz="0" w:space="0" w:color="auto"/>
            <w:right w:val="none" w:sz="0" w:space="0" w:color="auto"/>
          </w:divBdr>
        </w:div>
        <w:div w:id="1930500656">
          <w:marLeft w:val="480"/>
          <w:marRight w:val="0"/>
          <w:marTop w:val="0"/>
          <w:marBottom w:val="0"/>
          <w:divBdr>
            <w:top w:val="none" w:sz="0" w:space="0" w:color="auto"/>
            <w:left w:val="none" w:sz="0" w:space="0" w:color="auto"/>
            <w:bottom w:val="none" w:sz="0" w:space="0" w:color="auto"/>
            <w:right w:val="none" w:sz="0" w:space="0" w:color="auto"/>
          </w:divBdr>
        </w:div>
        <w:div w:id="1134834222">
          <w:marLeft w:val="480"/>
          <w:marRight w:val="0"/>
          <w:marTop w:val="0"/>
          <w:marBottom w:val="0"/>
          <w:divBdr>
            <w:top w:val="none" w:sz="0" w:space="0" w:color="auto"/>
            <w:left w:val="none" w:sz="0" w:space="0" w:color="auto"/>
            <w:bottom w:val="none" w:sz="0" w:space="0" w:color="auto"/>
            <w:right w:val="none" w:sz="0" w:space="0" w:color="auto"/>
          </w:divBdr>
        </w:div>
        <w:div w:id="497234560">
          <w:marLeft w:val="480"/>
          <w:marRight w:val="0"/>
          <w:marTop w:val="0"/>
          <w:marBottom w:val="0"/>
          <w:divBdr>
            <w:top w:val="none" w:sz="0" w:space="0" w:color="auto"/>
            <w:left w:val="none" w:sz="0" w:space="0" w:color="auto"/>
            <w:bottom w:val="none" w:sz="0" w:space="0" w:color="auto"/>
            <w:right w:val="none" w:sz="0" w:space="0" w:color="auto"/>
          </w:divBdr>
        </w:div>
        <w:div w:id="1169101602">
          <w:marLeft w:val="480"/>
          <w:marRight w:val="0"/>
          <w:marTop w:val="0"/>
          <w:marBottom w:val="0"/>
          <w:divBdr>
            <w:top w:val="none" w:sz="0" w:space="0" w:color="auto"/>
            <w:left w:val="none" w:sz="0" w:space="0" w:color="auto"/>
            <w:bottom w:val="none" w:sz="0" w:space="0" w:color="auto"/>
            <w:right w:val="none" w:sz="0" w:space="0" w:color="auto"/>
          </w:divBdr>
        </w:div>
        <w:div w:id="1375736555">
          <w:marLeft w:val="480"/>
          <w:marRight w:val="0"/>
          <w:marTop w:val="0"/>
          <w:marBottom w:val="0"/>
          <w:divBdr>
            <w:top w:val="none" w:sz="0" w:space="0" w:color="auto"/>
            <w:left w:val="none" w:sz="0" w:space="0" w:color="auto"/>
            <w:bottom w:val="none" w:sz="0" w:space="0" w:color="auto"/>
            <w:right w:val="none" w:sz="0" w:space="0" w:color="auto"/>
          </w:divBdr>
        </w:div>
        <w:div w:id="1380740342">
          <w:marLeft w:val="480"/>
          <w:marRight w:val="0"/>
          <w:marTop w:val="0"/>
          <w:marBottom w:val="0"/>
          <w:divBdr>
            <w:top w:val="none" w:sz="0" w:space="0" w:color="auto"/>
            <w:left w:val="none" w:sz="0" w:space="0" w:color="auto"/>
            <w:bottom w:val="none" w:sz="0" w:space="0" w:color="auto"/>
            <w:right w:val="none" w:sz="0" w:space="0" w:color="auto"/>
          </w:divBdr>
        </w:div>
        <w:div w:id="674377643">
          <w:marLeft w:val="480"/>
          <w:marRight w:val="0"/>
          <w:marTop w:val="0"/>
          <w:marBottom w:val="0"/>
          <w:divBdr>
            <w:top w:val="none" w:sz="0" w:space="0" w:color="auto"/>
            <w:left w:val="none" w:sz="0" w:space="0" w:color="auto"/>
            <w:bottom w:val="none" w:sz="0" w:space="0" w:color="auto"/>
            <w:right w:val="none" w:sz="0" w:space="0" w:color="auto"/>
          </w:divBdr>
        </w:div>
        <w:div w:id="352994874">
          <w:marLeft w:val="480"/>
          <w:marRight w:val="0"/>
          <w:marTop w:val="0"/>
          <w:marBottom w:val="0"/>
          <w:divBdr>
            <w:top w:val="none" w:sz="0" w:space="0" w:color="auto"/>
            <w:left w:val="none" w:sz="0" w:space="0" w:color="auto"/>
            <w:bottom w:val="none" w:sz="0" w:space="0" w:color="auto"/>
            <w:right w:val="none" w:sz="0" w:space="0" w:color="auto"/>
          </w:divBdr>
        </w:div>
        <w:div w:id="1998607745">
          <w:marLeft w:val="480"/>
          <w:marRight w:val="0"/>
          <w:marTop w:val="0"/>
          <w:marBottom w:val="0"/>
          <w:divBdr>
            <w:top w:val="none" w:sz="0" w:space="0" w:color="auto"/>
            <w:left w:val="none" w:sz="0" w:space="0" w:color="auto"/>
            <w:bottom w:val="none" w:sz="0" w:space="0" w:color="auto"/>
            <w:right w:val="none" w:sz="0" w:space="0" w:color="auto"/>
          </w:divBdr>
        </w:div>
        <w:div w:id="1396318347">
          <w:marLeft w:val="480"/>
          <w:marRight w:val="0"/>
          <w:marTop w:val="0"/>
          <w:marBottom w:val="0"/>
          <w:divBdr>
            <w:top w:val="none" w:sz="0" w:space="0" w:color="auto"/>
            <w:left w:val="none" w:sz="0" w:space="0" w:color="auto"/>
            <w:bottom w:val="none" w:sz="0" w:space="0" w:color="auto"/>
            <w:right w:val="none" w:sz="0" w:space="0" w:color="auto"/>
          </w:divBdr>
        </w:div>
        <w:div w:id="523517077">
          <w:marLeft w:val="480"/>
          <w:marRight w:val="0"/>
          <w:marTop w:val="0"/>
          <w:marBottom w:val="0"/>
          <w:divBdr>
            <w:top w:val="none" w:sz="0" w:space="0" w:color="auto"/>
            <w:left w:val="none" w:sz="0" w:space="0" w:color="auto"/>
            <w:bottom w:val="none" w:sz="0" w:space="0" w:color="auto"/>
            <w:right w:val="none" w:sz="0" w:space="0" w:color="auto"/>
          </w:divBdr>
        </w:div>
        <w:div w:id="1717582311">
          <w:marLeft w:val="480"/>
          <w:marRight w:val="0"/>
          <w:marTop w:val="0"/>
          <w:marBottom w:val="0"/>
          <w:divBdr>
            <w:top w:val="none" w:sz="0" w:space="0" w:color="auto"/>
            <w:left w:val="none" w:sz="0" w:space="0" w:color="auto"/>
            <w:bottom w:val="none" w:sz="0" w:space="0" w:color="auto"/>
            <w:right w:val="none" w:sz="0" w:space="0" w:color="auto"/>
          </w:divBdr>
        </w:div>
        <w:div w:id="1402366437">
          <w:marLeft w:val="480"/>
          <w:marRight w:val="0"/>
          <w:marTop w:val="0"/>
          <w:marBottom w:val="0"/>
          <w:divBdr>
            <w:top w:val="none" w:sz="0" w:space="0" w:color="auto"/>
            <w:left w:val="none" w:sz="0" w:space="0" w:color="auto"/>
            <w:bottom w:val="none" w:sz="0" w:space="0" w:color="auto"/>
            <w:right w:val="none" w:sz="0" w:space="0" w:color="auto"/>
          </w:divBdr>
        </w:div>
        <w:div w:id="1800880706">
          <w:marLeft w:val="480"/>
          <w:marRight w:val="0"/>
          <w:marTop w:val="0"/>
          <w:marBottom w:val="0"/>
          <w:divBdr>
            <w:top w:val="none" w:sz="0" w:space="0" w:color="auto"/>
            <w:left w:val="none" w:sz="0" w:space="0" w:color="auto"/>
            <w:bottom w:val="none" w:sz="0" w:space="0" w:color="auto"/>
            <w:right w:val="none" w:sz="0" w:space="0" w:color="auto"/>
          </w:divBdr>
        </w:div>
        <w:div w:id="2124839554">
          <w:marLeft w:val="480"/>
          <w:marRight w:val="0"/>
          <w:marTop w:val="0"/>
          <w:marBottom w:val="0"/>
          <w:divBdr>
            <w:top w:val="none" w:sz="0" w:space="0" w:color="auto"/>
            <w:left w:val="none" w:sz="0" w:space="0" w:color="auto"/>
            <w:bottom w:val="none" w:sz="0" w:space="0" w:color="auto"/>
            <w:right w:val="none" w:sz="0" w:space="0" w:color="auto"/>
          </w:divBdr>
        </w:div>
        <w:div w:id="2032802329">
          <w:marLeft w:val="480"/>
          <w:marRight w:val="0"/>
          <w:marTop w:val="0"/>
          <w:marBottom w:val="0"/>
          <w:divBdr>
            <w:top w:val="none" w:sz="0" w:space="0" w:color="auto"/>
            <w:left w:val="none" w:sz="0" w:space="0" w:color="auto"/>
            <w:bottom w:val="none" w:sz="0" w:space="0" w:color="auto"/>
            <w:right w:val="none" w:sz="0" w:space="0" w:color="auto"/>
          </w:divBdr>
        </w:div>
        <w:div w:id="1267032692">
          <w:marLeft w:val="480"/>
          <w:marRight w:val="0"/>
          <w:marTop w:val="0"/>
          <w:marBottom w:val="0"/>
          <w:divBdr>
            <w:top w:val="none" w:sz="0" w:space="0" w:color="auto"/>
            <w:left w:val="none" w:sz="0" w:space="0" w:color="auto"/>
            <w:bottom w:val="none" w:sz="0" w:space="0" w:color="auto"/>
            <w:right w:val="none" w:sz="0" w:space="0" w:color="auto"/>
          </w:divBdr>
        </w:div>
        <w:div w:id="2008825747">
          <w:marLeft w:val="480"/>
          <w:marRight w:val="0"/>
          <w:marTop w:val="0"/>
          <w:marBottom w:val="0"/>
          <w:divBdr>
            <w:top w:val="none" w:sz="0" w:space="0" w:color="auto"/>
            <w:left w:val="none" w:sz="0" w:space="0" w:color="auto"/>
            <w:bottom w:val="none" w:sz="0" w:space="0" w:color="auto"/>
            <w:right w:val="none" w:sz="0" w:space="0" w:color="auto"/>
          </w:divBdr>
        </w:div>
        <w:div w:id="1484617579">
          <w:marLeft w:val="480"/>
          <w:marRight w:val="0"/>
          <w:marTop w:val="0"/>
          <w:marBottom w:val="0"/>
          <w:divBdr>
            <w:top w:val="none" w:sz="0" w:space="0" w:color="auto"/>
            <w:left w:val="none" w:sz="0" w:space="0" w:color="auto"/>
            <w:bottom w:val="none" w:sz="0" w:space="0" w:color="auto"/>
            <w:right w:val="none" w:sz="0" w:space="0" w:color="auto"/>
          </w:divBdr>
        </w:div>
        <w:div w:id="1650673109">
          <w:marLeft w:val="480"/>
          <w:marRight w:val="0"/>
          <w:marTop w:val="0"/>
          <w:marBottom w:val="0"/>
          <w:divBdr>
            <w:top w:val="none" w:sz="0" w:space="0" w:color="auto"/>
            <w:left w:val="none" w:sz="0" w:space="0" w:color="auto"/>
            <w:bottom w:val="none" w:sz="0" w:space="0" w:color="auto"/>
            <w:right w:val="none" w:sz="0" w:space="0" w:color="auto"/>
          </w:divBdr>
        </w:div>
        <w:div w:id="37972937">
          <w:marLeft w:val="480"/>
          <w:marRight w:val="0"/>
          <w:marTop w:val="0"/>
          <w:marBottom w:val="0"/>
          <w:divBdr>
            <w:top w:val="none" w:sz="0" w:space="0" w:color="auto"/>
            <w:left w:val="none" w:sz="0" w:space="0" w:color="auto"/>
            <w:bottom w:val="none" w:sz="0" w:space="0" w:color="auto"/>
            <w:right w:val="none" w:sz="0" w:space="0" w:color="auto"/>
          </w:divBdr>
        </w:div>
        <w:div w:id="1285841944">
          <w:marLeft w:val="480"/>
          <w:marRight w:val="0"/>
          <w:marTop w:val="0"/>
          <w:marBottom w:val="0"/>
          <w:divBdr>
            <w:top w:val="none" w:sz="0" w:space="0" w:color="auto"/>
            <w:left w:val="none" w:sz="0" w:space="0" w:color="auto"/>
            <w:bottom w:val="none" w:sz="0" w:space="0" w:color="auto"/>
            <w:right w:val="none" w:sz="0" w:space="0" w:color="auto"/>
          </w:divBdr>
        </w:div>
        <w:div w:id="475876522">
          <w:marLeft w:val="480"/>
          <w:marRight w:val="0"/>
          <w:marTop w:val="0"/>
          <w:marBottom w:val="0"/>
          <w:divBdr>
            <w:top w:val="none" w:sz="0" w:space="0" w:color="auto"/>
            <w:left w:val="none" w:sz="0" w:space="0" w:color="auto"/>
            <w:bottom w:val="none" w:sz="0" w:space="0" w:color="auto"/>
            <w:right w:val="none" w:sz="0" w:space="0" w:color="auto"/>
          </w:divBdr>
        </w:div>
        <w:div w:id="216622834">
          <w:marLeft w:val="480"/>
          <w:marRight w:val="0"/>
          <w:marTop w:val="0"/>
          <w:marBottom w:val="0"/>
          <w:divBdr>
            <w:top w:val="none" w:sz="0" w:space="0" w:color="auto"/>
            <w:left w:val="none" w:sz="0" w:space="0" w:color="auto"/>
            <w:bottom w:val="none" w:sz="0" w:space="0" w:color="auto"/>
            <w:right w:val="none" w:sz="0" w:space="0" w:color="auto"/>
          </w:divBdr>
        </w:div>
        <w:div w:id="1954288765">
          <w:marLeft w:val="480"/>
          <w:marRight w:val="0"/>
          <w:marTop w:val="0"/>
          <w:marBottom w:val="0"/>
          <w:divBdr>
            <w:top w:val="none" w:sz="0" w:space="0" w:color="auto"/>
            <w:left w:val="none" w:sz="0" w:space="0" w:color="auto"/>
            <w:bottom w:val="none" w:sz="0" w:space="0" w:color="auto"/>
            <w:right w:val="none" w:sz="0" w:space="0" w:color="auto"/>
          </w:divBdr>
        </w:div>
        <w:div w:id="715356879">
          <w:marLeft w:val="480"/>
          <w:marRight w:val="0"/>
          <w:marTop w:val="0"/>
          <w:marBottom w:val="0"/>
          <w:divBdr>
            <w:top w:val="none" w:sz="0" w:space="0" w:color="auto"/>
            <w:left w:val="none" w:sz="0" w:space="0" w:color="auto"/>
            <w:bottom w:val="none" w:sz="0" w:space="0" w:color="auto"/>
            <w:right w:val="none" w:sz="0" w:space="0" w:color="auto"/>
          </w:divBdr>
        </w:div>
        <w:div w:id="1131366723">
          <w:marLeft w:val="480"/>
          <w:marRight w:val="0"/>
          <w:marTop w:val="0"/>
          <w:marBottom w:val="0"/>
          <w:divBdr>
            <w:top w:val="none" w:sz="0" w:space="0" w:color="auto"/>
            <w:left w:val="none" w:sz="0" w:space="0" w:color="auto"/>
            <w:bottom w:val="none" w:sz="0" w:space="0" w:color="auto"/>
            <w:right w:val="none" w:sz="0" w:space="0" w:color="auto"/>
          </w:divBdr>
        </w:div>
        <w:div w:id="1797143647">
          <w:marLeft w:val="480"/>
          <w:marRight w:val="0"/>
          <w:marTop w:val="0"/>
          <w:marBottom w:val="0"/>
          <w:divBdr>
            <w:top w:val="none" w:sz="0" w:space="0" w:color="auto"/>
            <w:left w:val="none" w:sz="0" w:space="0" w:color="auto"/>
            <w:bottom w:val="none" w:sz="0" w:space="0" w:color="auto"/>
            <w:right w:val="none" w:sz="0" w:space="0" w:color="auto"/>
          </w:divBdr>
        </w:div>
        <w:div w:id="1953586063">
          <w:marLeft w:val="480"/>
          <w:marRight w:val="0"/>
          <w:marTop w:val="0"/>
          <w:marBottom w:val="0"/>
          <w:divBdr>
            <w:top w:val="none" w:sz="0" w:space="0" w:color="auto"/>
            <w:left w:val="none" w:sz="0" w:space="0" w:color="auto"/>
            <w:bottom w:val="none" w:sz="0" w:space="0" w:color="auto"/>
            <w:right w:val="none" w:sz="0" w:space="0" w:color="auto"/>
          </w:divBdr>
        </w:div>
        <w:div w:id="142505381">
          <w:marLeft w:val="480"/>
          <w:marRight w:val="0"/>
          <w:marTop w:val="0"/>
          <w:marBottom w:val="0"/>
          <w:divBdr>
            <w:top w:val="none" w:sz="0" w:space="0" w:color="auto"/>
            <w:left w:val="none" w:sz="0" w:space="0" w:color="auto"/>
            <w:bottom w:val="none" w:sz="0" w:space="0" w:color="auto"/>
            <w:right w:val="none" w:sz="0" w:space="0" w:color="auto"/>
          </w:divBdr>
        </w:div>
        <w:div w:id="1101801245">
          <w:marLeft w:val="480"/>
          <w:marRight w:val="0"/>
          <w:marTop w:val="0"/>
          <w:marBottom w:val="0"/>
          <w:divBdr>
            <w:top w:val="none" w:sz="0" w:space="0" w:color="auto"/>
            <w:left w:val="none" w:sz="0" w:space="0" w:color="auto"/>
            <w:bottom w:val="none" w:sz="0" w:space="0" w:color="auto"/>
            <w:right w:val="none" w:sz="0" w:space="0" w:color="auto"/>
          </w:divBdr>
        </w:div>
      </w:divsChild>
    </w:div>
    <w:div w:id="1984579776">
      <w:bodyDiv w:val="1"/>
      <w:marLeft w:val="0"/>
      <w:marRight w:val="0"/>
      <w:marTop w:val="0"/>
      <w:marBottom w:val="0"/>
      <w:divBdr>
        <w:top w:val="none" w:sz="0" w:space="0" w:color="auto"/>
        <w:left w:val="none" w:sz="0" w:space="0" w:color="auto"/>
        <w:bottom w:val="none" w:sz="0" w:space="0" w:color="auto"/>
        <w:right w:val="none" w:sz="0" w:space="0" w:color="auto"/>
      </w:divBdr>
    </w:div>
    <w:div w:id="1988437189">
      <w:bodyDiv w:val="1"/>
      <w:marLeft w:val="0"/>
      <w:marRight w:val="0"/>
      <w:marTop w:val="0"/>
      <w:marBottom w:val="0"/>
      <w:divBdr>
        <w:top w:val="none" w:sz="0" w:space="0" w:color="auto"/>
        <w:left w:val="none" w:sz="0" w:space="0" w:color="auto"/>
        <w:bottom w:val="none" w:sz="0" w:space="0" w:color="auto"/>
        <w:right w:val="none" w:sz="0" w:space="0" w:color="auto"/>
      </w:divBdr>
    </w:div>
    <w:div w:id="1990286149">
      <w:bodyDiv w:val="1"/>
      <w:marLeft w:val="0"/>
      <w:marRight w:val="0"/>
      <w:marTop w:val="0"/>
      <w:marBottom w:val="0"/>
      <w:divBdr>
        <w:top w:val="none" w:sz="0" w:space="0" w:color="auto"/>
        <w:left w:val="none" w:sz="0" w:space="0" w:color="auto"/>
        <w:bottom w:val="none" w:sz="0" w:space="0" w:color="auto"/>
        <w:right w:val="none" w:sz="0" w:space="0" w:color="auto"/>
      </w:divBdr>
      <w:divsChild>
        <w:div w:id="1063406948">
          <w:marLeft w:val="640"/>
          <w:marRight w:val="0"/>
          <w:marTop w:val="0"/>
          <w:marBottom w:val="0"/>
          <w:divBdr>
            <w:top w:val="none" w:sz="0" w:space="0" w:color="auto"/>
            <w:left w:val="none" w:sz="0" w:space="0" w:color="auto"/>
            <w:bottom w:val="none" w:sz="0" w:space="0" w:color="auto"/>
            <w:right w:val="none" w:sz="0" w:space="0" w:color="auto"/>
          </w:divBdr>
        </w:div>
        <w:div w:id="1023047496">
          <w:marLeft w:val="640"/>
          <w:marRight w:val="0"/>
          <w:marTop w:val="0"/>
          <w:marBottom w:val="0"/>
          <w:divBdr>
            <w:top w:val="none" w:sz="0" w:space="0" w:color="auto"/>
            <w:left w:val="none" w:sz="0" w:space="0" w:color="auto"/>
            <w:bottom w:val="none" w:sz="0" w:space="0" w:color="auto"/>
            <w:right w:val="none" w:sz="0" w:space="0" w:color="auto"/>
          </w:divBdr>
        </w:div>
        <w:div w:id="642276644">
          <w:marLeft w:val="640"/>
          <w:marRight w:val="0"/>
          <w:marTop w:val="0"/>
          <w:marBottom w:val="0"/>
          <w:divBdr>
            <w:top w:val="none" w:sz="0" w:space="0" w:color="auto"/>
            <w:left w:val="none" w:sz="0" w:space="0" w:color="auto"/>
            <w:bottom w:val="none" w:sz="0" w:space="0" w:color="auto"/>
            <w:right w:val="none" w:sz="0" w:space="0" w:color="auto"/>
          </w:divBdr>
        </w:div>
        <w:div w:id="1331567801">
          <w:marLeft w:val="640"/>
          <w:marRight w:val="0"/>
          <w:marTop w:val="0"/>
          <w:marBottom w:val="0"/>
          <w:divBdr>
            <w:top w:val="none" w:sz="0" w:space="0" w:color="auto"/>
            <w:left w:val="none" w:sz="0" w:space="0" w:color="auto"/>
            <w:bottom w:val="none" w:sz="0" w:space="0" w:color="auto"/>
            <w:right w:val="none" w:sz="0" w:space="0" w:color="auto"/>
          </w:divBdr>
        </w:div>
        <w:div w:id="1677151861">
          <w:marLeft w:val="640"/>
          <w:marRight w:val="0"/>
          <w:marTop w:val="0"/>
          <w:marBottom w:val="0"/>
          <w:divBdr>
            <w:top w:val="none" w:sz="0" w:space="0" w:color="auto"/>
            <w:left w:val="none" w:sz="0" w:space="0" w:color="auto"/>
            <w:bottom w:val="none" w:sz="0" w:space="0" w:color="auto"/>
            <w:right w:val="none" w:sz="0" w:space="0" w:color="auto"/>
          </w:divBdr>
        </w:div>
        <w:div w:id="1187059801">
          <w:marLeft w:val="640"/>
          <w:marRight w:val="0"/>
          <w:marTop w:val="0"/>
          <w:marBottom w:val="0"/>
          <w:divBdr>
            <w:top w:val="none" w:sz="0" w:space="0" w:color="auto"/>
            <w:left w:val="none" w:sz="0" w:space="0" w:color="auto"/>
            <w:bottom w:val="none" w:sz="0" w:space="0" w:color="auto"/>
            <w:right w:val="none" w:sz="0" w:space="0" w:color="auto"/>
          </w:divBdr>
        </w:div>
        <w:div w:id="354158947">
          <w:marLeft w:val="640"/>
          <w:marRight w:val="0"/>
          <w:marTop w:val="0"/>
          <w:marBottom w:val="0"/>
          <w:divBdr>
            <w:top w:val="none" w:sz="0" w:space="0" w:color="auto"/>
            <w:left w:val="none" w:sz="0" w:space="0" w:color="auto"/>
            <w:bottom w:val="none" w:sz="0" w:space="0" w:color="auto"/>
            <w:right w:val="none" w:sz="0" w:space="0" w:color="auto"/>
          </w:divBdr>
        </w:div>
        <w:div w:id="221065134">
          <w:marLeft w:val="640"/>
          <w:marRight w:val="0"/>
          <w:marTop w:val="0"/>
          <w:marBottom w:val="0"/>
          <w:divBdr>
            <w:top w:val="none" w:sz="0" w:space="0" w:color="auto"/>
            <w:left w:val="none" w:sz="0" w:space="0" w:color="auto"/>
            <w:bottom w:val="none" w:sz="0" w:space="0" w:color="auto"/>
            <w:right w:val="none" w:sz="0" w:space="0" w:color="auto"/>
          </w:divBdr>
        </w:div>
        <w:div w:id="1935936997">
          <w:marLeft w:val="640"/>
          <w:marRight w:val="0"/>
          <w:marTop w:val="0"/>
          <w:marBottom w:val="0"/>
          <w:divBdr>
            <w:top w:val="none" w:sz="0" w:space="0" w:color="auto"/>
            <w:left w:val="none" w:sz="0" w:space="0" w:color="auto"/>
            <w:bottom w:val="none" w:sz="0" w:space="0" w:color="auto"/>
            <w:right w:val="none" w:sz="0" w:space="0" w:color="auto"/>
          </w:divBdr>
        </w:div>
        <w:div w:id="1690568447">
          <w:marLeft w:val="640"/>
          <w:marRight w:val="0"/>
          <w:marTop w:val="0"/>
          <w:marBottom w:val="0"/>
          <w:divBdr>
            <w:top w:val="none" w:sz="0" w:space="0" w:color="auto"/>
            <w:left w:val="none" w:sz="0" w:space="0" w:color="auto"/>
            <w:bottom w:val="none" w:sz="0" w:space="0" w:color="auto"/>
            <w:right w:val="none" w:sz="0" w:space="0" w:color="auto"/>
          </w:divBdr>
        </w:div>
        <w:div w:id="1134372938">
          <w:marLeft w:val="640"/>
          <w:marRight w:val="0"/>
          <w:marTop w:val="0"/>
          <w:marBottom w:val="0"/>
          <w:divBdr>
            <w:top w:val="none" w:sz="0" w:space="0" w:color="auto"/>
            <w:left w:val="none" w:sz="0" w:space="0" w:color="auto"/>
            <w:bottom w:val="none" w:sz="0" w:space="0" w:color="auto"/>
            <w:right w:val="none" w:sz="0" w:space="0" w:color="auto"/>
          </w:divBdr>
        </w:div>
        <w:div w:id="374936552">
          <w:marLeft w:val="640"/>
          <w:marRight w:val="0"/>
          <w:marTop w:val="0"/>
          <w:marBottom w:val="0"/>
          <w:divBdr>
            <w:top w:val="none" w:sz="0" w:space="0" w:color="auto"/>
            <w:left w:val="none" w:sz="0" w:space="0" w:color="auto"/>
            <w:bottom w:val="none" w:sz="0" w:space="0" w:color="auto"/>
            <w:right w:val="none" w:sz="0" w:space="0" w:color="auto"/>
          </w:divBdr>
        </w:div>
        <w:div w:id="749470141">
          <w:marLeft w:val="640"/>
          <w:marRight w:val="0"/>
          <w:marTop w:val="0"/>
          <w:marBottom w:val="0"/>
          <w:divBdr>
            <w:top w:val="none" w:sz="0" w:space="0" w:color="auto"/>
            <w:left w:val="none" w:sz="0" w:space="0" w:color="auto"/>
            <w:bottom w:val="none" w:sz="0" w:space="0" w:color="auto"/>
            <w:right w:val="none" w:sz="0" w:space="0" w:color="auto"/>
          </w:divBdr>
        </w:div>
        <w:div w:id="1509908479">
          <w:marLeft w:val="640"/>
          <w:marRight w:val="0"/>
          <w:marTop w:val="0"/>
          <w:marBottom w:val="0"/>
          <w:divBdr>
            <w:top w:val="none" w:sz="0" w:space="0" w:color="auto"/>
            <w:left w:val="none" w:sz="0" w:space="0" w:color="auto"/>
            <w:bottom w:val="none" w:sz="0" w:space="0" w:color="auto"/>
            <w:right w:val="none" w:sz="0" w:space="0" w:color="auto"/>
          </w:divBdr>
        </w:div>
        <w:div w:id="1629167132">
          <w:marLeft w:val="640"/>
          <w:marRight w:val="0"/>
          <w:marTop w:val="0"/>
          <w:marBottom w:val="0"/>
          <w:divBdr>
            <w:top w:val="none" w:sz="0" w:space="0" w:color="auto"/>
            <w:left w:val="none" w:sz="0" w:space="0" w:color="auto"/>
            <w:bottom w:val="none" w:sz="0" w:space="0" w:color="auto"/>
            <w:right w:val="none" w:sz="0" w:space="0" w:color="auto"/>
          </w:divBdr>
        </w:div>
        <w:div w:id="133644772">
          <w:marLeft w:val="640"/>
          <w:marRight w:val="0"/>
          <w:marTop w:val="0"/>
          <w:marBottom w:val="0"/>
          <w:divBdr>
            <w:top w:val="none" w:sz="0" w:space="0" w:color="auto"/>
            <w:left w:val="none" w:sz="0" w:space="0" w:color="auto"/>
            <w:bottom w:val="none" w:sz="0" w:space="0" w:color="auto"/>
            <w:right w:val="none" w:sz="0" w:space="0" w:color="auto"/>
          </w:divBdr>
        </w:div>
        <w:div w:id="1875843514">
          <w:marLeft w:val="640"/>
          <w:marRight w:val="0"/>
          <w:marTop w:val="0"/>
          <w:marBottom w:val="0"/>
          <w:divBdr>
            <w:top w:val="none" w:sz="0" w:space="0" w:color="auto"/>
            <w:left w:val="none" w:sz="0" w:space="0" w:color="auto"/>
            <w:bottom w:val="none" w:sz="0" w:space="0" w:color="auto"/>
            <w:right w:val="none" w:sz="0" w:space="0" w:color="auto"/>
          </w:divBdr>
        </w:div>
        <w:div w:id="2120298959">
          <w:marLeft w:val="640"/>
          <w:marRight w:val="0"/>
          <w:marTop w:val="0"/>
          <w:marBottom w:val="0"/>
          <w:divBdr>
            <w:top w:val="none" w:sz="0" w:space="0" w:color="auto"/>
            <w:left w:val="none" w:sz="0" w:space="0" w:color="auto"/>
            <w:bottom w:val="none" w:sz="0" w:space="0" w:color="auto"/>
            <w:right w:val="none" w:sz="0" w:space="0" w:color="auto"/>
          </w:divBdr>
        </w:div>
        <w:div w:id="745660">
          <w:marLeft w:val="640"/>
          <w:marRight w:val="0"/>
          <w:marTop w:val="0"/>
          <w:marBottom w:val="0"/>
          <w:divBdr>
            <w:top w:val="none" w:sz="0" w:space="0" w:color="auto"/>
            <w:left w:val="none" w:sz="0" w:space="0" w:color="auto"/>
            <w:bottom w:val="none" w:sz="0" w:space="0" w:color="auto"/>
            <w:right w:val="none" w:sz="0" w:space="0" w:color="auto"/>
          </w:divBdr>
        </w:div>
        <w:div w:id="1383018376">
          <w:marLeft w:val="640"/>
          <w:marRight w:val="0"/>
          <w:marTop w:val="0"/>
          <w:marBottom w:val="0"/>
          <w:divBdr>
            <w:top w:val="none" w:sz="0" w:space="0" w:color="auto"/>
            <w:left w:val="none" w:sz="0" w:space="0" w:color="auto"/>
            <w:bottom w:val="none" w:sz="0" w:space="0" w:color="auto"/>
            <w:right w:val="none" w:sz="0" w:space="0" w:color="auto"/>
          </w:divBdr>
        </w:div>
        <w:div w:id="1682852489">
          <w:marLeft w:val="640"/>
          <w:marRight w:val="0"/>
          <w:marTop w:val="0"/>
          <w:marBottom w:val="0"/>
          <w:divBdr>
            <w:top w:val="none" w:sz="0" w:space="0" w:color="auto"/>
            <w:left w:val="none" w:sz="0" w:space="0" w:color="auto"/>
            <w:bottom w:val="none" w:sz="0" w:space="0" w:color="auto"/>
            <w:right w:val="none" w:sz="0" w:space="0" w:color="auto"/>
          </w:divBdr>
        </w:div>
        <w:div w:id="116880375">
          <w:marLeft w:val="640"/>
          <w:marRight w:val="0"/>
          <w:marTop w:val="0"/>
          <w:marBottom w:val="0"/>
          <w:divBdr>
            <w:top w:val="none" w:sz="0" w:space="0" w:color="auto"/>
            <w:left w:val="none" w:sz="0" w:space="0" w:color="auto"/>
            <w:bottom w:val="none" w:sz="0" w:space="0" w:color="auto"/>
            <w:right w:val="none" w:sz="0" w:space="0" w:color="auto"/>
          </w:divBdr>
        </w:div>
        <w:div w:id="1799251848">
          <w:marLeft w:val="640"/>
          <w:marRight w:val="0"/>
          <w:marTop w:val="0"/>
          <w:marBottom w:val="0"/>
          <w:divBdr>
            <w:top w:val="none" w:sz="0" w:space="0" w:color="auto"/>
            <w:left w:val="none" w:sz="0" w:space="0" w:color="auto"/>
            <w:bottom w:val="none" w:sz="0" w:space="0" w:color="auto"/>
            <w:right w:val="none" w:sz="0" w:space="0" w:color="auto"/>
          </w:divBdr>
        </w:div>
        <w:div w:id="1741975670">
          <w:marLeft w:val="640"/>
          <w:marRight w:val="0"/>
          <w:marTop w:val="0"/>
          <w:marBottom w:val="0"/>
          <w:divBdr>
            <w:top w:val="none" w:sz="0" w:space="0" w:color="auto"/>
            <w:left w:val="none" w:sz="0" w:space="0" w:color="auto"/>
            <w:bottom w:val="none" w:sz="0" w:space="0" w:color="auto"/>
            <w:right w:val="none" w:sz="0" w:space="0" w:color="auto"/>
          </w:divBdr>
        </w:div>
        <w:div w:id="2054233172">
          <w:marLeft w:val="640"/>
          <w:marRight w:val="0"/>
          <w:marTop w:val="0"/>
          <w:marBottom w:val="0"/>
          <w:divBdr>
            <w:top w:val="none" w:sz="0" w:space="0" w:color="auto"/>
            <w:left w:val="none" w:sz="0" w:space="0" w:color="auto"/>
            <w:bottom w:val="none" w:sz="0" w:space="0" w:color="auto"/>
            <w:right w:val="none" w:sz="0" w:space="0" w:color="auto"/>
          </w:divBdr>
        </w:div>
        <w:div w:id="144860853">
          <w:marLeft w:val="640"/>
          <w:marRight w:val="0"/>
          <w:marTop w:val="0"/>
          <w:marBottom w:val="0"/>
          <w:divBdr>
            <w:top w:val="none" w:sz="0" w:space="0" w:color="auto"/>
            <w:left w:val="none" w:sz="0" w:space="0" w:color="auto"/>
            <w:bottom w:val="none" w:sz="0" w:space="0" w:color="auto"/>
            <w:right w:val="none" w:sz="0" w:space="0" w:color="auto"/>
          </w:divBdr>
        </w:div>
        <w:div w:id="2005622177">
          <w:marLeft w:val="640"/>
          <w:marRight w:val="0"/>
          <w:marTop w:val="0"/>
          <w:marBottom w:val="0"/>
          <w:divBdr>
            <w:top w:val="none" w:sz="0" w:space="0" w:color="auto"/>
            <w:left w:val="none" w:sz="0" w:space="0" w:color="auto"/>
            <w:bottom w:val="none" w:sz="0" w:space="0" w:color="auto"/>
            <w:right w:val="none" w:sz="0" w:space="0" w:color="auto"/>
          </w:divBdr>
        </w:div>
        <w:div w:id="691301517">
          <w:marLeft w:val="640"/>
          <w:marRight w:val="0"/>
          <w:marTop w:val="0"/>
          <w:marBottom w:val="0"/>
          <w:divBdr>
            <w:top w:val="none" w:sz="0" w:space="0" w:color="auto"/>
            <w:left w:val="none" w:sz="0" w:space="0" w:color="auto"/>
            <w:bottom w:val="none" w:sz="0" w:space="0" w:color="auto"/>
            <w:right w:val="none" w:sz="0" w:space="0" w:color="auto"/>
          </w:divBdr>
        </w:div>
        <w:div w:id="1453860951">
          <w:marLeft w:val="640"/>
          <w:marRight w:val="0"/>
          <w:marTop w:val="0"/>
          <w:marBottom w:val="0"/>
          <w:divBdr>
            <w:top w:val="none" w:sz="0" w:space="0" w:color="auto"/>
            <w:left w:val="none" w:sz="0" w:space="0" w:color="auto"/>
            <w:bottom w:val="none" w:sz="0" w:space="0" w:color="auto"/>
            <w:right w:val="none" w:sz="0" w:space="0" w:color="auto"/>
          </w:divBdr>
        </w:div>
        <w:div w:id="1877692282">
          <w:marLeft w:val="640"/>
          <w:marRight w:val="0"/>
          <w:marTop w:val="0"/>
          <w:marBottom w:val="0"/>
          <w:divBdr>
            <w:top w:val="none" w:sz="0" w:space="0" w:color="auto"/>
            <w:left w:val="none" w:sz="0" w:space="0" w:color="auto"/>
            <w:bottom w:val="none" w:sz="0" w:space="0" w:color="auto"/>
            <w:right w:val="none" w:sz="0" w:space="0" w:color="auto"/>
          </w:divBdr>
        </w:div>
        <w:div w:id="1186097735">
          <w:marLeft w:val="640"/>
          <w:marRight w:val="0"/>
          <w:marTop w:val="0"/>
          <w:marBottom w:val="0"/>
          <w:divBdr>
            <w:top w:val="none" w:sz="0" w:space="0" w:color="auto"/>
            <w:left w:val="none" w:sz="0" w:space="0" w:color="auto"/>
            <w:bottom w:val="none" w:sz="0" w:space="0" w:color="auto"/>
            <w:right w:val="none" w:sz="0" w:space="0" w:color="auto"/>
          </w:divBdr>
        </w:div>
        <w:div w:id="636255495">
          <w:marLeft w:val="640"/>
          <w:marRight w:val="0"/>
          <w:marTop w:val="0"/>
          <w:marBottom w:val="0"/>
          <w:divBdr>
            <w:top w:val="none" w:sz="0" w:space="0" w:color="auto"/>
            <w:left w:val="none" w:sz="0" w:space="0" w:color="auto"/>
            <w:bottom w:val="none" w:sz="0" w:space="0" w:color="auto"/>
            <w:right w:val="none" w:sz="0" w:space="0" w:color="auto"/>
          </w:divBdr>
        </w:div>
        <w:div w:id="682708265">
          <w:marLeft w:val="640"/>
          <w:marRight w:val="0"/>
          <w:marTop w:val="0"/>
          <w:marBottom w:val="0"/>
          <w:divBdr>
            <w:top w:val="none" w:sz="0" w:space="0" w:color="auto"/>
            <w:left w:val="none" w:sz="0" w:space="0" w:color="auto"/>
            <w:bottom w:val="none" w:sz="0" w:space="0" w:color="auto"/>
            <w:right w:val="none" w:sz="0" w:space="0" w:color="auto"/>
          </w:divBdr>
        </w:div>
        <w:div w:id="2010519437">
          <w:marLeft w:val="640"/>
          <w:marRight w:val="0"/>
          <w:marTop w:val="0"/>
          <w:marBottom w:val="0"/>
          <w:divBdr>
            <w:top w:val="none" w:sz="0" w:space="0" w:color="auto"/>
            <w:left w:val="none" w:sz="0" w:space="0" w:color="auto"/>
            <w:bottom w:val="none" w:sz="0" w:space="0" w:color="auto"/>
            <w:right w:val="none" w:sz="0" w:space="0" w:color="auto"/>
          </w:divBdr>
        </w:div>
        <w:div w:id="1759866836">
          <w:marLeft w:val="640"/>
          <w:marRight w:val="0"/>
          <w:marTop w:val="0"/>
          <w:marBottom w:val="0"/>
          <w:divBdr>
            <w:top w:val="none" w:sz="0" w:space="0" w:color="auto"/>
            <w:left w:val="none" w:sz="0" w:space="0" w:color="auto"/>
            <w:bottom w:val="none" w:sz="0" w:space="0" w:color="auto"/>
            <w:right w:val="none" w:sz="0" w:space="0" w:color="auto"/>
          </w:divBdr>
        </w:div>
        <w:div w:id="2110880936">
          <w:marLeft w:val="640"/>
          <w:marRight w:val="0"/>
          <w:marTop w:val="0"/>
          <w:marBottom w:val="0"/>
          <w:divBdr>
            <w:top w:val="none" w:sz="0" w:space="0" w:color="auto"/>
            <w:left w:val="none" w:sz="0" w:space="0" w:color="auto"/>
            <w:bottom w:val="none" w:sz="0" w:space="0" w:color="auto"/>
            <w:right w:val="none" w:sz="0" w:space="0" w:color="auto"/>
          </w:divBdr>
        </w:div>
        <w:div w:id="490368510">
          <w:marLeft w:val="640"/>
          <w:marRight w:val="0"/>
          <w:marTop w:val="0"/>
          <w:marBottom w:val="0"/>
          <w:divBdr>
            <w:top w:val="none" w:sz="0" w:space="0" w:color="auto"/>
            <w:left w:val="none" w:sz="0" w:space="0" w:color="auto"/>
            <w:bottom w:val="none" w:sz="0" w:space="0" w:color="auto"/>
            <w:right w:val="none" w:sz="0" w:space="0" w:color="auto"/>
          </w:divBdr>
        </w:div>
        <w:div w:id="1295017560">
          <w:marLeft w:val="640"/>
          <w:marRight w:val="0"/>
          <w:marTop w:val="0"/>
          <w:marBottom w:val="0"/>
          <w:divBdr>
            <w:top w:val="none" w:sz="0" w:space="0" w:color="auto"/>
            <w:left w:val="none" w:sz="0" w:space="0" w:color="auto"/>
            <w:bottom w:val="none" w:sz="0" w:space="0" w:color="auto"/>
            <w:right w:val="none" w:sz="0" w:space="0" w:color="auto"/>
          </w:divBdr>
        </w:div>
        <w:div w:id="1482388242">
          <w:marLeft w:val="640"/>
          <w:marRight w:val="0"/>
          <w:marTop w:val="0"/>
          <w:marBottom w:val="0"/>
          <w:divBdr>
            <w:top w:val="none" w:sz="0" w:space="0" w:color="auto"/>
            <w:left w:val="none" w:sz="0" w:space="0" w:color="auto"/>
            <w:bottom w:val="none" w:sz="0" w:space="0" w:color="auto"/>
            <w:right w:val="none" w:sz="0" w:space="0" w:color="auto"/>
          </w:divBdr>
        </w:div>
        <w:div w:id="275212220">
          <w:marLeft w:val="640"/>
          <w:marRight w:val="0"/>
          <w:marTop w:val="0"/>
          <w:marBottom w:val="0"/>
          <w:divBdr>
            <w:top w:val="none" w:sz="0" w:space="0" w:color="auto"/>
            <w:left w:val="none" w:sz="0" w:space="0" w:color="auto"/>
            <w:bottom w:val="none" w:sz="0" w:space="0" w:color="auto"/>
            <w:right w:val="none" w:sz="0" w:space="0" w:color="auto"/>
          </w:divBdr>
        </w:div>
        <w:div w:id="1030648417">
          <w:marLeft w:val="640"/>
          <w:marRight w:val="0"/>
          <w:marTop w:val="0"/>
          <w:marBottom w:val="0"/>
          <w:divBdr>
            <w:top w:val="none" w:sz="0" w:space="0" w:color="auto"/>
            <w:left w:val="none" w:sz="0" w:space="0" w:color="auto"/>
            <w:bottom w:val="none" w:sz="0" w:space="0" w:color="auto"/>
            <w:right w:val="none" w:sz="0" w:space="0" w:color="auto"/>
          </w:divBdr>
        </w:div>
        <w:div w:id="1080760464">
          <w:marLeft w:val="640"/>
          <w:marRight w:val="0"/>
          <w:marTop w:val="0"/>
          <w:marBottom w:val="0"/>
          <w:divBdr>
            <w:top w:val="none" w:sz="0" w:space="0" w:color="auto"/>
            <w:left w:val="none" w:sz="0" w:space="0" w:color="auto"/>
            <w:bottom w:val="none" w:sz="0" w:space="0" w:color="auto"/>
            <w:right w:val="none" w:sz="0" w:space="0" w:color="auto"/>
          </w:divBdr>
        </w:div>
        <w:div w:id="1783374076">
          <w:marLeft w:val="640"/>
          <w:marRight w:val="0"/>
          <w:marTop w:val="0"/>
          <w:marBottom w:val="0"/>
          <w:divBdr>
            <w:top w:val="none" w:sz="0" w:space="0" w:color="auto"/>
            <w:left w:val="none" w:sz="0" w:space="0" w:color="auto"/>
            <w:bottom w:val="none" w:sz="0" w:space="0" w:color="auto"/>
            <w:right w:val="none" w:sz="0" w:space="0" w:color="auto"/>
          </w:divBdr>
        </w:div>
        <w:div w:id="1911884302">
          <w:marLeft w:val="640"/>
          <w:marRight w:val="0"/>
          <w:marTop w:val="0"/>
          <w:marBottom w:val="0"/>
          <w:divBdr>
            <w:top w:val="none" w:sz="0" w:space="0" w:color="auto"/>
            <w:left w:val="none" w:sz="0" w:space="0" w:color="auto"/>
            <w:bottom w:val="none" w:sz="0" w:space="0" w:color="auto"/>
            <w:right w:val="none" w:sz="0" w:space="0" w:color="auto"/>
          </w:divBdr>
        </w:div>
        <w:div w:id="652489064">
          <w:marLeft w:val="640"/>
          <w:marRight w:val="0"/>
          <w:marTop w:val="0"/>
          <w:marBottom w:val="0"/>
          <w:divBdr>
            <w:top w:val="none" w:sz="0" w:space="0" w:color="auto"/>
            <w:left w:val="none" w:sz="0" w:space="0" w:color="auto"/>
            <w:bottom w:val="none" w:sz="0" w:space="0" w:color="auto"/>
            <w:right w:val="none" w:sz="0" w:space="0" w:color="auto"/>
          </w:divBdr>
        </w:div>
        <w:div w:id="1598095815">
          <w:marLeft w:val="640"/>
          <w:marRight w:val="0"/>
          <w:marTop w:val="0"/>
          <w:marBottom w:val="0"/>
          <w:divBdr>
            <w:top w:val="none" w:sz="0" w:space="0" w:color="auto"/>
            <w:left w:val="none" w:sz="0" w:space="0" w:color="auto"/>
            <w:bottom w:val="none" w:sz="0" w:space="0" w:color="auto"/>
            <w:right w:val="none" w:sz="0" w:space="0" w:color="auto"/>
          </w:divBdr>
        </w:div>
        <w:div w:id="906063918">
          <w:marLeft w:val="640"/>
          <w:marRight w:val="0"/>
          <w:marTop w:val="0"/>
          <w:marBottom w:val="0"/>
          <w:divBdr>
            <w:top w:val="none" w:sz="0" w:space="0" w:color="auto"/>
            <w:left w:val="none" w:sz="0" w:space="0" w:color="auto"/>
            <w:bottom w:val="none" w:sz="0" w:space="0" w:color="auto"/>
            <w:right w:val="none" w:sz="0" w:space="0" w:color="auto"/>
          </w:divBdr>
        </w:div>
        <w:div w:id="2086805492">
          <w:marLeft w:val="640"/>
          <w:marRight w:val="0"/>
          <w:marTop w:val="0"/>
          <w:marBottom w:val="0"/>
          <w:divBdr>
            <w:top w:val="none" w:sz="0" w:space="0" w:color="auto"/>
            <w:left w:val="none" w:sz="0" w:space="0" w:color="auto"/>
            <w:bottom w:val="none" w:sz="0" w:space="0" w:color="auto"/>
            <w:right w:val="none" w:sz="0" w:space="0" w:color="auto"/>
          </w:divBdr>
        </w:div>
        <w:div w:id="1605188386">
          <w:marLeft w:val="640"/>
          <w:marRight w:val="0"/>
          <w:marTop w:val="0"/>
          <w:marBottom w:val="0"/>
          <w:divBdr>
            <w:top w:val="none" w:sz="0" w:space="0" w:color="auto"/>
            <w:left w:val="none" w:sz="0" w:space="0" w:color="auto"/>
            <w:bottom w:val="none" w:sz="0" w:space="0" w:color="auto"/>
            <w:right w:val="none" w:sz="0" w:space="0" w:color="auto"/>
          </w:divBdr>
        </w:div>
        <w:div w:id="99029587">
          <w:marLeft w:val="640"/>
          <w:marRight w:val="0"/>
          <w:marTop w:val="0"/>
          <w:marBottom w:val="0"/>
          <w:divBdr>
            <w:top w:val="none" w:sz="0" w:space="0" w:color="auto"/>
            <w:left w:val="none" w:sz="0" w:space="0" w:color="auto"/>
            <w:bottom w:val="none" w:sz="0" w:space="0" w:color="auto"/>
            <w:right w:val="none" w:sz="0" w:space="0" w:color="auto"/>
          </w:divBdr>
        </w:div>
        <w:div w:id="1358700378">
          <w:marLeft w:val="640"/>
          <w:marRight w:val="0"/>
          <w:marTop w:val="0"/>
          <w:marBottom w:val="0"/>
          <w:divBdr>
            <w:top w:val="none" w:sz="0" w:space="0" w:color="auto"/>
            <w:left w:val="none" w:sz="0" w:space="0" w:color="auto"/>
            <w:bottom w:val="none" w:sz="0" w:space="0" w:color="auto"/>
            <w:right w:val="none" w:sz="0" w:space="0" w:color="auto"/>
          </w:divBdr>
        </w:div>
        <w:div w:id="344750002">
          <w:marLeft w:val="640"/>
          <w:marRight w:val="0"/>
          <w:marTop w:val="0"/>
          <w:marBottom w:val="0"/>
          <w:divBdr>
            <w:top w:val="none" w:sz="0" w:space="0" w:color="auto"/>
            <w:left w:val="none" w:sz="0" w:space="0" w:color="auto"/>
            <w:bottom w:val="none" w:sz="0" w:space="0" w:color="auto"/>
            <w:right w:val="none" w:sz="0" w:space="0" w:color="auto"/>
          </w:divBdr>
        </w:div>
        <w:div w:id="1065445477">
          <w:marLeft w:val="640"/>
          <w:marRight w:val="0"/>
          <w:marTop w:val="0"/>
          <w:marBottom w:val="0"/>
          <w:divBdr>
            <w:top w:val="none" w:sz="0" w:space="0" w:color="auto"/>
            <w:left w:val="none" w:sz="0" w:space="0" w:color="auto"/>
            <w:bottom w:val="none" w:sz="0" w:space="0" w:color="auto"/>
            <w:right w:val="none" w:sz="0" w:space="0" w:color="auto"/>
          </w:divBdr>
        </w:div>
        <w:div w:id="1074082027">
          <w:marLeft w:val="640"/>
          <w:marRight w:val="0"/>
          <w:marTop w:val="0"/>
          <w:marBottom w:val="0"/>
          <w:divBdr>
            <w:top w:val="none" w:sz="0" w:space="0" w:color="auto"/>
            <w:left w:val="none" w:sz="0" w:space="0" w:color="auto"/>
            <w:bottom w:val="none" w:sz="0" w:space="0" w:color="auto"/>
            <w:right w:val="none" w:sz="0" w:space="0" w:color="auto"/>
          </w:divBdr>
        </w:div>
        <w:div w:id="263810591">
          <w:marLeft w:val="640"/>
          <w:marRight w:val="0"/>
          <w:marTop w:val="0"/>
          <w:marBottom w:val="0"/>
          <w:divBdr>
            <w:top w:val="none" w:sz="0" w:space="0" w:color="auto"/>
            <w:left w:val="none" w:sz="0" w:space="0" w:color="auto"/>
            <w:bottom w:val="none" w:sz="0" w:space="0" w:color="auto"/>
            <w:right w:val="none" w:sz="0" w:space="0" w:color="auto"/>
          </w:divBdr>
        </w:div>
        <w:div w:id="719937421">
          <w:marLeft w:val="640"/>
          <w:marRight w:val="0"/>
          <w:marTop w:val="0"/>
          <w:marBottom w:val="0"/>
          <w:divBdr>
            <w:top w:val="none" w:sz="0" w:space="0" w:color="auto"/>
            <w:left w:val="none" w:sz="0" w:space="0" w:color="auto"/>
            <w:bottom w:val="none" w:sz="0" w:space="0" w:color="auto"/>
            <w:right w:val="none" w:sz="0" w:space="0" w:color="auto"/>
          </w:divBdr>
        </w:div>
        <w:div w:id="1105073842">
          <w:marLeft w:val="640"/>
          <w:marRight w:val="0"/>
          <w:marTop w:val="0"/>
          <w:marBottom w:val="0"/>
          <w:divBdr>
            <w:top w:val="none" w:sz="0" w:space="0" w:color="auto"/>
            <w:left w:val="none" w:sz="0" w:space="0" w:color="auto"/>
            <w:bottom w:val="none" w:sz="0" w:space="0" w:color="auto"/>
            <w:right w:val="none" w:sz="0" w:space="0" w:color="auto"/>
          </w:divBdr>
        </w:div>
        <w:div w:id="675425070">
          <w:marLeft w:val="640"/>
          <w:marRight w:val="0"/>
          <w:marTop w:val="0"/>
          <w:marBottom w:val="0"/>
          <w:divBdr>
            <w:top w:val="none" w:sz="0" w:space="0" w:color="auto"/>
            <w:left w:val="none" w:sz="0" w:space="0" w:color="auto"/>
            <w:bottom w:val="none" w:sz="0" w:space="0" w:color="auto"/>
            <w:right w:val="none" w:sz="0" w:space="0" w:color="auto"/>
          </w:divBdr>
        </w:div>
        <w:div w:id="314604675">
          <w:marLeft w:val="640"/>
          <w:marRight w:val="0"/>
          <w:marTop w:val="0"/>
          <w:marBottom w:val="0"/>
          <w:divBdr>
            <w:top w:val="none" w:sz="0" w:space="0" w:color="auto"/>
            <w:left w:val="none" w:sz="0" w:space="0" w:color="auto"/>
            <w:bottom w:val="none" w:sz="0" w:space="0" w:color="auto"/>
            <w:right w:val="none" w:sz="0" w:space="0" w:color="auto"/>
          </w:divBdr>
        </w:div>
        <w:div w:id="1499032518">
          <w:marLeft w:val="640"/>
          <w:marRight w:val="0"/>
          <w:marTop w:val="0"/>
          <w:marBottom w:val="0"/>
          <w:divBdr>
            <w:top w:val="none" w:sz="0" w:space="0" w:color="auto"/>
            <w:left w:val="none" w:sz="0" w:space="0" w:color="auto"/>
            <w:bottom w:val="none" w:sz="0" w:space="0" w:color="auto"/>
            <w:right w:val="none" w:sz="0" w:space="0" w:color="auto"/>
          </w:divBdr>
        </w:div>
        <w:div w:id="1195575960">
          <w:marLeft w:val="640"/>
          <w:marRight w:val="0"/>
          <w:marTop w:val="0"/>
          <w:marBottom w:val="0"/>
          <w:divBdr>
            <w:top w:val="none" w:sz="0" w:space="0" w:color="auto"/>
            <w:left w:val="none" w:sz="0" w:space="0" w:color="auto"/>
            <w:bottom w:val="none" w:sz="0" w:space="0" w:color="auto"/>
            <w:right w:val="none" w:sz="0" w:space="0" w:color="auto"/>
          </w:divBdr>
        </w:div>
        <w:div w:id="1269923732">
          <w:marLeft w:val="640"/>
          <w:marRight w:val="0"/>
          <w:marTop w:val="0"/>
          <w:marBottom w:val="0"/>
          <w:divBdr>
            <w:top w:val="none" w:sz="0" w:space="0" w:color="auto"/>
            <w:left w:val="none" w:sz="0" w:space="0" w:color="auto"/>
            <w:bottom w:val="none" w:sz="0" w:space="0" w:color="auto"/>
            <w:right w:val="none" w:sz="0" w:space="0" w:color="auto"/>
          </w:divBdr>
        </w:div>
        <w:div w:id="2021855304">
          <w:marLeft w:val="640"/>
          <w:marRight w:val="0"/>
          <w:marTop w:val="0"/>
          <w:marBottom w:val="0"/>
          <w:divBdr>
            <w:top w:val="none" w:sz="0" w:space="0" w:color="auto"/>
            <w:left w:val="none" w:sz="0" w:space="0" w:color="auto"/>
            <w:bottom w:val="none" w:sz="0" w:space="0" w:color="auto"/>
            <w:right w:val="none" w:sz="0" w:space="0" w:color="auto"/>
          </w:divBdr>
        </w:div>
        <w:div w:id="970092733">
          <w:marLeft w:val="640"/>
          <w:marRight w:val="0"/>
          <w:marTop w:val="0"/>
          <w:marBottom w:val="0"/>
          <w:divBdr>
            <w:top w:val="none" w:sz="0" w:space="0" w:color="auto"/>
            <w:left w:val="none" w:sz="0" w:space="0" w:color="auto"/>
            <w:bottom w:val="none" w:sz="0" w:space="0" w:color="auto"/>
            <w:right w:val="none" w:sz="0" w:space="0" w:color="auto"/>
          </w:divBdr>
        </w:div>
        <w:div w:id="715859123">
          <w:marLeft w:val="640"/>
          <w:marRight w:val="0"/>
          <w:marTop w:val="0"/>
          <w:marBottom w:val="0"/>
          <w:divBdr>
            <w:top w:val="none" w:sz="0" w:space="0" w:color="auto"/>
            <w:left w:val="none" w:sz="0" w:space="0" w:color="auto"/>
            <w:bottom w:val="none" w:sz="0" w:space="0" w:color="auto"/>
            <w:right w:val="none" w:sz="0" w:space="0" w:color="auto"/>
          </w:divBdr>
        </w:div>
        <w:div w:id="678193757">
          <w:marLeft w:val="640"/>
          <w:marRight w:val="0"/>
          <w:marTop w:val="0"/>
          <w:marBottom w:val="0"/>
          <w:divBdr>
            <w:top w:val="none" w:sz="0" w:space="0" w:color="auto"/>
            <w:left w:val="none" w:sz="0" w:space="0" w:color="auto"/>
            <w:bottom w:val="none" w:sz="0" w:space="0" w:color="auto"/>
            <w:right w:val="none" w:sz="0" w:space="0" w:color="auto"/>
          </w:divBdr>
        </w:div>
        <w:div w:id="317005864">
          <w:marLeft w:val="640"/>
          <w:marRight w:val="0"/>
          <w:marTop w:val="0"/>
          <w:marBottom w:val="0"/>
          <w:divBdr>
            <w:top w:val="none" w:sz="0" w:space="0" w:color="auto"/>
            <w:left w:val="none" w:sz="0" w:space="0" w:color="auto"/>
            <w:bottom w:val="none" w:sz="0" w:space="0" w:color="auto"/>
            <w:right w:val="none" w:sz="0" w:space="0" w:color="auto"/>
          </w:divBdr>
        </w:div>
        <w:div w:id="426657005">
          <w:marLeft w:val="640"/>
          <w:marRight w:val="0"/>
          <w:marTop w:val="0"/>
          <w:marBottom w:val="0"/>
          <w:divBdr>
            <w:top w:val="none" w:sz="0" w:space="0" w:color="auto"/>
            <w:left w:val="none" w:sz="0" w:space="0" w:color="auto"/>
            <w:bottom w:val="none" w:sz="0" w:space="0" w:color="auto"/>
            <w:right w:val="none" w:sz="0" w:space="0" w:color="auto"/>
          </w:divBdr>
        </w:div>
        <w:div w:id="1657343232">
          <w:marLeft w:val="640"/>
          <w:marRight w:val="0"/>
          <w:marTop w:val="0"/>
          <w:marBottom w:val="0"/>
          <w:divBdr>
            <w:top w:val="none" w:sz="0" w:space="0" w:color="auto"/>
            <w:left w:val="none" w:sz="0" w:space="0" w:color="auto"/>
            <w:bottom w:val="none" w:sz="0" w:space="0" w:color="auto"/>
            <w:right w:val="none" w:sz="0" w:space="0" w:color="auto"/>
          </w:divBdr>
        </w:div>
        <w:div w:id="1992052781">
          <w:marLeft w:val="640"/>
          <w:marRight w:val="0"/>
          <w:marTop w:val="0"/>
          <w:marBottom w:val="0"/>
          <w:divBdr>
            <w:top w:val="none" w:sz="0" w:space="0" w:color="auto"/>
            <w:left w:val="none" w:sz="0" w:space="0" w:color="auto"/>
            <w:bottom w:val="none" w:sz="0" w:space="0" w:color="auto"/>
            <w:right w:val="none" w:sz="0" w:space="0" w:color="auto"/>
          </w:divBdr>
        </w:div>
        <w:div w:id="2124104874">
          <w:marLeft w:val="640"/>
          <w:marRight w:val="0"/>
          <w:marTop w:val="0"/>
          <w:marBottom w:val="0"/>
          <w:divBdr>
            <w:top w:val="none" w:sz="0" w:space="0" w:color="auto"/>
            <w:left w:val="none" w:sz="0" w:space="0" w:color="auto"/>
            <w:bottom w:val="none" w:sz="0" w:space="0" w:color="auto"/>
            <w:right w:val="none" w:sz="0" w:space="0" w:color="auto"/>
          </w:divBdr>
        </w:div>
        <w:div w:id="1466970221">
          <w:marLeft w:val="640"/>
          <w:marRight w:val="0"/>
          <w:marTop w:val="0"/>
          <w:marBottom w:val="0"/>
          <w:divBdr>
            <w:top w:val="none" w:sz="0" w:space="0" w:color="auto"/>
            <w:left w:val="none" w:sz="0" w:space="0" w:color="auto"/>
            <w:bottom w:val="none" w:sz="0" w:space="0" w:color="auto"/>
            <w:right w:val="none" w:sz="0" w:space="0" w:color="auto"/>
          </w:divBdr>
        </w:div>
        <w:div w:id="1187404296">
          <w:marLeft w:val="640"/>
          <w:marRight w:val="0"/>
          <w:marTop w:val="0"/>
          <w:marBottom w:val="0"/>
          <w:divBdr>
            <w:top w:val="none" w:sz="0" w:space="0" w:color="auto"/>
            <w:left w:val="none" w:sz="0" w:space="0" w:color="auto"/>
            <w:bottom w:val="none" w:sz="0" w:space="0" w:color="auto"/>
            <w:right w:val="none" w:sz="0" w:space="0" w:color="auto"/>
          </w:divBdr>
        </w:div>
        <w:div w:id="765735706">
          <w:marLeft w:val="640"/>
          <w:marRight w:val="0"/>
          <w:marTop w:val="0"/>
          <w:marBottom w:val="0"/>
          <w:divBdr>
            <w:top w:val="none" w:sz="0" w:space="0" w:color="auto"/>
            <w:left w:val="none" w:sz="0" w:space="0" w:color="auto"/>
            <w:bottom w:val="none" w:sz="0" w:space="0" w:color="auto"/>
            <w:right w:val="none" w:sz="0" w:space="0" w:color="auto"/>
          </w:divBdr>
        </w:div>
        <w:div w:id="1268385346">
          <w:marLeft w:val="640"/>
          <w:marRight w:val="0"/>
          <w:marTop w:val="0"/>
          <w:marBottom w:val="0"/>
          <w:divBdr>
            <w:top w:val="none" w:sz="0" w:space="0" w:color="auto"/>
            <w:left w:val="none" w:sz="0" w:space="0" w:color="auto"/>
            <w:bottom w:val="none" w:sz="0" w:space="0" w:color="auto"/>
            <w:right w:val="none" w:sz="0" w:space="0" w:color="auto"/>
          </w:divBdr>
        </w:div>
        <w:div w:id="1121222164">
          <w:marLeft w:val="640"/>
          <w:marRight w:val="0"/>
          <w:marTop w:val="0"/>
          <w:marBottom w:val="0"/>
          <w:divBdr>
            <w:top w:val="none" w:sz="0" w:space="0" w:color="auto"/>
            <w:left w:val="none" w:sz="0" w:space="0" w:color="auto"/>
            <w:bottom w:val="none" w:sz="0" w:space="0" w:color="auto"/>
            <w:right w:val="none" w:sz="0" w:space="0" w:color="auto"/>
          </w:divBdr>
        </w:div>
        <w:div w:id="1545828948">
          <w:marLeft w:val="640"/>
          <w:marRight w:val="0"/>
          <w:marTop w:val="0"/>
          <w:marBottom w:val="0"/>
          <w:divBdr>
            <w:top w:val="none" w:sz="0" w:space="0" w:color="auto"/>
            <w:left w:val="none" w:sz="0" w:space="0" w:color="auto"/>
            <w:bottom w:val="none" w:sz="0" w:space="0" w:color="auto"/>
            <w:right w:val="none" w:sz="0" w:space="0" w:color="auto"/>
          </w:divBdr>
        </w:div>
        <w:div w:id="1671982635">
          <w:marLeft w:val="640"/>
          <w:marRight w:val="0"/>
          <w:marTop w:val="0"/>
          <w:marBottom w:val="0"/>
          <w:divBdr>
            <w:top w:val="none" w:sz="0" w:space="0" w:color="auto"/>
            <w:left w:val="none" w:sz="0" w:space="0" w:color="auto"/>
            <w:bottom w:val="none" w:sz="0" w:space="0" w:color="auto"/>
            <w:right w:val="none" w:sz="0" w:space="0" w:color="auto"/>
          </w:divBdr>
        </w:div>
        <w:div w:id="178474205">
          <w:marLeft w:val="640"/>
          <w:marRight w:val="0"/>
          <w:marTop w:val="0"/>
          <w:marBottom w:val="0"/>
          <w:divBdr>
            <w:top w:val="none" w:sz="0" w:space="0" w:color="auto"/>
            <w:left w:val="none" w:sz="0" w:space="0" w:color="auto"/>
            <w:bottom w:val="none" w:sz="0" w:space="0" w:color="auto"/>
            <w:right w:val="none" w:sz="0" w:space="0" w:color="auto"/>
          </w:divBdr>
        </w:div>
        <w:div w:id="268584854">
          <w:marLeft w:val="640"/>
          <w:marRight w:val="0"/>
          <w:marTop w:val="0"/>
          <w:marBottom w:val="0"/>
          <w:divBdr>
            <w:top w:val="none" w:sz="0" w:space="0" w:color="auto"/>
            <w:left w:val="none" w:sz="0" w:space="0" w:color="auto"/>
            <w:bottom w:val="none" w:sz="0" w:space="0" w:color="auto"/>
            <w:right w:val="none" w:sz="0" w:space="0" w:color="auto"/>
          </w:divBdr>
        </w:div>
      </w:divsChild>
    </w:div>
    <w:div w:id="1991322168">
      <w:bodyDiv w:val="1"/>
      <w:marLeft w:val="0"/>
      <w:marRight w:val="0"/>
      <w:marTop w:val="0"/>
      <w:marBottom w:val="0"/>
      <w:divBdr>
        <w:top w:val="none" w:sz="0" w:space="0" w:color="auto"/>
        <w:left w:val="none" w:sz="0" w:space="0" w:color="auto"/>
        <w:bottom w:val="none" w:sz="0" w:space="0" w:color="auto"/>
        <w:right w:val="none" w:sz="0" w:space="0" w:color="auto"/>
      </w:divBdr>
      <w:divsChild>
        <w:div w:id="1724985011">
          <w:marLeft w:val="640"/>
          <w:marRight w:val="0"/>
          <w:marTop w:val="0"/>
          <w:marBottom w:val="0"/>
          <w:divBdr>
            <w:top w:val="none" w:sz="0" w:space="0" w:color="auto"/>
            <w:left w:val="none" w:sz="0" w:space="0" w:color="auto"/>
            <w:bottom w:val="none" w:sz="0" w:space="0" w:color="auto"/>
            <w:right w:val="none" w:sz="0" w:space="0" w:color="auto"/>
          </w:divBdr>
        </w:div>
        <w:div w:id="1740326534">
          <w:marLeft w:val="640"/>
          <w:marRight w:val="0"/>
          <w:marTop w:val="0"/>
          <w:marBottom w:val="0"/>
          <w:divBdr>
            <w:top w:val="none" w:sz="0" w:space="0" w:color="auto"/>
            <w:left w:val="none" w:sz="0" w:space="0" w:color="auto"/>
            <w:bottom w:val="none" w:sz="0" w:space="0" w:color="auto"/>
            <w:right w:val="none" w:sz="0" w:space="0" w:color="auto"/>
          </w:divBdr>
        </w:div>
        <w:div w:id="1865093151">
          <w:marLeft w:val="640"/>
          <w:marRight w:val="0"/>
          <w:marTop w:val="0"/>
          <w:marBottom w:val="0"/>
          <w:divBdr>
            <w:top w:val="none" w:sz="0" w:space="0" w:color="auto"/>
            <w:left w:val="none" w:sz="0" w:space="0" w:color="auto"/>
            <w:bottom w:val="none" w:sz="0" w:space="0" w:color="auto"/>
            <w:right w:val="none" w:sz="0" w:space="0" w:color="auto"/>
          </w:divBdr>
        </w:div>
        <w:div w:id="1614248016">
          <w:marLeft w:val="640"/>
          <w:marRight w:val="0"/>
          <w:marTop w:val="0"/>
          <w:marBottom w:val="0"/>
          <w:divBdr>
            <w:top w:val="none" w:sz="0" w:space="0" w:color="auto"/>
            <w:left w:val="none" w:sz="0" w:space="0" w:color="auto"/>
            <w:bottom w:val="none" w:sz="0" w:space="0" w:color="auto"/>
            <w:right w:val="none" w:sz="0" w:space="0" w:color="auto"/>
          </w:divBdr>
        </w:div>
        <w:div w:id="319045167">
          <w:marLeft w:val="640"/>
          <w:marRight w:val="0"/>
          <w:marTop w:val="0"/>
          <w:marBottom w:val="0"/>
          <w:divBdr>
            <w:top w:val="none" w:sz="0" w:space="0" w:color="auto"/>
            <w:left w:val="none" w:sz="0" w:space="0" w:color="auto"/>
            <w:bottom w:val="none" w:sz="0" w:space="0" w:color="auto"/>
            <w:right w:val="none" w:sz="0" w:space="0" w:color="auto"/>
          </w:divBdr>
        </w:div>
        <w:div w:id="316226135">
          <w:marLeft w:val="640"/>
          <w:marRight w:val="0"/>
          <w:marTop w:val="0"/>
          <w:marBottom w:val="0"/>
          <w:divBdr>
            <w:top w:val="none" w:sz="0" w:space="0" w:color="auto"/>
            <w:left w:val="none" w:sz="0" w:space="0" w:color="auto"/>
            <w:bottom w:val="none" w:sz="0" w:space="0" w:color="auto"/>
            <w:right w:val="none" w:sz="0" w:space="0" w:color="auto"/>
          </w:divBdr>
        </w:div>
        <w:div w:id="947781677">
          <w:marLeft w:val="640"/>
          <w:marRight w:val="0"/>
          <w:marTop w:val="0"/>
          <w:marBottom w:val="0"/>
          <w:divBdr>
            <w:top w:val="none" w:sz="0" w:space="0" w:color="auto"/>
            <w:left w:val="none" w:sz="0" w:space="0" w:color="auto"/>
            <w:bottom w:val="none" w:sz="0" w:space="0" w:color="auto"/>
            <w:right w:val="none" w:sz="0" w:space="0" w:color="auto"/>
          </w:divBdr>
        </w:div>
        <w:div w:id="2104720927">
          <w:marLeft w:val="640"/>
          <w:marRight w:val="0"/>
          <w:marTop w:val="0"/>
          <w:marBottom w:val="0"/>
          <w:divBdr>
            <w:top w:val="none" w:sz="0" w:space="0" w:color="auto"/>
            <w:left w:val="none" w:sz="0" w:space="0" w:color="auto"/>
            <w:bottom w:val="none" w:sz="0" w:space="0" w:color="auto"/>
            <w:right w:val="none" w:sz="0" w:space="0" w:color="auto"/>
          </w:divBdr>
        </w:div>
        <w:div w:id="315259259">
          <w:marLeft w:val="640"/>
          <w:marRight w:val="0"/>
          <w:marTop w:val="0"/>
          <w:marBottom w:val="0"/>
          <w:divBdr>
            <w:top w:val="none" w:sz="0" w:space="0" w:color="auto"/>
            <w:left w:val="none" w:sz="0" w:space="0" w:color="auto"/>
            <w:bottom w:val="none" w:sz="0" w:space="0" w:color="auto"/>
            <w:right w:val="none" w:sz="0" w:space="0" w:color="auto"/>
          </w:divBdr>
        </w:div>
        <w:div w:id="966736753">
          <w:marLeft w:val="640"/>
          <w:marRight w:val="0"/>
          <w:marTop w:val="0"/>
          <w:marBottom w:val="0"/>
          <w:divBdr>
            <w:top w:val="none" w:sz="0" w:space="0" w:color="auto"/>
            <w:left w:val="none" w:sz="0" w:space="0" w:color="auto"/>
            <w:bottom w:val="none" w:sz="0" w:space="0" w:color="auto"/>
            <w:right w:val="none" w:sz="0" w:space="0" w:color="auto"/>
          </w:divBdr>
        </w:div>
        <w:div w:id="1745178453">
          <w:marLeft w:val="640"/>
          <w:marRight w:val="0"/>
          <w:marTop w:val="0"/>
          <w:marBottom w:val="0"/>
          <w:divBdr>
            <w:top w:val="none" w:sz="0" w:space="0" w:color="auto"/>
            <w:left w:val="none" w:sz="0" w:space="0" w:color="auto"/>
            <w:bottom w:val="none" w:sz="0" w:space="0" w:color="auto"/>
            <w:right w:val="none" w:sz="0" w:space="0" w:color="auto"/>
          </w:divBdr>
        </w:div>
        <w:div w:id="537476241">
          <w:marLeft w:val="640"/>
          <w:marRight w:val="0"/>
          <w:marTop w:val="0"/>
          <w:marBottom w:val="0"/>
          <w:divBdr>
            <w:top w:val="none" w:sz="0" w:space="0" w:color="auto"/>
            <w:left w:val="none" w:sz="0" w:space="0" w:color="auto"/>
            <w:bottom w:val="none" w:sz="0" w:space="0" w:color="auto"/>
            <w:right w:val="none" w:sz="0" w:space="0" w:color="auto"/>
          </w:divBdr>
        </w:div>
        <w:div w:id="1297299734">
          <w:marLeft w:val="640"/>
          <w:marRight w:val="0"/>
          <w:marTop w:val="0"/>
          <w:marBottom w:val="0"/>
          <w:divBdr>
            <w:top w:val="none" w:sz="0" w:space="0" w:color="auto"/>
            <w:left w:val="none" w:sz="0" w:space="0" w:color="auto"/>
            <w:bottom w:val="none" w:sz="0" w:space="0" w:color="auto"/>
            <w:right w:val="none" w:sz="0" w:space="0" w:color="auto"/>
          </w:divBdr>
        </w:div>
        <w:div w:id="1804224922">
          <w:marLeft w:val="640"/>
          <w:marRight w:val="0"/>
          <w:marTop w:val="0"/>
          <w:marBottom w:val="0"/>
          <w:divBdr>
            <w:top w:val="none" w:sz="0" w:space="0" w:color="auto"/>
            <w:left w:val="none" w:sz="0" w:space="0" w:color="auto"/>
            <w:bottom w:val="none" w:sz="0" w:space="0" w:color="auto"/>
            <w:right w:val="none" w:sz="0" w:space="0" w:color="auto"/>
          </w:divBdr>
        </w:div>
        <w:div w:id="1219047736">
          <w:marLeft w:val="640"/>
          <w:marRight w:val="0"/>
          <w:marTop w:val="0"/>
          <w:marBottom w:val="0"/>
          <w:divBdr>
            <w:top w:val="none" w:sz="0" w:space="0" w:color="auto"/>
            <w:left w:val="none" w:sz="0" w:space="0" w:color="auto"/>
            <w:bottom w:val="none" w:sz="0" w:space="0" w:color="auto"/>
            <w:right w:val="none" w:sz="0" w:space="0" w:color="auto"/>
          </w:divBdr>
        </w:div>
        <w:div w:id="738212448">
          <w:marLeft w:val="640"/>
          <w:marRight w:val="0"/>
          <w:marTop w:val="0"/>
          <w:marBottom w:val="0"/>
          <w:divBdr>
            <w:top w:val="none" w:sz="0" w:space="0" w:color="auto"/>
            <w:left w:val="none" w:sz="0" w:space="0" w:color="auto"/>
            <w:bottom w:val="none" w:sz="0" w:space="0" w:color="auto"/>
            <w:right w:val="none" w:sz="0" w:space="0" w:color="auto"/>
          </w:divBdr>
        </w:div>
        <w:div w:id="718668599">
          <w:marLeft w:val="640"/>
          <w:marRight w:val="0"/>
          <w:marTop w:val="0"/>
          <w:marBottom w:val="0"/>
          <w:divBdr>
            <w:top w:val="none" w:sz="0" w:space="0" w:color="auto"/>
            <w:left w:val="none" w:sz="0" w:space="0" w:color="auto"/>
            <w:bottom w:val="none" w:sz="0" w:space="0" w:color="auto"/>
            <w:right w:val="none" w:sz="0" w:space="0" w:color="auto"/>
          </w:divBdr>
        </w:div>
        <w:div w:id="1683357726">
          <w:marLeft w:val="640"/>
          <w:marRight w:val="0"/>
          <w:marTop w:val="0"/>
          <w:marBottom w:val="0"/>
          <w:divBdr>
            <w:top w:val="none" w:sz="0" w:space="0" w:color="auto"/>
            <w:left w:val="none" w:sz="0" w:space="0" w:color="auto"/>
            <w:bottom w:val="none" w:sz="0" w:space="0" w:color="auto"/>
            <w:right w:val="none" w:sz="0" w:space="0" w:color="auto"/>
          </w:divBdr>
        </w:div>
        <w:div w:id="685979104">
          <w:marLeft w:val="640"/>
          <w:marRight w:val="0"/>
          <w:marTop w:val="0"/>
          <w:marBottom w:val="0"/>
          <w:divBdr>
            <w:top w:val="none" w:sz="0" w:space="0" w:color="auto"/>
            <w:left w:val="none" w:sz="0" w:space="0" w:color="auto"/>
            <w:bottom w:val="none" w:sz="0" w:space="0" w:color="auto"/>
            <w:right w:val="none" w:sz="0" w:space="0" w:color="auto"/>
          </w:divBdr>
        </w:div>
        <w:div w:id="1081949448">
          <w:marLeft w:val="640"/>
          <w:marRight w:val="0"/>
          <w:marTop w:val="0"/>
          <w:marBottom w:val="0"/>
          <w:divBdr>
            <w:top w:val="none" w:sz="0" w:space="0" w:color="auto"/>
            <w:left w:val="none" w:sz="0" w:space="0" w:color="auto"/>
            <w:bottom w:val="none" w:sz="0" w:space="0" w:color="auto"/>
            <w:right w:val="none" w:sz="0" w:space="0" w:color="auto"/>
          </w:divBdr>
        </w:div>
        <w:div w:id="305623939">
          <w:marLeft w:val="640"/>
          <w:marRight w:val="0"/>
          <w:marTop w:val="0"/>
          <w:marBottom w:val="0"/>
          <w:divBdr>
            <w:top w:val="none" w:sz="0" w:space="0" w:color="auto"/>
            <w:left w:val="none" w:sz="0" w:space="0" w:color="auto"/>
            <w:bottom w:val="none" w:sz="0" w:space="0" w:color="auto"/>
            <w:right w:val="none" w:sz="0" w:space="0" w:color="auto"/>
          </w:divBdr>
        </w:div>
        <w:div w:id="768699237">
          <w:marLeft w:val="640"/>
          <w:marRight w:val="0"/>
          <w:marTop w:val="0"/>
          <w:marBottom w:val="0"/>
          <w:divBdr>
            <w:top w:val="none" w:sz="0" w:space="0" w:color="auto"/>
            <w:left w:val="none" w:sz="0" w:space="0" w:color="auto"/>
            <w:bottom w:val="none" w:sz="0" w:space="0" w:color="auto"/>
            <w:right w:val="none" w:sz="0" w:space="0" w:color="auto"/>
          </w:divBdr>
        </w:div>
        <w:div w:id="1056853043">
          <w:marLeft w:val="640"/>
          <w:marRight w:val="0"/>
          <w:marTop w:val="0"/>
          <w:marBottom w:val="0"/>
          <w:divBdr>
            <w:top w:val="none" w:sz="0" w:space="0" w:color="auto"/>
            <w:left w:val="none" w:sz="0" w:space="0" w:color="auto"/>
            <w:bottom w:val="none" w:sz="0" w:space="0" w:color="auto"/>
            <w:right w:val="none" w:sz="0" w:space="0" w:color="auto"/>
          </w:divBdr>
        </w:div>
        <w:div w:id="721053767">
          <w:marLeft w:val="640"/>
          <w:marRight w:val="0"/>
          <w:marTop w:val="0"/>
          <w:marBottom w:val="0"/>
          <w:divBdr>
            <w:top w:val="none" w:sz="0" w:space="0" w:color="auto"/>
            <w:left w:val="none" w:sz="0" w:space="0" w:color="auto"/>
            <w:bottom w:val="none" w:sz="0" w:space="0" w:color="auto"/>
            <w:right w:val="none" w:sz="0" w:space="0" w:color="auto"/>
          </w:divBdr>
        </w:div>
        <w:div w:id="508564636">
          <w:marLeft w:val="640"/>
          <w:marRight w:val="0"/>
          <w:marTop w:val="0"/>
          <w:marBottom w:val="0"/>
          <w:divBdr>
            <w:top w:val="none" w:sz="0" w:space="0" w:color="auto"/>
            <w:left w:val="none" w:sz="0" w:space="0" w:color="auto"/>
            <w:bottom w:val="none" w:sz="0" w:space="0" w:color="auto"/>
            <w:right w:val="none" w:sz="0" w:space="0" w:color="auto"/>
          </w:divBdr>
        </w:div>
        <w:div w:id="1299409617">
          <w:marLeft w:val="640"/>
          <w:marRight w:val="0"/>
          <w:marTop w:val="0"/>
          <w:marBottom w:val="0"/>
          <w:divBdr>
            <w:top w:val="none" w:sz="0" w:space="0" w:color="auto"/>
            <w:left w:val="none" w:sz="0" w:space="0" w:color="auto"/>
            <w:bottom w:val="none" w:sz="0" w:space="0" w:color="auto"/>
            <w:right w:val="none" w:sz="0" w:space="0" w:color="auto"/>
          </w:divBdr>
        </w:div>
        <w:div w:id="1919559864">
          <w:marLeft w:val="640"/>
          <w:marRight w:val="0"/>
          <w:marTop w:val="0"/>
          <w:marBottom w:val="0"/>
          <w:divBdr>
            <w:top w:val="none" w:sz="0" w:space="0" w:color="auto"/>
            <w:left w:val="none" w:sz="0" w:space="0" w:color="auto"/>
            <w:bottom w:val="none" w:sz="0" w:space="0" w:color="auto"/>
            <w:right w:val="none" w:sz="0" w:space="0" w:color="auto"/>
          </w:divBdr>
        </w:div>
        <w:div w:id="1581404293">
          <w:marLeft w:val="640"/>
          <w:marRight w:val="0"/>
          <w:marTop w:val="0"/>
          <w:marBottom w:val="0"/>
          <w:divBdr>
            <w:top w:val="none" w:sz="0" w:space="0" w:color="auto"/>
            <w:left w:val="none" w:sz="0" w:space="0" w:color="auto"/>
            <w:bottom w:val="none" w:sz="0" w:space="0" w:color="auto"/>
            <w:right w:val="none" w:sz="0" w:space="0" w:color="auto"/>
          </w:divBdr>
        </w:div>
        <w:div w:id="963927360">
          <w:marLeft w:val="640"/>
          <w:marRight w:val="0"/>
          <w:marTop w:val="0"/>
          <w:marBottom w:val="0"/>
          <w:divBdr>
            <w:top w:val="none" w:sz="0" w:space="0" w:color="auto"/>
            <w:left w:val="none" w:sz="0" w:space="0" w:color="auto"/>
            <w:bottom w:val="none" w:sz="0" w:space="0" w:color="auto"/>
            <w:right w:val="none" w:sz="0" w:space="0" w:color="auto"/>
          </w:divBdr>
        </w:div>
        <w:div w:id="704863520">
          <w:marLeft w:val="640"/>
          <w:marRight w:val="0"/>
          <w:marTop w:val="0"/>
          <w:marBottom w:val="0"/>
          <w:divBdr>
            <w:top w:val="none" w:sz="0" w:space="0" w:color="auto"/>
            <w:left w:val="none" w:sz="0" w:space="0" w:color="auto"/>
            <w:bottom w:val="none" w:sz="0" w:space="0" w:color="auto"/>
            <w:right w:val="none" w:sz="0" w:space="0" w:color="auto"/>
          </w:divBdr>
        </w:div>
        <w:div w:id="335495470">
          <w:marLeft w:val="640"/>
          <w:marRight w:val="0"/>
          <w:marTop w:val="0"/>
          <w:marBottom w:val="0"/>
          <w:divBdr>
            <w:top w:val="none" w:sz="0" w:space="0" w:color="auto"/>
            <w:left w:val="none" w:sz="0" w:space="0" w:color="auto"/>
            <w:bottom w:val="none" w:sz="0" w:space="0" w:color="auto"/>
            <w:right w:val="none" w:sz="0" w:space="0" w:color="auto"/>
          </w:divBdr>
        </w:div>
        <w:div w:id="1917128301">
          <w:marLeft w:val="640"/>
          <w:marRight w:val="0"/>
          <w:marTop w:val="0"/>
          <w:marBottom w:val="0"/>
          <w:divBdr>
            <w:top w:val="none" w:sz="0" w:space="0" w:color="auto"/>
            <w:left w:val="none" w:sz="0" w:space="0" w:color="auto"/>
            <w:bottom w:val="none" w:sz="0" w:space="0" w:color="auto"/>
            <w:right w:val="none" w:sz="0" w:space="0" w:color="auto"/>
          </w:divBdr>
        </w:div>
        <w:div w:id="807403647">
          <w:marLeft w:val="640"/>
          <w:marRight w:val="0"/>
          <w:marTop w:val="0"/>
          <w:marBottom w:val="0"/>
          <w:divBdr>
            <w:top w:val="none" w:sz="0" w:space="0" w:color="auto"/>
            <w:left w:val="none" w:sz="0" w:space="0" w:color="auto"/>
            <w:bottom w:val="none" w:sz="0" w:space="0" w:color="auto"/>
            <w:right w:val="none" w:sz="0" w:space="0" w:color="auto"/>
          </w:divBdr>
        </w:div>
        <w:div w:id="833951673">
          <w:marLeft w:val="640"/>
          <w:marRight w:val="0"/>
          <w:marTop w:val="0"/>
          <w:marBottom w:val="0"/>
          <w:divBdr>
            <w:top w:val="none" w:sz="0" w:space="0" w:color="auto"/>
            <w:left w:val="none" w:sz="0" w:space="0" w:color="auto"/>
            <w:bottom w:val="none" w:sz="0" w:space="0" w:color="auto"/>
            <w:right w:val="none" w:sz="0" w:space="0" w:color="auto"/>
          </w:divBdr>
        </w:div>
        <w:div w:id="1156187150">
          <w:marLeft w:val="640"/>
          <w:marRight w:val="0"/>
          <w:marTop w:val="0"/>
          <w:marBottom w:val="0"/>
          <w:divBdr>
            <w:top w:val="none" w:sz="0" w:space="0" w:color="auto"/>
            <w:left w:val="none" w:sz="0" w:space="0" w:color="auto"/>
            <w:bottom w:val="none" w:sz="0" w:space="0" w:color="auto"/>
            <w:right w:val="none" w:sz="0" w:space="0" w:color="auto"/>
          </w:divBdr>
        </w:div>
        <w:div w:id="797801925">
          <w:marLeft w:val="640"/>
          <w:marRight w:val="0"/>
          <w:marTop w:val="0"/>
          <w:marBottom w:val="0"/>
          <w:divBdr>
            <w:top w:val="none" w:sz="0" w:space="0" w:color="auto"/>
            <w:left w:val="none" w:sz="0" w:space="0" w:color="auto"/>
            <w:bottom w:val="none" w:sz="0" w:space="0" w:color="auto"/>
            <w:right w:val="none" w:sz="0" w:space="0" w:color="auto"/>
          </w:divBdr>
        </w:div>
        <w:div w:id="1363558828">
          <w:marLeft w:val="640"/>
          <w:marRight w:val="0"/>
          <w:marTop w:val="0"/>
          <w:marBottom w:val="0"/>
          <w:divBdr>
            <w:top w:val="none" w:sz="0" w:space="0" w:color="auto"/>
            <w:left w:val="none" w:sz="0" w:space="0" w:color="auto"/>
            <w:bottom w:val="none" w:sz="0" w:space="0" w:color="auto"/>
            <w:right w:val="none" w:sz="0" w:space="0" w:color="auto"/>
          </w:divBdr>
        </w:div>
        <w:div w:id="1465536583">
          <w:marLeft w:val="640"/>
          <w:marRight w:val="0"/>
          <w:marTop w:val="0"/>
          <w:marBottom w:val="0"/>
          <w:divBdr>
            <w:top w:val="none" w:sz="0" w:space="0" w:color="auto"/>
            <w:left w:val="none" w:sz="0" w:space="0" w:color="auto"/>
            <w:bottom w:val="none" w:sz="0" w:space="0" w:color="auto"/>
            <w:right w:val="none" w:sz="0" w:space="0" w:color="auto"/>
          </w:divBdr>
        </w:div>
        <w:div w:id="879823013">
          <w:marLeft w:val="640"/>
          <w:marRight w:val="0"/>
          <w:marTop w:val="0"/>
          <w:marBottom w:val="0"/>
          <w:divBdr>
            <w:top w:val="none" w:sz="0" w:space="0" w:color="auto"/>
            <w:left w:val="none" w:sz="0" w:space="0" w:color="auto"/>
            <w:bottom w:val="none" w:sz="0" w:space="0" w:color="auto"/>
            <w:right w:val="none" w:sz="0" w:space="0" w:color="auto"/>
          </w:divBdr>
        </w:div>
        <w:div w:id="97677481">
          <w:marLeft w:val="640"/>
          <w:marRight w:val="0"/>
          <w:marTop w:val="0"/>
          <w:marBottom w:val="0"/>
          <w:divBdr>
            <w:top w:val="none" w:sz="0" w:space="0" w:color="auto"/>
            <w:left w:val="none" w:sz="0" w:space="0" w:color="auto"/>
            <w:bottom w:val="none" w:sz="0" w:space="0" w:color="auto"/>
            <w:right w:val="none" w:sz="0" w:space="0" w:color="auto"/>
          </w:divBdr>
        </w:div>
        <w:div w:id="529875084">
          <w:marLeft w:val="640"/>
          <w:marRight w:val="0"/>
          <w:marTop w:val="0"/>
          <w:marBottom w:val="0"/>
          <w:divBdr>
            <w:top w:val="none" w:sz="0" w:space="0" w:color="auto"/>
            <w:left w:val="none" w:sz="0" w:space="0" w:color="auto"/>
            <w:bottom w:val="none" w:sz="0" w:space="0" w:color="auto"/>
            <w:right w:val="none" w:sz="0" w:space="0" w:color="auto"/>
          </w:divBdr>
        </w:div>
        <w:div w:id="887568830">
          <w:marLeft w:val="640"/>
          <w:marRight w:val="0"/>
          <w:marTop w:val="0"/>
          <w:marBottom w:val="0"/>
          <w:divBdr>
            <w:top w:val="none" w:sz="0" w:space="0" w:color="auto"/>
            <w:left w:val="none" w:sz="0" w:space="0" w:color="auto"/>
            <w:bottom w:val="none" w:sz="0" w:space="0" w:color="auto"/>
            <w:right w:val="none" w:sz="0" w:space="0" w:color="auto"/>
          </w:divBdr>
        </w:div>
        <w:div w:id="1309822446">
          <w:marLeft w:val="640"/>
          <w:marRight w:val="0"/>
          <w:marTop w:val="0"/>
          <w:marBottom w:val="0"/>
          <w:divBdr>
            <w:top w:val="none" w:sz="0" w:space="0" w:color="auto"/>
            <w:left w:val="none" w:sz="0" w:space="0" w:color="auto"/>
            <w:bottom w:val="none" w:sz="0" w:space="0" w:color="auto"/>
            <w:right w:val="none" w:sz="0" w:space="0" w:color="auto"/>
          </w:divBdr>
        </w:div>
        <w:div w:id="1036924842">
          <w:marLeft w:val="640"/>
          <w:marRight w:val="0"/>
          <w:marTop w:val="0"/>
          <w:marBottom w:val="0"/>
          <w:divBdr>
            <w:top w:val="none" w:sz="0" w:space="0" w:color="auto"/>
            <w:left w:val="none" w:sz="0" w:space="0" w:color="auto"/>
            <w:bottom w:val="none" w:sz="0" w:space="0" w:color="auto"/>
            <w:right w:val="none" w:sz="0" w:space="0" w:color="auto"/>
          </w:divBdr>
        </w:div>
        <w:div w:id="314379172">
          <w:marLeft w:val="640"/>
          <w:marRight w:val="0"/>
          <w:marTop w:val="0"/>
          <w:marBottom w:val="0"/>
          <w:divBdr>
            <w:top w:val="none" w:sz="0" w:space="0" w:color="auto"/>
            <w:left w:val="none" w:sz="0" w:space="0" w:color="auto"/>
            <w:bottom w:val="none" w:sz="0" w:space="0" w:color="auto"/>
            <w:right w:val="none" w:sz="0" w:space="0" w:color="auto"/>
          </w:divBdr>
        </w:div>
        <w:div w:id="278533230">
          <w:marLeft w:val="640"/>
          <w:marRight w:val="0"/>
          <w:marTop w:val="0"/>
          <w:marBottom w:val="0"/>
          <w:divBdr>
            <w:top w:val="none" w:sz="0" w:space="0" w:color="auto"/>
            <w:left w:val="none" w:sz="0" w:space="0" w:color="auto"/>
            <w:bottom w:val="none" w:sz="0" w:space="0" w:color="auto"/>
            <w:right w:val="none" w:sz="0" w:space="0" w:color="auto"/>
          </w:divBdr>
        </w:div>
        <w:div w:id="248391409">
          <w:marLeft w:val="640"/>
          <w:marRight w:val="0"/>
          <w:marTop w:val="0"/>
          <w:marBottom w:val="0"/>
          <w:divBdr>
            <w:top w:val="none" w:sz="0" w:space="0" w:color="auto"/>
            <w:left w:val="none" w:sz="0" w:space="0" w:color="auto"/>
            <w:bottom w:val="none" w:sz="0" w:space="0" w:color="auto"/>
            <w:right w:val="none" w:sz="0" w:space="0" w:color="auto"/>
          </w:divBdr>
        </w:div>
        <w:div w:id="1886260070">
          <w:marLeft w:val="640"/>
          <w:marRight w:val="0"/>
          <w:marTop w:val="0"/>
          <w:marBottom w:val="0"/>
          <w:divBdr>
            <w:top w:val="none" w:sz="0" w:space="0" w:color="auto"/>
            <w:left w:val="none" w:sz="0" w:space="0" w:color="auto"/>
            <w:bottom w:val="none" w:sz="0" w:space="0" w:color="auto"/>
            <w:right w:val="none" w:sz="0" w:space="0" w:color="auto"/>
          </w:divBdr>
        </w:div>
        <w:div w:id="19474772">
          <w:marLeft w:val="640"/>
          <w:marRight w:val="0"/>
          <w:marTop w:val="0"/>
          <w:marBottom w:val="0"/>
          <w:divBdr>
            <w:top w:val="none" w:sz="0" w:space="0" w:color="auto"/>
            <w:left w:val="none" w:sz="0" w:space="0" w:color="auto"/>
            <w:bottom w:val="none" w:sz="0" w:space="0" w:color="auto"/>
            <w:right w:val="none" w:sz="0" w:space="0" w:color="auto"/>
          </w:divBdr>
        </w:div>
        <w:div w:id="1896309579">
          <w:marLeft w:val="640"/>
          <w:marRight w:val="0"/>
          <w:marTop w:val="0"/>
          <w:marBottom w:val="0"/>
          <w:divBdr>
            <w:top w:val="none" w:sz="0" w:space="0" w:color="auto"/>
            <w:left w:val="none" w:sz="0" w:space="0" w:color="auto"/>
            <w:bottom w:val="none" w:sz="0" w:space="0" w:color="auto"/>
            <w:right w:val="none" w:sz="0" w:space="0" w:color="auto"/>
          </w:divBdr>
        </w:div>
        <w:div w:id="1192573157">
          <w:marLeft w:val="640"/>
          <w:marRight w:val="0"/>
          <w:marTop w:val="0"/>
          <w:marBottom w:val="0"/>
          <w:divBdr>
            <w:top w:val="none" w:sz="0" w:space="0" w:color="auto"/>
            <w:left w:val="none" w:sz="0" w:space="0" w:color="auto"/>
            <w:bottom w:val="none" w:sz="0" w:space="0" w:color="auto"/>
            <w:right w:val="none" w:sz="0" w:space="0" w:color="auto"/>
          </w:divBdr>
        </w:div>
        <w:div w:id="426778568">
          <w:marLeft w:val="640"/>
          <w:marRight w:val="0"/>
          <w:marTop w:val="0"/>
          <w:marBottom w:val="0"/>
          <w:divBdr>
            <w:top w:val="none" w:sz="0" w:space="0" w:color="auto"/>
            <w:left w:val="none" w:sz="0" w:space="0" w:color="auto"/>
            <w:bottom w:val="none" w:sz="0" w:space="0" w:color="auto"/>
            <w:right w:val="none" w:sz="0" w:space="0" w:color="auto"/>
          </w:divBdr>
        </w:div>
        <w:div w:id="1712655090">
          <w:marLeft w:val="640"/>
          <w:marRight w:val="0"/>
          <w:marTop w:val="0"/>
          <w:marBottom w:val="0"/>
          <w:divBdr>
            <w:top w:val="none" w:sz="0" w:space="0" w:color="auto"/>
            <w:left w:val="none" w:sz="0" w:space="0" w:color="auto"/>
            <w:bottom w:val="none" w:sz="0" w:space="0" w:color="auto"/>
            <w:right w:val="none" w:sz="0" w:space="0" w:color="auto"/>
          </w:divBdr>
        </w:div>
        <w:div w:id="51582276">
          <w:marLeft w:val="640"/>
          <w:marRight w:val="0"/>
          <w:marTop w:val="0"/>
          <w:marBottom w:val="0"/>
          <w:divBdr>
            <w:top w:val="none" w:sz="0" w:space="0" w:color="auto"/>
            <w:left w:val="none" w:sz="0" w:space="0" w:color="auto"/>
            <w:bottom w:val="none" w:sz="0" w:space="0" w:color="auto"/>
            <w:right w:val="none" w:sz="0" w:space="0" w:color="auto"/>
          </w:divBdr>
        </w:div>
        <w:div w:id="222571355">
          <w:marLeft w:val="640"/>
          <w:marRight w:val="0"/>
          <w:marTop w:val="0"/>
          <w:marBottom w:val="0"/>
          <w:divBdr>
            <w:top w:val="none" w:sz="0" w:space="0" w:color="auto"/>
            <w:left w:val="none" w:sz="0" w:space="0" w:color="auto"/>
            <w:bottom w:val="none" w:sz="0" w:space="0" w:color="auto"/>
            <w:right w:val="none" w:sz="0" w:space="0" w:color="auto"/>
          </w:divBdr>
        </w:div>
        <w:div w:id="1266115065">
          <w:marLeft w:val="640"/>
          <w:marRight w:val="0"/>
          <w:marTop w:val="0"/>
          <w:marBottom w:val="0"/>
          <w:divBdr>
            <w:top w:val="none" w:sz="0" w:space="0" w:color="auto"/>
            <w:left w:val="none" w:sz="0" w:space="0" w:color="auto"/>
            <w:bottom w:val="none" w:sz="0" w:space="0" w:color="auto"/>
            <w:right w:val="none" w:sz="0" w:space="0" w:color="auto"/>
          </w:divBdr>
        </w:div>
        <w:div w:id="1069621574">
          <w:marLeft w:val="640"/>
          <w:marRight w:val="0"/>
          <w:marTop w:val="0"/>
          <w:marBottom w:val="0"/>
          <w:divBdr>
            <w:top w:val="none" w:sz="0" w:space="0" w:color="auto"/>
            <w:left w:val="none" w:sz="0" w:space="0" w:color="auto"/>
            <w:bottom w:val="none" w:sz="0" w:space="0" w:color="auto"/>
            <w:right w:val="none" w:sz="0" w:space="0" w:color="auto"/>
          </w:divBdr>
        </w:div>
        <w:div w:id="77604372">
          <w:marLeft w:val="640"/>
          <w:marRight w:val="0"/>
          <w:marTop w:val="0"/>
          <w:marBottom w:val="0"/>
          <w:divBdr>
            <w:top w:val="none" w:sz="0" w:space="0" w:color="auto"/>
            <w:left w:val="none" w:sz="0" w:space="0" w:color="auto"/>
            <w:bottom w:val="none" w:sz="0" w:space="0" w:color="auto"/>
            <w:right w:val="none" w:sz="0" w:space="0" w:color="auto"/>
          </w:divBdr>
        </w:div>
        <w:div w:id="1232081709">
          <w:marLeft w:val="640"/>
          <w:marRight w:val="0"/>
          <w:marTop w:val="0"/>
          <w:marBottom w:val="0"/>
          <w:divBdr>
            <w:top w:val="none" w:sz="0" w:space="0" w:color="auto"/>
            <w:left w:val="none" w:sz="0" w:space="0" w:color="auto"/>
            <w:bottom w:val="none" w:sz="0" w:space="0" w:color="auto"/>
            <w:right w:val="none" w:sz="0" w:space="0" w:color="auto"/>
          </w:divBdr>
        </w:div>
        <w:div w:id="1745492833">
          <w:marLeft w:val="640"/>
          <w:marRight w:val="0"/>
          <w:marTop w:val="0"/>
          <w:marBottom w:val="0"/>
          <w:divBdr>
            <w:top w:val="none" w:sz="0" w:space="0" w:color="auto"/>
            <w:left w:val="none" w:sz="0" w:space="0" w:color="auto"/>
            <w:bottom w:val="none" w:sz="0" w:space="0" w:color="auto"/>
            <w:right w:val="none" w:sz="0" w:space="0" w:color="auto"/>
          </w:divBdr>
        </w:div>
        <w:div w:id="345913338">
          <w:marLeft w:val="640"/>
          <w:marRight w:val="0"/>
          <w:marTop w:val="0"/>
          <w:marBottom w:val="0"/>
          <w:divBdr>
            <w:top w:val="none" w:sz="0" w:space="0" w:color="auto"/>
            <w:left w:val="none" w:sz="0" w:space="0" w:color="auto"/>
            <w:bottom w:val="none" w:sz="0" w:space="0" w:color="auto"/>
            <w:right w:val="none" w:sz="0" w:space="0" w:color="auto"/>
          </w:divBdr>
        </w:div>
        <w:div w:id="737560082">
          <w:marLeft w:val="640"/>
          <w:marRight w:val="0"/>
          <w:marTop w:val="0"/>
          <w:marBottom w:val="0"/>
          <w:divBdr>
            <w:top w:val="none" w:sz="0" w:space="0" w:color="auto"/>
            <w:left w:val="none" w:sz="0" w:space="0" w:color="auto"/>
            <w:bottom w:val="none" w:sz="0" w:space="0" w:color="auto"/>
            <w:right w:val="none" w:sz="0" w:space="0" w:color="auto"/>
          </w:divBdr>
        </w:div>
        <w:div w:id="491794776">
          <w:marLeft w:val="640"/>
          <w:marRight w:val="0"/>
          <w:marTop w:val="0"/>
          <w:marBottom w:val="0"/>
          <w:divBdr>
            <w:top w:val="none" w:sz="0" w:space="0" w:color="auto"/>
            <w:left w:val="none" w:sz="0" w:space="0" w:color="auto"/>
            <w:bottom w:val="none" w:sz="0" w:space="0" w:color="auto"/>
            <w:right w:val="none" w:sz="0" w:space="0" w:color="auto"/>
          </w:divBdr>
        </w:div>
        <w:div w:id="1134638549">
          <w:marLeft w:val="640"/>
          <w:marRight w:val="0"/>
          <w:marTop w:val="0"/>
          <w:marBottom w:val="0"/>
          <w:divBdr>
            <w:top w:val="none" w:sz="0" w:space="0" w:color="auto"/>
            <w:left w:val="none" w:sz="0" w:space="0" w:color="auto"/>
            <w:bottom w:val="none" w:sz="0" w:space="0" w:color="auto"/>
            <w:right w:val="none" w:sz="0" w:space="0" w:color="auto"/>
          </w:divBdr>
        </w:div>
        <w:div w:id="1615138366">
          <w:marLeft w:val="640"/>
          <w:marRight w:val="0"/>
          <w:marTop w:val="0"/>
          <w:marBottom w:val="0"/>
          <w:divBdr>
            <w:top w:val="none" w:sz="0" w:space="0" w:color="auto"/>
            <w:left w:val="none" w:sz="0" w:space="0" w:color="auto"/>
            <w:bottom w:val="none" w:sz="0" w:space="0" w:color="auto"/>
            <w:right w:val="none" w:sz="0" w:space="0" w:color="auto"/>
          </w:divBdr>
        </w:div>
        <w:div w:id="725683632">
          <w:marLeft w:val="640"/>
          <w:marRight w:val="0"/>
          <w:marTop w:val="0"/>
          <w:marBottom w:val="0"/>
          <w:divBdr>
            <w:top w:val="none" w:sz="0" w:space="0" w:color="auto"/>
            <w:left w:val="none" w:sz="0" w:space="0" w:color="auto"/>
            <w:bottom w:val="none" w:sz="0" w:space="0" w:color="auto"/>
            <w:right w:val="none" w:sz="0" w:space="0" w:color="auto"/>
          </w:divBdr>
        </w:div>
        <w:div w:id="284309457">
          <w:marLeft w:val="640"/>
          <w:marRight w:val="0"/>
          <w:marTop w:val="0"/>
          <w:marBottom w:val="0"/>
          <w:divBdr>
            <w:top w:val="none" w:sz="0" w:space="0" w:color="auto"/>
            <w:left w:val="none" w:sz="0" w:space="0" w:color="auto"/>
            <w:bottom w:val="none" w:sz="0" w:space="0" w:color="auto"/>
            <w:right w:val="none" w:sz="0" w:space="0" w:color="auto"/>
          </w:divBdr>
        </w:div>
        <w:div w:id="1436631302">
          <w:marLeft w:val="640"/>
          <w:marRight w:val="0"/>
          <w:marTop w:val="0"/>
          <w:marBottom w:val="0"/>
          <w:divBdr>
            <w:top w:val="none" w:sz="0" w:space="0" w:color="auto"/>
            <w:left w:val="none" w:sz="0" w:space="0" w:color="auto"/>
            <w:bottom w:val="none" w:sz="0" w:space="0" w:color="auto"/>
            <w:right w:val="none" w:sz="0" w:space="0" w:color="auto"/>
          </w:divBdr>
        </w:div>
        <w:div w:id="372199031">
          <w:marLeft w:val="640"/>
          <w:marRight w:val="0"/>
          <w:marTop w:val="0"/>
          <w:marBottom w:val="0"/>
          <w:divBdr>
            <w:top w:val="none" w:sz="0" w:space="0" w:color="auto"/>
            <w:left w:val="none" w:sz="0" w:space="0" w:color="auto"/>
            <w:bottom w:val="none" w:sz="0" w:space="0" w:color="auto"/>
            <w:right w:val="none" w:sz="0" w:space="0" w:color="auto"/>
          </w:divBdr>
        </w:div>
        <w:div w:id="1527328343">
          <w:marLeft w:val="640"/>
          <w:marRight w:val="0"/>
          <w:marTop w:val="0"/>
          <w:marBottom w:val="0"/>
          <w:divBdr>
            <w:top w:val="none" w:sz="0" w:space="0" w:color="auto"/>
            <w:left w:val="none" w:sz="0" w:space="0" w:color="auto"/>
            <w:bottom w:val="none" w:sz="0" w:space="0" w:color="auto"/>
            <w:right w:val="none" w:sz="0" w:space="0" w:color="auto"/>
          </w:divBdr>
        </w:div>
        <w:div w:id="410275219">
          <w:marLeft w:val="640"/>
          <w:marRight w:val="0"/>
          <w:marTop w:val="0"/>
          <w:marBottom w:val="0"/>
          <w:divBdr>
            <w:top w:val="none" w:sz="0" w:space="0" w:color="auto"/>
            <w:left w:val="none" w:sz="0" w:space="0" w:color="auto"/>
            <w:bottom w:val="none" w:sz="0" w:space="0" w:color="auto"/>
            <w:right w:val="none" w:sz="0" w:space="0" w:color="auto"/>
          </w:divBdr>
        </w:div>
        <w:div w:id="1646739153">
          <w:marLeft w:val="640"/>
          <w:marRight w:val="0"/>
          <w:marTop w:val="0"/>
          <w:marBottom w:val="0"/>
          <w:divBdr>
            <w:top w:val="none" w:sz="0" w:space="0" w:color="auto"/>
            <w:left w:val="none" w:sz="0" w:space="0" w:color="auto"/>
            <w:bottom w:val="none" w:sz="0" w:space="0" w:color="auto"/>
            <w:right w:val="none" w:sz="0" w:space="0" w:color="auto"/>
          </w:divBdr>
        </w:div>
        <w:div w:id="1374816256">
          <w:marLeft w:val="640"/>
          <w:marRight w:val="0"/>
          <w:marTop w:val="0"/>
          <w:marBottom w:val="0"/>
          <w:divBdr>
            <w:top w:val="none" w:sz="0" w:space="0" w:color="auto"/>
            <w:left w:val="none" w:sz="0" w:space="0" w:color="auto"/>
            <w:bottom w:val="none" w:sz="0" w:space="0" w:color="auto"/>
            <w:right w:val="none" w:sz="0" w:space="0" w:color="auto"/>
          </w:divBdr>
        </w:div>
        <w:div w:id="1957633656">
          <w:marLeft w:val="640"/>
          <w:marRight w:val="0"/>
          <w:marTop w:val="0"/>
          <w:marBottom w:val="0"/>
          <w:divBdr>
            <w:top w:val="none" w:sz="0" w:space="0" w:color="auto"/>
            <w:left w:val="none" w:sz="0" w:space="0" w:color="auto"/>
            <w:bottom w:val="none" w:sz="0" w:space="0" w:color="auto"/>
            <w:right w:val="none" w:sz="0" w:space="0" w:color="auto"/>
          </w:divBdr>
        </w:div>
        <w:div w:id="1732265152">
          <w:marLeft w:val="640"/>
          <w:marRight w:val="0"/>
          <w:marTop w:val="0"/>
          <w:marBottom w:val="0"/>
          <w:divBdr>
            <w:top w:val="none" w:sz="0" w:space="0" w:color="auto"/>
            <w:left w:val="none" w:sz="0" w:space="0" w:color="auto"/>
            <w:bottom w:val="none" w:sz="0" w:space="0" w:color="auto"/>
            <w:right w:val="none" w:sz="0" w:space="0" w:color="auto"/>
          </w:divBdr>
        </w:div>
        <w:div w:id="1977180635">
          <w:marLeft w:val="640"/>
          <w:marRight w:val="0"/>
          <w:marTop w:val="0"/>
          <w:marBottom w:val="0"/>
          <w:divBdr>
            <w:top w:val="none" w:sz="0" w:space="0" w:color="auto"/>
            <w:left w:val="none" w:sz="0" w:space="0" w:color="auto"/>
            <w:bottom w:val="none" w:sz="0" w:space="0" w:color="auto"/>
            <w:right w:val="none" w:sz="0" w:space="0" w:color="auto"/>
          </w:divBdr>
        </w:div>
        <w:div w:id="743065709">
          <w:marLeft w:val="640"/>
          <w:marRight w:val="0"/>
          <w:marTop w:val="0"/>
          <w:marBottom w:val="0"/>
          <w:divBdr>
            <w:top w:val="none" w:sz="0" w:space="0" w:color="auto"/>
            <w:left w:val="none" w:sz="0" w:space="0" w:color="auto"/>
            <w:bottom w:val="none" w:sz="0" w:space="0" w:color="auto"/>
            <w:right w:val="none" w:sz="0" w:space="0" w:color="auto"/>
          </w:divBdr>
        </w:div>
        <w:div w:id="1817406541">
          <w:marLeft w:val="640"/>
          <w:marRight w:val="0"/>
          <w:marTop w:val="0"/>
          <w:marBottom w:val="0"/>
          <w:divBdr>
            <w:top w:val="none" w:sz="0" w:space="0" w:color="auto"/>
            <w:left w:val="none" w:sz="0" w:space="0" w:color="auto"/>
            <w:bottom w:val="none" w:sz="0" w:space="0" w:color="auto"/>
            <w:right w:val="none" w:sz="0" w:space="0" w:color="auto"/>
          </w:divBdr>
        </w:div>
        <w:div w:id="1789854996">
          <w:marLeft w:val="640"/>
          <w:marRight w:val="0"/>
          <w:marTop w:val="0"/>
          <w:marBottom w:val="0"/>
          <w:divBdr>
            <w:top w:val="none" w:sz="0" w:space="0" w:color="auto"/>
            <w:left w:val="none" w:sz="0" w:space="0" w:color="auto"/>
            <w:bottom w:val="none" w:sz="0" w:space="0" w:color="auto"/>
            <w:right w:val="none" w:sz="0" w:space="0" w:color="auto"/>
          </w:divBdr>
        </w:div>
        <w:div w:id="1321227779">
          <w:marLeft w:val="640"/>
          <w:marRight w:val="0"/>
          <w:marTop w:val="0"/>
          <w:marBottom w:val="0"/>
          <w:divBdr>
            <w:top w:val="none" w:sz="0" w:space="0" w:color="auto"/>
            <w:left w:val="none" w:sz="0" w:space="0" w:color="auto"/>
            <w:bottom w:val="none" w:sz="0" w:space="0" w:color="auto"/>
            <w:right w:val="none" w:sz="0" w:space="0" w:color="auto"/>
          </w:divBdr>
        </w:div>
        <w:div w:id="1354765438">
          <w:marLeft w:val="640"/>
          <w:marRight w:val="0"/>
          <w:marTop w:val="0"/>
          <w:marBottom w:val="0"/>
          <w:divBdr>
            <w:top w:val="none" w:sz="0" w:space="0" w:color="auto"/>
            <w:left w:val="none" w:sz="0" w:space="0" w:color="auto"/>
            <w:bottom w:val="none" w:sz="0" w:space="0" w:color="auto"/>
            <w:right w:val="none" w:sz="0" w:space="0" w:color="auto"/>
          </w:divBdr>
        </w:div>
        <w:div w:id="1399179">
          <w:marLeft w:val="640"/>
          <w:marRight w:val="0"/>
          <w:marTop w:val="0"/>
          <w:marBottom w:val="0"/>
          <w:divBdr>
            <w:top w:val="none" w:sz="0" w:space="0" w:color="auto"/>
            <w:left w:val="none" w:sz="0" w:space="0" w:color="auto"/>
            <w:bottom w:val="none" w:sz="0" w:space="0" w:color="auto"/>
            <w:right w:val="none" w:sz="0" w:space="0" w:color="auto"/>
          </w:divBdr>
        </w:div>
        <w:div w:id="998966818">
          <w:marLeft w:val="640"/>
          <w:marRight w:val="0"/>
          <w:marTop w:val="0"/>
          <w:marBottom w:val="0"/>
          <w:divBdr>
            <w:top w:val="none" w:sz="0" w:space="0" w:color="auto"/>
            <w:left w:val="none" w:sz="0" w:space="0" w:color="auto"/>
            <w:bottom w:val="none" w:sz="0" w:space="0" w:color="auto"/>
            <w:right w:val="none" w:sz="0" w:space="0" w:color="auto"/>
          </w:divBdr>
        </w:div>
      </w:divsChild>
    </w:div>
    <w:div w:id="2009743856">
      <w:bodyDiv w:val="1"/>
      <w:marLeft w:val="0"/>
      <w:marRight w:val="0"/>
      <w:marTop w:val="0"/>
      <w:marBottom w:val="0"/>
      <w:divBdr>
        <w:top w:val="none" w:sz="0" w:space="0" w:color="auto"/>
        <w:left w:val="none" w:sz="0" w:space="0" w:color="auto"/>
        <w:bottom w:val="none" w:sz="0" w:space="0" w:color="auto"/>
        <w:right w:val="none" w:sz="0" w:space="0" w:color="auto"/>
      </w:divBdr>
    </w:div>
    <w:div w:id="2020499841">
      <w:bodyDiv w:val="1"/>
      <w:marLeft w:val="0"/>
      <w:marRight w:val="0"/>
      <w:marTop w:val="0"/>
      <w:marBottom w:val="0"/>
      <w:divBdr>
        <w:top w:val="none" w:sz="0" w:space="0" w:color="auto"/>
        <w:left w:val="none" w:sz="0" w:space="0" w:color="auto"/>
        <w:bottom w:val="none" w:sz="0" w:space="0" w:color="auto"/>
        <w:right w:val="none" w:sz="0" w:space="0" w:color="auto"/>
      </w:divBdr>
    </w:div>
    <w:div w:id="2020696154">
      <w:bodyDiv w:val="1"/>
      <w:marLeft w:val="0"/>
      <w:marRight w:val="0"/>
      <w:marTop w:val="0"/>
      <w:marBottom w:val="0"/>
      <w:divBdr>
        <w:top w:val="none" w:sz="0" w:space="0" w:color="auto"/>
        <w:left w:val="none" w:sz="0" w:space="0" w:color="auto"/>
        <w:bottom w:val="none" w:sz="0" w:space="0" w:color="auto"/>
        <w:right w:val="none" w:sz="0" w:space="0" w:color="auto"/>
      </w:divBdr>
    </w:div>
    <w:div w:id="2022275370">
      <w:bodyDiv w:val="1"/>
      <w:marLeft w:val="0"/>
      <w:marRight w:val="0"/>
      <w:marTop w:val="0"/>
      <w:marBottom w:val="0"/>
      <w:divBdr>
        <w:top w:val="none" w:sz="0" w:space="0" w:color="auto"/>
        <w:left w:val="none" w:sz="0" w:space="0" w:color="auto"/>
        <w:bottom w:val="none" w:sz="0" w:space="0" w:color="auto"/>
        <w:right w:val="none" w:sz="0" w:space="0" w:color="auto"/>
      </w:divBdr>
      <w:divsChild>
        <w:div w:id="1458990089">
          <w:marLeft w:val="640"/>
          <w:marRight w:val="0"/>
          <w:marTop w:val="0"/>
          <w:marBottom w:val="0"/>
          <w:divBdr>
            <w:top w:val="none" w:sz="0" w:space="0" w:color="auto"/>
            <w:left w:val="none" w:sz="0" w:space="0" w:color="auto"/>
            <w:bottom w:val="none" w:sz="0" w:space="0" w:color="auto"/>
            <w:right w:val="none" w:sz="0" w:space="0" w:color="auto"/>
          </w:divBdr>
        </w:div>
        <w:div w:id="1535073048">
          <w:marLeft w:val="640"/>
          <w:marRight w:val="0"/>
          <w:marTop w:val="0"/>
          <w:marBottom w:val="0"/>
          <w:divBdr>
            <w:top w:val="none" w:sz="0" w:space="0" w:color="auto"/>
            <w:left w:val="none" w:sz="0" w:space="0" w:color="auto"/>
            <w:bottom w:val="none" w:sz="0" w:space="0" w:color="auto"/>
            <w:right w:val="none" w:sz="0" w:space="0" w:color="auto"/>
          </w:divBdr>
        </w:div>
        <w:div w:id="1540044903">
          <w:marLeft w:val="640"/>
          <w:marRight w:val="0"/>
          <w:marTop w:val="0"/>
          <w:marBottom w:val="0"/>
          <w:divBdr>
            <w:top w:val="none" w:sz="0" w:space="0" w:color="auto"/>
            <w:left w:val="none" w:sz="0" w:space="0" w:color="auto"/>
            <w:bottom w:val="none" w:sz="0" w:space="0" w:color="auto"/>
            <w:right w:val="none" w:sz="0" w:space="0" w:color="auto"/>
          </w:divBdr>
        </w:div>
        <w:div w:id="1831826107">
          <w:marLeft w:val="640"/>
          <w:marRight w:val="0"/>
          <w:marTop w:val="0"/>
          <w:marBottom w:val="0"/>
          <w:divBdr>
            <w:top w:val="none" w:sz="0" w:space="0" w:color="auto"/>
            <w:left w:val="none" w:sz="0" w:space="0" w:color="auto"/>
            <w:bottom w:val="none" w:sz="0" w:space="0" w:color="auto"/>
            <w:right w:val="none" w:sz="0" w:space="0" w:color="auto"/>
          </w:divBdr>
        </w:div>
        <w:div w:id="1505245785">
          <w:marLeft w:val="640"/>
          <w:marRight w:val="0"/>
          <w:marTop w:val="0"/>
          <w:marBottom w:val="0"/>
          <w:divBdr>
            <w:top w:val="none" w:sz="0" w:space="0" w:color="auto"/>
            <w:left w:val="none" w:sz="0" w:space="0" w:color="auto"/>
            <w:bottom w:val="none" w:sz="0" w:space="0" w:color="auto"/>
            <w:right w:val="none" w:sz="0" w:space="0" w:color="auto"/>
          </w:divBdr>
        </w:div>
        <w:div w:id="397093053">
          <w:marLeft w:val="640"/>
          <w:marRight w:val="0"/>
          <w:marTop w:val="0"/>
          <w:marBottom w:val="0"/>
          <w:divBdr>
            <w:top w:val="none" w:sz="0" w:space="0" w:color="auto"/>
            <w:left w:val="none" w:sz="0" w:space="0" w:color="auto"/>
            <w:bottom w:val="none" w:sz="0" w:space="0" w:color="auto"/>
            <w:right w:val="none" w:sz="0" w:space="0" w:color="auto"/>
          </w:divBdr>
        </w:div>
        <w:div w:id="1057390062">
          <w:marLeft w:val="640"/>
          <w:marRight w:val="0"/>
          <w:marTop w:val="0"/>
          <w:marBottom w:val="0"/>
          <w:divBdr>
            <w:top w:val="none" w:sz="0" w:space="0" w:color="auto"/>
            <w:left w:val="none" w:sz="0" w:space="0" w:color="auto"/>
            <w:bottom w:val="none" w:sz="0" w:space="0" w:color="auto"/>
            <w:right w:val="none" w:sz="0" w:space="0" w:color="auto"/>
          </w:divBdr>
        </w:div>
        <w:div w:id="182785869">
          <w:marLeft w:val="640"/>
          <w:marRight w:val="0"/>
          <w:marTop w:val="0"/>
          <w:marBottom w:val="0"/>
          <w:divBdr>
            <w:top w:val="none" w:sz="0" w:space="0" w:color="auto"/>
            <w:left w:val="none" w:sz="0" w:space="0" w:color="auto"/>
            <w:bottom w:val="none" w:sz="0" w:space="0" w:color="auto"/>
            <w:right w:val="none" w:sz="0" w:space="0" w:color="auto"/>
          </w:divBdr>
        </w:div>
        <w:div w:id="71783884">
          <w:marLeft w:val="640"/>
          <w:marRight w:val="0"/>
          <w:marTop w:val="0"/>
          <w:marBottom w:val="0"/>
          <w:divBdr>
            <w:top w:val="none" w:sz="0" w:space="0" w:color="auto"/>
            <w:left w:val="none" w:sz="0" w:space="0" w:color="auto"/>
            <w:bottom w:val="none" w:sz="0" w:space="0" w:color="auto"/>
            <w:right w:val="none" w:sz="0" w:space="0" w:color="auto"/>
          </w:divBdr>
        </w:div>
        <w:div w:id="414589384">
          <w:marLeft w:val="640"/>
          <w:marRight w:val="0"/>
          <w:marTop w:val="0"/>
          <w:marBottom w:val="0"/>
          <w:divBdr>
            <w:top w:val="none" w:sz="0" w:space="0" w:color="auto"/>
            <w:left w:val="none" w:sz="0" w:space="0" w:color="auto"/>
            <w:bottom w:val="none" w:sz="0" w:space="0" w:color="auto"/>
            <w:right w:val="none" w:sz="0" w:space="0" w:color="auto"/>
          </w:divBdr>
        </w:div>
        <w:div w:id="58358894">
          <w:marLeft w:val="640"/>
          <w:marRight w:val="0"/>
          <w:marTop w:val="0"/>
          <w:marBottom w:val="0"/>
          <w:divBdr>
            <w:top w:val="none" w:sz="0" w:space="0" w:color="auto"/>
            <w:left w:val="none" w:sz="0" w:space="0" w:color="auto"/>
            <w:bottom w:val="none" w:sz="0" w:space="0" w:color="auto"/>
            <w:right w:val="none" w:sz="0" w:space="0" w:color="auto"/>
          </w:divBdr>
        </w:div>
        <w:div w:id="844322118">
          <w:marLeft w:val="640"/>
          <w:marRight w:val="0"/>
          <w:marTop w:val="0"/>
          <w:marBottom w:val="0"/>
          <w:divBdr>
            <w:top w:val="none" w:sz="0" w:space="0" w:color="auto"/>
            <w:left w:val="none" w:sz="0" w:space="0" w:color="auto"/>
            <w:bottom w:val="none" w:sz="0" w:space="0" w:color="auto"/>
            <w:right w:val="none" w:sz="0" w:space="0" w:color="auto"/>
          </w:divBdr>
        </w:div>
        <w:div w:id="1981230490">
          <w:marLeft w:val="640"/>
          <w:marRight w:val="0"/>
          <w:marTop w:val="0"/>
          <w:marBottom w:val="0"/>
          <w:divBdr>
            <w:top w:val="none" w:sz="0" w:space="0" w:color="auto"/>
            <w:left w:val="none" w:sz="0" w:space="0" w:color="auto"/>
            <w:bottom w:val="none" w:sz="0" w:space="0" w:color="auto"/>
            <w:right w:val="none" w:sz="0" w:space="0" w:color="auto"/>
          </w:divBdr>
        </w:div>
        <w:div w:id="718868747">
          <w:marLeft w:val="640"/>
          <w:marRight w:val="0"/>
          <w:marTop w:val="0"/>
          <w:marBottom w:val="0"/>
          <w:divBdr>
            <w:top w:val="none" w:sz="0" w:space="0" w:color="auto"/>
            <w:left w:val="none" w:sz="0" w:space="0" w:color="auto"/>
            <w:bottom w:val="none" w:sz="0" w:space="0" w:color="auto"/>
            <w:right w:val="none" w:sz="0" w:space="0" w:color="auto"/>
          </w:divBdr>
        </w:div>
        <w:div w:id="238445939">
          <w:marLeft w:val="640"/>
          <w:marRight w:val="0"/>
          <w:marTop w:val="0"/>
          <w:marBottom w:val="0"/>
          <w:divBdr>
            <w:top w:val="none" w:sz="0" w:space="0" w:color="auto"/>
            <w:left w:val="none" w:sz="0" w:space="0" w:color="auto"/>
            <w:bottom w:val="none" w:sz="0" w:space="0" w:color="auto"/>
            <w:right w:val="none" w:sz="0" w:space="0" w:color="auto"/>
          </w:divBdr>
        </w:div>
        <w:div w:id="866329262">
          <w:marLeft w:val="640"/>
          <w:marRight w:val="0"/>
          <w:marTop w:val="0"/>
          <w:marBottom w:val="0"/>
          <w:divBdr>
            <w:top w:val="none" w:sz="0" w:space="0" w:color="auto"/>
            <w:left w:val="none" w:sz="0" w:space="0" w:color="auto"/>
            <w:bottom w:val="none" w:sz="0" w:space="0" w:color="auto"/>
            <w:right w:val="none" w:sz="0" w:space="0" w:color="auto"/>
          </w:divBdr>
        </w:div>
        <w:div w:id="218979979">
          <w:marLeft w:val="640"/>
          <w:marRight w:val="0"/>
          <w:marTop w:val="0"/>
          <w:marBottom w:val="0"/>
          <w:divBdr>
            <w:top w:val="none" w:sz="0" w:space="0" w:color="auto"/>
            <w:left w:val="none" w:sz="0" w:space="0" w:color="auto"/>
            <w:bottom w:val="none" w:sz="0" w:space="0" w:color="auto"/>
            <w:right w:val="none" w:sz="0" w:space="0" w:color="auto"/>
          </w:divBdr>
        </w:div>
        <w:div w:id="336929387">
          <w:marLeft w:val="640"/>
          <w:marRight w:val="0"/>
          <w:marTop w:val="0"/>
          <w:marBottom w:val="0"/>
          <w:divBdr>
            <w:top w:val="none" w:sz="0" w:space="0" w:color="auto"/>
            <w:left w:val="none" w:sz="0" w:space="0" w:color="auto"/>
            <w:bottom w:val="none" w:sz="0" w:space="0" w:color="auto"/>
            <w:right w:val="none" w:sz="0" w:space="0" w:color="auto"/>
          </w:divBdr>
        </w:div>
        <w:div w:id="2104839954">
          <w:marLeft w:val="640"/>
          <w:marRight w:val="0"/>
          <w:marTop w:val="0"/>
          <w:marBottom w:val="0"/>
          <w:divBdr>
            <w:top w:val="none" w:sz="0" w:space="0" w:color="auto"/>
            <w:left w:val="none" w:sz="0" w:space="0" w:color="auto"/>
            <w:bottom w:val="none" w:sz="0" w:space="0" w:color="auto"/>
            <w:right w:val="none" w:sz="0" w:space="0" w:color="auto"/>
          </w:divBdr>
        </w:div>
        <w:div w:id="1692299047">
          <w:marLeft w:val="640"/>
          <w:marRight w:val="0"/>
          <w:marTop w:val="0"/>
          <w:marBottom w:val="0"/>
          <w:divBdr>
            <w:top w:val="none" w:sz="0" w:space="0" w:color="auto"/>
            <w:left w:val="none" w:sz="0" w:space="0" w:color="auto"/>
            <w:bottom w:val="none" w:sz="0" w:space="0" w:color="auto"/>
            <w:right w:val="none" w:sz="0" w:space="0" w:color="auto"/>
          </w:divBdr>
        </w:div>
        <w:div w:id="2045252655">
          <w:marLeft w:val="640"/>
          <w:marRight w:val="0"/>
          <w:marTop w:val="0"/>
          <w:marBottom w:val="0"/>
          <w:divBdr>
            <w:top w:val="none" w:sz="0" w:space="0" w:color="auto"/>
            <w:left w:val="none" w:sz="0" w:space="0" w:color="auto"/>
            <w:bottom w:val="none" w:sz="0" w:space="0" w:color="auto"/>
            <w:right w:val="none" w:sz="0" w:space="0" w:color="auto"/>
          </w:divBdr>
        </w:div>
        <w:div w:id="695040790">
          <w:marLeft w:val="640"/>
          <w:marRight w:val="0"/>
          <w:marTop w:val="0"/>
          <w:marBottom w:val="0"/>
          <w:divBdr>
            <w:top w:val="none" w:sz="0" w:space="0" w:color="auto"/>
            <w:left w:val="none" w:sz="0" w:space="0" w:color="auto"/>
            <w:bottom w:val="none" w:sz="0" w:space="0" w:color="auto"/>
            <w:right w:val="none" w:sz="0" w:space="0" w:color="auto"/>
          </w:divBdr>
        </w:div>
        <w:div w:id="926159595">
          <w:marLeft w:val="640"/>
          <w:marRight w:val="0"/>
          <w:marTop w:val="0"/>
          <w:marBottom w:val="0"/>
          <w:divBdr>
            <w:top w:val="none" w:sz="0" w:space="0" w:color="auto"/>
            <w:left w:val="none" w:sz="0" w:space="0" w:color="auto"/>
            <w:bottom w:val="none" w:sz="0" w:space="0" w:color="auto"/>
            <w:right w:val="none" w:sz="0" w:space="0" w:color="auto"/>
          </w:divBdr>
        </w:div>
        <w:div w:id="913857335">
          <w:marLeft w:val="640"/>
          <w:marRight w:val="0"/>
          <w:marTop w:val="0"/>
          <w:marBottom w:val="0"/>
          <w:divBdr>
            <w:top w:val="none" w:sz="0" w:space="0" w:color="auto"/>
            <w:left w:val="none" w:sz="0" w:space="0" w:color="auto"/>
            <w:bottom w:val="none" w:sz="0" w:space="0" w:color="auto"/>
            <w:right w:val="none" w:sz="0" w:space="0" w:color="auto"/>
          </w:divBdr>
        </w:div>
        <w:div w:id="1322660155">
          <w:marLeft w:val="640"/>
          <w:marRight w:val="0"/>
          <w:marTop w:val="0"/>
          <w:marBottom w:val="0"/>
          <w:divBdr>
            <w:top w:val="none" w:sz="0" w:space="0" w:color="auto"/>
            <w:left w:val="none" w:sz="0" w:space="0" w:color="auto"/>
            <w:bottom w:val="none" w:sz="0" w:space="0" w:color="auto"/>
            <w:right w:val="none" w:sz="0" w:space="0" w:color="auto"/>
          </w:divBdr>
        </w:div>
        <w:div w:id="640429121">
          <w:marLeft w:val="640"/>
          <w:marRight w:val="0"/>
          <w:marTop w:val="0"/>
          <w:marBottom w:val="0"/>
          <w:divBdr>
            <w:top w:val="none" w:sz="0" w:space="0" w:color="auto"/>
            <w:left w:val="none" w:sz="0" w:space="0" w:color="auto"/>
            <w:bottom w:val="none" w:sz="0" w:space="0" w:color="auto"/>
            <w:right w:val="none" w:sz="0" w:space="0" w:color="auto"/>
          </w:divBdr>
        </w:div>
        <w:div w:id="1145582111">
          <w:marLeft w:val="640"/>
          <w:marRight w:val="0"/>
          <w:marTop w:val="0"/>
          <w:marBottom w:val="0"/>
          <w:divBdr>
            <w:top w:val="none" w:sz="0" w:space="0" w:color="auto"/>
            <w:left w:val="none" w:sz="0" w:space="0" w:color="auto"/>
            <w:bottom w:val="none" w:sz="0" w:space="0" w:color="auto"/>
            <w:right w:val="none" w:sz="0" w:space="0" w:color="auto"/>
          </w:divBdr>
        </w:div>
        <w:div w:id="1032607531">
          <w:marLeft w:val="640"/>
          <w:marRight w:val="0"/>
          <w:marTop w:val="0"/>
          <w:marBottom w:val="0"/>
          <w:divBdr>
            <w:top w:val="none" w:sz="0" w:space="0" w:color="auto"/>
            <w:left w:val="none" w:sz="0" w:space="0" w:color="auto"/>
            <w:bottom w:val="none" w:sz="0" w:space="0" w:color="auto"/>
            <w:right w:val="none" w:sz="0" w:space="0" w:color="auto"/>
          </w:divBdr>
        </w:div>
        <w:div w:id="1463688715">
          <w:marLeft w:val="640"/>
          <w:marRight w:val="0"/>
          <w:marTop w:val="0"/>
          <w:marBottom w:val="0"/>
          <w:divBdr>
            <w:top w:val="none" w:sz="0" w:space="0" w:color="auto"/>
            <w:left w:val="none" w:sz="0" w:space="0" w:color="auto"/>
            <w:bottom w:val="none" w:sz="0" w:space="0" w:color="auto"/>
            <w:right w:val="none" w:sz="0" w:space="0" w:color="auto"/>
          </w:divBdr>
        </w:div>
        <w:div w:id="1759018151">
          <w:marLeft w:val="640"/>
          <w:marRight w:val="0"/>
          <w:marTop w:val="0"/>
          <w:marBottom w:val="0"/>
          <w:divBdr>
            <w:top w:val="none" w:sz="0" w:space="0" w:color="auto"/>
            <w:left w:val="none" w:sz="0" w:space="0" w:color="auto"/>
            <w:bottom w:val="none" w:sz="0" w:space="0" w:color="auto"/>
            <w:right w:val="none" w:sz="0" w:space="0" w:color="auto"/>
          </w:divBdr>
        </w:div>
        <w:div w:id="303396460">
          <w:marLeft w:val="640"/>
          <w:marRight w:val="0"/>
          <w:marTop w:val="0"/>
          <w:marBottom w:val="0"/>
          <w:divBdr>
            <w:top w:val="none" w:sz="0" w:space="0" w:color="auto"/>
            <w:left w:val="none" w:sz="0" w:space="0" w:color="auto"/>
            <w:bottom w:val="none" w:sz="0" w:space="0" w:color="auto"/>
            <w:right w:val="none" w:sz="0" w:space="0" w:color="auto"/>
          </w:divBdr>
        </w:div>
        <w:div w:id="1422678927">
          <w:marLeft w:val="640"/>
          <w:marRight w:val="0"/>
          <w:marTop w:val="0"/>
          <w:marBottom w:val="0"/>
          <w:divBdr>
            <w:top w:val="none" w:sz="0" w:space="0" w:color="auto"/>
            <w:left w:val="none" w:sz="0" w:space="0" w:color="auto"/>
            <w:bottom w:val="none" w:sz="0" w:space="0" w:color="auto"/>
            <w:right w:val="none" w:sz="0" w:space="0" w:color="auto"/>
          </w:divBdr>
        </w:div>
        <w:div w:id="116026328">
          <w:marLeft w:val="640"/>
          <w:marRight w:val="0"/>
          <w:marTop w:val="0"/>
          <w:marBottom w:val="0"/>
          <w:divBdr>
            <w:top w:val="none" w:sz="0" w:space="0" w:color="auto"/>
            <w:left w:val="none" w:sz="0" w:space="0" w:color="auto"/>
            <w:bottom w:val="none" w:sz="0" w:space="0" w:color="auto"/>
            <w:right w:val="none" w:sz="0" w:space="0" w:color="auto"/>
          </w:divBdr>
        </w:div>
        <w:div w:id="19553509">
          <w:marLeft w:val="640"/>
          <w:marRight w:val="0"/>
          <w:marTop w:val="0"/>
          <w:marBottom w:val="0"/>
          <w:divBdr>
            <w:top w:val="none" w:sz="0" w:space="0" w:color="auto"/>
            <w:left w:val="none" w:sz="0" w:space="0" w:color="auto"/>
            <w:bottom w:val="none" w:sz="0" w:space="0" w:color="auto"/>
            <w:right w:val="none" w:sz="0" w:space="0" w:color="auto"/>
          </w:divBdr>
        </w:div>
        <w:div w:id="978337561">
          <w:marLeft w:val="640"/>
          <w:marRight w:val="0"/>
          <w:marTop w:val="0"/>
          <w:marBottom w:val="0"/>
          <w:divBdr>
            <w:top w:val="none" w:sz="0" w:space="0" w:color="auto"/>
            <w:left w:val="none" w:sz="0" w:space="0" w:color="auto"/>
            <w:bottom w:val="none" w:sz="0" w:space="0" w:color="auto"/>
            <w:right w:val="none" w:sz="0" w:space="0" w:color="auto"/>
          </w:divBdr>
        </w:div>
        <w:div w:id="179465821">
          <w:marLeft w:val="640"/>
          <w:marRight w:val="0"/>
          <w:marTop w:val="0"/>
          <w:marBottom w:val="0"/>
          <w:divBdr>
            <w:top w:val="none" w:sz="0" w:space="0" w:color="auto"/>
            <w:left w:val="none" w:sz="0" w:space="0" w:color="auto"/>
            <w:bottom w:val="none" w:sz="0" w:space="0" w:color="auto"/>
            <w:right w:val="none" w:sz="0" w:space="0" w:color="auto"/>
          </w:divBdr>
        </w:div>
        <w:div w:id="1816795568">
          <w:marLeft w:val="640"/>
          <w:marRight w:val="0"/>
          <w:marTop w:val="0"/>
          <w:marBottom w:val="0"/>
          <w:divBdr>
            <w:top w:val="none" w:sz="0" w:space="0" w:color="auto"/>
            <w:left w:val="none" w:sz="0" w:space="0" w:color="auto"/>
            <w:bottom w:val="none" w:sz="0" w:space="0" w:color="auto"/>
            <w:right w:val="none" w:sz="0" w:space="0" w:color="auto"/>
          </w:divBdr>
        </w:div>
        <w:div w:id="833689695">
          <w:marLeft w:val="640"/>
          <w:marRight w:val="0"/>
          <w:marTop w:val="0"/>
          <w:marBottom w:val="0"/>
          <w:divBdr>
            <w:top w:val="none" w:sz="0" w:space="0" w:color="auto"/>
            <w:left w:val="none" w:sz="0" w:space="0" w:color="auto"/>
            <w:bottom w:val="none" w:sz="0" w:space="0" w:color="auto"/>
            <w:right w:val="none" w:sz="0" w:space="0" w:color="auto"/>
          </w:divBdr>
        </w:div>
        <w:div w:id="2104841918">
          <w:marLeft w:val="640"/>
          <w:marRight w:val="0"/>
          <w:marTop w:val="0"/>
          <w:marBottom w:val="0"/>
          <w:divBdr>
            <w:top w:val="none" w:sz="0" w:space="0" w:color="auto"/>
            <w:left w:val="none" w:sz="0" w:space="0" w:color="auto"/>
            <w:bottom w:val="none" w:sz="0" w:space="0" w:color="auto"/>
            <w:right w:val="none" w:sz="0" w:space="0" w:color="auto"/>
          </w:divBdr>
        </w:div>
        <w:div w:id="1938052110">
          <w:marLeft w:val="640"/>
          <w:marRight w:val="0"/>
          <w:marTop w:val="0"/>
          <w:marBottom w:val="0"/>
          <w:divBdr>
            <w:top w:val="none" w:sz="0" w:space="0" w:color="auto"/>
            <w:left w:val="none" w:sz="0" w:space="0" w:color="auto"/>
            <w:bottom w:val="none" w:sz="0" w:space="0" w:color="auto"/>
            <w:right w:val="none" w:sz="0" w:space="0" w:color="auto"/>
          </w:divBdr>
        </w:div>
        <w:div w:id="803081953">
          <w:marLeft w:val="640"/>
          <w:marRight w:val="0"/>
          <w:marTop w:val="0"/>
          <w:marBottom w:val="0"/>
          <w:divBdr>
            <w:top w:val="none" w:sz="0" w:space="0" w:color="auto"/>
            <w:left w:val="none" w:sz="0" w:space="0" w:color="auto"/>
            <w:bottom w:val="none" w:sz="0" w:space="0" w:color="auto"/>
            <w:right w:val="none" w:sz="0" w:space="0" w:color="auto"/>
          </w:divBdr>
        </w:div>
        <w:div w:id="1167817717">
          <w:marLeft w:val="640"/>
          <w:marRight w:val="0"/>
          <w:marTop w:val="0"/>
          <w:marBottom w:val="0"/>
          <w:divBdr>
            <w:top w:val="none" w:sz="0" w:space="0" w:color="auto"/>
            <w:left w:val="none" w:sz="0" w:space="0" w:color="auto"/>
            <w:bottom w:val="none" w:sz="0" w:space="0" w:color="auto"/>
            <w:right w:val="none" w:sz="0" w:space="0" w:color="auto"/>
          </w:divBdr>
        </w:div>
        <w:div w:id="1022242165">
          <w:marLeft w:val="640"/>
          <w:marRight w:val="0"/>
          <w:marTop w:val="0"/>
          <w:marBottom w:val="0"/>
          <w:divBdr>
            <w:top w:val="none" w:sz="0" w:space="0" w:color="auto"/>
            <w:left w:val="none" w:sz="0" w:space="0" w:color="auto"/>
            <w:bottom w:val="none" w:sz="0" w:space="0" w:color="auto"/>
            <w:right w:val="none" w:sz="0" w:space="0" w:color="auto"/>
          </w:divBdr>
        </w:div>
        <w:div w:id="478546490">
          <w:marLeft w:val="640"/>
          <w:marRight w:val="0"/>
          <w:marTop w:val="0"/>
          <w:marBottom w:val="0"/>
          <w:divBdr>
            <w:top w:val="none" w:sz="0" w:space="0" w:color="auto"/>
            <w:left w:val="none" w:sz="0" w:space="0" w:color="auto"/>
            <w:bottom w:val="none" w:sz="0" w:space="0" w:color="auto"/>
            <w:right w:val="none" w:sz="0" w:space="0" w:color="auto"/>
          </w:divBdr>
        </w:div>
        <w:div w:id="1152259418">
          <w:marLeft w:val="640"/>
          <w:marRight w:val="0"/>
          <w:marTop w:val="0"/>
          <w:marBottom w:val="0"/>
          <w:divBdr>
            <w:top w:val="none" w:sz="0" w:space="0" w:color="auto"/>
            <w:left w:val="none" w:sz="0" w:space="0" w:color="auto"/>
            <w:bottom w:val="none" w:sz="0" w:space="0" w:color="auto"/>
            <w:right w:val="none" w:sz="0" w:space="0" w:color="auto"/>
          </w:divBdr>
        </w:div>
        <w:div w:id="564411306">
          <w:marLeft w:val="640"/>
          <w:marRight w:val="0"/>
          <w:marTop w:val="0"/>
          <w:marBottom w:val="0"/>
          <w:divBdr>
            <w:top w:val="none" w:sz="0" w:space="0" w:color="auto"/>
            <w:left w:val="none" w:sz="0" w:space="0" w:color="auto"/>
            <w:bottom w:val="none" w:sz="0" w:space="0" w:color="auto"/>
            <w:right w:val="none" w:sz="0" w:space="0" w:color="auto"/>
          </w:divBdr>
        </w:div>
        <w:div w:id="1077022867">
          <w:marLeft w:val="640"/>
          <w:marRight w:val="0"/>
          <w:marTop w:val="0"/>
          <w:marBottom w:val="0"/>
          <w:divBdr>
            <w:top w:val="none" w:sz="0" w:space="0" w:color="auto"/>
            <w:left w:val="none" w:sz="0" w:space="0" w:color="auto"/>
            <w:bottom w:val="none" w:sz="0" w:space="0" w:color="auto"/>
            <w:right w:val="none" w:sz="0" w:space="0" w:color="auto"/>
          </w:divBdr>
        </w:div>
        <w:div w:id="2076197596">
          <w:marLeft w:val="640"/>
          <w:marRight w:val="0"/>
          <w:marTop w:val="0"/>
          <w:marBottom w:val="0"/>
          <w:divBdr>
            <w:top w:val="none" w:sz="0" w:space="0" w:color="auto"/>
            <w:left w:val="none" w:sz="0" w:space="0" w:color="auto"/>
            <w:bottom w:val="none" w:sz="0" w:space="0" w:color="auto"/>
            <w:right w:val="none" w:sz="0" w:space="0" w:color="auto"/>
          </w:divBdr>
        </w:div>
        <w:div w:id="870149969">
          <w:marLeft w:val="640"/>
          <w:marRight w:val="0"/>
          <w:marTop w:val="0"/>
          <w:marBottom w:val="0"/>
          <w:divBdr>
            <w:top w:val="none" w:sz="0" w:space="0" w:color="auto"/>
            <w:left w:val="none" w:sz="0" w:space="0" w:color="auto"/>
            <w:bottom w:val="none" w:sz="0" w:space="0" w:color="auto"/>
            <w:right w:val="none" w:sz="0" w:space="0" w:color="auto"/>
          </w:divBdr>
        </w:div>
        <w:div w:id="1016077482">
          <w:marLeft w:val="640"/>
          <w:marRight w:val="0"/>
          <w:marTop w:val="0"/>
          <w:marBottom w:val="0"/>
          <w:divBdr>
            <w:top w:val="none" w:sz="0" w:space="0" w:color="auto"/>
            <w:left w:val="none" w:sz="0" w:space="0" w:color="auto"/>
            <w:bottom w:val="none" w:sz="0" w:space="0" w:color="auto"/>
            <w:right w:val="none" w:sz="0" w:space="0" w:color="auto"/>
          </w:divBdr>
        </w:div>
        <w:div w:id="1451049270">
          <w:marLeft w:val="640"/>
          <w:marRight w:val="0"/>
          <w:marTop w:val="0"/>
          <w:marBottom w:val="0"/>
          <w:divBdr>
            <w:top w:val="none" w:sz="0" w:space="0" w:color="auto"/>
            <w:left w:val="none" w:sz="0" w:space="0" w:color="auto"/>
            <w:bottom w:val="none" w:sz="0" w:space="0" w:color="auto"/>
            <w:right w:val="none" w:sz="0" w:space="0" w:color="auto"/>
          </w:divBdr>
        </w:div>
        <w:div w:id="1568495108">
          <w:marLeft w:val="640"/>
          <w:marRight w:val="0"/>
          <w:marTop w:val="0"/>
          <w:marBottom w:val="0"/>
          <w:divBdr>
            <w:top w:val="none" w:sz="0" w:space="0" w:color="auto"/>
            <w:left w:val="none" w:sz="0" w:space="0" w:color="auto"/>
            <w:bottom w:val="none" w:sz="0" w:space="0" w:color="auto"/>
            <w:right w:val="none" w:sz="0" w:space="0" w:color="auto"/>
          </w:divBdr>
        </w:div>
        <w:div w:id="488595827">
          <w:marLeft w:val="640"/>
          <w:marRight w:val="0"/>
          <w:marTop w:val="0"/>
          <w:marBottom w:val="0"/>
          <w:divBdr>
            <w:top w:val="none" w:sz="0" w:space="0" w:color="auto"/>
            <w:left w:val="none" w:sz="0" w:space="0" w:color="auto"/>
            <w:bottom w:val="none" w:sz="0" w:space="0" w:color="auto"/>
            <w:right w:val="none" w:sz="0" w:space="0" w:color="auto"/>
          </w:divBdr>
        </w:div>
        <w:div w:id="2005164488">
          <w:marLeft w:val="640"/>
          <w:marRight w:val="0"/>
          <w:marTop w:val="0"/>
          <w:marBottom w:val="0"/>
          <w:divBdr>
            <w:top w:val="none" w:sz="0" w:space="0" w:color="auto"/>
            <w:left w:val="none" w:sz="0" w:space="0" w:color="auto"/>
            <w:bottom w:val="none" w:sz="0" w:space="0" w:color="auto"/>
            <w:right w:val="none" w:sz="0" w:space="0" w:color="auto"/>
          </w:divBdr>
        </w:div>
        <w:div w:id="2138601444">
          <w:marLeft w:val="640"/>
          <w:marRight w:val="0"/>
          <w:marTop w:val="0"/>
          <w:marBottom w:val="0"/>
          <w:divBdr>
            <w:top w:val="none" w:sz="0" w:space="0" w:color="auto"/>
            <w:left w:val="none" w:sz="0" w:space="0" w:color="auto"/>
            <w:bottom w:val="none" w:sz="0" w:space="0" w:color="auto"/>
            <w:right w:val="none" w:sz="0" w:space="0" w:color="auto"/>
          </w:divBdr>
        </w:div>
        <w:div w:id="1257252360">
          <w:marLeft w:val="640"/>
          <w:marRight w:val="0"/>
          <w:marTop w:val="0"/>
          <w:marBottom w:val="0"/>
          <w:divBdr>
            <w:top w:val="none" w:sz="0" w:space="0" w:color="auto"/>
            <w:left w:val="none" w:sz="0" w:space="0" w:color="auto"/>
            <w:bottom w:val="none" w:sz="0" w:space="0" w:color="auto"/>
            <w:right w:val="none" w:sz="0" w:space="0" w:color="auto"/>
          </w:divBdr>
        </w:div>
        <w:div w:id="1032195820">
          <w:marLeft w:val="640"/>
          <w:marRight w:val="0"/>
          <w:marTop w:val="0"/>
          <w:marBottom w:val="0"/>
          <w:divBdr>
            <w:top w:val="none" w:sz="0" w:space="0" w:color="auto"/>
            <w:left w:val="none" w:sz="0" w:space="0" w:color="auto"/>
            <w:bottom w:val="none" w:sz="0" w:space="0" w:color="auto"/>
            <w:right w:val="none" w:sz="0" w:space="0" w:color="auto"/>
          </w:divBdr>
        </w:div>
        <w:div w:id="1700399969">
          <w:marLeft w:val="640"/>
          <w:marRight w:val="0"/>
          <w:marTop w:val="0"/>
          <w:marBottom w:val="0"/>
          <w:divBdr>
            <w:top w:val="none" w:sz="0" w:space="0" w:color="auto"/>
            <w:left w:val="none" w:sz="0" w:space="0" w:color="auto"/>
            <w:bottom w:val="none" w:sz="0" w:space="0" w:color="auto"/>
            <w:right w:val="none" w:sz="0" w:space="0" w:color="auto"/>
          </w:divBdr>
        </w:div>
        <w:div w:id="171918820">
          <w:marLeft w:val="640"/>
          <w:marRight w:val="0"/>
          <w:marTop w:val="0"/>
          <w:marBottom w:val="0"/>
          <w:divBdr>
            <w:top w:val="none" w:sz="0" w:space="0" w:color="auto"/>
            <w:left w:val="none" w:sz="0" w:space="0" w:color="auto"/>
            <w:bottom w:val="none" w:sz="0" w:space="0" w:color="auto"/>
            <w:right w:val="none" w:sz="0" w:space="0" w:color="auto"/>
          </w:divBdr>
        </w:div>
        <w:div w:id="703752131">
          <w:marLeft w:val="640"/>
          <w:marRight w:val="0"/>
          <w:marTop w:val="0"/>
          <w:marBottom w:val="0"/>
          <w:divBdr>
            <w:top w:val="none" w:sz="0" w:space="0" w:color="auto"/>
            <w:left w:val="none" w:sz="0" w:space="0" w:color="auto"/>
            <w:bottom w:val="none" w:sz="0" w:space="0" w:color="auto"/>
            <w:right w:val="none" w:sz="0" w:space="0" w:color="auto"/>
          </w:divBdr>
        </w:div>
        <w:div w:id="221212661">
          <w:marLeft w:val="640"/>
          <w:marRight w:val="0"/>
          <w:marTop w:val="0"/>
          <w:marBottom w:val="0"/>
          <w:divBdr>
            <w:top w:val="none" w:sz="0" w:space="0" w:color="auto"/>
            <w:left w:val="none" w:sz="0" w:space="0" w:color="auto"/>
            <w:bottom w:val="none" w:sz="0" w:space="0" w:color="auto"/>
            <w:right w:val="none" w:sz="0" w:space="0" w:color="auto"/>
          </w:divBdr>
        </w:div>
        <w:div w:id="663356184">
          <w:marLeft w:val="640"/>
          <w:marRight w:val="0"/>
          <w:marTop w:val="0"/>
          <w:marBottom w:val="0"/>
          <w:divBdr>
            <w:top w:val="none" w:sz="0" w:space="0" w:color="auto"/>
            <w:left w:val="none" w:sz="0" w:space="0" w:color="auto"/>
            <w:bottom w:val="none" w:sz="0" w:space="0" w:color="auto"/>
            <w:right w:val="none" w:sz="0" w:space="0" w:color="auto"/>
          </w:divBdr>
        </w:div>
        <w:div w:id="1580217039">
          <w:marLeft w:val="640"/>
          <w:marRight w:val="0"/>
          <w:marTop w:val="0"/>
          <w:marBottom w:val="0"/>
          <w:divBdr>
            <w:top w:val="none" w:sz="0" w:space="0" w:color="auto"/>
            <w:left w:val="none" w:sz="0" w:space="0" w:color="auto"/>
            <w:bottom w:val="none" w:sz="0" w:space="0" w:color="auto"/>
            <w:right w:val="none" w:sz="0" w:space="0" w:color="auto"/>
          </w:divBdr>
        </w:div>
        <w:div w:id="1829858335">
          <w:marLeft w:val="640"/>
          <w:marRight w:val="0"/>
          <w:marTop w:val="0"/>
          <w:marBottom w:val="0"/>
          <w:divBdr>
            <w:top w:val="none" w:sz="0" w:space="0" w:color="auto"/>
            <w:left w:val="none" w:sz="0" w:space="0" w:color="auto"/>
            <w:bottom w:val="none" w:sz="0" w:space="0" w:color="auto"/>
            <w:right w:val="none" w:sz="0" w:space="0" w:color="auto"/>
          </w:divBdr>
        </w:div>
        <w:div w:id="979771985">
          <w:marLeft w:val="640"/>
          <w:marRight w:val="0"/>
          <w:marTop w:val="0"/>
          <w:marBottom w:val="0"/>
          <w:divBdr>
            <w:top w:val="none" w:sz="0" w:space="0" w:color="auto"/>
            <w:left w:val="none" w:sz="0" w:space="0" w:color="auto"/>
            <w:bottom w:val="none" w:sz="0" w:space="0" w:color="auto"/>
            <w:right w:val="none" w:sz="0" w:space="0" w:color="auto"/>
          </w:divBdr>
        </w:div>
        <w:div w:id="657614761">
          <w:marLeft w:val="640"/>
          <w:marRight w:val="0"/>
          <w:marTop w:val="0"/>
          <w:marBottom w:val="0"/>
          <w:divBdr>
            <w:top w:val="none" w:sz="0" w:space="0" w:color="auto"/>
            <w:left w:val="none" w:sz="0" w:space="0" w:color="auto"/>
            <w:bottom w:val="none" w:sz="0" w:space="0" w:color="auto"/>
            <w:right w:val="none" w:sz="0" w:space="0" w:color="auto"/>
          </w:divBdr>
        </w:div>
        <w:div w:id="1116411504">
          <w:marLeft w:val="640"/>
          <w:marRight w:val="0"/>
          <w:marTop w:val="0"/>
          <w:marBottom w:val="0"/>
          <w:divBdr>
            <w:top w:val="none" w:sz="0" w:space="0" w:color="auto"/>
            <w:left w:val="none" w:sz="0" w:space="0" w:color="auto"/>
            <w:bottom w:val="none" w:sz="0" w:space="0" w:color="auto"/>
            <w:right w:val="none" w:sz="0" w:space="0" w:color="auto"/>
          </w:divBdr>
        </w:div>
        <w:div w:id="642083098">
          <w:marLeft w:val="640"/>
          <w:marRight w:val="0"/>
          <w:marTop w:val="0"/>
          <w:marBottom w:val="0"/>
          <w:divBdr>
            <w:top w:val="none" w:sz="0" w:space="0" w:color="auto"/>
            <w:left w:val="none" w:sz="0" w:space="0" w:color="auto"/>
            <w:bottom w:val="none" w:sz="0" w:space="0" w:color="auto"/>
            <w:right w:val="none" w:sz="0" w:space="0" w:color="auto"/>
          </w:divBdr>
        </w:div>
        <w:div w:id="226496728">
          <w:marLeft w:val="640"/>
          <w:marRight w:val="0"/>
          <w:marTop w:val="0"/>
          <w:marBottom w:val="0"/>
          <w:divBdr>
            <w:top w:val="none" w:sz="0" w:space="0" w:color="auto"/>
            <w:left w:val="none" w:sz="0" w:space="0" w:color="auto"/>
            <w:bottom w:val="none" w:sz="0" w:space="0" w:color="auto"/>
            <w:right w:val="none" w:sz="0" w:space="0" w:color="auto"/>
          </w:divBdr>
        </w:div>
        <w:div w:id="864707365">
          <w:marLeft w:val="640"/>
          <w:marRight w:val="0"/>
          <w:marTop w:val="0"/>
          <w:marBottom w:val="0"/>
          <w:divBdr>
            <w:top w:val="none" w:sz="0" w:space="0" w:color="auto"/>
            <w:left w:val="none" w:sz="0" w:space="0" w:color="auto"/>
            <w:bottom w:val="none" w:sz="0" w:space="0" w:color="auto"/>
            <w:right w:val="none" w:sz="0" w:space="0" w:color="auto"/>
          </w:divBdr>
        </w:div>
        <w:div w:id="2131776276">
          <w:marLeft w:val="640"/>
          <w:marRight w:val="0"/>
          <w:marTop w:val="0"/>
          <w:marBottom w:val="0"/>
          <w:divBdr>
            <w:top w:val="none" w:sz="0" w:space="0" w:color="auto"/>
            <w:left w:val="none" w:sz="0" w:space="0" w:color="auto"/>
            <w:bottom w:val="none" w:sz="0" w:space="0" w:color="auto"/>
            <w:right w:val="none" w:sz="0" w:space="0" w:color="auto"/>
          </w:divBdr>
        </w:div>
        <w:div w:id="1028330892">
          <w:marLeft w:val="640"/>
          <w:marRight w:val="0"/>
          <w:marTop w:val="0"/>
          <w:marBottom w:val="0"/>
          <w:divBdr>
            <w:top w:val="none" w:sz="0" w:space="0" w:color="auto"/>
            <w:left w:val="none" w:sz="0" w:space="0" w:color="auto"/>
            <w:bottom w:val="none" w:sz="0" w:space="0" w:color="auto"/>
            <w:right w:val="none" w:sz="0" w:space="0" w:color="auto"/>
          </w:divBdr>
        </w:div>
        <w:div w:id="627860262">
          <w:marLeft w:val="640"/>
          <w:marRight w:val="0"/>
          <w:marTop w:val="0"/>
          <w:marBottom w:val="0"/>
          <w:divBdr>
            <w:top w:val="none" w:sz="0" w:space="0" w:color="auto"/>
            <w:left w:val="none" w:sz="0" w:space="0" w:color="auto"/>
            <w:bottom w:val="none" w:sz="0" w:space="0" w:color="auto"/>
            <w:right w:val="none" w:sz="0" w:space="0" w:color="auto"/>
          </w:divBdr>
        </w:div>
        <w:div w:id="1060442718">
          <w:marLeft w:val="640"/>
          <w:marRight w:val="0"/>
          <w:marTop w:val="0"/>
          <w:marBottom w:val="0"/>
          <w:divBdr>
            <w:top w:val="none" w:sz="0" w:space="0" w:color="auto"/>
            <w:left w:val="none" w:sz="0" w:space="0" w:color="auto"/>
            <w:bottom w:val="none" w:sz="0" w:space="0" w:color="auto"/>
            <w:right w:val="none" w:sz="0" w:space="0" w:color="auto"/>
          </w:divBdr>
        </w:div>
        <w:div w:id="1929608674">
          <w:marLeft w:val="640"/>
          <w:marRight w:val="0"/>
          <w:marTop w:val="0"/>
          <w:marBottom w:val="0"/>
          <w:divBdr>
            <w:top w:val="none" w:sz="0" w:space="0" w:color="auto"/>
            <w:left w:val="none" w:sz="0" w:space="0" w:color="auto"/>
            <w:bottom w:val="none" w:sz="0" w:space="0" w:color="auto"/>
            <w:right w:val="none" w:sz="0" w:space="0" w:color="auto"/>
          </w:divBdr>
        </w:div>
        <w:div w:id="553850947">
          <w:marLeft w:val="640"/>
          <w:marRight w:val="0"/>
          <w:marTop w:val="0"/>
          <w:marBottom w:val="0"/>
          <w:divBdr>
            <w:top w:val="none" w:sz="0" w:space="0" w:color="auto"/>
            <w:left w:val="none" w:sz="0" w:space="0" w:color="auto"/>
            <w:bottom w:val="none" w:sz="0" w:space="0" w:color="auto"/>
            <w:right w:val="none" w:sz="0" w:space="0" w:color="auto"/>
          </w:divBdr>
        </w:div>
        <w:div w:id="2010209897">
          <w:marLeft w:val="640"/>
          <w:marRight w:val="0"/>
          <w:marTop w:val="0"/>
          <w:marBottom w:val="0"/>
          <w:divBdr>
            <w:top w:val="none" w:sz="0" w:space="0" w:color="auto"/>
            <w:left w:val="none" w:sz="0" w:space="0" w:color="auto"/>
            <w:bottom w:val="none" w:sz="0" w:space="0" w:color="auto"/>
            <w:right w:val="none" w:sz="0" w:space="0" w:color="auto"/>
          </w:divBdr>
        </w:div>
        <w:div w:id="782529269">
          <w:marLeft w:val="640"/>
          <w:marRight w:val="0"/>
          <w:marTop w:val="0"/>
          <w:marBottom w:val="0"/>
          <w:divBdr>
            <w:top w:val="none" w:sz="0" w:space="0" w:color="auto"/>
            <w:left w:val="none" w:sz="0" w:space="0" w:color="auto"/>
            <w:bottom w:val="none" w:sz="0" w:space="0" w:color="auto"/>
            <w:right w:val="none" w:sz="0" w:space="0" w:color="auto"/>
          </w:divBdr>
        </w:div>
        <w:div w:id="551118019">
          <w:marLeft w:val="640"/>
          <w:marRight w:val="0"/>
          <w:marTop w:val="0"/>
          <w:marBottom w:val="0"/>
          <w:divBdr>
            <w:top w:val="none" w:sz="0" w:space="0" w:color="auto"/>
            <w:left w:val="none" w:sz="0" w:space="0" w:color="auto"/>
            <w:bottom w:val="none" w:sz="0" w:space="0" w:color="auto"/>
            <w:right w:val="none" w:sz="0" w:space="0" w:color="auto"/>
          </w:divBdr>
        </w:div>
        <w:div w:id="1676299129">
          <w:marLeft w:val="640"/>
          <w:marRight w:val="0"/>
          <w:marTop w:val="0"/>
          <w:marBottom w:val="0"/>
          <w:divBdr>
            <w:top w:val="none" w:sz="0" w:space="0" w:color="auto"/>
            <w:left w:val="none" w:sz="0" w:space="0" w:color="auto"/>
            <w:bottom w:val="none" w:sz="0" w:space="0" w:color="auto"/>
            <w:right w:val="none" w:sz="0" w:space="0" w:color="auto"/>
          </w:divBdr>
        </w:div>
      </w:divsChild>
    </w:div>
    <w:div w:id="2032099092">
      <w:bodyDiv w:val="1"/>
      <w:marLeft w:val="0"/>
      <w:marRight w:val="0"/>
      <w:marTop w:val="0"/>
      <w:marBottom w:val="0"/>
      <w:divBdr>
        <w:top w:val="none" w:sz="0" w:space="0" w:color="auto"/>
        <w:left w:val="none" w:sz="0" w:space="0" w:color="auto"/>
        <w:bottom w:val="none" w:sz="0" w:space="0" w:color="auto"/>
        <w:right w:val="none" w:sz="0" w:space="0" w:color="auto"/>
      </w:divBdr>
      <w:divsChild>
        <w:div w:id="177544896">
          <w:marLeft w:val="640"/>
          <w:marRight w:val="0"/>
          <w:marTop w:val="0"/>
          <w:marBottom w:val="0"/>
          <w:divBdr>
            <w:top w:val="none" w:sz="0" w:space="0" w:color="auto"/>
            <w:left w:val="none" w:sz="0" w:space="0" w:color="auto"/>
            <w:bottom w:val="none" w:sz="0" w:space="0" w:color="auto"/>
            <w:right w:val="none" w:sz="0" w:space="0" w:color="auto"/>
          </w:divBdr>
        </w:div>
        <w:div w:id="1909924890">
          <w:marLeft w:val="640"/>
          <w:marRight w:val="0"/>
          <w:marTop w:val="0"/>
          <w:marBottom w:val="0"/>
          <w:divBdr>
            <w:top w:val="none" w:sz="0" w:space="0" w:color="auto"/>
            <w:left w:val="none" w:sz="0" w:space="0" w:color="auto"/>
            <w:bottom w:val="none" w:sz="0" w:space="0" w:color="auto"/>
            <w:right w:val="none" w:sz="0" w:space="0" w:color="auto"/>
          </w:divBdr>
        </w:div>
        <w:div w:id="1156651485">
          <w:marLeft w:val="640"/>
          <w:marRight w:val="0"/>
          <w:marTop w:val="0"/>
          <w:marBottom w:val="0"/>
          <w:divBdr>
            <w:top w:val="none" w:sz="0" w:space="0" w:color="auto"/>
            <w:left w:val="none" w:sz="0" w:space="0" w:color="auto"/>
            <w:bottom w:val="none" w:sz="0" w:space="0" w:color="auto"/>
            <w:right w:val="none" w:sz="0" w:space="0" w:color="auto"/>
          </w:divBdr>
        </w:div>
        <w:div w:id="977107275">
          <w:marLeft w:val="640"/>
          <w:marRight w:val="0"/>
          <w:marTop w:val="0"/>
          <w:marBottom w:val="0"/>
          <w:divBdr>
            <w:top w:val="none" w:sz="0" w:space="0" w:color="auto"/>
            <w:left w:val="none" w:sz="0" w:space="0" w:color="auto"/>
            <w:bottom w:val="none" w:sz="0" w:space="0" w:color="auto"/>
            <w:right w:val="none" w:sz="0" w:space="0" w:color="auto"/>
          </w:divBdr>
        </w:div>
        <w:div w:id="413673551">
          <w:marLeft w:val="640"/>
          <w:marRight w:val="0"/>
          <w:marTop w:val="0"/>
          <w:marBottom w:val="0"/>
          <w:divBdr>
            <w:top w:val="none" w:sz="0" w:space="0" w:color="auto"/>
            <w:left w:val="none" w:sz="0" w:space="0" w:color="auto"/>
            <w:bottom w:val="none" w:sz="0" w:space="0" w:color="auto"/>
            <w:right w:val="none" w:sz="0" w:space="0" w:color="auto"/>
          </w:divBdr>
        </w:div>
        <w:div w:id="1280455760">
          <w:marLeft w:val="640"/>
          <w:marRight w:val="0"/>
          <w:marTop w:val="0"/>
          <w:marBottom w:val="0"/>
          <w:divBdr>
            <w:top w:val="none" w:sz="0" w:space="0" w:color="auto"/>
            <w:left w:val="none" w:sz="0" w:space="0" w:color="auto"/>
            <w:bottom w:val="none" w:sz="0" w:space="0" w:color="auto"/>
            <w:right w:val="none" w:sz="0" w:space="0" w:color="auto"/>
          </w:divBdr>
        </w:div>
        <w:div w:id="561411204">
          <w:marLeft w:val="640"/>
          <w:marRight w:val="0"/>
          <w:marTop w:val="0"/>
          <w:marBottom w:val="0"/>
          <w:divBdr>
            <w:top w:val="none" w:sz="0" w:space="0" w:color="auto"/>
            <w:left w:val="none" w:sz="0" w:space="0" w:color="auto"/>
            <w:bottom w:val="none" w:sz="0" w:space="0" w:color="auto"/>
            <w:right w:val="none" w:sz="0" w:space="0" w:color="auto"/>
          </w:divBdr>
        </w:div>
        <w:div w:id="400753523">
          <w:marLeft w:val="640"/>
          <w:marRight w:val="0"/>
          <w:marTop w:val="0"/>
          <w:marBottom w:val="0"/>
          <w:divBdr>
            <w:top w:val="none" w:sz="0" w:space="0" w:color="auto"/>
            <w:left w:val="none" w:sz="0" w:space="0" w:color="auto"/>
            <w:bottom w:val="none" w:sz="0" w:space="0" w:color="auto"/>
            <w:right w:val="none" w:sz="0" w:space="0" w:color="auto"/>
          </w:divBdr>
        </w:div>
        <w:div w:id="1984306066">
          <w:marLeft w:val="640"/>
          <w:marRight w:val="0"/>
          <w:marTop w:val="0"/>
          <w:marBottom w:val="0"/>
          <w:divBdr>
            <w:top w:val="none" w:sz="0" w:space="0" w:color="auto"/>
            <w:left w:val="none" w:sz="0" w:space="0" w:color="auto"/>
            <w:bottom w:val="none" w:sz="0" w:space="0" w:color="auto"/>
            <w:right w:val="none" w:sz="0" w:space="0" w:color="auto"/>
          </w:divBdr>
        </w:div>
        <w:div w:id="2004503182">
          <w:marLeft w:val="640"/>
          <w:marRight w:val="0"/>
          <w:marTop w:val="0"/>
          <w:marBottom w:val="0"/>
          <w:divBdr>
            <w:top w:val="none" w:sz="0" w:space="0" w:color="auto"/>
            <w:left w:val="none" w:sz="0" w:space="0" w:color="auto"/>
            <w:bottom w:val="none" w:sz="0" w:space="0" w:color="auto"/>
            <w:right w:val="none" w:sz="0" w:space="0" w:color="auto"/>
          </w:divBdr>
        </w:div>
        <w:div w:id="98450248">
          <w:marLeft w:val="640"/>
          <w:marRight w:val="0"/>
          <w:marTop w:val="0"/>
          <w:marBottom w:val="0"/>
          <w:divBdr>
            <w:top w:val="none" w:sz="0" w:space="0" w:color="auto"/>
            <w:left w:val="none" w:sz="0" w:space="0" w:color="auto"/>
            <w:bottom w:val="none" w:sz="0" w:space="0" w:color="auto"/>
            <w:right w:val="none" w:sz="0" w:space="0" w:color="auto"/>
          </w:divBdr>
        </w:div>
        <w:div w:id="437453927">
          <w:marLeft w:val="640"/>
          <w:marRight w:val="0"/>
          <w:marTop w:val="0"/>
          <w:marBottom w:val="0"/>
          <w:divBdr>
            <w:top w:val="none" w:sz="0" w:space="0" w:color="auto"/>
            <w:left w:val="none" w:sz="0" w:space="0" w:color="auto"/>
            <w:bottom w:val="none" w:sz="0" w:space="0" w:color="auto"/>
            <w:right w:val="none" w:sz="0" w:space="0" w:color="auto"/>
          </w:divBdr>
        </w:div>
        <w:div w:id="1991329617">
          <w:marLeft w:val="640"/>
          <w:marRight w:val="0"/>
          <w:marTop w:val="0"/>
          <w:marBottom w:val="0"/>
          <w:divBdr>
            <w:top w:val="none" w:sz="0" w:space="0" w:color="auto"/>
            <w:left w:val="none" w:sz="0" w:space="0" w:color="auto"/>
            <w:bottom w:val="none" w:sz="0" w:space="0" w:color="auto"/>
            <w:right w:val="none" w:sz="0" w:space="0" w:color="auto"/>
          </w:divBdr>
        </w:div>
        <w:div w:id="543493167">
          <w:marLeft w:val="640"/>
          <w:marRight w:val="0"/>
          <w:marTop w:val="0"/>
          <w:marBottom w:val="0"/>
          <w:divBdr>
            <w:top w:val="none" w:sz="0" w:space="0" w:color="auto"/>
            <w:left w:val="none" w:sz="0" w:space="0" w:color="auto"/>
            <w:bottom w:val="none" w:sz="0" w:space="0" w:color="auto"/>
            <w:right w:val="none" w:sz="0" w:space="0" w:color="auto"/>
          </w:divBdr>
        </w:div>
        <w:div w:id="1691641298">
          <w:marLeft w:val="640"/>
          <w:marRight w:val="0"/>
          <w:marTop w:val="0"/>
          <w:marBottom w:val="0"/>
          <w:divBdr>
            <w:top w:val="none" w:sz="0" w:space="0" w:color="auto"/>
            <w:left w:val="none" w:sz="0" w:space="0" w:color="auto"/>
            <w:bottom w:val="none" w:sz="0" w:space="0" w:color="auto"/>
            <w:right w:val="none" w:sz="0" w:space="0" w:color="auto"/>
          </w:divBdr>
        </w:div>
        <w:div w:id="900794174">
          <w:marLeft w:val="640"/>
          <w:marRight w:val="0"/>
          <w:marTop w:val="0"/>
          <w:marBottom w:val="0"/>
          <w:divBdr>
            <w:top w:val="none" w:sz="0" w:space="0" w:color="auto"/>
            <w:left w:val="none" w:sz="0" w:space="0" w:color="auto"/>
            <w:bottom w:val="none" w:sz="0" w:space="0" w:color="auto"/>
            <w:right w:val="none" w:sz="0" w:space="0" w:color="auto"/>
          </w:divBdr>
        </w:div>
        <w:div w:id="1704012805">
          <w:marLeft w:val="640"/>
          <w:marRight w:val="0"/>
          <w:marTop w:val="0"/>
          <w:marBottom w:val="0"/>
          <w:divBdr>
            <w:top w:val="none" w:sz="0" w:space="0" w:color="auto"/>
            <w:left w:val="none" w:sz="0" w:space="0" w:color="auto"/>
            <w:bottom w:val="none" w:sz="0" w:space="0" w:color="auto"/>
            <w:right w:val="none" w:sz="0" w:space="0" w:color="auto"/>
          </w:divBdr>
        </w:div>
        <w:div w:id="2014448772">
          <w:marLeft w:val="640"/>
          <w:marRight w:val="0"/>
          <w:marTop w:val="0"/>
          <w:marBottom w:val="0"/>
          <w:divBdr>
            <w:top w:val="none" w:sz="0" w:space="0" w:color="auto"/>
            <w:left w:val="none" w:sz="0" w:space="0" w:color="auto"/>
            <w:bottom w:val="none" w:sz="0" w:space="0" w:color="auto"/>
            <w:right w:val="none" w:sz="0" w:space="0" w:color="auto"/>
          </w:divBdr>
        </w:div>
        <w:div w:id="1079715693">
          <w:marLeft w:val="640"/>
          <w:marRight w:val="0"/>
          <w:marTop w:val="0"/>
          <w:marBottom w:val="0"/>
          <w:divBdr>
            <w:top w:val="none" w:sz="0" w:space="0" w:color="auto"/>
            <w:left w:val="none" w:sz="0" w:space="0" w:color="auto"/>
            <w:bottom w:val="none" w:sz="0" w:space="0" w:color="auto"/>
            <w:right w:val="none" w:sz="0" w:space="0" w:color="auto"/>
          </w:divBdr>
        </w:div>
        <w:div w:id="1292438442">
          <w:marLeft w:val="640"/>
          <w:marRight w:val="0"/>
          <w:marTop w:val="0"/>
          <w:marBottom w:val="0"/>
          <w:divBdr>
            <w:top w:val="none" w:sz="0" w:space="0" w:color="auto"/>
            <w:left w:val="none" w:sz="0" w:space="0" w:color="auto"/>
            <w:bottom w:val="none" w:sz="0" w:space="0" w:color="auto"/>
            <w:right w:val="none" w:sz="0" w:space="0" w:color="auto"/>
          </w:divBdr>
        </w:div>
        <w:div w:id="1164203528">
          <w:marLeft w:val="640"/>
          <w:marRight w:val="0"/>
          <w:marTop w:val="0"/>
          <w:marBottom w:val="0"/>
          <w:divBdr>
            <w:top w:val="none" w:sz="0" w:space="0" w:color="auto"/>
            <w:left w:val="none" w:sz="0" w:space="0" w:color="auto"/>
            <w:bottom w:val="none" w:sz="0" w:space="0" w:color="auto"/>
            <w:right w:val="none" w:sz="0" w:space="0" w:color="auto"/>
          </w:divBdr>
        </w:div>
        <w:div w:id="1126773768">
          <w:marLeft w:val="640"/>
          <w:marRight w:val="0"/>
          <w:marTop w:val="0"/>
          <w:marBottom w:val="0"/>
          <w:divBdr>
            <w:top w:val="none" w:sz="0" w:space="0" w:color="auto"/>
            <w:left w:val="none" w:sz="0" w:space="0" w:color="auto"/>
            <w:bottom w:val="none" w:sz="0" w:space="0" w:color="auto"/>
            <w:right w:val="none" w:sz="0" w:space="0" w:color="auto"/>
          </w:divBdr>
        </w:div>
        <w:div w:id="531771471">
          <w:marLeft w:val="640"/>
          <w:marRight w:val="0"/>
          <w:marTop w:val="0"/>
          <w:marBottom w:val="0"/>
          <w:divBdr>
            <w:top w:val="none" w:sz="0" w:space="0" w:color="auto"/>
            <w:left w:val="none" w:sz="0" w:space="0" w:color="auto"/>
            <w:bottom w:val="none" w:sz="0" w:space="0" w:color="auto"/>
            <w:right w:val="none" w:sz="0" w:space="0" w:color="auto"/>
          </w:divBdr>
        </w:div>
        <w:div w:id="65809307">
          <w:marLeft w:val="640"/>
          <w:marRight w:val="0"/>
          <w:marTop w:val="0"/>
          <w:marBottom w:val="0"/>
          <w:divBdr>
            <w:top w:val="none" w:sz="0" w:space="0" w:color="auto"/>
            <w:left w:val="none" w:sz="0" w:space="0" w:color="auto"/>
            <w:bottom w:val="none" w:sz="0" w:space="0" w:color="auto"/>
            <w:right w:val="none" w:sz="0" w:space="0" w:color="auto"/>
          </w:divBdr>
        </w:div>
        <w:div w:id="80807446">
          <w:marLeft w:val="640"/>
          <w:marRight w:val="0"/>
          <w:marTop w:val="0"/>
          <w:marBottom w:val="0"/>
          <w:divBdr>
            <w:top w:val="none" w:sz="0" w:space="0" w:color="auto"/>
            <w:left w:val="none" w:sz="0" w:space="0" w:color="auto"/>
            <w:bottom w:val="none" w:sz="0" w:space="0" w:color="auto"/>
            <w:right w:val="none" w:sz="0" w:space="0" w:color="auto"/>
          </w:divBdr>
        </w:div>
        <w:div w:id="1658806658">
          <w:marLeft w:val="640"/>
          <w:marRight w:val="0"/>
          <w:marTop w:val="0"/>
          <w:marBottom w:val="0"/>
          <w:divBdr>
            <w:top w:val="none" w:sz="0" w:space="0" w:color="auto"/>
            <w:left w:val="none" w:sz="0" w:space="0" w:color="auto"/>
            <w:bottom w:val="none" w:sz="0" w:space="0" w:color="auto"/>
            <w:right w:val="none" w:sz="0" w:space="0" w:color="auto"/>
          </w:divBdr>
        </w:div>
        <w:div w:id="18164629">
          <w:marLeft w:val="640"/>
          <w:marRight w:val="0"/>
          <w:marTop w:val="0"/>
          <w:marBottom w:val="0"/>
          <w:divBdr>
            <w:top w:val="none" w:sz="0" w:space="0" w:color="auto"/>
            <w:left w:val="none" w:sz="0" w:space="0" w:color="auto"/>
            <w:bottom w:val="none" w:sz="0" w:space="0" w:color="auto"/>
            <w:right w:val="none" w:sz="0" w:space="0" w:color="auto"/>
          </w:divBdr>
        </w:div>
        <w:div w:id="1287197952">
          <w:marLeft w:val="640"/>
          <w:marRight w:val="0"/>
          <w:marTop w:val="0"/>
          <w:marBottom w:val="0"/>
          <w:divBdr>
            <w:top w:val="none" w:sz="0" w:space="0" w:color="auto"/>
            <w:left w:val="none" w:sz="0" w:space="0" w:color="auto"/>
            <w:bottom w:val="none" w:sz="0" w:space="0" w:color="auto"/>
            <w:right w:val="none" w:sz="0" w:space="0" w:color="auto"/>
          </w:divBdr>
        </w:div>
        <w:div w:id="2067416388">
          <w:marLeft w:val="640"/>
          <w:marRight w:val="0"/>
          <w:marTop w:val="0"/>
          <w:marBottom w:val="0"/>
          <w:divBdr>
            <w:top w:val="none" w:sz="0" w:space="0" w:color="auto"/>
            <w:left w:val="none" w:sz="0" w:space="0" w:color="auto"/>
            <w:bottom w:val="none" w:sz="0" w:space="0" w:color="auto"/>
            <w:right w:val="none" w:sz="0" w:space="0" w:color="auto"/>
          </w:divBdr>
        </w:div>
        <w:div w:id="1595941288">
          <w:marLeft w:val="640"/>
          <w:marRight w:val="0"/>
          <w:marTop w:val="0"/>
          <w:marBottom w:val="0"/>
          <w:divBdr>
            <w:top w:val="none" w:sz="0" w:space="0" w:color="auto"/>
            <w:left w:val="none" w:sz="0" w:space="0" w:color="auto"/>
            <w:bottom w:val="none" w:sz="0" w:space="0" w:color="auto"/>
            <w:right w:val="none" w:sz="0" w:space="0" w:color="auto"/>
          </w:divBdr>
        </w:div>
        <w:div w:id="1277757363">
          <w:marLeft w:val="640"/>
          <w:marRight w:val="0"/>
          <w:marTop w:val="0"/>
          <w:marBottom w:val="0"/>
          <w:divBdr>
            <w:top w:val="none" w:sz="0" w:space="0" w:color="auto"/>
            <w:left w:val="none" w:sz="0" w:space="0" w:color="auto"/>
            <w:bottom w:val="none" w:sz="0" w:space="0" w:color="auto"/>
            <w:right w:val="none" w:sz="0" w:space="0" w:color="auto"/>
          </w:divBdr>
        </w:div>
        <w:div w:id="1911689937">
          <w:marLeft w:val="640"/>
          <w:marRight w:val="0"/>
          <w:marTop w:val="0"/>
          <w:marBottom w:val="0"/>
          <w:divBdr>
            <w:top w:val="none" w:sz="0" w:space="0" w:color="auto"/>
            <w:left w:val="none" w:sz="0" w:space="0" w:color="auto"/>
            <w:bottom w:val="none" w:sz="0" w:space="0" w:color="auto"/>
            <w:right w:val="none" w:sz="0" w:space="0" w:color="auto"/>
          </w:divBdr>
        </w:div>
        <w:div w:id="276720038">
          <w:marLeft w:val="640"/>
          <w:marRight w:val="0"/>
          <w:marTop w:val="0"/>
          <w:marBottom w:val="0"/>
          <w:divBdr>
            <w:top w:val="none" w:sz="0" w:space="0" w:color="auto"/>
            <w:left w:val="none" w:sz="0" w:space="0" w:color="auto"/>
            <w:bottom w:val="none" w:sz="0" w:space="0" w:color="auto"/>
            <w:right w:val="none" w:sz="0" w:space="0" w:color="auto"/>
          </w:divBdr>
        </w:div>
        <w:div w:id="1356226756">
          <w:marLeft w:val="640"/>
          <w:marRight w:val="0"/>
          <w:marTop w:val="0"/>
          <w:marBottom w:val="0"/>
          <w:divBdr>
            <w:top w:val="none" w:sz="0" w:space="0" w:color="auto"/>
            <w:left w:val="none" w:sz="0" w:space="0" w:color="auto"/>
            <w:bottom w:val="none" w:sz="0" w:space="0" w:color="auto"/>
            <w:right w:val="none" w:sz="0" w:space="0" w:color="auto"/>
          </w:divBdr>
        </w:div>
        <w:div w:id="1161770553">
          <w:marLeft w:val="640"/>
          <w:marRight w:val="0"/>
          <w:marTop w:val="0"/>
          <w:marBottom w:val="0"/>
          <w:divBdr>
            <w:top w:val="none" w:sz="0" w:space="0" w:color="auto"/>
            <w:left w:val="none" w:sz="0" w:space="0" w:color="auto"/>
            <w:bottom w:val="none" w:sz="0" w:space="0" w:color="auto"/>
            <w:right w:val="none" w:sz="0" w:space="0" w:color="auto"/>
          </w:divBdr>
        </w:div>
        <w:div w:id="1989749031">
          <w:marLeft w:val="640"/>
          <w:marRight w:val="0"/>
          <w:marTop w:val="0"/>
          <w:marBottom w:val="0"/>
          <w:divBdr>
            <w:top w:val="none" w:sz="0" w:space="0" w:color="auto"/>
            <w:left w:val="none" w:sz="0" w:space="0" w:color="auto"/>
            <w:bottom w:val="none" w:sz="0" w:space="0" w:color="auto"/>
            <w:right w:val="none" w:sz="0" w:space="0" w:color="auto"/>
          </w:divBdr>
        </w:div>
        <w:div w:id="1157921026">
          <w:marLeft w:val="640"/>
          <w:marRight w:val="0"/>
          <w:marTop w:val="0"/>
          <w:marBottom w:val="0"/>
          <w:divBdr>
            <w:top w:val="none" w:sz="0" w:space="0" w:color="auto"/>
            <w:left w:val="none" w:sz="0" w:space="0" w:color="auto"/>
            <w:bottom w:val="none" w:sz="0" w:space="0" w:color="auto"/>
            <w:right w:val="none" w:sz="0" w:space="0" w:color="auto"/>
          </w:divBdr>
        </w:div>
        <w:div w:id="353776015">
          <w:marLeft w:val="640"/>
          <w:marRight w:val="0"/>
          <w:marTop w:val="0"/>
          <w:marBottom w:val="0"/>
          <w:divBdr>
            <w:top w:val="none" w:sz="0" w:space="0" w:color="auto"/>
            <w:left w:val="none" w:sz="0" w:space="0" w:color="auto"/>
            <w:bottom w:val="none" w:sz="0" w:space="0" w:color="auto"/>
            <w:right w:val="none" w:sz="0" w:space="0" w:color="auto"/>
          </w:divBdr>
        </w:div>
        <w:div w:id="1936788071">
          <w:marLeft w:val="640"/>
          <w:marRight w:val="0"/>
          <w:marTop w:val="0"/>
          <w:marBottom w:val="0"/>
          <w:divBdr>
            <w:top w:val="none" w:sz="0" w:space="0" w:color="auto"/>
            <w:left w:val="none" w:sz="0" w:space="0" w:color="auto"/>
            <w:bottom w:val="none" w:sz="0" w:space="0" w:color="auto"/>
            <w:right w:val="none" w:sz="0" w:space="0" w:color="auto"/>
          </w:divBdr>
        </w:div>
        <w:div w:id="360789807">
          <w:marLeft w:val="640"/>
          <w:marRight w:val="0"/>
          <w:marTop w:val="0"/>
          <w:marBottom w:val="0"/>
          <w:divBdr>
            <w:top w:val="none" w:sz="0" w:space="0" w:color="auto"/>
            <w:left w:val="none" w:sz="0" w:space="0" w:color="auto"/>
            <w:bottom w:val="none" w:sz="0" w:space="0" w:color="auto"/>
            <w:right w:val="none" w:sz="0" w:space="0" w:color="auto"/>
          </w:divBdr>
        </w:div>
        <w:div w:id="1317227699">
          <w:marLeft w:val="640"/>
          <w:marRight w:val="0"/>
          <w:marTop w:val="0"/>
          <w:marBottom w:val="0"/>
          <w:divBdr>
            <w:top w:val="none" w:sz="0" w:space="0" w:color="auto"/>
            <w:left w:val="none" w:sz="0" w:space="0" w:color="auto"/>
            <w:bottom w:val="none" w:sz="0" w:space="0" w:color="auto"/>
            <w:right w:val="none" w:sz="0" w:space="0" w:color="auto"/>
          </w:divBdr>
        </w:div>
        <w:div w:id="550726003">
          <w:marLeft w:val="640"/>
          <w:marRight w:val="0"/>
          <w:marTop w:val="0"/>
          <w:marBottom w:val="0"/>
          <w:divBdr>
            <w:top w:val="none" w:sz="0" w:space="0" w:color="auto"/>
            <w:left w:val="none" w:sz="0" w:space="0" w:color="auto"/>
            <w:bottom w:val="none" w:sz="0" w:space="0" w:color="auto"/>
            <w:right w:val="none" w:sz="0" w:space="0" w:color="auto"/>
          </w:divBdr>
        </w:div>
        <w:div w:id="1371875475">
          <w:marLeft w:val="640"/>
          <w:marRight w:val="0"/>
          <w:marTop w:val="0"/>
          <w:marBottom w:val="0"/>
          <w:divBdr>
            <w:top w:val="none" w:sz="0" w:space="0" w:color="auto"/>
            <w:left w:val="none" w:sz="0" w:space="0" w:color="auto"/>
            <w:bottom w:val="none" w:sz="0" w:space="0" w:color="auto"/>
            <w:right w:val="none" w:sz="0" w:space="0" w:color="auto"/>
          </w:divBdr>
        </w:div>
        <w:div w:id="1769696458">
          <w:marLeft w:val="640"/>
          <w:marRight w:val="0"/>
          <w:marTop w:val="0"/>
          <w:marBottom w:val="0"/>
          <w:divBdr>
            <w:top w:val="none" w:sz="0" w:space="0" w:color="auto"/>
            <w:left w:val="none" w:sz="0" w:space="0" w:color="auto"/>
            <w:bottom w:val="none" w:sz="0" w:space="0" w:color="auto"/>
            <w:right w:val="none" w:sz="0" w:space="0" w:color="auto"/>
          </w:divBdr>
        </w:div>
        <w:div w:id="1434208270">
          <w:marLeft w:val="640"/>
          <w:marRight w:val="0"/>
          <w:marTop w:val="0"/>
          <w:marBottom w:val="0"/>
          <w:divBdr>
            <w:top w:val="none" w:sz="0" w:space="0" w:color="auto"/>
            <w:left w:val="none" w:sz="0" w:space="0" w:color="auto"/>
            <w:bottom w:val="none" w:sz="0" w:space="0" w:color="auto"/>
            <w:right w:val="none" w:sz="0" w:space="0" w:color="auto"/>
          </w:divBdr>
        </w:div>
        <w:div w:id="1557474847">
          <w:marLeft w:val="640"/>
          <w:marRight w:val="0"/>
          <w:marTop w:val="0"/>
          <w:marBottom w:val="0"/>
          <w:divBdr>
            <w:top w:val="none" w:sz="0" w:space="0" w:color="auto"/>
            <w:left w:val="none" w:sz="0" w:space="0" w:color="auto"/>
            <w:bottom w:val="none" w:sz="0" w:space="0" w:color="auto"/>
            <w:right w:val="none" w:sz="0" w:space="0" w:color="auto"/>
          </w:divBdr>
        </w:div>
        <w:div w:id="1834106422">
          <w:marLeft w:val="640"/>
          <w:marRight w:val="0"/>
          <w:marTop w:val="0"/>
          <w:marBottom w:val="0"/>
          <w:divBdr>
            <w:top w:val="none" w:sz="0" w:space="0" w:color="auto"/>
            <w:left w:val="none" w:sz="0" w:space="0" w:color="auto"/>
            <w:bottom w:val="none" w:sz="0" w:space="0" w:color="auto"/>
            <w:right w:val="none" w:sz="0" w:space="0" w:color="auto"/>
          </w:divBdr>
        </w:div>
        <w:div w:id="2090735031">
          <w:marLeft w:val="640"/>
          <w:marRight w:val="0"/>
          <w:marTop w:val="0"/>
          <w:marBottom w:val="0"/>
          <w:divBdr>
            <w:top w:val="none" w:sz="0" w:space="0" w:color="auto"/>
            <w:left w:val="none" w:sz="0" w:space="0" w:color="auto"/>
            <w:bottom w:val="none" w:sz="0" w:space="0" w:color="auto"/>
            <w:right w:val="none" w:sz="0" w:space="0" w:color="auto"/>
          </w:divBdr>
        </w:div>
        <w:div w:id="1942104692">
          <w:marLeft w:val="640"/>
          <w:marRight w:val="0"/>
          <w:marTop w:val="0"/>
          <w:marBottom w:val="0"/>
          <w:divBdr>
            <w:top w:val="none" w:sz="0" w:space="0" w:color="auto"/>
            <w:left w:val="none" w:sz="0" w:space="0" w:color="auto"/>
            <w:bottom w:val="none" w:sz="0" w:space="0" w:color="auto"/>
            <w:right w:val="none" w:sz="0" w:space="0" w:color="auto"/>
          </w:divBdr>
        </w:div>
        <w:div w:id="71050313">
          <w:marLeft w:val="640"/>
          <w:marRight w:val="0"/>
          <w:marTop w:val="0"/>
          <w:marBottom w:val="0"/>
          <w:divBdr>
            <w:top w:val="none" w:sz="0" w:space="0" w:color="auto"/>
            <w:left w:val="none" w:sz="0" w:space="0" w:color="auto"/>
            <w:bottom w:val="none" w:sz="0" w:space="0" w:color="auto"/>
            <w:right w:val="none" w:sz="0" w:space="0" w:color="auto"/>
          </w:divBdr>
        </w:div>
        <w:div w:id="241839540">
          <w:marLeft w:val="640"/>
          <w:marRight w:val="0"/>
          <w:marTop w:val="0"/>
          <w:marBottom w:val="0"/>
          <w:divBdr>
            <w:top w:val="none" w:sz="0" w:space="0" w:color="auto"/>
            <w:left w:val="none" w:sz="0" w:space="0" w:color="auto"/>
            <w:bottom w:val="none" w:sz="0" w:space="0" w:color="auto"/>
            <w:right w:val="none" w:sz="0" w:space="0" w:color="auto"/>
          </w:divBdr>
        </w:div>
        <w:div w:id="1957175738">
          <w:marLeft w:val="640"/>
          <w:marRight w:val="0"/>
          <w:marTop w:val="0"/>
          <w:marBottom w:val="0"/>
          <w:divBdr>
            <w:top w:val="none" w:sz="0" w:space="0" w:color="auto"/>
            <w:left w:val="none" w:sz="0" w:space="0" w:color="auto"/>
            <w:bottom w:val="none" w:sz="0" w:space="0" w:color="auto"/>
            <w:right w:val="none" w:sz="0" w:space="0" w:color="auto"/>
          </w:divBdr>
        </w:div>
        <w:div w:id="235751240">
          <w:marLeft w:val="640"/>
          <w:marRight w:val="0"/>
          <w:marTop w:val="0"/>
          <w:marBottom w:val="0"/>
          <w:divBdr>
            <w:top w:val="none" w:sz="0" w:space="0" w:color="auto"/>
            <w:left w:val="none" w:sz="0" w:space="0" w:color="auto"/>
            <w:bottom w:val="none" w:sz="0" w:space="0" w:color="auto"/>
            <w:right w:val="none" w:sz="0" w:space="0" w:color="auto"/>
          </w:divBdr>
        </w:div>
        <w:div w:id="745418073">
          <w:marLeft w:val="640"/>
          <w:marRight w:val="0"/>
          <w:marTop w:val="0"/>
          <w:marBottom w:val="0"/>
          <w:divBdr>
            <w:top w:val="none" w:sz="0" w:space="0" w:color="auto"/>
            <w:left w:val="none" w:sz="0" w:space="0" w:color="auto"/>
            <w:bottom w:val="none" w:sz="0" w:space="0" w:color="auto"/>
            <w:right w:val="none" w:sz="0" w:space="0" w:color="auto"/>
          </w:divBdr>
        </w:div>
        <w:div w:id="1623803480">
          <w:marLeft w:val="640"/>
          <w:marRight w:val="0"/>
          <w:marTop w:val="0"/>
          <w:marBottom w:val="0"/>
          <w:divBdr>
            <w:top w:val="none" w:sz="0" w:space="0" w:color="auto"/>
            <w:left w:val="none" w:sz="0" w:space="0" w:color="auto"/>
            <w:bottom w:val="none" w:sz="0" w:space="0" w:color="auto"/>
            <w:right w:val="none" w:sz="0" w:space="0" w:color="auto"/>
          </w:divBdr>
        </w:div>
        <w:div w:id="26679722">
          <w:marLeft w:val="640"/>
          <w:marRight w:val="0"/>
          <w:marTop w:val="0"/>
          <w:marBottom w:val="0"/>
          <w:divBdr>
            <w:top w:val="none" w:sz="0" w:space="0" w:color="auto"/>
            <w:left w:val="none" w:sz="0" w:space="0" w:color="auto"/>
            <w:bottom w:val="none" w:sz="0" w:space="0" w:color="auto"/>
            <w:right w:val="none" w:sz="0" w:space="0" w:color="auto"/>
          </w:divBdr>
        </w:div>
        <w:div w:id="908346156">
          <w:marLeft w:val="640"/>
          <w:marRight w:val="0"/>
          <w:marTop w:val="0"/>
          <w:marBottom w:val="0"/>
          <w:divBdr>
            <w:top w:val="none" w:sz="0" w:space="0" w:color="auto"/>
            <w:left w:val="none" w:sz="0" w:space="0" w:color="auto"/>
            <w:bottom w:val="none" w:sz="0" w:space="0" w:color="auto"/>
            <w:right w:val="none" w:sz="0" w:space="0" w:color="auto"/>
          </w:divBdr>
        </w:div>
        <w:div w:id="1016886803">
          <w:marLeft w:val="640"/>
          <w:marRight w:val="0"/>
          <w:marTop w:val="0"/>
          <w:marBottom w:val="0"/>
          <w:divBdr>
            <w:top w:val="none" w:sz="0" w:space="0" w:color="auto"/>
            <w:left w:val="none" w:sz="0" w:space="0" w:color="auto"/>
            <w:bottom w:val="none" w:sz="0" w:space="0" w:color="auto"/>
            <w:right w:val="none" w:sz="0" w:space="0" w:color="auto"/>
          </w:divBdr>
        </w:div>
        <w:div w:id="2111854996">
          <w:marLeft w:val="640"/>
          <w:marRight w:val="0"/>
          <w:marTop w:val="0"/>
          <w:marBottom w:val="0"/>
          <w:divBdr>
            <w:top w:val="none" w:sz="0" w:space="0" w:color="auto"/>
            <w:left w:val="none" w:sz="0" w:space="0" w:color="auto"/>
            <w:bottom w:val="none" w:sz="0" w:space="0" w:color="auto"/>
            <w:right w:val="none" w:sz="0" w:space="0" w:color="auto"/>
          </w:divBdr>
        </w:div>
        <w:div w:id="1219828502">
          <w:marLeft w:val="640"/>
          <w:marRight w:val="0"/>
          <w:marTop w:val="0"/>
          <w:marBottom w:val="0"/>
          <w:divBdr>
            <w:top w:val="none" w:sz="0" w:space="0" w:color="auto"/>
            <w:left w:val="none" w:sz="0" w:space="0" w:color="auto"/>
            <w:bottom w:val="none" w:sz="0" w:space="0" w:color="auto"/>
            <w:right w:val="none" w:sz="0" w:space="0" w:color="auto"/>
          </w:divBdr>
        </w:div>
        <w:div w:id="89400786">
          <w:marLeft w:val="640"/>
          <w:marRight w:val="0"/>
          <w:marTop w:val="0"/>
          <w:marBottom w:val="0"/>
          <w:divBdr>
            <w:top w:val="none" w:sz="0" w:space="0" w:color="auto"/>
            <w:left w:val="none" w:sz="0" w:space="0" w:color="auto"/>
            <w:bottom w:val="none" w:sz="0" w:space="0" w:color="auto"/>
            <w:right w:val="none" w:sz="0" w:space="0" w:color="auto"/>
          </w:divBdr>
        </w:div>
        <w:div w:id="3016446">
          <w:marLeft w:val="640"/>
          <w:marRight w:val="0"/>
          <w:marTop w:val="0"/>
          <w:marBottom w:val="0"/>
          <w:divBdr>
            <w:top w:val="none" w:sz="0" w:space="0" w:color="auto"/>
            <w:left w:val="none" w:sz="0" w:space="0" w:color="auto"/>
            <w:bottom w:val="none" w:sz="0" w:space="0" w:color="auto"/>
            <w:right w:val="none" w:sz="0" w:space="0" w:color="auto"/>
          </w:divBdr>
        </w:div>
        <w:div w:id="738481616">
          <w:marLeft w:val="640"/>
          <w:marRight w:val="0"/>
          <w:marTop w:val="0"/>
          <w:marBottom w:val="0"/>
          <w:divBdr>
            <w:top w:val="none" w:sz="0" w:space="0" w:color="auto"/>
            <w:left w:val="none" w:sz="0" w:space="0" w:color="auto"/>
            <w:bottom w:val="none" w:sz="0" w:space="0" w:color="auto"/>
            <w:right w:val="none" w:sz="0" w:space="0" w:color="auto"/>
          </w:divBdr>
        </w:div>
        <w:div w:id="1840150380">
          <w:marLeft w:val="640"/>
          <w:marRight w:val="0"/>
          <w:marTop w:val="0"/>
          <w:marBottom w:val="0"/>
          <w:divBdr>
            <w:top w:val="none" w:sz="0" w:space="0" w:color="auto"/>
            <w:left w:val="none" w:sz="0" w:space="0" w:color="auto"/>
            <w:bottom w:val="none" w:sz="0" w:space="0" w:color="auto"/>
            <w:right w:val="none" w:sz="0" w:space="0" w:color="auto"/>
          </w:divBdr>
        </w:div>
        <w:div w:id="159665823">
          <w:marLeft w:val="640"/>
          <w:marRight w:val="0"/>
          <w:marTop w:val="0"/>
          <w:marBottom w:val="0"/>
          <w:divBdr>
            <w:top w:val="none" w:sz="0" w:space="0" w:color="auto"/>
            <w:left w:val="none" w:sz="0" w:space="0" w:color="auto"/>
            <w:bottom w:val="none" w:sz="0" w:space="0" w:color="auto"/>
            <w:right w:val="none" w:sz="0" w:space="0" w:color="auto"/>
          </w:divBdr>
        </w:div>
        <w:div w:id="600260522">
          <w:marLeft w:val="640"/>
          <w:marRight w:val="0"/>
          <w:marTop w:val="0"/>
          <w:marBottom w:val="0"/>
          <w:divBdr>
            <w:top w:val="none" w:sz="0" w:space="0" w:color="auto"/>
            <w:left w:val="none" w:sz="0" w:space="0" w:color="auto"/>
            <w:bottom w:val="none" w:sz="0" w:space="0" w:color="auto"/>
            <w:right w:val="none" w:sz="0" w:space="0" w:color="auto"/>
          </w:divBdr>
        </w:div>
        <w:div w:id="101727060">
          <w:marLeft w:val="640"/>
          <w:marRight w:val="0"/>
          <w:marTop w:val="0"/>
          <w:marBottom w:val="0"/>
          <w:divBdr>
            <w:top w:val="none" w:sz="0" w:space="0" w:color="auto"/>
            <w:left w:val="none" w:sz="0" w:space="0" w:color="auto"/>
            <w:bottom w:val="none" w:sz="0" w:space="0" w:color="auto"/>
            <w:right w:val="none" w:sz="0" w:space="0" w:color="auto"/>
          </w:divBdr>
        </w:div>
        <w:div w:id="1029916708">
          <w:marLeft w:val="640"/>
          <w:marRight w:val="0"/>
          <w:marTop w:val="0"/>
          <w:marBottom w:val="0"/>
          <w:divBdr>
            <w:top w:val="none" w:sz="0" w:space="0" w:color="auto"/>
            <w:left w:val="none" w:sz="0" w:space="0" w:color="auto"/>
            <w:bottom w:val="none" w:sz="0" w:space="0" w:color="auto"/>
            <w:right w:val="none" w:sz="0" w:space="0" w:color="auto"/>
          </w:divBdr>
        </w:div>
        <w:div w:id="1267886792">
          <w:marLeft w:val="640"/>
          <w:marRight w:val="0"/>
          <w:marTop w:val="0"/>
          <w:marBottom w:val="0"/>
          <w:divBdr>
            <w:top w:val="none" w:sz="0" w:space="0" w:color="auto"/>
            <w:left w:val="none" w:sz="0" w:space="0" w:color="auto"/>
            <w:bottom w:val="none" w:sz="0" w:space="0" w:color="auto"/>
            <w:right w:val="none" w:sz="0" w:space="0" w:color="auto"/>
          </w:divBdr>
        </w:div>
        <w:div w:id="260841789">
          <w:marLeft w:val="640"/>
          <w:marRight w:val="0"/>
          <w:marTop w:val="0"/>
          <w:marBottom w:val="0"/>
          <w:divBdr>
            <w:top w:val="none" w:sz="0" w:space="0" w:color="auto"/>
            <w:left w:val="none" w:sz="0" w:space="0" w:color="auto"/>
            <w:bottom w:val="none" w:sz="0" w:space="0" w:color="auto"/>
            <w:right w:val="none" w:sz="0" w:space="0" w:color="auto"/>
          </w:divBdr>
        </w:div>
        <w:div w:id="354697563">
          <w:marLeft w:val="640"/>
          <w:marRight w:val="0"/>
          <w:marTop w:val="0"/>
          <w:marBottom w:val="0"/>
          <w:divBdr>
            <w:top w:val="none" w:sz="0" w:space="0" w:color="auto"/>
            <w:left w:val="none" w:sz="0" w:space="0" w:color="auto"/>
            <w:bottom w:val="none" w:sz="0" w:space="0" w:color="auto"/>
            <w:right w:val="none" w:sz="0" w:space="0" w:color="auto"/>
          </w:divBdr>
        </w:div>
        <w:div w:id="1917323653">
          <w:marLeft w:val="640"/>
          <w:marRight w:val="0"/>
          <w:marTop w:val="0"/>
          <w:marBottom w:val="0"/>
          <w:divBdr>
            <w:top w:val="none" w:sz="0" w:space="0" w:color="auto"/>
            <w:left w:val="none" w:sz="0" w:space="0" w:color="auto"/>
            <w:bottom w:val="none" w:sz="0" w:space="0" w:color="auto"/>
            <w:right w:val="none" w:sz="0" w:space="0" w:color="auto"/>
          </w:divBdr>
        </w:div>
        <w:div w:id="361129544">
          <w:marLeft w:val="640"/>
          <w:marRight w:val="0"/>
          <w:marTop w:val="0"/>
          <w:marBottom w:val="0"/>
          <w:divBdr>
            <w:top w:val="none" w:sz="0" w:space="0" w:color="auto"/>
            <w:left w:val="none" w:sz="0" w:space="0" w:color="auto"/>
            <w:bottom w:val="none" w:sz="0" w:space="0" w:color="auto"/>
            <w:right w:val="none" w:sz="0" w:space="0" w:color="auto"/>
          </w:divBdr>
        </w:div>
        <w:div w:id="1905334726">
          <w:marLeft w:val="640"/>
          <w:marRight w:val="0"/>
          <w:marTop w:val="0"/>
          <w:marBottom w:val="0"/>
          <w:divBdr>
            <w:top w:val="none" w:sz="0" w:space="0" w:color="auto"/>
            <w:left w:val="none" w:sz="0" w:space="0" w:color="auto"/>
            <w:bottom w:val="none" w:sz="0" w:space="0" w:color="auto"/>
            <w:right w:val="none" w:sz="0" w:space="0" w:color="auto"/>
          </w:divBdr>
        </w:div>
        <w:div w:id="2133472390">
          <w:marLeft w:val="640"/>
          <w:marRight w:val="0"/>
          <w:marTop w:val="0"/>
          <w:marBottom w:val="0"/>
          <w:divBdr>
            <w:top w:val="none" w:sz="0" w:space="0" w:color="auto"/>
            <w:left w:val="none" w:sz="0" w:space="0" w:color="auto"/>
            <w:bottom w:val="none" w:sz="0" w:space="0" w:color="auto"/>
            <w:right w:val="none" w:sz="0" w:space="0" w:color="auto"/>
          </w:divBdr>
        </w:div>
        <w:div w:id="546919632">
          <w:marLeft w:val="640"/>
          <w:marRight w:val="0"/>
          <w:marTop w:val="0"/>
          <w:marBottom w:val="0"/>
          <w:divBdr>
            <w:top w:val="none" w:sz="0" w:space="0" w:color="auto"/>
            <w:left w:val="none" w:sz="0" w:space="0" w:color="auto"/>
            <w:bottom w:val="none" w:sz="0" w:space="0" w:color="auto"/>
            <w:right w:val="none" w:sz="0" w:space="0" w:color="auto"/>
          </w:divBdr>
        </w:div>
        <w:div w:id="107284305">
          <w:marLeft w:val="640"/>
          <w:marRight w:val="0"/>
          <w:marTop w:val="0"/>
          <w:marBottom w:val="0"/>
          <w:divBdr>
            <w:top w:val="none" w:sz="0" w:space="0" w:color="auto"/>
            <w:left w:val="none" w:sz="0" w:space="0" w:color="auto"/>
            <w:bottom w:val="none" w:sz="0" w:space="0" w:color="auto"/>
            <w:right w:val="none" w:sz="0" w:space="0" w:color="auto"/>
          </w:divBdr>
        </w:div>
        <w:div w:id="1204055159">
          <w:marLeft w:val="640"/>
          <w:marRight w:val="0"/>
          <w:marTop w:val="0"/>
          <w:marBottom w:val="0"/>
          <w:divBdr>
            <w:top w:val="none" w:sz="0" w:space="0" w:color="auto"/>
            <w:left w:val="none" w:sz="0" w:space="0" w:color="auto"/>
            <w:bottom w:val="none" w:sz="0" w:space="0" w:color="auto"/>
            <w:right w:val="none" w:sz="0" w:space="0" w:color="auto"/>
          </w:divBdr>
        </w:div>
        <w:div w:id="1321159">
          <w:marLeft w:val="640"/>
          <w:marRight w:val="0"/>
          <w:marTop w:val="0"/>
          <w:marBottom w:val="0"/>
          <w:divBdr>
            <w:top w:val="none" w:sz="0" w:space="0" w:color="auto"/>
            <w:left w:val="none" w:sz="0" w:space="0" w:color="auto"/>
            <w:bottom w:val="none" w:sz="0" w:space="0" w:color="auto"/>
            <w:right w:val="none" w:sz="0" w:space="0" w:color="auto"/>
          </w:divBdr>
        </w:div>
        <w:div w:id="500048023">
          <w:marLeft w:val="640"/>
          <w:marRight w:val="0"/>
          <w:marTop w:val="0"/>
          <w:marBottom w:val="0"/>
          <w:divBdr>
            <w:top w:val="none" w:sz="0" w:space="0" w:color="auto"/>
            <w:left w:val="none" w:sz="0" w:space="0" w:color="auto"/>
            <w:bottom w:val="none" w:sz="0" w:space="0" w:color="auto"/>
            <w:right w:val="none" w:sz="0" w:space="0" w:color="auto"/>
          </w:divBdr>
        </w:div>
        <w:div w:id="1935089389">
          <w:marLeft w:val="640"/>
          <w:marRight w:val="0"/>
          <w:marTop w:val="0"/>
          <w:marBottom w:val="0"/>
          <w:divBdr>
            <w:top w:val="none" w:sz="0" w:space="0" w:color="auto"/>
            <w:left w:val="none" w:sz="0" w:space="0" w:color="auto"/>
            <w:bottom w:val="none" w:sz="0" w:space="0" w:color="auto"/>
            <w:right w:val="none" w:sz="0" w:space="0" w:color="auto"/>
          </w:divBdr>
        </w:div>
        <w:div w:id="1704207961">
          <w:marLeft w:val="640"/>
          <w:marRight w:val="0"/>
          <w:marTop w:val="0"/>
          <w:marBottom w:val="0"/>
          <w:divBdr>
            <w:top w:val="none" w:sz="0" w:space="0" w:color="auto"/>
            <w:left w:val="none" w:sz="0" w:space="0" w:color="auto"/>
            <w:bottom w:val="none" w:sz="0" w:space="0" w:color="auto"/>
            <w:right w:val="none" w:sz="0" w:space="0" w:color="auto"/>
          </w:divBdr>
        </w:div>
        <w:div w:id="779490505">
          <w:marLeft w:val="640"/>
          <w:marRight w:val="0"/>
          <w:marTop w:val="0"/>
          <w:marBottom w:val="0"/>
          <w:divBdr>
            <w:top w:val="none" w:sz="0" w:space="0" w:color="auto"/>
            <w:left w:val="none" w:sz="0" w:space="0" w:color="auto"/>
            <w:bottom w:val="none" w:sz="0" w:space="0" w:color="auto"/>
            <w:right w:val="none" w:sz="0" w:space="0" w:color="auto"/>
          </w:divBdr>
        </w:div>
        <w:div w:id="969088035">
          <w:marLeft w:val="640"/>
          <w:marRight w:val="0"/>
          <w:marTop w:val="0"/>
          <w:marBottom w:val="0"/>
          <w:divBdr>
            <w:top w:val="none" w:sz="0" w:space="0" w:color="auto"/>
            <w:left w:val="none" w:sz="0" w:space="0" w:color="auto"/>
            <w:bottom w:val="none" w:sz="0" w:space="0" w:color="auto"/>
            <w:right w:val="none" w:sz="0" w:space="0" w:color="auto"/>
          </w:divBdr>
        </w:div>
        <w:div w:id="1621061453">
          <w:marLeft w:val="640"/>
          <w:marRight w:val="0"/>
          <w:marTop w:val="0"/>
          <w:marBottom w:val="0"/>
          <w:divBdr>
            <w:top w:val="none" w:sz="0" w:space="0" w:color="auto"/>
            <w:left w:val="none" w:sz="0" w:space="0" w:color="auto"/>
            <w:bottom w:val="none" w:sz="0" w:space="0" w:color="auto"/>
            <w:right w:val="none" w:sz="0" w:space="0" w:color="auto"/>
          </w:divBdr>
        </w:div>
      </w:divsChild>
    </w:div>
    <w:div w:id="2037389332">
      <w:bodyDiv w:val="1"/>
      <w:marLeft w:val="0"/>
      <w:marRight w:val="0"/>
      <w:marTop w:val="0"/>
      <w:marBottom w:val="0"/>
      <w:divBdr>
        <w:top w:val="none" w:sz="0" w:space="0" w:color="auto"/>
        <w:left w:val="none" w:sz="0" w:space="0" w:color="auto"/>
        <w:bottom w:val="none" w:sz="0" w:space="0" w:color="auto"/>
        <w:right w:val="none" w:sz="0" w:space="0" w:color="auto"/>
      </w:divBdr>
      <w:divsChild>
        <w:div w:id="1337340259">
          <w:marLeft w:val="480"/>
          <w:marRight w:val="0"/>
          <w:marTop w:val="0"/>
          <w:marBottom w:val="0"/>
          <w:divBdr>
            <w:top w:val="none" w:sz="0" w:space="0" w:color="auto"/>
            <w:left w:val="none" w:sz="0" w:space="0" w:color="auto"/>
            <w:bottom w:val="none" w:sz="0" w:space="0" w:color="auto"/>
            <w:right w:val="none" w:sz="0" w:space="0" w:color="auto"/>
          </w:divBdr>
        </w:div>
        <w:div w:id="716078615">
          <w:marLeft w:val="480"/>
          <w:marRight w:val="0"/>
          <w:marTop w:val="0"/>
          <w:marBottom w:val="0"/>
          <w:divBdr>
            <w:top w:val="none" w:sz="0" w:space="0" w:color="auto"/>
            <w:left w:val="none" w:sz="0" w:space="0" w:color="auto"/>
            <w:bottom w:val="none" w:sz="0" w:space="0" w:color="auto"/>
            <w:right w:val="none" w:sz="0" w:space="0" w:color="auto"/>
          </w:divBdr>
        </w:div>
        <w:div w:id="1430660361">
          <w:marLeft w:val="480"/>
          <w:marRight w:val="0"/>
          <w:marTop w:val="0"/>
          <w:marBottom w:val="0"/>
          <w:divBdr>
            <w:top w:val="none" w:sz="0" w:space="0" w:color="auto"/>
            <w:left w:val="none" w:sz="0" w:space="0" w:color="auto"/>
            <w:bottom w:val="none" w:sz="0" w:space="0" w:color="auto"/>
            <w:right w:val="none" w:sz="0" w:space="0" w:color="auto"/>
          </w:divBdr>
        </w:div>
        <w:div w:id="1003826082">
          <w:marLeft w:val="480"/>
          <w:marRight w:val="0"/>
          <w:marTop w:val="0"/>
          <w:marBottom w:val="0"/>
          <w:divBdr>
            <w:top w:val="none" w:sz="0" w:space="0" w:color="auto"/>
            <w:left w:val="none" w:sz="0" w:space="0" w:color="auto"/>
            <w:bottom w:val="none" w:sz="0" w:space="0" w:color="auto"/>
            <w:right w:val="none" w:sz="0" w:space="0" w:color="auto"/>
          </w:divBdr>
        </w:div>
        <w:div w:id="2079552458">
          <w:marLeft w:val="480"/>
          <w:marRight w:val="0"/>
          <w:marTop w:val="0"/>
          <w:marBottom w:val="0"/>
          <w:divBdr>
            <w:top w:val="none" w:sz="0" w:space="0" w:color="auto"/>
            <w:left w:val="none" w:sz="0" w:space="0" w:color="auto"/>
            <w:bottom w:val="none" w:sz="0" w:space="0" w:color="auto"/>
            <w:right w:val="none" w:sz="0" w:space="0" w:color="auto"/>
          </w:divBdr>
        </w:div>
        <w:div w:id="2124690144">
          <w:marLeft w:val="480"/>
          <w:marRight w:val="0"/>
          <w:marTop w:val="0"/>
          <w:marBottom w:val="0"/>
          <w:divBdr>
            <w:top w:val="none" w:sz="0" w:space="0" w:color="auto"/>
            <w:left w:val="none" w:sz="0" w:space="0" w:color="auto"/>
            <w:bottom w:val="none" w:sz="0" w:space="0" w:color="auto"/>
            <w:right w:val="none" w:sz="0" w:space="0" w:color="auto"/>
          </w:divBdr>
        </w:div>
        <w:div w:id="1764111588">
          <w:marLeft w:val="480"/>
          <w:marRight w:val="0"/>
          <w:marTop w:val="0"/>
          <w:marBottom w:val="0"/>
          <w:divBdr>
            <w:top w:val="none" w:sz="0" w:space="0" w:color="auto"/>
            <w:left w:val="none" w:sz="0" w:space="0" w:color="auto"/>
            <w:bottom w:val="none" w:sz="0" w:space="0" w:color="auto"/>
            <w:right w:val="none" w:sz="0" w:space="0" w:color="auto"/>
          </w:divBdr>
        </w:div>
        <w:div w:id="975646256">
          <w:marLeft w:val="480"/>
          <w:marRight w:val="0"/>
          <w:marTop w:val="0"/>
          <w:marBottom w:val="0"/>
          <w:divBdr>
            <w:top w:val="none" w:sz="0" w:space="0" w:color="auto"/>
            <w:left w:val="none" w:sz="0" w:space="0" w:color="auto"/>
            <w:bottom w:val="none" w:sz="0" w:space="0" w:color="auto"/>
            <w:right w:val="none" w:sz="0" w:space="0" w:color="auto"/>
          </w:divBdr>
        </w:div>
        <w:div w:id="1109813291">
          <w:marLeft w:val="480"/>
          <w:marRight w:val="0"/>
          <w:marTop w:val="0"/>
          <w:marBottom w:val="0"/>
          <w:divBdr>
            <w:top w:val="none" w:sz="0" w:space="0" w:color="auto"/>
            <w:left w:val="none" w:sz="0" w:space="0" w:color="auto"/>
            <w:bottom w:val="none" w:sz="0" w:space="0" w:color="auto"/>
            <w:right w:val="none" w:sz="0" w:space="0" w:color="auto"/>
          </w:divBdr>
        </w:div>
        <w:div w:id="186529494">
          <w:marLeft w:val="480"/>
          <w:marRight w:val="0"/>
          <w:marTop w:val="0"/>
          <w:marBottom w:val="0"/>
          <w:divBdr>
            <w:top w:val="none" w:sz="0" w:space="0" w:color="auto"/>
            <w:left w:val="none" w:sz="0" w:space="0" w:color="auto"/>
            <w:bottom w:val="none" w:sz="0" w:space="0" w:color="auto"/>
            <w:right w:val="none" w:sz="0" w:space="0" w:color="auto"/>
          </w:divBdr>
        </w:div>
        <w:div w:id="582181569">
          <w:marLeft w:val="480"/>
          <w:marRight w:val="0"/>
          <w:marTop w:val="0"/>
          <w:marBottom w:val="0"/>
          <w:divBdr>
            <w:top w:val="none" w:sz="0" w:space="0" w:color="auto"/>
            <w:left w:val="none" w:sz="0" w:space="0" w:color="auto"/>
            <w:bottom w:val="none" w:sz="0" w:space="0" w:color="auto"/>
            <w:right w:val="none" w:sz="0" w:space="0" w:color="auto"/>
          </w:divBdr>
        </w:div>
        <w:div w:id="664671310">
          <w:marLeft w:val="480"/>
          <w:marRight w:val="0"/>
          <w:marTop w:val="0"/>
          <w:marBottom w:val="0"/>
          <w:divBdr>
            <w:top w:val="none" w:sz="0" w:space="0" w:color="auto"/>
            <w:left w:val="none" w:sz="0" w:space="0" w:color="auto"/>
            <w:bottom w:val="none" w:sz="0" w:space="0" w:color="auto"/>
            <w:right w:val="none" w:sz="0" w:space="0" w:color="auto"/>
          </w:divBdr>
        </w:div>
        <w:div w:id="1571501366">
          <w:marLeft w:val="480"/>
          <w:marRight w:val="0"/>
          <w:marTop w:val="0"/>
          <w:marBottom w:val="0"/>
          <w:divBdr>
            <w:top w:val="none" w:sz="0" w:space="0" w:color="auto"/>
            <w:left w:val="none" w:sz="0" w:space="0" w:color="auto"/>
            <w:bottom w:val="none" w:sz="0" w:space="0" w:color="auto"/>
            <w:right w:val="none" w:sz="0" w:space="0" w:color="auto"/>
          </w:divBdr>
        </w:div>
        <w:div w:id="1914074936">
          <w:marLeft w:val="480"/>
          <w:marRight w:val="0"/>
          <w:marTop w:val="0"/>
          <w:marBottom w:val="0"/>
          <w:divBdr>
            <w:top w:val="none" w:sz="0" w:space="0" w:color="auto"/>
            <w:left w:val="none" w:sz="0" w:space="0" w:color="auto"/>
            <w:bottom w:val="none" w:sz="0" w:space="0" w:color="auto"/>
            <w:right w:val="none" w:sz="0" w:space="0" w:color="auto"/>
          </w:divBdr>
        </w:div>
        <w:div w:id="1973558234">
          <w:marLeft w:val="480"/>
          <w:marRight w:val="0"/>
          <w:marTop w:val="0"/>
          <w:marBottom w:val="0"/>
          <w:divBdr>
            <w:top w:val="none" w:sz="0" w:space="0" w:color="auto"/>
            <w:left w:val="none" w:sz="0" w:space="0" w:color="auto"/>
            <w:bottom w:val="none" w:sz="0" w:space="0" w:color="auto"/>
            <w:right w:val="none" w:sz="0" w:space="0" w:color="auto"/>
          </w:divBdr>
        </w:div>
        <w:div w:id="1488092686">
          <w:marLeft w:val="480"/>
          <w:marRight w:val="0"/>
          <w:marTop w:val="0"/>
          <w:marBottom w:val="0"/>
          <w:divBdr>
            <w:top w:val="none" w:sz="0" w:space="0" w:color="auto"/>
            <w:left w:val="none" w:sz="0" w:space="0" w:color="auto"/>
            <w:bottom w:val="none" w:sz="0" w:space="0" w:color="auto"/>
            <w:right w:val="none" w:sz="0" w:space="0" w:color="auto"/>
          </w:divBdr>
        </w:div>
        <w:div w:id="1493645735">
          <w:marLeft w:val="480"/>
          <w:marRight w:val="0"/>
          <w:marTop w:val="0"/>
          <w:marBottom w:val="0"/>
          <w:divBdr>
            <w:top w:val="none" w:sz="0" w:space="0" w:color="auto"/>
            <w:left w:val="none" w:sz="0" w:space="0" w:color="auto"/>
            <w:bottom w:val="none" w:sz="0" w:space="0" w:color="auto"/>
            <w:right w:val="none" w:sz="0" w:space="0" w:color="auto"/>
          </w:divBdr>
        </w:div>
        <w:div w:id="1228958603">
          <w:marLeft w:val="480"/>
          <w:marRight w:val="0"/>
          <w:marTop w:val="0"/>
          <w:marBottom w:val="0"/>
          <w:divBdr>
            <w:top w:val="none" w:sz="0" w:space="0" w:color="auto"/>
            <w:left w:val="none" w:sz="0" w:space="0" w:color="auto"/>
            <w:bottom w:val="none" w:sz="0" w:space="0" w:color="auto"/>
            <w:right w:val="none" w:sz="0" w:space="0" w:color="auto"/>
          </w:divBdr>
        </w:div>
        <w:div w:id="268240480">
          <w:marLeft w:val="480"/>
          <w:marRight w:val="0"/>
          <w:marTop w:val="0"/>
          <w:marBottom w:val="0"/>
          <w:divBdr>
            <w:top w:val="none" w:sz="0" w:space="0" w:color="auto"/>
            <w:left w:val="none" w:sz="0" w:space="0" w:color="auto"/>
            <w:bottom w:val="none" w:sz="0" w:space="0" w:color="auto"/>
            <w:right w:val="none" w:sz="0" w:space="0" w:color="auto"/>
          </w:divBdr>
        </w:div>
        <w:div w:id="2050062487">
          <w:marLeft w:val="480"/>
          <w:marRight w:val="0"/>
          <w:marTop w:val="0"/>
          <w:marBottom w:val="0"/>
          <w:divBdr>
            <w:top w:val="none" w:sz="0" w:space="0" w:color="auto"/>
            <w:left w:val="none" w:sz="0" w:space="0" w:color="auto"/>
            <w:bottom w:val="none" w:sz="0" w:space="0" w:color="auto"/>
            <w:right w:val="none" w:sz="0" w:space="0" w:color="auto"/>
          </w:divBdr>
        </w:div>
        <w:div w:id="86586167">
          <w:marLeft w:val="480"/>
          <w:marRight w:val="0"/>
          <w:marTop w:val="0"/>
          <w:marBottom w:val="0"/>
          <w:divBdr>
            <w:top w:val="none" w:sz="0" w:space="0" w:color="auto"/>
            <w:left w:val="none" w:sz="0" w:space="0" w:color="auto"/>
            <w:bottom w:val="none" w:sz="0" w:space="0" w:color="auto"/>
            <w:right w:val="none" w:sz="0" w:space="0" w:color="auto"/>
          </w:divBdr>
        </w:div>
        <w:div w:id="262802866">
          <w:marLeft w:val="480"/>
          <w:marRight w:val="0"/>
          <w:marTop w:val="0"/>
          <w:marBottom w:val="0"/>
          <w:divBdr>
            <w:top w:val="none" w:sz="0" w:space="0" w:color="auto"/>
            <w:left w:val="none" w:sz="0" w:space="0" w:color="auto"/>
            <w:bottom w:val="none" w:sz="0" w:space="0" w:color="auto"/>
            <w:right w:val="none" w:sz="0" w:space="0" w:color="auto"/>
          </w:divBdr>
        </w:div>
        <w:div w:id="266740714">
          <w:marLeft w:val="480"/>
          <w:marRight w:val="0"/>
          <w:marTop w:val="0"/>
          <w:marBottom w:val="0"/>
          <w:divBdr>
            <w:top w:val="none" w:sz="0" w:space="0" w:color="auto"/>
            <w:left w:val="none" w:sz="0" w:space="0" w:color="auto"/>
            <w:bottom w:val="none" w:sz="0" w:space="0" w:color="auto"/>
            <w:right w:val="none" w:sz="0" w:space="0" w:color="auto"/>
          </w:divBdr>
        </w:div>
        <w:div w:id="863596408">
          <w:marLeft w:val="480"/>
          <w:marRight w:val="0"/>
          <w:marTop w:val="0"/>
          <w:marBottom w:val="0"/>
          <w:divBdr>
            <w:top w:val="none" w:sz="0" w:space="0" w:color="auto"/>
            <w:left w:val="none" w:sz="0" w:space="0" w:color="auto"/>
            <w:bottom w:val="none" w:sz="0" w:space="0" w:color="auto"/>
            <w:right w:val="none" w:sz="0" w:space="0" w:color="auto"/>
          </w:divBdr>
        </w:div>
        <w:div w:id="1875994299">
          <w:marLeft w:val="480"/>
          <w:marRight w:val="0"/>
          <w:marTop w:val="0"/>
          <w:marBottom w:val="0"/>
          <w:divBdr>
            <w:top w:val="none" w:sz="0" w:space="0" w:color="auto"/>
            <w:left w:val="none" w:sz="0" w:space="0" w:color="auto"/>
            <w:bottom w:val="none" w:sz="0" w:space="0" w:color="auto"/>
            <w:right w:val="none" w:sz="0" w:space="0" w:color="auto"/>
          </w:divBdr>
        </w:div>
        <w:div w:id="152111645">
          <w:marLeft w:val="480"/>
          <w:marRight w:val="0"/>
          <w:marTop w:val="0"/>
          <w:marBottom w:val="0"/>
          <w:divBdr>
            <w:top w:val="none" w:sz="0" w:space="0" w:color="auto"/>
            <w:left w:val="none" w:sz="0" w:space="0" w:color="auto"/>
            <w:bottom w:val="none" w:sz="0" w:space="0" w:color="auto"/>
            <w:right w:val="none" w:sz="0" w:space="0" w:color="auto"/>
          </w:divBdr>
        </w:div>
        <w:div w:id="374625426">
          <w:marLeft w:val="480"/>
          <w:marRight w:val="0"/>
          <w:marTop w:val="0"/>
          <w:marBottom w:val="0"/>
          <w:divBdr>
            <w:top w:val="none" w:sz="0" w:space="0" w:color="auto"/>
            <w:left w:val="none" w:sz="0" w:space="0" w:color="auto"/>
            <w:bottom w:val="none" w:sz="0" w:space="0" w:color="auto"/>
            <w:right w:val="none" w:sz="0" w:space="0" w:color="auto"/>
          </w:divBdr>
        </w:div>
        <w:div w:id="856970454">
          <w:marLeft w:val="480"/>
          <w:marRight w:val="0"/>
          <w:marTop w:val="0"/>
          <w:marBottom w:val="0"/>
          <w:divBdr>
            <w:top w:val="none" w:sz="0" w:space="0" w:color="auto"/>
            <w:left w:val="none" w:sz="0" w:space="0" w:color="auto"/>
            <w:bottom w:val="none" w:sz="0" w:space="0" w:color="auto"/>
            <w:right w:val="none" w:sz="0" w:space="0" w:color="auto"/>
          </w:divBdr>
        </w:div>
        <w:div w:id="666902374">
          <w:marLeft w:val="480"/>
          <w:marRight w:val="0"/>
          <w:marTop w:val="0"/>
          <w:marBottom w:val="0"/>
          <w:divBdr>
            <w:top w:val="none" w:sz="0" w:space="0" w:color="auto"/>
            <w:left w:val="none" w:sz="0" w:space="0" w:color="auto"/>
            <w:bottom w:val="none" w:sz="0" w:space="0" w:color="auto"/>
            <w:right w:val="none" w:sz="0" w:space="0" w:color="auto"/>
          </w:divBdr>
        </w:div>
        <w:div w:id="261185422">
          <w:marLeft w:val="480"/>
          <w:marRight w:val="0"/>
          <w:marTop w:val="0"/>
          <w:marBottom w:val="0"/>
          <w:divBdr>
            <w:top w:val="none" w:sz="0" w:space="0" w:color="auto"/>
            <w:left w:val="none" w:sz="0" w:space="0" w:color="auto"/>
            <w:bottom w:val="none" w:sz="0" w:space="0" w:color="auto"/>
            <w:right w:val="none" w:sz="0" w:space="0" w:color="auto"/>
          </w:divBdr>
        </w:div>
        <w:div w:id="1183860323">
          <w:marLeft w:val="480"/>
          <w:marRight w:val="0"/>
          <w:marTop w:val="0"/>
          <w:marBottom w:val="0"/>
          <w:divBdr>
            <w:top w:val="none" w:sz="0" w:space="0" w:color="auto"/>
            <w:left w:val="none" w:sz="0" w:space="0" w:color="auto"/>
            <w:bottom w:val="none" w:sz="0" w:space="0" w:color="auto"/>
            <w:right w:val="none" w:sz="0" w:space="0" w:color="auto"/>
          </w:divBdr>
        </w:div>
        <w:div w:id="54203430">
          <w:marLeft w:val="480"/>
          <w:marRight w:val="0"/>
          <w:marTop w:val="0"/>
          <w:marBottom w:val="0"/>
          <w:divBdr>
            <w:top w:val="none" w:sz="0" w:space="0" w:color="auto"/>
            <w:left w:val="none" w:sz="0" w:space="0" w:color="auto"/>
            <w:bottom w:val="none" w:sz="0" w:space="0" w:color="auto"/>
            <w:right w:val="none" w:sz="0" w:space="0" w:color="auto"/>
          </w:divBdr>
        </w:div>
        <w:div w:id="1781757221">
          <w:marLeft w:val="480"/>
          <w:marRight w:val="0"/>
          <w:marTop w:val="0"/>
          <w:marBottom w:val="0"/>
          <w:divBdr>
            <w:top w:val="none" w:sz="0" w:space="0" w:color="auto"/>
            <w:left w:val="none" w:sz="0" w:space="0" w:color="auto"/>
            <w:bottom w:val="none" w:sz="0" w:space="0" w:color="auto"/>
            <w:right w:val="none" w:sz="0" w:space="0" w:color="auto"/>
          </w:divBdr>
        </w:div>
        <w:div w:id="226649265">
          <w:marLeft w:val="480"/>
          <w:marRight w:val="0"/>
          <w:marTop w:val="0"/>
          <w:marBottom w:val="0"/>
          <w:divBdr>
            <w:top w:val="none" w:sz="0" w:space="0" w:color="auto"/>
            <w:left w:val="none" w:sz="0" w:space="0" w:color="auto"/>
            <w:bottom w:val="none" w:sz="0" w:space="0" w:color="auto"/>
            <w:right w:val="none" w:sz="0" w:space="0" w:color="auto"/>
          </w:divBdr>
        </w:div>
        <w:div w:id="1250236633">
          <w:marLeft w:val="480"/>
          <w:marRight w:val="0"/>
          <w:marTop w:val="0"/>
          <w:marBottom w:val="0"/>
          <w:divBdr>
            <w:top w:val="none" w:sz="0" w:space="0" w:color="auto"/>
            <w:left w:val="none" w:sz="0" w:space="0" w:color="auto"/>
            <w:bottom w:val="none" w:sz="0" w:space="0" w:color="auto"/>
            <w:right w:val="none" w:sz="0" w:space="0" w:color="auto"/>
          </w:divBdr>
        </w:div>
        <w:div w:id="511844600">
          <w:marLeft w:val="480"/>
          <w:marRight w:val="0"/>
          <w:marTop w:val="0"/>
          <w:marBottom w:val="0"/>
          <w:divBdr>
            <w:top w:val="none" w:sz="0" w:space="0" w:color="auto"/>
            <w:left w:val="none" w:sz="0" w:space="0" w:color="auto"/>
            <w:bottom w:val="none" w:sz="0" w:space="0" w:color="auto"/>
            <w:right w:val="none" w:sz="0" w:space="0" w:color="auto"/>
          </w:divBdr>
        </w:div>
        <w:div w:id="1496188068">
          <w:marLeft w:val="480"/>
          <w:marRight w:val="0"/>
          <w:marTop w:val="0"/>
          <w:marBottom w:val="0"/>
          <w:divBdr>
            <w:top w:val="none" w:sz="0" w:space="0" w:color="auto"/>
            <w:left w:val="none" w:sz="0" w:space="0" w:color="auto"/>
            <w:bottom w:val="none" w:sz="0" w:space="0" w:color="auto"/>
            <w:right w:val="none" w:sz="0" w:space="0" w:color="auto"/>
          </w:divBdr>
        </w:div>
        <w:div w:id="2030329116">
          <w:marLeft w:val="480"/>
          <w:marRight w:val="0"/>
          <w:marTop w:val="0"/>
          <w:marBottom w:val="0"/>
          <w:divBdr>
            <w:top w:val="none" w:sz="0" w:space="0" w:color="auto"/>
            <w:left w:val="none" w:sz="0" w:space="0" w:color="auto"/>
            <w:bottom w:val="none" w:sz="0" w:space="0" w:color="auto"/>
            <w:right w:val="none" w:sz="0" w:space="0" w:color="auto"/>
          </w:divBdr>
        </w:div>
        <w:div w:id="402070443">
          <w:marLeft w:val="480"/>
          <w:marRight w:val="0"/>
          <w:marTop w:val="0"/>
          <w:marBottom w:val="0"/>
          <w:divBdr>
            <w:top w:val="none" w:sz="0" w:space="0" w:color="auto"/>
            <w:left w:val="none" w:sz="0" w:space="0" w:color="auto"/>
            <w:bottom w:val="none" w:sz="0" w:space="0" w:color="auto"/>
            <w:right w:val="none" w:sz="0" w:space="0" w:color="auto"/>
          </w:divBdr>
        </w:div>
        <w:div w:id="831482729">
          <w:marLeft w:val="480"/>
          <w:marRight w:val="0"/>
          <w:marTop w:val="0"/>
          <w:marBottom w:val="0"/>
          <w:divBdr>
            <w:top w:val="none" w:sz="0" w:space="0" w:color="auto"/>
            <w:left w:val="none" w:sz="0" w:space="0" w:color="auto"/>
            <w:bottom w:val="none" w:sz="0" w:space="0" w:color="auto"/>
            <w:right w:val="none" w:sz="0" w:space="0" w:color="auto"/>
          </w:divBdr>
        </w:div>
        <w:div w:id="534006641">
          <w:marLeft w:val="480"/>
          <w:marRight w:val="0"/>
          <w:marTop w:val="0"/>
          <w:marBottom w:val="0"/>
          <w:divBdr>
            <w:top w:val="none" w:sz="0" w:space="0" w:color="auto"/>
            <w:left w:val="none" w:sz="0" w:space="0" w:color="auto"/>
            <w:bottom w:val="none" w:sz="0" w:space="0" w:color="auto"/>
            <w:right w:val="none" w:sz="0" w:space="0" w:color="auto"/>
          </w:divBdr>
        </w:div>
        <w:div w:id="1990209454">
          <w:marLeft w:val="480"/>
          <w:marRight w:val="0"/>
          <w:marTop w:val="0"/>
          <w:marBottom w:val="0"/>
          <w:divBdr>
            <w:top w:val="none" w:sz="0" w:space="0" w:color="auto"/>
            <w:left w:val="none" w:sz="0" w:space="0" w:color="auto"/>
            <w:bottom w:val="none" w:sz="0" w:space="0" w:color="auto"/>
            <w:right w:val="none" w:sz="0" w:space="0" w:color="auto"/>
          </w:divBdr>
        </w:div>
        <w:div w:id="929580831">
          <w:marLeft w:val="480"/>
          <w:marRight w:val="0"/>
          <w:marTop w:val="0"/>
          <w:marBottom w:val="0"/>
          <w:divBdr>
            <w:top w:val="none" w:sz="0" w:space="0" w:color="auto"/>
            <w:left w:val="none" w:sz="0" w:space="0" w:color="auto"/>
            <w:bottom w:val="none" w:sz="0" w:space="0" w:color="auto"/>
            <w:right w:val="none" w:sz="0" w:space="0" w:color="auto"/>
          </w:divBdr>
        </w:div>
        <w:div w:id="220485792">
          <w:marLeft w:val="480"/>
          <w:marRight w:val="0"/>
          <w:marTop w:val="0"/>
          <w:marBottom w:val="0"/>
          <w:divBdr>
            <w:top w:val="none" w:sz="0" w:space="0" w:color="auto"/>
            <w:left w:val="none" w:sz="0" w:space="0" w:color="auto"/>
            <w:bottom w:val="none" w:sz="0" w:space="0" w:color="auto"/>
            <w:right w:val="none" w:sz="0" w:space="0" w:color="auto"/>
          </w:divBdr>
        </w:div>
        <w:div w:id="899704419">
          <w:marLeft w:val="480"/>
          <w:marRight w:val="0"/>
          <w:marTop w:val="0"/>
          <w:marBottom w:val="0"/>
          <w:divBdr>
            <w:top w:val="none" w:sz="0" w:space="0" w:color="auto"/>
            <w:left w:val="none" w:sz="0" w:space="0" w:color="auto"/>
            <w:bottom w:val="none" w:sz="0" w:space="0" w:color="auto"/>
            <w:right w:val="none" w:sz="0" w:space="0" w:color="auto"/>
          </w:divBdr>
        </w:div>
        <w:div w:id="1731154069">
          <w:marLeft w:val="480"/>
          <w:marRight w:val="0"/>
          <w:marTop w:val="0"/>
          <w:marBottom w:val="0"/>
          <w:divBdr>
            <w:top w:val="none" w:sz="0" w:space="0" w:color="auto"/>
            <w:left w:val="none" w:sz="0" w:space="0" w:color="auto"/>
            <w:bottom w:val="none" w:sz="0" w:space="0" w:color="auto"/>
            <w:right w:val="none" w:sz="0" w:space="0" w:color="auto"/>
          </w:divBdr>
        </w:div>
        <w:div w:id="634528317">
          <w:marLeft w:val="480"/>
          <w:marRight w:val="0"/>
          <w:marTop w:val="0"/>
          <w:marBottom w:val="0"/>
          <w:divBdr>
            <w:top w:val="none" w:sz="0" w:space="0" w:color="auto"/>
            <w:left w:val="none" w:sz="0" w:space="0" w:color="auto"/>
            <w:bottom w:val="none" w:sz="0" w:space="0" w:color="auto"/>
            <w:right w:val="none" w:sz="0" w:space="0" w:color="auto"/>
          </w:divBdr>
        </w:div>
        <w:div w:id="1401633835">
          <w:marLeft w:val="480"/>
          <w:marRight w:val="0"/>
          <w:marTop w:val="0"/>
          <w:marBottom w:val="0"/>
          <w:divBdr>
            <w:top w:val="none" w:sz="0" w:space="0" w:color="auto"/>
            <w:left w:val="none" w:sz="0" w:space="0" w:color="auto"/>
            <w:bottom w:val="none" w:sz="0" w:space="0" w:color="auto"/>
            <w:right w:val="none" w:sz="0" w:space="0" w:color="auto"/>
          </w:divBdr>
        </w:div>
        <w:div w:id="1852722914">
          <w:marLeft w:val="480"/>
          <w:marRight w:val="0"/>
          <w:marTop w:val="0"/>
          <w:marBottom w:val="0"/>
          <w:divBdr>
            <w:top w:val="none" w:sz="0" w:space="0" w:color="auto"/>
            <w:left w:val="none" w:sz="0" w:space="0" w:color="auto"/>
            <w:bottom w:val="none" w:sz="0" w:space="0" w:color="auto"/>
            <w:right w:val="none" w:sz="0" w:space="0" w:color="auto"/>
          </w:divBdr>
        </w:div>
        <w:div w:id="2025008611">
          <w:marLeft w:val="480"/>
          <w:marRight w:val="0"/>
          <w:marTop w:val="0"/>
          <w:marBottom w:val="0"/>
          <w:divBdr>
            <w:top w:val="none" w:sz="0" w:space="0" w:color="auto"/>
            <w:left w:val="none" w:sz="0" w:space="0" w:color="auto"/>
            <w:bottom w:val="none" w:sz="0" w:space="0" w:color="auto"/>
            <w:right w:val="none" w:sz="0" w:space="0" w:color="auto"/>
          </w:divBdr>
        </w:div>
        <w:div w:id="1210218467">
          <w:marLeft w:val="480"/>
          <w:marRight w:val="0"/>
          <w:marTop w:val="0"/>
          <w:marBottom w:val="0"/>
          <w:divBdr>
            <w:top w:val="none" w:sz="0" w:space="0" w:color="auto"/>
            <w:left w:val="none" w:sz="0" w:space="0" w:color="auto"/>
            <w:bottom w:val="none" w:sz="0" w:space="0" w:color="auto"/>
            <w:right w:val="none" w:sz="0" w:space="0" w:color="auto"/>
          </w:divBdr>
        </w:div>
        <w:div w:id="1541236965">
          <w:marLeft w:val="480"/>
          <w:marRight w:val="0"/>
          <w:marTop w:val="0"/>
          <w:marBottom w:val="0"/>
          <w:divBdr>
            <w:top w:val="none" w:sz="0" w:space="0" w:color="auto"/>
            <w:left w:val="none" w:sz="0" w:space="0" w:color="auto"/>
            <w:bottom w:val="none" w:sz="0" w:space="0" w:color="auto"/>
            <w:right w:val="none" w:sz="0" w:space="0" w:color="auto"/>
          </w:divBdr>
        </w:div>
        <w:div w:id="402070359">
          <w:marLeft w:val="480"/>
          <w:marRight w:val="0"/>
          <w:marTop w:val="0"/>
          <w:marBottom w:val="0"/>
          <w:divBdr>
            <w:top w:val="none" w:sz="0" w:space="0" w:color="auto"/>
            <w:left w:val="none" w:sz="0" w:space="0" w:color="auto"/>
            <w:bottom w:val="none" w:sz="0" w:space="0" w:color="auto"/>
            <w:right w:val="none" w:sz="0" w:space="0" w:color="auto"/>
          </w:divBdr>
        </w:div>
        <w:div w:id="663969332">
          <w:marLeft w:val="480"/>
          <w:marRight w:val="0"/>
          <w:marTop w:val="0"/>
          <w:marBottom w:val="0"/>
          <w:divBdr>
            <w:top w:val="none" w:sz="0" w:space="0" w:color="auto"/>
            <w:left w:val="none" w:sz="0" w:space="0" w:color="auto"/>
            <w:bottom w:val="none" w:sz="0" w:space="0" w:color="auto"/>
            <w:right w:val="none" w:sz="0" w:space="0" w:color="auto"/>
          </w:divBdr>
        </w:div>
      </w:divsChild>
    </w:div>
    <w:div w:id="2039813637">
      <w:bodyDiv w:val="1"/>
      <w:marLeft w:val="0"/>
      <w:marRight w:val="0"/>
      <w:marTop w:val="0"/>
      <w:marBottom w:val="0"/>
      <w:divBdr>
        <w:top w:val="none" w:sz="0" w:space="0" w:color="auto"/>
        <w:left w:val="none" w:sz="0" w:space="0" w:color="auto"/>
        <w:bottom w:val="none" w:sz="0" w:space="0" w:color="auto"/>
        <w:right w:val="none" w:sz="0" w:space="0" w:color="auto"/>
      </w:divBdr>
    </w:div>
    <w:div w:id="2040625567">
      <w:bodyDiv w:val="1"/>
      <w:marLeft w:val="0"/>
      <w:marRight w:val="0"/>
      <w:marTop w:val="0"/>
      <w:marBottom w:val="0"/>
      <w:divBdr>
        <w:top w:val="none" w:sz="0" w:space="0" w:color="auto"/>
        <w:left w:val="none" w:sz="0" w:space="0" w:color="auto"/>
        <w:bottom w:val="none" w:sz="0" w:space="0" w:color="auto"/>
        <w:right w:val="none" w:sz="0" w:space="0" w:color="auto"/>
      </w:divBdr>
    </w:div>
    <w:div w:id="2043478127">
      <w:bodyDiv w:val="1"/>
      <w:marLeft w:val="0"/>
      <w:marRight w:val="0"/>
      <w:marTop w:val="0"/>
      <w:marBottom w:val="0"/>
      <w:divBdr>
        <w:top w:val="none" w:sz="0" w:space="0" w:color="auto"/>
        <w:left w:val="none" w:sz="0" w:space="0" w:color="auto"/>
        <w:bottom w:val="none" w:sz="0" w:space="0" w:color="auto"/>
        <w:right w:val="none" w:sz="0" w:space="0" w:color="auto"/>
      </w:divBdr>
    </w:div>
    <w:div w:id="2046249554">
      <w:bodyDiv w:val="1"/>
      <w:marLeft w:val="0"/>
      <w:marRight w:val="0"/>
      <w:marTop w:val="0"/>
      <w:marBottom w:val="0"/>
      <w:divBdr>
        <w:top w:val="none" w:sz="0" w:space="0" w:color="auto"/>
        <w:left w:val="none" w:sz="0" w:space="0" w:color="auto"/>
        <w:bottom w:val="none" w:sz="0" w:space="0" w:color="auto"/>
        <w:right w:val="none" w:sz="0" w:space="0" w:color="auto"/>
      </w:divBdr>
    </w:div>
    <w:div w:id="2051681913">
      <w:bodyDiv w:val="1"/>
      <w:marLeft w:val="0"/>
      <w:marRight w:val="0"/>
      <w:marTop w:val="0"/>
      <w:marBottom w:val="0"/>
      <w:divBdr>
        <w:top w:val="none" w:sz="0" w:space="0" w:color="auto"/>
        <w:left w:val="none" w:sz="0" w:space="0" w:color="auto"/>
        <w:bottom w:val="none" w:sz="0" w:space="0" w:color="auto"/>
        <w:right w:val="none" w:sz="0" w:space="0" w:color="auto"/>
      </w:divBdr>
    </w:div>
    <w:div w:id="2055494407">
      <w:bodyDiv w:val="1"/>
      <w:marLeft w:val="0"/>
      <w:marRight w:val="0"/>
      <w:marTop w:val="0"/>
      <w:marBottom w:val="0"/>
      <w:divBdr>
        <w:top w:val="none" w:sz="0" w:space="0" w:color="auto"/>
        <w:left w:val="none" w:sz="0" w:space="0" w:color="auto"/>
        <w:bottom w:val="none" w:sz="0" w:space="0" w:color="auto"/>
        <w:right w:val="none" w:sz="0" w:space="0" w:color="auto"/>
      </w:divBdr>
    </w:div>
    <w:div w:id="2063284068">
      <w:bodyDiv w:val="1"/>
      <w:marLeft w:val="0"/>
      <w:marRight w:val="0"/>
      <w:marTop w:val="0"/>
      <w:marBottom w:val="0"/>
      <w:divBdr>
        <w:top w:val="none" w:sz="0" w:space="0" w:color="auto"/>
        <w:left w:val="none" w:sz="0" w:space="0" w:color="auto"/>
        <w:bottom w:val="none" w:sz="0" w:space="0" w:color="auto"/>
        <w:right w:val="none" w:sz="0" w:space="0" w:color="auto"/>
      </w:divBdr>
    </w:div>
    <w:div w:id="2069496411">
      <w:bodyDiv w:val="1"/>
      <w:marLeft w:val="0"/>
      <w:marRight w:val="0"/>
      <w:marTop w:val="0"/>
      <w:marBottom w:val="0"/>
      <w:divBdr>
        <w:top w:val="none" w:sz="0" w:space="0" w:color="auto"/>
        <w:left w:val="none" w:sz="0" w:space="0" w:color="auto"/>
        <w:bottom w:val="none" w:sz="0" w:space="0" w:color="auto"/>
        <w:right w:val="none" w:sz="0" w:space="0" w:color="auto"/>
      </w:divBdr>
    </w:div>
    <w:div w:id="2070347798">
      <w:bodyDiv w:val="1"/>
      <w:marLeft w:val="0"/>
      <w:marRight w:val="0"/>
      <w:marTop w:val="0"/>
      <w:marBottom w:val="0"/>
      <w:divBdr>
        <w:top w:val="none" w:sz="0" w:space="0" w:color="auto"/>
        <w:left w:val="none" w:sz="0" w:space="0" w:color="auto"/>
        <w:bottom w:val="none" w:sz="0" w:space="0" w:color="auto"/>
        <w:right w:val="none" w:sz="0" w:space="0" w:color="auto"/>
      </w:divBdr>
    </w:div>
    <w:div w:id="2073186947">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sChild>
        <w:div w:id="2087149002">
          <w:marLeft w:val="480"/>
          <w:marRight w:val="0"/>
          <w:marTop w:val="0"/>
          <w:marBottom w:val="0"/>
          <w:divBdr>
            <w:top w:val="none" w:sz="0" w:space="0" w:color="auto"/>
            <w:left w:val="none" w:sz="0" w:space="0" w:color="auto"/>
            <w:bottom w:val="none" w:sz="0" w:space="0" w:color="auto"/>
            <w:right w:val="none" w:sz="0" w:space="0" w:color="auto"/>
          </w:divBdr>
        </w:div>
        <w:div w:id="1920291770">
          <w:marLeft w:val="480"/>
          <w:marRight w:val="0"/>
          <w:marTop w:val="0"/>
          <w:marBottom w:val="0"/>
          <w:divBdr>
            <w:top w:val="none" w:sz="0" w:space="0" w:color="auto"/>
            <w:left w:val="none" w:sz="0" w:space="0" w:color="auto"/>
            <w:bottom w:val="none" w:sz="0" w:space="0" w:color="auto"/>
            <w:right w:val="none" w:sz="0" w:space="0" w:color="auto"/>
          </w:divBdr>
        </w:div>
        <w:div w:id="451050894">
          <w:marLeft w:val="480"/>
          <w:marRight w:val="0"/>
          <w:marTop w:val="0"/>
          <w:marBottom w:val="0"/>
          <w:divBdr>
            <w:top w:val="none" w:sz="0" w:space="0" w:color="auto"/>
            <w:left w:val="none" w:sz="0" w:space="0" w:color="auto"/>
            <w:bottom w:val="none" w:sz="0" w:space="0" w:color="auto"/>
            <w:right w:val="none" w:sz="0" w:space="0" w:color="auto"/>
          </w:divBdr>
        </w:div>
        <w:div w:id="1519197741">
          <w:marLeft w:val="480"/>
          <w:marRight w:val="0"/>
          <w:marTop w:val="0"/>
          <w:marBottom w:val="0"/>
          <w:divBdr>
            <w:top w:val="none" w:sz="0" w:space="0" w:color="auto"/>
            <w:left w:val="none" w:sz="0" w:space="0" w:color="auto"/>
            <w:bottom w:val="none" w:sz="0" w:space="0" w:color="auto"/>
            <w:right w:val="none" w:sz="0" w:space="0" w:color="auto"/>
          </w:divBdr>
        </w:div>
        <w:div w:id="346906544">
          <w:marLeft w:val="480"/>
          <w:marRight w:val="0"/>
          <w:marTop w:val="0"/>
          <w:marBottom w:val="0"/>
          <w:divBdr>
            <w:top w:val="none" w:sz="0" w:space="0" w:color="auto"/>
            <w:left w:val="none" w:sz="0" w:space="0" w:color="auto"/>
            <w:bottom w:val="none" w:sz="0" w:space="0" w:color="auto"/>
            <w:right w:val="none" w:sz="0" w:space="0" w:color="auto"/>
          </w:divBdr>
        </w:div>
        <w:div w:id="196699084">
          <w:marLeft w:val="480"/>
          <w:marRight w:val="0"/>
          <w:marTop w:val="0"/>
          <w:marBottom w:val="0"/>
          <w:divBdr>
            <w:top w:val="none" w:sz="0" w:space="0" w:color="auto"/>
            <w:left w:val="none" w:sz="0" w:space="0" w:color="auto"/>
            <w:bottom w:val="none" w:sz="0" w:space="0" w:color="auto"/>
            <w:right w:val="none" w:sz="0" w:space="0" w:color="auto"/>
          </w:divBdr>
        </w:div>
        <w:div w:id="1239634884">
          <w:marLeft w:val="480"/>
          <w:marRight w:val="0"/>
          <w:marTop w:val="0"/>
          <w:marBottom w:val="0"/>
          <w:divBdr>
            <w:top w:val="none" w:sz="0" w:space="0" w:color="auto"/>
            <w:left w:val="none" w:sz="0" w:space="0" w:color="auto"/>
            <w:bottom w:val="none" w:sz="0" w:space="0" w:color="auto"/>
            <w:right w:val="none" w:sz="0" w:space="0" w:color="auto"/>
          </w:divBdr>
        </w:div>
        <w:div w:id="1154489388">
          <w:marLeft w:val="480"/>
          <w:marRight w:val="0"/>
          <w:marTop w:val="0"/>
          <w:marBottom w:val="0"/>
          <w:divBdr>
            <w:top w:val="none" w:sz="0" w:space="0" w:color="auto"/>
            <w:left w:val="none" w:sz="0" w:space="0" w:color="auto"/>
            <w:bottom w:val="none" w:sz="0" w:space="0" w:color="auto"/>
            <w:right w:val="none" w:sz="0" w:space="0" w:color="auto"/>
          </w:divBdr>
        </w:div>
        <w:div w:id="1822036320">
          <w:marLeft w:val="480"/>
          <w:marRight w:val="0"/>
          <w:marTop w:val="0"/>
          <w:marBottom w:val="0"/>
          <w:divBdr>
            <w:top w:val="none" w:sz="0" w:space="0" w:color="auto"/>
            <w:left w:val="none" w:sz="0" w:space="0" w:color="auto"/>
            <w:bottom w:val="none" w:sz="0" w:space="0" w:color="auto"/>
            <w:right w:val="none" w:sz="0" w:space="0" w:color="auto"/>
          </w:divBdr>
        </w:div>
        <w:div w:id="1013722264">
          <w:marLeft w:val="480"/>
          <w:marRight w:val="0"/>
          <w:marTop w:val="0"/>
          <w:marBottom w:val="0"/>
          <w:divBdr>
            <w:top w:val="none" w:sz="0" w:space="0" w:color="auto"/>
            <w:left w:val="none" w:sz="0" w:space="0" w:color="auto"/>
            <w:bottom w:val="none" w:sz="0" w:space="0" w:color="auto"/>
            <w:right w:val="none" w:sz="0" w:space="0" w:color="auto"/>
          </w:divBdr>
        </w:div>
        <w:div w:id="1454707703">
          <w:marLeft w:val="480"/>
          <w:marRight w:val="0"/>
          <w:marTop w:val="0"/>
          <w:marBottom w:val="0"/>
          <w:divBdr>
            <w:top w:val="none" w:sz="0" w:space="0" w:color="auto"/>
            <w:left w:val="none" w:sz="0" w:space="0" w:color="auto"/>
            <w:bottom w:val="none" w:sz="0" w:space="0" w:color="auto"/>
            <w:right w:val="none" w:sz="0" w:space="0" w:color="auto"/>
          </w:divBdr>
        </w:div>
        <w:div w:id="1306811298">
          <w:marLeft w:val="480"/>
          <w:marRight w:val="0"/>
          <w:marTop w:val="0"/>
          <w:marBottom w:val="0"/>
          <w:divBdr>
            <w:top w:val="none" w:sz="0" w:space="0" w:color="auto"/>
            <w:left w:val="none" w:sz="0" w:space="0" w:color="auto"/>
            <w:bottom w:val="none" w:sz="0" w:space="0" w:color="auto"/>
            <w:right w:val="none" w:sz="0" w:space="0" w:color="auto"/>
          </w:divBdr>
        </w:div>
        <w:div w:id="767382943">
          <w:marLeft w:val="480"/>
          <w:marRight w:val="0"/>
          <w:marTop w:val="0"/>
          <w:marBottom w:val="0"/>
          <w:divBdr>
            <w:top w:val="none" w:sz="0" w:space="0" w:color="auto"/>
            <w:left w:val="none" w:sz="0" w:space="0" w:color="auto"/>
            <w:bottom w:val="none" w:sz="0" w:space="0" w:color="auto"/>
            <w:right w:val="none" w:sz="0" w:space="0" w:color="auto"/>
          </w:divBdr>
        </w:div>
        <w:div w:id="1100761347">
          <w:marLeft w:val="480"/>
          <w:marRight w:val="0"/>
          <w:marTop w:val="0"/>
          <w:marBottom w:val="0"/>
          <w:divBdr>
            <w:top w:val="none" w:sz="0" w:space="0" w:color="auto"/>
            <w:left w:val="none" w:sz="0" w:space="0" w:color="auto"/>
            <w:bottom w:val="none" w:sz="0" w:space="0" w:color="auto"/>
            <w:right w:val="none" w:sz="0" w:space="0" w:color="auto"/>
          </w:divBdr>
        </w:div>
        <w:div w:id="320162807">
          <w:marLeft w:val="480"/>
          <w:marRight w:val="0"/>
          <w:marTop w:val="0"/>
          <w:marBottom w:val="0"/>
          <w:divBdr>
            <w:top w:val="none" w:sz="0" w:space="0" w:color="auto"/>
            <w:left w:val="none" w:sz="0" w:space="0" w:color="auto"/>
            <w:bottom w:val="none" w:sz="0" w:space="0" w:color="auto"/>
            <w:right w:val="none" w:sz="0" w:space="0" w:color="auto"/>
          </w:divBdr>
        </w:div>
        <w:div w:id="2130320451">
          <w:marLeft w:val="480"/>
          <w:marRight w:val="0"/>
          <w:marTop w:val="0"/>
          <w:marBottom w:val="0"/>
          <w:divBdr>
            <w:top w:val="none" w:sz="0" w:space="0" w:color="auto"/>
            <w:left w:val="none" w:sz="0" w:space="0" w:color="auto"/>
            <w:bottom w:val="none" w:sz="0" w:space="0" w:color="auto"/>
            <w:right w:val="none" w:sz="0" w:space="0" w:color="auto"/>
          </w:divBdr>
        </w:div>
        <w:div w:id="655761165">
          <w:marLeft w:val="480"/>
          <w:marRight w:val="0"/>
          <w:marTop w:val="0"/>
          <w:marBottom w:val="0"/>
          <w:divBdr>
            <w:top w:val="none" w:sz="0" w:space="0" w:color="auto"/>
            <w:left w:val="none" w:sz="0" w:space="0" w:color="auto"/>
            <w:bottom w:val="none" w:sz="0" w:space="0" w:color="auto"/>
            <w:right w:val="none" w:sz="0" w:space="0" w:color="auto"/>
          </w:divBdr>
        </w:div>
        <w:div w:id="1053430409">
          <w:marLeft w:val="480"/>
          <w:marRight w:val="0"/>
          <w:marTop w:val="0"/>
          <w:marBottom w:val="0"/>
          <w:divBdr>
            <w:top w:val="none" w:sz="0" w:space="0" w:color="auto"/>
            <w:left w:val="none" w:sz="0" w:space="0" w:color="auto"/>
            <w:bottom w:val="none" w:sz="0" w:space="0" w:color="auto"/>
            <w:right w:val="none" w:sz="0" w:space="0" w:color="auto"/>
          </w:divBdr>
        </w:div>
        <w:div w:id="2106418706">
          <w:marLeft w:val="480"/>
          <w:marRight w:val="0"/>
          <w:marTop w:val="0"/>
          <w:marBottom w:val="0"/>
          <w:divBdr>
            <w:top w:val="none" w:sz="0" w:space="0" w:color="auto"/>
            <w:left w:val="none" w:sz="0" w:space="0" w:color="auto"/>
            <w:bottom w:val="none" w:sz="0" w:space="0" w:color="auto"/>
            <w:right w:val="none" w:sz="0" w:space="0" w:color="auto"/>
          </w:divBdr>
        </w:div>
        <w:div w:id="334378082">
          <w:marLeft w:val="480"/>
          <w:marRight w:val="0"/>
          <w:marTop w:val="0"/>
          <w:marBottom w:val="0"/>
          <w:divBdr>
            <w:top w:val="none" w:sz="0" w:space="0" w:color="auto"/>
            <w:left w:val="none" w:sz="0" w:space="0" w:color="auto"/>
            <w:bottom w:val="none" w:sz="0" w:space="0" w:color="auto"/>
            <w:right w:val="none" w:sz="0" w:space="0" w:color="auto"/>
          </w:divBdr>
        </w:div>
        <w:div w:id="494683959">
          <w:marLeft w:val="480"/>
          <w:marRight w:val="0"/>
          <w:marTop w:val="0"/>
          <w:marBottom w:val="0"/>
          <w:divBdr>
            <w:top w:val="none" w:sz="0" w:space="0" w:color="auto"/>
            <w:left w:val="none" w:sz="0" w:space="0" w:color="auto"/>
            <w:bottom w:val="none" w:sz="0" w:space="0" w:color="auto"/>
            <w:right w:val="none" w:sz="0" w:space="0" w:color="auto"/>
          </w:divBdr>
        </w:div>
        <w:div w:id="242373863">
          <w:marLeft w:val="480"/>
          <w:marRight w:val="0"/>
          <w:marTop w:val="0"/>
          <w:marBottom w:val="0"/>
          <w:divBdr>
            <w:top w:val="none" w:sz="0" w:space="0" w:color="auto"/>
            <w:left w:val="none" w:sz="0" w:space="0" w:color="auto"/>
            <w:bottom w:val="none" w:sz="0" w:space="0" w:color="auto"/>
            <w:right w:val="none" w:sz="0" w:space="0" w:color="auto"/>
          </w:divBdr>
        </w:div>
        <w:div w:id="1939286942">
          <w:marLeft w:val="480"/>
          <w:marRight w:val="0"/>
          <w:marTop w:val="0"/>
          <w:marBottom w:val="0"/>
          <w:divBdr>
            <w:top w:val="none" w:sz="0" w:space="0" w:color="auto"/>
            <w:left w:val="none" w:sz="0" w:space="0" w:color="auto"/>
            <w:bottom w:val="none" w:sz="0" w:space="0" w:color="auto"/>
            <w:right w:val="none" w:sz="0" w:space="0" w:color="auto"/>
          </w:divBdr>
        </w:div>
        <w:div w:id="681474555">
          <w:marLeft w:val="480"/>
          <w:marRight w:val="0"/>
          <w:marTop w:val="0"/>
          <w:marBottom w:val="0"/>
          <w:divBdr>
            <w:top w:val="none" w:sz="0" w:space="0" w:color="auto"/>
            <w:left w:val="none" w:sz="0" w:space="0" w:color="auto"/>
            <w:bottom w:val="none" w:sz="0" w:space="0" w:color="auto"/>
            <w:right w:val="none" w:sz="0" w:space="0" w:color="auto"/>
          </w:divBdr>
        </w:div>
      </w:divsChild>
    </w:div>
    <w:div w:id="2085953461">
      <w:bodyDiv w:val="1"/>
      <w:marLeft w:val="0"/>
      <w:marRight w:val="0"/>
      <w:marTop w:val="0"/>
      <w:marBottom w:val="0"/>
      <w:divBdr>
        <w:top w:val="none" w:sz="0" w:space="0" w:color="auto"/>
        <w:left w:val="none" w:sz="0" w:space="0" w:color="auto"/>
        <w:bottom w:val="none" w:sz="0" w:space="0" w:color="auto"/>
        <w:right w:val="none" w:sz="0" w:space="0" w:color="auto"/>
      </w:divBdr>
    </w:div>
    <w:div w:id="2090685686">
      <w:bodyDiv w:val="1"/>
      <w:marLeft w:val="0"/>
      <w:marRight w:val="0"/>
      <w:marTop w:val="0"/>
      <w:marBottom w:val="0"/>
      <w:divBdr>
        <w:top w:val="none" w:sz="0" w:space="0" w:color="auto"/>
        <w:left w:val="none" w:sz="0" w:space="0" w:color="auto"/>
        <w:bottom w:val="none" w:sz="0" w:space="0" w:color="auto"/>
        <w:right w:val="none" w:sz="0" w:space="0" w:color="auto"/>
      </w:divBdr>
    </w:div>
    <w:div w:id="2093165293">
      <w:bodyDiv w:val="1"/>
      <w:marLeft w:val="0"/>
      <w:marRight w:val="0"/>
      <w:marTop w:val="0"/>
      <w:marBottom w:val="0"/>
      <w:divBdr>
        <w:top w:val="none" w:sz="0" w:space="0" w:color="auto"/>
        <w:left w:val="none" w:sz="0" w:space="0" w:color="auto"/>
        <w:bottom w:val="none" w:sz="0" w:space="0" w:color="auto"/>
        <w:right w:val="none" w:sz="0" w:space="0" w:color="auto"/>
      </w:divBdr>
    </w:div>
    <w:div w:id="2104258732">
      <w:bodyDiv w:val="1"/>
      <w:marLeft w:val="0"/>
      <w:marRight w:val="0"/>
      <w:marTop w:val="0"/>
      <w:marBottom w:val="0"/>
      <w:divBdr>
        <w:top w:val="none" w:sz="0" w:space="0" w:color="auto"/>
        <w:left w:val="none" w:sz="0" w:space="0" w:color="auto"/>
        <w:bottom w:val="none" w:sz="0" w:space="0" w:color="auto"/>
        <w:right w:val="none" w:sz="0" w:space="0" w:color="auto"/>
      </w:divBdr>
    </w:div>
    <w:div w:id="2107843880">
      <w:bodyDiv w:val="1"/>
      <w:marLeft w:val="0"/>
      <w:marRight w:val="0"/>
      <w:marTop w:val="0"/>
      <w:marBottom w:val="0"/>
      <w:divBdr>
        <w:top w:val="none" w:sz="0" w:space="0" w:color="auto"/>
        <w:left w:val="none" w:sz="0" w:space="0" w:color="auto"/>
        <w:bottom w:val="none" w:sz="0" w:space="0" w:color="auto"/>
        <w:right w:val="none" w:sz="0" w:space="0" w:color="auto"/>
      </w:divBdr>
    </w:div>
    <w:div w:id="2108452960">
      <w:bodyDiv w:val="1"/>
      <w:marLeft w:val="0"/>
      <w:marRight w:val="0"/>
      <w:marTop w:val="0"/>
      <w:marBottom w:val="0"/>
      <w:divBdr>
        <w:top w:val="none" w:sz="0" w:space="0" w:color="auto"/>
        <w:left w:val="none" w:sz="0" w:space="0" w:color="auto"/>
        <w:bottom w:val="none" w:sz="0" w:space="0" w:color="auto"/>
        <w:right w:val="none" w:sz="0" w:space="0" w:color="auto"/>
      </w:divBdr>
    </w:div>
    <w:div w:id="2112311498">
      <w:bodyDiv w:val="1"/>
      <w:marLeft w:val="0"/>
      <w:marRight w:val="0"/>
      <w:marTop w:val="0"/>
      <w:marBottom w:val="0"/>
      <w:divBdr>
        <w:top w:val="none" w:sz="0" w:space="0" w:color="auto"/>
        <w:left w:val="none" w:sz="0" w:space="0" w:color="auto"/>
        <w:bottom w:val="none" w:sz="0" w:space="0" w:color="auto"/>
        <w:right w:val="none" w:sz="0" w:space="0" w:color="auto"/>
      </w:divBdr>
    </w:div>
    <w:div w:id="2121022424">
      <w:bodyDiv w:val="1"/>
      <w:marLeft w:val="0"/>
      <w:marRight w:val="0"/>
      <w:marTop w:val="0"/>
      <w:marBottom w:val="0"/>
      <w:divBdr>
        <w:top w:val="none" w:sz="0" w:space="0" w:color="auto"/>
        <w:left w:val="none" w:sz="0" w:space="0" w:color="auto"/>
        <w:bottom w:val="none" w:sz="0" w:space="0" w:color="auto"/>
        <w:right w:val="none" w:sz="0" w:space="0" w:color="auto"/>
      </w:divBdr>
    </w:div>
    <w:div w:id="2124568033">
      <w:bodyDiv w:val="1"/>
      <w:marLeft w:val="0"/>
      <w:marRight w:val="0"/>
      <w:marTop w:val="0"/>
      <w:marBottom w:val="0"/>
      <w:divBdr>
        <w:top w:val="none" w:sz="0" w:space="0" w:color="auto"/>
        <w:left w:val="none" w:sz="0" w:space="0" w:color="auto"/>
        <w:bottom w:val="none" w:sz="0" w:space="0" w:color="auto"/>
        <w:right w:val="none" w:sz="0" w:space="0" w:color="auto"/>
      </w:divBdr>
      <w:divsChild>
        <w:div w:id="534007412">
          <w:marLeft w:val="480"/>
          <w:marRight w:val="0"/>
          <w:marTop w:val="0"/>
          <w:marBottom w:val="0"/>
          <w:divBdr>
            <w:top w:val="none" w:sz="0" w:space="0" w:color="auto"/>
            <w:left w:val="none" w:sz="0" w:space="0" w:color="auto"/>
            <w:bottom w:val="none" w:sz="0" w:space="0" w:color="auto"/>
            <w:right w:val="none" w:sz="0" w:space="0" w:color="auto"/>
          </w:divBdr>
        </w:div>
        <w:div w:id="1288194417">
          <w:marLeft w:val="480"/>
          <w:marRight w:val="0"/>
          <w:marTop w:val="0"/>
          <w:marBottom w:val="0"/>
          <w:divBdr>
            <w:top w:val="none" w:sz="0" w:space="0" w:color="auto"/>
            <w:left w:val="none" w:sz="0" w:space="0" w:color="auto"/>
            <w:bottom w:val="none" w:sz="0" w:space="0" w:color="auto"/>
            <w:right w:val="none" w:sz="0" w:space="0" w:color="auto"/>
          </w:divBdr>
        </w:div>
        <w:div w:id="1030499245">
          <w:marLeft w:val="480"/>
          <w:marRight w:val="0"/>
          <w:marTop w:val="0"/>
          <w:marBottom w:val="0"/>
          <w:divBdr>
            <w:top w:val="none" w:sz="0" w:space="0" w:color="auto"/>
            <w:left w:val="none" w:sz="0" w:space="0" w:color="auto"/>
            <w:bottom w:val="none" w:sz="0" w:space="0" w:color="auto"/>
            <w:right w:val="none" w:sz="0" w:space="0" w:color="auto"/>
          </w:divBdr>
        </w:div>
        <w:div w:id="529150360">
          <w:marLeft w:val="480"/>
          <w:marRight w:val="0"/>
          <w:marTop w:val="0"/>
          <w:marBottom w:val="0"/>
          <w:divBdr>
            <w:top w:val="none" w:sz="0" w:space="0" w:color="auto"/>
            <w:left w:val="none" w:sz="0" w:space="0" w:color="auto"/>
            <w:bottom w:val="none" w:sz="0" w:space="0" w:color="auto"/>
            <w:right w:val="none" w:sz="0" w:space="0" w:color="auto"/>
          </w:divBdr>
        </w:div>
        <w:div w:id="1214003087">
          <w:marLeft w:val="480"/>
          <w:marRight w:val="0"/>
          <w:marTop w:val="0"/>
          <w:marBottom w:val="0"/>
          <w:divBdr>
            <w:top w:val="none" w:sz="0" w:space="0" w:color="auto"/>
            <w:left w:val="none" w:sz="0" w:space="0" w:color="auto"/>
            <w:bottom w:val="none" w:sz="0" w:space="0" w:color="auto"/>
            <w:right w:val="none" w:sz="0" w:space="0" w:color="auto"/>
          </w:divBdr>
        </w:div>
        <w:div w:id="264926114">
          <w:marLeft w:val="480"/>
          <w:marRight w:val="0"/>
          <w:marTop w:val="0"/>
          <w:marBottom w:val="0"/>
          <w:divBdr>
            <w:top w:val="none" w:sz="0" w:space="0" w:color="auto"/>
            <w:left w:val="none" w:sz="0" w:space="0" w:color="auto"/>
            <w:bottom w:val="none" w:sz="0" w:space="0" w:color="auto"/>
            <w:right w:val="none" w:sz="0" w:space="0" w:color="auto"/>
          </w:divBdr>
        </w:div>
        <w:div w:id="174077890">
          <w:marLeft w:val="480"/>
          <w:marRight w:val="0"/>
          <w:marTop w:val="0"/>
          <w:marBottom w:val="0"/>
          <w:divBdr>
            <w:top w:val="none" w:sz="0" w:space="0" w:color="auto"/>
            <w:left w:val="none" w:sz="0" w:space="0" w:color="auto"/>
            <w:bottom w:val="none" w:sz="0" w:space="0" w:color="auto"/>
            <w:right w:val="none" w:sz="0" w:space="0" w:color="auto"/>
          </w:divBdr>
        </w:div>
        <w:div w:id="981347307">
          <w:marLeft w:val="480"/>
          <w:marRight w:val="0"/>
          <w:marTop w:val="0"/>
          <w:marBottom w:val="0"/>
          <w:divBdr>
            <w:top w:val="none" w:sz="0" w:space="0" w:color="auto"/>
            <w:left w:val="none" w:sz="0" w:space="0" w:color="auto"/>
            <w:bottom w:val="none" w:sz="0" w:space="0" w:color="auto"/>
            <w:right w:val="none" w:sz="0" w:space="0" w:color="auto"/>
          </w:divBdr>
        </w:div>
        <w:div w:id="1197500133">
          <w:marLeft w:val="480"/>
          <w:marRight w:val="0"/>
          <w:marTop w:val="0"/>
          <w:marBottom w:val="0"/>
          <w:divBdr>
            <w:top w:val="none" w:sz="0" w:space="0" w:color="auto"/>
            <w:left w:val="none" w:sz="0" w:space="0" w:color="auto"/>
            <w:bottom w:val="none" w:sz="0" w:space="0" w:color="auto"/>
            <w:right w:val="none" w:sz="0" w:space="0" w:color="auto"/>
          </w:divBdr>
        </w:div>
        <w:div w:id="226577550">
          <w:marLeft w:val="480"/>
          <w:marRight w:val="0"/>
          <w:marTop w:val="0"/>
          <w:marBottom w:val="0"/>
          <w:divBdr>
            <w:top w:val="none" w:sz="0" w:space="0" w:color="auto"/>
            <w:left w:val="none" w:sz="0" w:space="0" w:color="auto"/>
            <w:bottom w:val="none" w:sz="0" w:space="0" w:color="auto"/>
            <w:right w:val="none" w:sz="0" w:space="0" w:color="auto"/>
          </w:divBdr>
        </w:div>
        <w:div w:id="2146390432">
          <w:marLeft w:val="480"/>
          <w:marRight w:val="0"/>
          <w:marTop w:val="0"/>
          <w:marBottom w:val="0"/>
          <w:divBdr>
            <w:top w:val="none" w:sz="0" w:space="0" w:color="auto"/>
            <w:left w:val="none" w:sz="0" w:space="0" w:color="auto"/>
            <w:bottom w:val="none" w:sz="0" w:space="0" w:color="auto"/>
            <w:right w:val="none" w:sz="0" w:space="0" w:color="auto"/>
          </w:divBdr>
        </w:div>
        <w:div w:id="1829780886">
          <w:marLeft w:val="480"/>
          <w:marRight w:val="0"/>
          <w:marTop w:val="0"/>
          <w:marBottom w:val="0"/>
          <w:divBdr>
            <w:top w:val="none" w:sz="0" w:space="0" w:color="auto"/>
            <w:left w:val="none" w:sz="0" w:space="0" w:color="auto"/>
            <w:bottom w:val="none" w:sz="0" w:space="0" w:color="auto"/>
            <w:right w:val="none" w:sz="0" w:space="0" w:color="auto"/>
          </w:divBdr>
        </w:div>
        <w:div w:id="1772705844">
          <w:marLeft w:val="480"/>
          <w:marRight w:val="0"/>
          <w:marTop w:val="0"/>
          <w:marBottom w:val="0"/>
          <w:divBdr>
            <w:top w:val="none" w:sz="0" w:space="0" w:color="auto"/>
            <w:left w:val="none" w:sz="0" w:space="0" w:color="auto"/>
            <w:bottom w:val="none" w:sz="0" w:space="0" w:color="auto"/>
            <w:right w:val="none" w:sz="0" w:space="0" w:color="auto"/>
          </w:divBdr>
        </w:div>
        <w:div w:id="2019650110">
          <w:marLeft w:val="480"/>
          <w:marRight w:val="0"/>
          <w:marTop w:val="0"/>
          <w:marBottom w:val="0"/>
          <w:divBdr>
            <w:top w:val="none" w:sz="0" w:space="0" w:color="auto"/>
            <w:left w:val="none" w:sz="0" w:space="0" w:color="auto"/>
            <w:bottom w:val="none" w:sz="0" w:space="0" w:color="auto"/>
            <w:right w:val="none" w:sz="0" w:space="0" w:color="auto"/>
          </w:divBdr>
        </w:div>
        <w:div w:id="270168697">
          <w:marLeft w:val="480"/>
          <w:marRight w:val="0"/>
          <w:marTop w:val="0"/>
          <w:marBottom w:val="0"/>
          <w:divBdr>
            <w:top w:val="none" w:sz="0" w:space="0" w:color="auto"/>
            <w:left w:val="none" w:sz="0" w:space="0" w:color="auto"/>
            <w:bottom w:val="none" w:sz="0" w:space="0" w:color="auto"/>
            <w:right w:val="none" w:sz="0" w:space="0" w:color="auto"/>
          </w:divBdr>
        </w:div>
        <w:div w:id="584801010">
          <w:marLeft w:val="480"/>
          <w:marRight w:val="0"/>
          <w:marTop w:val="0"/>
          <w:marBottom w:val="0"/>
          <w:divBdr>
            <w:top w:val="none" w:sz="0" w:space="0" w:color="auto"/>
            <w:left w:val="none" w:sz="0" w:space="0" w:color="auto"/>
            <w:bottom w:val="none" w:sz="0" w:space="0" w:color="auto"/>
            <w:right w:val="none" w:sz="0" w:space="0" w:color="auto"/>
          </w:divBdr>
        </w:div>
        <w:div w:id="1761028691">
          <w:marLeft w:val="480"/>
          <w:marRight w:val="0"/>
          <w:marTop w:val="0"/>
          <w:marBottom w:val="0"/>
          <w:divBdr>
            <w:top w:val="none" w:sz="0" w:space="0" w:color="auto"/>
            <w:left w:val="none" w:sz="0" w:space="0" w:color="auto"/>
            <w:bottom w:val="none" w:sz="0" w:space="0" w:color="auto"/>
            <w:right w:val="none" w:sz="0" w:space="0" w:color="auto"/>
          </w:divBdr>
        </w:div>
        <w:div w:id="2003898071">
          <w:marLeft w:val="480"/>
          <w:marRight w:val="0"/>
          <w:marTop w:val="0"/>
          <w:marBottom w:val="0"/>
          <w:divBdr>
            <w:top w:val="none" w:sz="0" w:space="0" w:color="auto"/>
            <w:left w:val="none" w:sz="0" w:space="0" w:color="auto"/>
            <w:bottom w:val="none" w:sz="0" w:space="0" w:color="auto"/>
            <w:right w:val="none" w:sz="0" w:space="0" w:color="auto"/>
          </w:divBdr>
        </w:div>
        <w:div w:id="1641574845">
          <w:marLeft w:val="480"/>
          <w:marRight w:val="0"/>
          <w:marTop w:val="0"/>
          <w:marBottom w:val="0"/>
          <w:divBdr>
            <w:top w:val="none" w:sz="0" w:space="0" w:color="auto"/>
            <w:left w:val="none" w:sz="0" w:space="0" w:color="auto"/>
            <w:bottom w:val="none" w:sz="0" w:space="0" w:color="auto"/>
            <w:right w:val="none" w:sz="0" w:space="0" w:color="auto"/>
          </w:divBdr>
        </w:div>
        <w:div w:id="1391685066">
          <w:marLeft w:val="480"/>
          <w:marRight w:val="0"/>
          <w:marTop w:val="0"/>
          <w:marBottom w:val="0"/>
          <w:divBdr>
            <w:top w:val="none" w:sz="0" w:space="0" w:color="auto"/>
            <w:left w:val="none" w:sz="0" w:space="0" w:color="auto"/>
            <w:bottom w:val="none" w:sz="0" w:space="0" w:color="auto"/>
            <w:right w:val="none" w:sz="0" w:space="0" w:color="auto"/>
          </w:divBdr>
        </w:div>
        <w:div w:id="1657950488">
          <w:marLeft w:val="480"/>
          <w:marRight w:val="0"/>
          <w:marTop w:val="0"/>
          <w:marBottom w:val="0"/>
          <w:divBdr>
            <w:top w:val="none" w:sz="0" w:space="0" w:color="auto"/>
            <w:left w:val="none" w:sz="0" w:space="0" w:color="auto"/>
            <w:bottom w:val="none" w:sz="0" w:space="0" w:color="auto"/>
            <w:right w:val="none" w:sz="0" w:space="0" w:color="auto"/>
          </w:divBdr>
        </w:div>
        <w:div w:id="575238397">
          <w:marLeft w:val="480"/>
          <w:marRight w:val="0"/>
          <w:marTop w:val="0"/>
          <w:marBottom w:val="0"/>
          <w:divBdr>
            <w:top w:val="none" w:sz="0" w:space="0" w:color="auto"/>
            <w:left w:val="none" w:sz="0" w:space="0" w:color="auto"/>
            <w:bottom w:val="none" w:sz="0" w:space="0" w:color="auto"/>
            <w:right w:val="none" w:sz="0" w:space="0" w:color="auto"/>
          </w:divBdr>
        </w:div>
        <w:div w:id="924874442">
          <w:marLeft w:val="480"/>
          <w:marRight w:val="0"/>
          <w:marTop w:val="0"/>
          <w:marBottom w:val="0"/>
          <w:divBdr>
            <w:top w:val="none" w:sz="0" w:space="0" w:color="auto"/>
            <w:left w:val="none" w:sz="0" w:space="0" w:color="auto"/>
            <w:bottom w:val="none" w:sz="0" w:space="0" w:color="auto"/>
            <w:right w:val="none" w:sz="0" w:space="0" w:color="auto"/>
          </w:divBdr>
        </w:div>
        <w:div w:id="300352122">
          <w:marLeft w:val="480"/>
          <w:marRight w:val="0"/>
          <w:marTop w:val="0"/>
          <w:marBottom w:val="0"/>
          <w:divBdr>
            <w:top w:val="none" w:sz="0" w:space="0" w:color="auto"/>
            <w:left w:val="none" w:sz="0" w:space="0" w:color="auto"/>
            <w:bottom w:val="none" w:sz="0" w:space="0" w:color="auto"/>
            <w:right w:val="none" w:sz="0" w:space="0" w:color="auto"/>
          </w:divBdr>
        </w:div>
        <w:div w:id="1862550491">
          <w:marLeft w:val="480"/>
          <w:marRight w:val="0"/>
          <w:marTop w:val="0"/>
          <w:marBottom w:val="0"/>
          <w:divBdr>
            <w:top w:val="none" w:sz="0" w:space="0" w:color="auto"/>
            <w:left w:val="none" w:sz="0" w:space="0" w:color="auto"/>
            <w:bottom w:val="none" w:sz="0" w:space="0" w:color="auto"/>
            <w:right w:val="none" w:sz="0" w:space="0" w:color="auto"/>
          </w:divBdr>
        </w:div>
        <w:div w:id="1272739687">
          <w:marLeft w:val="480"/>
          <w:marRight w:val="0"/>
          <w:marTop w:val="0"/>
          <w:marBottom w:val="0"/>
          <w:divBdr>
            <w:top w:val="none" w:sz="0" w:space="0" w:color="auto"/>
            <w:left w:val="none" w:sz="0" w:space="0" w:color="auto"/>
            <w:bottom w:val="none" w:sz="0" w:space="0" w:color="auto"/>
            <w:right w:val="none" w:sz="0" w:space="0" w:color="auto"/>
          </w:divBdr>
        </w:div>
        <w:div w:id="1864201060">
          <w:marLeft w:val="480"/>
          <w:marRight w:val="0"/>
          <w:marTop w:val="0"/>
          <w:marBottom w:val="0"/>
          <w:divBdr>
            <w:top w:val="none" w:sz="0" w:space="0" w:color="auto"/>
            <w:left w:val="none" w:sz="0" w:space="0" w:color="auto"/>
            <w:bottom w:val="none" w:sz="0" w:space="0" w:color="auto"/>
            <w:right w:val="none" w:sz="0" w:space="0" w:color="auto"/>
          </w:divBdr>
        </w:div>
        <w:div w:id="882138909">
          <w:marLeft w:val="480"/>
          <w:marRight w:val="0"/>
          <w:marTop w:val="0"/>
          <w:marBottom w:val="0"/>
          <w:divBdr>
            <w:top w:val="none" w:sz="0" w:space="0" w:color="auto"/>
            <w:left w:val="none" w:sz="0" w:space="0" w:color="auto"/>
            <w:bottom w:val="none" w:sz="0" w:space="0" w:color="auto"/>
            <w:right w:val="none" w:sz="0" w:space="0" w:color="auto"/>
          </w:divBdr>
        </w:div>
        <w:div w:id="1849514723">
          <w:marLeft w:val="480"/>
          <w:marRight w:val="0"/>
          <w:marTop w:val="0"/>
          <w:marBottom w:val="0"/>
          <w:divBdr>
            <w:top w:val="none" w:sz="0" w:space="0" w:color="auto"/>
            <w:left w:val="none" w:sz="0" w:space="0" w:color="auto"/>
            <w:bottom w:val="none" w:sz="0" w:space="0" w:color="auto"/>
            <w:right w:val="none" w:sz="0" w:space="0" w:color="auto"/>
          </w:divBdr>
        </w:div>
        <w:div w:id="30225438">
          <w:marLeft w:val="480"/>
          <w:marRight w:val="0"/>
          <w:marTop w:val="0"/>
          <w:marBottom w:val="0"/>
          <w:divBdr>
            <w:top w:val="none" w:sz="0" w:space="0" w:color="auto"/>
            <w:left w:val="none" w:sz="0" w:space="0" w:color="auto"/>
            <w:bottom w:val="none" w:sz="0" w:space="0" w:color="auto"/>
            <w:right w:val="none" w:sz="0" w:space="0" w:color="auto"/>
          </w:divBdr>
        </w:div>
        <w:div w:id="751392073">
          <w:marLeft w:val="480"/>
          <w:marRight w:val="0"/>
          <w:marTop w:val="0"/>
          <w:marBottom w:val="0"/>
          <w:divBdr>
            <w:top w:val="none" w:sz="0" w:space="0" w:color="auto"/>
            <w:left w:val="none" w:sz="0" w:space="0" w:color="auto"/>
            <w:bottom w:val="none" w:sz="0" w:space="0" w:color="auto"/>
            <w:right w:val="none" w:sz="0" w:space="0" w:color="auto"/>
          </w:divBdr>
        </w:div>
        <w:div w:id="2011521591">
          <w:marLeft w:val="480"/>
          <w:marRight w:val="0"/>
          <w:marTop w:val="0"/>
          <w:marBottom w:val="0"/>
          <w:divBdr>
            <w:top w:val="none" w:sz="0" w:space="0" w:color="auto"/>
            <w:left w:val="none" w:sz="0" w:space="0" w:color="auto"/>
            <w:bottom w:val="none" w:sz="0" w:space="0" w:color="auto"/>
            <w:right w:val="none" w:sz="0" w:space="0" w:color="auto"/>
          </w:divBdr>
        </w:div>
        <w:div w:id="1829594442">
          <w:marLeft w:val="480"/>
          <w:marRight w:val="0"/>
          <w:marTop w:val="0"/>
          <w:marBottom w:val="0"/>
          <w:divBdr>
            <w:top w:val="none" w:sz="0" w:space="0" w:color="auto"/>
            <w:left w:val="none" w:sz="0" w:space="0" w:color="auto"/>
            <w:bottom w:val="none" w:sz="0" w:space="0" w:color="auto"/>
            <w:right w:val="none" w:sz="0" w:space="0" w:color="auto"/>
          </w:divBdr>
        </w:div>
        <w:div w:id="301355232">
          <w:marLeft w:val="480"/>
          <w:marRight w:val="0"/>
          <w:marTop w:val="0"/>
          <w:marBottom w:val="0"/>
          <w:divBdr>
            <w:top w:val="none" w:sz="0" w:space="0" w:color="auto"/>
            <w:left w:val="none" w:sz="0" w:space="0" w:color="auto"/>
            <w:bottom w:val="none" w:sz="0" w:space="0" w:color="auto"/>
            <w:right w:val="none" w:sz="0" w:space="0" w:color="auto"/>
          </w:divBdr>
        </w:div>
        <w:div w:id="1378507735">
          <w:marLeft w:val="480"/>
          <w:marRight w:val="0"/>
          <w:marTop w:val="0"/>
          <w:marBottom w:val="0"/>
          <w:divBdr>
            <w:top w:val="none" w:sz="0" w:space="0" w:color="auto"/>
            <w:left w:val="none" w:sz="0" w:space="0" w:color="auto"/>
            <w:bottom w:val="none" w:sz="0" w:space="0" w:color="auto"/>
            <w:right w:val="none" w:sz="0" w:space="0" w:color="auto"/>
          </w:divBdr>
        </w:div>
        <w:div w:id="140196579">
          <w:marLeft w:val="480"/>
          <w:marRight w:val="0"/>
          <w:marTop w:val="0"/>
          <w:marBottom w:val="0"/>
          <w:divBdr>
            <w:top w:val="none" w:sz="0" w:space="0" w:color="auto"/>
            <w:left w:val="none" w:sz="0" w:space="0" w:color="auto"/>
            <w:bottom w:val="none" w:sz="0" w:space="0" w:color="auto"/>
            <w:right w:val="none" w:sz="0" w:space="0" w:color="auto"/>
          </w:divBdr>
        </w:div>
        <w:div w:id="222302685">
          <w:marLeft w:val="480"/>
          <w:marRight w:val="0"/>
          <w:marTop w:val="0"/>
          <w:marBottom w:val="0"/>
          <w:divBdr>
            <w:top w:val="none" w:sz="0" w:space="0" w:color="auto"/>
            <w:left w:val="none" w:sz="0" w:space="0" w:color="auto"/>
            <w:bottom w:val="none" w:sz="0" w:space="0" w:color="auto"/>
            <w:right w:val="none" w:sz="0" w:space="0" w:color="auto"/>
          </w:divBdr>
        </w:div>
        <w:div w:id="259915944">
          <w:marLeft w:val="480"/>
          <w:marRight w:val="0"/>
          <w:marTop w:val="0"/>
          <w:marBottom w:val="0"/>
          <w:divBdr>
            <w:top w:val="none" w:sz="0" w:space="0" w:color="auto"/>
            <w:left w:val="none" w:sz="0" w:space="0" w:color="auto"/>
            <w:bottom w:val="none" w:sz="0" w:space="0" w:color="auto"/>
            <w:right w:val="none" w:sz="0" w:space="0" w:color="auto"/>
          </w:divBdr>
        </w:div>
        <w:div w:id="1124888888">
          <w:marLeft w:val="480"/>
          <w:marRight w:val="0"/>
          <w:marTop w:val="0"/>
          <w:marBottom w:val="0"/>
          <w:divBdr>
            <w:top w:val="none" w:sz="0" w:space="0" w:color="auto"/>
            <w:left w:val="none" w:sz="0" w:space="0" w:color="auto"/>
            <w:bottom w:val="none" w:sz="0" w:space="0" w:color="auto"/>
            <w:right w:val="none" w:sz="0" w:space="0" w:color="auto"/>
          </w:divBdr>
        </w:div>
        <w:div w:id="1574588679">
          <w:marLeft w:val="480"/>
          <w:marRight w:val="0"/>
          <w:marTop w:val="0"/>
          <w:marBottom w:val="0"/>
          <w:divBdr>
            <w:top w:val="none" w:sz="0" w:space="0" w:color="auto"/>
            <w:left w:val="none" w:sz="0" w:space="0" w:color="auto"/>
            <w:bottom w:val="none" w:sz="0" w:space="0" w:color="auto"/>
            <w:right w:val="none" w:sz="0" w:space="0" w:color="auto"/>
          </w:divBdr>
        </w:div>
        <w:div w:id="1564755111">
          <w:marLeft w:val="480"/>
          <w:marRight w:val="0"/>
          <w:marTop w:val="0"/>
          <w:marBottom w:val="0"/>
          <w:divBdr>
            <w:top w:val="none" w:sz="0" w:space="0" w:color="auto"/>
            <w:left w:val="none" w:sz="0" w:space="0" w:color="auto"/>
            <w:bottom w:val="none" w:sz="0" w:space="0" w:color="auto"/>
            <w:right w:val="none" w:sz="0" w:space="0" w:color="auto"/>
          </w:divBdr>
        </w:div>
        <w:div w:id="163207317">
          <w:marLeft w:val="480"/>
          <w:marRight w:val="0"/>
          <w:marTop w:val="0"/>
          <w:marBottom w:val="0"/>
          <w:divBdr>
            <w:top w:val="none" w:sz="0" w:space="0" w:color="auto"/>
            <w:left w:val="none" w:sz="0" w:space="0" w:color="auto"/>
            <w:bottom w:val="none" w:sz="0" w:space="0" w:color="auto"/>
            <w:right w:val="none" w:sz="0" w:space="0" w:color="auto"/>
          </w:divBdr>
        </w:div>
        <w:div w:id="1709066035">
          <w:marLeft w:val="480"/>
          <w:marRight w:val="0"/>
          <w:marTop w:val="0"/>
          <w:marBottom w:val="0"/>
          <w:divBdr>
            <w:top w:val="none" w:sz="0" w:space="0" w:color="auto"/>
            <w:left w:val="none" w:sz="0" w:space="0" w:color="auto"/>
            <w:bottom w:val="none" w:sz="0" w:space="0" w:color="auto"/>
            <w:right w:val="none" w:sz="0" w:space="0" w:color="auto"/>
          </w:divBdr>
        </w:div>
        <w:div w:id="1541355990">
          <w:marLeft w:val="480"/>
          <w:marRight w:val="0"/>
          <w:marTop w:val="0"/>
          <w:marBottom w:val="0"/>
          <w:divBdr>
            <w:top w:val="none" w:sz="0" w:space="0" w:color="auto"/>
            <w:left w:val="none" w:sz="0" w:space="0" w:color="auto"/>
            <w:bottom w:val="none" w:sz="0" w:space="0" w:color="auto"/>
            <w:right w:val="none" w:sz="0" w:space="0" w:color="auto"/>
          </w:divBdr>
        </w:div>
      </w:divsChild>
    </w:div>
    <w:div w:id="2125031828">
      <w:bodyDiv w:val="1"/>
      <w:marLeft w:val="0"/>
      <w:marRight w:val="0"/>
      <w:marTop w:val="0"/>
      <w:marBottom w:val="0"/>
      <w:divBdr>
        <w:top w:val="none" w:sz="0" w:space="0" w:color="auto"/>
        <w:left w:val="none" w:sz="0" w:space="0" w:color="auto"/>
        <w:bottom w:val="none" w:sz="0" w:space="0" w:color="auto"/>
        <w:right w:val="none" w:sz="0" w:space="0" w:color="auto"/>
      </w:divBdr>
    </w:div>
    <w:div w:id="2135785324">
      <w:bodyDiv w:val="1"/>
      <w:marLeft w:val="0"/>
      <w:marRight w:val="0"/>
      <w:marTop w:val="0"/>
      <w:marBottom w:val="0"/>
      <w:divBdr>
        <w:top w:val="none" w:sz="0" w:space="0" w:color="auto"/>
        <w:left w:val="none" w:sz="0" w:space="0" w:color="auto"/>
        <w:bottom w:val="none" w:sz="0" w:space="0" w:color="auto"/>
        <w:right w:val="none" w:sz="0" w:space="0" w:color="auto"/>
      </w:divBdr>
    </w:div>
    <w:div w:id="2141147888">
      <w:bodyDiv w:val="1"/>
      <w:marLeft w:val="0"/>
      <w:marRight w:val="0"/>
      <w:marTop w:val="0"/>
      <w:marBottom w:val="0"/>
      <w:divBdr>
        <w:top w:val="none" w:sz="0" w:space="0" w:color="auto"/>
        <w:left w:val="none" w:sz="0" w:space="0" w:color="auto"/>
        <w:bottom w:val="none" w:sz="0" w:space="0" w:color="auto"/>
        <w:right w:val="none" w:sz="0" w:space="0" w:color="auto"/>
      </w:divBdr>
      <w:divsChild>
        <w:div w:id="1303846860">
          <w:marLeft w:val="640"/>
          <w:marRight w:val="0"/>
          <w:marTop w:val="0"/>
          <w:marBottom w:val="0"/>
          <w:divBdr>
            <w:top w:val="none" w:sz="0" w:space="0" w:color="auto"/>
            <w:left w:val="none" w:sz="0" w:space="0" w:color="auto"/>
            <w:bottom w:val="none" w:sz="0" w:space="0" w:color="auto"/>
            <w:right w:val="none" w:sz="0" w:space="0" w:color="auto"/>
          </w:divBdr>
        </w:div>
        <w:div w:id="883710523">
          <w:marLeft w:val="640"/>
          <w:marRight w:val="0"/>
          <w:marTop w:val="0"/>
          <w:marBottom w:val="0"/>
          <w:divBdr>
            <w:top w:val="none" w:sz="0" w:space="0" w:color="auto"/>
            <w:left w:val="none" w:sz="0" w:space="0" w:color="auto"/>
            <w:bottom w:val="none" w:sz="0" w:space="0" w:color="auto"/>
            <w:right w:val="none" w:sz="0" w:space="0" w:color="auto"/>
          </w:divBdr>
        </w:div>
        <w:div w:id="1681007876">
          <w:marLeft w:val="640"/>
          <w:marRight w:val="0"/>
          <w:marTop w:val="0"/>
          <w:marBottom w:val="0"/>
          <w:divBdr>
            <w:top w:val="none" w:sz="0" w:space="0" w:color="auto"/>
            <w:left w:val="none" w:sz="0" w:space="0" w:color="auto"/>
            <w:bottom w:val="none" w:sz="0" w:space="0" w:color="auto"/>
            <w:right w:val="none" w:sz="0" w:space="0" w:color="auto"/>
          </w:divBdr>
        </w:div>
        <w:div w:id="249390357">
          <w:marLeft w:val="640"/>
          <w:marRight w:val="0"/>
          <w:marTop w:val="0"/>
          <w:marBottom w:val="0"/>
          <w:divBdr>
            <w:top w:val="none" w:sz="0" w:space="0" w:color="auto"/>
            <w:left w:val="none" w:sz="0" w:space="0" w:color="auto"/>
            <w:bottom w:val="none" w:sz="0" w:space="0" w:color="auto"/>
            <w:right w:val="none" w:sz="0" w:space="0" w:color="auto"/>
          </w:divBdr>
        </w:div>
        <w:div w:id="953974439">
          <w:marLeft w:val="640"/>
          <w:marRight w:val="0"/>
          <w:marTop w:val="0"/>
          <w:marBottom w:val="0"/>
          <w:divBdr>
            <w:top w:val="none" w:sz="0" w:space="0" w:color="auto"/>
            <w:left w:val="none" w:sz="0" w:space="0" w:color="auto"/>
            <w:bottom w:val="none" w:sz="0" w:space="0" w:color="auto"/>
            <w:right w:val="none" w:sz="0" w:space="0" w:color="auto"/>
          </w:divBdr>
        </w:div>
        <w:div w:id="1342585023">
          <w:marLeft w:val="640"/>
          <w:marRight w:val="0"/>
          <w:marTop w:val="0"/>
          <w:marBottom w:val="0"/>
          <w:divBdr>
            <w:top w:val="none" w:sz="0" w:space="0" w:color="auto"/>
            <w:left w:val="none" w:sz="0" w:space="0" w:color="auto"/>
            <w:bottom w:val="none" w:sz="0" w:space="0" w:color="auto"/>
            <w:right w:val="none" w:sz="0" w:space="0" w:color="auto"/>
          </w:divBdr>
        </w:div>
        <w:div w:id="332923560">
          <w:marLeft w:val="640"/>
          <w:marRight w:val="0"/>
          <w:marTop w:val="0"/>
          <w:marBottom w:val="0"/>
          <w:divBdr>
            <w:top w:val="none" w:sz="0" w:space="0" w:color="auto"/>
            <w:left w:val="none" w:sz="0" w:space="0" w:color="auto"/>
            <w:bottom w:val="none" w:sz="0" w:space="0" w:color="auto"/>
            <w:right w:val="none" w:sz="0" w:space="0" w:color="auto"/>
          </w:divBdr>
        </w:div>
        <w:div w:id="898974781">
          <w:marLeft w:val="640"/>
          <w:marRight w:val="0"/>
          <w:marTop w:val="0"/>
          <w:marBottom w:val="0"/>
          <w:divBdr>
            <w:top w:val="none" w:sz="0" w:space="0" w:color="auto"/>
            <w:left w:val="none" w:sz="0" w:space="0" w:color="auto"/>
            <w:bottom w:val="none" w:sz="0" w:space="0" w:color="auto"/>
            <w:right w:val="none" w:sz="0" w:space="0" w:color="auto"/>
          </w:divBdr>
        </w:div>
        <w:div w:id="395786097">
          <w:marLeft w:val="640"/>
          <w:marRight w:val="0"/>
          <w:marTop w:val="0"/>
          <w:marBottom w:val="0"/>
          <w:divBdr>
            <w:top w:val="none" w:sz="0" w:space="0" w:color="auto"/>
            <w:left w:val="none" w:sz="0" w:space="0" w:color="auto"/>
            <w:bottom w:val="none" w:sz="0" w:space="0" w:color="auto"/>
            <w:right w:val="none" w:sz="0" w:space="0" w:color="auto"/>
          </w:divBdr>
        </w:div>
        <w:div w:id="573927949">
          <w:marLeft w:val="640"/>
          <w:marRight w:val="0"/>
          <w:marTop w:val="0"/>
          <w:marBottom w:val="0"/>
          <w:divBdr>
            <w:top w:val="none" w:sz="0" w:space="0" w:color="auto"/>
            <w:left w:val="none" w:sz="0" w:space="0" w:color="auto"/>
            <w:bottom w:val="none" w:sz="0" w:space="0" w:color="auto"/>
            <w:right w:val="none" w:sz="0" w:space="0" w:color="auto"/>
          </w:divBdr>
        </w:div>
        <w:div w:id="1099176487">
          <w:marLeft w:val="640"/>
          <w:marRight w:val="0"/>
          <w:marTop w:val="0"/>
          <w:marBottom w:val="0"/>
          <w:divBdr>
            <w:top w:val="none" w:sz="0" w:space="0" w:color="auto"/>
            <w:left w:val="none" w:sz="0" w:space="0" w:color="auto"/>
            <w:bottom w:val="none" w:sz="0" w:space="0" w:color="auto"/>
            <w:right w:val="none" w:sz="0" w:space="0" w:color="auto"/>
          </w:divBdr>
        </w:div>
        <w:div w:id="94715469">
          <w:marLeft w:val="640"/>
          <w:marRight w:val="0"/>
          <w:marTop w:val="0"/>
          <w:marBottom w:val="0"/>
          <w:divBdr>
            <w:top w:val="none" w:sz="0" w:space="0" w:color="auto"/>
            <w:left w:val="none" w:sz="0" w:space="0" w:color="auto"/>
            <w:bottom w:val="none" w:sz="0" w:space="0" w:color="auto"/>
            <w:right w:val="none" w:sz="0" w:space="0" w:color="auto"/>
          </w:divBdr>
        </w:div>
        <w:div w:id="1875532540">
          <w:marLeft w:val="640"/>
          <w:marRight w:val="0"/>
          <w:marTop w:val="0"/>
          <w:marBottom w:val="0"/>
          <w:divBdr>
            <w:top w:val="none" w:sz="0" w:space="0" w:color="auto"/>
            <w:left w:val="none" w:sz="0" w:space="0" w:color="auto"/>
            <w:bottom w:val="none" w:sz="0" w:space="0" w:color="auto"/>
            <w:right w:val="none" w:sz="0" w:space="0" w:color="auto"/>
          </w:divBdr>
        </w:div>
        <w:div w:id="1643388597">
          <w:marLeft w:val="640"/>
          <w:marRight w:val="0"/>
          <w:marTop w:val="0"/>
          <w:marBottom w:val="0"/>
          <w:divBdr>
            <w:top w:val="none" w:sz="0" w:space="0" w:color="auto"/>
            <w:left w:val="none" w:sz="0" w:space="0" w:color="auto"/>
            <w:bottom w:val="none" w:sz="0" w:space="0" w:color="auto"/>
            <w:right w:val="none" w:sz="0" w:space="0" w:color="auto"/>
          </w:divBdr>
        </w:div>
        <w:div w:id="1020202520">
          <w:marLeft w:val="640"/>
          <w:marRight w:val="0"/>
          <w:marTop w:val="0"/>
          <w:marBottom w:val="0"/>
          <w:divBdr>
            <w:top w:val="none" w:sz="0" w:space="0" w:color="auto"/>
            <w:left w:val="none" w:sz="0" w:space="0" w:color="auto"/>
            <w:bottom w:val="none" w:sz="0" w:space="0" w:color="auto"/>
            <w:right w:val="none" w:sz="0" w:space="0" w:color="auto"/>
          </w:divBdr>
        </w:div>
        <w:div w:id="535581972">
          <w:marLeft w:val="640"/>
          <w:marRight w:val="0"/>
          <w:marTop w:val="0"/>
          <w:marBottom w:val="0"/>
          <w:divBdr>
            <w:top w:val="none" w:sz="0" w:space="0" w:color="auto"/>
            <w:left w:val="none" w:sz="0" w:space="0" w:color="auto"/>
            <w:bottom w:val="none" w:sz="0" w:space="0" w:color="auto"/>
            <w:right w:val="none" w:sz="0" w:space="0" w:color="auto"/>
          </w:divBdr>
        </w:div>
        <w:div w:id="1170289769">
          <w:marLeft w:val="640"/>
          <w:marRight w:val="0"/>
          <w:marTop w:val="0"/>
          <w:marBottom w:val="0"/>
          <w:divBdr>
            <w:top w:val="none" w:sz="0" w:space="0" w:color="auto"/>
            <w:left w:val="none" w:sz="0" w:space="0" w:color="auto"/>
            <w:bottom w:val="none" w:sz="0" w:space="0" w:color="auto"/>
            <w:right w:val="none" w:sz="0" w:space="0" w:color="auto"/>
          </w:divBdr>
        </w:div>
        <w:div w:id="1789349550">
          <w:marLeft w:val="640"/>
          <w:marRight w:val="0"/>
          <w:marTop w:val="0"/>
          <w:marBottom w:val="0"/>
          <w:divBdr>
            <w:top w:val="none" w:sz="0" w:space="0" w:color="auto"/>
            <w:left w:val="none" w:sz="0" w:space="0" w:color="auto"/>
            <w:bottom w:val="none" w:sz="0" w:space="0" w:color="auto"/>
            <w:right w:val="none" w:sz="0" w:space="0" w:color="auto"/>
          </w:divBdr>
        </w:div>
        <w:div w:id="1697851912">
          <w:marLeft w:val="640"/>
          <w:marRight w:val="0"/>
          <w:marTop w:val="0"/>
          <w:marBottom w:val="0"/>
          <w:divBdr>
            <w:top w:val="none" w:sz="0" w:space="0" w:color="auto"/>
            <w:left w:val="none" w:sz="0" w:space="0" w:color="auto"/>
            <w:bottom w:val="none" w:sz="0" w:space="0" w:color="auto"/>
            <w:right w:val="none" w:sz="0" w:space="0" w:color="auto"/>
          </w:divBdr>
        </w:div>
        <w:div w:id="1480918499">
          <w:marLeft w:val="640"/>
          <w:marRight w:val="0"/>
          <w:marTop w:val="0"/>
          <w:marBottom w:val="0"/>
          <w:divBdr>
            <w:top w:val="none" w:sz="0" w:space="0" w:color="auto"/>
            <w:left w:val="none" w:sz="0" w:space="0" w:color="auto"/>
            <w:bottom w:val="none" w:sz="0" w:space="0" w:color="auto"/>
            <w:right w:val="none" w:sz="0" w:space="0" w:color="auto"/>
          </w:divBdr>
        </w:div>
        <w:div w:id="2144417420">
          <w:marLeft w:val="640"/>
          <w:marRight w:val="0"/>
          <w:marTop w:val="0"/>
          <w:marBottom w:val="0"/>
          <w:divBdr>
            <w:top w:val="none" w:sz="0" w:space="0" w:color="auto"/>
            <w:left w:val="none" w:sz="0" w:space="0" w:color="auto"/>
            <w:bottom w:val="none" w:sz="0" w:space="0" w:color="auto"/>
            <w:right w:val="none" w:sz="0" w:space="0" w:color="auto"/>
          </w:divBdr>
        </w:div>
        <w:div w:id="550072403">
          <w:marLeft w:val="640"/>
          <w:marRight w:val="0"/>
          <w:marTop w:val="0"/>
          <w:marBottom w:val="0"/>
          <w:divBdr>
            <w:top w:val="none" w:sz="0" w:space="0" w:color="auto"/>
            <w:left w:val="none" w:sz="0" w:space="0" w:color="auto"/>
            <w:bottom w:val="none" w:sz="0" w:space="0" w:color="auto"/>
            <w:right w:val="none" w:sz="0" w:space="0" w:color="auto"/>
          </w:divBdr>
        </w:div>
        <w:div w:id="2146506871">
          <w:marLeft w:val="640"/>
          <w:marRight w:val="0"/>
          <w:marTop w:val="0"/>
          <w:marBottom w:val="0"/>
          <w:divBdr>
            <w:top w:val="none" w:sz="0" w:space="0" w:color="auto"/>
            <w:left w:val="none" w:sz="0" w:space="0" w:color="auto"/>
            <w:bottom w:val="none" w:sz="0" w:space="0" w:color="auto"/>
            <w:right w:val="none" w:sz="0" w:space="0" w:color="auto"/>
          </w:divBdr>
        </w:div>
        <w:div w:id="1747536144">
          <w:marLeft w:val="640"/>
          <w:marRight w:val="0"/>
          <w:marTop w:val="0"/>
          <w:marBottom w:val="0"/>
          <w:divBdr>
            <w:top w:val="none" w:sz="0" w:space="0" w:color="auto"/>
            <w:left w:val="none" w:sz="0" w:space="0" w:color="auto"/>
            <w:bottom w:val="none" w:sz="0" w:space="0" w:color="auto"/>
            <w:right w:val="none" w:sz="0" w:space="0" w:color="auto"/>
          </w:divBdr>
        </w:div>
        <w:div w:id="1909802746">
          <w:marLeft w:val="640"/>
          <w:marRight w:val="0"/>
          <w:marTop w:val="0"/>
          <w:marBottom w:val="0"/>
          <w:divBdr>
            <w:top w:val="none" w:sz="0" w:space="0" w:color="auto"/>
            <w:left w:val="none" w:sz="0" w:space="0" w:color="auto"/>
            <w:bottom w:val="none" w:sz="0" w:space="0" w:color="auto"/>
            <w:right w:val="none" w:sz="0" w:space="0" w:color="auto"/>
          </w:divBdr>
        </w:div>
        <w:div w:id="984045397">
          <w:marLeft w:val="640"/>
          <w:marRight w:val="0"/>
          <w:marTop w:val="0"/>
          <w:marBottom w:val="0"/>
          <w:divBdr>
            <w:top w:val="none" w:sz="0" w:space="0" w:color="auto"/>
            <w:left w:val="none" w:sz="0" w:space="0" w:color="auto"/>
            <w:bottom w:val="none" w:sz="0" w:space="0" w:color="auto"/>
            <w:right w:val="none" w:sz="0" w:space="0" w:color="auto"/>
          </w:divBdr>
        </w:div>
        <w:div w:id="2007241654">
          <w:marLeft w:val="640"/>
          <w:marRight w:val="0"/>
          <w:marTop w:val="0"/>
          <w:marBottom w:val="0"/>
          <w:divBdr>
            <w:top w:val="none" w:sz="0" w:space="0" w:color="auto"/>
            <w:left w:val="none" w:sz="0" w:space="0" w:color="auto"/>
            <w:bottom w:val="none" w:sz="0" w:space="0" w:color="auto"/>
            <w:right w:val="none" w:sz="0" w:space="0" w:color="auto"/>
          </w:divBdr>
        </w:div>
        <w:div w:id="687827568">
          <w:marLeft w:val="640"/>
          <w:marRight w:val="0"/>
          <w:marTop w:val="0"/>
          <w:marBottom w:val="0"/>
          <w:divBdr>
            <w:top w:val="none" w:sz="0" w:space="0" w:color="auto"/>
            <w:left w:val="none" w:sz="0" w:space="0" w:color="auto"/>
            <w:bottom w:val="none" w:sz="0" w:space="0" w:color="auto"/>
            <w:right w:val="none" w:sz="0" w:space="0" w:color="auto"/>
          </w:divBdr>
        </w:div>
        <w:div w:id="1117260355">
          <w:marLeft w:val="640"/>
          <w:marRight w:val="0"/>
          <w:marTop w:val="0"/>
          <w:marBottom w:val="0"/>
          <w:divBdr>
            <w:top w:val="none" w:sz="0" w:space="0" w:color="auto"/>
            <w:left w:val="none" w:sz="0" w:space="0" w:color="auto"/>
            <w:bottom w:val="none" w:sz="0" w:space="0" w:color="auto"/>
            <w:right w:val="none" w:sz="0" w:space="0" w:color="auto"/>
          </w:divBdr>
        </w:div>
        <w:div w:id="456027517">
          <w:marLeft w:val="640"/>
          <w:marRight w:val="0"/>
          <w:marTop w:val="0"/>
          <w:marBottom w:val="0"/>
          <w:divBdr>
            <w:top w:val="none" w:sz="0" w:space="0" w:color="auto"/>
            <w:left w:val="none" w:sz="0" w:space="0" w:color="auto"/>
            <w:bottom w:val="none" w:sz="0" w:space="0" w:color="auto"/>
            <w:right w:val="none" w:sz="0" w:space="0" w:color="auto"/>
          </w:divBdr>
        </w:div>
        <w:div w:id="972098676">
          <w:marLeft w:val="640"/>
          <w:marRight w:val="0"/>
          <w:marTop w:val="0"/>
          <w:marBottom w:val="0"/>
          <w:divBdr>
            <w:top w:val="none" w:sz="0" w:space="0" w:color="auto"/>
            <w:left w:val="none" w:sz="0" w:space="0" w:color="auto"/>
            <w:bottom w:val="none" w:sz="0" w:space="0" w:color="auto"/>
            <w:right w:val="none" w:sz="0" w:space="0" w:color="auto"/>
          </w:divBdr>
        </w:div>
        <w:div w:id="1280600080">
          <w:marLeft w:val="640"/>
          <w:marRight w:val="0"/>
          <w:marTop w:val="0"/>
          <w:marBottom w:val="0"/>
          <w:divBdr>
            <w:top w:val="none" w:sz="0" w:space="0" w:color="auto"/>
            <w:left w:val="none" w:sz="0" w:space="0" w:color="auto"/>
            <w:bottom w:val="none" w:sz="0" w:space="0" w:color="auto"/>
            <w:right w:val="none" w:sz="0" w:space="0" w:color="auto"/>
          </w:divBdr>
        </w:div>
        <w:div w:id="793906492">
          <w:marLeft w:val="640"/>
          <w:marRight w:val="0"/>
          <w:marTop w:val="0"/>
          <w:marBottom w:val="0"/>
          <w:divBdr>
            <w:top w:val="none" w:sz="0" w:space="0" w:color="auto"/>
            <w:left w:val="none" w:sz="0" w:space="0" w:color="auto"/>
            <w:bottom w:val="none" w:sz="0" w:space="0" w:color="auto"/>
            <w:right w:val="none" w:sz="0" w:space="0" w:color="auto"/>
          </w:divBdr>
        </w:div>
        <w:div w:id="496306685">
          <w:marLeft w:val="640"/>
          <w:marRight w:val="0"/>
          <w:marTop w:val="0"/>
          <w:marBottom w:val="0"/>
          <w:divBdr>
            <w:top w:val="none" w:sz="0" w:space="0" w:color="auto"/>
            <w:left w:val="none" w:sz="0" w:space="0" w:color="auto"/>
            <w:bottom w:val="none" w:sz="0" w:space="0" w:color="auto"/>
            <w:right w:val="none" w:sz="0" w:space="0" w:color="auto"/>
          </w:divBdr>
        </w:div>
        <w:div w:id="717164530">
          <w:marLeft w:val="640"/>
          <w:marRight w:val="0"/>
          <w:marTop w:val="0"/>
          <w:marBottom w:val="0"/>
          <w:divBdr>
            <w:top w:val="none" w:sz="0" w:space="0" w:color="auto"/>
            <w:left w:val="none" w:sz="0" w:space="0" w:color="auto"/>
            <w:bottom w:val="none" w:sz="0" w:space="0" w:color="auto"/>
            <w:right w:val="none" w:sz="0" w:space="0" w:color="auto"/>
          </w:divBdr>
        </w:div>
        <w:div w:id="728461114">
          <w:marLeft w:val="640"/>
          <w:marRight w:val="0"/>
          <w:marTop w:val="0"/>
          <w:marBottom w:val="0"/>
          <w:divBdr>
            <w:top w:val="none" w:sz="0" w:space="0" w:color="auto"/>
            <w:left w:val="none" w:sz="0" w:space="0" w:color="auto"/>
            <w:bottom w:val="none" w:sz="0" w:space="0" w:color="auto"/>
            <w:right w:val="none" w:sz="0" w:space="0" w:color="auto"/>
          </w:divBdr>
        </w:div>
        <w:div w:id="2068646698">
          <w:marLeft w:val="640"/>
          <w:marRight w:val="0"/>
          <w:marTop w:val="0"/>
          <w:marBottom w:val="0"/>
          <w:divBdr>
            <w:top w:val="none" w:sz="0" w:space="0" w:color="auto"/>
            <w:left w:val="none" w:sz="0" w:space="0" w:color="auto"/>
            <w:bottom w:val="none" w:sz="0" w:space="0" w:color="auto"/>
            <w:right w:val="none" w:sz="0" w:space="0" w:color="auto"/>
          </w:divBdr>
        </w:div>
        <w:div w:id="1984919228">
          <w:marLeft w:val="640"/>
          <w:marRight w:val="0"/>
          <w:marTop w:val="0"/>
          <w:marBottom w:val="0"/>
          <w:divBdr>
            <w:top w:val="none" w:sz="0" w:space="0" w:color="auto"/>
            <w:left w:val="none" w:sz="0" w:space="0" w:color="auto"/>
            <w:bottom w:val="none" w:sz="0" w:space="0" w:color="auto"/>
            <w:right w:val="none" w:sz="0" w:space="0" w:color="auto"/>
          </w:divBdr>
        </w:div>
        <w:div w:id="1680153027">
          <w:marLeft w:val="640"/>
          <w:marRight w:val="0"/>
          <w:marTop w:val="0"/>
          <w:marBottom w:val="0"/>
          <w:divBdr>
            <w:top w:val="none" w:sz="0" w:space="0" w:color="auto"/>
            <w:left w:val="none" w:sz="0" w:space="0" w:color="auto"/>
            <w:bottom w:val="none" w:sz="0" w:space="0" w:color="auto"/>
            <w:right w:val="none" w:sz="0" w:space="0" w:color="auto"/>
          </w:divBdr>
        </w:div>
        <w:div w:id="2136754773">
          <w:marLeft w:val="640"/>
          <w:marRight w:val="0"/>
          <w:marTop w:val="0"/>
          <w:marBottom w:val="0"/>
          <w:divBdr>
            <w:top w:val="none" w:sz="0" w:space="0" w:color="auto"/>
            <w:left w:val="none" w:sz="0" w:space="0" w:color="auto"/>
            <w:bottom w:val="none" w:sz="0" w:space="0" w:color="auto"/>
            <w:right w:val="none" w:sz="0" w:space="0" w:color="auto"/>
          </w:divBdr>
        </w:div>
        <w:div w:id="720666079">
          <w:marLeft w:val="640"/>
          <w:marRight w:val="0"/>
          <w:marTop w:val="0"/>
          <w:marBottom w:val="0"/>
          <w:divBdr>
            <w:top w:val="none" w:sz="0" w:space="0" w:color="auto"/>
            <w:left w:val="none" w:sz="0" w:space="0" w:color="auto"/>
            <w:bottom w:val="none" w:sz="0" w:space="0" w:color="auto"/>
            <w:right w:val="none" w:sz="0" w:space="0" w:color="auto"/>
          </w:divBdr>
        </w:div>
        <w:div w:id="411775439">
          <w:marLeft w:val="640"/>
          <w:marRight w:val="0"/>
          <w:marTop w:val="0"/>
          <w:marBottom w:val="0"/>
          <w:divBdr>
            <w:top w:val="none" w:sz="0" w:space="0" w:color="auto"/>
            <w:left w:val="none" w:sz="0" w:space="0" w:color="auto"/>
            <w:bottom w:val="none" w:sz="0" w:space="0" w:color="auto"/>
            <w:right w:val="none" w:sz="0" w:space="0" w:color="auto"/>
          </w:divBdr>
        </w:div>
        <w:div w:id="1663505955">
          <w:marLeft w:val="640"/>
          <w:marRight w:val="0"/>
          <w:marTop w:val="0"/>
          <w:marBottom w:val="0"/>
          <w:divBdr>
            <w:top w:val="none" w:sz="0" w:space="0" w:color="auto"/>
            <w:left w:val="none" w:sz="0" w:space="0" w:color="auto"/>
            <w:bottom w:val="none" w:sz="0" w:space="0" w:color="auto"/>
            <w:right w:val="none" w:sz="0" w:space="0" w:color="auto"/>
          </w:divBdr>
        </w:div>
        <w:div w:id="658770726">
          <w:marLeft w:val="640"/>
          <w:marRight w:val="0"/>
          <w:marTop w:val="0"/>
          <w:marBottom w:val="0"/>
          <w:divBdr>
            <w:top w:val="none" w:sz="0" w:space="0" w:color="auto"/>
            <w:left w:val="none" w:sz="0" w:space="0" w:color="auto"/>
            <w:bottom w:val="none" w:sz="0" w:space="0" w:color="auto"/>
            <w:right w:val="none" w:sz="0" w:space="0" w:color="auto"/>
          </w:divBdr>
        </w:div>
        <w:div w:id="812327745">
          <w:marLeft w:val="640"/>
          <w:marRight w:val="0"/>
          <w:marTop w:val="0"/>
          <w:marBottom w:val="0"/>
          <w:divBdr>
            <w:top w:val="none" w:sz="0" w:space="0" w:color="auto"/>
            <w:left w:val="none" w:sz="0" w:space="0" w:color="auto"/>
            <w:bottom w:val="none" w:sz="0" w:space="0" w:color="auto"/>
            <w:right w:val="none" w:sz="0" w:space="0" w:color="auto"/>
          </w:divBdr>
        </w:div>
        <w:div w:id="2118599275">
          <w:marLeft w:val="640"/>
          <w:marRight w:val="0"/>
          <w:marTop w:val="0"/>
          <w:marBottom w:val="0"/>
          <w:divBdr>
            <w:top w:val="none" w:sz="0" w:space="0" w:color="auto"/>
            <w:left w:val="none" w:sz="0" w:space="0" w:color="auto"/>
            <w:bottom w:val="none" w:sz="0" w:space="0" w:color="auto"/>
            <w:right w:val="none" w:sz="0" w:space="0" w:color="auto"/>
          </w:divBdr>
        </w:div>
        <w:div w:id="938292796">
          <w:marLeft w:val="640"/>
          <w:marRight w:val="0"/>
          <w:marTop w:val="0"/>
          <w:marBottom w:val="0"/>
          <w:divBdr>
            <w:top w:val="none" w:sz="0" w:space="0" w:color="auto"/>
            <w:left w:val="none" w:sz="0" w:space="0" w:color="auto"/>
            <w:bottom w:val="none" w:sz="0" w:space="0" w:color="auto"/>
            <w:right w:val="none" w:sz="0" w:space="0" w:color="auto"/>
          </w:divBdr>
        </w:div>
        <w:div w:id="1493528262">
          <w:marLeft w:val="640"/>
          <w:marRight w:val="0"/>
          <w:marTop w:val="0"/>
          <w:marBottom w:val="0"/>
          <w:divBdr>
            <w:top w:val="none" w:sz="0" w:space="0" w:color="auto"/>
            <w:left w:val="none" w:sz="0" w:space="0" w:color="auto"/>
            <w:bottom w:val="none" w:sz="0" w:space="0" w:color="auto"/>
            <w:right w:val="none" w:sz="0" w:space="0" w:color="auto"/>
          </w:divBdr>
        </w:div>
        <w:div w:id="748962269">
          <w:marLeft w:val="640"/>
          <w:marRight w:val="0"/>
          <w:marTop w:val="0"/>
          <w:marBottom w:val="0"/>
          <w:divBdr>
            <w:top w:val="none" w:sz="0" w:space="0" w:color="auto"/>
            <w:left w:val="none" w:sz="0" w:space="0" w:color="auto"/>
            <w:bottom w:val="none" w:sz="0" w:space="0" w:color="auto"/>
            <w:right w:val="none" w:sz="0" w:space="0" w:color="auto"/>
          </w:divBdr>
        </w:div>
        <w:div w:id="1293559986">
          <w:marLeft w:val="640"/>
          <w:marRight w:val="0"/>
          <w:marTop w:val="0"/>
          <w:marBottom w:val="0"/>
          <w:divBdr>
            <w:top w:val="none" w:sz="0" w:space="0" w:color="auto"/>
            <w:left w:val="none" w:sz="0" w:space="0" w:color="auto"/>
            <w:bottom w:val="none" w:sz="0" w:space="0" w:color="auto"/>
            <w:right w:val="none" w:sz="0" w:space="0" w:color="auto"/>
          </w:divBdr>
        </w:div>
        <w:div w:id="1547722750">
          <w:marLeft w:val="640"/>
          <w:marRight w:val="0"/>
          <w:marTop w:val="0"/>
          <w:marBottom w:val="0"/>
          <w:divBdr>
            <w:top w:val="none" w:sz="0" w:space="0" w:color="auto"/>
            <w:left w:val="none" w:sz="0" w:space="0" w:color="auto"/>
            <w:bottom w:val="none" w:sz="0" w:space="0" w:color="auto"/>
            <w:right w:val="none" w:sz="0" w:space="0" w:color="auto"/>
          </w:divBdr>
        </w:div>
        <w:div w:id="78718232">
          <w:marLeft w:val="640"/>
          <w:marRight w:val="0"/>
          <w:marTop w:val="0"/>
          <w:marBottom w:val="0"/>
          <w:divBdr>
            <w:top w:val="none" w:sz="0" w:space="0" w:color="auto"/>
            <w:left w:val="none" w:sz="0" w:space="0" w:color="auto"/>
            <w:bottom w:val="none" w:sz="0" w:space="0" w:color="auto"/>
            <w:right w:val="none" w:sz="0" w:space="0" w:color="auto"/>
          </w:divBdr>
        </w:div>
        <w:div w:id="2053459366">
          <w:marLeft w:val="640"/>
          <w:marRight w:val="0"/>
          <w:marTop w:val="0"/>
          <w:marBottom w:val="0"/>
          <w:divBdr>
            <w:top w:val="none" w:sz="0" w:space="0" w:color="auto"/>
            <w:left w:val="none" w:sz="0" w:space="0" w:color="auto"/>
            <w:bottom w:val="none" w:sz="0" w:space="0" w:color="auto"/>
            <w:right w:val="none" w:sz="0" w:space="0" w:color="auto"/>
          </w:divBdr>
        </w:div>
        <w:div w:id="411702754">
          <w:marLeft w:val="640"/>
          <w:marRight w:val="0"/>
          <w:marTop w:val="0"/>
          <w:marBottom w:val="0"/>
          <w:divBdr>
            <w:top w:val="none" w:sz="0" w:space="0" w:color="auto"/>
            <w:left w:val="none" w:sz="0" w:space="0" w:color="auto"/>
            <w:bottom w:val="none" w:sz="0" w:space="0" w:color="auto"/>
            <w:right w:val="none" w:sz="0" w:space="0" w:color="auto"/>
          </w:divBdr>
        </w:div>
        <w:div w:id="1214579055">
          <w:marLeft w:val="640"/>
          <w:marRight w:val="0"/>
          <w:marTop w:val="0"/>
          <w:marBottom w:val="0"/>
          <w:divBdr>
            <w:top w:val="none" w:sz="0" w:space="0" w:color="auto"/>
            <w:left w:val="none" w:sz="0" w:space="0" w:color="auto"/>
            <w:bottom w:val="none" w:sz="0" w:space="0" w:color="auto"/>
            <w:right w:val="none" w:sz="0" w:space="0" w:color="auto"/>
          </w:divBdr>
        </w:div>
        <w:div w:id="597523836">
          <w:marLeft w:val="640"/>
          <w:marRight w:val="0"/>
          <w:marTop w:val="0"/>
          <w:marBottom w:val="0"/>
          <w:divBdr>
            <w:top w:val="none" w:sz="0" w:space="0" w:color="auto"/>
            <w:left w:val="none" w:sz="0" w:space="0" w:color="auto"/>
            <w:bottom w:val="none" w:sz="0" w:space="0" w:color="auto"/>
            <w:right w:val="none" w:sz="0" w:space="0" w:color="auto"/>
          </w:divBdr>
        </w:div>
        <w:div w:id="915018959">
          <w:marLeft w:val="640"/>
          <w:marRight w:val="0"/>
          <w:marTop w:val="0"/>
          <w:marBottom w:val="0"/>
          <w:divBdr>
            <w:top w:val="none" w:sz="0" w:space="0" w:color="auto"/>
            <w:left w:val="none" w:sz="0" w:space="0" w:color="auto"/>
            <w:bottom w:val="none" w:sz="0" w:space="0" w:color="auto"/>
            <w:right w:val="none" w:sz="0" w:space="0" w:color="auto"/>
          </w:divBdr>
        </w:div>
        <w:div w:id="1333489367">
          <w:marLeft w:val="640"/>
          <w:marRight w:val="0"/>
          <w:marTop w:val="0"/>
          <w:marBottom w:val="0"/>
          <w:divBdr>
            <w:top w:val="none" w:sz="0" w:space="0" w:color="auto"/>
            <w:left w:val="none" w:sz="0" w:space="0" w:color="auto"/>
            <w:bottom w:val="none" w:sz="0" w:space="0" w:color="auto"/>
            <w:right w:val="none" w:sz="0" w:space="0" w:color="auto"/>
          </w:divBdr>
        </w:div>
        <w:div w:id="209657644">
          <w:marLeft w:val="640"/>
          <w:marRight w:val="0"/>
          <w:marTop w:val="0"/>
          <w:marBottom w:val="0"/>
          <w:divBdr>
            <w:top w:val="none" w:sz="0" w:space="0" w:color="auto"/>
            <w:left w:val="none" w:sz="0" w:space="0" w:color="auto"/>
            <w:bottom w:val="none" w:sz="0" w:space="0" w:color="auto"/>
            <w:right w:val="none" w:sz="0" w:space="0" w:color="auto"/>
          </w:divBdr>
        </w:div>
        <w:div w:id="463547860">
          <w:marLeft w:val="640"/>
          <w:marRight w:val="0"/>
          <w:marTop w:val="0"/>
          <w:marBottom w:val="0"/>
          <w:divBdr>
            <w:top w:val="none" w:sz="0" w:space="0" w:color="auto"/>
            <w:left w:val="none" w:sz="0" w:space="0" w:color="auto"/>
            <w:bottom w:val="none" w:sz="0" w:space="0" w:color="auto"/>
            <w:right w:val="none" w:sz="0" w:space="0" w:color="auto"/>
          </w:divBdr>
        </w:div>
        <w:div w:id="1145663742">
          <w:marLeft w:val="640"/>
          <w:marRight w:val="0"/>
          <w:marTop w:val="0"/>
          <w:marBottom w:val="0"/>
          <w:divBdr>
            <w:top w:val="none" w:sz="0" w:space="0" w:color="auto"/>
            <w:left w:val="none" w:sz="0" w:space="0" w:color="auto"/>
            <w:bottom w:val="none" w:sz="0" w:space="0" w:color="auto"/>
            <w:right w:val="none" w:sz="0" w:space="0" w:color="auto"/>
          </w:divBdr>
        </w:div>
        <w:div w:id="171838740">
          <w:marLeft w:val="640"/>
          <w:marRight w:val="0"/>
          <w:marTop w:val="0"/>
          <w:marBottom w:val="0"/>
          <w:divBdr>
            <w:top w:val="none" w:sz="0" w:space="0" w:color="auto"/>
            <w:left w:val="none" w:sz="0" w:space="0" w:color="auto"/>
            <w:bottom w:val="none" w:sz="0" w:space="0" w:color="auto"/>
            <w:right w:val="none" w:sz="0" w:space="0" w:color="auto"/>
          </w:divBdr>
        </w:div>
        <w:div w:id="1517382113">
          <w:marLeft w:val="640"/>
          <w:marRight w:val="0"/>
          <w:marTop w:val="0"/>
          <w:marBottom w:val="0"/>
          <w:divBdr>
            <w:top w:val="none" w:sz="0" w:space="0" w:color="auto"/>
            <w:left w:val="none" w:sz="0" w:space="0" w:color="auto"/>
            <w:bottom w:val="none" w:sz="0" w:space="0" w:color="auto"/>
            <w:right w:val="none" w:sz="0" w:space="0" w:color="auto"/>
          </w:divBdr>
        </w:div>
        <w:div w:id="52587397">
          <w:marLeft w:val="640"/>
          <w:marRight w:val="0"/>
          <w:marTop w:val="0"/>
          <w:marBottom w:val="0"/>
          <w:divBdr>
            <w:top w:val="none" w:sz="0" w:space="0" w:color="auto"/>
            <w:left w:val="none" w:sz="0" w:space="0" w:color="auto"/>
            <w:bottom w:val="none" w:sz="0" w:space="0" w:color="auto"/>
            <w:right w:val="none" w:sz="0" w:space="0" w:color="auto"/>
          </w:divBdr>
        </w:div>
        <w:div w:id="2025589246">
          <w:marLeft w:val="640"/>
          <w:marRight w:val="0"/>
          <w:marTop w:val="0"/>
          <w:marBottom w:val="0"/>
          <w:divBdr>
            <w:top w:val="none" w:sz="0" w:space="0" w:color="auto"/>
            <w:left w:val="none" w:sz="0" w:space="0" w:color="auto"/>
            <w:bottom w:val="none" w:sz="0" w:space="0" w:color="auto"/>
            <w:right w:val="none" w:sz="0" w:space="0" w:color="auto"/>
          </w:divBdr>
        </w:div>
        <w:div w:id="620377270">
          <w:marLeft w:val="640"/>
          <w:marRight w:val="0"/>
          <w:marTop w:val="0"/>
          <w:marBottom w:val="0"/>
          <w:divBdr>
            <w:top w:val="none" w:sz="0" w:space="0" w:color="auto"/>
            <w:left w:val="none" w:sz="0" w:space="0" w:color="auto"/>
            <w:bottom w:val="none" w:sz="0" w:space="0" w:color="auto"/>
            <w:right w:val="none" w:sz="0" w:space="0" w:color="auto"/>
          </w:divBdr>
        </w:div>
        <w:div w:id="1846700293">
          <w:marLeft w:val="640"/>
          <w:marRight w:val="0"/>
          <w:marTop w:val="0"/>
          <w:marBottom w:val="0"/>
          <w:divBdr>
            <w:top w:val="none" w:sz="0" w:space="0" w:color="auto"/>
            <w:left w:val="none" w:sz="0" w:space="0" w:color="auto"/>
            <w:bottom w:val="none" w:sz="0" w:space="0" w:color="auto"/>
            <w:right w:val="none" w:sz="0" w:space="0" w:color="auto"/>
          </w:divBdr>
        </w:div>
        <w:div w:id="2048485488">
          <w:marLeft w:val="640"/>
          <w:marRight w:val="0"/>
          <w:marTop w:val="0"/>
          <w:marBottom w:val="0"/>
          <w:divBdr>
            <w:top w:val="none" w:sz="0" w:space="0" w:color="auto"/>
            <w:left w:val="none" w:sz="0" w:space="0" w:color="auto"/>
            <w:bottom w:val="none" w:sz="0" w:space="0" w:color="auto"/>
            <w:right w:val="none" w:sz="0" w:space="0" w:color="auto"/>
          </w:divBdr>
        </w:div>
        <w:div w:id="579828862">
          <w:marLeft w:val="640"/>
          <w:marRight w:val="0"/>
          <w:marTop w:val="0"/>
          <w:marBottom w:val="0"/>
          <w:divBdr>
            <w:top w:val="none" w:sz="0" w:space="0" w:color="auto"/>
            <w:left w:val="none" w:sz="0" w:space="0" w:color="auto"/>
            <w:bottom w:val="none" w:sz="0" w:space="0" w:color="auto"/>
            <w:right w:val="none" w:sz="0" w:space="0" w:color="auto"/>
          </w:divBdr>
        </w:div>
        <w:div w:id="633028699">
          <w:marLeft w:val="640"/>
          <w:marRight w:val="0"/>
          <w:marTop w:val="0"/>
          <w:marBottom w:val="0"/>
          <w:divBdr>
            <w:top w:val="none" w:sz="0" w:space="0" w:color="auto"/>
            <w:left w:val="none" w:sz="0" w:space="0" w:color="auto"/>
            <w:bottom w:val="none" w:sz="0" w:space="0" w:color="auto"/>
            <w:right w:val="none" w:sz="0" w:space="0" w:color="auto"/>
          </w:divBdr>
        </w:div>
        <w:div w:id="434636374">
          <w:marLeft w:val="640"/>
          <w:marRight w:val="0"/>
          <w:marTop w:val="0"/>
          <w:marBottom w:val="0"/>
          <w:divBdr>
            <w:top w:val="none" w:sz="0" w:space="0" w:color="auto"/>
            <w:left w:val="none" w:sz="0" w:space="0" w:color="auto"/>
            <w:bottom w:val="none" w:sz="0" w:space="0" w:color="auto"/>
            <w:right w:val="none" w:sz="0" w:space="0" w:color="auto"/>
          </w:divBdr>
        </w:div>
        <w:div w:id="2116899452">
          <w:marLeft w:val="640"/>
          <w:marRight w:val="0"/>
          <w:marTop w:val="0"/>
          <w:marBottom w:val="0"/>
          <w:divBdr>
            <w:top w:val="none" w:sz="0" w:space="0" w:color="auto"/>
            <w:left w:val="none" w:sz="0" w:space="0" w:color="auto"/>
            <w:bottom w:val="none" w:sz="0" w:space="0" w:color="auto"/>
            <w:right w:val="none" w:sz="0" w:space="0" w:color="auto"/>
          </w:divBdr>
        </w:div>
        <w:div w:id="172955401">
          <w:marLeft w:val="640"/>
          <w:marRight w:val="0"/>
          <w:marTop w:val="0"/>
          <w:marBottom w:val="0"/>
          <w:divBdr>
            <w:top w:val="none" w:sz="0" w:space="0" w:color="auto"/>
            <w:left w:val="none" w:sz="0" w:space="0" w:color="auto"/>
            <w:bottom w:val="none" w:sz="0" w:space="0" w:color="auto"/>
            <w:right w:val="none" w:sz="0" w:space="0" w:color="auto"/>
          </w:divBdr>
        </w:div>
        <w:div w:id="118652073">
          <w:marLeft w:val="640"/>
          <w:marRight w:val="0"/>
          <w:marTop w:val="0"/>
          <w:marBottom w:val="0"/>
          <w:divBdr>
            <w:top w:val="none" w:sz="0" w:space="0" w:color="auto"/>
            <w:left w:val="none" w:sz="0" w:space="0" w:color="auto"/>
            <w:bottom w:val="none" w:sz="0" w:space="0" w:color="auto"/>
            <w:right w:val="none" w:sz="0" w:space="0" w:color="auto"/>
          </w:divBdr>
        </w:div>
        <w:div w:id="140469107">
          <w:marLeft w:val="640"/>
          <w:marRight w:val="0"/>
          <w:marTop w:val="0"/>
          <w:marBottom w:val="0"/>
          <w:divBdr>
            <w:top w:val="none" w:sz="0" w:space="0" w:color="auto"/>
            <w:left w:val="none" w:sz="0" w:space="0" w:color="auto"/>
            <w:bottom w:val="none" w:sz="0" w:space="0" w:color="auto"/>
            <w:right w:val="none" w:sz="0" w:space="0" w:color="auto"/>
          </w:divBdr>
        </w:div>
        <w:div w:id="527254763">
          <w:marLeft w:val="640"/>
          <w:marRight w:val="0"/>
          <w:marTop w:val="0"/>
          <w:marBottom w:val="0"/>
          <w:divBdr>
            <w:top w:val="none" w:sz="0" w:space="0" w:color="auto"/>
            <w:left w:val="none" w:sz="0" w:space="0" w:color="auto"/>
            <w:bottom w:val="none" w:sz="0" w:space="0" w:color="auto"/>
            <w:right w:val="none" w:sz="0" w:space="0" w:color="auto"/>
          </w:divBdr>
        </w:div>
        <w:div w:id="1100175684">
          <w:marLeft w:val="640"/>
          <w:marRight w:val="0"/>
          <w:marTop w:val="0"/>
          <w:marBottom w:val="0"/>
          <w:divBdr>
            <w:top w:val="none" w:sz="0" w:space="0" w:color="auto"/>
            <w:left w:val="none" w:sz="0" w:space="0" w:color="auto"/>
            <w:bottom w:val="none" w:sz="0" w:space="0" w:color="auto"/>
            <w:right w:val="none" w:sz="0" w:space="0" w:color="auto"/>
          </w:divBdr>
        </w:div>
        <w:div w:id="204106827">
          <w:marLeft w:val="640"/>
          <w:marRight w:val="0"/>
          <w:marTop w:val="0"/>
          <w:marBottom w:val="0"/>
          <w:divBdr>
            <w:top w:val="none" w:sz="0" w:space="0" w:color="auto"/>
            <w:left w:val="none" w:sz="0" w:space="0" w:color="auto"/>
            <w:bottom w:val="none" w:sz="0" w:space="0" w:color="auto"/>
            <w:right w:val="none" w:sz="0" w:space="0" w:color="auto"/>
          </w:divBdr>
        </w:div>
        <w:div w:id="118230005">
          <w:marLeft w:val="640"/>
          <w:marRight w:val="0"/>
          <w:marTop w:val="0"/>
          <w:marBottom w:val="0"/>
          <w:divBdr>
            <w:top w:val="none" w:sz="0" w:space="0" w:color="auto"/>
            <w:left w:val="none" w:sz="0" w:space="0" w:color="auto"/>
            <w:bottom w:val="none" w:sz="0" w:space="0" w:color="auto"/>
            <w:right w:val="none" w:sz="0" w:space="0" w:color="auto"/>
          </w:divBdr>
        </w:div>
        <w:div w:id="1222986110">
          <w:marLeft w:val="640"/>
          <w:marRight w:val="0"/>
          <w:marTop w:val="0"/>
          <w:marBottom w:val="0"/>
          <w:divBdr>
            <w:top w:val="none" w:sz="0" w:space="0" w:color="auto"/>
            <w:left w:val="none" w:sz="0" w:space="0" w:color="auto"/>
            <w:bottom w:val="none" w:sz="0" w:space="0" w:color="auto"/>
            <w:right w:val="none" w:sz="0" w:space="0" w:color="auto"/>
          </w:divBdr>
        </w:div>
        <w:div w:id="75370675">
          <w:marLeft w:val="640"/>
          <w:marRight w:val="0"/>
          <w:marTop w:val="0"/>
          <w:marBottom w:val="0"/>
          <w:divBdr>
            <w:top w:val="none" w:sz="0" w:space="0" w:color="auto"/>
            <w:left w:val="none" w:sz="0" w:space="0" w:color="auto"/>
            <w:bottom w:val="none" w:sz="0" w:space="0" w:color="auto"/>
            <w:right w:val="none" w:sz="0" w:space="0" w:color="auto"/>
          </w:divBdr>
        </w:div>
        <w:div w:id="1407459224">
          <w:marLeft w:val="640"/>
          <w:marRight w:val="0"/>
          <w:marTop w:val="0"/>
          <w:marBottom w:val="0"/>
          <w:divBdr>
            <w:top w:val="none" w:sz="0" w:space="0" w:color="auto"/>
            <w:left w:val="none" w:sz="0" w:space="0" w:color="auto"/>
            <w:bottom w:val="none" w:sz="0" w:space="0" w:color="auto"/>
            <w:right w:val="none" w:sz="0" w:space="0" w:color="auto"/>
          </w:divBdr>
        </w:div>
        <w:div w:id="981815572">
          <w:marLeft w:val="640"/>
          <w:marRight w:val="0"/>
          <w:marTop w:val="0"/>
          <w:marBottom w:val="0"/>
          <w:divBdr>
            <w:top w:val="none" w:sz="0" w:space="0" w:color="auto"/>
            <w:left w:val="none" w:sz="0" w:space="0" w:color="auto"/>
            <w:bottom w:val="none" w:sz="0" w:space="0" w:color="auto"/>
            <w:right w:val="none" w:sz="0" w:space="0" w:color="auto"/>
          </w:divBdr>
        </w:div>
        <w:div w:id="43694846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859FE46-E407-4C81-AA8B-0092C619D6A5}"/>
      </w:docPartPr>
      <w:docPartBody>
        <w:p w:rsidR="003C6510" w:rsidRDefault="004266D3">
          <w:r w:rsidRPr="00A025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D3"/>
    <w:rsid w:val="00043A37"/>
    <w:rsid w:val="00082F3F"/>
    <w:rsid w:val="001F3396"/>
    <w:rsid w:val="003C6510"/>
    <w:rsid w:val="004266D3"/>
    <w:rsid w:val="004902DE"/>
    <w:rsid w:val="00CF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6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B0E065-7A30-4B6A-8AC0-CD9DFA51C811}">
  <we:reference id="wa104382081" version="1.55.1.0" store="en-US" storeType="OMEX"/>
  <we:alternateReferences>
    <we:reference id="WA104382081" version="1.55.1.0" store="WA104382081" storeType="OMEX"/>
  </we:alternateReferences>
  <we:properties>
    <we:property name="MENDELEY_CITATIONS" value="[{&quot;citationID&quot;:&quot;MENDELEY_CITATION_80c8def8-e1e2-42b8-8cda-dbbde811cbde&quot;,&quot;properties&quot;:{&quot;noteIndex&quot;:0},&quot;isEdited&quot;:false,&quot;manualOverride&quot;:{&quot;citeprocText&quot;:&quot;[1]&quot;,&quot;isManuallyOverridden&quot;:false,&quot;manualOverrideText&quot;:&quot;&quot;},&quot;citationTag&quot;:&quot;MENDELEY_CITATION_v3_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&quot;,&quot;citationItems&quot;:[{&quot;id&quot;:&quot;67057b90-57ac-59f4-98c4-da9a3e36d456&quot;,&quot;itemData&quot;:{&quot;author&quot;:[{&quot;dropping-particle&quot;:&quot;&quot;,&quot;family&quot;:&quot;Starfield&quot;,&quot;given&quot;:&quot;Anthony M&quot;,&quot;non-dropping-particle&quot;:&quot;&quot;,&quot;parse-names&quot;:false,&quot;suffix&quot;:&quot;&quot;},{&quot;dropping-particle&quot;:&quot;&quot;,&quot;family&quot;:&quot;Cundall&quot;,&quot;given&quot;:&quot;P A&quot;,&quot;non-dropping-particle&quot;:&quot;&quot;,&quot;parse-names&quot;:false,&quot;suffix&quot;:&quot;&quot;}],&quot;container-title&quot;:&quot;International Journal of Rock Mechanics and Mining Sciences &amp; Geomechanics Abstracts&quot;,&quot;id&quot;:&quot;67057b90-57ac-59f4-98c4-da9a3e36d456&quot;,&quot;issue&quot;:&quot;3&quot;,&quot;issued&quot;:{&quot;date-parts&quot;:[[&quot;1988&quot;]]},&quot;page&quot;:&quot;99-106&quot;,&quot;title&quot;:&quot;Towards a methodology for rock mechanics modelling&quot;,&quot;type&quot;:&quot;article-journal&quot;,&quot;volume&quot;:&quot;25&quot;,&quot;container-title-short&quot;:&quot;&quot;},&quot;uris&quot;:[&quot;http://www.mendeley.com/documents/?uuid=105570bf-01e4-4b03-b8f8-9750683d5de3&quot;],&quot;isTemporary&quot;:false,&quot;legacyDesktopId&quot;:&quot;105570bf-01e4-4b03-b8f8-9750683d5de3&quot;}]},{&quot;citationID&quot;:&quot;MENDELEY_CITATION_3efd59b0-0e31-41c5-86e0-4d4786d99047&quot;,&quot;properties&quot;:{&quot;noteIndex&quot;:0},&quot;isEdited&quot;:false,&quot;manualOverride&quot;:{&quot;isManuallyOverridden&quot;:false,&quot;citeprocText&quot;:&quot;[2]&quot;,&quot;manualOverrideText&quot;:&quot;&quot;},&quot;citationTag&quot;:&quot;MENDELEY_CITATION_v3_eyJjaXRhdGlvbklEIjoiTUVOREVMRVlfQ0lUQVRJT05fM2VmZDU5YjAtMGUzMS00MWM1LTg2ZTAtNGQ0Nzg2ZDk5MDQ3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quot;,&quot;citationItems&quot;:[{&quot;id&quot;:&quot;808fb48f-9dfc-339f-a5ae-ecf10098337a&quot;,&quot;itemData&quot;:{&quot;type&quot;:&quot;article-journal&quot;,&quot;id&quot;:&quot;808fb48f-9dfc-339f-a5ae-ecf10098337a&quot;,&quot;title&quot;:&quot;Flow phenomena in rocks: from continuum models to fractals, percolation, cellular automata, and simulated annealing&quot;,&quot;author&quot;:[{&quot;family&quot;:&quot;Sahimi&quot;,&quot;given&quot;:&quot;Muhammad&quot;,&quot;parse-names&quot;:false,&quot;dropping-particle&quot;:&quot;&quot;,&quot;non-dropping-particle&quot;:&quot;&quot;}],&quot;container-title&quot;:&quot;Reviews of modern physics&quot;,&quot;container-title-short&quot;:&quot;Rev Mod Phys&quot;,&quot;issued&quot;:{&quot;date-parts&quot;:[[1993]]},&quot;page&quot;:&quot;1393&quot;,&quot;publisher&quot;:&quot;APS&quot;,&quot;issue&quot;:&quot;4&quot;,&quot;volume&quot;:&quot;65&quot;},&quot;isTemporary&quot;:false}]},{&quot;citationID&quot;:&quot;MENDELEY_CITATION_69821e20-37ba-4bcd-8442-920f15f6556a&quot;,&quot;properties&quot;:{&quot;noteIndex&quot;:0},&quot;isEdited&quot;:false,&quot;manualOverride&quot;:{&quot;citeprocText&quot;:&quot;[3]&quot;,&quot;isManuallyOverridden&quot;:false,&quot;manualOverrideText&quot;:&quot;&quot;},&quot;citationTag&quot;:&quot;MENDELEY_CITATION_v3_eyJjaXRhdGlvbklEIjoiTUVOREVMRVlfQ0lUQVRJT05fNjk4MjFlMjAtMzdiYS00YmNkLTg0NDItOTIwZjE1ZjY1NTZh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quot;,&quot;citationItems&quot;:[{&quot;id&quot;:&quot;1597cbd6-c656-5b56-afbb-2a8746fd4e06&quot;,&quot;itemData&quot;:{&quot;author&quot;:[{&quot;dropping-particle&quot;:&quot;&quot;,&quot;family&quot;:&quot;Nelson&quot;,&quot;given&quot;:&quot;Ronald A&quot;,&quot;non-dropping-particle&quot;:&quot;&quot;,&quot;parse-names&quot;:false,&quot;suffix&quot;:&quot;&quot;}],&quot;id&quot;:&quot;1597cbd6-c656-5b56-afbb-2a8746fd4e06&quot;,&quot;issued&quot;:{&quot;date-parts&quot;:[[&quot;2001&quot;]]},&quot;publisher&quot;:&quot;Gulf Professional Publishing&quot;,&quot;title&quot;:&quot;Geologic analysis of naturally fractured reservoirs&quot;,&quot;type&quot;:&quot;book&quot;,&quot;volume&quot;:&quot;1&quot;,&quot;container-title-short&quot;:&quot;&quot;},&quot;uris&quot;:[&quot;http://www.mendeley.com/documents/?uuid=cf2fde1c-48ee-412b-923d-6e21acb77940&quot;],&quot;isTemporary&quot;:false,&quot;legacyDesktopId&quot;:&quot;cf2fde1c-48ee-412b-923d-6e21acb77940&quot;}]},{&quot;citationID&quot;:&quot;MENDELEY_CITATION_8e5f95bd-46ea-4c54-9e2b-bdbffea752d6&quot;,&quot;properties&quot;:{&quot;noteIndex&quot;:0},&quot;isEdited&quot;:false,&quot;manualOverride&quot;:{&quot;citeprocText&quot;:&quot;[4]&quot;,&quot;isManuallyOverridden&quot;:false,&quot;manualOverrideText&quot;:&quot;&quot;},&quot;citationItems&quot;:[{&quot;id&quot;:&quot;4f20f3a9-e75d-35a0-a648-2ea45d343877&quot;,&quot;itemData&quot;:{&quot;type&quot;:&quot;paper-conference&quot;,&quot;id&quot;:&quot;4f20f3a9-e75d-35a0-a648-2ea45d343877&quot;,&quot;title&quot;:&quot;Efficient Modeling of Unconventional Well Performance with Millions of Natural and Hydraulic Fractures Using Embedded Discrete Fracture Model EDFM&quot;,&quot;author&quot;:[{&quot;family&quot;:&quot;Yu&quot;,&quot;given&quot;:&quot;Wei&quot;,&quot;parse-names&quot;:false,&quot;dropping-particle&quot;:&quot;&quot;,&quot;non-dropping-particle&quot;:&quot;&quot;},{&quot;family&quot;:&quot;Gupta&quot;,&quot;given&quot;:&quot;Anuj&quot;,&quot;parse-names&quot;:false,&quot;dropping-particle&quot;:&quot;&quot;,&quot;non-dropping-particle&quot;:&quot;&quot;},{&quot;family&quot;:&quot;Vaidya&quot;,&quot;given&quot;:&quot;Ravimadhav N&quot;,&quot;parse-names&quot;:false,&quot;dropping-particle&quot;:&quot;&quot;,&quot;non-dropping-particle&quot;:&quot;&quot;},{&quot;family&quot;:&quot;Sepehrnoori&quot;,&quot;given&quot;:&quot;Kamy&quot;,&quot;parse-names&quot;:false,&quot;dropping-particle&quot;:&quot;&quot;,&quot;non-dropping-particle&quot;:&quot;&quot;}],&quot;container-title&quot;:&quot;SPE Middle East Oil &amp; Gas Show and Conference&quot;,&quot;issued&quot;:{&quot;date-parts&quot;:[[2021]]}},&quot;isTemporary&quot;:false}],&quot;citationTag&quot;:&quot;MENDELEY_CITATION_v3_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&quot;},{&quot;citationID&quot;:&quot;MENDELEY_CITATION_8b96ec75-f3a7-4326-a06a-c1ac78890385&quot;,&quot;properties&quot;:{&quot;noteIndex&quot;:0},&quot;isEdited&quot;:false,&quot;manualOverride&quot;:{&quot;citeprocText&quot;:&quot;[5]&quot;,&quot;isManuallyOverridden&quot;:false,&quot;manualOverrideText&quot;:&quot;&quot;},&quot;citationItems&quot;:[{&quot;id&quot;:&quot;1e32cbb2-c43a-39ef-b5ad-9af86ddb01a2&quot;,&quot;itemData&quot;:{&quot;type&quot;:&quot;article-journal&quot;,&quot;id&quot;:&quot;1e32cbb2-c43a-39ef-b5ad-9af86ddb01a2&quot;,&quot;title&quot;:&quot;From fluid flow to coupled processes in fractured rock: Recent advances and new frontiers&quot;,&quot;author&quot;:[{&quot;family&quot;:&quot;Viswanathan&quot;,&quot;given&quot;:&quot;Hari S&quot;,&quot;parse-names&quot;:false,&quot;dropping-particle&quot;:&quot;&quot;,&quot;non-dropping-particle&quot;:&quot;&quot;},{&quot;family&quot;:&quot;Ajo-Franklin&quot;,&quot;given&quot;:&quot;J&quot;,&quot;parse-names&quot;:false,&quot;dropping-particle&quot;:&quot;&quot;,&quot;non-dropping-particle&quot;:&quot;&quot;},{&quot;family&quot;:&quot;Birkholzer&quot;,&quot;given&quot;:&quot;Jens Thomas&quot;,&quot;parse-names&quot;:false,&quot;dropping-particle&quot;:&quot;&quot;,&quot;non-dropping-particle&quot;:&quot;&quot;},{&quot;family&quot;:&quot;Carey&quot;,&quot;given&quot;:&quot;James William&quot;,&quot;parse-names&quot;:false,&quot;dropping-particle&quot;:&quot;&quot;,&quot;non-dropping-particle&quot;:&quot;&quot;},{&quot;family&quot;:&quot;Guglielmi&quot;,&quot;given&quot;:&quot;Yves&quot;,&quot;parse-names&quot;:false,&quot;dropping-particle&quot;:&quot;&quot;,&quot;non-dropping-particle&quot;:&quot;&quot;},{&quot;family&quot;:&quot;Hyman&quot;,&quot;given&quot;:&quot;J D&quot;,&quot;parse-names&quot;:false,&quot;dropping-particle&quot;:&quot;&quot;,&quot;non-dropping-particle&quot;:&quot;&quot;},{&quot;family&quot;:&quot;Karra&quot;,&quot;given&quot;:&quot;Satish&quot;,&quot;parse-names&quot;:false,&quot;dropping-particle&quot;:&quot;&quot;,&quot;non-dropping-particle&quot;:&quot;&quot;},{&quot;family&quot;:&quot;Pyrak-Nolte&quot;,&quot;given&quot;:&quot;L J&quot;,&quot;parse-names&quot;:false,&quot;dropping-particle&quot;:&quot;&quot;,&quot;non-dropping-particle&quot;:&quot;&quot;},{&quot;family&quot;:&quot;Rajaram&quot;,&quot;given&quot;:&quot;Harihar&quot;,&quot;parse-names&quot;:false,&quot;dropping-particle&quot;:&quot;&quot;,&quot;non-dropping-particle&quot;:&quot;&quot;},{&quot;family&quot;:&quot;Srinivasan&quot;,&quot;given&quot;:&quot;Gowri&quot;,&quot;parse-names&quot;:false,&quot;dropping-particle&quot;:&quot;&quot;,&quot;non-dropping-particle&quot;:&quot;&quot;},{&quot;family&quot;:&quot;others&quot;,&quot;given&quot;:&quot;&quot;,&quot;parse-names&quot;:false,&quot;dropping-particle&quot;:&quot;&quot;,&quot;non-dropping-particle&quot;:&quot;&quot;}],&quot;container-title&quot;:&quot;Reviews of Geophysics&quot;,&quot;issued&quot;:{&quot;date-parts&quot;:[[2022]]},&quot;page&quot;:&quot;e2021RG000744&quot;,&quot;publisher&quot;:&quot;Wiley Online Library&quot;,&quot;issue&quot;:&quot;1&quot;,&quot;volume&quot;:&quot;60&quot;},&quot;isTemporary&quot;:false}],&quot;citationTag&quot;:&quot;MENDELEY_CITATION_v3_eyJjaXRhdGlvbklEIjoiTUVOREVMRVlfQ0lUQVRJT05fOGI5NmVjNzUtZjNhNy00MzI2LWEwNmEtYzFhYzc4ODkwMzg1IiwicHJvcGVydGllcyI6eyJub3RlSW5kZXgiOjB9LCJpc0VkaXRlZCI6ZmFsc2UsIm1hbnVhbE92ZXJyaWRlIjp7ImNpdGVwcm9jVGV4dCI6Ils1XSIsImlzTWFudWFsbHlPdmVycmlkZGVuIjpmYWxzZS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J9LCJpc1RlbXBvcmFyeSI6ZmFsc2V9XX0=&quot;},{&quot;citationID&quot;:&quot;MENDELEY_CITATION_6977c845-5f38-4796-891d-3518a7b21cb0&quot;,&quot;properties&quot;:{&quot;noteIndex&quot;:0},&quot;isEdited&quot;:false,&quot;manualOverride&quot;:{&quot;citeprocText&quot;:&quot;[3]&quot;,&quot;isManuallyOverridden&quot;:false,&quot;manualOverrideText&quot;:&quot;&quot;},&quot;citationTag&quot;:&quot;MENDELEY_CITATION_v3_eyJjaXRhdGlvbklEIjoiTUVOREVMRVlfQ0lUQVRJT05fNjk3N2M4NDUtNWYzOC00Nzk2LTg5MWQtMzUxOGE3YjIxY2Iw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quot;,&quot;citationItems&quot;:[{&quot;id&quot;:&quot;1597cbd6-c656-5b56-afbb-2a8746fd4e06&quot;,&quot;itemData&quot;:{&quot;author&quot;:[{&quot;dropping-particle&quot;:&quot;&quot;,&quot;family&quot;:&quot;Nelson&quot;,&quot;given&quot;:&quot;Ronald A&quot;,&quot;non-dropping-particle&quot;:&quot;&quot;,&quot;parse-names&quot;:false,&quot;suffix&quot;:&quot;&quot;}],&quot;id&quot;:&quot;1597cbd6-c656-5b56-afbb-2a8746fd4e06&quot;,&quot;issued&quot;:{&quot;date-parts&quot;:[[&quot;2001&quot;]]},&quot;publisher&quot;:&quot;Gulf Professional Publishing&quot;,&quot;title&quot;:&quot;Geologic analysis of naturally fractured reservoirs&quot;,&quot;type&quot;:&quot;book&quot;,&quot;volume&quot;:&quot;1&quot;,&quot;container-title-short&quot;:&quot;&quot;},&quot;uris&quot;:[&quot;http://www.mendeley.com/documents/?uuid=cf2fde1c-48ee-412b-923d-6e21acb77940&quot;],&quot;isTemporary&quot;:false,&quot;legacyDesktopId&quot;:&quot;cf2fde1c-48ee-412b-923d-6e21acb77940&quot;}]},{&quot;citationID&quot;:&quot;MENDELEY_CITATION_7a0a1f27-790c-43b7-af4c-44ccd128e604&quot;,&quot;properties&quot;:{&quot;noteIndex&quot;:0},&quot;isEdited&quot;:false,&quot;manualOverride&quot;:{&quot;citeprocText&quot;:&quot;[3]&quot;,&quot;isManuallyOverridden&quot;:false,&quot;manualOverrideText&quot;:&quot;&quot;},&quot;citationTag&quot;:&quot;MENDELEY_CITATION_v3_eyJjaXRhdGlvbklEIjoiTUVOREVMRVlfQ0lUQVRJT05fN2EwYTFmMjctNzkwYy00M2I3LWFmNGMtNDRjY2QxMjhlNjA0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quot;,&quot;citationItems&quot;:[{&quot;id&quot;:&quot;1597cbd6-c656-5b56-afbb-2a8746fd4e06&quot;,&quot;itemData&quot;:{&quot;author&quot;:[{&quot;dropping-particle&quot;:&quot;&quot;,&quot;family&quot;:&quot;Nelson&quot;,&quot;given&quot;:&quot;Ronald A&quot;,&quot;non-dropping-particle&quot;:&quot;&quot;,&quot;parse-names&quot;:false,&quot;suffix&quot;:&quot;&quot;}],&quot;id&quot;:&quot;1597cbd6-c656-5b56-afbb-2a8746fd4e06&quot;,&quot;issued&quot;:{&quot;date-parts&quot;:[[&quot;2001&quot;]]},&quot;publisher&quot;:&quot;Gulf Professional Publishing&quot;,&quot;title&quot;:&quot;Geologic analysis of naturally fractured reservoirs&quot;,&quot;type&quot;:&quot;book&quot;,&quot;volume&quot;:&quot;1&quot;,&quot;container-title-short&quot;:&quot;&quot;},&quot;uris&quot;:[&quot;http://www.mendeley.com/documents/?uuid=cf2fde1c-48ee-412b-923d-6e21acb77940&quot;],&quot;isTemporary&quot;:false,&quot;legacyDesktopId&quot;:&quot;cf2fde1c-48ee-412b-923d-6e21acb77940&quot;}]},{&quot;citationID&quot;:&quot;MENDELEY_CITATION_0d8ed2fe-dacf-4e55-a5f0-1f229108430b&quot;,&quot;properties&quot;:{&quot;noteIndex&quot;:0},&quot;isEdited&quot;:false,&quot;manualOverride&quot;:{&quot;citeprocText&quot;:&quot;[6–9]&quot;,&quot;isManuallyOverridden&quot;:false,&quot;manualOverrideText&quot;:&quot;&quot;},&quot;citationTag&quot;:&quot;MENDELEY_CITATION_v3_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&quot;,&quot;citationItems&quot;:[{&quot;id&quot;:&quot;4d1b9754-e274-5bad-a51e-0ed686845203&quot;,&quot;itemData&quot;:{&quot;author&quot;:[{&quot;dropping-particle&quot;:&quot;&quot;,&quot;family&quot;:&quot;Fisher&quot;,&quot;given&quot;:&quot;Marc Kevin&quot;,&quot;non-dropping-particle&quot;:&quot;&quot;,&quot;parse-names&quot;:false,&quot;suffix&quot;:&quot;&quot;},{&quot;dropping-particle&quot;:&quot;&quot;,&quot;family&quot;:&quot;Wright&quot;,&quot;given&quot;:&quot;Christopher A&quot;,&quot;non-dropping-particle&quot;:&quot;&quot;,&quot;parse-names&quot;:false,&quot;suffix&quot;:&quot;&quot;},{&quot;dropping-particle&quot;:&quot;&quot;,&quot;family&quot;:&quot;Davidson&quot;,&quot;given&quot;:&quot;Brian Michael&quot;,&quot;non-dropping-particle&quot;:&quot;&quot;,&quot;parse-names&quot;:false,&quot;suffix&quot;:&quot;&quot;},{&quot;dropping-particle&quot;:&quot;&quot;,&quot;family&quot;:&quot;Steinsberger&quot;,&quot;given&quot;:&quot;Nicholas P&quot;,&quot;non-dropping-particle&quot;:&quot;&quot;,&quot;parse-names&quot;:false,&quot;suffix&quot;:&quot;&quot;},{&quot;dropping-particle&quot;:&quot;&quot;,&quot;family&quot;:&quot;Buckler&quot;,&quot;given&quot;:&quot;William Stanley&quot;,&quot;non-dropping-particle&quot;:&quot;&quot;,&quot;parse-names&quot;:false,&quot;suffix&quot;:&quot;&quot;},{&quot;dropping-particle&quot;:&quot;&quot;,&quot;family&quot;:&quot;Goodwin&quot;,&quot;given&quot;:&quot;Alan&quot;,&quot;non-dropping-particle&quot;:&quot;&quot;,&quot;parse-names&quot;:false,&quot;suffix&quot;:&quot;&quot;},{&quot;dropping-particle&quot;:&quot;&quot;,&quot;family&quot;:&quot;Fielder&quot;,&quot;given&quot;:&quot;Eugene O&quot;,&quot;non-dropping-particle&quot;:&quot;&quot;,&quot;parse-names&quot;:false,&quot;suffix&quot;:&quot;&quot;}],&quot;container-title&quot;:&quot;SPE Production \\&amp; Facilities&quot;,&quot;id&quot;:&quot;4d1b9754-e274-5bad-a51e-0ed686845203&quot;,&quot;issue&quot;:&quot;02&quot;,&quot;issued&quot;:{&quot;date-parts&quot;:[[&quot;2005&quot;]]},&quot;page&quot;:&quot;85-93&quot;,&quot;publisher&quot;:&quot;OnePetro&quot;,&quot;title&quot;:&quot;Integrating fracture mapping technologies to improve stimulations in the Barnett shale&quot;,&quot;type&quot;:&quot;article-journal&quot;,&quot;volume&quot;:&quot;20&quot;,&quot;container-title-short&quot;:&quot;&quot;},&quot;uris&quot;:[&quot;http://www.mendeley.com/documents/?uuid=4bd4a693-1322-439e-81de-aff2e0f17822&quot;],&quot;isTemporary&quot;:false,&quot;legacyDesktopId&quot;:&quot;4bd4a693-1322-439e-81de-aff2e0f17822&quot;},{&quot;id&quot;:&quot;a11fa437-534f-57ed-b091-02ce854e6af6&quot;,&quot;itemData&quot;:{&quot;author&quot;:[{&quot;dropping-particle&quot;:&quot;&quot;,&quot;family&quot;:&quot;Gale&quot;,&quot;given&quot;:&quot;Julia Fiona Wells&quot;,&quot;non-dropping-particle&quot;:&quot;&quot;,&quot;parse-names&quot;:false,&quot;suffix&quot;:&quot;&quot;},{&quot;dropping-particle&quot;:&quot;&quot;,&quot;family&quot;:&quot;Elliott&quot;,&quot;given&quot;:&quot;Sara J&quot;,&quot;non-dropping-particle&quot;:&quot;&quot;,&quot;parse-names&quot;:false,&quot;suffix&quot;:&quot;&quot;},{&quot;dropping-particle&quot;:&quot;&quot;,&quot;family&quot;:&quot;Rysak&quot;,&quot;given&quot;:&quot;Bethany G&quot;,&quot;non-dropping-particle&quot;:&quot;&quot;,&quot;parse-names&quot;:false,&quot;suffix&quot;:&quot;&quot;},{&quot;dropping-particle&quot;:&quot;&quot;,&quot;family&quot;:&quot;Laubach&quot;,&quot;given&quot;:&quot;Stephen E&quot;,&quot;non-dropping-particle&quot;:&quot;&quot;,&quot;parse-names&quot;:false,&quot;suffix&quot;:&quot;&quot;}],&quot;container-title&quot;:&quot;Geological Society, London, Special Publications&quot;,&quot;id&quot;:&quot;a11fa437-534f-57ed-b091-02ce854e6af6&quot;,&quot;issue&quot;:&quot;1&quot;,&quot;issued&quot;:{&quot;date-parts&quot;:[[&quot;2024&quot;]]},&quot;page&quot;:&quot;SP527--2021&quot;,&quot;publisher&quot;:&quot;The Geological Society of London&quot;,&quot;title&quot;:&quot;The critical role of core in understanding hydraulic fracturing&quot;,&quot;type&quot;:&quot;article-journal&quot;,&quot;volume&quot;:&quot;527&quot;,&quot;container-title-short&quot;:&quot;&quot;},&quot;uris&quot;:[&quot;http://www.mendeley.com/documents/?uuid=aee8a702-b06f-4125-bf0f-ba6575c6b1af&quot;],&quot;isTemporary&quot;:false,&quot;legacyDesktopId&quot;:&quot;aee8a702-b06f-4125-bf0f-ba6575c6b1af&quot;},{&quot;id&quot;:&quot;7ca477dc-e8b4-5ca2-99a4-584bc6ee55be&quot;,&quot;itemData&quot;:{&quot;author&quot;:[{&quot;dropping-particle&quot;:&quot;&quot;,&quot;family&quot;:&quot;Guerrero&quot;,&quot;given&quot;:&quot;Javier O&quot;,&quot;non-dropping-particle&quot;:&quot;&quot;,&quot;parse-names&quot;:false,&quot;suffix&quot;:&quot;&quot;},{&quot;dropping-particle&quot;:&quot;&quot;,&quot;family&quot;:&quot;Espinoza&quot;,&quot;given&quot;:&quot;D Nicolas&quot;,&quot;non-dropping-particle&quot;:&quot;&quot;,&quot;parse-names&quot;:false,&quot;suffix&quot;:&quot;&quot;},{&quot;dropping-particle&quot;:&quot;&quot;,&quot;family&quot;:&quot;Gale&quot;,&quot;given&quot;:&quot;Julia F W&quot;,&quot;non-dropping-particle&quot;:&quot;&quot;,&quot;parse-names&quot;:false,&quot;suffix&quot;:&quot;&quot;}],&quot;container-title&quot;:&quot;Unconventional Resources Technology Conference, 20--22 June 2022&quot;,&quot;id&quot;:&quot;7ca477dc-e8b4-5ca2-99a4-584bc6ee55be&quot;,&quot;issued&quot;:{&quot;date-parts&quot;:[[&quot;2022&quot;]]},&quot;page&quot;:&quot;880-897&quot;,&quot;title&quot;:&quot;High Resolution HFTS2 slant core imaging through X-ray Computed Micro Tomography&quot;,&quot;type&quot;:&quot;paper-conference&quot;,&quot;container-title-short&quot;:&quot;&quot;},&quot;uris&quot;:[&quot;http://www.mendeley.com/documents/?uuid=4fce93ee-d007-43bf-91c5-22e7969505ac&quot;],&quot;isTemporary&quot;:false,&quot;legacyDesktopId&quot;:&quot;4fce93ee-d007-43bf-91c5-22e7969505ac&quot;},{&quot;id&quot;:&quot;15c61d5a-f933-52ec-ba1c-d4d3117e7e27&quot;,&quot;itemData&quot;:{&quot;author&quot;:[{&quot;dropping-particle&quot;:&quot;&quot;,&quot;family&quot;:&quot;Manchanda&quot;,&quot;given&quot;:&quot;Ripudaman&quot;,&quot;non-dropping-particle&quot;:&quot;&quot;,&quot;parse-names&quot;:false,&quot;suffix&quot;:&quot;&quot;},{&quot;dropping-particle&quot;:&quot;&quot;,&quot;family&quot;:&quot;Shrivastava&quot;,&quot;given&quot;:&quot;Kaustubh&quot;,&quot;non-dropping-particle&quot;:&quot;&quot;,&quot;parse-names&quot;:false,&quot;suffix&quot;:&quot;&quot;},{&quot;dropping-particle&quot;:&quot;&quot;,&quot;family&quot;:&quot;Zheng&quot;,&quot;given&quot;:&quot;Shuang&quot;,&quot;non-dropping-particle&quot;:&quot;&quot;,&quot;parse-names&quot;:false,&quot;suffix&quot;:&quot;&quot;},{&quot;dropping-particle&quot;:&quot;&quot;,&quot;family&quot;:&quot;Sharma&quot;,&quot;given&quot;:&quot;Mukul&quot;,&quot;non-dropping-particle&quot;:&quot;&quot;,&quot;parse-names&quot;:false,&quot;suffix&quot;:&quot;&quot;}],&quot;container-title&quot;:&quot;SPE Hydraulic Fracturing Technology Conference and Exhibition&quot;,&quot;id&quot;:&quot;15c61d5a-f933-52ec-ba1c-d4d3117e7e27&quot;,&quot;issued&quot;:{&quot;date-parts&quot;:[[&quot;2020&quot;]]},&quot;page&quot;:&quot;D021S003R005&quot;,&quot;title&quot;:&quot;A new mechanism for the formation of hydraulic fracture swarms&quot;,&quot;type&quot;:&quot;paper-conference&quot;,&quot;container-title-short&quot;:&quot;&quot;},&quot;uris&quot;:[&quot;http://www.mendeley.com/documents/?uuid=c1f6d47f-04da-4e27-a0b6-d4e9dad62756&quot;],&quot;isTemporary&quot;:false,&quot;legacyDesktopId&quot;:&quot;c1f6d47f-04da-4e27-a0b6-d4e9dad62756&quot;}]},{&quot;citationID&quot;:&quot;MENDELEY_CITATION_7594ce34-564d-4848-8198-33998098da99&quot;,&quot;properties&quot;:{&quot;noteIndex&quot;:0},&quot;isEdited&quot;:false,&quot;manualOverride&quot;:{&quot;citeprocText&quot;:&quot;[10,11]&quot;,&quot;isManuallyOverridden&quot;:false,&quot;manualOverrideText&quot;:&quot;&quot;},&quot;citationItems&quot;:[{&quot;id&quot;:&quot;91e64e64-df68-33f7-941c-3fac40d9a66b&quot;,&quot;itemData&quot;:{&quot;type&quot;:&quot;paper-conference&quot;,&quot;id&quot;:&quot;91e64e64-df68-33f7-941c-3fac40d9a66b&quot;,&quot;title&quot;:&quot;An integrated workflow to account for multi-scale fractures in reservoir simulation models: implementation and benefits&quot;,&quot;author&quot;:[{&quot;family&quot;:&quot;Bourbiaux&quot;,&quot;given&quot;:&quot;Bernard&quot;,&quot;parse-names&quot;:false,&quot;dropping-particle&quot;:&quot;&quot;,&quot;non-dropping-particle&quot;:&quot;&quot;},{&quot;family&quot;:&quot;Basquet&quot;,&quot;given&quot;:&quot;Remy&quot;,&quot;parse-names&quot;:false,&quot;dropping-particle&quot;:&quot;&quot;,&quot;non-dropping-particle&quot;:&quot;&quot;},{&quot;family&quot;:&quot;Cacas&quot;,&quot;given&quot;:&quot;Marie-Christine&quot;,&quot;parse-names&quot;:false,&quot;dropping-particle&quot;:&quot;&quot;,&quot;non-dropping-particle&quot;:&quot;&quot;},{&quot;family&quot;:&quot;Daniel&quot;,&quot;given&quot;:&quot;Jean-Marc&quot;,&quot;parse-names&quot;:false,&quot;dropping-particle&quot;:&quot;&quot;,&quot;non-dropping-particle&quot;:&quot;&quot;},{&quot;family&quot;:&quot;Sarda&quot;,&quot;given&quot;:&quot;Sylvain&quot;,&quot;parse-names&quot;:false,&quot;dropping-particle&quot;:&quot;&quot;,&quot;non-dropping-particle&quot;:&quot;&quot;}],&quot;container-title&quot;:&quot;Abu Dhabi international petroleum exhibition and conference&quot;,&quot;issued&quot;:{&quot;date-parts&quot;:[[2002]]}},&quot;isTemporary&quot;:false},{&quot;id&quot;:&quot;83640082-e769-38d1-8fed-368a5d88bc54&quot;,&quot;itemData&quot;:{&quot;type&quot;:&quot;article-journal&quot;,&quot;id&quot;:&quot;83640082-e769-38d1-8fed-368a5d88bc54&quot;,&quot;title&quot;:&quot;Hierarchical modeling of flow in naturally fractured formations with multiple length scales&quot;,&quot;author&quot;:[{&quot;family&quot;:&quot;Lee&quot;,&quot;given&quot;:&quot;Seong H&quot;,&quot;parse-names&quot;:false,&quot;dropping-particle&quot;:&quot;&quot;,&quot;non-dropping-particle&quot;:&quot;&quot;},{&quot;family&quot;:&quot;Lough&quot;,&quot;given&quot;:&quot;M F&quot;,&quot;parse-names&quot;:false,&quot;dropping-particle&quot;:&quot;&quot;,&quot;non-dropping-particle&quot;:&quot;&quot;},{&quot;family&quot;:&quot;and Jensen&quot;,&quot;given&quot;:&quot;C L&quot;,&quot;parse-names&quot;:false,&quot;dropping-particle&quot;:&quot;&quot;,&quot;non-dropping-particle&quot;:&quot;&quot;}],&quot;container-title&quot;:&quot;Water resources research&quot;,&quot;container-title-short&quot;:&quot;Water Resour Res&quot;,&quot;issued&quot;:{&quot;date-parts&quot;:[[2001]]},&quot;page&quot;:&quot;443-455&quot;,&quot;publisher&quot;:&quot;Wiley Online Library&quot;,&quot;issue&quot;:&quot;3&quot;,&quot;volume&quot;:&quot;37&quot;},&quot;isTemporary&quot;:false}],&quot;citationTag&quot;:&quot;MENDELEY_CITATION_v3_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&quot;},{&quot;citationID&quot;:&quot;MENDELEY_CITATION_7ea69c0c-6c0c-41eb-90b7-433cfbf47b5a&quot;,&quot;properties&quot;:{&quot;noteIndex&quot;:0},&quot;isEdited&quot;:false,&quot;manualOverride&quot;:{&quot;citeprocText&quot;:&quot;[12]&quot;,&quot;isManuallyOverridden&quot;:false,&quot;manualOverrideText&quot;:&quot;&quot;},&quot;citationTag&quot;:&quot;MENDELEY_CITATION_v3_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&quot;,&quot;citationItems&quot;:[{&quot;id&quot;:&quot;c9d6f555-4222-5c2f-af39-9617440206d1&quot;,&quot;itemData&quot;:{&quot;author&quot;:[{&quot;dropping-particle&quot;:&quot;&quot;,&quot;family&quot;:&quot;Aguilera&quot;,&quot;given&quot;:&quot;Roberto&quot;,&quot;non-dropping-particle&quot;:&quot;&quot;,&quot;parse-names&quot;:false,&quot;suffix&quot;:&quot;&quot;}],&quot;container-title&quot;:&quot;The Leading Edge&quot;,&quot;id&quot;:&quot;c9d6f555-4222-5c2f-af39-9617440206d1&quot;,&quot;issue&quot;:&quot;12&quot;,&quot;issued&quot;:{&quot;date-parts&quot;:[[&quot;1998&quot;]]},&quot;page&quot;:&quot;1667-1670&quot;,&quot;publisher&quot;:&quot;Society of Exploration Geophysicists&quot;,&quot;title&quot;:&quot;Geologic aspects of naturally fractured reservoirs&quot;,&quot;type&quot;:&quot;article-journal&quot;,&quot;volume&quot;:&quot;17&quot;,&quot;container-title-short&quot;:&quot;&quot;},&quot;uris&quot;:[&quot;http://www.mendeley.com/documents/?uuid=28f741e3-301b-445c-9899-29e6e1c6ba74&quot;],&quot;isTemporary&quot;:false,&quot;legacyDesktopId&quot;:&quot;28f741e3-301b-445c-9899-29e6e1c6ba74&quot;}]},{&quot;citationID&quot;:&quot;MENDELEY_CITATION_e96f6508-1d7e-4893-b9d6-a0e7c65015d1&quot;,&quot;properties&quot;:{&quot;noteIndex&quot;:0},&quot;isEdited&quot;:false,&quot;manualOverride&quot;:{&quot;citeprocText&quot;:&quot;[5,13]&quot;,&quot;isManuallyOverridden&quot;:false,&quot;manualOverrideText&quot;:&quot;&quot;},&quot;citationItems&quot;:[{&quot;id&quot;:&quot;d48dbf73-553c-5e1d-a31f-bd5575800ef7&quot;,&quot;itemData&quot;:{&quot;author&quot;:[{&quot;dropping-particle&quot;:&quot;&quot;,&quot;family&quot;:&quot;Candela&quot;,&quot;given&quot;:&quot;Thibault&quot;,&quot;non-dropping-particle&quot;:&quot;&quot;,&quot;parse-names&quot;:false,&quot;suffix&quot;:&quot;&quot;},{&quot;dropping-particle&quot;:&quot;&quot;,&quot;family&quot;:&quot;Renard&quot;,&quot;given&quot;:&quot;François&quot;,&quot;non-dropping-particle&quot;:&quot;&quot;,&quot;parse-names&quot;:false,&quot;suffix&quot;:&quot;&quot;},{&quot;dropping-particle&quot;:&quot;&quot;,&quot;family&quot;:&quot;Klinger&quot;,&quot;given&quot;:&quot;Yann&quot;,&quot;non-dropping-particle&quot;:&quot;&quot;,&quot;parse-names&quot;:false,&quot;suffix&quot;:&quot;&quot;},{&quot;dropping-particle&quot;:&quot;&quot;,&quot;family&quot;:&quot;Mair&quot;,&quot;given&quot;:&quot;Karen&quot;,&quot;non-dropping-particle&quot;:&quot;&quot;,&quot;parse-names&quot;:false,&quot;suffix&quot;:&quot;&quot;},{&quot;dropping-particle&quot;:&quot;&quot;,&quot;family&quot;:&quot;Schmittbuhl&quot;,&quot;given&quot;:&quot;Jean&quot;,&quot;non-dropping-particle&quot;:&quot;&quot;,&quot;parse-names&quot;:false,&quot;suffix&quot;:&quot;&quot;},{&quot;dropping-particle&quot;:&quot;&quot;,&quot;family&quot;:&quot;Brodsky&quot;,&quot;given&quot;:&quot;Emily E&quot;,&quot;non-dropping-particle&quot;:&quot;&quot;,&quot;parse-names&quot;:false,&quot;suffix&quot;:&quot;&quot;}],&quot;container-title&quot;:&quot;Journal of Geophysical Research: Solid Earth&quot;,&quot;id&quot;:&quot;d48dbf73-553c-5e1d-a31f-bd5575800ef7&quot;,&quot;issue&quot;:&quot;B8&quot;,&quot;issued&quot;:{&quot;date-parts&quot;:[[&quot;2012&quot;]]},&quot;publisher&quot;:&quot;Wiley Online Library&quot;,&quot;title&quot;:&quot;Roughness of fault surfaces over nine decades of length scales&quot;,&quot;type&quot;:&quot;article-journal&quot;,&quot;volume&quot;:&quot;117&quot;,&quot;container-title-short&quot;:&quot;J Geophys Res Solid Earth&quot;},&quot;uris&quot;:[&quot;http://www.mendeley.com/documents/?uuid=6a281433-5d24-4fbc-bdd9-e1f9c6596791&quot;],&quot;isTemporary&quot;:false,&quot;legacyDesktopId&quot;:&quot;6a281433-5d24-4fbc-bdd9-e1f9c6596791&quot;},{&quot;id&quot;:&quot;1e32cbb2-c43a-39ef-b5ad-9af86ddb01a2&quot;,&quot;itemData&quot;:{&quot;type&quot;:&quot;article-journal&quot;,&quot;id&quot;:&quot;1e32cbb2-c43a-39ef-b5ad-9af86ddb01a2&quot;,&quot;title&quot;:&quot;From fluid flow to coupled processes in fractured rock: Recent advances and new frontiers&quot;,&quot;author&quot;:[{&quot;family&quot;:&quot;Viswanathan&quot;,&quot;given&quot;:&quot;Hari S&quot;,&quot;parse-names&quot;:false,&quot;dropping-particle&quot;:&quot;&quot;,&quot;non-dropping-particle&quot;:&quot;&quot;},{&quot;family&quot;:&quot;Ajo-Franklin&quot;,&quot;given&quot;:&quot;J&quot;,&quot;parse-names&quot;:false,&quot;dropping-particle&quot;:&quot;&quot;,&quot;non-dropping-particle&quot;:&quot;&quot;},{&quot;family&quot;:&quot;Birkholzer&quot;,&quot;given&quot;:&quot;Jens Thomas&quot;,&quot;parse-names&quot;:false,&quot;dropping-particle&quot;:&quot;&quot;,&quot;non-dropping-particle&quot;:&quot;&quot;},{&quot;family&quot;:&quot;Carey&quot;,&quot;given&quot;:&quot;James William&quot;,&quot;parse-names&quot;:false,&quot;dropping-particle&quot;:&quot;&quot;,&quot;non-dropping-particle&quot;:&quot;&quot;},{&quot;family&quot;:&quot;Guglielmi&quot;,&quot;given&quot;:&quot;Yves&quot;,&quot;parse-names&quot;:false,&quot;dropping-particle&quot;:&quot;&quot;,&quot;non-dropping-particle&quot;:&quot;&quot;},{&quot;family&quot;:&quot;Hyman&quot;,&quot;given&quot;:&quot;J D&quot;,&quot;parse-names&quot;:false,&quot;dropping-particle&quot;:&quot;&quot;,&quot;non-dropping-particle&quot;:&quot;&quot;},{&quot;family&quot;:&quot;Karra&quot;,&quot;given&quot;:&quot;Satish&quot;,&quot;parse-names&quot;:false,&quot;dropping-particle&quot;:&quot;&quot;,&quot;non-dropping-particle&quot;:&quot;&quot;},{&quot;family&quot;:&quot;Pyrak-Nolte&quot;,&quot;given&quot;:&quot;L J&quot;,&quot;parse-names&quot;:false,&quot;dropping-particle&quot;:&quot;&quot;,&quot;non-dropping-particle&quot;:&quot;&quot;},{&quot;family&quot;:&quot;Rajaram&quot;,&quot;given&quot;:&quot;Harihar&quot;,&quot;parse-names&quot;:false,&quot;dropping-particle&quot;:&quot;&quot;,&quot;non-dropping-particle&quot;:&quot;&quot;},{&quot;family&quot;:&quot;Srinivasan&quot;,&quot;given&quot;:&quot;Gowri&quot;,&quot;parse-names&quot;:false,&quot;dropping-particle&quot;:&quot;&quot;,&quot;non-dropping-particle&quot;:&quot;&quot;},{&quot;family&quot;:&quot;others&quot;,&quot;given&quot;:&quot;&quot;,&quot;parse-names&quot;:false,&quot;dropping-particle&quot;:&quot;&quot;,&quot;non-dropping-particle&quot;:&quot;&quot;}],&quot;container-title&quot;:&quot;Reviews of Geophysics&quot;,&quot;issued&quot;:{&quot;date-parts&quot;:[[2022]]},&quot;page&quot;:&quot;e2021RG000744&quot;,&quot;publisher&quot;:&quot;Wiley Online Library&quot;,&quot;issue&quot;:&quot;1&quot;,&quot;volume&quot;:&quot;60&quot;},&quot;isTemporary&quot;:false}],&quot;citationTag&quot;:&quot;MENDELEY_CITATION_v3_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&quot;},{&quot;citationID&quot;:&quot;MENDELEY_CITATION_737b58fa-257f-428d-9276-092e7b632347&quot;,&quot;properties&quot;:{&quot;noteIndex&quot;:0},&quot;isEdited&quot;:false,&quot;manualOverride&quot;:{&quot;citeprocText&quot;:&quot;[14,15]&quot;,&quot;isManuallyOverridden&quot;:false,&quot;manualOverrideText&quot;:&quot;&quot;},&quot;citationItems&quot;:[{&quot;id&quot;:&quot;567b9abf-64f5-591e-bc03-d3c0938690ea&quot;,&quot;itemData&quot;:{&quot;author&quot;:[{&quot;dropping-particle&quot;:&quot;&quot;,&quot;family&quot;:&quot;Oliveira&quot;,&quot;given&quot;:&quot;Tatiana A S&quot;,&quot;non-dropping-particle&quot;:&quot;&quot;,&quot;parse-names&quot;:false,&quot;suffix&quot;:&quot;&quot;},{&quot;dropping-particle&quot;:&quot;&quot;,&quot;family&quot;:&quot;Cruz&quot;,&quot;given&quot;:&quot;Nathalia M S M&quot;,&quot;non-dropping-particle&quot;:&quot;&quot;,&quot;parse-names&quot;:false,&quot;suffix&quot;:&quot;&quot;},{&quot;dropping-particle&quot;:&quot;&quot;,&quot;family&quot;:&quot;Cruz&quot;,&quot;given&quot;:&quot;José M N&quot;,&quot;non-dropping-particle&quot;:&quot;&quot;,&quot;parse-names&quot;:false,&quot;suffix&quot;:&quot;&quot;},{&quot;dropping-particle&quot;:&quot;&quot;,&quot;family&quot;:&quot;Cunha&quot;,&quot;given&quot;:&quot;Rejhane S&quot;,&quot;non-dropping-particle&quot;:&quot;&quot;,&quot;parse-names&quot;:false,&quot;suffix&quot;:&quot;&quot;},{&quot;dropping-particle&quot;:&quot;&quot;,&quot;family&quot;:&quot;Matos&quot;,&quot;given&quot;:&quot;M&quot;,&quot;non-dropping-particle&quot;:&quot;&quot;,&quot;parse-names&quot;:false,&quot;suffix&quot;:&quot;&quot;}],&quot;container-title&quot;:&quot;Sixteenth International Congress of the Brazilian Geophysical Socitty, Rio de Janeiro&quot;,&quot;id&quot;:&quot;567b9abf-64f5-591e-bc03-d3c0938690ea&quot;,&quot;issued&quot;:{&quot;date-parts&quot;:[[&quot;2019&quot;]]},&quot;page&quot;:&quot;19-22&quot;,&quot;title&quot;:&quot;Faults, Fractures and Karst Zones Characterization in a Pre-Salt Reservoir using Geometric Attributes.&quot;,&quot;type&quot;:&quot;paper-conference&quot;,&quot;container-title-short&quot;:&quot;&quot;},&quot;uris&quot;:[&quot;http://www.mendeley.com/documents/?uuid=5a7a0c0a-6463-475c-8cc7-a7c6d55a48b0&quot;],&quot;isTemporary&quot;:false,&quot;legacyDesktopId&quot;:&quot;5a7a0c0a-6463-475c-8cc7-a7c6d55a48b0&quot;},{&quot;id&quot;:&quot;fc0d2e96-cd26-3546-b2aa-35f39982fd6a&quot;,&quot;itemData&quot;:{&quot;type&quot;:&quot;article-journal&quot;,&quot;id&quot;:&quot;fc0d2e96-cd26-3546-b2aa-35f39982fd6a&quot;,&quot;title&quot;:&quot;Scalable en echelon shear-fracture aperture-roughness mechanism: Theory, validation, and implications&quot;,&quot;author&quot;:[{&quot;family&quot;:&quot;Frash&quot;,&quot;given&quot;:&quot;Luke P&quot;,&quot;parse-names&quot;:false,&quot;dropping-particle&quot;:&quot;&quot;,&quot;non-dropping-particle&quot;:&quot;&quot;},{&quot;family&quot;:&quot;Carey&quot;,&quot;given&quot;:&quot;J William&quot;,&quot;parse-names&quot;:false,&quot;dropping-particle&quot;:&quot;&quot;,&quot;non-dropping-particle&quot;:&quot;&quot;},{&quot;family&quot;:&quot;Welch&quot;,&quot;given&quot;:&quot;Nathan J&quot;,&quot;parse-names&quot;:false,&quot;dropping-particle&quot;:&quot;&quot;,&quot;non-dropping-particle&quot;:&quot;&quot;}],&quot;container-title&quot;:&quot;Journal of Geophysical Research: Solid Earth&quot;,&quot;container-title-short&quot;:&quot;J Geophys Res Solid Earth&quot;,&quot;issued&quot;:{&quot;date-parts&quot;:[[2019]]},&quot;page&quot;:&quot;957-977&quot;,&quot;publisher&quot;:&quot;Wiley Online Library&quot;,&quot;issue&quot;:&quot;1&quot;,&quot;volume&quot;:&quot;124&quot;},&quot;isTemporary&quot;:false}],&quot;citationTag&quot;:&quot;MENDELEY_CITATION_v3_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&quot;},{&quot;citationID&quot;:&quot;MENDELEY_CITATION_ce0e506a-cecc-4938-ab36-9172dc8134be&quot;,&quot;properties&quot;:{&quot;noteIndex&quot;:0},&quot;isEdited&quot;:false,&quot;manualOverride&quot;:{&quot;citeprocText&quot;:&quot;[16–18]&quot;,&quot;isManuallyOverridden&quot;:false,&quot;manualOverrideText&quot;:&quot;&quot;},&quot;citationTag&quot;:&quot;MENDELEY_CITATION_v3_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&quot;,&quot;citationItems&quot;:[{&quot;id&quot;:&quot;66867678-fbc8-5eb7-92b2-26b60ba47383&quot;,&quot;itemData&quot;:{&quot;author&quot;:[{&quot;dropping-particle&quot;:&quot;&quot;,&quot;family&quot;:&quot;Bina&quot;,&quot;given&quot;:&quot;Omid&quot;,&quot;non-dropping-particle&quot;:&quot;&quot;,&quot;parse-names&quot;:false,&quot;suffix&quot;:&quot;&quot;},{&quot;dropping-particle&quot;:&quot;&quot;,&quot;family&quot;:&quot;Aminshahidy&quot;,&quot;given&quot;:&quot;Babak&quot;,&quot;non-dropping-particle&quot;:&quot;&quot;,&quot;parse-names&quot;:false,&quot;suffix&quot;:&quot;&quot;},{&quot;dropping-particle&quot;:&quot;&quot;,&quot;family&quot;:&quot;Dadvar&quot;,&quot;given&quot;:&quot;Mitra&quot;,&quot;non-dropping-particle&quot;:&quot;&quot;,&quot;parse-names&quot;:false,&quot;suffix&quot;:&quot;&quot;},{&quot;dropping-particle&quot;:&quot;&quot;,&quot;family&quot;:&quot;Moghadasi&quot;,&quot;given&quot;:&quot;Jamshid&quot;,&quot;non-dropping-particle&quot;:&quot;&quot;,&quot;parse-names&quot;:false,&quot;suffix&quot;:&quot;&quot;}],&quot;container-title&quot;:&quot;Journal of Molecular Liquids&quot;,&quot;id&quot;:&quot;66867678-fbc8-5eb7-92b2-26b60ba47383&quot;,&quot;issued&quot;:{&quot;date-parts&quot;:[[&quot;2020&quot;]]},&quot;page&quot;:&quot;113666&quot;,&quot;publisher&quot;:&quot;Elsevier&quot;,&quot;title&quot;:&quot;Capillary continuity in fractured porous media; part II: Evaluation of fracture capillary pressure in the presence of liquid bridges using a novel microfluidic approach&quot;,&quot;type&quot;:&quot;article-journal&quot;,&quot;volume&quot;:&quot;314&quot;,&quot;container-title-short&quot;:&quot;J Mol Liq&quot;},&quot;uris&quot;:[&quot;http://www.mendeley.com/documents/?uuid=b21c00af-b30a-4530-9773-bf6d09e6cfaf&quot;],&quot;isTemporary&quot;:false,&quot;legacyDesktopId&quot;:&quot;b21c00af-b30a-4530-9773-bf6d09e6cfaf&quot;},{&quot;id&quot;:&quot;7fe29208-ca4f-3dfe-a36b-3408c001367f&quot;,&quot;itemData&quot;:{&quot;type&quot;:&quot;article-journal&quot;,&quot;id&quot;:&quot;7fe29208-ca4f-3dfe-a36b-3408c001367f&quot;,&quot;title&quot;:&quot;Recovery mechanisms in fractured reservoirs and field performance&quot;,&quot;author&quot;:[{&quot;family&quot;:&quot;Firoozabadi&quot;,&quot;given&quot;:&quot;Abbas&quot;,&quot;parse-names&quot;:false,&quot;dropping-particle&quot;:&quot;&quot;,&quot;non-dropping-particle&quot;:&quot;&quot;}],&quot;container-title&quot;:&quot;Journal of Canadian Petroleum Technology&quot;,&quot;issued&quot;:{&quot;date-parts&quot;:[[2000]]},&quot;publisher&quot;:&quot;PETSOC&quot;,&quot;issue&quot;:&quot;11&quot;,&quot;volume&quot;:&quot;39&quot;,&quot;container-title-short&quot;:&quot;&quot;},&quot;isTemporary&quot;:false},{&quot;id&quot;:&quot;c3869268-f642-3649-a3cf-265aeaca3d25&quot;,&quot;itemData&quot;:{&quot;type&quot;:&quot;book&quot;,&quot;id&quot;:&quot;c3869268-f642-3649-a3cf-265aeaca3d25&quot;,&quot;title&quot;:&quot;Multiphase flow in permeable media: A pore-scale perspective&quot;,&quot;author&quot;:[{&quot;family&quot;:&quot;Blunt&quot;,&quot;given&quot;:&quot;Martin J&quot;,&quot;parse-names&quot;:false,&quot;dropping-particle&quot;:&quot;&quot;,&quot;non-dropping-particle&quot;:&quot;&quot;}],&quot;issued&quot;:{&quot;date-parts&quot;:[[2017]]},&quot;publisher&quot;:&quot;Cambridge university press&quot;,&quot;container-title-short&quot;:&quot;&quot;},&quot;isTemporary&quot;:false}]},{&quot;citationID&quot;:&quot;MENDELEY_CITATION_952e90ad-c123-4c89-abc7-fdc67e027605&quot;,&quot;properties&quot;:{&quot;noteIndex&quot;:0},&quot;isEdited&quot;:false,&quot;manualOverride&quot;:{&quot;citeprocText&quot;:&quot;[19,20]&quot;,&quot;isManuallyOverridden&quot;:false,&quot;manualOverrideText&quot;:&quot;&quot;},&quot;citationItems&quot;:[{&quot;id&quot;:&quot;71fb755b-e0ce-35e8-954d-55258ed2b158&quot;,&quot;itemData&quot;:{&quot;type&quot;:&quot;article-journal&quot;,&quot;id&quot;:&quot;71fb755b-e0ce-35e8-954d-55258ed2b158&quot;,&quot;title&quot;:&quot;Laboratory studies of capillary interaction in fracture/matrix systems&quot;,&quot;author&quot;:[{&quot;family&quot;:&quot;Horie&quot;,&quot;given&quot;:&quot;Tadashi&quot;,&quot;parse-names&quot;:false,&quot;dropping-particle&quot;:&quot;&quot;,&quot;non-dropping-particle&quot;:&quot;&quot;},{&quot;family&quot;:&quot;Firoozabadi&quot;,&quot;given&quot;:&quot;Abbas&quot;,&quot;parse-names&quot;:false,&quot;dropping-particle&quot;:&quot;&quot;,&quot;non-dropping-particle&quot;:&quot;&quot;},{&quot;family&quot;:&quot;Ishimoto&quot;,&quot;given&quot;:&quot;Koichiro&quot;,&quot;parse-names&quot;:false,&quot;dropping-particle&quot;:&quot;&quot;,&quot;non-dropping-particle&quot;:&quot;&quot;}],&quot;container-title&quot;:&quot;SPE Reservoir Engineering&quot;,&quot;issued&quot;:{&quot;date-parts&quot;:[[1990]]},&quot;page&quot;:&quot;353-360&quot;,&quot;publisher&quot;:&quot;OnePetro&quot;,&quot;issue&quot;:&quot;03&quot;,&quot;volume&quot;:&quot;5&quot;,&quot;container-title-short&quot;:&quot;&quot;},&quot;isTemporary&quot;:false},{&quot;id&quot;:&quot;a34f57f4-a7e4-31a7-a0fb-1bd3759170ba&quot;,&quot;itemData&quot;:{&quot;type&quot;:&quot;article-journal&quot;,&quot;id&quot;:&quot;a34f57f4-a7e4-31a7-a0fb-1bd3759170ba&quot;,&quot;title&quot;:&quot;Simulation of naturally fractured reservoirs. state of the art - Part 1 - Physical mechanisms and simulator formulation&quot;,&quot;author&quot;:[{&quot;family&quot;:&quot;Lemonnier&quot;,&quot;given&quot;:&quot;P&quot;,&quot;parse-names&quot;:false,&quot;dropping-particle&quot;:&quot;&quot;,&quot;non-dropping-particle&quot;:&quot;&quot;},{&quot;family&quot;:&quot;Bourbiaux&quot;,&quot;given&quot;:&quot;Bernard&quot;,&quot;parse-names&quot;:false,&quot;dropping-particle&quot;:&quot;&quot;,&quot;non-dropping-particle&quot;:&quot;&quot;}],&quot;container-title&quot;:&quot;Oil &amp; Gas Science and Technology - Revue de l'Institut Français du Pétrole&quot;,&quot;issued&quot;:{&quot;date-parts&quot;:[[2010]]},&quot;page&quot;:&quot;239-262&quot;,&quot;publisher&quot;:&quot;IFP&quot;,&quot;issue&quot;:&quot;2&quot;,&quot;volume&quot;:&quot;65&quot;},&quot;isTemporary&quot;:false}],&quot;citationTag&quot;:&quot;MENDELEY_CITATION_v3_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quot;},{&quot;citationID&quot;:&quot;MENDELEY_CITATION_ab704ed9-73db-430e-a983-25f5c22c6b09&quot;,&quot;properties&quot;:{&quot;noteIndex&quot;:0},&quot;isEdited&quot;:false,&quot;manualOverride&quot;:{&quot;isManuallyOverridden&quot;:false,&quot;citeprocText&quot;:&quot;[21]&quot;,&quot;manualOverrideText&quot;:&quot;&quot;},&quot;citationTag&quot;:&quot;MENDELEY_CITATION_v3_eyJjaXRhdGlvbklEIjoiTUVOREVMRVlfQ0lUQVRJT05fYWI3MDRlZDktNzNkYi00MzBlLWE5ODMtMjVmNWMyMmM2YjA5IiwicHJvcGVydGllcyI6eyJub3RlSW5kZXgiOjB9LCJpc0VkaXRlZCI6ZmFsc2UsIm1hbnVhbE92ZXJyaWRlIjp7ImlzTWFudWFsbHlPdmVycmlkZGVuIjpmYWxzZSwiY2l0ZXByb2NUZXh0IjoiWzI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1dfQ==&quot;,&quot;citationItems&quot;:[{&quot;id&quot;:&quot;819928eb-88fb-3d72-8601-b75e1f457620&quot;,&quot;itemData&quot;:{&quot;type&quot;:&quot;article-journal&quot;,&quot;id&quot;:&quot;819928eb-88fb-3d72-8601-b75e1f457620&quot;,&quot;title&quot;:&quot;Basic concepts in the theory of seepage of homogeneous liquids in fissured rocks [strata]&quot;,&quot;author&quot;:[{&quot;family&quot;:&quot;Barenblatt&quot;,&quot;given&quot;:&quot;Grigory I&quot;,&quot;parse-names&quot;:false,&quot;dropping-particle&quot;:&quot;&quot;,&quot;non-dropping-particle&quot;:&quot;&quot;},{&quot;family&quot;:&quot;Zheltov&quot;,&quot;given&quot;:&quot;Iu P&quot;,&quot;parse-names&quot;:false,&quot;dropping-particle&quot;:&quot;&quot;,&quot;non-dropping-particle&quot;:&quot;&quot;},{&quot;family&quot;:&quot;Kochina&quot;,&quot;given&quot;:&quot;I N&quot;,&quot;parse-names&quot;:false,&quot;dropping-particle&quot;:&quot;&quot;,&quot;non-dropping-particle&quot;:&quot;&quot;}],&quot;container-title&quot;:&quot;Journal of applied mathematics and mechanics&quot;,&quot;issued&quot;:{&quot;date-parts&quot;:[[1960]]},&quot;page&quot;:&quot;1286-1303&quot;,&quot;publisher&quot;:&quot;Pergamon&quot;,&quot;issue&quot;:&quot;5&quot;,&quot;volume&quot;:&quot;24&quot;,&quot;container-title-short&quot;:&quot;&quot;},&quot;isTemporary&quot;:false}]},{&quot;citationID&quot;:&quot;MENDELEY_CITATION_c0650e66-b1ac-4be9-94d9-04bb1103bfaa&quot;,&quot;properties&quot;:{&quot;noteIndex&quot;:0,&quot;mode&quot;:&quot;composite&quot;},&quot;isEdited&quot;:false,&quot;manualOverride&quot;:{&quot;isManuallyOverridden&quot;:true,&quot;citeprocText&quot;:&quot;[NO_PRINTED_FORM] [21]&quot;,&quot;manualOverrideText&quot;:&quot;Barenblatt et al [21]&quot;},&quot;citationTag&quot;:&quot;MENDELEY_CITATION_v3_eyJjaXRhdGlvbklEIjoiTUVOREVMRVlfQ0lUQVRJT05fYzA2NTBlNjYtYjFhYy00YmU5LTk0ZDktMDRiYjExMDNiZmFhIiwicHJvcGVydGllcyI6eyJub3RlSW5kZXgiOjAsIm1vZGUiOiJjb21wb3NpdGUifSwiaXNFZGl0ZWQiOmZhbHNlLCJtYW51YWxPdmVycmlkZSI6eyJpc01hbnVhbGx5T3ZlcnJpZGRlbiI6dHJ1ZSwiY2l0ZXByb2NUZXh0IjoiW05PX1BSSU5URURfRk9STV0gWzIxXSIsIm1hbnVhbE92ZXJyaWRlVGV4dCI6IkJhcmVuYmxhdHQgZXQgYWw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quot;,&quot;citationItems&quot;:[{&quot;displayAs&quot;:&quot;composite&quot;,&quot;label&quot;:&quot;page&quot;,&quot;id&quot;:&quot;819928eb-88fb-3d72-8601-b75e1f457620&quot;,&quot;itemData&quot;:{&quot;type&quot;:&quot;article-journal&quot;,&quot;id&quot;:&quot;819928eb-88fb-3d72-8601-b75e1f457620&quot;,&quot;title&quot;:&quot;Basic concepts in the theory of seepage of homogeneous liquids in fissured rocks [strata]&quot;,&quot;author&quot;:[{&quot;family&quot;:&quot;Barenblatt&quot;,&quot;given&quot;:&quot;Grigory I&quot;,&quot;parse-names&quot;:false,&quot;dropping-particle&quot;:&quot;&quot;,&quot;non-dropping-particle&quot;:&quot;&quot;},{&quot;family&quot;:&quot;Zheltov&quot;,&quot;given&quot;:&quot;Iu P&quot;,&quot;parse-names&quot;:false,&quot;dropping-particle&quot;:&quot;&quot;,&quot;non-dropping-particle&quot;:&quot;&quot;},{&quot;family&quot;:&quot;Kochina&quot;,&quot;given&quot;:&quot;I N&quot;,&quot;parse-names&quot;:false,&quot;dropping-particle&quot;:&quot;&quot;,&quot;non-dropping-particle&quot;:&quot;&quot;}],&quot;container-title&quot;:&quot;Journal of applied mathematics and mechanics&quot;,&quot;issued&quot;:{&quot;date-parts&quot;:[[1960]]},&quot;page&quot;:&quot;1286-1303&quot;,&quot;publisher&quot;:&quot;Pergamon&quot;,&quot;issue&quot;:&quot;5&quot;,&quot;volume&quot;:&quot;24&quot;,&quot;container-title-short&quot;:&quot;&quot;},&quot;isTemporary&quot;:false,&quot;suppress-author&quot;:false,&quot;composite&quot;:true,&quot;author-only&quot;:false}]},{&quot;citationID&quot;:&quot;MENDELEY_CITATION_76f199bc-8233-427e-9ba5-9be12525d3ef&quot;,&quot;properties&quot;:{&quot;noteIndex&quot;:0,&quot;mode&quot;:&quot;composite&quot;},&quot;isEdited&quot;:false,&quot;manualOverride&quot;:{&quot;isManuallyOverridden&quot;:true,&quot;citeprocText&quot;:&quot;[NO_PRINTED_FORM] [22]&quot;,&quot;manualOverrideText&quot;:&quot;Long et al. [22]&quot;},&quot;citationTag&quot;:&quot;MENDELEY_CITATION_v3_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&quot;,&quot;citationItems&quot;:[{&quot;id&quot;:&quot;85e97b04-349a-3ac4-bb8d-e7a4b0b5d7d0&quot;,&quot;itemData&quot;:{&quot;type&quot;:&quot;article-journal&quot;,&quot;id&quot;:&quot;85e97b04-349a-3ac4-bb8d-e7a4b0b5d7d0&quot;,&quot;title&quot;:&quot;Porous media equivalents for networks of discontinuous fractures&quot;,&quot;author&quot;:[{&quot;family&quot;:&quot;Long&quot;,&quot;given&quot;:&quot;Jane C S&quot;,&quot;parse-names&quot;:false,&quot;dropping-particle&quot;:&quot;&quot;,&quot;non-dropping-particle&quot;:&quot;&quot;},{&quot;family&quot;:&quot;Remer&quot;,&quot;given&quot;:&quot;J S&quot;,&quot;parse-names&quot;:false,&quot;dropping-particle&quot;:&quot;&quot;,&quot;non-dropping-particle&quot;:&quot;&quot;},{&quot;family&quot;:&quot;Wilson&quot;,&quot;given&quot;:&quot;C R&quot;,&quot;parse-names&quot;:false,&quot;dropping-particle&quot;:&quot;&quot;,&quot;non-dropping-particle&quot;:&quot;&quot;},{&quot;family&quot;:&quot;Witherspoon&quot;,&quot;given&quot;:&quot;P A&quot;,&quot;parse-names&quot;:false,&quot;dropping-particle&quot;:&quot;&quot;,&quot;non-dropping-particle&quot;:&quot;&quot;}],&quot;container-title&quot;:&quot;Water resources research&quot;,&quot;container-title-short&quot;:&quot;Water Resour Res&quot;,&quot;issued&quot;:{&quot;date-parts&quot;:[[1982]]},&quot;page&quot;:&quot;645-658&quot;,&quot;publisher&quot;:&quot;Wiley Online Library&quot;,&quot;issue&quot;:&quot;3&quot;,&quot;volume&quot;:&quot;18&quot;},&quot;isTemporary&quot;:false,&quot;displayAs&quot;:&quot;composite&quot;,&quot;suppress-author&quot;:false,&quot;composite&quot;:true,&quot;author-only&quot;:false}]},{&quot;citationID&quot;:&quot;MENDELEY_CITATION_364ea385-831a-49eb-8929-c4260f0f3f80&quot;,&quot;properties&quot;:{&quot;noteIndex&quot;:0},&quot;isEdited&quot;:false,&quot;manualOverride&quot;:{&quot;isManuallyOverridden&quot;:true,&quot;citeprocText&quot;:&quot;[23,24]&quot;,&quot;manualOverrideText&quot;:&quot;Gilman and Kazemi [23,24]&quot;},&quot;citationItems&quot;:[{&quot;id&quot;:&quot;478d496b-8866-37ad-844b-d97ca9eaf694&quot;,&quot;itemData&quot;:{&quot;type&quot;:&quot;article-journal&quot;,&quot;id&quot;:&quot;478d496b-8866-37ad-844b-d97ca9eaf694&quot;,&quot;title&quot;:&quot;Numerical simulation of water-oil flow in naturally fractured reservoirs&quot;,&quot;author&quot;:[{&quot;family&quot;:&quot;Kazemi&quot;,&quot;given&quot;:&quot;Hossein&quot;,&quot;parse-names&quot;:false,&quot;dropping-particle&quot;:&quot;&quot;,&quot;non-dropping-particle&quot;:&quot;&quot;},{&quot;family&quot;:&quot;Merrill Jr&quot;,&quot;given&quot;:&quot;L S&quot;,&quot;parse-names&quot;:false,&quot;dropping-particle&quot;:&quot;&quot;,&quot;non-dropping-particle&quot;:&quot;&quot;},{&quot;family&quot;:&quot;Porterfield&quot;,&quot;given&quot;:&quot;K L&quot;,&quot;parse-names&quot;:false,&quot;dropping-particle&quot;:&quot;&quot;,&quot;non-dropping-particle&quot;:&quot;&quot;},{&quot;family&quot;:&quot;Zeman&quot;,&quot;given&quot;:&quot;P R&quot;,&quot;parse-names&quot;:false,&quot;dropping-particle&quot;:&quot;&quot;,&quot;non-dropping-particle&quot;:&quot;&quot;}],&quot;container-title&quot;:&quot;Society of Petroleum Engineers Journal&quot;,&quot;issued&quot;:{&quot;date-parts&quot;:[[1976]]},&quot;page&quot;:&quot;317-326&quot;,&quot;publisher&quot;:&quot;SPE&quot;,&quot;issue&quot;:&quot;06&quot;,&quot;volume&quot;:&quot;16&quot;,&quot;container-title-short&quot;:&quot;&quot;},&quot;isTemporary&quot;:false},{&quot;id&quot;:&quot;16ca4ce0-ae3d-3bdd-b5bb-4a9bc9b52e2a&quot;,&quot;itemData&quot;:{&quot;type&quot;:&quot;article-journal&quot;,&quot;id&quot;:&quot;16ca4ce0-ae3d-3bdd-b5bb-4a9bc9b52e2a&quot;,&quot;title&quot;:&quot;Improvements in simulation of naturally fractured reservoirs&quot;,&quot;author&quot;:[{&quot;family&quot;:&quot;Gilman&quot;,&quot;given&quot;:&quot;James R&quot;,&quot;parse-names&quot;:false,&quot;dropping-particle&quot;:&quot;&quot;,&quot;non-dropping-particle&quot;:&quot;&quot;},{&quot;family&quot;:&quot;Kazemi&quot;,&quot;given&quot;:&quot;Hossein&quot;,&quot;parse-names&quot;:false,&quot;dropping-particle&quot;:&quot;&quot;,&quot;non-dropping-particle&quot;:&quot;&quot;}],&quot;container-title&quot;:&quot;Society of petroleum engineers Journal&quot;,&quot;issued&quot;:{&quot;date-parts&quot;:[[1983]]},&quot;page&quot;:&quot;695-707&quot;,&quot;publisher&quot;:&quot;OnePetro&quot;,&quot;issue&quot;:&quot;04&quot;,&quot;volume&quot;:&quot;23&quot;,&quot;container-title-short&quot;:&quot;&quot;},&quot;isTemporary&quot;:false}],&quot;citationTag&quot;:&quot;MENDELEY_CITATION_v3_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&quot;},{&quot;citationID&quot;:&quot;MENDELEY_CITATION_eb53afa0-8145-48d1-ad8f-23084df304ce&quot;,&quot;properties&quot;:{&quot;noteIndex&quot;:0,&quot;mode&quot;:&quot;composite&quot;},&quot;isEdited&quot;:false,&quot;manualOverride&quot;:{&quot;isManuallyOverridden&quot;:true,&quot;citeprocText&quot;:&quot;[NO_PRINTED_FORM] [25]&quot;,&quot;manualOverrideText&quot;:&quot;Hinkley and Davis [25]&quot;},&quot;citationTag&quot;:&quot;MENDELEY_CITATION_v3_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&quot;,&quot;citationItems&quot;:[{&quot;id&quot;:&quot;d89952a7-bd45-3461-aea4-14ae4ce7cacc&quot;,&quot;itemData&quot;:{&quot;type&quot;:&quot;paper-conference&quot;,&quot;id&quot;:&quot;d89952a7-bd45-3461-aea4-14ae4ce7cacc&quot;,&quot;title&quot;:&quot;Capillary pressure discontinuities and end effects in homogeneous composite cores: effect of flow rate and wettability&quot;,&quot;author&quot;:[{&quot;family&quot;:&quot;Hinkley&quot;,&quot;given&quot;:&quot;R E&quot;,&quot;parse-names&quot;:false,&quot;dropping-particle&quot;:&quot;&quot;,&quot;non-dropping-particle&quot;:&quot;&quot;},{&quot;family&quot;:&quot;Davis&quot;,&quot;given&quot;:&quot;L A&quot;,&quot;parse-names&quot;:false,&quot;dropping-particle&quot;:&quot;&quot;,&quot;non-dropping-particle&quot;:&quot;&quot;}],&quot;container-title&quot;:&quot;SPE Annual Technical Conference and Exhibition&quot;,&quot;issued&quot;:{&quot;date-parts&quot;:[[1986]]},&quot;page&quot;:&quot;SPE15596&quot;},&quot;isTemporary&quot;:false,&quot;displayAs&quot;:&quot;composite&quot;,&quot;suppress-author&quot;:false,&quot;composite&quot;:true,&quot;author-only&quot;:false}]},{&quot;citationID&quot;:&quot;MENDELEY_CITATION_552fd41a-2636-4342-b7b1-660442963944&quot;,&quot;properties&quot;:{&quot;noteIndex&quot;:0,&quot;mode&quot;:&quot;composite&quot;},&quot;isEdited&quot;:false,&quot;manualOverride&quot;:{&quot;isManuallyOverridden&quot;:true,&quot;citeprocText&quot;:&quot;[NO_PRINTED_FORM] [26]&quot;,&quot;manualOverrideText&quot;:&quot;Elputranto et al. [26]&quot;},&quot;citationTag&quot;:&quot;MENDELEY_CITATION_v3_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&quot;,&quot;citationItems&quot;:[{&quot;id&quot;:&quot;0246ffc1-436d-38e4-973d-934d9fedeb22&quot;,&quot;itemData&quot;:{&quot;type&quot;:&quot;article-journal&quot;,&quot;id&quot;:&quot;0246ffc1-436d-38e4-973d-934d9fedeb22&quot;,&quot;title&quot;:&quot;Near-fracture capillary end effect on shale-gas and water production&quot;,&quot;author&quot;:[{&quot;family&quot;:&quot;Elputranto&quot;,&quot;given&quot;:&quot;Riza&quot;,&quot;parse-names&quot;:false,&quot;dropping-particle&quot;:&quot;&quot;,&quot;non-dropping-particle&quot;:&quot;&quot;},{&quot;family&quot;:&quot;Yucel Akkutlu&quot;,&quot;given&quot;:&quot;I&quot;,&quot;parse-names&quot;:false,&quot;dropping-particle&quot;:&quot;&quot;,&quot;non-dropping-particle&quot;:&quot;&quot;}],&quot;container-title&quot;:&quot;SPE Journal&quot;,&quot;issued&quot;:{&quot;date-parts&quot;:[[2020]]},&quot;page&quot;:&quot;2041-2054&quot;,&quot;publisher&quot;:&quot;OnePetro&quot;,&quot;issue&quot;:&quot;04&quot;,&quot;volume&quot;:&quot;25&quot;,&quot;container-title-short&quot;:&quot;&quot;},&quot;isTemporary&quot;:false,&quot;displayAs&quot;:&quot;composite&quot;,&quot;suppress-author&quot;:false,&quot;composite&quot;:true,&quot;author-only&quot;:false}]},{&quot;citationID&quot;:&quot;MENDELEY_CITATION_760d9a78-a72b-48ab-a76e-99ecc2042ca9&quot;,&quot;properties&quot;:{&quot;noteIndex&quot;:0},&quot;isEdited&quot;:false,&quot;manualOverride&quot;:{&quot;isManuallyOverridden&quot;:false,&quot;citeprocText&quot;:&quot;[17,19,27,28]&quot;,&quot;manualOverrideText&quot;:&quot;&quot;},&quot;citationTag&quot;:&quot;MENDELEY_CITATION_v3_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&quot;,&quot;citationItems&quot;:[{&quot;id&quot;:&quot;61609bd1-7872-30ad-9ece-a2b134b7094d&quot;,&quot;itemData&quot;:{&quot;type&quot;:&quot;article-journal&quot;,&quot;id&quot;:&quot;61609bd1-7872-30ad-9ece-a2b134b7094d&quot;,&quot;title&quot;:&quot;Gravity drainage theory&quot;,&quot;author&quot;:[{&quot;family&quot;:&quot;Cardwell Jr&quot;,&quot;given&quot;:&quot;W T&quot;,&quot;parse-names&quot;:false,&quot;dropping-particle&quot;:&quot;&quot;,&quot;non-dropping-particle&quot;:&quot;&quot;},{&quot;family&quot;:&quot;Parsons&quot;,&quot;given&quot;:&quot;R L&quot;,&quot;parse-names&quot;:false,&quot;dropping-particle&quot;:&quot;&quot;,&quot;non-dropping-particle&quot;:&quot;&quot;}],&quot;container-title&quot;:&quot;Transactions of the AIME&quot;,&quot;issued&quot;:{&quot;date-parts&quot;:[[1949]]},&quot;page&quot;:&quot;199-215&quot;,&quot;publisher&quot;:&quot;SPE&quot;,&quot;issue&quot;:&quot;01&quot;,&quot;volume&quot;:&quot;179&quot;,&quot;container-title-short&quot;:&quot;&quot;},&quot;isTemporary&quot;:false},{&quot;id&quot;:&quot;7fe29208-ca4f-3dfe-a36b-3408c001367f&quot;,&quot;itemData&quot;:{&quot;type&quot;:&quot;article-journal&quot;,&quot;id&quot;:&quot;7fe29208-ca4f-3dfe-a36b-3408c001367f&quot;,&quot;title&quot;:&quot;Recovery mechanisms in fractured reservoirs and field performance&quot;,&quot;author&quot;:[{&quot;family&quot;:&quot;Firoozabadi&quot;,&quot;given&quot;:&quot;Abbas&quot;,&quot;parse-names&quot;:false,&quot;dropping-particle&quot;:&quot;&quot;,&quot;non-dropping-particle&quot;:&quot;&quot;}],&quot;container-title&quot;:&quot;Journal of Canadian Petroleum Technology&quot;,&quot;issued&quot;:{&quot;date-parts&quot;:[[2000]]},&quot;publisher&quot;:&quot;PETSOC&quot;,&quot;issue&quot;:&quot;11&quot;,&quot;volume&quot;:&quot;39&quot;,&quot;container-title-short&quot;:&quot;&quot;},&quot;isTemporary&quot;:false},{&quot;id&quot;:&quot;71fb755b-e0ce-35e8-954d-55258ed2b158&quot;,&quot;itemData&quot;:{&quot;type&quot;:&quot;article-journal&quot;,&quot;id&quot;:&quot;71fb755b-e0ce-35e8-954d-55258ed2b158&quot;,&quot;title&quot;:&quot;Laboratory studies of capillary interaction in fracture/matrix systems&quot;,&quot;author&quot;:[{&quot;family&quot;:&quot;Horie&quot;,&quot;given&quot;:&quot;Tadashi&quot;,&quot;parse-names&quot;:false,&quot;dropping-particle&quot;:&quot;&quot;,&quot;non-dropping-particle&quot;:&quot;&quot;},{&quot;family&quot;:&quot;Firoozabadi&quot;,&quot;given&quot;:&quot;Abbas&quot;,&quot;parse-names&quot;:false,&quot;dropping-particle&quot;:&quot;&quot;,&quot;non-dropping-particle&quot;:&quot;&quot;},{&quot;family&quot;:&quot;Ishimoto&quot;,&quot;given&quot;:&quot;Koichiro&quot;,&quot;parse-names&quot;:false,&quot;dropping-particle&quot;:&quot;&quot;,&quot;non-dropping-particle&quot;:&quot;&quot;}],&quot;container-title&quot;:&quot;SPE Reservoir Engineering&quot;,&quot;issued&quot;:{&quot;date-parts&quot;:[[1990]]},&quot;page&quot;:&quot;353-360&quot;,&quot;publisher&quot;:&quot;OnePetro&quot;,&quot;issue&quot;:&quot;03&quot;,&quot;volume&quot;:&quot;5&quot;,&quot;container-title-short&quot;:&quot;&quot;},&quot;isTemporary&quot;:false},{&quot;id&quot;:&quot;fb3b79f3-5fa7-351f-8d0b-cd22fa98e474&quot;,&quot;itemData&quot;:{&quot;type&quot;:&quot;paper-conference&quot;,&quot;id&quot;:&quot;fb3b79f3-5fa7-351f-8d0b-cd22fa98e474&quot;,&quot;title&quot;:&quot;Capillary continuity between blocks of a fractured reservoir&quot;,&quot;author&quot;:[{&quot;family&quot;:&quot;Labastie&quot;,&quot;given&quot;:&quot;A&quot;,&quot;parse-names&quot;:false,&quot;dropping-particle&quot;:&quot;&quot;,&quot;non-dropping-particle&quot;:&quot;&quot;}],&quot;container-title&quot;:&quot;SPE Annual Technical Conference and Exhibition&quot;,&quot;issued&quot;:{&quot;date-parts&quot;:[[1990]]},&quot;page&quot;:&quot;SPE20515&quot;},&quot;isTemporary&quot;:false}]},{&quot;citationID&quot;:&quot;MENDELEY_CITATION_b9625f35-64bf-41bb-bded-985d7c839c77&quot;,&quot;properties&quot;:{&quot;noteIndex&quot;:0},&quot;isEdited&quot;:false,&quot;manualOverride&quot;:{&quot;isManuallyOverridden&quot;:false,&quot;citeprocText&quot;:&quot;[10,29]&quot;,&quot;manualOverrideText&quot;:&quot;&quot;},&quot;citationTag&quot;:&quot;MENDELEY_CITATION_v3_eyJjaXRhdGlvbklEIjoiTUVOREVMRVlfQ0lUQVRJT05fYjk2MjVmMzUtNjRiZi00MWJiLWJkZWQtOTg1ZDdjODM5Yzc3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quot;,&quot;citationItems&quot;:[{&quot;id&quot;:&quot;da7b469a-77db-3eb3-ac5c-7feef6b001d1&quot;,&quot;itemData&quot;:{&quot;type&quot;:&quot;paper-conference&quot;,&quot;id&quot;:&quot;da7b469a-77db-3eb3-ac5c-7feef6b001d1&quot;,&quot;title&quot;:&quot;Modelling fluid flow in reservoirs crossed by multiscale fractures - A new approach&quot;,&quot;author&quot;:[{&quot;family&quot;:&quot;Henn&quot;,&quot;given&quot;:&quot;N&quot;,&quot;parse-names&quot;:false,&quot;dropping-particle&quot;:&quot;&quot;,&quot;non-dropping-particle&quot;:&quot;&quot;},{&quot;family&quot;:&quot;Boubiaux&quot;,&quot;given&quot;:&quot;B&quot;,&quot;parse-names&quot;:false,&quot;dropping-particle&quot;:&quot;&quot;,&quot;non-dropping-particle&quot;:&quot;&quot;},{&quot;family&quot;:&quot;Quintard&quot;,&quot;given&quot;:&quot;Michel&quot;,&quot;parse-names&quot;:false,&quot;dropping-particle&quot;:&quot;&quot;,&quot;non-dropping-particle&quot;:&quot;&quot;},{&quot;family&quot;:&quot;Sakthikumar&quot;,&quot;given&quot;:&quot;S&quot;,&quot;parse-names&quot;:false,&quot;dropping-particle&quot;:&quot;&quot;,&quot;non-dropping-particle&quot;:&quot;&quot;}],&quot;container-title&quot;:&quot;ECMOR VII-7th European Conference on the Mathematics of Oil Recovery&quot;,&quot;issued&quot;:{&quot;date-parts&quot;:[[2000]]}},&quot;isTemporary&quot;:false},{&quot;id&quot;:&quot;91e64e64-df68-33f7-941c-3fac40d9a66b&quot;,&quot;itemData&quot;:{&quot;type&quot;:&quot;paper-conference&quot;,&quot;id&quot;:&quot;91e64e64-df68-33f7-941c-3fac40d9a66b&quot;,&quot;title&quot;:&quot;An integrated workflow to account for multi-scale fractures in reservoir simulation models: implementation and benefits&quot;,&quot;author&quot;:[{&quot;family&quot;:&quot;Bourbiaux&quot;,&quot;given&quot;:&quot;Bernard&quot;,&quot;parse-names&quot;:false,&quot;dropping-particle&quot;:&quot;&quot;,&quot;non-dropping-particle&quot;:&quot;&quot;},{&quot;family&quot;:&quot;Basquet&quot;,&quot;given&quot;:&quot;Remy&quot;,&quot;parse-names&quot;:false,&quot;dropping-particle&quot;:&quot;&quot;,&quot;non-dropping-particle&quot;:&quot;&quot;},{&quot;family&quot;:&quot;Cacas&quot;,&quot;given&quot;:&quot;Marie-Christine&quot;,&quot;parse-names&quot;:false,&quot;dropping-particle&quot;:&quot;&quot;,&quot;non-dropping-particle&quot;:&quot;&quot;},{&quot;family&quot;:&quot;Daniel&quot;,&quot;given&quot;:&quot;Jean-Marc&quot;,&quot;parse-names&quot;:false,&quot;dropping-particle&quot;:&quot;&quot;,&quot;non-dropping-particle&quot;:&quot;&quot;},{&quot;family&quot;:&quot;Sarda&quot;,&quot;given&quot;:&quot;Sylvain&quot;,&quot;parse-names&quot;:false,&quot;dropping-particle&quot;:&quot;&quot;,&quot;non-dropping-particle&quot;:&quot;&quot;}],&quot;container-title&quot;:&quot;Abu Dhabi international petroleum exhibition and conference&quot;,&quot;issued&quot;:{&quot;date-parts&quot;:[[2002]]}},&quot;isTemporary&quot;:false}]},{&quot;citationID&quot;:&quot;MENDELEY_CITATION_f7a4d3b2-6750-4c95-9cdf-0e141b4d9768&quot;,&quot;properties&quot;:{&quot;noteIndex&quot;:0,&quot;mode&quot;:&quot;composite&quot;},&quot;isEdited&quot;:false,&quot;manualOverride&quot;:{&quot;isManuallyOverridden&quot;:true,&quot;citeprocText&quot;:&quot;[NO_PRINTED_FORM] [30]&quot;,&quot;manualOverrideText&quot;:&quot;Reiss [30]&quot;},&quot;citationTag&quot;:&quot;MENDELEY_CITATION_v3_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&quot;,&quot;citationItems&quot;:[{&quot;displayAs&quot;:&quot;composite&quot;,&quot;label&quot;:&quot;page&quot;,&quot;id&quot;:&quot;b534fb94-9465-3780-87ba-ed965fdd961b&quot;,&quot;itemData&quot;:{&quot;type&quot;:&quot;book&quot;,&quot;id&quot;:&quot;b534fb94-9465-3780-87ba-ed965fdd961b&quot;,&quot;title&quot;:&quot;The reservoir engineering aspects of fractured formations&quot;,&quot;author&quot;:[{&quot;family&quot;:&quot;Reiss&quot;,&quot;given&quot;:&quot;Louis H&quot;,&quot;parse-names&quot;:false,&quot;dropping-particle&quot;:&quot;&quot;,&quot;non-dropping-particle&quot;:&quot;&quot;}],&quot;issued&quot;:{&quot;date-parts&quot;:[[1980]]},&quot;publisher&quot;:&quot;Editions Technip&quot;,&quot;container-title-short&quot;:&quot;&quot;},&quot;isTemporary&quot;:false,&quot;suppress-author&quot;:false,&quot;composite&quot;:true,&quot;author-only&quot;:false}]},{&quot;citationID&quot;:&quot;MENDELEY_CITATION_8d192557-ec2e-4c26-9602-3f0bdc73753d&quot;,&quot;properties&quot;:{&quot;noteIndex&quot;:0,&quot;mode&quot;:&quot;composite&quot;},&quot;isEdited&quot;:false,&quot;manualOverride&quot;:{&quot;isManuallyOverridden&quot;:true,&quot;citeprocText&quot;:&quot;[NO_PRINTED_FORM] [21]&quot;,&quot;manualOverrideText&quot;:&quot;Barenblatt [21]&quot;},&quot;citationTag&quot;:&quot;MENDELEY_CITATION_v3_eyJjaXRhdGlvbklEIjoiTUVOREVMRVlfQ0lUQVRJT05fOGQxOTI1NTctZWMyZS00YzI2LTk2MDItM2YwYmRjNzM3NTNkIiwicHJvcGVydGllcyI6eyJub3RlSW5kZXgiOjAsIm1vZGUiOiJjb21wb3NpdGUifSwiaXNFZGl0ZWQiOmZhbHNlLCJtYW51YWxPdmVycmlkZSI6eyJpc01hbnVhbGx5T3ZlcnJpZGRlbiI6dHJ1ZSwiY2l0ZXByb2NUZXh0IjoiW05PX1BSSU5URURfRk9STV0gWzIxXSIsIm1hbnVhbE92ZXJyaWRlVGV4dCI6IkJhcmVuYmxhdHQ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quot;,&quot;citationItems&quot;:[{&quot;displayAs&quot;:&quot;composite&quot;,&quot;label&quot;:&quot;page&quot;,&quot;id&quot;:&quot;819928eb-88fb-3d72-8601-b75e1f457620&quot;,&quot;itemData&quot;:{&quot;type&quot;:&quot;article-journal&quot;,&quot;id&quot;:&quot;819928eb-88fb-3d72-8601-b75e1f457620&quot;,&quot;title&quot;:&quot;Basic concepts in the theory of seepage of homogeneous liquids in fissured rocks [strata]&quot;,&quot;author&quot;:[{&quot;family&quot;:&quot;Barenblatt&quot;,&quot;given&quot;:&quot;Grigory I&quot;,&quot;parse-names&quot;:false,&quot;dropping-particle&quot;:&quot;&quot;,&quot;non-dropping-particle&quot;:&quot;&quot;},{&quot;family&quot;:&quot;Zheltov&quot;,&quot;given&quot;:&quot;Iu P&quot;,&quot;parse-names&quot;:false,&quot;dropping-particle&quot;:&quot;&quot;,&quot;non-dropping-particle&quot;:&quot;&quot;},{&quot;family&quot;:&quot;Kochina&quot;,&quot;given&quot;:&quot;I N&quot;,&quot;parse-names&quot;:false,&quot;dropping-particle&quot;:&quot;&quot;,&quot;non-dropping-particle&quot;:&quot;&quot;}],&quot;container-title&quot;:&quot;Journal of applied mathematics and mechanics&quot;,&quot;issued&quot;:{&quot;date-parts&quot;:[[1960]]},&quot;page&quot;:&quot;1286-1303&quot;,&quot;publisher&quot;:&quot;Pergamon&quot;,&quot;issue&quot;:&quot;5&quot;,&quot;volume&quot;:&quot;24&quot;,&quot;container-title-short&quot;:&quot;&quot;},&quot;isTemporary&quot;:false,&quot;suppress-author&quot;:false,&quot;composite&quot;:true,&quot;author-only&quot;:false}]},{&quot;citationID&quot;:&quot;MENDELEY_CITATION_652a28ea-6d8e-4bba-96a0-5eb595fde01c&quot;,&quot;properties&quot;:{&quot;noteIndex&quot;:0,&quot;mode&quot;:&quot;composite&quot;},&quot;isEdited&quot;:false,&quot;manualOverride&quot;:{&quot;isManuallyOverridden&quot;:true,&quot;citeprocText&quot;:&quot;[NO_PRINTED_FORM] [31]&quot;,&quot;manualOverrideText&quot;:&quot;Warren &amp; Root [31]&quot;},&quot;citationTag&quot;:&quot;MENDELEY_CITATION_v3_eyJjaXRhdGlvbklEIjoiTUVOREVMRVlfQ0lUQVRJT05fNjUyYTI4ZWEtNmQ4ZS00YmJhLTk2YTAtNWViNTk1ZmRlMDFjIiwicHJvcGVydGllcyI6eyJub3RlSW5kZXgiOjAsIm1vZGUiOiJjb21wb3NpdGUifSwiaXNFZGl0ZWQiOmZhbHNlLCJtYW51YWxPdmVycmlkZSI6eyJpc01hbnVhbGx5T3ZlcnJpZGRlbiI6dHJ1ZSwiY2l0ZXByb2NUZXh0IjoiW05PX1BSSU5URURfRk9STV0gWzMxXSIsIm1hbnVhbE92ZXJyaWRlVGV4dCI6IldhcnJlbiAmIFJvb3QgWzMxXSJ9LCJjaXRhdGlvbkl0ZW1zIjpbeyJkaXNwbGF5QXMiOiJjb21wb3NpdGUiLCJsYWJlbCI6InBhZ2UiLC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UsInN1cHByZXNzLWF1dGhvciI6ZmFsc2UsImNvbXBvc2l0ZSI6dHJ1ZSwiYXV0aG9yLW9ubHkiOmZhbHNlfV19&quot;,&quot;citationItems&quot;:[{&quot;displayAs&quot;:&quot;composite&quot;,&quot;label&quot;:&quot;page&quot;,&quot;id&quot;:&quot;8f5a0e3b-edea-3b88-b8df-716132c22b57&quot;,&quot;itemData&quot;:{&quot;type&quot;:&quot;article-journal&quot;,&quot;id&quot;:&quot;8f5a0e3b-edea-3b88-b8df-716132c22b57&quot;,&quot;title&quot;:&quot;The behavior of naturally fractured reservoirs&quot;,&quot;author&quot;:[{&quot;family&quot;:&quot;Warren&quot;,&quot;given&quot;:&quot;J E?&quot;,&quot;parse-names&quot;:false,&quot;dropping-particle&quot;:&quot;&quot;,&quot;non-dropping-particle&quot;:&quot;&quot;},{&quot;family&quot;:&quot;Root&quot;,&quot;given&quot;:&quot;P Jj&quot;,&quot;parse-names&quot;:false,&quot;dropping-particle&quot;:&quot;&quot;,&quot;non-dropping-particle&quot;:&quot;&quot;}],&quot;container-title&quot;:&quot;Society of Petroleum Engineers Journal&quot;,&quot;issued&quot;:{&quot;date-parts&quot;:[[1963]]},&quot;page&quot;:&quot;245-255&quot;,&quot;publisher&quot;:&quot;SPE&quot;,&quot;issue&quot;:&quot;03&quot;,&quot;volume&quot;:&quot;3&quot;,&quot;container-title-short&quot;:&quot;&quot;},&quot;isTemporary&quot;:false,&quot;suppress-author&quot;:false,&quot;composite&quot;:true,&quot;author-only&quot;:false}]},{&quot;citationID&quot;:&quot;MENDELEY_CITATION_eba40322-5873-4188-9f74-0fa14af144cd&quot;,&quot;properties&quot;:{&quot;noteIndex&quot;:0},&quot;isEdited&quot;:false,&quot;manualOverride&quot;:{&quot;isManuallyOverridden&quot;:true,&quot;citeprocText&quot;:&quot;[24,32]&quot;,&quot;manualOverrideText&quot;:&quot;Gilman and Kazemi [24,32]&quot;},&quot;citationTag&quot;:&quot;MENDELEY_CITATION_v3_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&quot;,&quot;citationItems&quot;:[{&quot;id&quot;:&quot;16ca4ce0-ae3d-3bdd-b5bb-4a9bc9b52e2a&quot;,&quot;itemData&quot;:{&quot;type&quot;:&quot;article-journal&quot;,&quot;id&quot;:&quot;16ca4ce0-ae3d-3bdd-b5bb-4a9bc9b52e2a&quot;,&quot;title&quot;:&quot;Improvements in simulation of naturally fractured reservoirs&quot;,&quot;author&quot;:[{&quot;family&quot;:&quot;Gilman&quot;,&quot;given&quot;:&quot;James R&quot;,&quot;parse-names&quot;:false,&quot;dropping-particle&quot;:&quot;&quot;,&quot;non-dropping-particle&quot;:&quot;&quot;},{&quot;family&quot;:&quot;Kazemi&quot;,&quot;given&quot;:&quot;Hossein&quot;,&quot;parse-names&quot;:false,&quot;dropping-particle&quot;:&quot;&quot;,&quot;non-dropping-particle&quot;:&quot;&quot;}],&quot;container-title&quot;:&quot;Society of petroleum engineers Journal&quot;,&quot;issued&quot;:{&quot;date-parts&quot;:[[1983]]},&quot;page&quot;:&quot;695-707&quot;,&quot;publisher&quot;:&quot;OnePetro&quot;,&quot;issue&quot;:&quot;04&quot;,&quot;volume&quot;:&quot;23&quot;,&quot;container-title-short&quot;:&quot;&quot;},&quot;isTemporary&quot;:false},{&quot;id&quot;:&quot;9ddd03e3-1870-314d-b443-2cda58673a98&quot;,&quot;itemData&quot;:{&quot;type&quot;:&quot;article-journal&quot;,&quot;id&quot;:&quot;9ddd03e3-1870-314d-b443-2cda58673a98&quot;,&quot;title&quot;:&quot;Pressure transient analysis of naturally fractured reservoirs with uniform fracture distribution&quot;,&quot;author&quot;:[{&quot;family&quot;:&quot;Kazemi&quot;,&quot;given&quot;:&quot;Hossein&quot;,&quot;parse-names&quot;:false,&quot;dropping-particle&quot;:&quot;&quot;,&quot;non-dropping-particle&quot;:&quot;&quot;}],&quot;container-title&quot;:&quot;Society of petroleum engineers Journal&quot;,&quot;issued&quot;:{&quot;date-parts&quot;:[[1969]]},&quot;page&quot;:&quot;451-462&quot;,&quot;publisher&quot;:&quot;SPE&quot;,&quot;issue&quot;:&quot;04&quot;,&quot;volume&quot;:&quot;9&quot;,&quot;container-title-short&quot;:&quot;&quot;},&quot;isTemporary&quot;:false}]},{&quot;citationID&quot;:&quot;MENDELEY_CITATION_3d38f3f4-0244-4692-a83d-67b2a1ebc9da&quot;,&quot;properties&quot;:{&quot;noteIndex&quot;:0},&quot;isEdited&quot;:false,&quot;manualOverride&quot;:{&quot;isManuallyOverridden&quot;:true,&quot;citeprocText&quot;:&quot;[22,33,34]&quot;,&quot;manualOverrideText&quot;:&quot;Long, Oda and Geiger [22,33,34]&quot;},&quot;citationTag&quot;:&quot;MENDELEY_CITATION_v3_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&quot;,&quot;citationItems&quot;:[{&quot;id&quot;:&quot;85e97b04-349a-3ac4-bb8d-e7a4b0b5d7d0&quot;,&quot;itemData&quot;:{&quot;type&quot;:&quot;article-journal&quot;,&quot;id&quot;:&quot;85e97b04-349a-3ac4-bb8d-e7a4b0b5d7d0&quot;,&quot;title&quot;:&quot;Porous media equivalents for networks of discontinuous fractures&quot;,&quot;author&quot;:[{&quot;family&quot;:&quot;Long&quot;,&quot;given&quot;:&quot;Jane C S&quot;,&quot;parse-names&quot;:false,&quot;dropping-particle&quot;:&quot;&quot;,&quot;non-dropping-particle&quot;:&quot;&quot;},{&quot;family&quot;:&quot;Remer&quot;,&quot;given&quot;:&quot;J S&quot;,&quot;parse-names&quot;:false,&quot;dropping-particle&quot;:&quot;&quot;,&quot;non-dropping-particle&quot;:&quot;&quot;},{&quot;family&quot;:&quot;Wilson&quot;,&quot;given&quot;:&quot;C R&quot;,&quot;parse-names&quot;:false,&quot;dropping-particle&quot;:&quot;&quot;,&quot;non-dropping-particle&quot;:&quot;&quot;},{&quot;family&quot;:&quot;Witherspoon&quot;,&quot;given&quot;:&quot;P A&quot;,&quot;parse-names&quot;:false,&quot;dropping-particle&quot;:&quot;&quot;,&quot;non-dropping-particle&quot;:&quot;&quot;}],&quot;container-title&quot;:&quot;Water resources research&quot;,&quot;container-title-short&quot;:&quot;Water Resour Res&quot;,&quot;issued&quot;:{&quot;date-parts&quot;:[[1982]]},&quot;page&quot;:&quot;645-658&quot;,&quot;publisher&quot;:&quot;Wiley Online Library&quot;,&quot;issue&quot;:&quot;3&quot;,&quot;volume&quot;:&quot;18&quot;},&quot;isTemporary&quot;:false},{&quot;id&quot;:&quot;eb632176-c7c3-3f64-941c-2aa76214ffa7&quot;,&quot;itemData&quot;:{&quot;type&quot;:&quot;article-journal&quot;,&quot;id&quot;:&quot;eb632176-c7c3-3f64-941c-2aa76214ffa7&quot;,&quot;title&quot;:&quot;An equivalent continuum model for coupled stress and fluid flow analysis in jointed rock masses&quot;,&quot;author&quot;:[{&quot;family&quot;:&quot;Oda&quot;,&quot;given&quot;:&quot;Masanobu&quot;,&quot;parse-names&quot;:false,&quot;dropping-particle&quot;:&quot;&quot;,&quot;non-dropping-particle&quot;:&quot;&quot;}],&quot;container-title&quot;:&quot;Water resources research&quot;,&quot;container-title-short&quot;:&quot;Water Resour Res&quot;,&quot;issued&quot;:{&quot;date-parts&quot;:[[1986]]},&quot;page&quot;:&quot;1845-1856&quot;,&quot;publisher&quot;:&quot;Wiley Online Library&quot;,&quot;issue&quot;:&quot;13&quot;,&quot;volume&quot;:&quot;22&quot;},&quot;isTemporary&quot;:false},{&quot;id&quot;:&quot;1bc88c38-edbd-355d-a2ee-783f1d8e79e2&quot;,&quot;itemData&quot;:{&quot;type&quot;:&quot;paper-conference&quot;,&quot;id&quot;:&quot;1bc88c38-edbd-355d-a2ee-783f1d8e79e2&quot;,&quot;title&quot;:&quot;Static and dynamic assessment of DFN permeability upscaling&quot;,&quot;author&quot;:[{&quot;family&quot;:&quot;Ahmed Elfeel&quot;,&quot;given&quot;:&quot;Mohamed&quot;,&quot;parse-names&quot;:false,&quot;dropping-particle&quot;:&quot;&quot;,&quot;non-dropping-particle&quot;:&quot;&quot;},{&quot;family&quot;:&quot;Geiger&quot;,&quot;given&quot;:&quot;Sebastian&quot;,&quot;parse-names&quot;:false,&quot;dropping-particle&quot;:&quot;&quot;,&quot;non-dropping-particle&quot;:&quot;&quot;}],&quot;container-title&quot;:&quot;SPE Europec featured at EAGE Conference and Exhibition?&quot;,&quot;issued&quot;:{&quot;date-parts&quot;:[[2012]]},&quot;page&quot;:&quot;SPE154369&quot;},&quot;isTemporary&quot;:false}]},{&quot;citationID&quot;:&quot;MENDELEY_CITATION_e75ffcf2-c6bc-4f93-b43d-efabd00bda8d&quot;,&quot;properties&quot;:{&quot;noteIndex&quot;:0},&quot;isEdited&quot;:false,&quot;manualOverride&quot;:{&quot;isManuallyOverridden&quot;:true,&quot;citeprocText&quot;:&quot;[35,36]&quot;,&quot;manualOverrideText&quot;:&quot;[35,36]&quot;},&quot;citationTag&quot;:&quot;MENDELEY_CITATION_v3_eyJjaXRhdGlvbklEIjoiTUVOREVMRVlfQ0lUQVRJT05fZTc1ZmZjZjItYzZiYy00ZjkzLWI0M2QtZWZhYmQwMGJkYThkIiwicHJvcGVydGllcyI6eyJub3RlSW5kZXgiOjB9LCJpc0VkaXRlZCI6ZmFsc2UsIm1hbnVhbE92ZXJyaWRlIjp7ImlzTWFudWFsbHlPdmVycmlkZGVuIjp0cnVlLCJjaXRlcHJvY1RleHQiOiJbMzUsMzZdIiwibWFudWFsT3ZlcnJpZGVUZXh0IjoiWzM1LDM2XS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quot;,&quot;citationItems&quot;:[{&quot;id&quot;:&quot;ebd0804d-15a9-3ad6-ae63-d2f1a48c9fc6&quot;,&quot;itemData&quot;:{&quot;type&quot;:&quot;article-journal&quot;,&quot;id&quot;:&quot;ebd0804d-15a9-3ad6-ae63-d2f1a48c9fc6&quot;,&quot;title&quot;:&quot;Verification benchmarks for single-phase flow in three-dimensional fractured porous media&quot;,&quot;author&quot;:[{&quot;family&quot;:&quot;Berre&quot;,&quot;given&quot;:&quot;Inga&quot;,&quot;parse-names&quot;:false,&quot;dropping-particle&quot;:&quot;&quot;,&quot;non-dropping-particle&quot;:&quot;&quot;},{&quot;family&quot;:&quot;Boon&quot;,&quot;given&quot;:&quot;Wietse M&quot;,&quot;parse-names&quot;:false,&quot;dropping-particle&quot;:&quot;&quot;,&quot;non-dropping-particle&quot;:&quot;&quot;},{&quot;family&quot;:&quot;Flemisch&quot;,&quot;given&quot;:&quot;Bernd&quot;,&quot;parse-names&quot;:false,&quot;dropping-particle&quot;:&quot;&quot;,&quot;non-dropping-particle&quot;:&quot;&quot;},{&quot;family&quot;:&quot;Fumagalli&quot;,&quot;given&quot;:&quot;Alessio&quot;,&quot;parse-names&quot;:false,&quot;dropping-particle&quot;:&quot;&quot;,&quot;non-dropping-particle&quot;:&quot;&quot;},{&quot;family&quot;:&quot;Gläser&quot;,&quot;given&quot;:&quot;Dennis&quot;,&quot;parse-names&quot;:false,&quot;dropping-particle&quot;:&quot;&quot;,&quot;non-dropping-particle&quot;:&quot;&quot;},{&quot;family&quot;:&quot;Keilegavlen&quot;,&quot;given&quot;:&quot;Eirik&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family&quot;:&quot;Brenner&quot;,&quot;given&quot;:&quot;Konstantin&quot;,&quot;parse-names&quot;:false,&quot;dropping-particle&quot;:&quot;&quot;,&quot;non-dropping-particle&quot;:&quot;&quot;},{&quot;family&quot;:&quot;others&quot;,&quot;given&quot;:&quot;&quot;,&quot;parse-names&quot;:false,&quot;dropping-particle&quot;:&quot;&quot;,&quot;non-dropping-particle&quot;:&quot;&quot;}],&quot;container-title&quot;:&quot;Advances in Water Resources&quot;,&quot;container-title-short&quot;:&quot;Adv Water Resour&quot;,&quot;issued&quot;:{&quot;date-parts&quot;:[[2021]]},&quot;page&quot;:&quot;103759&quot;,&quot;publisher&quot;:&quot;Elsevier&quot;,&quot;volume&quot;:&quot;147&quot;},&quot;isTemporary&quot;:false},{&quot;id&quot;:&quot;a9d3b8c5-02d1-3449-99a4-b7316f6b6889&quot;,&quot;itemData&quot;:{&quot;type&quot;:&quot;article-journal&quot;,&quot;id&quot;:&quot;a9d3b8c5-02d1-3449-99a4-b7316f6b6889&quot;,&quot;title&quot;:&quot;Benchmarks for single-phase flow in fractured porous media&quot;,&quot;author&quot;:[{&quot;family&quot;:&quot;Flemisch&quot;,&quot;given&quot;:&quot;Bernd&quot;,&quot;parse-names&quot;:false,&quot;dropping-particle&quot;:&quot;&quot;,&quot;non-dropping-particle&quot;:&quot;&quot;},{&quot;family&quot;:&quot;Berre&quot;,&quot;given&quot;:&quot;Inga&quot;,&quot;parse-names&quot;:false,&quot;dropping-particle&quot;:&quot;&quot;,&quot;non-dropping-particle&quot;:&quot;&quot;},{&quot;family&quot;:&quot;Boon&quot;,&quot;given&quot;:&quot;Wietse&quot;,&quot;parse-names&quot;:false,&quot;dropping-particle&quot;:&quot;&quot;,&quot;non-dropping-particle&quot;:&quot;&quot;},{&quot;family&quot;:&quot;Fumagalli&quot;,&quot;given&quot;:&quot;Alessio&quot;,&quot;parse-names&quot;:false,&quot;dropping-particle&quot;:&quot;&quot;,&quot;non-dropping-particle&quot;:&quot;&quot;},{&quot;family&quot;:&quot;Schwenck&quot;,&quot;given&quot;:&quot;Nicolas&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container-title&quot;:&quot;Advances in Water Resources&quot;,&quot;container-title-short&quot;:&quot;Adv Water Resour&quot;,&quot;issued&quot;:{&quot;date-parts&quot;:[[2018]]},&quot;page&quot;:&quot;239-258&quot;,&quot;publisher&quot;:&quot;Elsevier&quot;,&quot;volume&quot;:&quot;111&quot;},&quot;isTemporary&quot;:false}]},{&quot;citationID&quot;:&quot;MENDELEY_CITATION_c29cbe24-650b-4a85-a083-c0b793316bf6&quot;,&quot;properties&quot;:{&quot;noteIndex&quot;:0},&quot;isEdited&quot;:false,&quot;manualOverride&quot;:{&quot;isManuallyOverridden&quot;:false,&quot;citeprocText&quot;:&quot;[37]&quot;,&quot;manualOverrideText&quot;:&quot;&quot;},&quot;citationTag&quot;:&quot;MENDELEY_CITATION_v3_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&quot;,&quot;citationItems&quot;:[{&quot;id&quot;:&quot;7b3b6c74-520a-3c2a-92cf-d4863890e958&quot;,&quot;itemData&quot;:{&quot;type&quot;:&quot;report&quot;,&quot;id&quot;:&quot;7b3b6c74-520a-3c2a-92cf-d4863890e958&quot;,&quot;title&quot;:&quot;On the Effective Continuum Method for Modeling Multiphase Flow, Multicomponent Transport and Heat Transfer in Fractured Rock&quot;,&quot;author&quot;:[{&quot;family&quot;:&quot;Wu&quot;,&quot;given&quot;:&quot;Y S&quot;,&quot;parse-names&quot;:false,&quot;dropping-particle&quot;:&quot;&quot;,&quot;non-dropping-particle&quot;:&quot;&quot;}],&quot;issued&quot;:{&quot;date-parts&quot;:[[1999]]},&quot;container-title-short&quot;:&quot;&quot;},&quot;isTemporary&quot;:false}]},{&quot;citationID&quot;:&quot;MENDELEY_CITATION_72a771c8-bfdb-4095-b4de-90d79724b3cf&quot;,&quot;properties&quot;:{&quot;noteIndex&quot;:0},&quot;isEdited&quot;:false,&quot;manualOverride&quot;:{&quot;isManuallyOverridden&quot;:false,&quot;citeprocText&quot;:&quot;[21,31]&quot;,&quot;manualOverrideText&quot;:&quot;&quot;},&quot;citationTag&quot;:&quot;MENDELEY_CITATION_v3_eyJjaXRhdGlvbklEIjoiTUVOREVMRVlfQ0lUQVRJT05fNzJhNzcxYzgtYmZkYi00MDk1LWI0ZGUtOTBkNzk3MjRiM2NmIiwicHJvcGVydGllcyI6eyJub3RlSW5kZXgiOjB9LCJpc0VkaXRlZCI6ZmFsc2UsIm1hbnVhbE92ZXJyaWRlIjp7ImlzTWFudWFsbHlPdmVycmlkZGVuIjpmYWxzZSwiY2l0ZXByb2NUZXh0IjoiWzIxLDM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0sey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V9XX0=&quot;,&quot;citationItems&quot;:[{&quot;id&quot;:&quot;819928eb-88fb-3d72-8601-b75e1f457620&quot;,&quot;itemData&quot;:{&quot;type&quot;:&quot;article-journal&quot;,&quot;id&quot;:&quot;819928eb-88fb-3d72-8601-b75e1f457620&quot;,&quot;title&quot;:&quot;Basic concepts in the theory of seepage of homogeneous liquids in fissured rocks [strata]&quot;,&quot;author&quot;:[{&quot;family&quot;:&quot;Barenblatt&quot;,&quot;given&quot;:&quot;Grigory I&quot;,&quot;parse-names&quot;:false,&quot;dropping-particle&quot;:&quot;&quot;,&quot;non-dropping-particle&quot;:&quot;&quot;},{&quot;family&quot;:&quot;Zheltov&quot;,&quot;given&quot;:&quot;Iu P&quot;,&quot;parse-names&quot;:false,&quot;dropping-particle&quot;:&quot;&quot;,&quot;non-dropping-particle&quot;:&quot;&quot;},{&quot;family&quot;:&quot;Kochina&quot;,&quot;given&quot;:&quot;I N&quot;,&quot;parse-names&quot;:false,&quot;dropping-particle&quot;:&quot;&quot;,&quot;non-dropping-particle&quot;:&quot;&quot;}],&quot;container-title&quot;:&quot;Journal of applied mathematics and mechanics&quot;,&quot;issued&quot;:{&quot;date-parts&quot;:[[1960]]},&quot;page&quot;:&quot;1286-1303&quot;,&quot;publisher&quot;:&quot;Pergamon&quot;,&quot;issue&quot;:&quot;5&quot;,&quot;volume&quot;:&quot;24&quot;,&quot;container-title-short&quot;:&quot;&quot;},&quot;isTemporary&quot;:false},{&quot;id&quot;:&quot;8f5a0e3b-edea-3b88-b8df-716132c22b57&quot;,&quot;itemData&quot;:{&quot;type&quot;:&quot;article-journal&quot;,&quot;id&quot;:&quot;8f5a0e3b-edea-3b88-b8df-716132c22b57&quot;,&quot;title&quot;:&quot;The behavior of naturally fractured reservoirs&quot;,&quot;author&quot;:[{&quot;family&quot;:&quot;Warren&quot;,&quot;given&quot;:&quot;J E?&quot;,&quot;parse-names&quot;:false,&quot;dropping-particle&quot;:&quot;&quot;,&quot;non-dropping-particle&quot;:&quot;&quot;},{&quot;family&quot;:&quot;Root&quot;,&quot;given&quot;:&quot;P Jj&quot;,&quot;parse-names&quot;:false,&quot;dropping-particle&quot;:&quot;&quot;,&quot;non-dropping-particle&quot;:&quot;&quot;}],&quot;container-title&quot;:&quot;Society of Petroleum Engineers Journal&quot;,&quot;issued&quot;:{&quot;date-parts&quot;:[[1963]]},&quot;page&quot;:&quot;245-255&quot;,&quot;publisher&quot;:&quot;SPE&quot;,&quot;issue&quot;:&quot;03&quot;,&quot;volume&quot;:&quot;3&quot;,&quot;container-title-short&quot;:&quot;&quot;},&quot;isTemporary&quot;:false}]},{&quot;citationID&quot;:&quot;MENDELEY_CITATION_662f5ba3-ad39-4368-9b45-bf10ae382eb4&quot;,&quot;properties&quot;:{&quot;noteIndex&quot;:0},&quot;isEdited&quot;:false,&quot;manualOverride&quot;:{&quot;isManuallyOverridden&quot;:false,&quot;citeprocText&quot;:&quot;[38,39]&quot;,&quot;manualOverrideText&quot;:&quot;&quot;},&quot;citationTag&quot;:&quot;MENDELEY_CITATION_v3_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&quot;,&quot;citationItems&quot;:[{&quot;id&quot;:&quot;b53568ef-60d7-3dfb-85e8-dce2192a5dce&quot;,&quot;itemData&quot;:{&quot;type&quot;:&quot;article-journal&quot;,&quot;id&quot;:&quot;b53568ef-60d7-3dfb-85e8-dce2192a5dce&quot;,&quot;title&quot;:&quot;Multiporosity/multipermeability approach to the simulation of naturally fractured reservoirs&quot;,&quot;author&quot;:[{&quot;family&quot;:&quot;Bai&quot;,&quot;given&quot;:&quot;Mao&quot;,&quot;parse-names&quot;:false,&quot;dropping-particle&quot;:&quot;&quot;,&quot;non-dropping-particle&quot;:&quot;&quot;},{&quot;family&quot;:&quot;Elsworth&quot;,&quot;given&quot;:&quot;Derek&quot;,&quot;parse-names&quot;:false,&quot;dropping-particle&quot;:&quot;&quot;,&quot;non-dropping-particle&quot;:&quot;&quot;},{&quot;family&quot;:&quot;Roegiers&quot;,&quot;given&quot;:&quot;Jean-Claude&quot;,&quot;parse-names&quot;:false,&quot;dropping-particle&quot;:&quot;&quot;,&quot;non-dropping-particle&quot;:&quot;&quot;}],&quot;container-title&quot;:&quot;Water Resources Research&quot;,&quot;container-title-short&quot;:&quot;Water Resour Res&quot;,&quot;issued&quot;:{&quot;date-parts&quot;:[[1993]]},&quot;page&quot;:&quot;1621-1633&quot;,&quot;publisher&quot;:&quot;Wiley Online Library&quot;,&quot;issue&quot;:&quot;6&quot;,&quot;volume&quot;:&quot;29&quot;},&quot;isTemporary&quot;:false},{&quot;id&quot;:&quot;6c6d568e-5ae2-3a08-81cb-55ef63982a7e&quot;,&quot;itemData&quot;:{&quot;type&quot;:&quot;article-journal&quot;,&quot;id&quot;:&quot;6c6d568e-5ae2-3a08-81cb-55ef63982a7e&quot;,&quot;title&quot;:&quot;Triple-porosity systems for representing naturally fractured reservoirs&quot;,&quot;author&quot;:[{&quot;family&quot;:&quot;Abdassah&quot;,&quot;given&quot;:&quot;Doddy&quot;,&quot;parse-names&quot;:false,&quot;dropping-particle&quot;:&quot;&quot;,&quot;non-dropping-particle&quot;:&quot;&quot;},{&quot;family&quot;:&quot;Ershaghi&quot;,&quot;given&quot;:&quot;Iraj&quot;,&quot;parse-names&quot;:false,&quot;dropping-particle&quot;:&quot;&quot;,&quot;non-dropping-particle&quot;:&quot;&quot;}],&quot;container-title&quot;:&quot;SPE Formation Evaluation&quot;,&quot;issued&quot;:{&quot;date-parts&quot;:[[1986]]},&quot;page&quot;:&quot;113-127&quot;,&quot;publisher&quot;:&quot;OnePetro&quot;,&quot;issue&quot;:&quot;02&quot;,&quot;volume&quot;:&quot;1&quot;,&quot;container-title-short&quot;:&quot;&quot;},&quot;isTemporary&quot;:false}]},{&quot;citationID&quot;:&quot;MENDELEY_CITATION_d0ed38f7-8708-4d25-94c2-f44098df7a60&quot;,&quot;properties&quot;:{&quot;noteIndex&quot;:0},&quot;isEdited&quot;:false,&quot;manualOverride&quot;:{&quot;isManuallyOverridden&quot;:false,&quot;citeprocText&quot;:&quot;[40]&quot;,&quot;manualOverrideText&quot;:&quot;&quot;},&quot;citationTag&quot;:&quot;MENDELEY_CITATION_v3_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&quot;,&quot;citationItems&quot;:[{&quot;id&quot;:&quot;e7c002de-ca54-39d2-8a8b-8ae28c44a216&quot;,&quot;itemData&quot;:{&quot;type&quot;:&quot;article-journal&quot;,&quot;id&quot;:&quot;e7c002de-ca54-39d2-8a8b-8ae28c44a216&quot;,&quot;title&quot;:&quot;A practical method for modeling fluid and heat flow in fractured porous media&quot;,&quot;author&quot;:[{&quot;family&quot;:&quot;Pruess&quot;,&quot;given&quot;:&quot;Karsten&quot;,&quot;parse-names&quot;:false,&quot;dropping-particle&quot;:&quot;&quot;,&quot;non-dropping-particle&quot;:&quot;&quot;},{&quot;family&quot;:&quot;Narasimhan&quot;,&quot;given&quot;:&quot;T N&quot;,&quot;parse-names&quot;:false,&quot;dropping-particle&quot;:&quot;&quot;,&quot;non-dropping-particle&quot;:&quot;&quot;}],&quot;container-title&quot;:&quot;Society of Petroleum Engineers Journal&quot;,&quot;issued&quot;:{&quot;date-parts&quot;:[[1985]]},&quot;page&quot;:&quot;14-26&quot;,&quot;publisher&quot;:&quot;OnePetro&quot;,&quot;issue&quot;:&quot;01&quot;,&quot;volume&quot;:&quot;25&quot;,&quot;container-title-short&quot;:&quot;&quot;},&quot;isTemporary&quot;:false}]},{&quot;citationID&quot;:&quot;MENDELEY_CITATION_b1904302-1e7d-4e3a-a69f-e6d62157a42f&quot;,&quot;properties&quot;:{&quot;noteIndex&quot;:0},&quot;isEdited&quot;:false,&quot;manualOverride&quot;:{&quot;isManuallyOverridden&quot;:false,&quot;citeprocText&quot;:&quot;[41]&quot;,&quot;manualOverrideText&quot;:&quot;&quot;},&quot;citationTag&quot;:&quot;MENDELEY_CITATION_v3_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&quot;,&quot;citationItems&quot;:[{&quot;id&quot;:&quot;8e12e564-932c-32be-b600-596b515f1836&quot;,&quot;itemData&quot;:{&quot;type&quot;:&quot;paper-conference&quot;,&quot;id&quot;:&quot;8e12e564-932c-32be-b600-596b515f1836&quot;,&quot;title&quot;:&quot;Coupled geomechanics and flow simulation for an embedded discrete fracture model&quot;,&quot;author&quot;:[{&quot;family&quot;:&quot;Moinfar&quot;,&quot;given&quot;:&quot;Ali&quot;,&quot;parse-names&quot;:false,&quot;dropping-particle&quot;:&quot;&quot;,&quot;non-dropping-particle&quot;:&quot;&quot;},{&quot;family&quot;:&quot;Sepehrnoori&quot;,&quot;given&quot;:&quot;Kamy&quot;,&quot;parse-names&quot;:false,&quot;dropping-particle&quot;:&quot;&quot;,&quot;non-dropping-particle&quot;:&quot;&quot;},{&quot;family&quot;:&quot;Johns&quot;,&quot;given&quot;:&quot;Russell T&quot;,&quot;parse-names&quot;:false,&quot;dropping-particle&quot;:&quot;&quot;,&quot;non-dropping-particle&quot;:&quot;&quot;},{&quot;family&quot;:&quot;Varavei&quot;,&quot;given&quot;:&quot;Abdoljalil&quot;,&quot;parse-names&quot;:false,&quot;dropping-particle&quot;:&quot;&quot;,&quot;non-dropping-particle&quot;:&quot;&quot;}],&quot;container-title&quot;:&quot;SPE reservoir simulation symposium&quot;,&quot;issued&quot;:{&quot;date-parts&quot;:[[2013]]},&quot;container-title-short&quot;:&quot;&quot;},&quot;isTemporary&quot;:false}]},{&quot;citationID&quot;:&quot;MENDELEY_CITATION_a897543a-ad24-47c1-b7c7-fc94f6315b03&quot;,&quot;properties&quot;:{&quot;noteIndex&quot;:0},&quot;isEdited&quot;:false,&quot;manualOverride&quot;:{&quot;isManuallyOverridden&quot;:false,&quot;citeprocText&quot;:&quot;[42]&quot;,&quot;manualOverrideText&quot;:&quot;&quot;},&quot;citationTag&quot;:&quot;MENDELEY_CITATION_v3_eyJjaXRhdGlvbklEIjoiTUVOREVMRVlfQ0lUQVRJT05fYTg5NzU0M2EtYWQyNC00N2MxLWI3YzctZmM5NGY2MzE1YjAzIiwicHJvcGVydGllcyI6eyJub3RlSW5kZXgiOjB9LCJpc0VkaXRlZCI6ZmFsc2UsIm1hbnVhbE92ZXJyaWRlIjp7ImlzTWFudWFsbHlPdmVycmlkZGVuIjpmYWxzZSwiY2l0ZXByb2NUZXh0IjoiWzQyXSIsIm1hbnVhbE92ZXJyaWRlVGV4dCI6IiJ9LCJjaXRhdGlvbkl0ZW1zIjpbey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fV19&quot;,&quot;citationItems&quot;:[{&quot;id&quot;:&quot;cf966364-f826-3f1c-af6c-4dacec8739fd&quot;,&quot;itemData&quot;:{&quot;type&quot;:&quot;article-journal&quot;,&quot;id&quot;:&quot;cf966364-f826-3f1c-af6c-4dacec8739fd&quot;,&quot;title&quot;:&quot;Projection-based embedded discrete fracture model (pEDFM)&quot;,&quot;author&quot;:[{&quot;family&quot;:&quot;Tene&quot;,&quot;given&quot;:&quot;Matei&quot;,&quot;parse-names&quot;:false,&quot;dropping-particle&quot;:&quot;&quot;,&quot;non-dropping-particle&quot;:&quot;&quot;},{&quot;family&quot;:&quot;Bosma&quot;,&quot;given&quot;:&quot;Sebastian B M&quot;,&quot;parse-names&quot;:false,&quot;dropping-particle&quot;:&quot;&quot;,&quot;non-dropping-particle&quot;:&quot;&quot;},{&quot;family&quot;:&quot;Kobaisi&quot;,&quot;given&quot;:&quot;Mohammed Saad&quot;,&quot;parse-names&quot;:false,&quot;dropping-particle&quot;:&quot;&quot;,&quot;non-dropping-particle&quot;:&quot;Al&quot;},{&quot;family&quot;:&quot;Hajibeygi&quot;,&quot;given&quot;:&quot;Hadi&quot;,&quot;parse-names&quot;:false,&quot;dropping-particle&quot;:&quot;&quot;,&quot;non-dropping-particle&quot;:&quot;&quot;}],&quot;container-title&quot;:&quot;Advances in Water Resources&quot;,&quot;container-title-short&quot;:&quot;Adv Water Resour&quot;,&quot;issued&quot;:{&quot;date-parts&quot;:[[2017]]},&quot;page&quot;:&quot;205-216&quot;,&quot;publisher&quot;:&quot;Elsevier&quot;,&quot;volume&quot;:&quot;105&quot;},&quot;isTemporary&quot;:false}]},{&quot;citationID&quot;:&quot;MENDELEY_CITATION_f9c8364f-cb13-43cb-b34f-a0bcc7542d6a&quot;,&quot;properties&quot;:{&quot;noteIndex&quot;:0},&quot;isEdited&quot;:false,&quot;manualOverride&quot;:{&quot;isManuallyOverridden&quot;:false,&quot;citeprocText&quot;:&quot;[43]&quot;,&quot;manualOverrideText&quot;:&quot;&quot;},&quot;citationTag&quot;:&quot;MENDELEY_CITATION_v3_eyJjaXRhdGlvbklEIjoiTUVOREVMRVlfQ0lUQVRJT05fZjljODM2NGYtY2IxMy00M2NiLWIzNGYtYTBiY2M3NTQyZDZhIiwicHJvcGVydGllcyI6eyJub3RlSW5kZXgiOjB9LCJpc0VkaXRlZCI6ZmFsc2UsIm1hbnVhbE92ZXJyaWRlIjp7ImlzTWFudWFsbHlPdmVycmlkZGVuIjpmYWxzZSwiY2l0ZXByb2NUZXh0IjoiWzQzXSIsIm1hbnVhbE92ZXJyaWRlVGV4dCI6IiJ9LCJjaXRhdGlvbkl0ZW1zIjpbey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V9XX0=&quot;,&quot;citationItems&quot;:[{&quot;id&quot;:&quot;f082ed39-56f6-3b39-ba14-92ae6d9079f5&quot;,&quot;itemData&quot;:{&quot;type&quot;:&quot;thesis&quot;,&quot;id&quot;:&quot;f082ed39-56f6-3b39-ba14-92ae6d9079f5&quot;,&quot;title&quot;:&quot;An Efficient Method for Fractured Shale Reservoir Simulation and History Matching: The CEDFM Approach&quot;,&quot;author&quot;:[{&quot;family&quot;:&quot;Chai&quot;,&quot;given&quot;:&quot;Zhi&quot;,&quot;parse-names&quot;:false,&quot;dropping-particle&quot;:&quot;&quot;,&quot;non-dropping-particle&quot;:&quot;&quot;}],&quot;issued&quot;:{&quot;date-parts&quot;:[[2018]]}},&quot;isTemporary&quot;:false}]},{&quot;citationID&quot;:&quot;MENDELEY_CITATION_3a19a59f-245a-4de0-bc1f-d2fe1553d4fb&quot;,&quot;properties&quot;:{&quot;noteIndex&quot;:0},&quot;isEdited&quot;:false,&quot;manualOverride&quot;:{&quot;isManuallyOverridden&quot;:false,&quot;citeprocText&quot;:&quot;[44]&quot;,&quot;manualOverrideText&quot;:&quot;&quot;},&quot;citationTag&quot;:&quot;MENDELEY_CITATION_v3_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&quot;,&quot;citationItems&quot;:[{&quot;id&quot;:&quot;592d19ed-3e33-3ee3-bd06-aa5a2e9b0378&quot;,&quot;itemData&quot;:{&quot;type&quot;:&quot;paper-conference&quot;,&quot;id&quot;:&quot;592d19ed-3e33-3ee3-bd06-aa5a2e9b0378&quot;,&quot;title&quot;:&quot;A reduced model for flow and transport in fractured porous media with non-matching grids&quot;,&quot;author&quot;:[{&quot;family&quot;:&quot;Fumagalli&quot;,&quot;given&quot;:&quot;Alessio&quot;,&quot;parse-names&quot;:false,&quot;dropping-particle&quot;:&quot;&quot;,&quot;non-dropping-particle&quot;:&quot;&quot;},{&quot;family&quot;:&quot;Scotti&quot;,&quot;given&quot;:&quot;Anna&quot;,&quot;parse-names&quot;:false,&quot;dropping-particle&quot;:&quot;&quot;,&quot;non-dropping-particle&quot;:&quot;&quot;}],&quot;container-title&quot;:&quot;Numerical Mathematics and Advanced Applications 2011: Proceedings of ENUMATH 2011, the 9th European Conference on Numerical Mathematics and Advanced Applications, Leicester, September 2011&quot;,&quot;issued&quot;:{&quot;date-parts&quot;:[[2012]]},&quot;page&quot;:&quot;499-507&quot;,&quot;container-title-short&quot;:&quot;&quot;},&quot;isTemporary&quot;:false}]},{&quot;citationID&quot;:&quot;MENDELEY_CITATION_cfc18e9e-d022-44eb-9e71-5b05d24f013f&quot;,&quot;properties&quot;:{&quot;noteIndex&quot;:0},&quot;isEdited&quot;:false,&quot;manualOverride&quot;:{&quot;isManuallyOverridden&quot;:false,&quot;citeprocText&quot;:&quot;[33,45]&quot;,&quot;manualOverrideText&quot;:&quot;&quot;},&quot;citationTag&quot;:&quot;MENDELEY_CITATION_v3_eyJjaXRhdGlvbklEIjoiTUVOREVMRVlfQ0lUQVRJT05fY2ZjMThlOWUtZDAyMi00NGViLTllNzEtNWIwNWQyNGYwMTNmIiwicHJvcGVydGllcyI6eyJub3RlSW5kZXgiOjB9LCJpc0VkaXRlZCI6ZmFsc2UsIm1hbnVhbE92ZXJyaWRlIjp7ImlzTWFudWFsbHlPdmVycmlkZGVuIjpmYWxzZSwiY2l0ZXByb2NUZXh0IjoiWzMzLD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XX0=&quot;,&quot;citationItems&quot;:[{&quot;id&quot;:&quot;d9cbc4ba-9659-3d3d-8e0b-7f27a96db6e9&quot;,&quot;itemData&quot;:{&quot;type&quot;:&quot;article-journal&quot;,&quot;id&quot;:&quot;d9cbc4ba-9659-3d3d-8e0b-7f27a96db6e9&quot;,&quot;title&quot;:&quot;An efficient discrete-fracture model applicable for general-purpose reservoir simulators&quot;,&quot;author&quot;:[{&quot;family&quot;:&quot;Karimi-Fard&quot;,&quot;given&quot;:&quot;Mohammad&quot;,&quot;parse-names&quot;:false,&quot;dropping-particle&quot;:&quot;&quot;,&quot;non-dropping-particle&quot;:&quot;&quot;},{&quot;family&quot;:&quot;Durlofsky&quot;,&quot;given&quot;:&quot;Luis J&quot;,&quot;parse-names&quot;:false,&quot;dropping-particle&quot;:&quot;&quot;,&quot;non-dropping-particle&quot;:&quot;&quot;},{&quot;family&quot;:&quot;Aziz&quot;,&quot;given&quot;:&quot;Khalid&quot;,&quot;parse-names&quot;:false,&quot;dropping-particle&quot;:&quot;&quot;,&quot;non-dropping-particle&quot;:&quot;&quot;}],&quot;container-title&quot;:&quot;SPE journal&quot;,&quot;issued&quot;:{&quot;date-parts&quot;:[[2004]]},&quot;page&quot;:&quot;227-236&quot;,&quot;publisher&quot;:&quot;OnePetro&quot;,&quot;issue&quot;:&quot;02&quot;,&quot;volume&quot;:&quot;9&quot;,&quot;container-title-short&quot;:&quot;&quot;},&quot;isTemporary&quot;:false},{&quot;id&quot;:&quot;eb632176-c7c3-3f64-941c-2aa76214ffa7&quot;,&quot;itemData&quot;:{&quot;type&quot;:&quot;article-journal&quot;,&quot;id&quot;:&quot;eb632176-c7c3-3f64-941c-2aa76214ffa7&quot;,&quot;title&quot;:&quot;An equivalent continuum model for coupled stress and fluid flow analysis in jointed rock masses&quot;,&quot;author&quot;:[{&quot;family&quot;:&quot;Oda&quot;,&quot;given&quot;:&quot;Masanobu&quot;,&quot;parse-names&quot;:false,&quot;dropping-particle&quot;:&quot;&quot;,&quot;non-dropping-particle&quot;:&quot;&quot;}],&quot;container-title&quot;:&quot;Water resources research&quot;,&quot;container-title-short&quot;:&quot;Water Resour Res&quot;,&quot;issued&quot;:{&quot;date-parts&quot;:[[1986]]},&quot;page&quot;:&quot;1845-1856&quot;,&quot;publisher&quot;:&quot;Wiley Online Library&quot;,&quot;issue&quot;:&quot;13&quot;,&quot;volume&quot;:&quot;22&quot;},&quot;isTemporary&quot;:false}]},{&quot;citationID&quot;:&quot;MENDELEY_CITATION_2c69ad55-799d-44c9-a4d1-bc70ef3323fa&quot;,&quot;properties&quot;:{&quot;noteIndex&quot;:0},&quot;isEdited&quot;:false,&quot;manualOverride&quot;:{&quot;isManuallyOverridden&quot;:false,&quot;citeprocText&quot;:&quot;[10,29]&quot;,&quot;manualOverrideText&quot;:&quot;&quot;},&quot;citationTag&quot;:&quot;MENDELEY_CITATION_v3_eyJjaXRhdGlvbklEIjoiTUVOREVMRVlfQ0lUQVRJT05fMmM2OWFkNTUtNzk5ZC00NGM5LWE0ZDEtYmM3MGVmMzMyM2Zh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quot;,&quot;citationItems&quot;:[{&quot;id&quot;:&quot;da7b469a-77db-3eb3-ac5c-7feef6b001d1&quot;,&quot;itemData&quot;:{&quot;type&quot;:&quot;paper-conference&quot;,&quot;id&quot;:&quot;da7b469a-77db-3eb3-ac5c-7feef6b001d1&quot;,&quot;title&quot;:&quot;Modelling fluid flow in reservoirs crossed by multiscale fractures - A new approach&quot;,&quot;author&quot;:[{&quot;family&quot;:&quot;Henn&quot;,&quot;given&quot;:&quot;N&quot;,&quot;parse-names&quot;:false,&quot;dropping-particle&quot;:&quot;&quot;,&quot;non-dropping-particle&quot;:&quot;&quot;},{&quot;family&quot;:&quot;Boubiaux&quot;,&quot;given&quot;:&quot;B&quot;,&quot;parse-names&quot;:false,&quot;dropping-particle&quot;:&quot;&quot;,&quot;non-dropping-particle&quot;:&quot;&quot;},{&quot;family&quot;:&quot;Quintard&quot;,&quot;given&quot;:&quot;Michel&quot;,&quot;parse-names&quot;:false,&quot;dropping-particle&quot;:&quot;&quot;,&quot;non-dropping-particle&quot;:&quot;&quot;},{&quot;family&quot;:&quot;Sakthikumar&quot;,&quot;given&quot;:&quot;S&quot;,&quot;parse-names&quot;:false,&quot;dropping-particle&quot;:&quot;&quot;,&quot;non-dropping-particle&quot;:&quot;&quot;}],&quot;container-title&quot;:&quot;ECMOR VII-7th European Conference on the Mathematics of Oil Recovery&quot;,&quot;issued&quot;:{&quot;date-parts&quot;:[[2000]]}},&quot;isTemporary&quot;:false},{&quot;id&quot;:&quot;91e64e64-df68-33f7-941c-3fac40d9a66b&quot;,&quot;itemData&quot;:{&quot;type&quot;:&quot;paper-conference&quot;,&quot;id&quot;:&quot;91e64e64-df68-33f7-941c-3fac40d9a66b&quot;,&quot;title&quot;:&quot;An integrated workflow to account for multi-scale fractures in reservoir simulation models: implementation and benefits&quot;,&quot;author&quot;:[{&quot;family&quot;:&quot;Bourbiaux&quot;,&quot;given&quot;:&quot;Bernard&quot;,&quot;parse-names&quot;:false,&quot;dropping-particle&quot;:&quot;&quot;,&quot;non-dropping-particle&quot;:&quot;&quot;},{&quot;family&quot;:&quot;Basquet&quot;,&quot;given&quot;:&quot;Remy&quot;,&quot;parse-names&quot;:false,&quot;dropping-particle&quot;:&quot;&quot;,&quot;non-dropping-particle&quot;:&quot;&quot;},{&quot;family&quot;:&quot;Cacas&quot;,&quot;given&quot;:&quot;Marie-Christine&quot;,&quot;parse-names&quot;:false,&quot;dropping-particle&quot;:&quot;&quot;,&quot;non-dropping-particle&quot;:&quot;&quot;},{&quot;family&quot;:&quot;Daniel&quot;,&quot;given&quot;:&quot;Jean-Marc&quot;,&quot;parse-names&quot;:false,&quot;dropping-particle&quot;:&quot;&quot;,&quot;non-dropping-particle&quot;:&quot;&quot;},{&quot;family&quot;:&quot;Sarda&quot;,&quot;given&quot;:&quot;Sylvain&quot;,&quot;parse-names&quot;:false,&quot;dropping-particle&quot;:&quot;&quot;,&quot;non-dropping-particle&quot;:&quot;&quot;}],&quot;container-title&quot;:&quot;Abu Dhabi international petroleum exhibition and conference&quot;,&quot;issued&quot;:{&quot;date-parts&quot;:[[2002]]}},&quot;isTemporary&quot;:false}]},{&quot;citationID&quot;:&quot;MENDELEY_CITATION_71840368-131e-4bcf-926f-8447e93de4ea&quot;,&quot;properties&quot;:{&quot;noteIndex&quot;:0},&quot;isEdited&quot;:false,&quot;manualOverride&quot;:{&quot;isManuallyOverridden&quot;:false,&quot;citeprocText&quot;:&quot;[41,46–48]&quot;,&quot;manualOverrideText&quot;:&quot;&quot;},&quot;citationTag&quot;:&quot;MENDELEY_CITATION_v3_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quot;,&quot;citationItems&quot;:[{&quot;id&quot;:&quot;944123d8-101a-394c-a305-5028d8333712&quot;,&quot;itemData&quot;:{&quot;type&quot;:&quot;book&quot;,&quot;id&quot;:&quot;944123d8-101a-394c-a305-5028d8333712&quot;,&quot;title&quot;:&quot;Embedded discrete fracture modeling and application in reservoir simulation&quot;,&quot;author&quot;:[{&quot;family&quot;:&quot;Sepehrnoori&quot;,&quot;given&quot;:&quot;Kamy&quot;,&quot;parse-names&quot;:false,&quot;dropping-particle&quot;:&quot;&quot;,&quot;non-dropping-particle&quot;:&quot;&quot;},{&quot;family&quot;:&quot;Xu&quot;,&quot;given&quot;:&quot;Yifei&quot;,&quot;parse-names&quot;:false,&quot;dropping-particle&quot;:&quot;&quot;,&quot;non-dropping-particle&quot;:&quot;&quot;},{&quot;family&quot;:&quot;Yu&quot;,&quot;given&quot;:&quot;Wei&quot;,&quot;parse-names&quot;:false,&quot;dropping-particle&quot;:&quot;&quot;,&quot;non-dropping-particle&quot;:&quot;&quot;}],&quot;issued&quot;:{&quot;date-parts&quot;:[[2020]]},&quot;publisher&quot;:&quot;Elsevier&quot;,&quot;container-title-short&quot;:&quot;&quot;},&quot;isTemporary&quot;:false},{&quot;id&quot;:&quot;8e12e564-932c-32be-b600-596b515f1836&quot;,&quot;itemData&quot;:{&quot;type&quot;:&quot;paper-conference&quot;,&quot;id&quot;:&quot;8e12e564-932c-32be-b600-596b515f1836&quot;,&quot;title&quot;:&quot;Coupled geomechanics and flow simulation for an embedded discrete fracture model&quot;,&quot;author&quot;:[{&quot;family&quot;:&quot;Moinfar&quot;,&quot;given&quot;:&quot;Ali&quot;,&quot;parse-names&quot;:false,&quot;dropping-particle&quot;:&quot;&quot;,&quot;non-dropping-particle&quot;:&quot;&quot;},{&quot;family&quot;:&quot;Sepehrnoori&quot;,&quot;given&quot;:&quot;Kamy&quot;,&quot;parse-names&quot;:false,&quot;dropping-particle&quot;:&quot;&quot;,&quot;non-dropping-particle&quot;:&quot;&quot;},{&quot;family&quot;:&quot;Johns&quot;,&quot;given&quot;:&quot;Russell T&quot;,&quot;parse-names&quot;:false,&quot;dropping-particle&quot;:&quot;&quot;,&quot;non-dropping-particle&quot;:&quot;&quot;},{&quot;family&quot;:&quot;Varavei&quot;,&quot;given&quot;:&quot;Abdoljalil&quot;,&quot;parse-names&quot;:false,&quot;dropping-particle&quot;:&quot;&quot;,&quot;non-dropping-particle&quot;:&quot;&quot;}],&quot;container-title&quot;:&quot;SPE reservoir simulation symposium&quot;,&quot;issued&quot;:{&quot;date-parts&quot;:[[2013]]},&quot;container-title-short&quot;:&quot;&quot;},&quot;isTemporary&quot;:false},{&quot;id&quot;:&quot;f417368c-bde8-3b1d-93f8-8c8cfcd38468&quot;,&quot;itemData&quot;:{&quot;type&quot;:&quot;article-journal&quot;,&quot;id&quot;:&quot;f417368c-bde8-3b1d-93f8-8c8cfcd38468&quot;,&quot;title&quot;:&quot;Simulation of planar hydraulic fractures with variable conductivity using the embedded discrete fracture model&quot;,&quot;author&quot;:[{&quot;family&quot;:&quot;Cavalcante Filho&quot;,&quot;given&quot;:&quot;Jose Sergio de Araujo&quot;,&quot;parse-names&quot;:false,&quot;dropping-particle&quot;:&quot;&quot;,&quot;non-dropping-particle&quot;:&quot;&quot;},{&quot;family&quot;:&quot;Sepehrnoori&quot;,&quot;given&quot;:&quot;Kamy&quot;,&quot;parse-names&quot;:false,&quot;dropping-particle&quot;:&quot;&quot;,&quot;non-dropping-particle&quot;:&quot;&quot;}],&quot;container-title&quot;:&quot;Journal of Petroleum Science and Engineering&quot;,&quot;container-title-short&quot;:&quot;J Pet Sci Eng&quot;,&quot;DOI&quot;:&quot;10.1016/j.petrol.2017.03.049&quot;,&quot;ISSN&quot;:&quot;09204105&quot;,&quot;issued&quot;:{&quot;date-parts&quot;:[[2017]]},&quot;page&quot;:&quot;212-222&quot;,&quot;abstract&quot;:&quot;Hydraulic fracturing is a well stimulation technique used to improve well productivity index; this technique has been widely applied in unconventional reservoirs (tight gas and tight oil). In this paper we describe a method we developed to couple hydraulic fracture modeling software with the embedded discrete fracture model (EDFM). To allow simulation of varying conductivity in a fracture plane we improve the EDFM by defining a new transmissibility equation to handle flux between fracture blocks of a single fracture plane. In our methodology we use the EDFM and calculate fracture blocks connections using a transmissibility equation which allows varying aperture and permeability (conductivity) in the fracture plane. Additionally, we developed and implemented a methodology that allows the discretization of fracture planes with heterogeneous conductivity in a Cartesian grids. Two systems of coordinates, a real and a normalized system, were defined into the fracture plane to translate hydraulic fracture properties to the EDFM preprocessor. The hydraulic fracture plane is normalized by its length and height; fracture properties (aperture and permeability) from the continuum plane are assigned to normalized coordinates and translated to the Cartesian grid. Hydraulic fracture planes are embedded using our EDFM preprocessor, which allows the modeling of fractures with different geometries distributions. In the results the proposed transmissibility equation was verified against a fine model and a good match was observed. The effect of fracture geometry and heterogeneity was evaluated for a multi fractured horizontal well with three hydraulic fractures producing from a tight oil reservoir. The applications show that the cumulative oil production estimated from homogeneous rectangular hydraulic fractures are optimistic when compared to more realistic hydraulic fractures.&quot;,&quot;volume&quot;:&quot;153&quot;},&quot;isTemporary&quot;:false},{&quot;id&quot;:&quot;416c2a97-e1bd-3ffc-8de1-eb2b2e4c226e&quot;,&quot;itemData&quot;:{&quot;type&quot;:&quot;article-journal&quot;,&quot;id&quot;:&quot;416c2a97-e1bd-3ffc-8de1-eb2b2e4c226e&quot;,&quot;title&quot;:&quot;Discrete-fracture modeling of complex hydraulic-fracture geometries in reservoir simulators&quot;,&quot;author&quot;:[{&quot;family&quot;:&quot;Xu&quot;,&quot;given&quot;:&quot;Yifei&quot;,&quot;parse-names&quot;:false,&quot;dropping-particle&quot;:&quot;&quot;,&quot;non-dropping-particle&quot;:&quot;&quot;},{&quot;family&quot;:&quot;Cavalcante Filho&quot;,&quot;given&quot;:&quot;J S&quot;,&quot;parse-names&quot;:false,&quot;dropping-particle&quot;:&quot;&quot;,&quot;non-dropping-particle&quot;:&quot;&quot;},{&quot;family&quot;:&quot;Yu&quot;,&quot;given&quot;:&quot;Wei&quot;,&quot;parse-names&quot;:false,&quot;dropping-particle&quot;:&quot;&quot;,&quot;non-dropping-particle&quot;:&quot;&quot;},{&quot;family&quot;:&quot;Sepehrnoori&quot;,&quot;given&quot;:&quot;Kamy&quot;,&quot;parse-names&quot;:false,&quot;dropping-particle&quot;:&quot;&quot;,&quot;non-dropping-particle&quot;:&quot;&quot;}],&quot;container-title&quot;:&quot;SPE Reservoir Evaluation \\&amp; Engineering&quot;,&quot;issued&quot;:{&quot;date-parts&quot;:[[2017]]},&quot;page&quot;:&quot;403-422&quot;,&quot;publisher&quot;:&quot;SPE&quot;,&quot;issue&quot;:&quot;02&quot;,&quot;volume&quot;:&quot;20&quot;,&quot;container-title-short&quot;:&quot;&quot;},&quot;isTemporary&quot;:false}]},{&quot;citationID&quot;:&quot;MENDELEY_CITATION_55979691-4655-405b-8224-a6ee411ac089&quot;,&quot;properties&quot;:{&quot;noteIndex&quot;:0,&quot;mode&quot;:&quot;composite&quot;},&quot;isEdited&quot;:false,&quot;manualOverride&quot;:{&quot;isManuallyOverridden&quot;:true,&quot;citeprocText&quot;:&quot;[NO_PRINTED_FORM] [49]&quot;,&quot;manualOverrideText&quot;:&quot;Hearn [49]&quot;},&quot;citationTag&quot;:&quot;MENDELEY_CITATION_v3_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&quot;,&quot;citationItems&quot;:[{&quot;displayAs&quot;:&quot;composite&quot;,&quot;label&quot;:&quot;page&quot;,&quot;id&quot;:&quot;e359a791-7be2-38f6-865b-a07f916930f2&quot;,&quot;itemData&quot;:{&quot;type&quot;:&quot;paper-conference&quot;,&quot;id&quot;:&quot;e359a791-7be2-38f6-865b-a07f916930f2&quot;,&quot;title&quot;:&quot;Improved oil recovery in a tight reservoir with conductive faults, ISND Shuaiba, Qatar&quot;,&quot;author&quot;:[{&quot;family&quot;:&quot;Hearn&quot;,&quot;given&quot;:&quot;Charles L&quot;,&quot;parse-names&quot;:false,&quot;dropping-particle&quot;:&quot;&quot;,&quot;non-dropping-particle&quot;:&quot;&quot;},{&quot;family&quot;:&quot;Al-Emadi&quot;,&quot;given&quot;:&quot;Ismail A Abdulla&quot;,&quot;parse-names&quot;:false,&quot;dropping-particle&quot;:&quot;&quot;,&quot;non-dropping-particle&quot;:&quot;&quot;},{&quot;family&quot;:&quot;Worley&quot;,&quot;given&quot;:&quot;Paul L H&quot;,&quot;parse-names&quot;:false,&quot;dropping-particle&quot;:&quot;&quot;,&quot;non-dropping-particle&quot;:&quot;&quot;},{&quot;family&quot;:&quot;Taylor&quot;,&quot;given&quot;:&quot;Robert D&quot;,&quot;parse-names&quot;:false,&quot;dropping-particle&quot;:&quot;&quot;,&quot;non-dropping-particle&quot;:&quot;&quot;}],&quot;container-title&quot;:&quot;SPE Annual Technical Conference and Exhibition&quot;,&quot;issued&quot;:{&quot;date-parts&quot;:[[1997]]},&quot;page&quot;:&quot;SPE38908&quot;},&quot;isTemporary&quot;:false,&quot;suppress-author&quot;:false,&quot;composite&quot;:true,&quot;author-only&quot;:false}]},{&quot;citationID&quot;:&quot;MENDELEY_CITATION_68d8d6c0-2aa1-43db-b9b5-23d19634586f&quot;,&quot;properties&quot;:{&quot;noteIndex&quot;:0,&quot;mode&quot;:&quot;composite&quot;},&quot;isEdited&quot;:false,&quot;manualOverride&quot;:{&quot;isManuallyOverridden&quot;:true,&quot;citeprocText&quot;:&quot;[NO_PRINTED_FORM] [11]&quot;,&quot;manualOverrideText&quot;:&quot;Lee [50]&quot;},&quot;citationTag&quot;:&quot;MENDELEY_CITATION_v3_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&quot;,&quot;citationItems&quot;:[{&quot;displayAs&quot;:&quot;composite&quot;,&quot;label&quot;:&quot;page&quot;,&quot;id&quot;:&quot;83640082-e769-38d1-8fed-368a5d88bc54&quot;,&quot;itemData&quot;:{&quot;type&quot;:&quot;article-journal&quot;,&quot;id&quot;:&quot;83640082-e769-38d1-8fed-368a5d88bc54&quot;,&quot;title&quot;:&quot;Hierarchical modeling of flow in naturally fractured formations with multiple length scales&quot;,&quot;author&quot;:[{&quot;family&quot;:&quot;Lee&quot;,&quot;given&quot;:&quot;Seong H&quot;,&quot;parse-names&quot;:false,&quot;dropping-particle&quot;:&quot;&quot;,&quot;non-dropping-particle&quot;:&quot;&quot;},{&quot;family&quot;:&quot;Lough&quot;,&quot;given&quot;:&quot;M F&quot;,&quot;parse-names&quot;:false,&quot;dropping-particle&quot;:&quot;&quot;,&quot;non-dropping-particle&quot;:&quot;&quot;},{&quot;family&quot;:&quot;and Jensen&quot;,&quot;given&quot;:&quot;C L&quot;,&quot;parse-names&quot;:false,&quot;dropping-particle&quot;:&quot;&quot;,&quot;non-dropping-particle&quot;:&quot;&quot;}],&quot;container-title&quot;:&quot;Water resources research&quot;,&quot;container-title-short&quot;:&quot;Water Resour Res&quot;,&quot;issued&quot;:{&quot;date-parts&quot;:[[2001]]},&quot;page&quot;:&quot;443-455&quot;,&quot;publisher&quot;:&quot;Wiley Online Library&quot;,&quot;issue&quot;:&quot;3&quot;,&quot;volume&quot;:&quot;37&quot;},&quot;isTemporary&quot;:false,&quot;suppress-author&quot;:false,&quot;composite&quot;:true,&quot;author-only&quot;:false}]},{&quot;citationID&quot;:&quot;MENDELEY_CITATION_b61c573f-530e-4a70-97fc-0e6c82af23b1&quot;,&quot;properties&quot;:{&quot;noteIndex&quot;:0,&quot;mode&quot;:&quot;composite&quot;},&quot;isEdited&quot;:false,&quot;manualOverride&quot;:{&quot;isManuallyOverridden&quot;:true,&quot;citeprocText&quot;:&quot;[NO_PRINTED_FORM] [50]&quot;,&quot;manualOverrideText&quot;:&quot;Li [51]&quot;},&quot;citationTag&quot;:&quot;MENDELEY_CITATION_v3_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&quot;,&quot;citationItems&quot;:[{&quot;displayAs&quot;:&quot;composite&quot;,&quot;label&quot;:&quot;page&quot;,&quot;id&quot;:&quot;b2f3b00a-2204-3451-a0dc-89a59951bbaa&quot;,&quot;itemData&quot;:{&quot;type&quot;:&quot;article-journal&quot;,&quot;id&quot;:&quot;b2f3b00a-2204-3451-a0dc-89a59951bbaa&quot;,&quot;title&quot;:&quot;Efficient field-scale simulation of black oil in a naturally fractured reservoir through discrete fracture networks and homogenized media&quot;,&quot;author&quot;:[{&quot;family&quot;:&quot;Li&quot;,&quot;given&quot;:&quot;Liyong&quot;,&quot;parse-names&quot;:false,&quot;dropping-particle&quot;:&quot;&quot;,&quot;non-dropping-particle&quot;:&quot;&quot;},{&quot;family&quot;:&quot;Lee&quot;,&quot;given&quot;:&quot;Seong H&quot;,&quot;parse-names&quot;:false,&quot;dropping-particle&quot;:&quot;&quot;,&quot;non-dropping-particle&quot;:&quot;&quot;}],&quot;container-title&quot;:&quot;SPE Reservoir evaluation \\&amp; engineering&quot;,&quot;issued&quot;:{&quot;date-parts&quot;:[[2008]]},&quot;page&quot;:&quot;750-758&quot;,&quot;publisher&quot;:&quot;OnePetro&quot;,&quot;issue&quot;:&quot;04&quot;,&quot;volume&quot;:&quot;11&quot;,&quot;container-title-short&quot;:&quot;&quot;},&quot;isTemporary&quot;:false,&quot;suppress-author&quot;:false,&quot;composite&quot;:true,&quot;author-only&quot;:false}]},{&quot;citationID&quot;:&quot;MENDELEY_CITATION_dd3e1421-b0f8-4469-9658-6dacfea19fd4&quot;,&quot;properties&quot;:{&quot;noteIndex&quot;:0},&quot;isEdited&quot;:false,&quot;manualOverride&quot;:{&quot;isManuallyOverridden&quot;:true,&quot;citeprocText&quot;:&quot;[41]&quot;,&quot;manualOverrideText&quot;:&quot;Moinfar [41]&quot;},&quot;citationItems&quot;:[{&quot;id&quot;:&quot;8e12e564-932c-32be-b600-596b515f1836&quot;,&quot;itemData&quot;:{&quot;type&quot;:&quot;paper-conference&quot;,&quot;id&quot;:&quot;8e12e564-932c-32be-b600-596b515f1836&quot;,&quot;title&quot;:&quot;Coupled geomechanics and flow simulation for an embedded discrete fracture model&quot;,&quot;author&quot;:[{&quot;family&quot;:&quot;Moinfar&quot;,&quot;given&quot;:&quot;Ali&quot;,&quot;parse-names&quot;:false,&quot;dropping-particle&quot;:&quot;&quot;,&quot;non-dropping-particle&quot;:&quot;&quot;},{&quot;family&quot;:&quot;Sepehrnoori&quot;,&quot;given&quot;:&quot;Kamy&quot;,&quot;parse-names&quot;:false,&quot;dropping-particle&quot;:&quot;&quot;,&quot;non-dropping-particle&quot;:&quot;&quot;},{&quot;family&quot;:&quot;Johns&quot;,&quot;given&quot;:&quot;Russell T&quot;,&quot;parse-names&quot;:false,&quot;dropping-particle&quot;:&quot;&quot;,&quot;non-dropping-particle&quot;:&quot;&quot;},{&quot;family&quot;:&quot;Varavei&quot;,&quot;given&quot;:&quot;Abdoljalil&quot;,&quot;parse-names&quot;:false,&quot;dropping-particle&quot;:&quot;&quot;,&quot;non-dropping-particle&quot;:&quot;&quot;}],&quot;container-title&quot;:&quot;SPE reservoir simulation symposium&quot;,&quot;issued&quot;:{&quot;date-parts&quot;:[[2013]]},&quot;container-title-short&quot;:&quot;&quot;},&quot;isTemporary&quot;:false}],&quot;citationTag&quot;:&quot;MENDELEY_CITATION_v3_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&quot;},{&quot;citationID&quot;:&quot;MENDELEY_CITATION_534f1976-7216-4ddf-a6ff-bc82141ddd46&quot;,&quot;properties&quot;:{&quot;noteIndex&quot;:0},&quot;isEdited&quot;:false,&quot;manualOverride&quot;:{&quot;isManuallyOverridden&quot;:false,&quot;citeprocText&quot;:&quot;[51]&quot;,&quot;manualOverrideText&quot;:&quot;&quot;},&quot;citationTag&quot;:&quot;MENDELEY_CITATION_v3_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OV1dfSwicGFnZSI6IjQxLTUyIiwicHVibGlzaGVyIjoiRWxzZXZpZXIiLCJ2b2x1bWUiOiIxNzcifSwiaXNUZW1wb3JhcnkiOmZhbHNlfV19&quot;,&quot;citationItems&quot;:[{&quot;id&quot;:&quot;a01234c7-3119-302b-8031-463ff4cda57b&quot;,&quot;itemData&quot;:{&quot;type&quot;:&quot;article-journal&quot;,&quot;id&quot;:&quot;a01234c7-3119-302b-8031-463ff4cda57b&quot;,&quot;title&quot;:&quot;Embedded discrete fracture modeling for compositional reservoir simulation using corner-point grids&quot;,&quot;author&quot;:[{&quot;family&quot;:&quot;Xu&quot;,&quot;given&quot;:&quot;Yifei&quot;,&quot;parse-names&quot;:false,&quot;dropping-particle&quot;:&quot;&quot;,&quot;non-dropping-particle&quot;:&quot;&quot;},{&quot;family&quot;:&quot;Fernandes&quot;,&quot;given&quot;:&quot;Bruno Ramon Batista&quot;,&quot;parse-names&quot;:false,&quot;dropping-particle&quot;:&quot;&quot;,&quot;non-dropping-particle&quot;:&quot;&quot;},{&quot;family&quot;:&quot;Marcondes&quot;,&quot;given&quot;:&quot;Francisco&quot;,&quot;parse-names&quot;:false,&quot;dropping-particle&quot;:&quot;&quot;,&quot;non-dropping-particle&quot;:&quot;&quot;},{&quot;family&quot;:&quot;Sepehrnoori&quot;,&quot;given&quot;:&quot;Kamy&quot;,&quot;parse-names&quot;:false,&quot;dropping-particle&quot;:&quot;&quot;,&quot;non-dropping-particle&quot;:&quot;&quot;}],&quot;container-title&quot;:&quot;Journal of Petroleum Science and Engineering&quot;,&quot;container-title-short&quot;:&quot;J Pet Sci Eng&quot;,&quot;issued&quot;:{&quot;date-parts&quot;:[[2019]]},&quot;page&quot;:&quot;41-52&quot;,&quot;publisher&quot;:&quot;Elsevier&quot;,&quot;volume&quot;:&quot;177&quot;},&quot;isTemporary&quot;:false}]},{&quot;citationID&quot;:&quot;MENDELEY_CITATION_6cc47443-66f3-46ac-83bf-b18262a2a1c8&quot;,&quot;properties&quot;:{&quot;noteIndex&quot;:0},&quot;isEdited&quot;:false,&quot;manualOverride&quot;:{&quot;isManuallyOverridden&quot;:false,&quot;citeprocText&quot;:&quot;[52]&quot;,&quot;manualOverrideText&quot;:&quot;&quot;},&quot;citationTag&quot;:&quot;MENDELEY_CITATION_v3_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pc3N1ZWQiOnsiZGF0ZS1wYXJ0cyI6W1syMDIwXV19LCJwYWdlIjoiMTA3NzI1IiwicHVibGlzaGVyIjoiRWxzZXZpZXIiLCJ2b2x1bWUiOiIxOTUifSwiaXNUZW1wb3JhcnkiOmZhbHNlfV19&quot;,&quot;citationItems&quot;:[{&quot;id&quot;:&quot;1ef76702-dd33-311b-9612-d6749d1e3ccd&quot;,&quot;itemData&quot;:{&quot;type&quot;:&quot;article-journal&quot;,&quot;id&quot;:&quot;1ef76702-dd33-311b-9612-d6749d1e3ccd&quot;,&quot;title&quot;:&quot;Development of an embedded discrete fracture model for 2D and 3D unstructured grids using an element-based finite volume method&quot;,&quot;author&quot;:[{&quot;family&quot;:&quot;Xu&quot;,&quot;given&quot;:&quot;Yifei&quot;,&quot;parse-names&quot;:false,&quot;dropping-particle&quot;:&quot;&quot;,&quot;non-dropping-particle&quot;:&quot;&quot;},{&quot;family&quot;:&quot;Lima&quot;,&quot;given&quot;:&quot;Ivens da Costa Menezes&quot;,&quot;parse-names&quot;:false,&quot;dropping-particle&quot;:&quot;&quot;,&quot;non-dropping-particle&quot;:&quot;&quot;},{&quot;family&quot;:&quot;Marcondes&quot;,&quot;given&quot;:&quot;Francisco&quot;,&quot;parse-names&quot;:false,&quot;dropping-particle&quot;:&quot;&quot;,&quot;non-dropping-particle&quot;:&quot;&quot;},{&quot;family&quot;:&quot;Sepehrnoori&quot;,&quot;given&quot;:&quot;Kamy&quot;,&quot;parse-names&quot;:false,&quot;dropping-particle&quot;:&quot;&quot;,&quot;non-dropping-particle&quot;:&quot;&quot;}],&quot;container-title&quot;:&quot;Journal of Petroleum Science and Engineering&quot;,&quot;container-title-short&quot;:&quot;J Pet Sci Eng&quot;,&quot;issued&quot;:{&quot;date-parts&quot;:[[2020]]},&quot;page&quot;:&quot;107725&quot;,&quot;publisher&quot;:&quot;Elsevier&quot;,&quot;volume&quot;:&quot;195&quot;},&quot;isTemporary&quot;:false}]},{&quot;citationID&quot;:&quot;MENDELEY_CITATION_d8ba5aef-fb99-49d5-8a19-2b858383048c&quot;,&quot;properties&quot;:{&quot;noteIndex&quot;:0},&quot;isEdited&quot;:false,&quot;manualOverride&quot;:{&quot;isManuallyOverridden&quot;:true,&quot;citeprocText&quot;:&quot;[48]&quot;,&quot;manualOverrideText&quot;:&quot;Xu [48]&quot;},&quot;citationItems&quot;:[{&quot;id&quot;:&quot;416c2a97-e1bd-3ffc-8de1-eb2b2e4c226e&quot;,&quot;itemData&quot;:{&quot;type&quot;:&quot;article-journal&quot;,&quot;id&quot;:&quot;416c2a97-e1bd-3ffc-8de1-eb2b2e4c226e&quot;,&quot;title&quot;:&quot;Discrete-fracture modeling of complex hydraulic-fracture geometries in reservoir simulators&quot;,&quot;author&quot;:[{&quot;family&quot;:&quot;Xu&quot;,&quot;given&quot;:&quot;Yifei&quot;,&quot;parse-names&quot;:false,&quot;dropping-particle&quot;:&quot;&quot;,&quot;non-dropping-particle&quot;:&quot;&quot;},{&quot;family&quot;:&quot;Cavalcante Filho&quot;,&quot;given&quot;:&quot;J S&quot;,&quot;parse-names&quot;:false,&quot;dropping-particle&quot;:&quot;&quot;,&quot;non-dropping-particle&quot;:&quot;&quot;},{&quot;family&quot;:&quot;Yu&quot;,&quot;given&quot;:&quot;Wei&quot;,&quot;parse-names&quot;:false,&quot;dropping-particle&quot;:&quot;&quot;,&quot;non-dropping-particle&quot;:&quot;&quot;},{&quot;family&quot;:&quot;Sepehrnoori&quot;,&quot;given&quot;:&quot;Kamy&quot;,&quot;parse-names&quot;:false,&quot;dropping-particle&quot;:&quot;&quot;,&quot;non-dropping-particle&quot;:&quot;&quot;}],&quot;container-title&quot;:&quot;SPE Reservoir Evaluation \\&amp; Engineering&quot;,&quot;issued&quot;:{&quot;date-parts&quot;:[[2017]]},&quot;page&quot;:&quot;403-422&quot;,&quot;publisher&quot;:&quot;SPE&quot;,&quot;issue&quot;:&quot;02&quot;,&quot;volume&quot;:&quot;20&quot;,&quot;container-title-short&quot;:&quot;&quot;},&quot;isTemporary&quot;:false}],&quot;citationTag&quot;:&quot;MENDELEY_CITATION_v3_eyJjaXRhdGlvbklEIjoiTUVOREVMRVlfQ0lUQVRJT05fZDhiYTVhZWYtZmI5OS00OWQ1LThhMTktMmI4NTgzODMwNDhjIiwicHJvcGVydGllcyI6eyJub3RlSW5kZXgiOjB9LCJpc0VkaXRlZCI6ZmFsc2UsIm1hbnVhbE92ZXJyaWRlIjp7ImlzTWFudWFsbHlPdmVycmlkZGVuIjp0cnVlLCJjaXRlcHJvY1RleHQiOiJbNDhdIiwibWFudWFsT3ZlcnJpZGVUZXh0IjoiWHUgWzQ4XSJ9LCJjaXRhdGlvbkl0ZW1zIjpb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quot;},{&quot;citationID&quot;:&quot;MENDELEY_CITATION_5ba68d30-5889-4667-999b-e340663ce09b&quot;,&quot;properties&quot;:{&quot;noteIndex&quot;:0,&quot;mode&quot;:&quot;composite&quot;},&quot;isEdited&quot;:false,&quot;manualOverride&quot;:{&quot;isManuallyOverridden&quot;:true,&quot;citeprocText&quot;:&quot;[NO_PRINTED_FORM] [42]&quot;,&quot;manualOverrideText&quot;:&quot;Tene [42]&quot;},&quot;citationItems&quot;:[{&quot;displayAs&quot;:&quot;composite&quot;,&quot;label&quot;:&quot;page&quot;,&quot;id&quot;:&quot;cf966364-f826-3f1c-af6c-4dacec8739fd&quot;,&quot;itemData&quot;:{&quot;type&quot;:&quot;article-journal&quot;,&quot;id&quot;:&quot;cf966364-f826-3f1c-af6c-4dacec8739fd&quot;,&quot;title&quot;:&quot;Projection-based embedded discrete fracture model (pEDFM)&quot;,&quot;author&quot;:[{&quot;family&quot;:&quot;Tene&quot;,&quot;given&quot;:&quot;Matei&quot;,&quot;parse-names&quot;:false,&quot;dropping-particle&quot;:&quot;&quot;,&quot;non-dropping-particle&quot;:&quot;&quot;},{&quot;family&quot;:&quot;Bosma&quot;,&quot;given&quot;:&quot;Sebastian B M&quot;,&quot;parse-names&quot;:false,&quot;dropping-particle&quot;:&quot;&quot;,&quot;non-dropping-particle&quot;:&quot;&quot;},{&quot;family&quot;:&quot;Kobaisi&quot;,&quot;given&quot;:&quot;Mohammed Saad&quot;,&quot;parse-names&quot;:false,&quot;dropping-particle&quot;:&quot;&quot;,&quot;non-dropping-particle&quot;:&quot;Al&quot;},{&quot;family&quot;:&quot;Hajibeygi&quot;,&quot;given&quot;:&quot;Hadi&quot;,&quot;parse-names&quot;:false,&quot;dropping-particle&quot;:&quot;&quot;,&quot;non-dropping-particle&quot;:&quot;&quot;}],&quot;container-title&quot;:&quot;Advances in Water Resources&quot;,&quot;container-title-short&quot;:&quot;Adv Water Resour&quot;,&quot;issued&quot;:{&quot;date-parts&quot;:[[2017]]},&quot;page&quot;:&quot;205-216&quot;,&quot;publisher&quot;:&quot;Elsevier&quot;,&quot;volume&quot;:&quot;105&quot;},&quot;isTemporary&quot;:false,&quot;suppress-author&quot;:false,&quot;composite&quot;:true,&quot;author-only&quot;:false}],&quot;citationTag&quot;:&quot;MENDELEY_CITATION_v3_eyJjaXRhdGlvbklEIjoiTUVOREVMRVlfQ0lUQVRJT05fNWJhNjhkMzAtNTg4OS00NjY3LTk5OWItZTM0MDY2M2NlMDliIiwicHJvcGVydGllcyI6eyJub3RlSW5kZXgiOjAsIm1vZGUiOiJjb21wb3NpdGUifSwiaXNFZGl0ZWQiOmZhbHNlLCJtYW51YWxPdmVycmlkZSI6eyJpc01hbnVhbGx5T3ZlcnJpZGRlbiI6dHJ1ZSwiY2l0ZXByb2NUZXh0IjoiW05PX1BSSU5URURfRk9STV0gWzQyXSIsIm1hbnVhbE92ZXJyaWRlVGV4dCI6IlRlbmUgWzQyXSJ9LCJjaXRhdGlvbkl0ZW1zIjpbeyJkaXNwbGF5QXMiOiJjb21wb3NpdGUiLCJsYWJlbCI6InBhZ2UiLC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LCJzdXBwcmVzcy1hdXRob3IiOmZhbHNlLCJjb21wb3NpdGUiOnRydWUsImF1dGhvci1vbmx5IjpmYWxzZX1dfQ==&quot;},{&quot;citationID&quot;:&quot;MENDELEY_CITATION_17fa9ff1-5365-4c39-9b1c-2f1a0ca51041&quot;,&quot;properties&quot;:{&quot;noteIndex&quot;:0,&quot;mode&quot;:&quot;composite&quot;},&quot;isEdited&quot;:false,&quot;manualOverride&quot;:{&quot;isManuallyOverridden&quot;:true,&quot;citeprocText&quot;:&quot;[NO_PRINTED_FORM] [53]&quot;,&quot;manualOverrideText&quot;:&quot;Li [54]&quot;},&quot;citationTag&quot;:&quot;MENDELEY_CITATION_v3_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&quot;,&quot;citationItems&quot;:[{&quot;displayAs&quot;:&quot;composite&quot;,&quot;label&quot;:&quot;page&quot;,&quot;id&quot;:&quot;fe20e21a-7fca-3328-b0c4-6d28cf968ed5&quot;,&quot;itemData&quot;:{&quot;type&quot;:&quot;paper-conference&quot;,&quot;id&quot;:&quot;fe20e21a-7fca-3328-b0c4-6d28cf968ed5&quot;,&quot;title&quot;:&quot;An adaptive grid refinement method for flow-based embedded discrete fracture models&quot;,&quot;author&quot;:[{&quot;family&quot;:&quot;Li&quot;,&quot;given&quot;:&quot;Junchao&quot;,&quot;parse-names&quot;:false,&quot;dropping-particle&quot;:&quot;&quot;,&quot;non-dropping-particle&quot;:&quot;&quot;},{&quot;family&quot;:&quot;Tang&quot;,&quot;given&quot;:&quot;Huiying&quot;,&quot;parse-names&quot;:false,&quot;dropping-particle&quot;:&quot;&quot;,&quot;non-dropping-particle&quot;:&quot;&quot;},{&quot;family&quot;:&quot;Zhang&quot;,&quot;given&quot;:&quot;Yongbin&quot;,&quot;parse-names&quot;:false,&quot;dropping-particle&quot;:&quot;&quot;,&quot;non-dropping-particle&quot;:&quot;&quot;},{&quot;family&quot;:&quot;Li&quot;,&quot;given&quot;:&quot;Xin&quot;,&quot;parse-names&quot;:false,&quot;dropping-particle&quot;:&quot;&quot;,&quot;non-dropping-particle&quot;:&quot;&quot;}],&quot;container-title&quot;:&quot;SPE Reservoir Simulation Conference&quot;,&quot;issued&quot;:{&quot;date-parts&quot;:[[2023]]},&quot;page&quot;:&quot;D021S007R004&quot;},&quot;isTemporary&quot;:false,&quot;suppress-author&quot;:false,&quot;composite&quot;:true,&quot;author-only&quot;:false}]},{&quot;citationID&quot;:&quot;MENDELEY_CITATION_6b3b95e8-cdb0-46af-ad95-1ed176110099&quot;,&quot;properties&quot;:{&quot;noteIndex&quot;:0,&quot;mode&quot;:&quot;composite&quot;},&quot;isEdited&quot;:false,&quot;manualOverride&quot;:{&quot;isManuallyOverridden&quot;:true,&quot;citeprocText&quot;:&quot;[NO_PRINTED_FORM] [43]&quot;,&quot;manualOverrideText&quot;:&quot;Chai [43]&quot;},&quot;citationTag&quot;:&quot;MENDELEY_CITATION_v3_eyJjaXRhdGlvbklEIjoiTUVOREVMRVlfQ0lUQVRJT05fNmIzYjk1ZTgtY2RiMC00NmFmLWFkOTUtMWVkMTc2MTEwMDk5IiwicHJvcGVydGllcyI6eyJub3RlSW5kZXgiOjAsIm1vZGUiOiJjb21wb3NpdGUifSwiaXNFZGl0ZWQiOmZhbHNlLCJtYW51YWxPdmVycmlkZSI6eyJpc01hbnVhbGx5T3ZlcnJpZGRlbiI6dHJ1ZSwiY2l0ZXByb2NUZXh0IjoiW05PX1BSSU5URURfRk9STV0gWzQzXSIsIm1hbnVhbE92ZXJyaWRlVGV4dCI6IkNoYWkgWzQzXSJ9LCJjaXRhdGlvbkl0ZW1zIjpbeyJkaXNwbGF5QXMiOiJjb21wb3NpdGUiLCJsYWJlbCI6InBhZ2UiLC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UsInN1cHByZXNzLWF1dGhvciI6ZmFsc2UsImNvbXBvc2l0ZSI6dHJ1ZSwiYXV0aG9yLW9ubHkiOmZhbHNlfV19&quot;,&quot;citationItems&quot;:[{&quot;displayAs&quot;:&quot;composite&quot;,&quot;label&quot;:&quot;page&quot;,&quot;id&quot;:&quot;f082ed39-56f6-3b39-ba14-92ae6d9079f5&quot;,&quot;itemData&quot;:{&quot;type&quot;:&quot;thesis&quot;,&quot;id&quot;:&quot;f082ed39-56f6-3b39-ba14-92ae6d9079f5&quot;,&quot;title&quot;:&quot;An Efficient Method for Fractured Shale Reservoir Simulation and History Matching: The CEDFM Approach&quot;,&quot;author&quot;:[{&quot;family&quot;:&quot;Chai&quot;,&quot;given&quot;:&quot;Zhi&quot;,&quot;parse-names&quot;:false,&quot;dropping-particle&quot;:&quot;&quot;,&quot;non-dropping-particle&quot;:&quot;&quot;}],&quot;issued&quot;:{&quot;date-parts&quot;:[[2018]]}},&quot;isTemporary&quot;:false,&quot;suppress-author&quot;:false,&quot;composite&quot;:true,&quot;author-only&quot;:false}]},{&quot;citationID&quot;:&quot;MENDELEY_CITATION_cf041ed1-9222-4d73-aeba-d3dd63ec9429&quot;,&quot;properties&quot;:{&quot;noteIndex&quot;:0},&quot;isEdited&quot;:false,&quot;manualOverride&quot;:{&quot;isManuallyOverridden&quot;:false,&quot;citeprocText&quot;:&quot;[54]&quot;,&quot;manualOverrideText&quot;:&quot;&quot;},&quot;citationTag&quot;:&quot;MENDELEY_CITATION_v3_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&quot;,&quot;citationItems&quot;:[{&quot;id&quot;:&quot;f93898d4-dcd4-3bfd-b3a4-97f7502b4e82&quot;,&quot;itemData&quot;:{&quot;type&quot;:&quot;article-journal&quot;,&quot;id&quot;:&quot;f93898d4-dcd4-3bfd-b3a4-97f7502b4e82&quot;,&quot;title&quot;:&quot;An integrally embedded discrete fracture model with a semi-analytic transmissibility calculation method&quot;,&quot;author&quot;:[{&quot;family&quot;:&quot;Shao&quot;,&quot;given&quot;:&quot;Renjie&quot;,&quot;parse-names&quot;:false,&quot;dropping-particle&quot;:&quot;&quot;,&quot;non-dropping-particle&quot;:&quot;&quot;},{&quot;family&quot;:&quot;Di&quot;,&quot;given&quot;:&quot;Yuan&quot;,&quot;parse-names&quot;:false,&quot;dropping-particle&quot;:&quot;&quot;,&quot;non-dropping-particle&quot;:&quot;&quot;}],&quot;container-title&quot;:&quot;Energies&quot;,&quot;container-title-short&quot;:&quot;Energies (Basel)&quot;,&quot;issued&quot;:{&quot;date-parts&quot;:[[2018]]},&quot;page&quot;:&quot;3491&quot;,&quot;publisher&quot;:&quot;MDPI&quot;,&quot;issue&quot;:&quot;12&quot;,&quot;volume&quot;:&quot;11&quot;},&quot;isTemporary&quot;:false}]},{&quot;citationID&quot;:&quot;MENDELEY_CITATION_ad2307d0-149a-4ac4-a4e7-057838ea6477&quot;,&quot;properties&quot;:{&quot;noteIndex&quot;:0,&quot;mode&quot;:&quot;composite&quot;},&quot;isEdited&quot;:false,&quot;manualOverride&quot;:{&quot;isManuallyOverridden&quot;:true,&quot;citeprocText&quot;:&quot;[NO_PRINTED_FORM] [55]&quot;,&quot;manualOverrideText&quot;:&quot;Losapio [56]&quot;},&quot;citationTag&quot;:&quot;MENDELEY_CITATION_v3_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&quot;,&quot;citationItems&quot;:[{&quot;displayAs&quot;:&quot;composite&quot;,&quot;label&quot;:&quot;page&quot;,&quot;id&quot;:&quot;2693b019-ec66-3c69-ba73-b7226adfcc96&quot;,&quot;itemData&quot;:{&quot;type&quot;:&quot;article-journal&quot;,&quot;id&quot;:&quot;2693b019-ec66-3c69-ba73-b7226adfcc96&quot;,&quot;title&quot;:&quot;Local Embedded Discrete Fracture Model (LEDFM)&quot;,&quot;author&quot;:[{&quot;family&quot;:&quot;Losapio&quot;,&quot;given&quot;:&quot;Davide&quot;,&quot;parse-names&quot;:false,&quot;dropping-particle&quot;:&quot;&quot;,&quot;non-dropping-particle&quot;:&quot;&quot;},{&quot;family&quot;:&quot;Scotti&quot;,&quot;given&quot;:&quot;Anna&quot;,&quot;parse-names&quot;:false,&quot;dropping-particle&quot;:&quot;&quot;,&quot;non-dropping-particle&quot;:&quot;&quot;}],&quot;container-title&quot;:&quot;Advances in Water Resources&quot;,&quot;container-title-short&quot;:&quot;Adv Water Resour&quot;,&quot;issued&quot;:{&quot;date-parts&quot;:[[2023]]},&quot;page&quot;:&quot;104361&quot;,&quot;publisher&quot;:&quot;Elsevier&quot;,&quot;volume&quot;:&quot;171&quot;},&quot;isTemporary&quot;:false,&quot;suppress-author&quot;:false,&quot;composite&quot;:true,&quot;author-only&quot;:false}]},{&quot;citationID&quot;:&quot;MENDELEY_CITATION_d08d6825-379f-4275-9ef3-ad298b6cf66b&quot;,&quot;properties&quot;:{&quot;noteIndex&quot;:0},&quot;isEdited&quot;:false,&quot;manualOverride&quot;:{&quot;isManuallyOverridden&quot;:false,&quot;citeprocText&quot;:&quot;[5,56]&quot;,&quot;manualOverrideText&quot;:&quot;&quot;},&quot;citationTag&quot;:&quot;MENDELEY_CITATION_v3_eyJjaXRhdGlvbklEIjoiTUVOREVMRVlfQ0lUQVRJT05fZDA4ZDY4MjUtMzc5Zi00Mjc1LTllZjMtYWQyOThiNmNmNjZiIiwicHJvcGVydGllcyI6eyJub3RlSW5kZXgiOjB9LCJpc0VkaXRlZCI6ZmFsc2UsIm1hbnVhbE92ZXJyaWRlIjp7ImlzTWFudWFsbHlPdmVycmlkZGVuIjpmYWxzZSwiY2l0ZXByb2NUZXh0IjoiWzUsNTZdIi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&quot;,&quot;citationItems&quot;:[{&quot;id&quot;:&quot;1e32cbb2-c43a-39ef-b5ad-9af86ddb01a2&quot;,&quot;itemData&quot;:{&quot;type&quot;:&quot;article-journal&quot;,&quot;id&quot;:&quot;1e32cbb2-c43a-39ef-b5ad-9af86ddb01a2&quot;,&quot;title&quot;:&quot;From fluid flow to coupled processes in fractured rock: Recent advances and new frontiers&quot;,&quot;author&quot;:[{&quot;family&quot;:&quot;Viswanathan&quot;,&quot;given&quot;:&quot;Hari S&quot;,&quot;parse-names&quot;:false,&quot;dropping-particle&quot;:&quot;&quot;,&quot;non-dropping-particle&quot;:&quot;&quot;},{&quot;family&quot;:&quot;Ajo-Franklin&quot;,&quot;given&quot;:&quot;J&quot;,&quot;parse-names&quot;:false,&quot;dropping-particle&quot;:&quot;&quot;,&quot;non-dropping-particle&quot;:&quot;&quot;},{&quot;family&quot;:&quot;Birkholzer&quot;,&quot;given&quot;:&quot;Jens Thomas&quot;,&quot;parse-names&quot;:false,&quot;dropping-particle&quot;:&quot;&quot;,&quot;non-dropping-particle&quot;:&quot;&quot;},{&quot;family&quot;:&quot;Carey&quot;,&quot;given&quot;:&quot;James William&quot;,&quot;parse-names&quot;:false,&quot;dropping-particle&quot;:&quot;&quot;,&quot;non-dropping-particle&quot;:&quot;&quot;},{&quot;family&quot;:&quot;Guglielmi&quot;,&quot;given&quot;:&quot;Yves&quot;,&quot;parse-names&quot;:false,&quot;dropping-particle&quot;:&quot;&quot;,&quot;non-dropping-particle&quot;:&quot;&quot;},{&quot;family&quot;:&quot;Hyman&quot;,&quot;given&quot;:&quot;J D&quot;,&quot;parse-names&quot;:false,&quot;dropping-particle&quot;:&quot;&quot;,&quot;non-dropping-particle&quot;:&quot;&quot;},{&quot;family&quot;:&quot;Karra&quot;,&quot;given&quot;:&quot;Satish&quot;,&quot;parse-names&quot;:false,&quot;dropping-particle&quot;:&quot;&quot;,&quot;non-dropping-particle&quot;:&quot;&quot;},{&quot;family&quot;:&quot;Pyrak-Nolte&quot;,&quot;given&quot;:&quot;L J&quot;,&quot;parse-names&quot;:false,&quot;dropping-particle&quot;:&quot;&quot;,&quot;non-dropping-particle&quot;:&quot;&quot;},{&quot;family&quot;:&quot;Rajaram&quot;,&quot;given&quot;:&quot;Harihar&quot;,&quot;parse-names&quot;:false,&quot;dropping-particle&quot;:&quot;&quot;,&quot;non-dropping-particle&quot;:&quot;&quot;},{&quot;family&quot;:&quot;Srinivasan&quot;,&quot;given&quot;:&quot;Gowri&quot;,&quot;parse-names&quot;:false,&quot;dropping-particle&quot;:&quot;&quot;,&quot;non-dropping-particle&quot;:&quot;&quot;},{&quot;family&quot;:&quot;others&quot;,&quot;given&quot;:&quot;&quot;,&quot;parse-names&quot;:false,&quot;dropping-particle&quot;:&quot;&quot;,&quot;non-dropping-particle&quot;:&quot;&quot;}],&quot;container-title&quot;:&quot;Reviews of Geophysics&quot;,&quot;issued&quot;:{&quot;date-parts&quot;:[[2022]]},&quot;page&quot;:&quot;e2021RG000744&quot;,&quot;publisher&quot;:&quot;Wiley Online Library&quot;,&quot;issue&quot;:&quot;1&quot;,&quot;volume&quot;:&quot;60&quot;,&quot;container-title-short&quot;:&quot;&quot;},&quot;isTemporary&quot;:false},{&quot;id&quot;:&quot;8835c5f7-0e64-3ee6-b63f-558a686a7c7c&quot;,&quot;itemData&quot;:{&quot;type&quot;:&quot;book&quot;,&quot;id&quot;:&quot;8835c5f7-0e64-3ee6-b63f-558a686a7c7c&quot;,&quot;title&quot;:&quot;Aperture distribution of rock fractures&quot;,&quot;author&quot;:[{&quot;family&quot;:&quot;Hakami&quot;,&quot;given&quot;:&quot;Eva&quot;,&quot;parse-names&quot;:false,&quot;dropping-particle&quot;:&quot;&quot;,&quot;non-dropping-particle&quot;:&quot;&quot;}],&quot;DOI&quot;:&quot;10.1109/TAP.1968.1139091&quot;,&quot;ISBN&quot;:&quot;9171708359&quot;,&quot;URL&quot;:&quot;http://www.iaea.org/inis/collection/NCLCollectionStore/_Public/27/020/27020199.pdf?origin=publication_detail&quot;,&quot;issued&quot;:{&quot;date-parts&quot;:[[1995]]},&quot;number-of-pages&quot;:&quot;31&quot;,&quot;volume&quot;:&quot;2&quot;,&quot;container-title-short&quot;:&quot;&quot;},&quot;isTemporary&quot;:false}]},{&quot;citationID&quot;:&quot;MENDELEY_CITATION_9f9739dd-2845-41fe-afb6-8513b4a7f01d&quot;,&quot;properties&quot;:{&quot;noteIndex&quot;:0,&quot;mode&quot;:&quot;composite&quot;},&quot;isEdited&quot;:false,&quot;manualOverride&quot;:{&quot;isManuallyOverridden&quot;:true,&quot;citeprocText&quot;:&quot;[NO_PRINTED_FORM] [15,57]&quot;,&quot;manualOverrideText&quot;:&quot;Frash and Pyrak-Nolte [15,59]&quot;},&quot;citationItems&quot;:[{&quot;displayAs&quot;:&quot;composite&quot;,&quot;label&quot;:&quot;page&quot;,&quot;id&quot;:&quot;fc0d2e96-cd26-3546-b2aa-35f39982fd6a&quot;,&quot;itemData&quot;:{&quot;type&quot;:&quot;article-journal&quot;,&quot;id&quot;:&quot;fc0d2e96-cd26-3546-b2aa-35f39982fd6a&quot;,&quot;title&quot;:&quot;Scalable en echelon shear-fracture aperture-roughness mechanism: Theory, validation, and implications&quot;,&quot;author&quot;:[{&quot;family&quot;:&quot;Frash&quot;,&quot;given&quot;:&quot;Luke P&quot;,&quot;parse-names&quot;:false,&quot;dropping-particle&quot;:&quot;&quot;,&quot;non-dropping-particle&quot;:&quot;&quot;},{&quot;family&quot;:&quot;Carey&quot;,&quot;given&quot;:&quot;J William&quot;,&quot;parse-names&quot;:false,&quot;dropping-particle&quot;:&quot;&quot;,&quot;non-dropping-particle&quot;:&quot;&quot;},{&quot;family&quot;:&quot;Welch&quot;,&quot;given&quot;:&quot;Nathan J&quot;,&quot;parse-names&quot;:false,&quot;dropping-particle&quot;:&quot;&quot;,&quot;non-dropping-particle&quot;:&quot;&quot;}],&quot;container-title&quot;:&quot;Journal of Geophysical Research: Solid Earth&quot;,&quot;container-title-short&quot;:&quot;J Geophys Res Solid Earth&quot;,&quot;issued&quot;:{&quot;date-parts&quot;:[[2019]]},&quot;page&quot;:&quot;957-977&quot;,&quot;publisher&quot;:&quot;Wiley Online Library&quot;,&quot;issue&quot;:&quot;1&quot;,&quot;volume&quot;:&quot;124&quot;},&quot;isTemporary&quot;:false,&quot;suppress-author&quot;:false,&quot;composite&quot;:true,&quot;author-only&quot;:false},{&quot;id&quot;:&quot;8cce4330-2384-3665-ac7f-6d9f377b2208&quot;,&quot;itemData&quot;:{&quot;type&quot;:&quot;paper-conference&quot;,&quot;id&quot;:&quot;8cce4330-2384-3665-ac7f-6d9f377b2208&quot;,&quot;title&quot;:&quot;Hydraulic and mechanical properties of natural fractures in low permeability rock&quot;,&quot;author&quot;:[{&quot;family&quot;:&quot;Pyrak-Nolte&quot;,&quot;given&quot;:&quot;Laura J&quot;,&quot;parse-names&quot;:false,&quot;dropping-particle&quot;:&quot;&quot;,&quot;non-dropping-particle&quot;:&quot;&quot;},{&quot;family&quot;:&quot;Myer&quot;,&quot;given&quot;:&quot;Larry R&quot;,&quot;parse-names&quot;:false,&quot;dropping-particle&quot;:&quot;&quot;,&quot;non-dropping-particle&quot;:&quot;&quot;},{&quot;family&quot;:&quot;Cook&quot;,&quot;given&quot;:&quot;Neville G W&quot;,&quot;parse-names&quot;:false,&quot;dropping-particle&quot;:&quot;&quot;,&quot;non-dropping-particle&quot;:&quot;&quot;},{&quot;family&quot;:&quot;Witherspoon&quot;,&quot;given&quot;:&quot;Paul A&quot;,&quot;parse-names&quot;:false,&quot;dropping-particle&quot;:&quot;&quot;,&quot;non-dropping-particle&quot;:&quot;&quot;}],&quot;container-title&quot;:&quot;ISRM Congress&quot;,&quot;issued&quot;:{&quot;date-parts&quot;:[[1987]]},&quot;page&quot;:&quot;ISRM-6CONGRESS&quot;},&quot;isTemporary&quot;:false}],&quot;citationTag&quot;:&quot;MENDELEY_CITATION_v3_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&quot;},{&quot;citationID&quot;:&quot;MENDELEY_CITATION_f1204d10-ffc4-4299-a805-a5ea62af66ef&quot;,&quot;properties&quot;:{&quot;noteIndex&quot;:0},&quot;isEdited&quot;:false,&quot;manualOverride&quot;:{&quot;isManuallyOverridden&quot;:false,&quot;citeprocText&quot;:&quot;[20,28,58,59]&quot;,&quot;manualOverrideText&quot;:&quot;&quot;},&quot;citationTag&quot;:&quot;MENDELEY_CITATION_v3_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quot;,&quot;citationItems&quot;:[{&quot;id&quot;:&quot;ff957cd6-ed8f-322f-be0c-9c59b2766382&quot;,&quot;itemData&quot;:{&quot;type&quot;:&quot;paper-conference&quot;,&quot;id&quot;:&quot;ff957cd6-ed8f-322f-be0c-9c59b2766382&quot;,&quot;title&quot;:&quot;Simulation of naturally fractured reservoirs&quot;,&quot;author&quot;:[{&quot;family&quot;:&quot;Saidi&quot;,&quot;given&quot;:&quot;A M&quot;,&quot;parse-names&quot;:false,&quot;dropping-particle&quot;:&quot;&quot;,&quot;non-dropping-particle&quot;:&quot;&quot;}],&quot;container-title&quot;:&quot;SPE Reservoir Simulation Conference&quot;,&quot;issued&quot;:{&quot;date-parts&quot;:[[1983]]},&quot;page&quot;:&quot;SPE12270&quot;},&quot;isTemporary&quot;:false},{&quot;id&quot;:&quot;fb3b79f3-5fa7-351f-8d0b-cd22fa98e474&quot;,&quot;itemData&quot;:{&quot;type&quot;:&quot;paper-conference&quot;,&quot;id&quot;:&quot;fb3b79f3-5fa7-351f-8d0b-cd22fa98e474&quot;,&quot;title&quot;:&quot;Capillary continuity between blocks of a fractured reservoir&quot;,&quot;author&quot;:[{&quot;family&quot;:&quot;Labastie&quot;,&quot;given&quot;:&quot;A&quot;,&quot;parse-names&quot;:false,&quot;dropping-particle&quot;:&quot;&quot;,&quot;non-dropping-particle&quot;:&quot;&quot;}],&quot;container-title&quot;:&quot;SPE Annual Technical Conference and Exhibition&quot;,&quot;issued&quot;:{&quot;date-parts&quot;:[[1990]]},&quot;page&quot;:&quot;SPE20515&quot;},&quot;isTemporary&quot;:false},{&quot;id&quot;:&quot;83f4e375-a2ce-3476-b54f-6fc04e8789b9&quot;,&quot;itemData&quot;:{&quot;type&quot;:&quot;chapter&quot;,&quot;id&quot;:&quot;83f4e375-a2ce-3476-b54f-6fc04e8789b9&quot;,&quot;title&quot;:&quot;Naturally-fractured carbonate reservoirs&quot;,&quot;author&quot;:[{&quot;family&quot;:&quot;Golf-Racht&quot;,&quot;given&quot;:&quot;T D&quot;,&quot;parse-names&quot;:false,&quot;dropping-particle&quot;:&quot;&quot;,&quot;non-dropping-particle&quot;:&quot;Van&quot;}],&quot;container-title&quot;:&quot;Developments in Petroleum Science&quot;,&quot;issued&quot;:{&quot;date-parts&quot;:[[1996]]},&quot;page&quot;:&quot;683-771&quot;,&quot;publisher&quot;:&quot;Elsevier&quot;,&quot;volume&quot;:&quot;44&quot;,&quot;container-title-short&quot;:&quot;&quot;},&quot;isTemporary&quot;:false},{&quot;id&quot;:&quot;a34f57f4-a7e4-31a7-a0fb-1bd3759170ba&quot;,&quot;itemData&quot;:{&quot;type&quot;:&quot;article-journal&quot;,&quot;id&quot;:&quot;a34f57f4-a7e4-31a7-a0fb-1bd3759170ba&quot;,&quot;title&quot;:&quot;Simulation of naturally fractured reservoirs. state of the art - Part 1 - Physical mechanisms and simulator formulation&quot;,&quot;author&quot;:[{&quot;family&quot;:&quot;Lemonnier&quot;,&quot;given&quot;:&quot;P&quot;,&quot;parse-names&quot;:false,&quot;dropping-particle&quot;:&quot;&quot;,&quot;non-dropping-particle&quot;:&quot;&quot;},{&quot;family&quot;:&quot;Bourbiaux&quot;,&quot;given&quot;:&quot;Bernard&quot;,&quot;parse-names&quot;:false,&quot;dropping-particle&quot;:&quot;&quot;,&quot;non-dropping-particle&quot;:&quot;&quot;}],&quot;container-title&quot;:&quot;Oil &amp; Gas Science and Technology - Revue de l'Institut Français du Pétrole&quot;,&quot;issued&quot;:{&quot;date-parts&quot;:[[2010]]},&quot;page&quot;:&quot;239-262&quot;,&quot;publisher&quot;:&quot;IFP&quot;,&quot;issue&quot;:&quot;2&quot;,&quot;volume&quot;:&quot;65&quot;},&quot;isTemporary&quot;:false}]},{&quot;citationID&quot;:&quot;MENDELEY_CITATION_634a2701-cd6c-4df9-a5c1-4770e66f1132&quot;,&quot;properties&quot;:{&quot;noteIndex&quot;:0},&quot;isEdited&quot;:false,&quot;manualOverride&quot;:{&quot;isManuallyOverridden&quot;:false,&quot;citeprocText&quot;:&quot;[60]&quot;,&quot;manualOverrideText&quot;:&quot;&quot;},&quot;citationTag&quot;:&quot;MENDELEY_CITATION_v3_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&quot;,&quot;citationItems&quot;:[{&quot;id&quot;:&quot;19dd30f3-8525-3518-bc3f-2868f28c89f2&quot;,&quot;itemData&quot;:{&quot;type&quot;:&quot;paper-conference&quot;,&quot;id&quot;:&quot;19dd30f3-8525-3518-bc3f-2868f28c89f2&quot;,&quot;title&quot;:&quot;The viscous-capillary paradox in 2-phase flow in porous media&quot;,&quot;author&quot;:[{&quot;family&quot;:&quot;Cense&quot;,&quot;given&quot;:&quot;A W&quot;,&quot;parse-names&quot;:false,&quot;dropping-particle&quot;:&quot;&quot;,&quot;non-dropping-particle&quot;:&quot;&quot;},{&quot;family&quot;:&quot;Berg&quot;,&quot;given&quot;:&quot;S&quot;,&quot;parse-names&quot;:false,&quot;dropping-particle&quot;:&quot;&quot;,&quot;non-dropping-particle&quot;:&quot;&quot;}],&quot;container-title&quot;:&quot;International Symposium of the Society of Core Analysts held in Noordwijk, The Netherlands&quot;,&quot;issued&quot;:{&quot;date-parts&quot;:[[2009]]},&quot;page&quot;:&quot;27-30&quot;,&quot;container-title-short&quot;:&quot;&quot;},&quot;isTemporary&quot;:false}]},{&quot;citationID&quot;:&quot;MENDELEY_CITATION_1cf66b97-d576-44db-856d-7a19c56dd8ce&quot;,&quot;properties&quot;:{&quot;noteIndex&quot;:0},&quot;isEdited&quot;:false,&quot;manualOverride&quot;:{&quot;isManuallyOverridden&quot;:false,&quot;citeprocText&quot;:&quot;[61]&quot;,&quot;manualOverrideText&quot;:&quot;&quot;},&quot;citationTag&quot;:&quot;MENDELEY_CITATION_v3_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&quot;,&quot;citationItems&quot;:[{&quot;id&quot;:&quot;e87fd0be-a25f-3b6e-abfb-b1f7e3c163fb&quot;,&quot;itemData&quot;:{&quot;type&quot;:&quot;book&quot;,&quot;id&quot;:&quot;e87fd0be-a25f-3b6e-abfb-b1f7e3c163fb&quot;,&quot;title&quot;:&quot;Fluid flow in fractured rocks / by Evgenii S. Romm ; translated by William R. Blake.&quot;,&quot;author&quot;:[{&quot;family&quot;:&quot;Romm&quot;,&quot;given&quot;:&quot;Evgenii S&quot;,&quot;parse-names&quot;:false,&quot;dropping-particle&quot;:&quot;&quot;,&quot;non-dropping-particle&quot;:&quot;&quot;},{&quot;family&quot;:&quot;Blake&quot;,&quot;given&quot;:&quot;William R&quot;,&quot;parse-names&quot;:false,&quot;dropping-particle&quot;:&quot;&quot;,&quot;non-dropping-particle&quot;:&quot;&quot;}],&quot;container-title&quot;:&quot;Fluid flow in fractured rocks&quot;,&quot;issued&quot;:{&quot;date-parts&quot;:[[1966]]},&quot;publisher-place&quot;:&quot;Bartlesville, Okla&quot;,&quot;publisher&quot;:&quot;Phillips Petroleum Company&quot;,&quot;container-title-short&quot;:&quot;&quot;},&quot;isTemporary&quot;:false}]},{&quot;citationID&quot;:&quot;MENDELEY_CITATION_dc955d53-2e01-4053-9151-c47f5d4d92be&quot;,&quot;properties&quot;:{&quot;noteIndex&quot;:0,&quot;mode&quot;:&quot;composite&quot;},&quot;isEdited&quot;:false,&quot;manualOverride&quot;:{&quot;isManuallyOverridden&quot;:true,&quot;citeprocText&quot;:&quot;[NO_PRINTED_FORM] [62]&quot;,&quot;manualOverrideText&quot;:&quot;Pieters [66]&quot;},&quot;citationTag&quot;:&quot;MENDELEY_CITATION_v3_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&quot;,&quot;citationItems&quot;:[{&quot;displayAs&quot;:&quot;composite&quot;,&quot;label&quot;:&quot;page&quot;,&quot;id&quot;:&quot;8bc549c7-e1a0-3239-a493-784f410e30da&quot;,&quot;itemData&quot;:{&quot;type&quot;:&quot;paper-conference&quot;,&quot;id&quot;:&quot;8bc549c7-e1a0-3239-a493-784f410e30da&quot;,&quot;title&quot;:&quot;Fracture relative permeability: linear or non-linear function of saturation&quot;,&quot;author&quot;:[{&quot;family&quot;:&quot;Pieters&quot;,&quot;given&quot;:&quot;D A&quot;,&quot;parse-names&quot;:false,&quot;dropping-particle&quot;:&quot;&quot;,&quot;non-dropping-particle&quot;:&quot;&quot;},{&quot;family&quot;:&quot;Graves&quot;,&quot;given&quot;:&quot;R M&quot;,&quot;parse-names&quot;:false,&quot;dropping-particle&quot;:&quot;&quot;,&quot;non-dropping-particle&quot;:&quot;&quot;}],&quot;container-title&quot;:&quot;SPE International Oil Conference and Exhibition in Mexico&quot;,&quot;issued&quot;:{&quot;date-parts&quot;:[[1994]]},&quot;page&quot;:&quot;SPE28701&quot;},&quot;isTemporary&quot;:false,&quot;suppress-author&quot;:false,&quot;composite&quot;:true,&quot;author-only&quot;:false}]},{&quot;citationID&quot;:&quot;MENDELEY_CITATION_f952106f-50a0-455c-b93d-17e386cf7b50&quot;,&quot;properties&quot;:{&quot;noteIndex&quot;:0,&quot;mode&quot;:&quot;composite&quot;},&quot;isEdited&quot;:false,&quot;manualOverride&quot;:{&quot;isManuallyOverridden&quot;:true,&quot;citeprocText&quot;:&quot;[NO_PRINTED_FORM] [45,63]&quot;,&quot;manualOverrideText&quot;:&quot;Firoozabadi and Karimi-Fard [45, 67]&quot;},&quot;citationTag&quot;:&quot;MENDELEY_CITATION_v3_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quot;,&quot;citationItems&quot;:[{&quot;displayAs&quot;:&quot;composite&quot;,&quot;label&quot;:&quot;page&quot;,&quot;id&quot;:&quot;2f6247b4-7e11-34e7-9245-e8d52be9eddf&quot;,&quot;itemData&quot;:{&quot;type&quot;:&quot;article-journal&quot;,&quot;id&quot;:&quot;2f6247b4-7e11-34e7-9245-e8d52be9eddf&quot;,&quot;title&quot;:&quot;Capillary Pressure in Fractured Porous Media (includes associated papers 21892 and 22212)&quot;,&quot;author&quot;:[{&quot;family&quot;:&quot;Firoozabadi&quot;,&quot;given&quot;:&quot;Abbas&quot;,&quot;parse-names&quot;:false,&quot;dropping-particle&quot;:&quot;&quot;,&quot;non-dropping-particle&quot;:&quot;&quot;},{&quot;family&quot;:&quot;Hauge&quot;,&quot;given&quot;:&quot;Jan&quot;,&quot;parse-names&quot;:false,&quot;dropping-particle&quot;:&quot;&quot;,&quot;non-dropping-particle&quot;:&quot;&quot;}],&quot;container-title&quot;:&quot;Journal of Petroleum Technology&quot;,&quot;issued&quot;:{&quot;date-parts&quot;:[[1990]]},&quot;page&quot;:&quot;784-791&quot;,&quot;publisher&quot;:&quot;SPE&quot;,&quot;issue&quot;:&quot;06&quot;,&quot;volume&quot;:&quot;42&quot;,&quot;container-title-short&quot;:&quot;&quot;},&quot;isTemporary&quot;:false,&quot;suppress-author&quot;:false,&quot;composite&quot;:true,&quot;author-only&quot;:false},{&quot;id&quot;:&quot;d9cbc4ba-9659-3d3d-8e0b-7f27a96db6e9&quot;,&quot;itemData&quot;:{&quot;type&quot;:&quot;article-journal&quot;,&quot;id&quot;:&quot;d9cbc4ba-9659-3d3d-8e0b-7f27a96db6e9&quot;,&quot;title&quot;:&quot;An efficient discrete-fracture model applicable for general-purpose reservoir simulators&quot;,&quot;author&quot;:[{&quot;family&quot;:&quot;Karimi-Fard&quot;,&quot;given&quot;:&quot;Mohammad&quot;,&quot;parse-names&quot;:false,&quot;dropping-particle&quot;:&quot;&quot;,&quot;non-dropping-particle&quot;:&quot;&quot;},{&quot;family&quot;:&quot;Durlofsky&quot;,&quot;given&quot;:&quot;Luis J&quot;,&quot;parse-names&quot;:false,&quot;dropping-particle&quot;:&quot;&quot;,&quot;non-dropping-particle&quot;:&quot;&quot;},{&quot;family&quot;:&quot;Aziz&quot;,&quot;given&quot;:&quot;Khalid&quot;,&quot;parse-names&quot;:false,&quot;dropping-particle&quot;:&quot;&quot;,&quot;non-dropping-particle&quot;:&quot;&quot;}],&quot;container-title&quot;:&quot;SPE journal&quot;,&quot;issued&quot;:{&quot;date-parts&quot;:[[2004]]},&quot;page&quot;:&quot;227-236&quot;,&quot;publisher&quot;:&quot;OnePetro&quot;,&quot;issue&quot;:&quot;02&quot;,&quot;volume&quot;:&quot;9&quot;,&quot;container-title-short&quot;:&quot;&quot;},&quot;isTemporary&quot;:false}]},{&quot;citationID&quot;:&quot;MENDELEY_CITATION_acdb9727-122e-40b7-9dd7-30bd27f5e2eb&quot;,&quot;properties&quot;:{&quot;noteIndex&quot;:0},&quot;isEdited&quot;:false,&quot;manualOverride&quot;:{&quot;isManuallyOverridden&quot;:false,&quot;citeprocText&quot;:&quot;[18,45,64,65]&quot;,&quot;manualOverrideText&quot;:&quot;&quot;},&quot;citationTag&quot;:&quot;MENDELEY_CITATION_v3_eyJjaXRhdGlvbklEIjoiTUVOREVMRVlfQ0lUQVRJT05fYWNkYjk3MjctMTIyZS00MGI3LTlkZDctMzBiZDI3ZjVlMmViIiwicHJvcGVydGllcyI6eyJub3RlSW5kZXgiOjB9LCJpc0VkaXRlZCI6ZmFsc2UsIm1hbnVhbE92ZXJyaWRlIjp7ImlzTWFudWFsbHlPdmVycmlkZGVuIjpmYWxzZSwiY2l0ZXByb2NUZXh0IjoiWzE4LDQ1LDY0LDY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&quot;,&quot;citationItems&quot;:[{&quot;id&quot;:&quot;d9cbc4ba-9659-3d3d-8e0b-7f27a96db6e9&quot;,&quot;itemData&quot;:{&quot;type&quot;:&quot;article-journal&quot;,&quot;id&quot;:&quot;d9cbc4ba-9659-3d3d-8e0b-7f27a96db6e9&quot;,&quot;title&quot;:&quot;An efficient discrete-fracture model applicable for general-purpose reservoir simulators&quot;,&quot;author&quot;:[{&quot;family&quot;:&quot;Karimi-Fard&quot;,&quot;given&quot;:&quot;Mohammad&quot;,&quot;parse-names&quot;:false,&quot;dropping-particle&quot;:&quot;&quot;,&quot;non-dropping-particle&quot;:&quot;&quot;},{&quot;family&quot;:&quot;Durlofsky&quot;,&quot;given&quot;:&quot;Luis J&quot;,&quot;parse-names&quot;:false,&quot;dropping-particle&quot;:&quot;&quot;,&quot;non-dropping-particle&quot;:&quot;&quot;},{&quot;family&quot;:&quot;Aziz&quot;,&quot;given&quot;:&quot;Khalid&quot;,&quot;parse-names&quot;:false,&quot;dropping-particle&quot;:&quot;&quot;,&quot;non-dropping-particle&quot;:&quot;&quot;}],&quot;container-title&quot;:&quot;SPE journal&quot;,&quot;issued&quot;:{&quot;date-parts&quot;:[[2004]]},&quot;page&quot;:&quot;227-236&quot;,&quot;publisher&quot;:&quot;OnePetro&quot;,&quot;issue&quot;:&quot;02&quot;,&quot;volume&quot;:&quot;9&quot;,&quot;container-title-short&quot;:&quot;&quot;},&quot;isTemporary&quot;:false},{&quot;id&quot;:&quot;325c69f3-c878-353d-8e85-7374642a9724&quot;,&quot;itemData&quot;:{&quot;type&quot;:&quot;book&quot;,&quot;id&quot;:&quot;325c69f3-c878-353d-8e85-7374642a9724&quot;,&quot;title&quot;:&quot;Multiphase fluid flow in porous and fractured reservoirs&quot;,&quot;author&quot;:[{&quot;family&quot;:&quot;Wu&quot;,&quot;given&quot;:&quot;Yu-Shu&quot;,&quot;parse-names&quot;:false,&quot;dropping-particle&quot;:&quot;&quot;,&quot;non-dropping-particle&quot;:&quot;&quot;}],&quot;issued&quot;:{&quot;date-parts&quot;:[[2015]]},&quot;publisher&quot;:&quot;Gulf professional publishing&quot;,&quot;container-title-short&quot;:&quot;&quot;},&quot;isTemporary&quot;:false},{&quot;id&quot;:&quot;c3869268-f642-3649-a3cf-265aeaca3d25&quot;,&quot;itemData&quot;:{&quot;type&quot;:&quot;book&quot;,&quot;id&quot;:&quot;c3869268-f642-3649-a3cf-265aeaca3d25&quot;,&quot;title&quot;:&quot;Multiphase flow in permeable media: A pore-scale perspective&quot;,&quot;author&quot;:[{&quot;family&quot;:&quot;Blunt&quot;,&quot;given&quot;:&quot;Martin J&quot;,&quot;parse-names&quot;:false,&quot;dropping-particle&quot;:&quot;&quot;,&quot;non-dropping-particle&quot;:&quot;&quot;}],&quot;issued&quot;:{&quot;date-parts&quot;:[[2017]]},&quot;publisher&quot;:&quot;Cambridge university press&quot;,&quot;container-title-short&quot;:&quot;&quot;},&quot;isTemporary&quot;:false},{&quot;id&quot;:&quot;63555a35-8728-3f9e-9a9b-4d4a64b5a8da&quot;,&quot;itemData&quot;:{&quot;type&quot;:&quot;article-journal&quot;,&quot;id&quot;:&quot;63555a35-8728-3f9e-9a9b-4d4a64b5a8da&quot;,&quot;title&quot;:&quot;In situ characterization of mixed-wettability in a reservoir rock at subsurface conditions&quot;,&quot;author&quot;:[{&quot;family&quot;:&quot;Alhammadi&quot;,&quot;given&quot;:&quot;Amer M&quot;,&quot;parse-names&quot;:false,&quot;dropping-particle&quot;:&quot;&quot;,&quot;non-dropping-particle&quot;:&quot;&quot;},{&quot;family&quot;:&quot;AlRatrout&quot;,&quot;given&quot;:&quot;Ahmed&quot;,&quot;parse-names&quot;:false,&quot;dropping-particle&quot;:&quot;&quot;,&quot;non-dropping-particle&quot;:&quot;&quot;},{&quot;family&quot;:&quot;Singh&quot;,&quot;given&quot;:&quot;Kamaljit&quot;,&quot;parse-names&quot;:false,&quot;dropping-particle&quot;:&quot;&quot;,&quot;non-dropping-particle&quot;:&quot;&quot;},{&quot;family&quot;:&quot;Bijeljic&quot;,&quot;given&quot;:&quot;Branko&quot;,&quot;parse-names&quot;:false,&quot;dropping-particle&quot;:&quot;&quot;,&quot;non-dropping-particle&quot;:&quot;&quot;},{&quot;family&quot;:&quot;Blunt&quot;,&quot;given&quot;:&quot;Martin J&quot;,&quot;parse-names&quot;:false,&quot;dropping-particle&quot;:&quot;&quot;,&quot;non-dropping-particle&quot;:&quot;&quot;}],&quot;container-title&quot;:&quot;Scientific reports&quot;,&quot;container-title-short&quot;:&quot;Sci Rep&quot;,&quot;issued&quot;:{&quot;date-parts&quot;:[[2017]]},&quot;page&quot;:&quot;10753&quot;,&quot;publisher&quot;:&quot;Nature Publishing Group UK London&quot;,&quot;issue&quot;:&quot;1&quot;,&quot;volume&quot;:&quot;7&quot;},&quot;isTemporary&quot;:false}]},{&quot;citationID&quot;:&quot;MENDELEY_CITATION_fa277f3d-a726-4e07-9854-6d3b5c8bce32&quot;,&quot;properties&quot;:{&quot;noteIndex&quot;:0},&quot;isEdited&quot;:false,&quot;manualOverride&quot;:{&quot;isManuallyOverridden&quot;:false,&quot;citeprocText&quot;:&quot;[45]&quot;,&quot;manualOverrideText&quot;:&quot;&quot;},&quot;citationTag&quot;:&quot;MENDELEY_CITATION_v3_eyJjaXRhdGlvbklEIjoiTUVOREVMRVlfQ0lUQVRJT05fZmEyNzdmM2QtYTcyNi00ZTA3LTk4NTQtNmQzYjVjOGJjZTMyIiwicHJvcGVydGllcyI6eyJub3RlSW5kZXgiOjB9LCJpc0VkaXRlZCI6ZmFsc2UsIm1hbnVhbE92ZXJyaWRlIjp7ImlzTWFudWFsbHlPdmVycmlkZGVuIjpmYWxzZSwiY2l0ZXByb2NUZXh0IjoiWz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quot;,&quot;citationItems&quot;:[{&quot;id&quot;:&quot;d9cbc4ba-9659-3d3d-8e0b-7f27a96db6e9&quot;,&quot;itemData&quot;:{&quot;type&quot;:&quot;article-journal&quot;,&quot;id&quot;:&quot;d9cbc4ba-9659-3d3d-8e0b-7f27a96db6e9&quot;,&quot;title&quot;:&quot;An efficient discrete-fracture model applicable for general-purpose reservoir simulators&quot;,&quot;author&quot;:[{&quot;family&quot;:&quot;Karimi-Fard&quot;,&quot;given&quot;:&quot;Mohammad&quot;,&quot;parse-names&quot;:false,&quot;dropping-particle&quot;:&quot;&quot;,&quot;non-dropping-particle&quot;:&quot;&quot;},{&quot;family&quot;:&quot;Durlofsky&quot;,&quot;given&quot;:&quot;Luis J&quot;,&quot;parse-names&quot;:false,&quot;dropping-particle&quot;:&quot;&quot;,&quot;non-dropping-particle&quot;:&quot;&quot;},{&quot;family&quot;:&quot;Aziz&quot;,&quot;given&quot;:&quot;Khalid&quot;,&quot;parse-names&quot;:false,&quot;dropping-particle&quot;:&quot;&quot;,&quot;non-dropping-particle&quot;:&quot;&quot;}],&quot;container-title&quot;:&quot;SPE journal&quot;,&quot;issued&quot;:{&quot;date-parts&quot;:[[2004]]},&quot;page&quot;:&quot;227-236&quot;,&quot;publisher&quot;:&quot;OnePetro&quot;,&quot;issue&quot;:&quot;02&quot;,&quot;volume&quot;:&quot;9&quot;,&quot;container-title-short&quot;:&quot;&quot;},&quot;isTemporary&quot;:false}]},{&quot;citationID&quot;:&quot;MENDELEY_CITATION_ecd6a5ae-0155-43cb-8002-2240d3b5a520&quot;,&quot;properties&quot;:{&quot;noteIndex&quot;:0,&quot;mode&quot;:&quot;composite&quot;},&quot;isEdited&quot;:false,&quot;manualOverride&quot;:{&quot;isManuallyOverridden&quot;:true,&quot;citeprocText&quot;:&quot;[NO_PRINTED_FORM] [66]&quot;,&quot;manualOverrideText&quot;:&quot;March [70]&quot;},&quot;citationTag&quot;:&quot;MENDELEY_CITATION_v3_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&quot;,&quot;citationItems&quot;:[{&quot;displayAs&quot;:&quot;composite&quot;,&quot;label&quot;:&quot;page&quot;,&quot;id&quot;:&quot;f58d6a19-da45-3b91-945c-9841e7066ef2&quot;,&quot;itemData&quot;:{&quot;type&quot;:&quot;article-journal&quot;,&quot;id&quot;:&quot;f58d6a19-da45-3b91-945c-9841e7066ef2&quot;,&quot;title&quot;:&quot;Assessment of CO2 storage potential in naturally fractured reservoirs with dual-porosity models&quot;,&quot;author&quot;:[{&quot;family&quot;:&quot;March&quot;,&quot;given&quot;:&quot;Rafael&quot;,&quot;parse-names&quot;:false,&quot;dropping-particle&quot;:&quot;&quot;,&quot;non-dropping-particle&quot;:&quot;&quot;},{&quot;family&quot;:&quot;Doster&quot;,&quot;given&quot;:&quot;Florian&quot;,&quot;parse-names&quot;:false,&quot;dropping-particle&quot;:&quot;&quot;,&quot;non-dropping-particle&quot;:&quot;&quot;},{&quot;family&quot;:&quot;Geiger&quot;,&quot;given&quot;:&quot;Sebastian&quot;,&quot;parse-names&quot;:false,&quot;dropping-particle&quot;:&quot;&quot;,&quot;non-dropping-particle&quot;:&quot;&quot;}],&quot;container-title&quot;:&quot;Water Resources Research&quot;,&quot;container-title-short&quot;:&quot;Water Resour Res&quot;,&quot;issued&quot;:{&quot;date-parts&quot;:[[2018]]},&quot;page&quot;:&quot;1650-1668&quot;,&quot;publisher&quot;:&quot;Wiley Online Library&quot;,&quot;issue&quot;:&quot;3&quot;,&quot;volume&quot;:&quot;54&quot;},&quot;isTemporary&quot;:false,&quot;suppress-author&quot;:false,&quot;composite&quot;:true,&quot;author-only&quot;:false}]},{&quot;citationID&quot;:&quot;MENDELEY_CITATION_ef20eb57-cf8c-4a86-abc0-1a514d6883c7&quot;,&quot;properties&quot;:{&quot;noteIndex&quot;:0,&quot;mode&quot;:&quot;composite&quot;},&quot;isEdited&quot;:false,&quot;manualOverride&quot;:{&quot;isManuallyOverridden&quot;:true,&quot;citeprocText&quot;:&quot;[NO_PRINTED_FORM] [67]&quot;,&quot;manualOverrideText&quot;:&quot;Machado [71]&quot;},&quot;citationTag&quot;:&quot;MENDELEY_CITATION_v3_eyJjaXRhdGlvbklEIjoiTUVOREVMRVlfQ0lUQVRJT05fZWYyMGViNTctY2Y4Yy00YTg2LWFiYzAtMWE1MTRkNjg4M2M3IiwicHJvcGVydGllcyI6eyJub3RlSW5kZXgiOjAsIm1vZGUiOiJjb21wb3NpdGUifSwiaXNFZGl0ZWQiOmZhbHNlLCJtYW51YWxPdmVycmlkZSI6eyJpc01hbnVhbGx5T3ZlcnJpZGRlbiI6dHJ1ZSwiY2l0ZXByb2NUZXh0IjoiW05PX1BSSU5URURfRk9STV0gWzY3XSIsIm1hbnVhbE92ZXJyaWRlVGV4dCI6Ik1hY2hhZG8gWzcxXSJ9LCJjaXRhdGlvbkl0ZW1zIjpbeyJkaXNwbGF5QXMiOiJjb21wb3NpdGUiLCJsYWJlbCI6InBhZ2UiLC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LCJzdXBwcmVzcy1hdXRob3IiOmZhbHNlLCJjb21wb3NpdGUiOnRydWUsImF1dGhvci1vbmx5IjpmYWxzZX1dfQ==&quot;,&quot;citationItems&quot;:[{&quot;displayAs&quot;:&quot;composite&quot;,&quot;label&quot;:&quot;page&quot;,&quot;id&quot;:&quot;c607bcfa-6c26-33f4-b99f-bb66df30e27e&quot;,&quot;itemData&quot;:{&quot;type&quot;:&quot;article-journal&quot;,&quot;id&quot;:&quot;c607bcfa-6c26-33f4-b99f-bb66df30e27e&quot;,&quot;title&quot;:&quot;A computationally efficient approach to model reactive transport during CO2 storage in naturally fractured saline aquifers&quot;,&quot;author&quot;:[{&quot;family&quot;:&quot;Machado&quot;,&quot;given&quot;:&quot;Marcos Vitor Barbosa&quot;,&quot;parse-names&quot;:false,&quot;dropping-particle&quot;:&quot;&quot;,&quot;non-dropping-particle&quot;:&quot;&quot;},{&quot;family&quot;:&quot;Delshad&quot;,&quot;given&quot;:&quot;Mojdeh&quot;,&quot;parse-names&quot;:false,&quot;dropping-particle&quot;:&quot;&quot;,&quot;non-dropping-particle&quot;:&quot;&quot;},{&quot;family&quot;:&quot;Sepehrnoori&quot;,&quot;given&quot;:&quot;Kamy&quot;,&quot;parse-names&quot;:false,&quot;dropping-particle&quot;:&quot;&quot;,&quot;non-dropping-particle&quot;:&quot;&quot;}],&quot;container-title&quot;:&quot;Geoenergy Science and Engineering&quot;,&quot;issued&quot;:{&quot;date-parts&quot;:[[2024]]},&quot;page&quot;:&quot;212768&quot;,&quot;publisher&quot;:&quot;Elsevier&quot;,&quot;container-title-short&quot;:&quot;&quot;},&quot;isTemporary&quot;:false,&quot;suppress-author&quot;:false,&quot;composite&quot;:true,&quot;author-only&quot;:false}]},{&quot;citationID&quot;:&quot;MENDELEY_CITATION_db013885-63c6-4826-8de7-cb8094cfdd1b&quot;,&quot;properties&quot;:{&quot;noteIndex&quot;:0,&quot;mode&quot;:&quot;composite&quot;},&quot;isEdited&quot;:false,&quot;manualOverride&quot;:{&quot;isManuallyOverridden&quot;:true,&quot;citeprocText&quot;:&quot;[NO_PRINTED_FORM] [68]&quot;,&quot;manualOverrideText&quot;:&quot;Wu [72]&quot;},&quot;citationTag&quot;:&quot;MENDELEY_CITATION_v3_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&quot;,&quot;citationItems&quot;:[{&quot;displayAs&quot;:&quot;composite&quot;,&quot;label&quot;:&quot;page&quot;,&quot;id&quot;:&quot;fc1ac932-29d9-3b75-b1b5-a4f869aea1a0&quot;,&quot;itemData&quot;:{&quot;type&quot;:&quot;article-journal&quot;,&quot;id&quot;:&quot;fc1ac932-29d9-3b75-b1b5-a4f869aea1a0&quot;,&quot;title&quot;:&quot;A physically based approach for modeling multiphase fracture--matrix interaction in fractured porous media&quot;,&quot;author&quot;:[{&quot;family&quot;:&quot;Wu&quot;,&quot;given&quot;:&quot;Yu-Shu&quot;,&quot;parse-names&quot;:false,&quot;dropping-particle&quot;:&quot;&quot;,&quot;non-dropping-particle&quot;:&quot;&quot;},{&quot;family&quot;:&quot;Pan&quot;,&quot;given&quot;:&quot;Lehua&quot;,&quot;parse-names&quot;:false,&quot;dropping-particle&quot;:&quot;&quot;,&quot;non-dropping-particle&quot;:&quot;&quot;},{&quot;family&quot;:&quot;Pruess&quot;,&quot;given&quot;:&quot;Karsten&quot;,&quot;parse-names&quot;:false,&quot;dropping-particle&quot;:&quot;&quot;,&quot;non-dropping-particle&quot;:&quot;&quot;}],&quot;container-title&quot;:&quot;Advances in Water Resources&quot;,&quot;container-title-short&quot;:&quot;Adv Water Resour&quot;,&quot;issued&quot;:{&quot;date-parts&quot;:[[2004]]},&quot;page&quot;:&quot;875-887&quot;,&quot;publisher&quot;:&quot;Elsevier&quot;,&quot;issue&quot;:&quot;9&quot;,&quot;volume&quot;:&quot;27&quot;},&quot;isTemporary&quot;:false,&quot;suppress-author&quot;:false,&quot;composite&quot;:true,&quot;author-only&quot;:false}]},{&quot;citationID&quot;:&quot;MENDELEY_CITATION_ffe6c476-a46a-48e1-b347-2efecc110590&quot;,&quot;properties&quot;:{&quot;noteIndex&quot;:0},&quot;isEdited&quot;:false,&quot;manualOverride&quot;:{&quot;isManuallyOverridden&quot;:false,&quot;citeprocText&quot;:&quot;[35,36]&quot;,&quot;manualOverrideText&quot;:&quot;&quot;},&quot;citationTag&quot;:&quot;MENDELEY_CITATION_v3_eyJjaXRhdGlvbklEIjoiTUVOREVMRVlfQ0lUQVRJT05fZmZlNmM0NzYtYTQ2YS00OGUxLWIzNDctMmVmZWNjMTEwNTkw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quot;,&quot;citationItems&quot;:[{&quot;id&quot;:&quot;ebd0804d-15a9-3ad6-ae63-d2f1a48c9fc6&quot;,&quot;itemData&quot;:{&quot;type&quot;:&quot;article-journal&quot;,&quot;id&quot;:&quot;ebd0804d-15a9-3ad6-ae63-d2f1a48c9fc6&quot;,&quot;title&quot;:&quot;Verification benchmarks for single-phase flow in three-dimensional fractured porous media&quot;,&quot;author&quot;:[{&quot;family&quot;:&quot;Berre&quot;,&quot;given&quot;:&quot;Inga&quot;,&quot;parse-names&quot;:false,&quot;dropping-particle&quot;:&quot;&quot;,&quot;non-dropping-particle&quot;:&quot;&quot;},{&quot;family&quot;:&quot;Boon&quot;,&quot;given&quot;:&quot;Wietse M&quot;,&quot;parse-names&quot;:false,&quot;dropping-particle&quot;:&quot;&quot;,&quot;non-dropping-particle&quot;:&quot;&quot;},{&quot;family&quot;:&quot;Flemisch&quot;,&quot;given&quot;:&quot;Bernd&quot;,&quot;parse-names&quot;:false,&quot;dropping-particle&quot;:&quot;&quot;,&quot;non-dropping-particle&quot;:&quot;&quot;},{&quot;family&quot;:&quot;Fumagalli&quot;,&quot;given&quot;:&quot;Alessio&quot;,&quot;parse-names&quot;:false,&quot;dropping-particle&quot;:&quot;&quot;,&quot;non-dropping-particle&quot;:&quot;&quot;},{&quot;family&quot;:&quot;Gläser&quot;,&quot;given&quot;:&quot;Dennis&quot;,&quot;parse-names&quot;:false,&quot;dropping-particle&quot;:&quot;&quot;,&quot;non-dropping-particle&quot;:&quot;&quot;},{&quot;family&quot;:&quot;Keilegavlen&quot;,&quot;given&quot;:&quot;Eirik&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family&quot;:&quot;Brenner&quot;,&quot;given&quot;:&quot;Konstantin&quot;,&quot;parse-names&quot;:false,&quot;dropping-particle&quot;:&quot;&quot;,&quot;non-dropping-particle&quot;:&quot;&quot;},{&quot;family&quot;:&quot;others&quot;,&quot;given&quot;:&quot;&quot;,&quot;parse-names&quot;:false,&quot;dropping-particle&quot;:&quot;&quot;,&quot;non-dropping-particle&quot;:&quot;&quot;}],&quot;container-title&quot;:&quot;Advances in Water Resources&quot;,&quot;container-title-short&quot;:&quot;Adv Water Resour&quot;,&quot;issued&quot;:{&quot;date-parts&quot;:[[2021]]},&quot;page&quot;:&quot;103759&quot;,&quot;publisher&quot;:&quot;Elsevier&quot;,&quot;volume&quot;:&quot;147&quot;},&quot;isTemporary&quot;:false},{&quot;id&quot;:&quot;a9d3b8c5-02d1-3449-99a4-b7316f6b6889&quot;,&quot;itemData&quot;:{&quot;type&quot;:&quot;article-journal&quot;,&quot;id&quot;:&quot;a9d3b8c5-02d1-3449-99a4-b7316f6b6889&quot;,&quot;title&quot;:&quot;Benchmarks for single-phase flow in fractured porous media&quot;,&quot;author&quot;:[{&quot;family&quot;:&quot;Flemisch&quot;,&quot;given&quot;:&quot;Bernd&quot;,&quot;parse-names&quot;:false,&quot;dropping-particle&quot;:&quot;&quot;,&quot;non-dropping-particle&quot;:&quot;&quot;},{&quot;family&quot;:&quot;Berre&quot;,&quot;given&quot;:&quot;Inga&quot;,&quot;parse-names&quot;:false,&quot;dropping-particle&quot;:&quot;&quot;,&quot;non-dropping-particle&quot;:&quot;&quot;},{&quot;family&quot;:&quot;Boon&quot;,&quot;given&quot;:&quot;Wietse&quot;,&quot;parse-names&quot;:false,&quot;dropping-particle&quot;:&quot;&quot;,&quot;non-dropping-particle&quot;:&quot;&quot;},{&quot;family&quot;:&quot;Fumagalli&quot;,&quot;given&quot;:&quot;Alessio&quot;,&quot;parse-names&quot;:false,&quot;dropping-particle&quot;:&quot;&quot;,&quot;non-dropping-particle&quot;:&quot;&quot;},{&quot;family&quot;:&quot;Schwenck&quot;,&quot;given&quot;:&quot;Nicolas&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container-title&quot;:&quot;Advances in Water Resources&quot;,&quot;container-title-short&quot;:&quot;Adv Water Resour&quot;,&quot;issued&quot;:{&quot;date-parts&quot;:[[2018]]},&quot;page&quot;:&quot;239-258&quot;,&quot;publisher&quot;:&quot;Elsevier&quot;,&quot;volume&quot;:&quot;111&quot;},&quot;isTemporary&quot;:false}]},{&quot;citationID&quot;:&quot;MENDELEY_CITATION_0996ed16-69e5-4c1e-b6b0-66ddec339b20&quot;,&quot;properties&quot;:{&quot;noteIndex&quot;:0,&quot;mode&quot;:&quot;composite&quot;},&quot;isEdited&quot;:false,&quot;manualOverride&quot;:{&quot;isManuallyOverridden&quot;:true,&quot;citeprocText&quot;:&quot;[NO_PRINTED_FORM] [69]&quot;,&quot;manualOverrideText&quot;:&quot;Pei [73]&quot;},&quot;citationTag&quot;:&quot;MENDELEY_CITATION_v3_eyJjaXRhdGlvbklEIjoiTUVOREVMRVlfQ0lUQVRJT05fMDk5NmVkMTYtNjllNS00YzFlLWI2YjAtNjZkZGVjMzM5YjIwIiwicHJvcGVydGllcyI6eyJub3RlSW5kZXgiOjAsIm1vZGUiOiJjb21wb3NpdGUifSwiaXNFZGl0ZWQiOmZhbHNlLCJtYW51YWxPdmVycmlkZSI6eyJpc01hbnVhbGx5T3ZlcnJpZGRlbiI6dHJ1ZSwiY2l0ZXByb2NUZXh0IjoiW05PX1BSSU5URURfRk9STV0gWzY5XSIsIm1hbnVhbE92ZXJyaWRlVGV4dCI6IlBlaSBbNzNdIn0sImNpdGF0aW9uSXRlbXMiOlt7ImRpc3BsYXlBcyI6ImNvbXBvc2l0ZSIsImxhYmVsIjoicGFnZSIs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Swic3VwcHJlc3MtYXV0aG9yIjpmYWxzZSwiY29tcG9zaXRlIjp0cnVlLCJhdXRob3Itb25seSI6ZmFsc2V9XX0=&quot;,&quot;citationItems&quot;:[{&quot;displayAs&quot;:&quot;composite&quot;,&quot;label&quot;:&quot;page&quot;,&quot;id&quot;:&quot;57b03e97-2b4d-3493-91fb-76605d3acc62&quot;,&quot;itemData&quot;:{&quot;type&quot;:&quot;thesis&quot;,&quot;id&quot;:&quot;57b03e97-2b4d-3493-91fb-76605d3acc62&quot;,&quot;title&quot;:&quot;Coupled geomechanics and multiphase flow modeling in naturally and hydraulically fractured reservoirs&quot;,&quot;author&quot;:[{&quot;family&quot;:&quot;Pei&quot;,&quot;given&quot;:&quot;Yanli&quot;,&quot;parse-names&quot;:false,&quot;dropping-particle&quot;:&quot;&quot;,&quot;non-dropping-particle&quot;:&quot;&quot;}],&quot;issued&quot;:{&quot;date-parts&quot;:[[2022]]},&quot;publisher&quot;:&quot;University of Texas at Austin&quot;,&quot;container-title-short&quot;:&quot;&quot;},&quot;isTemporary&quot;:false,&quot;suppress-author&quot;:false,&quot;composite&quot;:true,&quot;author-only&quot;:false}]},{&quot;citationID&quot;:&quot;MENDELEY_CITATION_bb90664a-a446-4a40-a4aa-68732d9b7a71&quot;,&quot;properties&quot;:{&quot;noteIndex&quot;:0,&quot;mode&quot;:&quot;composite&quot;},&quot;isEdited&quot;:false,&quot;manualOverride&quot;:{&quot;isManuallyOverridden&quot;:true,&quot;citeprocText&quot;:&quot;[NO_PRINTED_FORM] [70]&quot;,&quot;manualOverrideText&quot;:&quot;Ren [74]&quot;},&quot;citationTag&quot;:&quot;MENDELEY_CITATION_v3_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f356bfd9-cc27-3da4-ac30-a2dd87797866&quot;,&quot;itemData&quot;:{&quot;type&quot;:&quot;paper-conference&quot;,&quot;id&quot;:&quot;f356bfd9-cc27-3da4-ac30-a2dd87797866&quot;,&quot;title&quot;:&quot;A numerical method for hydraulic fracture propagation using embedded meshes&quot;,&quot;author&quot;:[{&quot;family&quot;:&quot;Ren&quot;,&quot;given&quot;:&quot;Guotong&quot;,&quot;parse-names&quot;:false,&quot;dropping-particle&quot;:&quot;&quot;,&quot;non-dropping-particle&quot;:&quot;&quot;},{&quot;family&quot;:&quot;Younis&quot;,&quot;given&quot;:&quot;Rami M&quot;,&quot;parse-names&quot;:false,&quot;dropping-particle&quot;:&quot;&quot;,&quot;non-dropping-particle&quot;:&quot;&quot;}],&quot;container-title&quot;:&quot;SPE Reservoir Simulation Conference&quot;,&quot;issued&quot;:{&quot;date-parts&quot;:[[2019]]},&quot;container-title-short&quot;:&quot;&quot;},&quot;isTemporary&quot;:false,&quot;suppress-author&quot;:false,&quot;composite&quot;:true,&quot;author-only&quot;:false}]},{&quot;citationID&quot;:&quot;MENDELEY_CITATION_e3490fe1-be6e-4870-a795-e052d79d3306&quot;,&quot;properties&quot;:{&quot;noteIndex&quot;:0},&quot;isEdited&quot;:false,&quot;manualOverride&quot;:{&quot;isManuallyOverridden&quot;:false,&quot;citeprocText&quot;:&quot;[71–74]&quot;,&quot;manualOverrideText&quot;:&quot;&quot;},&quot;citationTag&quot;:&quot;MENDELEY_CITATION_v3_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&quot;,&quot;citationItems&quot;:[{&quot;id&quot;:&quot;a34988d4-bc72-30d3-98f1-4da72d3fc924&quot;,&quot;itemData&quot;:{&quot;type&quot;:&quot;report&quot;,&quot;id&quot;:&quot;a34988d4-bc72-30d3-98f1-4da72d3fc924&quot;,&quot;title&quot;:&quot;Thermal stress cracking and the enhancement of heat extraction from fractured geothermal reservoirs&quot;,&quot;author&quot;:[{&quot;family&quot;:&quot;Murphy&quot;,&quot;given&quot;:&quot;Hugh D&quot;,&quot;parse-names&quot;:false,&quot;dropping-particle&quot;:&quot;&quot;,&quot;non-dropping-particle&quot;:&quot;&quot;}],&quot;issued&quot;:{&quot;date-parts&quot;:[[1978]]},&quot;container-title-short&quot;:&quot;&quot;},&quot;isTemporary&quot;:false},{&quot;id&quot;:&quot;03dc9424-3f9f-3b56-8330-c3b1f783b350&quot;,&quot;itemData&quot;:{&quot;type&quot;:&quot;article-journal&quot;,&quot;id&quot;:&quot;03dc9424-3f9f-3b56-8330-c3b1f783b350&quot;,&quot;title&quot;:&quot;A review of some rock mechanics issues in geothermal reservoir development&quot;,&quot;author&quot;:[{&quot;family&quot;:&quot;Ghassemi&quot;,&quot;given&quot;:&quot;A&quot;,&quot;parse-names&quot;:false,&quot;dropping-particle&quot;:&quot;&quot;,&quot;non-dropping-particle&quot;:&quot;&quot;}],&quot;container-title&quot;:&quot;Geotechnical and Geological Engineering&quot;,&quot;issued&quot;:{&quot;date-parts&quot;:[[2012]]},&quot;page&quot;:&quot;647-664&quot;,&quot;publisher&quot;:&quot;Springer&quot;,&quot;volume&quot;:&quot;30&quot;,&quot;container-title-short&quot;:&quot;&quot;},&quot;isTemporary&quot;:false},{&quot;id&quot;:&quot;2479843a-4e33-3b13-9e56-99a14cc995d2&quot;,&quot;itemData&quot;:{&quot;type&quot;:&quot;paper-conference&quot;,&quot;id&quot;:&quot;2479843a-4e33-3b13-9e56-99a14cc995d2&quot;,&quot;title&quot;:&quot;A Powerful Thermal-EDFM for Modeling Enhanced Geothermal System with 3D Complex Fracture Networks&quot;,&quot;author&quot;:[{&quot;family&quot;:&quot;Sun&quot;,&quot;given&quot;:&quot;He&quot;,&quot;parse-names&quot;:false,&quot;dropping-particle&quot;:&quot;&quot;,&quot;non-dropping-particle&quot;:&quot;&quot;},{&quot;family&quot;:&quot;Yu&quot;,&quot;given&quot;:&quot;Wei&quot;,&quot;parse-names&quot;:false,&quot;dropping-particle&quot;:&quot;&quot;,&quot;non-dropping-particle&quot;:&quot;&quot;},{&quot;family&quot;:&quot;Wu&quot;,&quot;given&quot;:&quot;Kan&quot;,&quot;parse-names&quot;:false,&quot;dropping-particle&quot;:&quot;&quot;,&quot;non-dropping-particle&quot;:&quot;&quot;},{&quot;family&quot;:&quot;Sepehrnoori&quot;,&quot;given&quot;:&quot;Kamy&quot;,&quot;parse-names&quot;:false,&quot;dropping-particle&quot;:&quot;&quot;,&quot;non-dropping-particle&quot;:&quot;&quot;},{&quot;family&quot;:&quot;Miao&quot;,&quot;given&quot;:&quot;Jijun&quot;,&quot;parse-names&quot;:false,&quot;dropping-particle&quot;:&quot;&quot;,&quot;non-dropping-particle&quot;:&quot;&quot;}],&quot;container-title&quot;:&quot;ARMA US Rock Mechanics/Geomechanics Symposium&quot;,&quot;issued&quot;:{&quot;date-parts&quot;:[[2021]]},&quot;page&quot;:&quot;ARMA-2021&quot;},&quot;isTemporary&quot;:false},{&quot;id&quot;:&quot;aed6b8d8-7f5c-3e54-a299-6d0735e2546b&quot;,&quot;itemData&quot;:{&quot;type&quot;:&quot;article-journal&quot;,&quot;id&quot;:&quot;aed6b8d8-7f5c-3e54-a299-6d0735e2546b&quot;,&quot;title&quot;:&quot;Numerical simulation of two-phase heat and mass transfer in fractured reservoirs based on projection-based embedded discrete fracture model (pEDFM)&quot;,&quot;author&quot;:[{&quot;family&quot;:&quot;Rao&quot;,&quot;given&quot;:&quot;Xiang&quot;,&quot;parse-names&quot;:false,&quot;dropping-particle&quot;:&quot;&quot;,&quot;non-dropping-particle&quot;:&quot;&quot;},{&quot;family&quot;:&quot;Xin&quot;,&quot;given&quot;:&quot;Liyuan&quot;,&quot;parse-names&quot;:false,&quot;dropping-particle&quot;:&quot;&quot;,&quot;non-dropping-particle&quot;:&quot;&quot;},{&quot;family&quot;:&quot;He&quot;,&quot;given&quot;:&quot;Yanxiang&quot;,&quot;parse-names&quot;:false,&quot;dropping-particle&quot;:&quot;&quot;,&quot;non-dropping-particle&quot;:&quot;&quot;},{&quot;family&quot;:&quot;Fang&quot;,&quot;given&quot;:&quot;Xiaoyu&quot;,&quot;parse-names&quot;:false,&quot;dropping-particle&quot;:&quot;&quot;,&quot;non-dropping-particle&quot;:&quot;&quot;},{&quot;family&quot;:&quot;Gong&quot;,&quot;given&quot;:&quot;Ruxiang&quot;,&quot;parse-names&quot;:false,&quot;dropping-particle&quot;:&quot;&quot;,&quot;non-dropping-particle&quot;:&quot;&quot;},{&quot;family&quot;:&quot;Wang&quot;,&quot;given&quot;:&quot;Fei&quot;,&quot;parse-names&quot;:false,&quot;dropping-particle&quot;:&quot;&quot;,&quot;non-dropping-particle&quot;:&quot;&quot;},{&quot;family&quot;:&quot;Zhao&quot;,&quot;given&quot;:&quot;Hui&quot;,&quot;parse-names&quot;:false,&quot;dropping-particle&quot;:&quot;&quot;,&quot;non-dropping-particle&quot;:&quot;&quot;},{&quot;family&quot;:&quot;Shi&quot;,&quot;given&quot;:&quot;Junjie&quot;,&quot;parse-names&quot;:false,&quot;dropping-particle&quot;:&quot;&quot;,&quot;non-dropping-particle&quot;:&quot;&quot;},{&quot;family&quot;:&quot;Xu&quot;,&quot;given&quot;:&quot;Yunfeng&quot;,&quot;parse-names&quot;:false,&quot;dropping-particle&quot;:&quot;&quot;,&quot;non-dropping-particle&quot;:&quot;&quot;},{&quot;family&quot;:&quot;Dai&quot;,&quot;given&quot;:&quot;Weixin&quot;,&quot;parse-names&quot;:false,&quot;dropping-particle&quot;:&quot;&quot;,&quot;non-dropping-particle&quot;:&quot;&quot;}],&quot;container-title&quot;:&quot;Journal of Petroleum Science and Engineering&quot;,&quot;container-title-short&quot;:&quot;J Pet Sci Eng&quot;,&quot;issued&quot;:{&quot;date-parts&quot;:[[2022]]},&quot;page&quot;:&quot;109323&quot;,&quot;publisher&quot;:&quot;Elsevier&quot;,&quot;volume&quot;:&quot;208&quot;},&quot;isTemporary&quot;:false}]},{&quot;citationID&quot;:&quot;MENDELEY_CITATION_d32351cd-4faa-468c-9492-41811a5cf8b1&quot;,&quot;properties&quot;:{&quot;noteIndex&quot;:0},&quot;isEdited&quot;:false,&quot;manualOverride&quot;:{&quot;isManuallyOverridden&quot;:false,&quot;citeprocText&quot;:&quot;[69,75]&quot;,&quot;manualOverrideText&quot;:&quot;&quot;},&quot;citationTag&quot;:&quot;MENDELEY_CITATION_v3_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X1dfQ==&quot;,&quot;citationItems&quot;:[{&quot;id&quot;:&quot;ab7240a7-7ae2-3cf9-a7f6-f9b58d38dbe0&quot;,&quot;itemData&quot;:{&quot;type&quot;:&quot;article-journal&quot;,&quot;id&quot;:&quot;ab7240a7-7ae2-3cf9-a7f6-f9b58d38dbe0&quot;,&quot;title&quot;:&quot;Methodology for geomechanically controlled transmissibility through active natural fractures in reservoir simulation&quot;,&quot;author&quot;:[{&quot;family&quot;:&quot;Sousa Junior&quot;,&quot;given&quot;:&quot;Luis Carlos&quot;,&quot;parse-names&quot;:false,&quot;dropping-particle&quot;:&quot;&quot;,&quot;non-dropping-particle&quot;:&quot;de&quot;},{&quot;family&quot;:&quot;Santos&quot;,&quot;given&quot;:&quot;Luiz Otávio Schmall&quot;,&quot;parse-names&quot;:false,&quot;dropping-particle&quot;:&quot;&quot;,&quot;non-dropping-particle&quot;:&quot;dos&quot;},{&quot;family&quot;:&quot;Souza Rios&quot;,&quot;given&quot;:&quot;Victor&quot;,&quot;parse-names&quot;:false,&quot;dropping-particle&quot;:&quot;&quot;,&quot;non-dropping-particle&quot;:&quot;de&quot;},{&quot;family&quot;:&quot;Araújo&quot;,&quot;given&quot;:&quot;Chrystiano&quot;,&quot;parse-names&quot;:false,&quot;dropping-particle&quot;:&quot;&quot;,&quot;non-dropping-particle&quot;:&quot;&quot;},{&quot;family&quot;:&quot;Celes&quot;,&quot;given&quot;:&quot;Waldemar&quot;,&quot;parse-names&quot;:false,&quot;dropping-particle&quot;:&quot;&quot;,&quot;non-dropping-particle&quot;:&quot;&quot;},{&quot;family&quot;:&quot;Sepehrnoori&quot;,&quot;given&quot;:&quot;Kamy&quot;,&quot;parse-names&quot;:false,&quot;dropping-particle&quot;:&quot;&quot;,&quot;non-dropping-particle&quot;:&quot;&quot;}],&quot;container-title&quot;:&quot;Journal of Petroleum Science and Engineering&quot;,&quot;container-title-short&quot;:&quot;J Pet Sci Eng&quot;,&quot;issued&quot;:{&quot;date-parts&quot;:[[2016]]},&quot;page&quot;:&quot;7-14&quot;,&quot;publisher&quot;:&quot;Elsevier&quot;,&quot;volume&quot;:&quot;147&quot;},&quot;isTemporary&quot;:false},{&quot;id&quot;:&quot;57b03e97-2b4d-3493-91fb-76605d3acc62&quot;,&quot;itemData&quot;:{&quot;type&quot;:&quot;thesis&quot;,&quot;id&quot;:&quot;57b03e97-2b4d-3493-91fb-76605d3acc62&quot;,&quot;title&quot;:&quot;Coupled geomechanics and multiphase flow modeling in naturally and hydraulically fractured reservoirs&quot;,&quot;author&quot;:[{&quot;family&quot;:&quot;Pei&quot;,&quot;given&quot;:&quot;Yanli&quot;,&quot;parse-names&quot;:false,&quot;dropping-particle&quot;:&quot;&quot;,&quot;non-dropping-particle&quot;:&quot;&quot;}],&quot;issued&quot;:{&quot;date-parts&quot;:[[2022]]},&quot;publisher&quot;:&quot;University of Texas at Austin&quot;,&quot;container-title-short&quot;:&quot;&quot;},&quot;isTemporary&quot;:false}]},{&quot;citationID&quot;:&quot;MENDELEY_CITATION_fb2c4a24-2c81-488f-851c-793762306651&quot;,&quot;properties&quot;:{&quot;noteIndex&quot;:0,&quot;mode&quot;:&quot;composite&quot;},&quot;isEdited&quot;:false,&quot;manualOverride&quot;:{&quot;isManuallyOverridden&quot;:true,&quot;citeprocText&quot;:&quot;[NO_PRINTED_FORM] [76]&quot;,&quot;manualOverrideText&quot;:&quot;Yu [80]&quot;},&quot;citationTag&quot;:&quot;MENDELEY_CITATION_v3_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&quot;,&quot;citationItems&quot;:[{&quot;displayAs&quot;:&quot;composite&quot;,&quot;label&quot;:&quot;page&quot;,&quot;id&quot;:&quot;576adf61-b10e-3426-84c7-ee10dd801c32&quot;,&quot;itemData&quot;:{&quot;type&quot;:&quot;article-journal&quot;,&quot;id&quot;:&quot;576adf61-b10e-3426-84c7-ee10dd801c32&quot;,&quot;title&quot;:&quot;Numerical study of the effect of uneven proppant distribution between multiple fractures on shale gas well performance&quot;,&quot;author&quot;:[{&quot;family&quot;:&quot;Yu&quot;,&quot;given&quot;:&quot;Wei&quot;,&quot;parse-names&quot;:false,&quot;dropping-particle&quot;:&quot;&quot;,&quot;non-dropping-particle&quot;:&quot;&quot;},{&quot;family&quot;:&quot;Zhang&quot;,&quot;given&quot;:&quot;Tiantian&quot;,&quot;parse-names&quot;:false,&quot;dropping-particle&quot;:&quot;&quot;,&quot;non-dropping-particle&quot;:&quot;&quot;},{&quot;family&quot;:&quot;Du&quot;,&quot;given&quot;:&quot;Song&quot;,&quot;parse-names&quot;:false,&quot;dropping-particle&quot;:&quot;&quot;,&quot;non-dropping-particle&quot;:&quot;&quot;},{&quot;family&quot;:&quot;Sepehrnoori&quot;,&quot;given&quot;:&quot;Kamy&quot;,&quot;parse-names&quot;:false,&quot;dropping-particle&quot;:&quot;&quot;,&quot;non-dropping-particle&quot;:&quot;&quot;}],&quot;container-title&quot;:&quot;Fuel&quot;,&quot;issued&quot;:{&quot;date-parts&quot;:[[2015]]},&quot;page&quot;:&quot;189-198&quot;,&quot;publisher&quot;:&quot;Elsevier&quot;,&quot;volume&quot;:&quot;142&quot;,&quot;container-title-short&quot;:&quot;&quot;},&quot;isTemporary&quot;:false,&quot;suppress-author&quot;:false,&quot;composite&quot;:true,&quot;author-only&quot;:false}]},{&quot;citationID&quot;:&quot;MENDELEY_CITATION_27b565df-525c-4da4-85b6-2af855689073&quot;,&quot;properties&quot;:{&quot;noteIndex&quot;:0},&quot;isEdited&quot;:false,&quot;manualOverride&quot;:{&quot;isManuallyOverridden&quot;:false,&quot;citeprocText&quot;:&quot;[67]&quot;,&quot;manualOverrideText&quot;:&quot;&quot;},&quot;citationTag&quot;:&quot;MENDELEY_CITATION_v3_eyJjaXRhdGlvbklEIjoiTUVOREVMRVlfQ0lUQVRJT05fMjdiNTY1ZGYtNTI1Yy00ZGE0LTg1YjYtMmFmODU1Njg5MDczIiwicHJvcGVydGllcyI6eyJub3RlSW5kZXgiOjB9LCJpc0VkaXRlZCI6ZmFsc2UsIm1hbnVhbE92ZXJyaWRlIjp7ImlzTWFudWFsbHlPdmVycmlkZGVuIjpmYWxzZSwiY2l0ZXByb2NUZXh0IjoiWzY3XSIsIm1hbnVhbE92ZXJyaWRlVGV4dCI6IiJ9LCJjaXRhdGlvbkl0ZW1zIjpbey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fV19&quot;,&quot;citationItems&quot;:[{&quot;id&quot;:&quot;c607bcfa-6c26-33f4-b99f-bb66df30e27e&quot;,&quot;itemData&quot;:{&quot;type&quot;:&quot;article-journal&quot;,&quot;id&quot;:&quot;c607bcfa-6c26-33f4-b99f-bb66df30e27e&quot;,&quot;title&quot;:&quot;A computationally efficient approach to model reactive transport during CO2 storage in naturally fractured saline aquifers&quot;,&quot;author&quot;:[{&quot;family&quot;:&quot;Machado&quot;,&quot;given&quot;:&quot;Marcos Vitor Barbosa&quot;,&quot;parse-names&quot;:false,&quot;dropping-particle&quot;:&quot;&quot;,&quot;non-dropping-particle&quot;:&quot;&quot;},{&quot;family&quot;:&quot;Delshad&quot;,&quot;given&quot;:&quot;Mojdeh&quot;,&quot;parse-names&quot;:false,&quot;dropping-particle&quot;:&quot;&quot;,&quot;non-dropping-particle&quot;:&quot;&quot;},{&quot;family&quot;:&quot;Sepehrnoori&quot;,&quot;given&quot;:&quot;Kamy&quot;,&quot;parse-names&quot;:false,&quot;dropping-particle&quot;:&quot;&quot;,&quot;non-dropping-particle&quot;:&quot;&quot;}],&quot;container-title&quot;:&quot;Geoenergy Science and Engineering&quot;,&quot;issued&quot;:{&quot;date-parts&quot;:[[2024]]},&quot;page&quot;:&quot;212768&quot;,&quot;publisher&quot;:&quot;Elsevier&quot;,&quot;container-title-short&quot;:&quot;&quot;},&quot;isTemporary&quot;:false}]},{&quot;citationID&quot;:&quot;MENDELEY_CITATION_83c7a721-e97e-4558-9669-ec30bedb9459&quot;,&quot;properties&quot;:{&quot;noteIndex&quot;:0},&quot;isEdited&quot;:false,&quot;manualOverride&quot;:{&quot;isManuallyOverridden&quot;:false,&quot;citeprocText&quot;:&quot;[77–79]&quot;,&quot;manualOverrideText&quot;:&quot;&quot;},&quot;citationTag&quot;:&quot;MENDELEY_CITATION_v3_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&quot;,&quot;citationItems&quot;:[{&quot;id&quot;:&quot;71ff76d1-a1f0-3a85-ab7b-3cdfbc3adb53&quot;,&quot;itemData&quot;:{&quot;type&quot;:&quot;paper-conference&quot;,&quot;id&quot;:&quot;71ff76d1-a1f0-3a85-ab7b-3cdfbc3adb53&quot;,&quot;title&quot;:&quot;An automatic history-matching workflow for unconventional reservoirs coupling MCMC and non-intrusive EDFM methods&quot;,&quot;author&quot;:[{&quot;family&quot;:&quot;Yu&quot;,&quot;given&quot;:&quot;Wei&quot;,&quot;parse-names&quot;:false,&quot;dropping-particle&quot;:&quot;&quot;,&quot;non-dropping-particle&quot;:&quot;&quot;},{&quot;family&quot;:&quot;Tripoppoom&quot;,&quot;given&quot;:&quot;Sutthaporn&quot;,&quot;parse-names&quot;:false,&quot;dropping-particle&quot;:&quot;&quot;,&quot;non-dropping-particle&quot;:&quot;&quot;},{&quot;family&quot;:&quot;Sepehrnoori&quot;,&quot;given&quot;:&quot;Kamy&quot;,&quot;parse-names&quot;:false,&quot;dropping-particle&quot;:&quot;&quot;,&quot;non-dropping-particle&quot;:&quot;&quot;},{&quot;family&quot;:&quot;Miao&quot;,&quot;given&quot;:&quot;Jijun&quot;,&quot;parse-names&quot;:false,&quot;dropping-particle&quot;:&quot;&quot;,&quot;non-dropping-particle&quot;:&quot;&quot;}],&quot;container-title&quot;:&quot;SPE Annual Technical Conference and Exhibition&quot;,&quot;issued&quot;:{&quot;date-parts&quot;:[[2018]]},&quot;page&quot;:&quot;D031S040R002&quot;},&quot;isTemporary&quot;:false},{&quot;id&quot;:&quot;74e27cff-f664-35b0-a86e-6fc5ef8ca04d&quot;,&quot;itemData&quot;:{&quot;type&quot;:&quot;article-journal&quot;,&quot;id&quot;:&quot;74e27cff-f664-35b0-a86e-6fc5ef8ca04d&quot;,&quot;title&quot;:&quot;Parameterization of embedded discrete fracture models (EDFM) for efficient history matching of fractured reservoirs&quot;,&quot;author&quot;:[{&quot;family&quot;:&quot;Kim&quot;,&quot;given&quot;:&quot;Hyunmin&quot;,&quot;parse-names&quot;:false,&quot;dropping-particle&quot;:&quot;&quot;,&quot;non-dropping-particle&quot;:&quot;&quot;},{&quot;family&quot;:&quot;Onishi&quot;,&quot;given&quot;:&quot;Tsubasa&quot;,&quot;parse-names&quot;:false,&quot;dropping-particle&quot;:&quot;&quot;,&quot;non-dropping-particle&quot;:&quot;&quot;},{&quot;family&quot;:&quot;Chen&quot;,&quot;given&quot;:&quot;Hongquan&quot;,&quot;parse-names&quot;:false,&quot;dropping-particle&quot;:&quot;&quot;,&quot;non-dropping-particle&quot;:&quot;&quot;},{&quot;family&quot;:&quot;Datta-Gupta&quot;,&quot;given&quot;:&quot;Akhil&quot;,&quot;parse-names&quot;:false,&quot;dropping-particle&quot;:&quot;&quot;,&quot;non-dropping-particle&quot;:&quot;&quot;}],&quot;container-title&quot;:&quot;Journal of Petroleum Science and Engineering&quot;,&quot;container-title-short&quot;:&quot;J Pet Sci Eng&quot;,&quot;issued&quot;:{&quot;date-parts&quot;:[[2021]]},&quot;page&quot;:&quot;108681&quot;,&quot;publisher&quot;:&quot;Elsevier&quot;,&quot;volume&quot;:&quot;204&quot;},&quot;isTemporary&quot;:false},{&quot;id&quot;:&quot;5989d8ac-dfed-34af-9bdc-e6896ed5abae&quot;,&quot;itemData&quot;:{&quot;type&quot;:&quot;paper-conference&quot;,&quot;id&quot;:&quot;5989d8ac-dfed-34af-9bdc-e6896ed5abae&quot;,&quot;title&quot;:&quot;EDFM-AI for Calibration of Hydraulic and Natural Fracture Geometry&quot;,&quot;author&quot;:[{&quot;family&quot;:&quot;Liu&quot;,&quot;given&quot;:&quot;Chuxi&quot;,&quot;parse-names&quot;:false,&quot;dropping-particle&quot;:&quot;&quot;,&quot;non-dropping-particle&quot;:&quot;&quot;},{&quot;family&quot;:&quot;Xie&quot;,&quot;given&quot;:&quot;Hongbing&quot;,&quot;parse-names&quot;:false,&quot;dropping-particle&quot;:&quot;&quot;,&quot;non-dropping-particle&quot;:&quot;&quot;},{&quot;family&quot;:&quot;Mao&quot;,&quot;given&quot;:&quot;Zhenyu&quot;,&quot;parse-names&quot;:false,&quot;dropping-particle&quot;:&quot;&quot;,&quot;non-dropping-particle&quot;:&quot;&quot;},{&quot;family&quot;:&quot;Yu&quot;,&quot;given&quot;:&quot;Wei&quot;,&quot;parse-names&quot;:false,&quot;dropping-particle&quot;:&quot;&quot;,&quot;non-dropping-particle&quot;:&quot;&quot;},{&quot;family&quot;:&quot;Li&quot;,&quot;given&quot;:&quot;Ning&quot;,&quot;parse-names&quot;:false,&quot;dropping-particle&quot;:&quot;&quot;,&quot;non-dropping-particle&quot;:&quot;&quot;},{&quot;family&quot;:&quot;Gong&quot;,&quot;given&quot;:&quot;Yiwen&quot;,&quot;parse-names&quot;:false,&quot;dropping-particle&quot;:&quot;&quot;,&quot;non-dropping-particle&quot;:&quot;&quot;},{&quot;family&quot;:&quot;Leines&quot;,&quot;given&quot;:&quot;Joseph&quot;,&quot;parse-names&quot;:false,&quot;dropping-particle&quot;:&quot;&quot;,&quot;non-dropping-particle&quot;:&quot;&quot;},{&quot;family&quot;:&quot;Miao&quot;,&quot;given&quot;:&quot;Jijun&quot;,&quot;parse-names&quot;:false,&quot;dropping-particle&quot;:&quot;&quot;,&quot;non-dropping-particle&quot;:&quot;&quot;},{&quot;family&quot;:&quot;Sepehrnoori&quot;,&quot;given&quot;:&quot;Kamy&quot;,&quot;parse-names&quot;:false,&quot;dropping-particle&quot;:&quot;&quot;,&quot;non-dropping-particle&quot;:&quot;&quot;}],&quot;container-title&quot;:&quot;ARMA US Rock Mechanics/Geomechanics Symposium&quot;,&quot;issued&quot;:{&quot;date-parts&quot;:[[2023]]}},&quot;isTemporary&quot;:false}]},{&quot;citationID&quot;:&quot;MENDELEY_CITATION_ee0996bf-a190-4bc4-8bd7-713f3dfa9a43&quot;,&quot;properties&quot;:{&quot;noteIndex&quot;:0,&quot;mode&quot;:&quot;composite&quot;},&quot;isEdited&quot;:false,&quot;manualOverride&quot;:{&quot;isManuallyOverridden&quot;:true,&quot;citeprocText&quot;:&quot;[NO_PRINTED_FORM] [80]&quot;,&quot;manualOverrideText&quot;:&quot;Canchumuni [84]&quot;},&quot;citationTag&quot;:&quot;MENDELEY_CITATION_v3_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&quot;,&quot;citationItems&quot;:[{&quot;displayAs&quot;:&quot;composite&quot;,&quot;label&quot;:&quot;page&quot;,&quot;id&quot;:&quot;bfe1552e-a026-3f04-9d2f-0872d1de89df&quot;,&quot;itemData&quot;:{&quot;type&quot;:&quot;article-journal&quot;,&quot;id&quot;:&quot;bfe1552e-a026-3f04-9d2f-0872d1de89df&quot;,&quot;title&quot;:&quot;Recent developments combining ensemble smoother and deep generative networks for facies history matching&quot;,&quot;author&quot;:[{&quot;family&quot;:&quot;Canchumuni&quot;,&quot;given&quot;:&quot;Smith W A&quot;,&quot;parse-names&quot;:false,&quot;dropping-particle&quot;:&quot;&quot;,&quot;non-dropping-particle&quot;:&quot;&quot;},{&quot;family&quot;:&quot;Castro&quot;,&quot;given&quot;:&quot;Jose D B&quot;,&quot;parse-names&quot;:false,&quot;dropping-particle&quot;:&quot;&quot;,&quot;non-dropping-particle&quot;:&quot;&quot;},{&quot;family&quot;:&quot;Potratz&quot;,&quot;given&quot;:&quot;Júlia&quot;,&quot;parse-names&quot;:false,&quot;dropping-particle&quot;:&quot;&quot;,&quot;non-dropping-particle&quot;:&quot;&quot;},{&quot;family&quot;:&quot;Emerick&quot;,&quot;given&quot;:&quot;Alexandre A&quot;,&quot;parse-names&quot;:false,&quot;dropping-particle&quot;:&quot;&quot;,&quot;non-dropping-particle&quot;:&quot;&quot;},{&quot;family&quot;:&quot;Pacheco&quot;,&quot;given&quot;:&quot;Marco Aurelio C&quot;,&quot;parse-names&quot;:false,&quot;dropping-particle&quot;:&quot;&quot;,&quot;non-dropping-particle&quot;:&quot;&quot;}],&quot;container-title&quot;:&quot;Computational Geosciences&quot;,&quot;container-title-short&quot;:&quot;Comput Geosci&quot;,&quot;issued&quot;:{&quot;date-parts&quot;:[[2021]]},&quot;page&quot;:&quot;433-466&quot;,&quot;publisher&quot;:&quot;Springer&quot;,&quot;volume&quot;:&quot;25&quot;},&quot;isTemporary&quot;:false,&quot;suppress-author&quot;:false,&quot;composite&quot;:true,&quot;author-only&quot;:false}]},{&quot;citationID&quot;:&quot;MENDELEY_CITATION_7d5eac1b-69af-41f1-a259-136acb84ce1c&quot;,&quot;properties&quot;:{&quot;noteIndex&quot;:0,&quot;mode&quot;:&quot;composite&quot;},&quot;isEdited&quot;:false,&quot;manualOverride&quot;:{&quot;isManuallyOverridden&quot;:true,&quot;citeprocText&quot;:&quot;[NO_PRINTED_FORM] [75]&quot;,&quot;manualOverrideText&quot;:&quot;Sousa Jr. [79]&quot;},&quot;citationTag&quot;:&quot;MENDELEY_CITATION_v3_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Nl1dfSwicGFnZSI6IjctMTQiLCJwdWJsaXNoZXIiOiJFbHNldmllciIsInZvbHVtZSI6IjE0NyJ9LCJpc1RlbXBvcmFyeSI6ZmFsc2UsInN1cHByZXNzLWF1dGhvciI6ZmFsc2UsImNvbXBvc2l0ZSI6dHJ1ZSwiYXV0aG9yLW9ubHkiOmZhbHNlfV19&quot;,&quot;citationItems&quot;:[{&quot;displayAs&quot;:&quot;composite&quot;,&quot;label&quot;:&quot;page&quot;,&quot;id&quot;:&quot;ab7240a7-7ae2-3cf9-a7f6-f9b58d38dbe0&quot;,&quot;itemData&quot;:{&quot;type&quot;:&quot;article-journal&quot;,&quot;id&quot;:&quot;ab7240a7-7ae2-3cf9-a7f6-f9b58d38dbe0&quot;,&quot;title&quot;:&quot;Methodology for geomechanically controlled transmissibility through active natural fractures in reservoir simulation&quot;,&quot;author&quot;:[{&quot;family&quot;:&quot;Sousa Junior&quot;,&quot;given&quot;:&quot;Luis Carlos&quot;,&quot;parse-names&quot;:false,&quot;dropping-particle&quot;:&quot;&quot;,&quot;non-dropping-particle&quot;:&quot;de&quot;},{&quot;family&quot;:&quot;Santos&quot;,&quot;given&quot;:&quot;Luiz Otávio Schmall&quot;,&quot;parse-names&quot;:false,&quot;dropping-particle&quot;:&quot;&quot;,&quot;non-dropping-particle&quot;:&quot;dos&quot;},{&quot;family&quot;:&quot;Souza Rios&quot;,&quot;given&quot;:&quot;Victor&quot;,&quot;parse-names&quot;:false,&quot;dropping-particle&quot;:&quot;&quot;,&quot;non-dropping-particle&quot;:&quot;de&quot;},{&quot;family&quot;:&quot;Araújo&quot;,&quot;given&quot;:&quot;Chrystiano&quot;,&quot;parse-names&quot;:false,&quot;dropping-particle&quot;:&quot;&quot;,&quot;non-dropping-particle&quot;:&quot;&quot;},{&quot;family&quot;:&quot;Celes&quot;,&quot;given&quot;:&quot;Waldemar&quot;,&quot;parse-names&quot;:false,&quot;dropping-particle&quot;:&quot;&quot;,&quot;non-dropping-particle&quot;:&quot;&quot;},{&quot;family&quot;:&quot;Sepehrnoori&quot;,&quot;given&quot;:&quot;Kamy&quot;,&quot;parse-names&quot;:false,&quot;dropping-particle&quot;:&quot;&quot;,&quot;non-dropping-particle&quot;:&quot;&quot;}],&quot;container-title&quot;:&quot;Journal of Petroleum Science and Engineering&quot;,&quot;container-title-short&quot;:&quot;J Pet Sci Eng&quot;,&quot;issued&quot;:{&quot;date-parts&quot;:[[2016]]},&quot;page&quot;:&quot;7-14&quot;,&quot;publisher&quot;:&quot;Elsevier&quot;,&quot;volume&quot;:&quot;147&quot;},&quot;isTemporary&quot;:false,&quot;suppress-author&quot;:false,&quot;composite&quot;:true,&quot;author-only&quot;:false}]},{&quot;citationID&quot;:&quot;MENDELEY_CITATION_88ce862c-8ba0-4050-8566-3fad419c26a8&quot;,&quot;properties&quot;:{&quot;noteIndex&quot;:0,&quot;mode&quot;:&quot;composite&quot;},&quot;isEdited&quot;:false,&quot;manualOverride&quot;:{&quot;isManuallyOverridden&quot;:true,&quot;citeprocText&quot;:&quot;[NO_PRINTED_FORM] [4]&quot;,&quot;manualOverrideText&quot;:&quot;Yu [85]&quot;},&quot;citationTag&quot;:&quot;MENDELEY_CITATION_v3_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&quot;,&quot;citationItems&quot;:[{&quot;displayAs&quot;:&quot;composite&quot;,&quot;label&quot;:&quot;page&quot;,&quot;id&quot;:&quot;4f20f3a9-e75d-35a0-a648-2ea45d343877&quot;,&quot;itemData&quot;:{&quot;type&quot;:&quot;paper-conference&quot;,&quot;id&quot;:&quot;4f20f3a9-e75d-35a0-a648-2ea45d343877&quot;,&quot;title&quot;:&quot;Efficient Modeling of Unconventional Well Performance with Millions of Natural and Hydraulic Fractures Using Embedded Discrete Fracture Model EDFM&quot;,&quot;author&quot;:[{&quot;family&quot;:&quot;Yu&quot;,&quot;given&quot;:&quot;Wei&quot;,&quot;parse-names&quot;:false,&quot;dropping-particle&quot;:&quot;&quot;,&quot;non-dropping-particle&quot;:&quot;&quot;},{&quot;family&quot;:&quot;Gupta&quot;,&quot;given&quot;:&quot;Anuj&quot;,&quot;parse-names&quot;:false,&quot;dropping-particle&quot;:&quot;&quot;,&quot;non-dropping-particle&quot;:&quot;&quot;},{&quot;family&quot;:&quot;Vaidya&quot;,&quot;given&quot;:&quot;Ravimadhav N&quot;,&quot;parse-names&quot;:false,&quot;dropping-particle&quot;:&quot;&quot;,&quot;non-dropping-particle&quot;:&quot;&quot;},{&quot;family&quot;:&quot;Sepehrnoori&quot;,&quot;given&quot;:&quot;Kamy&quot;,&quot;parse-names&quot;:false,&quot;dropping-particle&quot;:&quot;&quot;,&quot;non-dropping-particle&quot;:&quot;&quot;}],&quot;container-title&quot;:&quot;SPE Middle East Oil &amp; Gas Show and Conference&quot;,&quot;issued&quot;:{&quot;date-parts&quot;:[[2021]]}},&quot;isTemporary&quot;:false,&quot;suppress-author&quot;:false,&quot;composite&quot;:true,&quot;author-only&quot;:false}]},{&quot;citationID&quot;:&quot;MENDELEY_CITATION_b56d160b-6559-4b5a-a6f1-7a79fe3ac23f&quot;,&quot;properties&quot;:{&quot;noteIndex&quot;:0},&quot;isEdited&quot;:false,&quot;manualOverride&quot;:{&quot;isManuallyOverridden&quot;:false,&quot;citeprocText&quot;:&quot;[35,36]&quot;,&quot;manualOverrideText&quot;:&quot;&quot;},&quot;citationTag&quot;:&quot;MENDELEY_CITATION_v3_eyJjaXRhdGlvbklEIjoiTUVOREVMRVlfQ0lUQVRJT05fYjU2ZDE2MGItNjU1OS00YjVhLWE2ZjEtN2E3OWZlM2FjMjNm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quot;,&quot;citationItems&quot;:[{&quot;id&quot;:&quot;ebd0804d-15a9-3ad6-ae63-d2f1a48c9fc6&quot;,&quot;itemData&quot;:{&quot;type&quot;:&quot;article-journal&quot;,&quot;id&quot;:&quot;ebd0804d-15a9-3ad6-ae63-d2f1a48c9fc6&quot;,&quot;title&quot;:&quot;Verification benchmarks for single-phase flow in three-dimensional fractured porous media&quot;,&quot;author&quot;:[{&quot;family&quot;:&quot;Berre&quot;,&quot;given&quot;:&quot;Inga&quot;,&quot;parse-names&quot;:false,&quot;dropping-particle&quot;:&quot;&quot;,&quot;non-dropping-particle&quot;:&quot;&quot;},{&quot;family&quot;:&quot;Boon&quot;,&quot;given&quot;:&quot;Wietse M&quot;,&quot;parse-names&quot;:false,&quot;dropping-particle&quot;:&quot;&quot;,&quot;non-dropping-particle&quot;:&quot;&quot;},{&quot;family&quot;:&quot;Flemisch&quot;,&quot;given&quot;:&quot;Bernd&quot;,&quot;parse-names&quot;:false,&quot;dropping-particle&quot;:&quot;&quot;,&quot;non-dropping-particle&quot;:&quot;&quot;},{&quot;family&quot;:&quot;Fumagalli&quot;,&quot;given&quot;:&quot;Alessio&quot;,&quot;parse-names&quot;:false,&quot;dropping-particle&quot;:&quot;&quot;,&quot;non-dropping-particle&quot;:&quot;&quot;},{&quot;family&quot;:&quot;Gläser&quot;,&quot;given&quot;:&quot;Dennis&quot;,&quot;parse-names&quot;:false,&quot;dropping-particle&quot;:&quot;&quot;,&quot;non-dropping-particle&quot;:&quot;&quot;},{&quot;family&quot;:&quot;Keilegavlen&quot;,&quot;given&quot;:&quot;Eirik&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family&quot;:&quot;Brenner&quot;,&quot;given&quot;:&quot;Konstantin&quot;,&quot;parse-names&quot;:false,&quot;dropping-particle&quot;:&quot;&quot;,&quot;non-dropping-particle&quot;:&quot;&quot;},{&quot;family&quot;:&quot;others&quot;,&quot;given&quot;:&quot;&quot;,&quot;parse-names&quot;:false,&quot;dropping-particle&quot;:&quot;&quot;,&quot;non-dropping-particle&quot;:&quot;&quot;}],&quot;container-title&quot;:&quot;Advances in Water Resources&quot;,&quot;container-title-short&quot;:&quot;Adv Water Resour&quot;,&quot;issued&quot;:{&quot;date-parts&quot;:[[2021]]},&quot;page&quot;:&quot;103759&quot;,&quot;publisher&quot;:&quot;Elsevier&quot;,&quot;volume&quot;:&quot;147&quot;},&quot;isTemporary&quot;:false},{&quot;id&quot;:&quot;a9d3b8c5-02d1-3449-99a4-b7316f6b6889&quot;,&quot;itemData&quot;:{&quot;type&quot;:&quot;article-journal&quot;,&quot;id&quot;:&quot;a9d3b8c5-02d1-3449-99a4-b7316f6b6889&quot;,&quot;title&quot;:&quot;Benchmarks for single-phase flow in fractured porous media&quot;,&quot;author&quot;:[{&quot;family&quot;:&quot;Flemisch&quot;,&quot;given&quot;:&quot;Bernd&quot;,&quot;parse-names&quot;:false,&quot;dropping-particle&quot;:&quot;&quot;,&quot;non-dropping-particle&quot;:&quot;&quot;},{&quot;family&quot;:&quot;Berre&quot;,&quot;given&quot;:&quot;Inga&quot;,&quot;parse-names&quot;:false,&quot;dropping-particle&quot;:&quot;&quot;,&quot;non-dropping-particle&quot;:&quot;&quot;},{&quot;family&quot;:&quot;Boon&quot;,&quot;given&quot;:&quot;Wietse&quot;,&quot;parse-names&quot;:false,&quot;dropping-particle&quot;:&quot;&quot;,&quot;non-dropping-particle&quot;:&quot;&quot;},{&quot;family&quot;:&quot;Fumagalli&quot;,&quot;given&quot;:&quot;Alessio&quot;,&quot;parse-names&quot;:false,&quot;dropping-particle&quot;:&quot;&quot;,&quot;non-dropping-particle&quot;:&quot;&quot;},{&quot;family&quot;:&quot;Schwenck&quot;,&quot;given&quot;:&quot;Nicolas&quot;,&quot;parse-names&quot;:false,&quot;dropping-particle&quot;:&quot;&quot;,&quot;non-dropping-particle&quot;:&quot;&quot;},{&quot;family&quot;:&quot;Scotti&quot;,&quot;given&quot;:&quot;Anna&quot;,&quot;parse-names&quot;:false,&quot;dropping-particle&quot;:&quot;&quot;,&quot;non-dropping-particle&quot;:&quot;&quot;},{&quot;family&quot;:&quot;Stefansson&quot;,&quot;given&quot;:&quot;Ivar&quot;,&quot;parse-names&quot;:false,&quot;dropping-particle&quot;:&quot;&quot;,&quot;non-dropping-particle&quot;:&quot;&quot;},{&quot;family&quot;:&quot;Tatomir&quot;,&quot;given&quot;:&quot;Alexandru&quot;,&quot;parse-names&quot;:false,&quot;dropping-particle&quot;:&quot;&quot;,&quot;non-dropping-particle&quot;:&quot;&quot;}],&quot;container-title&quot;:&quot;Advances in Water Resources&quot;,&quot;container-title-short&quot;:&quot;Adv Water Resour&quot;,&quot;issued&quot;:{&quot;date-parts&quot;:[[2018]]},&quot;page&quot;:&quot;239-258&quot;,&quot;publisher&quot;:&quot;Elsevier&quot;,&quot;volume&quot;:&quot;111&quot;},&quot;isTemporary&quot;:false}]},{&quot;citationID&quot;:&quot;MENDELEY_CITATION_ff062d92-0dc0-44d9-b508-74c1d950447e&quot;,&quot;properties&quot;:{&quot;noteIndex&quot;:0},&quot;isEdited&quot;:false,&quot;manualOverride&quot;:{&quot;isManuallyOverridden&quot;:false,&quot;citeprocText&quot;:&quot;[2]&quot;,&quot;manualOverrideText&quot;:&quot;&quot;},&quot;citationTag&quot;:&quot;MENDELEY_CITATION_v3_eyJjaXRhdGlvbklEIjoiTUVOREVMRVlfQ0lUQVRJT05fZmYwNjJkOTItMGRjMC00NGQ5LWI1MDgtNzRjMWQ5NTA0NDdl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quot;,&quot;citationItems&quot;:[{&quot;id&quot;:&quot;808fb48f-9dfc-339f-a5ae-ecf10098337a&quot;,&quot;itemData&quot;:{&quot;type&quot;:&quot;article-journal&quot;,&quot;id&quot;:&quot;808fb48f-9dfc-339f-a5ae-ecf10098337a&quot;,&quot;title&quot;:&quot;Flow phenomena in rocks: from continuum models to fractals, percolation, cellular automata, and simulated annealing&quot;,&quot;author&quot;:[{&quot;family&quot;:&quot;Sahimi&quot;,&quot;given&quot;:&quot;Muhammad&quot;,&quot;parse-names&quot;:false,&quot;dropping-particle&quot;:&quot;&quot;,&quot;non-dropping-particle&quot;:&quot;&quot;}],&quot;container-title&quot;:&quot;Reviews of modern physics&quot;,&quot;container-title-short&quot;:&quot;Rev Mod Phys&quot;,&quot;issued&quot;:{&quot;date-parts&quot;:[[1993]]},&quot;page&quot;:&quot;1393&quot;,&quot;publisher&quot;:&quot;APS&quot;,&quot;issue&quot;:&quot;4&quot;,&quot;volume&quot;:&quot;65&quot;},&quot;isTemporary&quot;:false}]}]"/>
    <we:property name="MENDELEY_CITATIONS_LOCALE_CODE" value="&quot;en-US&quot;"/>
    <we:property name="MENDELEY_CITATIONS_STYLE" value="{&quot;id&quot;:&quot;https://www.zotero.org/styles/renewable-and-sustainable-energy-reviews&quot;,&quot;title&quot;:&quot;Renewable and Sustainable Ener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29</Pages>
  <Words>8926</Words>
  <Characters>50881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343</cp:revision>
  <cp:lastPrinted>2024-06-01T19:53:00Z</cp:lastPrinted>
  <dcterms:created xsi:type="dcterms:W3CDTF">2024-04-19T15:41:00Z</dcterms:created>
  <dcterms:modified xsi:type="dcterms:W3CDTF">2024-06-02T02:37:00Z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Document_1">
    <vt:lpwstr>True</vt:lpwstr>
  </property>
  <property fmtid="{D5CDD505-2E9C-101B-9397-08002B2CF9AE}" pid="19" name="Mendeley Unique User Id_1">
    <vt:lpwstr>89fd1075-137b-3ae7-ba7b-750795b88c04</vt:lpwstr>
  </property>
  <property fmtid="{D5CDD505-2E9C-101B-9397-08002B2CF9AE}" pid="20" name="Mendeley Citation Style_1">
    <vt:lpwstr>http://www.zotero.org/styles/apa</vt:lpwstr>
  </property>
  <property fmtid="{D5CDD505-2E9C-101B-9397-08002B2CF9AE}" pid="21" name="Mendeley Recent Style Id 0_1">
    <vt:lpwstr>http://www.zotero.org/styles/american-medical-association</vt:lpwstr>
  </property>
  <property fmtid="{D5CDD505-2E9C-101B-9397-08002B2CF9AE}" pid="22" name="Mendeley Recent Style Name 0_1">
    <vt:lpwstr>American Medical Association 11th edition</vt:lpwstr>
  </property>
  <property fmtid="{D5CDD505-2E9C-101B-9397-08002B2CF9AE}" pid="23" name="Mendeley Recent Style Id 1_1">
    <vt:lpwstr>http://www.zotero.org/styles/american-political-science-association</vt:lpwstr>
  </property>
  <property fmtid="{D5CDD505-2E9C-101B-9397-08002B2CF9AE}" pid="24" name="Mendeley Recent Style Name 1_1">
    <vt:lpwstr>American Political Science Association</vt:lpwstr>
  </property>
  <property fmtid="{D5CDD505-2E9C-101B-9397-08002B2CF9AE}" pid="25" name="Mendeley Recent Style Id 2_1">
    <vt:lpwstr>http://www.zotero.org/styles/apa</vt:lpwstr>
  </property>
  <property fmtid="{D5CDD505-2E9C-101B-9397-08002B2CF9AE}" pid="26" name="Mendeley Recent Style Name 2_1">
    <vt:lpwstr>American Psychological Association 7th edition</vt:lpwstr>
  </property>
  <property fmtid="{D5CDD505-2E9C-101B-9397-08002B2CF9AE}" pid="27" name="Mendeley Recent Style Id 3_1">
    <vt:lpwstr>http://www.zotero.org/styles/american-sociological-association</vt:lpwstr>
  </property>
  <property fmtid="{D5CDD505-2E9C-101B-9397-08002B2CF9AE}" pid="28" name="Mendeley Recent Style Name 3_1">
    <vt:lpwstr>American Sociological Association 6th edition</vt:lpwstr>
  </property>
  <property fmtid="{D5CDD505-2E9C-101B-9397-08002B2CF9AE}" pid="29" name="Mendeley Recent Style Id 4_1">
    <vt:lpwstr>http://www.zotero.org/styles/chicago-author-date</vt:lpwstr>
  </property>
  <property fmtid="{D5CDD505-2E9C-101B-9397-08002B2CF9AE}" pid="30" name="Mendeley Recent Style Name 4_1">
    <vt:lpwstr>Chicago Manual of Style 17th edition (author-date)</vt:lpwstr>
  </property>
  <property fmtid="{D5CDD505-2E9C-101B-9397-08002B2CF9AE}" pid="31" name="Mendeley Recent Style Id 5_1">
    <vt:lpwstr>http://www.zotero.org/styles/harvard-cite-them-right</vt:lpwstr>
  </property>
  <property fmtid="{D5CDD505-2E9C-101B-9397-08002B2CF9AE}" pid="32" name="Mendeley Recent Style Name 5_1">
    <vt:lpwstr>Cite Them Right 10th edition - Harvard</vt:lpwstr>
  </property>
  <property fmtid="{D5CDD505-2E9C-101B-9397-08002B2CF9AE}" pid="33" name="Mendeley Recent Style Id 6_1">
    <vt:lpwstr>http://www.zotero.org/styles/ieee</vt:lpwstr>
  </property>
  <property fmtid="{D5CDD505-2E9C-101B-9397-08002B2CF9AE}" pid="34" name="Mendeley Recent Style Name 6_1">
    <vt:lpwstr>IEEE</vt:lpwstr>
  </property>
  <property fmtid="{D5CDD505-2E9C-101B-9397-08002B2CF9AE}" pid="35" name="Mendeley Recent Style Id 7_1">
    <vt:lpwstr>http://www.zotero.org/styles/modern-humanities-research-association</vt:lpwstr>
  </property>
  <property fmtid="{D5CDD505-2E9C-101B-9397-08002B2CF9AE}" pid="36" name="Mendeley Recent Style Name 7_1">
    <vt:lpwstr>Modern Humanities Research Association 3rd edition (note with bibliography)</vt:lpwstr>
  </property>
  <property fmtid="{D5CDD505-2E9C-101B-9397-08002B2CF9AE}" pid="37" name="Mendeley Recent Style Id 8_1">
    <vt:lpwstr>http://www.zotero.org/styles/modern-language-association</vt:lpwstr>
  </property>
  <property fmtid="{D5CDD505-2E9C-101B-9397-08002B2CF9AE}" pid="38" name="Mendeley Recent Style Name 8_1">
    <vt:lpwstr>Modern Language Association 8th edition</vt:lpwstr>
  </property>
  <property fmtid="{D5CDD505-2E9C-101B-9397-08002B2CF9AE}" pid="39" name="Mendeley Recent Style Id 9_1">
    <vt:lpwstr>http://www.zotero.org/styles/nature</vt:lpwstr>
  </property>
  <property fmtid="{D5CDD505-2E9C-101B-9397-08002B2CF9AE}" pid="40" name="Mendeley Recent Style Name 9_1">
    <vt:lpwstr>Nature</vt:lpwstr>
  </property>
</Properties>
</file>